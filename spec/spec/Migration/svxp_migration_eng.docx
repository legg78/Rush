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t>
      </w:r>
      <w:r w:rsidR="00913CEF">
        <w:rPr>
          <w:rFonts w:cs="Calibri"/>
          <w:sz w:val="58"/>
          <w:szCs w:val="58"/>
        </w:rPr>
        <w:t xml:space="preserve">OF </w:t>
      </w:r>
      <w:r w:rsidR="009E5B31">
        <w:rPr>
          <w:rFonts w:cs="Calibri"/>
          <w:sz w:val="58"/>
          <w:szCs w:val="58"/>
        </w:rPr>
        <w:t>MIGRATION</w:t>
      </w:r>
      <w:r>
        <w:rPr>
          <w:rFonts w:cs="Calibri"/>
          <w:sz w:val="58"/>
          <w:szCs w:val="58"/>
        </w:rPr>
        <w:t xml:space="preserve"> (SV</w:t>
      </w:r>
      <w:r w:rsidR="00F80A9E">
        <w:rPr>
          <w:rFonts w:cs="Calibri"/>
          <w:sz w:val="58"/>
          <w:szCs w:val="58"/>
        </w:rPr>
        <w:t xml:space="preserve">XP </w:t>
      </w:r>
      <w:r w:rsidR="009E5B31">
        <w:rPr>
          <w:rFonts w:cs="Calibri"/>
          <w:sz w:val="58"/>
          <w:szCs w:val="58"/>
        </w:rPr>
        <w:t>MGR</w:t>
      </w:r>
      <w:r>
        <w:rPr>
          <w:rFonts w:cs="Calibri"/>
          <w:sz w:val="58"/>
          <w:szCs w:val="58"/>
        </w:rPr>
        <w:t>)</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23772F"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Pr>
          <w:rFonts w:cs="Calibri"/>
        </w:rPr>
        <w:t>8</w:t>
      </w:r>
    </w:p>
    <w:p w:rsidR="00C41A86" w:rsidRPr="00942781" w:rsidRDefault="0069206D" w:rsidP="0069206D">
      <w:pPr>
        <w:pStyle w:val="BPC2TOCheader"/>
        <w:rPr>
          <w:rFonts w:cs="Calibri"/>
        </w:rPr>
      </w:pPr>
      <w:r w:rsidRPr="00942781">
        <w:rPr>
          <w:rFonts w:cs="Calibri"/>
        </w:rPr>
        <w:lastRenderedPageBreak/>
        <w:t>Contents</w:t>
      </w:r>
    </w:p>
    <w:p w:rsidR="006A6A4C"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25299937" w:history="1">
        <w:r w:rsidR="006A6A4C" w:rsidRPr="005B07BD">
          <w:rPr>
            <w:rStyle w:val="a8"/>
            <w:noProof/>
          </w:rPr>
          <w:t>1</w:t>
        </w:r>
        <w:r w:rsidR="006A6A4C">
          <w:rPr>
            <w:rFonts w:asciiTheme="minorHAnsi" w:eastAsiaTheme="minorEastAsia" w:hAnsiTheme="minorHAnsi" w:cstheme="minorBidi"/>
            <w:noProof/>
            <w:sz w:val="22"/>
            <w:szCs w:val="22"/>
            <w:lang w:val="ru-RU" w:eastAsia="ru-RU"/>
          </w:rPr>
          <w:tab/>
        </w:r>
        <w:r w:rsidR="006A6A4C" w:rsidRPr="005B07BD">
          <w:rPr>
            <w:rStyle w:val="a8"/>
            <w:noProof/>
          </w:rPr>
          <w:t>PREFACE</w:t>
        </w:r>
        <w:r w:rsidR="006A6A4C">
          <w:rPr>
            <w:noProof/>
            <w:webHidden/>
          </w:rPr>
          <w:tab/>
        </w:r>
        <w:r w:rsidR="006A6A4C">
          <w:rPr>
            <w:noProof/>
            <w:webHidden/>
          </w:rPr>
          <w:fldChar w:fldCharType="begin"/>
        </w:r>
        <w:r w:rsidR="006A6A4C">
          <w:rPr>
            <w:noProof/>
            <w:webHidden/>
          </w:rPr>
          <w:instrText xml:space="preserve"> PAGEREF _Toc525299937 \h </w:instrText>
        </w:r>
        <w:r w:rsidR="006A6A4C">
          <w:rPr>
            <w:noProof/>
            <w:webHidden/>
          </w:rPr>
        </w:r>
        <w:r w:rsidR="006A6A4C">
          <w:rPr>
            <w:noProof/>
            <w:webHidden/>
          </w:rPr>
          <w:fldChar w:fldCharType="separate"/>
        </w:r>
        <w:r w:rsidR="006A6A4C">
          <w:rPr>
            <w:noProof/>
            <w:webHidden/>
          </w:rPr>
          <w:t>4</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38" w:history="1">
        <w:r w:rsidR="006A6A4C" w:rsidRPr="005B07BD">
          <w:rPr>
            <w:rStyle w:val="a8"/>
            <w:noProof/>
          </w:rPr>
          <w:t>1.1</w:t>
        </w:r>
        <w:r w:rsidR="006A6A4C">
          <w:rPr>
            <w:rFonts w:asciiTheme="minorHAnsi" w:eastAsiaTheme="minorEastAsia" w:hAnsiTheme="minorHAnsi" w:cstheme="minorBidi"/>
            <w:noProof/>
            <w:sz w:val="22"/>
            <w:szCs w:val="22"/>
            <w:lang w:val="ru-RU" w:eastAsia="ru-RU"/>
          </w:rPr>
          <w:tab/>
        </w:r>
        <w:r w:rsidR="006A6A4C" w:rsidRPr="005B07BD">
          <w:rPr>
            <w:rStyle w:val="a8"/>
            <w:noProof/>
          </w:rPr>
          <w:t>Revision history</w:t>
        </w:r>
        <w:r w:rsidR="006A6A4C">
          <w:rPr>
            <w:noProof/>
            <w:webHidden/>
          </w:rPr>
          <w:tab/>
        </w:r>
        <w:r w:rsidR="006A6A4C">
          <w:rPr>
            <w:noProof/>
            <w:webHidden/>
          </w:rPr>
          <w:fldChar w:fldCharType="begin"/>
        </w:r>
        <w:r w:rsidR="006A6A4C">
          <w:rPr>
            <w:noProof/>
            <w:webHidden/>
          </w:rPr>
          <w:instrText xml:space="preserve"> PAGEREF _Toc525299938 \h </w:instrText>
        </w:r>
        <w:r w:rsidR="006A6A4C">
          <w:rPr>
            <w:noProof/>
            <w:webHidden/>
          </w:rPr>
        </w:r>
        <w:r w:rsidR="006A6A4C">
          <w:rPr>
            <w:noProof/>
            <w:webHidden/>
          </w:rPr>
          <w:fldChar w:fldCharType="separate"/>
        </w:r>
        <w:r w:rsidR="006A6A4C">
          <w:rPr>
            <w:noProof/>
            <w:webHidden/>
          </w:rPr>
          <w:t>4</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39" w:history="1">
        <w:r w:rsidR="006A6A4C" w:rsidRPr="005B07BD">
          <w:rPr>
            <w:rStyle w:val="a8"/>
            <w:noProof/>
          </w:rPr>
          <w:t>1.2</w:t>
        </w:r>
        <w:r w:rsidR="006A6A4C">
          <w:rPr>
            <w:rFonts w:asciiTheme="minorHAnsi" w:eastAsiaTheme="minorEastAsia" w:hAnsiTheme="minorHAnsi" w:cstheme="minorBidi"/>
            <w:noProof/>
            <w:sz w:val="22"/>
            <w:szCs w:val="22"/>
            <w:lang w:val="ru-RU" w:eastAsia="ru-RU"/>
          </w:rPr>
          <w:tab/>
        </w:r>
        <w:r w:rsidR="006A6A4C" w:rsidRPr="005B07BD">
          <w:rPr>
            <w:rStyle w:val="a8"/>
            <w:noProof/>
          </w:rPr>
          <w:t>Document purpose</w:t>
        </w:r>
        <w:r w:rsidR="006A6A4C">
          <w:rPr>
            <w:noProof/>
            <w:webHidden/>
          </w:rPr>
          <w:tab/>
        </w:r>
        <w:r w:rsidR="006A6A4C">
          <w:rPr>
            <w:noProof/>
            <w:webHidden/>
          </w:rPr>
          <w:fldChar w:fldCharType="begin"/>
        </w:r>
        <w:r w:rsidR="006A6A4C">
          <w:rPr>
            <w:noProof/>
            <w:webHidden/>
          </w:rPr>
          <w:instrText xml:space="preserve"> PAGEREF _Toc525299939 \h </w:instrText>
        </w:r>
        <w:r w:rsidR="006A6A4C">
          <w:rPr>
            <w:noProof/>
            <w:webHidden/>
          </w:rPr>
        </w:r>
        <w:r w:rsidR="006A6A4C">
          <w:rPr>
            <w:noProof/>
            <w:webHidden/>
          </w:rPr>
          <w:fldChar w:fldCharType="separate"/>
        </w:r>
        <w:r w:rsidR="006A6A4C">
          <w:rPr>
            <w:noProof/>
            <w:webHidden/>
          </w:rPr>
          <w:t>4</w:t>
        </w:r>
        <w:r w:rsidR="006A6A4C">
          <w:rPr>
            <w:noProof/>
            <w:webHidden/>
          </w:rPr>
          <w:fldChar w:fldCharType="end"/>
        </w:r>
      </w:hyperlink>
    </w:p>
    <w:p w:rsidR="006A6A4C" w:rsidRDefault="006F77BB">
      <w:pPr>
        <w:pStyle w:val="11"/>
        <w:rPr>
          <w:rFonts w:asciiTheme="minorHAnsi" w:eastAsiaTheme="minorEastAsia" w:hAnsiTheme="minorHAnsi" w:cstheme="minorBidi"/>
          <w:noProof/>
          <w:sz w:val="22"/>
          <w:szCs w:val="22"/>
          <w:lang w:val="ru-RU" w:eastAsia="ru-RU"/>
        </w:rPr>
      </w:pPr>
      <w:hyperlink w:anchor="_Toc525299940" w:history="1">
        <w:r w:rsidR="006A6A4C" w:rsidRPr="005B07BD">
          <w:rPr>
            <w:rStyle w:val="a8"/>
            <w:noProof/>
          </w:rPr>
          <w:t>2</w:t>
        </w:r>
        <w:r w:rsidR="006A6A4C">
          <w:rPr>
            <w:rFonts w:asciiTheme="minorHAnsi" w:eastAsiaTheme="minorEastAsia" w:hAnsiTheme="minorHAnsi" w:cstheme="minorBidi"/>
            <w:noProof/>
            <w:sz w:val="22"/>
            <w:szCs w:val="22"/>
            <w:lang w:val="ru-RU" w:eastAsia="ru-RU"/>
          </w:rPr>
          <w:tab/>
        </w:r>
        <w:r w:rsidR="006A6A4C" w:rsidRPr="005B07BD">
          <w:rPr>
            <w:rStyle w:val="a8"/>
            <w:noProof/>
          </w:rPr>
          <w:t>SMARTVISTA INTEGRATION SERVICES OVERVIEW</w:t>
        </w:r>
        <w:r w:rsidR="006A6A4C">
          <w:rPr>
            <w:noProof/>
            <w:webHidden/>
          </w:rPr>
          <w:tab/>
        </w:r>
        <w:r w:rsidR="006A6A4C">
          <w:rPr>
            <w:noProof/>
            <w:webHidden/>
          </w:rPr>
          <w:fldChar w:fldCharType="begin"/>
        </w:r>
        <w:r w:rsidR="006A6A4C">
          <w:rPr>
            <w:noProof/>
            <w:webHidden/>
          </w:rPr>
          <w:instrText xml:space="preserve"> PAGEREF _Toc525299940 \h </w:instrText>
        </w:r>
        <w:r w:rsidR="006A6A4C">
          <w:rPr>
            <w:noProof/>
            <w:webHidden/>
          </w:rPr>
        </w:r>
        <w:r w:rsidR="006A6A4C">
          <w:rPr>
            <w:noProof/>
            <w:webHidden/>
          </w:rPr>
          <w:fldChar w:fldCharType="separate"/>
        </w:r>
        <w:r w:rsidR="006A6A4C">
          <w:rPr>
            <w:noProof/>
            <w:webHidden/>
          </w:rPr>
          <w:t>4</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1" w:history="1">
        <w:r w:rsidR="006A6A4C" w:rsidRPr="005B07BD">
          <w:rPr>
            <w:rStyle w:val="a8"/>
            <w:noProof/>
          </w:rPr>
          <w:t>2.1</w:t>
        </w:r>
        <w:r w:rsidR="006A6A4C">
          <w:rPr>
            <w:rFonts w:asciiTheme="minorHAnsi" w:eastAsiaTheme="minorEastAsia" w:hAnsiTheme="minorHAnsi" w:cstheme="minorBidi"/>
            <w:noProof/>
            <w:sz w:val="22"/>
            <w:szCs w:val="22"/>
            <w:lang w:val="ru-RU" w:eastAsia="ru-RU"/>
          </w:rPr>
          <w:tab/>
        </w:r>
        <w:r w:rsidR="006A6A4C" w:rsidRPr="005B07BD">
          <w:rPr>
            <w:rStyle w:val="a8"/>
            <w:noProof/>
          </w:rPr>
          <w:t>General concepts</w:t>
        </w:r>
        <w:r w:rsidR="006A6A4C">
          <w:rPr>
            <w:noProof/>
            <w:webHidden/>
          </w:rPr>
          <w:tab/>
        </w:r>
        <w:r w:rsidR="006A6A4C">
          <w:rPr>
            <w:noProof/>
            <w:webHidden/>
          </w:rPr>
          <w:fldChar w:fldCharType="begin"/>
        </w:r>
        <w:r w:rsidR="006A6A4C">
          <w:rPr>
            <w:noProof/>
            <w:webHidden/>
          </w:rPr>
          <w:instrText xml:space="preserve"> PAGEREF _Toc525299941 \h </w:instrText>
        </w:r>
        <w:r w:rsidR="006A6A4C">
          <w:rPr>
            <w:noProof/>
            <w:webHidden/>
          </w:rPr>
        </w:r>
        <w:r w:rsidR="006A6A4C">
          <w:rPr>
            <w:noProof/>
            <w:webHidden/>
          </w:rPr>
          <w:fldChar w:fldCharType="separate"/>
        </w:r>
        <w:r w:rsidR="006A6A4C">
          <w:rPr>
            <w:noProof/>
            <w:webHidden/>
          </w:rPr>
          <w:t>4</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2" w:history="1">
        <w:r w:rsidR="006A6A4C" w:rsidRPr="005B07BD">
          <w:rPr>
            <w:rStyle w:val="a8"/>
            <w:noProof/>
          </w:rPr>
          <w:t>2.2</w:t>
        </w:r>
        <w:r w:rsidR="006A6A4C">
          <w:rPr>
            <w:rFonts w:asciiTheme="minorHAnsi" w:eastAsiaTheme="minorEastAsia" w:hAnsiTheme="minorHAnsi" w:cstheme="minorBidi"/>
            <w:noProof/>
            <w:sz w:val="22"/>
            <w:szCs w:val="22"/>
            <w:lang w:val="ru-RU" w:eastAsia="ru-RU"/>
          </w:rPr>
          <w:tab/>
        </w:r>
        <w:r w:rsidR="006A6A4C" w:rsidRPr="005B07BD">
          <w:rPr>
            <w:rStyle w:val="a8"/>
            <w:noProof/>
          </w:rPr>
          <w:t>Data types, Occurrence, Dictionaries</w:t>
        </w:r>
        <w:r w:rsidR="006A6A4C">
          <w:rPr>
            <w:noProof/>
            <w:webHidden/>
          </w:rPr>
          <w:tab/>
        </w:r>
        <w:r w:rsidR="006A6A4C">
          <w:rPr>
            <w:noProof/>
            <w:webHidden/>
          </w:rPr>
          <w:fldChar w:fldCharType="begin"/>
        </w:r>
        <w:r w:rsidR="006A6A4C">
          <w:rPr>
            <w:noProof/>
            <w:webHidden/>
          </w:rPr>
          <w:instrText xml:space="preserve"> PAGEREF _Toc525299942 \h </w:instrText>
        </w:r>
        <w:r w:rsidR="006A6A4C">
          <w:rPr>
            <w:noProof/>
            <w:webHidden/>
          </w:rPr>
        </w:r>
        <w:r w:rsidR="006A6A4C">
          <w:rPr>
            <w:noProof/>
            <w:webHidden/>
          </w:rPr>
          <w:fldChar w:fldCharType="separate"/>
        </w:r>
        <w:r w:rsidR="006A6A4C">
          <w:rPr>
            <w:noProof/>
            <w:webHidden/>
          </w:rPr>
          <w:t>4</w:t>
        </w:r>
        <w:r w:rsidR="006A6A4C">
          <w:rPr>
            <w:noProof/>
            <w:webHidden/>
          </w:rPr>
          <w:fldChar w:fldCharType="end"/>
        </w:r>
      </w:hyperlink>
    </w:p>
    <w:p w:rsidR="006A6A4C" w:rsidRDefault="006F77BB">
      <w:pPr>
        <w:pStyle w:val="11"/>
        <w:rPr>
          <w:rFonts w:asciiTheme="minorHAnsi" w:eastAsiaTheme="minorEastAsia" w:hAnsiTheme="minorHAnsi" w:cstheme="minorBidi"/>
          <w:noProof/>
          <w:sz w:val="22"/>
          <w:szCs w:val="22"/>
          <w:lang w:val="ru-RU" w:eastAsia="ru-RU"/>
        </w:rPr>
      </w:pPr>
      <w:hyperlink w:anchor="_Toc525299943" w:history="1">
        <w:r w:rsidR="006A6A4C" w:rsidRPr="005B07BD">
          <w:rPr>
            <w:rStyle w:val="a8"/>
            <w:noProof/>
          </w:rPr>
          <w:t>3</w:t>
        </w:r>
        <w:r w:rsidR="006A6A4C">
          <w:rPr>
            <w:rFonts w:asciiTheme="minorHAnsi" w:eastAsiaTheme="minorEastAsia" w:hAnsiTheme="minorHAnsi" w:cstheme="minorBidi"/>
            <w:noProof/>
            <w:sz w:val="22"/>
            <w:szCs w:val="22"/>
            <w:lang w:val="ru-RU" w:eastAsia="ru-RU"/>
          </w:rPr>
          <w:tab/>
        </w:r>
        <w:r w:rsidR="006A6A4C" w:rsidRPr="005B07BD">
          <w:rPr>
            <w:rStyle w:val="a8"/>
            <w:noProof/>
          </w:rPr>
          <w:t>FEES FILE STRUCTURE</w:t>
        </w:r>
        <w:r w:rsidR="006A6A4C">
          <w:rPr>
            <w:noProof/>
            <w:webHidden/>
          </w:rPr>
          <w:tab/>
        </w:r>
        <w:r w:rsidR="006A6A4C">
          <w:rPr>
            <w:noProof/>
            <w:webHidden/>
          </w:rPr>
          <w:fldChar w:fldCharType="begin"/>
        </w:r>
        <w:r w:rsidR="006A6A4C">
          <w:rPr>
            <w:noProof/>
            <w:webHidden/>
          </w:rPr>
          <w:instrText xml:space="preserve"> PAGEREF _Toc525299943 \h </w:instrText>
        </w:r>
        <w:r w:rsidR="006A6A4C">
          <w:rPr>
            <w:noProof/>
            <w:webHidden/>
          </w:rPr>
        </w:r>
        <w:r w:rsidR="006A6A4C">
          <w:rPr>
            <w:noProof/>
            <w:webHidden/>
          </w:rPr>
          <w:fldChar w:fldCharType="separate"/>
        </w:r>
        <w:r w:rsidR="006A6A4C">
          <w:rPr>
            <w:noProof/>
            <w:webHidden/>
          </w:rPr>
          <w:t>5</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4" w:history="1">
        <w:r w:rsidR="006A6A4C" w:rsidRPr="005B07BD">
          <w:rPr>
            <w:rStyle w:val="a8"/>
            <w:noProof/>
          </w:rPr>
          <w:t>3.1</w:t>
        </w:r>
        <w:r w:rsidR="006A6A4C">
          <w:rPr>
            <w:rFonts w:asciiTheme="minorHAnsi" w:eastAsiaTheme="minorEastAsia" w:hAnsiTheme="minorHAnsi" w:cstheme="minorBidi"/>
            <w:noProof/>
            <w:sz w:val="22"/>
            <w:szCs w:val="22"/>
            <w:lang w:val="ru-RU" w:eastAsia="ru-RU"/>
          </w:rPr>
          <w:tab/>
        </w:r>
        <w:r w:rsidR="006A6A4C" w:rsidRPr="005B07BD">
          <w:rPr>
            <w:rStyle w:val="a8"/>
            <w:noProof/>
          </w:rPr>
          <w:t>Overview</w:t>
        </w:r>
        <w:r w:rsidR="006A6A4C">
          <w:rPr>
            <w:noProof/>
            <w:webHidden/>
          </w:rPr>
          <w:tab/>
        </w:r>
        <w:r w:rsidR="006A6A4C">
          <w:rPr>
            <w:noProof/>
            <w:webHidden/>
          </w:rPr>
          <w:fldChar w:fldCharType="begin"/>
        </w:r>
        <w:r w:rsidR="006A6A4C">
          <w:rPr>
            <w:noProof/>
            <w:webHidden/>
          </w:rPr>
          <w:instrText xml:space="preserve"> PAGEREF _Toc525299944 \h </w:instrText>
        </w:r>
        <w:r w:rsidR="006A6A4C">
          <w:rPr>
            <w:noProof/>
            <w:webHidden/>
          </w:rPr>
        </w:r>
        <w:r w:rsidR="006A6A4C">
          <w:rPr>
            <w:noProof/>
            <w:webHidden/>
          </w:rPr>
          <w:fldChar w:fldCharType="separate"/>
        </w:r>
        <w:r w:rsidR="006A6A4C">
          <w:rPr>
            <w:noProof/>
            <w:webHidden/>
          </w:rPr>
          <w:t>5</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5" w:history="1">
        <w:r w:rsidR="006A6A4C" w:rsidRPr="005B07BD">
          <w:rPr>
            <w:rStyle w:val="a8"/>
            <w:noProof/>
          </w:rPr>
          <w:t>3.2</w:t>
        </w:r>
        <w:r w:rsidR="006A6A4C">
          <w:rPr>
            <w:rFonts w:asciiTheme="minorHAnsi" w:eastAsiaTheme="minorEastAsia" w:hAnsiTheme="minorHAnsi" w:cstheme="minorBidi"/>
            <w:noProof/>
            <w:sz w:val="22"/>
            <w:szCs w:val="22"/>
            <w:lang w:val="ru-RU" w:eastAsia="ru-RU"/>
          </w:rPr>
          <w:tab/>
        </w:r>
        <w:r w:rsidR="006A6A4C" w:rsidRPr="005B07BD">
          <w:rPr>
            <w:rStyle w:val="a8"/>
            <w:noProof/>
          </w:rPr>
          <w:t>References</w:t>
        </w:r>
        <w:r w:rsidR="006A6A4C">
          <w:rPr>
            <w:noProof/>
            <w:webHidden/>
          </w:rPr>
          <w:tab/>
        </w:r>
        <w:r w:rsidR="006A6A4C">
          <w:rPr>
            <w:noProof/>
            <w:webHidden/>
          </w:rPr>
          <w:fldChar w:fldCharType="begin"/>
        </w:r>
        <w:r w:rsidR="006A6A4C">
          <w:rPr>
            <w:noProof/>
            <w:webHidden/>
          </w:rPr>
          <w:instrText xml:space="preserve"> PAGEREF _Toc525299945 \h </w:instrText>
        </w:r>
        <w:r w:rsidR="006A6A4C">
          <w:rPr>
            <w:noProof/>
            <w:webHidden/>
          </w:rPr>
        </w:r>
        <w:r w:rsidR="006A6A4C">
          <w:rPr>
            <w:noProof/>
            <w:webHidden/>
          </w:rPr>
          <w:fldChar w:fldCharType="separate"/>
        </w:r>
        <w:r w:rsidR="006A6A4C">
          <w:rPr>
            <w:noProof/>
            <w:webHidden/>
          </w:rPr>
          <w:t>5</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6" w:history="1">
        <w:r w:rsidR="006A6A4C" w:rsidRPr="005B07BD">
          <w:rPr>
            <w:rStyle w:val="a8"/>
            <w:noProof/>
          </w:rPr>
          <w:t>3.3</w:t>
        </w:r>
        <w:r w:rsidR="006A6A4C">
          <w:rPr>
            <w:rFonts w:asciiTheme="minorHAnsi" w:eastAsiaTheme="minorEastAsia" w:hAnsiTheme="minorHAnsi" w:cstheme="minorBidi"/>
            <w:noProof/>
            <w:sz w:val="22"/>
            <w:szCs w:val="22"/>
            <w:lang w:val="ru-RU" w:eastAsia="ru-RU"/>
          </w:rPr>
          <w:tab/>
        </w:r>
        <w:r w:rsidR="006A6A4C" w:rsidRPr="005B07BD">
          <w:rPr>
            <w:rStyle w:val="a8"/>
            <w:noProof/>
          </w:rPr>
          <w:t>List of elements</w:t>
        </w:r>
        <w:r w:rsidR="006A6A4C">
          <w:rPr>
            <w:noProof/>
            <w:webHidden/>
          </w:rPr>
          <w:tab/>
        </w:r>
        <w:r w:rsidR="006A6A4C">
          <w:rPr>
            <w:noProof/>
            <w:webHidden/>
          </w:rPr>
          <w:fldChar w:fldCharType="begin"/>
        </w:r>
        <w:r w:rsidR="006A6A4C">
          <w:rPr>
            <w:noProof/>
            <w:webHidden/>
          </w:rPr>
          <w:instrText xml:space="preserve"> PAGEREF _Toc525299946 \h </w:instrText>
        </w:r>
        <w:r w:rsidR="006A6A4C">
          <w:rPr>
            <w:noProof/>
            <w:webHidden/>
          </w:rPr>
        </w:r>
        <w:r w:rsidR="006A6A4C">
          <w:rPr>
            <w:noProof/>
            <w:webHidden/>
          </w:rPr>
          <w:fldChar w:fldCharType="separate"/>
        </w:r>
        <w:r w:rsidR="006A6A4C">
          <w:rPr>
            <w:noProof/>
            <w:webHidden/>
          </w:rPr>
          <w:t>6</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7" w:history="1">
        <w:r w:rsidR="006A6A4C" w:rsidRPr="005B07BD">
          <w:rPr>
            <w:rStyle w:val="a8"/>
            <w:noProof/>
            <w:lang w:val="ru-RU"/>
          </w:rPr>
          <w:t>3.4</w:t>
        </w:r>
        <w:r w:rsidR="006A6A4C">
          <w:rPr>
            <w:rFonts w:asciiTheme="minorHAnsi" w:eastAsiaTheme="minorEastAsia" w:hAnsiTheme="minorHAnsi" w:cstheme="minorBidi"/>
            <w:noProof/>
            <w:sz w:val="22"/>
            <w:szCs w:val="22"/>
            <w:lang w:val="ru-RU" w:eastAsia="ru-RU"/>
          </w:rPr>
          <w:tab/>
        </w:r>
        <w:r w:rsidR="006A6A4C" w:rsidRPr="005B07BD">
          <w:rPr>
            <w:rStyle w:val="a8"/>
            <w:noProof/>
          </w:rPr>
          <w:t>FEE</w:t>
        </w:r>
        <w:r w:rsidR="006A6A4C" w:rsidRPr="005B07BD">
          <w:rPr>
            <w:rStyle w:val="a8"/>
            <w:noProof/>
            <w:lang w:val="ru-RU"/>
          </w:rPr>
          <w:t>_</w:t>
        </w:r>
        <w:r w:rsidR="006A6A4C" w:rsidRPr="005B07BD">
          <w:rPr>
            <w:rStyle w:val="a8"/>
            <w:noProof/>
          </w:rPr>
          <w:t>RECORDS</w:t>
        </w:r>
        <w:r w:rsidR="006A6A4C">
          <w:rPr>
            <w:noProof/>
            <w:webHidden/>
          </w:rPr>
          <w:tab/>
        </w:r>
        <w:r w:rsidR="006A6A4C">
          <w:rPr>
            <w:noProof/>
            <w:webHidden/>
          </w:rPr>
          <w:fldChar w:fldCharType="begin"/>
        </w:r>
        <w:r w:rsidR="006A6A4C">
          <w:rPr>
            <w:noProof/>
            <w:webHidden/>
          </w:rPr>
          <w:instrText xml:space="preserve"> PAGEREF _Toc525299947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48" w:history="1">
        <w:r w:rsidR="006A6A4C" w:rsidRPr="005B07BD">
          <w:rPr>
            <w:rStyle w:val="a8"/>
            <w:noProof/>
          </w:rPr>
          <w:t>3.5</w:t>
        </w:r>
        <w:r w:rsidR="006A6A4C">
          <w:rPr>
            <w:rFonts w:asciiTheme="minorHAnsi" w:eastAsiaTheme="minorEastAsia" w:hAnsiTheme="minorHAnsi" w:cstheme="minorBidi"/>
            <w:noProof/>
            <w:sz w:val="22"/>
            <w:szCs w:val="22"/>
            <w:lang w:val="ru-RU" w:eastAsia="ru-RU"/>
          </w:rPr>
          <w:tab/>
        </w:r>
        <w:r w:rsidR="006A6A4C" w:rsidRPr="005B07BD">
          <w:rPr>
            <w:rStyle w:val="a8"/>
            <w:noProof/>
          </w:rPr>
          <w:t>FEE_RECORD</w:t>
        </w:r>
        <w:r w:rsidR="006A6A4C">
          <w:rPr>
            <w:noProof/>
            <w:webHidden/>
          </w:rPr>
          <w:tab/>
        </w:r>
        <w:r w:rsidR="006A6A4C">
          <w:rPr>
            <w:noProof/>
            <w:webHidden/>
          </w:rPr>
          <w:fldChar w:fldCharType="begin"/>
        </w:r>
        <w:r w:rsidR="006A6A4C">
          <w:rPr>
            <w:noProof/>
            <w:webHidden/>
          </w:rPr>
          <w:instrText xml:space="preserve"> PAGEREF _Toc525299948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49" w:history="1">
        <w:r w:rsidR="006A6A4C" w:rsidRPr="005B07BD">
          <w:rPr>
            <w:rStyle w:val="a8"/>
            <w:noProof/>
          </w:rPr>
          <w:t>3.5.1</w:t>
        </w:r>
        <w:r w:rsidR="006A6A4C">
          <w:rPr>
            <w:rFonts w:asciiTheme="minorHAnsi" w:eastAsiaTheme="minorEastAsia" w:hAnsiTheme="minorHAnsi" w:cstheme="minorBidi"/>
            <w:noProof/>
            <w:sz w:val="22"/>
            <w:szCs w:val="22"/>
            <w:lang w:val="ru-RU"/>
          </w:rPr>
          <w:tab/>
        </w:r>
        <w:r w:rsidR="006A6A4C" w:rsidRPr="005B07BD">
          <w:rPr>
            <w:rStyle w:val="a8"/>
            <w:noProof/>
          </w:rPr>
          <w:t>CUSTOMER_NUMBER</w:t>
        </w:r>
        <w:r w:rsidR="006A6A4C">
          <w:rPr>
            <w:noProof/>
            <w:webHidden/>
          </w:rPr>
          <w:tab/>
        </w:r>
        <w:r w:rsidR="006A6A4C">
          <w:rPr>
            <w:noProof/>
            <w:webHidden/>
          </w:rPr>
          <w:fldChar w:fldCharType="begin"/>
        </w:r>
        <w:r w:rsidR="006A6A4C">
          <w:rPr>
            <w:noProof/>
            <w:webHidden/>
          </w:rPr>
          <w:instrText xml:space="preserve"> PAGEREF _Toc525299949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50" w:history="1">
        <w:r w:rsidR="006A6A4C" w:rsidRPr="005B07BD">
          <w:rPr>
            <w:rStyle w:val="a8"/>
            <w:noProof/>
          </w:rPr>
          <w:t>3.5.2</w:t>
        </w:r>
        <w:r w:rsidR="006A6A4C">
          <w:rPr>
            <w:rFonts w:asciiTheme="minorHAnsi" w:eastAsiaTheme="minorEastAsia" w:hAnsiTheme="minorHAnsi" w:cstheme="minorBidi"/>
            <w:noProof/>
            <w:sz w:val="22"/>
            <w:szCs w:val="22"/>
            <w:lang w:val="ru-RU"/>
          </w:rPr>
          <w:tab/>
        </w:r>
        <w:r w:rsidR="006A6A4C" w:rsidRPr="005B07BD">
          <w:rPr>
            <w:rStyle w:val="a8"/>
            <w:noProof/>
          </w:rPr>
          <w:t>PROVIDER_NUMBER</w:t>
        </w:r>
        <w:r w:rsidR="006A6A4C">
          <w:rPr>
            <w:noProof/>
            <w:webHidden/>
          </w:rPr>
          <w:tab/>
        </w:r>
        <w:r w:rsidR="006A6A4C">
          <w:rPr>
            <w:noProof/>
            <w:webHidden/>
          </w:rPr>
          <w:fldChar w:fldCharType="begin"/>
        </w:r>
        <w:r w:rsidR="006A6A4C">
          <w:rPr>
            <w:noProof/>
            <w:webHidden/>
          </w:rPr>
          <w:instrText xml:space="preserve"> PAGEREF _Toc525299950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51" w:history="1">
        <w:r w:rsidR="006A6A4C" w:rsidRPr="005B07BD">
          <w:rPr>
            <w:rStyle w:val="a8"/>
            <w:noProof/>
          </w:rPr>
          <w:t>3.5.3</w:t>
        </w:r>
        <w:r w:rsidR="006A6A4C">
          <w:rPr>
            <w:rFonts w:asciiTheme="minorHAnsi" w:eastAsiaTheme="minorEastAsia" w:hAnsiTheme="minorHAnsi" w:cstheme="minorBidi"/>
            <w:noProof/>
            <w:sz w:val="22"/>
            <w:szCs w:val="22"/>
            <w:lang w:val="ru-RU"/>
          </w:rPr>
          <w:tab/>
        </w:r>
        <w:r w:rsidR="006A6A4C" w:rsidRPr="005B07BD">
          <w:rPr>
            <w:rStyle w:val="a8"/>
            <w:noProof/>
          </w:rPr>
          <w:t>TERMINAL_NUMBER</w:t>
        </w:r>
        <w:r w:rsidR="006A6A4C">
          <w:rPr>
            <w:noProof/>
            <w:webHidden/>
          </w:rPr>
          <w:tab/>
        </w:r>
        <w:r w:rsidR="006A6A4C">
          <w:rPr>
            <w:noProof/>
            <w:webHidden/>
          </w:rPr>
          <w:fldChar w:fldCharType="begin"/>
        </w:r>
        <w:r w:rsidR="006A6A4C">
          <w:rPr>
            <w:noProof/>
            <w:webHidden/>
          </w:rPr>
          <w:instrText xml:space="preserve"> PAGEREF _Toc525299951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52" w:history="1">
        <w:r w:rsidR="006A6A4C" w:rsidRPr="005B07BD">
          <w:rPr>
            <w:rStyle w:val="a8"/>
            <w:noProof/>
          </w:rPr>
          <w:t>3.5.4</w:t>
        </w:r>
        <w:r w:rsidR="006A6A4C">
          <w:rPr>
            <w:rFonts w:asciiTheme="minorHAnsi" w:eastAsiaTheme="minorEastAsia" w:hAnsiTheme="minorHAnsi" w:cstheme="minorBidi"/>
            <w:noProof/>
            <w:sz w:val="22"/>
            <w:szCs w:val="22"/>
            <w:lang w:val="ru-RU"/>
          </w:rPr>
          <w:tab/>
        </w:r>
        <w:r w:rsidR="006A6A4C" w:rsidRPr="005B07BD">
          <w:rPr>
            <w:rStyle w:val="a8"/>
            <w:noProof/>
          </w:rPr>
          <w:t>ACCOUNT_NUMBER</w:t>
        </w:r>
        <w:r w:rsidR="006A6A4C">
          <w:rPr>
            <w:noProof/>
            <w:webHidden/>
          </w:rPr>
          <w:tab/>
        </w:r>
        <w:r w:rsidR="006A6A4C">
          <w:rPr>
            <w:noProof/>
            <w:webHidden/>
          </w:rPr>
          <w:fldChar w:fldCharType="begin"/>
        </w:r>
        <w:r w:rsidR="006A6A4C">
          <w:rPr>
            <w:noProof/>
            <w:webHidden/>
          </w:rPr>
          <w:instrText xml:space="preserve"> PAGEREF _Toc525299952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53" w:history="1">
        <w:r w:rsidR="006A6A4C" w:rsidRPr="005B07BD">
          <w:rPr>
            <w:rStyle w:val="a8"/>
            <w:noProof/>
          </w:rPr>
          <w:t>3.5.5</w:t>
        </w:r>
        <w:r w:rsidR="006A6A4C">
          <w:rPr>
            <w:rFonts w:asciiTheme="minorHAnsi" w:eastAsiaTheme="minorEastAsia" w:hAnsiTheme="minorHAnsi" w:cstheme="minorBidi"/>
            <w:noProof/>
            <w:sz w:val="22"/>
            <w:szCs w:val="22"/>
            <w:lang w:val="ru-RU"/>
          </w:rPr>
          <w:tab/>
        </w:r>
        <w:r w:rsidR="006A6A4C" w:rsidRPr="005B07BD">
          <w:rPr>
            <w:rStyle w:val="a8"/>
            <w:noProof/>
          </w:rPr>
          <w:t>FEE</w:t>
        </w:r>
        <w:r w:rsidR="006A6A4C">
          <w:rPr>
            <w:noProof/>
            <w:webHidden/>
          </w:rPr>
          <w:tab/>
        </w:r>
        <w:r w:rsidR="006A6A4C">
          <w:rPr>
            <w:noProof/>
            <w:webHidden/>
          </w:rPr>
          <w:fldChar w:fldCharType="begin"/>
        </w:r>
        <w:r w:rsidR="006A6A4C">
          <w:rPr>
            <w:noProof/>
            <w:webHidden/>
          </w:rPr>
          <w:instrText xml:space="preserve"> PAGEREF _Toc525299953 \h </w:instrText>
        </w:r>
        <w:r w:rsidR="006A6A4C">
          <w:rPr>
            <w:noProof/>
            <w:webHidden/>
          </w:rPr>
        </w:r>
        <w:r w:rsidR="006A6A4C">
          <w:rPr>
            <w:noProof/>
            <w:webHidden/>
          </w:rPr>
          <w:fldChar w:fldCharType="separate"/>
        </w:r>
        <w:r w:rsidR="006A6A4C">
          <w:rPr>
            <w:noProof/>
            <w:webHidden/>
          </w:rPr>
          <w:t>8</w:t>
        </w:r>
        <w:r w:rsidR="006A6A4C">
          <w:rPr>
            <w:noProof/>
            <w:webHidden/>
          </w:rPr>
          <w:fldChar w:fldCharType="end"/>
        </w:r>
      </w:hyperlink>
    </w:p>
    <w:p w:rsidR="006A6A4C" w:rsidRDefault="006F77BB">
      <w:pPr>
        <w:pStyle w:val="11"/>
        <w:rPr>
          <w:rFonts w:asciiTheme="minorHAnsi" w:eastAsiaTheme="minorEastAsia" w:hAnsiTheme="minorHAnsi" w:cstheme="minorBidi"/>
          <w:noProof/>
          <w:sz w:val="22"/>
          <w:szCs w:val="22"/>
          <w:lang w:val="ru-RU" w:eastAsia="ru-RU"/>
        </w:rPr>
      </w:pPr>
      <w:hyperlink w:anchor="_Toc525299954" w:history="1">
        <w:r w:rsidR="006A6A4C" w:rsidRPr="005B07BD">
          <w:rPr>
            <w:rStyle w:val="a8"/>
            <w:noProof/>
          </w:rPr>
          <w:t>4</w:t>
        </w:r>
        <w:r w:rsidR="006A6A4C">
          <w:rPr>
            <w:rFonts w:asciiTheme="minorHAnsi" w:eastAsiaTheme="minorEastAsia" w:hAnsiTheme="minorHAnsi" w:cstheme="minorBidi"/>
            <w:noProof/>
            <w:sz w:val="22"/>
            <w:szCs w:val="22"/>
            <w:lang w:val="ru-RU" w:eastAsia="ru-RU"/>
          </w:rPr>
          <w:tab/>
        </w:r>
        <w:r w:rsidR="006A6A4C" w:rsidRPr="005B07BD">
          <w:rPr>
            <w:rStyle w:val="a8"/>
            <w:noProof/>
          </w:rPr>
          <w:t>CREDIT MIGRATION FILE STRUCTURE</w:t>
        </w:r>
        <w:r w:rsidR="006A6A4C">
          <w:rPr>
            <w:noProof/>
            <w:webHidden/>
          </w:rPr>
          <w:tab/>
        </w:r>
        <w:r w:rsidR="006A6A4C">
          <w:rPr>
            <w:noProof/>
            <w:webHidden/>
          </w:rPr>
          <w:fldChar w:fldCharType="begin"/>
        </w:r>
        <w:r w:rsidR="006A6A4C">
          <w:rPr>
            <w:noProof/>
            <w:webHidden/>
          </w:rPr>
          <w:instrText xml:space="preserve"> PAGEREF _Toc525299954 \h </w:instrText>
        </w:r>
        <w:r w:rsidR="006A6A4C">
          <w:rPr>
            <w:noProof/>
            <w:webHidden/>
          </w:rPr>
        </w:r>
        <w:r w:rsidR="006A6A4C">
          <w:rPr>
            <w:noProof/>
            <w:webHidden/>
          </w:rPr>
          <w:fldChar w:fldCharType="separate"/>
        </w:r>
        <w:r w:rsidR="006A6A4C">
          <w:rPr>
            <w:noProof/>
            <w:webHidden/>
          </w:rPr>
          <w:t>9</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55" w:history="1">
        <w:r w:rsidR="006A6A4C" w:rsidRPr="005B07BD">
          <w:rPr>
            <w:rStyle w:val="a8"/>
            <w:noProof/>
          </w:rPr>
          <w:t>4.1</w:t>
        </w:r>
        <w:r w:rsidR="006A6A4C">
          <w:rPr>
            <w:rFonts w:asciiTheme="minorHAnsi" w:eastAsiaTheme="minorEastAsia" w:hAnsiTheme="minorHAnsi" w:cstheme="minorBidi"/>
            <w:noProof/>
            <w:sz w:val="22"/>
            <w:szCs w:val="22"/>
            <w:lang w:val="ru-RU" w:eastAsia="ru-RU"/>
          </w:rPr>
          <w:tab/>
        </w:r>
        <w:r w:rsidR="006A6A4C" w:rsidRPr="005B07BD">
          <w:rPr>
            <w:rStyle w:val="a8"/>
            <w:noProof/>
          </w:rPr>
          <w:t>Overview</w:t>
        </w:r>
        <w:r w:rsidR="006A6A4C">
          <w:rPr>
            <w:noProof/>
            <w:webHidden/>
          </w:rPr>
          <w:tab/>
        </w:r>
        <w:r w:rsidR="006A6A4C">
          <w:rPr>
            <w:noProof/>
            <w:webHidden/>
          </w:rPr>
          <w:fldChar w:fldCharType="begin"/>
        </w:r>
        <w:r w:rsidR="006A6A4C">
          <w:rPr>
            <w:noProof/>
            <w:webHidden/>
          </w:rPr>
          <w:instrText xml:space="preserve"> PAGEREF _Toc525299955 \h </w:instrText>
        </w:r>
        <w:r w:rsidR="006A6A4C">
          <w:rPr>
            <w:noProof/>
            <w:webHidden/>
          </w:rPr>
        </w:r>
        <w:r w:rsidR="006A6A4C">
          <w:rPr>
            <w:noProof/>
            <w:webHidden/>
          </w:rPr>
          <w:fldChar w:fldCharType="separate"/>
        </w:r>
        <w:r w:rsidR="006A6A4C">
          <w:rPr>
            <w:noProof/>
            <w:webHidden/>
          </w:rPr>
          <w:t>10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56" w:history="1">
        <w:r w:rsidR="006A6A4C" w:rsidRPr="005B07BD">
          <w:rPr>
            <w:rStyle w:val="a8"/>
            <w:noProof/>
          </w:rPr>
          <w:t>4.2</w:t>
        </w:r>
        <w:r w:rsidR="006A6A4C">
          <w:rPr>
            <w:rFonts w:asciiTheme="minorHAnsi" w:eastAsiaTheme="minorEastAsia" w:hAnsiTheme="minorHAnsi" w:cstheme="minorBidi"/>
            <w:noProof/>
            <w:sz w:val="22"/>
            <w:szCs w:val="22"/>
            <w:lang w:val="ru-RU" w:eastAsia="ru-RU"/>
          </w:rPr>
          <w:tab/>
        </w:r>
        <w:r w:rsidR="006A6A4C" w:rsidRPr="005B07BD">
          <w:rPr>
            <w:rStyle w:val="a8"/>
            <w:noProof/>
          </w:rPr>
          <w:t>Common description</w:t>
        </w:r>
        <w:r w:rsidR="006A6A4C">
          <w:rPr>
            <w:noProof/>
            <w:webHidden/>
          </w:rPr>
          <w:tab/>
        </w:r>
        <w:r w:rsidR="006A6A4C">
          <w:rPr>
            <w:noProof/>
            <w:webHidden/>
          </w:rPr>
          <w:fldChar w:fldCharType="begin"/>
        </w:r>
        <w:r w:rsidR="006A6A4C">
          <w:rPr>
            <w:noProof/>
            <w:webHidden/>
          </w:rPr>
          <w:instrText xml:space="preserve"> PAGEREF _Toc525299956 \h </w:instrText>
        </w:r>
        <w:r w:rsidR="006A6A4C">
          <w:rPr>
            <w:noProof/>
            <w:webHidden/>
          </w:rPr>
        </w:r>
        <w:r w:rsidR="006A6A4C">
          <w:rPr>
            <w:noProof/>
            <w:webHidden/>
          </w:rPr>
          <w:fldChar w:fldCharType="separate"/>
        </w:r>
        <w:r w:rsidR="006A6A4C">
          <w:rPr>
            <w:noProof/>
            <w:webHidden/>
          </w:rPr>
          <w:t>10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57" w:history="1">
        <w:r w:rsidR="006A6A4C" w:rsidRPr="005B07BD">
          <w:rPr>
            <w:rStyle w:val="a8"/>
            <w:noProof/>
          </w:rPr>
          <w:t>4.3</w:t>
        </w:r>
        <w:r w:rsidR="006A6A4C">
          <w:rPr>
            <w:rFonts w:asciiTheme="minorHAnsi" w:eastAsiaTheme="minorEastAsia" w:hAnsiTheme="minorHAnsi" w:cstheme="minorBidi"/>
            <w:noProof/>
            <w:sz w:val="22"/>
            <w:szCs w:val="22"/>
            <w:lang w:val="ru-RU" w:eastAsia="ru-RU"/>
          </w:rPr>
          <w:tab/>
        </w:r>
        <w:r w:rsidR="006A6A4C" w:rsidRPr="005B07BD">
          <w:rPr>
            <w:rStyle w:val="a8"/>
            <w:noProof/>
          </w:rPr>
          <w:t>References</w:t>
        </w:r>
        <w:r w:rsidR="006A6A4C">
          <w:rPr>
            <w:noProof/>
            <w:webHidden/>
          </w:rPr>
          <w:tab/>
        </w:r>
        <w:r w:rsidR="006A6A4C">
          <w:rPr>
            <w:noProof/>
            <w:webHidden/>
          </w:rPr>
          <w:fldChar w:fldCharType="begin"/>
        </w:r>
        <w:r w:rsidR="006A6A4C">
          <w:rPr>
            <w:noProof/>
            <w:webHidden/>
          </w:rPr>
          <w:instrText xml:space="preserve"> PAGEREF _Toc525299957 \h </w:instrText>
        </w:r>
        <w:r w:rsidR="006A6A4C">
          <w:rPr>
            <w:noProof/>
            <w:webHidden/>
          </w:rPr>
        </w:r>
        <w:r w:rsidR="006A6A4C">
          <w:rPr>
            <w:noProof/>
            <w:webHidden/>
          </w:rPr>
          <w:fldChar w:fldCharType="separate"/>
        </w:r>
        <w:r w:rsidR="006A6A4C">
          <w:rPr>
            <w:noProof/>
            <w:webHidden/>
          </w:rPr>
          <w:t>10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58" w:history="1">
        <w:r w:rsidR="006A6A4C" w:rsidRPr="005B07BD">
          <w:rPr>
            <w:rStyle w:val="a8"/>
            <w:noProof/>
          </w:rPr>
          <w:t>4.4</w:t>
        </w:r>
        <w:r w:rsidR="006A6A4C">
          <w:rPr>
            <w:rFonts w:asciiTheme="minorHAnsi" w:eastAsiaTheme="minorEastAsia" w:hAnsiTheme="minorHAnsi" w:cstheme="minorBidi"/>
            <w:noProof/>
            <w:sz w:val="22"/>
            <w:szCs w:val="22"/>
            <w:lang w:val="ru-RU" w:eastAsia="ru-RU"/>
          </w:rPr>
          <w:tab/>
        </w:r>
        <w:r w:rsidR="006A6A4C" w:rsidRPr="005B07BD">
          <w:rPr>
            <w:rStyle w:val="a8"/>
            <w:noProof/>
          </w:rPr>
          <w:t>List of elements</w:t>
        </w:r>
        <w:r w:rsidR="006A6A4C">
          <w:rPr>
            <w:noProof/>
            <w:webHidden/>
          </w:rPr>
          <w:tab/>
        </w:r>
        <w:r w:rsidR="006A6A4C">
          <w:rPr>
            <w:noProof/>
            <w:webHidden/>
          </w:rPr>
          <w:fldChar w:fldCharType="begin"/>
        </w:r>
        <w:r w:rsidR="006A6A4C">
          <w:rPr>
            <w:noProof/>
            <w:webHidden/>
          </w:rPr>
          <w:instrText xml:space="preserve"> PAGEREF _Toc525299958 \h </w:instrText>
        </w:r>
        <w:r w:rsidR="006A6A4C">
          <w:rPr>
            <w:noProof/>
            <w:webHidden/>
          </w:rPr>
        </w:r>
        <w:r w:rsidR="006A6A4C">
          <w:rPr>
            <w:noProof/>
            <w:webHidden/>
          </w:rPr>
          <w:fldChar w:fldCharType="separate"/>
        </w:r>
        <w:r w:rsidR="006A6A4C">
          <w:rPr>
            <w:noProof/>
            <w:webHidden/>
          </w:rPr>
          <w:t>10</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59" w:history="1">
        <w:r w:rsidR="006A6A4C" w:rsidRPr="005B07BD">
          <w:rPr>
            <w:rStyle w:val="a8"/>
            <w:noProof/>
          </w:rPr>
          <w:t>4.4.1</w:t>
        </w:r>
        <w:r w:rsidR="006A6A4C">
          <w:rPr>
            <w:rFonts w:asciiTheme="minorHAnsi" w:eastAsiaTheme="minorEastAsia" w:hAnsiTheme="minorHAnsi" w:cstheme="minorBidi"/>
            <w:noProof/>
            <w:sz w:val="22"/>
            <w:szCs w:val="22"/>
            <w:lang w:val="ru-RU"/>
          </w:rPr>
          <w:tab/>
        </w:r>
        <w:r w:rsidR="006A6A4C" w:rsidRPr="005B07BD">
          <w:rPr>
            <w:rStyle w:val="a8"/>
            <w:noProof/>
          </w:rPr>
          <w:t>Invoices</w:t>
        </w:r>
        <w:r w:rsidR="006A6A4C">
          <w:rPr>
            <w:noProof/>
            <w:webHidden/>
          </w:rPr>
          <w:tab/>
        </w:r>
        <w:r w:rsidR="006A6A4C">
          <w:rPr>
            <w:noProof/>
            <w:webHidden/>
          </w:rPr>
          <w:fldChar w:fldCharType="begin"/>
        </w:r>
        <w:r w:rsidR="006A6A4C">
          <w:rPr>
            <w:noProof/>
            <w:webHidden/>
          </w:rPr>
          <w:instrText xml:space="preserve"> PAGEREF _Toc525299959 \h </w:instrText>
        </w:r>
        <w:r w:rsidR="006A6A4C">
          <w:rPr>
            <w:noProof/>
            <w:webHidden/>
          </w:rPr>
        </w:r>
        <w:r w:rsidR="006A6A4C">
          <w:rPr>
            <w:noProof/>
            <w:webHidden/>
          </w:rPr>
          <w:fldChar w:fldCharType="separate"/>
        </w:r>
        <w:r w:rsidR="006A6A4C">
          <w:rPr>
            <w:noProof/>
            <w:webHidden/>
          </w:rPr>
          <w:t>10</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60" w:history="1">
        <w:r w:rsidR="006A6A4C" w:rsidRPr="005B07BD">
          <w:rPr>
            <w:rStyle w:val="a8"/>
            <w:noProof/>
            <w:lang w:val="ru-RU"/>
          </w:rPr>
          <w:t>4.4.2</w:t>
        </w:r>
        <w:r w:rsidR="006A6A4C">
          <w:rPr>
            <w:rFonts w:asciiTheme="minorHAnsi" w:eastAsiaTheme="minorEastAsia" w:hAnsiTheme="minorHAnsi" w:cstheme="minorBidi"/>
            <w:noProof/>
            <w:sz w:val="22"/>
            <w:szCs w:val="22"/>
            <w:lang w:val="ru-RU"/>
          </w:rPr>
          <w:tab/>
        </w:r>
        <w:r w:rsidR="006A6A4C" w:rsidRPr="005B07BD">
          <w:rPr>
            <w:rStyle w:val="a8"/>
            <w:noProof/>
          </w:rPr>
          <w:t>Debit operations</w:t>
        </w:r>
        <w:r w:rsidR="006A6A4C">
          <w:rPr>
            <w:noProof/>
            <w:webHidden/>
          </w:rPr>
          <w:tab/>
        </w:r>
        <w:r w:rsidR="006A6A4C">
          <w:rPr>
            <w:noProof/>
            <w:webHidden/>
          </w:rPr>
          <w:fldChar w:fldCharType="begin"/>
        </w:r>
        <w:r w:rsidR="006A6A4C">
          <w:rPr>
            <w:noProof/>
            <w:webHidden/>
          </w:rPr>
          <w:instrText xml:space="preserve"> PAGEREF _Toc525299960 \h </w:instrText>
        </w:r>
        <w:r w:rsidR="006A6A4C">
          <w:rPr>
            <w:noProof/>
            <w:webHidden/>
          </w:rPr>
        </w:r>
        <w:r w:rsidR="006A6A4C">
          <w:rPr>
            <w:noProof/>
            <w:webHidden/>
          </w:rPr>
          <w:fldChar w:fldCharType="separate"/>
        </w:r>
        <w:r w:rsidR="006A6A4C">
          <w:rPr>
            <w:noProof/>
            <w:webHidden/>
          </w:rPr>
          <w:t>13</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61" w:history="1">
        <w:r w:rsidR="006A6A4C" w:rsidRPr="005B07BD">
          <w:rPr>
            <w:rStyle w:val="a8"/>
            <w:noProof/>
          </w:rPr>
          <w:t>4.4.3</w:t>
        </w:r>
        <w:r w:rsidR="006A6A4C">
          <w:rPr>
            <w:rFonts w:asciiTheme="minorHAnsi" w:eastAsiaTheme="minorEastAsia" w:hAnsiTheme="minorHAnsi" w:cstheme="minorBidi"/>
            <w:noProof/>
            <w:sz w:val="22"/>
            <w:szCs w:val="22"/>
            <w:lang w:val="ru-RU"/>
          </w:rPr>
          <w:tab/>
        </w:r>
        <w:r w:rsidR="006A6A4C" w:rsidRPr="005B07BD">
          <w:rPr>
            <w:rStyle w:val="a8"/>
            <w:noProof/>
          </w:rPr>
          <w:t>Payments</w:t>
        </w:r>
        <w:r w:rsidR="006A6A4C">
          <w:rPr>
            <w:noProof/>
            <w:webHidden/>
          </w:rPr>
          <w:tab/>
        </w:r>
        <w:r w:rsidR="006A6A4C">
          <w:rPr>
            <w:noProof/>
            <w:webHidden/>
          </w:rPr>
          <w:fldChar w:fldCharType="begin"/>
        </w:r>
        <w:r w:rsidR="006A6A4C">
          <w:rPr>
            <w:noProof/>
            <w:webHidden/>
          </w:rPr>
          <w:instrText xml:space="preserve"> PAGEREF _Toc525299961 \h </w:instrText>
        </w:r>
        <w:r w:rsidR="006A6A4C">
          <w:rPr>
            <w:noProof/>
            <w:webHidden/>
          </w:rPr>
        </w:r>
        <w:r w:rsidR="006A6A4C">
          <w:rPr>
            <w:noProof/>
            <w:webHidden/>
          </w:rPr>
          <w:fldChar w:fldCharType="separate"/>
        </w:r>
        <w:r w:rsidR="006A6A4C">
          <w:rPr>
            <w:noProof/>
            <w:webHidden/>
          </w:rPr>
          <w:t>19</w:t>
        </w:r>
        <w:r w:rsidR="006A6A4C">
          <w:rPr>
            <w:noProof/>
            <w:webHidden/>
          </w:rPr>
          <w:fldChar w:fldCharType="end"/>
        </w:r>
      </w:hyperlink>
    </w:p>
    <w:p w:rsidR="006A6A4C" w:rsidRDefault="006F77BB">
      <w:pPr>
        <w:pStyle w:val="11"/>
        <w:rPr>
          <w:rFonts w:asciiTheme="minorHAnsi" w:eastAsiaTheme="minorEastAsia" w:hAnsiTheme="minorHAnsi" w:cstheme="minorBidi"/>
          <w:noProof/>
          <w:sz w:val="22"/>
          <w:szCs w:val="22"/>
          <w:lang w:val="ru-RU" w:eastAsia="ru-RU"/>
        </w:rPr>
      </w:pPr>
      <w:hyperlink w:anchor="_Toc525299962" w:history="1">
        <w:r w:rsidR="006A6A4C" w:rsidRPr="005B07BD">
          <w:rPr>
            <w:rStyle w:val="a8"/>
            <w:noProof/>
          </w:rPr>
          <w:t>5</w:t>
        </w:r>
        <w:r w:rsidR="006A6A4C">
          <w:rPr>
            <w:rFonts w:asciiTheme="minorHAnsi" w:eastAsiaTheme="minorEastAsia" w:hAnsiTheme="minorHAnsi" w:cstheme="minorBidi"/>
            <w:noProof/>
            <w:sz w:val="22"/>
            <w:szCs w:val="22"/>
            <w:lang w:val="ru-RU" w:eastAsia="ru-RU"/>
          </w:rPr>
          <w:tab/>
        </w:r>
        <w:r w:rsidR="006A6A4C" w:rsidRPr="005B07BD">
          <w:rPr>
            <w:rStyle w:val="a8"/>
            <w:noProof/>
          </w:rPr>
          <w:t>PRODUCT MIGRATION FILE STRUCTURE</w:t>
        </w:r>
        <w:r w:rsidR="006A6A4C">
          <w:rPr>
            <w:noProof/>
            <w:webHidden/>
          </w:rPr>
          <w:tab/>
        </w:r>
        <w:r w:rsidR="006A6A4C">
          <w:rPr>
            <w:noProof/>
            <w:webHidden/>
          </w:rPr>
          <w:fldChar w:fldCharType="begin"/>
        </w:r>
        <w:r w:rsidR="006A6A4C">
          <w:rPr>
            <w:noProof/>
            <w:webHidden/>
          </w:rPr>
          <w:instrText xml:space="preserve"> PAGEREF _Toc525299962 \h </w:instrText>
        </w:r>
        <w:r w:rsidR="006A6A4C">
          <w:rPr>
            <w:noProof/>
            <w:webHidden/>
          </w:rPr>
        </w:r>
        <w:r w:rsidR="006A6A4C">
          <w:rPr>
            <w:noProof/>
            <w:webHidden/>
          </w:rPr>
          <w:fldChar w:fldCharType="separate"/>
        </w:r>
        <w:r w:rsidR="006A6A4C">
          <w:rPr>
            <w:noProof/>
            <w:webHidden/>
          </w:rPr>
          <w:t>22</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63" w:history="1">
        <w:r w:rsidR="006A6A4C" w:rsidRPr="005B07BD">
          <w:rPr>
            <w:rStyle w:val="a8"/>
            <w:noProof/>
          </w:rPr>
          <w:t>5.1</w:t>
        </w:r>
        <w:r w:rsidR="006A6A4C">
          <w:rPr>
            <w:rFonts w:asciiTheme="minorHAnsi" w:eastAsiaTheme="minorEastAsia" w:hAnsiTheme="minorHAnsi" w:cstheme="minorBidi"/>
            <w:noProof/>
            <w:sz w:val="22"/>
            <w:szCs w:val="22"/>
            <w:lang w:val="ru-RU" w:eastAsia="ru-RU"/>
          </w:rPr>
          <w:tab/>
        </w:r>
        <w:r w:rsidR="006A6A4C" w:rsidRPr="005B07BD">
          <w:rPr>
            <w:rStyle w:val="a8"/>
            <w:noProof/>
          </w:rPr>
          <w:t>Overview</w:t>
        </w:r>
        <w:r w:rsidR="006A6A4C">
          <w:rPr>
            <w:noProof/>
            <w:webHidden/>
          </w:rPr>
          <w:tab/>
        </w:r>
        <w:r w:rsidR="006A6A4C">
          <w:rPr>
            <w:noProof/>
            <w:webHidden/>
          </w:rPr>
          <w:fldChar w:fldCharType="begin"/>
        </w:r>
        <w:r w:rsidR="006A6A4C">
          <w:rPr>
            <w:noProof/>
            <w:webHidden/>
          </w:rPr>
          <w:instrText xml:space="preserve"> PAGEREF _Toc525299963 \h </w:instrText>
        </w:r>
        <w:r w:rsidR="006A6A4C">
          <w:rPr>
            <w:noProof/>
            <w:webHidden/>
          </w:rPr>
        </w:r>
        <w:r w:rsidR="006A6A4C">
          <w:rPr>
            <w:noProof/>
            <w:webHidden/>
          </w:rPr>
          <w:fldChar w:fldCharType="separate"/>
        </w:r>
        <w:r w:rsidR="006A6A4C">
          <w:rPr>
            <w:noProof/>
            <w:webHidden/>
          </w:rPr>
          <w:t>22</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64" w:history="1">
        <w:r w:rsidR="006A6A4C" w:rsidRPr="005B07BD">
          <w:rPr>
            <w:rStyle w:val="a8"/>
            <w:noProof/>
          </w:rPr>
          <w:t>5.2</w:t>
        </w:r>
        <w:r w:rsidR="006A6A4C">
          <w:rPr>
            <w:rFonts w:asciiTheme="minorHAnsi" w:eastAsiaTheme="minorEastAsia" w:hAnsiTheme="minorHAnsi" w:cstheme="minorBidi"/>
            <w:noProof/>
            <w:sz w:val="22"/>
            <w:szCs w:val="22"/>
            <w:lang w:val="ru-RU" w:eastAsia="ru-RU"/>
          </w:rPr>
          <w:tab/>
        </w:r>
        <w:r w:rsidR="006A6A4C" w:rsidRPr="005B07BD">
          <w:rPr>
            <w:rStyle w:val="a8"/>
            <w:noProof/>
          </w:rPr>
          <w:t>References</w:t>
        </w:r>
        <w:r w:rsidR="006A6A4C">
          <w:rPr>
            <w:noProof/>
            <w:webHidden/>
          </w:rPr>
          <w:tab/>
        </w:r>
        <w:r w:rsidR="006A6A4C">
          <w:rPr>
            <w:noProof/>
            <w:webHidden/>
          </w:rPr>
          <w:fldChar w:fldCharType="begin"/>
        </w:r>
        <w:r w:rsidR="006A6A4C">
          <w:rPr>
            <w:noProof/>
            <w:webHidden/>
          </w:rPr>
          <w:instrText xml:space="preserve"> PAGEREF _Toc525299964 \h </w:instrText>
        </w:r>
        <w:r w:rsidR="006A6A4C">
          <w:rPr>
            <w:noProof/>
            <w:webHidden/>
          </w:rPr>
        </w:r>
        <w:r w:rsidR="006A6A4C">
          <w:rPr>
            <w:noProof/>
            <w:webHidden/>
          </w:rPr>
          <w:fldChar w:fldCharType="separate"/>
        </w:r>
        <w:r w:rsidR="006A6A4C">
          <w:rPr>
            <w:noProof/>
            <w:webHidden/>
          </w:rPr>
          <w:t>22</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65" w:history="1">
        <w:r w:rsidR="006A6A4C" w:rsidRPr="005B07BD">
          <w:rPr>
            <w:rStyle w:val="a8"/>
            <w:noProof/>
          </w:rPr>
          <w:t>5.3</w:t>
        </w:r>
        <w:r w:rsidR="006A6A4C">
          <w:rPr>
            <w:rFonts w:asciiTheme="minorHAnsi" w:eastAsiaTheme="minorEastAsia" w:hAnsiTheme="minorHAnsi" w:cstheme="minorBidi"/>
            <w:noProof/>
            <w:sz w:val="22"/>
            <w:szCs w:val="22"/>
            <w:lang w:val="ru-RU" w:eastAsia="ru-RU"/>
          </w:rPr>
          <w:tab/>
        </w:r>
        <w:r w:rsidR="006A6A4C" w:rsidRPr="005B07BD">
          <w:rPr>
            <w:rStyle w:val="a8"/>
            <w:noProof/>
          </w:rPr>
          <w:t>List of elements</w:t>
        </w:r>
        <w:r w:rsidR="006A6A4C">
          <w:rPr>
            <w:noProof/>
            <w:webHidden/>
          </w:rPr>
          <w:tab/>
        </w:r>
        <w:r w:rsidR="006A6A4C">
          <w:rPr>
            <w:noProof/>
            <w:webHidden/>
          </w:rPr>
          <w:fldChar w:fldCharType="begin"/>
        </w:r>
        <w:r w:rsidR="006A6A4C">
          <w:rPr>
            <w:noProof/>
            <w:webHidden/>
          </w:rPr>
          <w:instrText xml:space="preserve"> PAGEREF _Toc525299965 \h </w:instrText>
        </w:r>
        <w:r w:rsidR="006A6A4C">
          <w:rPr>
            <w:noProof/>
            <w:webHidden/>
          </w:rPr>
        </w:r>
        <w:r w:rsidR="006A6A4C">
          <w:rPr>
            <w:noProof/>
            <w:webHidden/>
          </w:rPr>
          <w:fldChar w:fldCharType="separate"/>
        </w:r>
        <w:r w:rsidR="006A6A4C">
          <w:rPr>
            <w:noProof/>
            <w:webHidden/>
          </w:rPr>
          <w:t>23</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66" w:history="1">
        <w:r w:rsidR="006A6A4C" w:rsidRPr="005B07BD">
          <w:rPr>
            <w:rStyle w:val="a8"/>
            <w:rFonts w:cs="Calibri"/>
            <w:noProof/>
          </w:rPr>
          <w:t>5.3.1</w:t>
        </w:r>
        <w:r w:rsidR="006A6A4C">
          <w:rPr>
            <w:rFonts w:asciiTheme="minorHAnsi" w:eastAsiaTheme="minorEastAsia" w:hAnsiTheme="minorHAnsi" w:cstheme="minorBidi"/>
            <w:noProof/>
            <w:sz w:val="22"/>
            <w:szCs w:val="22"/>
            <w:lang w:val="ru-RU"/>
          </w:rPr>
          <w:tab/>
        </w:r>
        <w:r w:rsidR="006A6A4C" w:rsidRPr="005B07BD">
          <w:rPr>
            <w:rStyle w:val="a8"/>
            <w:noProof/>
          </w:rPr>
          <w:t>PRODUCTS</w:t>
        </w:r>
        <w:r w:rsidR="006A6A4C">
          <w:rPr>
            <w:noProof/>
            <w:webHidden/>
          </w:rPr>
          <w:tab/>
        </w:r>
        <w:r w:rsidR="006A6A4C">
          <w:rPr>
            <w:noProof/>
            <w:webHidden/>
          </w:rPr>
          <w:fldChar w:fldCharType="begin"/>
        </w:r>
        <w:r w:rsidR="006A6A4C">
          <w:rPr>
            <w:noProof/>
            <w:webHidden/>
          </w:rPr>
          <w:instrText xml:space="preserve"> PAGEREF _Toc525299966 \h </w:instrText>
        </w:r>
        <w:r w:rsidR="006A6A4C">
          <w:rPr>
            <w:noProof/>
            <w:webHidden/>
          </w:rPr>
        </w:r>
        <w:r w:rsidR="006A6A4C">
          <w:rPr>
            <w:noProof/>
            <w:webHidden/>
          </w:rPr>
          <w:fldChar w:fldCharType="separate"/>
        </w:r>
        <w:r w:rsidR="006A6A4C">
          <w:rPr>
            <w:noProof/>
            <w:webHidden/>
          </w:rPr>
          <w:t>28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67" w:history="1">
        <w:r w:rsidR="006A6A4C" w:rsidRPr="005B07BD">
          <w:rPr>
            <w:rStyle w:val="a8"/>
            <w:noProof/>
          </w:rPr>
          <w:t>5.3.2</w:t>
        </w:r>
        <w:r w:rsidR="006A6A4C">
          <w:rPr>
            <w:rFonts w:asciiTheme="minorHAnsi" w:eastAsiaTheme="minorEastAsia" w:hAnsiTheme="minorHAnsi" w:cstheme="minorBidi"/>
            <w:noProof/>
            <w:sz w:val="22"/>
            <w:szCs w:val="22"/>
            <w:lang w:val="ru-RU"/>
          </w:rPr>
          <w:tab/>
        </w:r>
        <w:r w:rsidR="006A6A4C" w:rsidRPr="005B07BD">
          <w:rPr>
            <w:rStyle w:val="a8"/>
            <w:noProof/>
          </w:rPr>
          <w:t>PRODUCT</w:t>
        </w:r>
        <w:r w:rsidR="006A6A4C">
          <w:rPr>
            <w:noProof/>
            <w:webHidden/>
          </w:rPr>
          <w:tab/>
        </w:r>
        <w:r w:rsidR="006A6A4C">
          <w:rPr>
            <w:noProof/>
            <w:webHidden/>
          </w:rPr>
          <w:fldChar w:fldCharType="begin"/>
        </w:r>
        <w:r w:rsidR="006A6A4C">
          <w:rPr>
            <w:noProof/>
            <w:webHidden/>
          </w:rPr>
          <w:instrText xml:space="preserve"> PAGEREF _Toc525299967 \h </w:instrText>
        </w:r>
        <w:r w:rsidR="006A6A4C">
          <w:rPr>
            <w:noProof/>
            <w:webHidden/>
          </w:rPr>
        </w:r>
        <w:r w:rsidR="006A6A4C">
          <w:rPr>
            <w:noProof/>
            <w:webHidden/>
          </w:rPr>
          <w:fldChar w:fldCharType="separate"/>
        </w:r>
        <w:r w:rsidR="006A6A4C">
          <w:rPr>
            <w:noProof/>
            <w:webHidden/>
          </w:rPr>
          <w:t>28</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68" w:history="1">
        <w:r w:rsidR="006A6A4C" w:rsidRPr="005B07BD">
          <w:rPr>
            <w:rStyle w:val="a8"/>
            <w:noProof/>
          </w:rPr>
          <w:t>5.3.3</w:t>
        </w:r>
        <w:r w:rsidR="006A6A4C">
          <w:rPr>
            <w:rFonts w:asciiTheme="minorHAnsi" w:eastAsiaTheme="minorEastAsia" w:hAnsiTheme="minorHAnsi" w:cstheme="minorBidi"/>
            <w:noProof/>
            <w:sz w:val="22"/>
            <w:szCs w:val="22"/>
            <w:lang w:val="ru-RU"/>
          </w:rPr>
          <w:tab/>
        </w:r>
        <w:r w:rsidR="006A6A4C" w:rsidRPr="005B07BD">
          <w:rPr>
            <w:rStyle w:val="a8"/>
            <w:noProof/>
          </w:rPr>
          <w:t>PRODUCT_NAME</w:t>
        </w:r>
        <w:r w:rsidR="006A6A4C">
          <w:rPr>
            <w:noProof/>
            <w:webHidden/>
          </w:rPr>
          <w:tab/>
        </w:r>
        <w:r w:rsidR="006A6A4C">
          <w:rPr>
            <w:noProof/>
            <w:webHidden/>
          </w:rPr>
          <w:fldChar w:fldCharType="begin"/>
        </w:r>
        <w:r w:rsidR="006A6A4C">
          <w:rPr>
            <w:noProof/>
            <w:webHidden/>
          </w:rPr>
          <w:instrText xml:space="preserve"> PAGEREF _Toc525299968 \h </w:instrText>
        </w:r>
        <w:r w:rsidR="006A6A4C">
          <w:rPr>
            <w:noProof/>
            <w:webHidden/>
          </w:rPr>
        </w:r>
        <w:r w:rsidR="006A6A4C">
          <w:rPr>
            <w:noProof/>
            <w:webHidden/>
          </w:rPr>
          <w:fldChar w:fldCharType="separate"/>
        </w:r>
        <w:r w:rsidR="006A6A4C">
          <w:rPr>
            <w:noProof/>
            <w:webHidden/>
          </w:rPr>
          <w:t>30</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69" w:history="1">
        <w:r w:rsidR="006A6A4C" w:rsidRPr="005B07BD">
          <w:rPr>
            <w:rStyle w:val="a8"/>
            <w:noProof/>
          </w:rPr>
          <w:t>5.3.4</w:t>
        </w:r>
        <w:r w:rsidR="006A6A4C">
          <w:rPr>
            <w:rFonts w:asciiTheme="minorHAnsi" w:eastAsiaTheme="minorEastAsia" w:hAnsiTheme="minorHAnsi" w:cstheme="minorBidi"/>
            <w:noProof/>
            <w:sz w:val="22"/>
            <w:szCs w:val="22"/>
            <w:lang w:val="ru-RU"/>
          </w:rPr>
          <w:tab/>
        </w:r>
        <w:r w:rsidR="006A6A4C" w:rsidRPr="005B07BD">
          <w:rPr>
            <w:rStyle w:val="a8"/>
            <w:noProof/>
          </w:rPr>
          <w:t>PRODUCT_SERVICE</w:t>
        </w:r>
        <w:r w:rsidR="006A6A4C">
          <w:rPr>
            <w:noProof/>
            <w:webHidden/>
          </w:rPr>
          <w:tab/>
        </w:r>
        <w:r w:rsidR="006A6A4C">
          <w:rPr>
            <w:noProof/>
            <w:webHidden/>
          </w:rPr>
          <w:fldChar w:fldCharType="begin"/>
        </w:r>
        <w:r w:rsidR="006A6A4C">
          <w:rPr>
            <w:noProof/>
            <w:webHidden/>
          </w:rPr>
          <w:instrText xml:space="preserve"> PAGEREF _Toc525299969 \h </w:instrText>
        </w:r>
        <w:r w:rsidR="006A6A4C">
          <w:rPr>
            <w:noProof/>
            <w:webHidden/>
          </w:rPr>
        </w:r>
        <w:r w:rsidR="006A6A4C">
          <w:rPr>
            <w:noProof/>
            <w:webHidden/>
          </w:rPr>
          <w:fldChar w:fldCharType="separate"/>
        </w:r>
        <w:r w:rsidR="006A6A4C">
          <w:rPr>
            <w:noProof/>
            <w:webHidden/>
          </w:rPr>
          <w:t>30</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70" w:history="1">
        <w:r w:rsidR="006A6A4C" w:rsidRPr="005B07BD">
          <w:rPr>
            <w:rStyle w:val="a8"/>
            <w:noProof/>
          </w:rPr>
          <w:t>5.3.5</w:t>
        </w:r>
        <w:r w:rsidR="006A6A4C">
          <w:rPr>
            <w:rFonts w:asciiTheme="minorHAnsi" w:eastAsiaTheme="minorEastAsia" w:hAnsiTheme="minorHAnsi" w:cstheme="minorBidi"/>
            <w:noProof/>
            <w:sz w:val="22"/>
            <w:szCs w:val="22"/>
            <w:lang w:val="ru-RU"/>
          </w:rPr>
          <w:tab/>
        </w:r>
        <w:r w:rsidR="006A6A4C" w:rsidRPr="005B07BD">
          <w:rPr>
            <w:rStyle w:val="a8"/>
            <w:noProof/>
          </w:rPr>
          <w:t>ATTRIBUTE_VALUE</w:t>
        </w:r>
        <w:r w:rsidR="006A6A4C">
          <w:rPr>
            <w:noProof/>
            <w:webHidden/>
          </w:rPr>
          <w:tab/>
        </w:r>
        <w:r w:rsidR="006A6A4C">
          <w:rPr>
            <w:noProof/>
            <w:webHidden/>
          </w:rPr>
          <w:fldChar w:fldCharType="begin"/>
        </w:r>
        <w:r w:rsidR="006A6A4C">
          <w:rPr>
            <w:noProof/>
            <w:webHidden/>
          </w:rPr>
          <w:instrText xml:space="preserve"> PAGEREF _Toc525299970 \h </w:instrText>
        </w:r>
        <w:r w:rsidR="006A6A4C">
          <w:rPr>
            <w:noProof/>
            <w:webHidden/>
          </w:rPr>
        </w:r>
        <w:r w:rsidR="006A6A4C">
          <w:rPr>
            <w:noProof/>
            <w:webHidden/>
          </w:rPr>
          <w:fldChar w:fldCharType="separate"/>
        </w:r>
        <w:r w:rsidR="006A6A4C">
          <w:rPr>
            <w:noProof/>
            <w:webHidden/>
          </w:rPr>
          <w:t>31</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71" w:history="1">
        <w:r w:rsidR="006A6A4C" w:rsidRPr="005B07BD">
          <w:rPr>
            <w:rStyle w:val="a8"/>
            <w:noProof/>
          </w:rPr>
          <w:t>5.3.6</w:t>
        </w:r>
        <w:r w:rsidR="006A6A4C">
          <w:rPr>
            <w:rFonts w:asciiTheme="minorHAnsi" w:eastAsiaTheme="minorEastAsia" w:hAnsiTheme="minorHAnsi" w:cstheme="minorBidi"/>
            <w:noProof/>
            <w:sz w:val="22"/>
            <w:szCs w:val="22"/>
            <w:lang w:val="ru-RU"/>
          </w:rPr>
          <w:tab/>
        </w:r>
        <w:r w:rsidR="006A6A4C" w:rsidRPr="005B07BD">
          <w:rPr>
            <w:rStyle w:val="a8"/>
            <w:noProof/>
          </w:rPr>
          <w:t>VALUE_CYCLE</w:t>
        </w:r>
        <w:r w:rsidR="006A6A4C">
          <w:rPr>
            <w:noProof/>
            <w:webHidden/>
          </w:rPr>
          <w:tab/>
        </w:r>
        <w:r w:rsidR="006A6A4C">
          <w:rPr>
            <w:noProof/>
            <w:webHidden/>
          </w:rPr>
          <w:fldChar w:fldCharType="begin"/>
        </w:r>
        <w:r w:rsidR="006A6A4C">
          <w:rPr>
            <w:noProof/>
            <w:webHidden/>
          </w:rPr>
          <w:instrText xml:space="preserve"> PAGEREF _Toc525299971 \h </w:instrText>
        </w:r>
        <w:r w:rsidR="006A6A4C">
          <w:rPr>
            <w:noProof/>
            <w:webHidden/>
          </w:rPr>
        </w:r>
        <w:r w:rsidR="006A6A4C">
          <w:rPr>
            <w:noProof/>
            <w:webHidden/>
          </w:rPr>
          <w:fldChar w:fldCharType="separate"/>
        </w:r>
        <w:r w:rsidR="006A6A4C">
          <w:rPr>
            <w:noProof/>
            <w:webHidden/>
          </w:rPr>
          <w:t>33</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72" w:history="1">
        <w:r w:rsidR="006A6A4C" w:rsidRPr="005B07BD">
          <w:rPr>
            <w:rStyle w:val="a8"/>
            <w:noProof/>
          </w:rPr>
          <w:t>5.3.7</w:t>
        </w:r>
        <w:r w:rsidR="006A6A4C">
          <w:rPr>
            <w:rFonts w:asciiTheme="minorHAnsi" w:eastAsiaTheme="minorEastAsia" w:hAnsiTheme="minorHAnsi" w:cstheme="minorBidi"/>
            <w:noProof/>
            <w:sz w:val="22"/>
            <w:szCs w:val="22"/>
            <w:lang w:val="ru-RU"/>
          </w:rPr>
          <w:tab/>
        </w:r>
        <w:r w:rsidR="006A6A4C" w:rsidRPr="005B07BD">
          <w:rPr>
            <w:rStyle w:val="a8"/>
            <w:noProof/>
          </w:rPr>
          <w:t>SHIFT</w:t>
        </w:r>
        <w:r w:rsidR="006A6A4C">
          <w:rPr>
            <w:noProof/>
            <w:webHidden/>
          </w:rPr>
          <w:tab/>
        </w:r>
        <w:r w:rsidR="006A6A4C">
          <w:rPr>
            <w:noProof/>
            <w:webHidden/>
          </w:rPr>
          <w:fldChar w:fldCharType="begin"/>
        </w:r>
        <w:r w:rsidR="006A6A4C">
          <w:rPr>
            <w:noProof/>
            <w:webHidden/>
          </w:rPr>
          <w:instrText xml:space="preserve"> PAGEREF _Toc525299972 \h </w:instrText>
        </w:r>
        <w:r w:rsidR="006A6A4C">
          <w:rPr>
            <w:noProof/>
            <w:webHidden/>
          </w:rPr>
        </w:r>
        <w:r w:rsidR="006A6A4C">
          <w:rPr>
            <w:noProof/>
            <w:webHidden/>
          </w:rPr>
          <w:fldChar w:fldCharType="separate"/>
        </w:r>
        <w:r w:rsidR="006A6A4C">
          <w:rPr>
            <w:noProof/>
            <w:webHidden/>
          </w:rPr>
          <w:t>33</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73" w:history="1">
        <w:r w:rsidR="006A6A4C" w:rsidRPr="005B07BD">
          <w:rPr>
            <w:rStyle w:val="a8"/>
            <w:noProof/>
          </w:rPr>
          <w:t>5.3.8</w:t>
        </w:r>
        <w:r w:rsidR="006A6A4C">
          <w:rPr>
            <w:rFonts w:asciiTheme="minorHAnsi" w:eastAsiaTheme="minorEastAsia" w:hAnsiTheme="minorHAnsi" w:cstheme="minorBidi"/>
            <w:noProof/>
            <w:sz w:val="22"/>
            <w:szCs w:val="22"/>
            <w:lang w:val="ru-RU"/>
          </w:rPr>
          <w:tab/>
        </w:r>
        <w:r w:rsidR="006A6A4C" w:rsidRPr="005B07BD">
          <w:rPr>
            <w:rStyle w:val="a8"/>
            <w:noProof/>
          </w:rPr>
          <w:t>VALUE_LIMIT</w:t>
        </w:r>
        <w:r w:rsidR="006A6A4C">
          <w:rPr>
            <w:noProof/>
            <w:webHidden/>
          </w:rPr>
          <w:tab/>
        </w:r>
        <w:r w:rsidR="006A6A4C">
          <w:rPr>
            <w:noProof/>
            <w:webHidden/>
          </w:rPr>
          <w:fldChar w:fldCharType="begin"/>
        </w:r>
        <w:r w:rsidR="006A6A4C">
          <w:rPr>
            <w:noProof/>
            <w:webHidden/>
          </w:rPr>
          <w:instrText xml:space="preserve"> PAGEREF _Toc525299973 \h </w:instrText>
        </w:r>
        <w:r w:rsidR="006A6A4C">
          <w:rPr>
            <w:noProof/>
            <w:webHidden/>
          </w:rPr>
        </w:r>
        <w:r w:rsidR="006A6A4C">
          <w:rPr>
            <w:noProof/>
            <w:webHidden/>
          </w:rPr>
          <w:fldChar w:fldCharType="separate"/>
        </w:r>
        <w:r w:rsidR="006A6A4C">
          <w:rPr>
            <w:noProof/>
            <w:webHidden/>
          </w:rPr>
          <w:t>34</w:t>
        </w:r>
        <w:r w:rsidR="006A6A4C">
          <w:rPr>
            <w:noProof/>
            <w:webHidden/>
          </w:rPr>
          <w:fldChar w:fldCharType="end"/>
        </w:r>
      </w:hyperlink>
    </w:p>
    <w:p w:rsidR="006A6A4C" w:rsidRDefault="006F77BB">
      <w:pPr>
        <w:pStyle w:val="33"/>
        <w:tabs>
          <w:tab w:val="left" w:pos="1440"/>
        </w:tabs>
        <w:rPr>
          <w:rFonts w:asciiTheme="minorHAnsi" w:eastAsiaTheme="minorEastAsia" w:hAnsiTheme="minorHAnsi" w:cstheme="minorBidi"/>
          <w:noProof/>
          <w:sz w:val="22"/>
          <w:szCs w:val="22"/>
          <w:lang w:val="ru-RU"/>
        </w:rPr>
      </w:pPr>
      <w:hyperlink w:anchor="_Toc525299974" w:history="1">
        <w:r w:rsidR="006A6A4C" w:rsidRPr="005B07BD">
          <w:rPr>
            <w:rStyle w:val="a8"/>
            <w:noProof/>
          </w:rPr>
          <w:t>5.3.9</w:t>
        </w:r>
        <w:r w:rsidR="006A6A4C">
          <w:rPr>
            <w:rFonts w:asciiTheme="minorHAnsi" w:eastAsiaTheme="minorEastAsia" w:hAnsiTheme="minorHAnsi" w:cstheme="minorBidi"/>
            <w:noProof/>
            <w:sz w:val="22"/>
            <w:szCs w:val="22"/>
            <w:lang w:val="ru-RU"/>
          </w:rPr>
          <w:tab/>
        </w:r>
        <w:r w:rsidR="006A6A4C" w:rsidRPr="005B07BD">
          <w:rPr>
            <w:rStyle w:val="a8"/>
            <w:noProof/>
          </w:rPr>
          <w:t>VALUE_FEE</w:t>
        </w:r>
        <w:r w:rsidR="006A6A4C">
          <w:rPr>
            <w:noProof/>
            <w:webHidden/>
          </w:rPr>
          <w:tab/>
        </w:r>
        <w:r w:rsidR="006A6A4C">
          <w:rPr>
            <w:noProof/>
            <w:webHidden/>
          </w:rPr>
          <w:fldChar w:fldCharType="begin"/>
        </w:r>
        <w:r w:rsidR="006A6A4C">
          <w:rPr>
            <w:noProof/>
            <w:webHidden/>
          </w:rPr>
          <w:instrText xml:space="preserve"> PAGEREF _Toc525299974 \h </w:instrText>
        </w:r>
        <w:r w:rsidR="006A6A4C">
          <w:rPr>
            <w:noProof/>
            <w:webHidden/>
          </w:rPr>
        </w:r>
        <w:r w:rsidR="006A6A4C">
          <w:rPr>
            <w:noProof/>
            <w:webHidden/>
          </w:rPr>
          <w:fldChar w:fldCharType="separate"/>
        </w:r>
        <w:r w:rsidR="006A6A4C">
          <w:rPr>
            <w:noProof/>
            <w:webHidden/>
          </w:rPr>
          <w:t>38</w:t>
        </w:r>
        <w:r w:rsidR="006A6A4C">
          <w:rPr>
            <w:noProof/>
            <w:webHidden/>
          </w:rPr>
          <w:fldChar w:fldCharType="end"/>
        </w:r>
      </w:hyperlink>
    </w:p>
    <w:p w:rsidR="006A6A4C" w:rsidRDefault="006F77BB">
      <w:pPr>
        <w:pStyle w:val="33"/>
        <w:tabs>
          <w:tab w:val="left" w:pos="1680"/>
        </w:tabs>
        <w:rPr>
          <w:rFonts w:asciiTheme="minorHAnsi" w:eastAsiaTheme="minorEastAsia" w:hAnsiTheme="minorHAnsi" w:cstheme="minorBidi"/>
          <w:noProof/>
          <w:sz w:val="22"/>
          <w:szCs w:val="22"/>
          <w:lang w:val="ru-RU"/>
        </w:rPr>
      </w:pPr>
      <w:hyperlink w:anchor="_Toc525299975" w:history="1">
        <w:r w:rsidR="006A6A4C" w:rsidRPr="005B07BD">
          <w:rPr>
            <w:rStyle w:val="a8"/>
            <w:noProof/>
          </w:rPr>
          <w:t>5.3.10</w:t>
        </w:r>
        <w:r w:rsidR="006A6A4C">
          <w:rPr>
            <w:rFonts w:asciiTheme="minorHAnsi" w:eastAsiaTheme="minorEastAsia" w:hAnsiTheme="minorHAnsi" w:cstheme="minorBidi"/>
            <w:noProof/>
            <w:sz w:val="22"/>
            <w:szCs w:val="22"/>
            <w:lang w:val="ru-RU"/>
          </w:rPr>
          <w:tab/>
        </w:r>
        <w:r w:rsidR="006A6A4C" w:rsidRPr="005B07BD">
          <w:rPr>
            <w:rStyle w:val="a8"/>
            <w:noProof/>
          </w:rPr>
          <w:t>TIER</w:t>
        </w:r>
        <w:r w:rsidR="006A6A4C">
          <w:rPr>
            <w:noProof/>
            <w:webHidden/>
          </w:rPr>
          <w:tab/>
        </w:r>
        <w:r w:rsidR="006A6A4C">
          <w:rPr>
            <w:noProof/>
            <w:webHidden/>
          </w:rPr>
          <w:fldChar w:fldCharType="begin"/>
        </w:r>
        <w:r w:rsidR="006A6A4C">
          <w:rPr>
            <w:noProof/>
            <w:webHidden/>
          </w:rPr>
          <w:instrText xml:space="preserve"> PAGEREF _Toc525299975 \h </w:instrText>
        </w:r>
        <w:r w:rsidR="006A6A4C">
          <w:rPr>
            <w:noProof/>
            <w:webHidden/>
          </w:rPr>
        </w:r>
        <w:r w:rsidR="006A6A4C">
          <w:rPr>
            <w:noProof/>
            <w:webHidden/>
          </w:rPr>
          <w:fldChar w:fldCharType="separate"/>
        </w:r>
        <w:r w:rsidR="006A6A4C">
          <w:rPr>
            <w:noProof/>
            <w:webHidden/>
          </w:rPr>
          <w:t>38</w:t>
        </w:r>
        <w:r w:rsidR="006A6A4C">
          <w:rPr>
            <w:noProof/>
            <w:webHidden/>
          </w:rPr>
          <w:fldChar w:fldCharType="end"/>
        </w:r>
      </w:hyperlink>
    </w:p>
    <w:p w:rsidR="006A6A4C" w:rsidRDefault="006F77BB">
      <w:pPr>
        <w:pStyle w:val="11"/>
        <w:rPr>
          <w:rFonts w:asciiTheme="minorHAnsi" w:eastAsiaTheme="minorEastAsia" w:hAnsiTheme="minorHAnsi" w:cstheme="minorBidi"/>
          <w:noProof/>
          <w:sz w:val="22"/>
          <w:szCs w:val="22"/>
          <w:lang w:val="ru-RU" w:eastAsia="ru-RU"/>
        </w:rPr>
      </w:pPr>
      <w:hyperlink w:anchor="_Toc525299976" w:history="1">
        <w:r w:rsidR="006A6A4C" w:rsidRPr="005B07BD">
          <w:rPr>
            <w:rStyle w:val="a8"/>
            <w:noProof/>
          </w:rPr>
          <w:t>6</w:t>
        </w:r>
        <w:r w:rsidR="006A6A4C">
          <w:rPr>
            <w:rFonts w:asciiTheme="minorHAnsi" w:eastAsiaTheme="minorEastAsia" w:hAnsiTheme="minorHAnsi" w:cstheme="minorBidi"/>
            <w:noProof/>
            <w:sz w:val="22"/>
            <w:szCs w:val="22"/>
            <w:lang w:val="ru-RU" w:eastAsia="ru-RU"/>
          </w:rPr>
          <w:tab/>
        </w:r>
        <w:r w:rsidR="006A6A4C" w:rsidRPr="005B07BD">
          <w:rPr>
            <w:rStyle w:val="a8"/>
            <w:noProof/>
          </w:rPr>
          <w:t>ACCOUNT CREDIT STATEMENT FILE STRUCTURE</w:t>
        </w:r>
        <w:r w:rsidR="006A6A4C">
          <w:rPr>
            <w:noProof/>
            <w:webHidden/>
          </w:rPr>
          <w:tab/>
        </w:r>
        <w:r w:rsidR="006A6A4C">
          <w:rPr>
            <w:noProof/>
            <w:webHidden/>
          </w:rPr>
          <w:fldChar w:fldCharType="begin"/>
        </w:r>
        <w:r w:rsidR="006A6A4C">
          <w:rPr>
            <w:noProof/>
            <w:webHidden/>
          </w:rPr>
          <w:instrText xml:space="preserve"> PAGEREF _Toc525299976 \h </w:instrText>
        </w:r>
        <w:r w:rsidR="006A6A4C">
          <w:rPr>
            <w:noProof/>
            <w:webHidden/>
          </w:rPr>
        </w:r>
        <w:r w:rsidR="006A6A4C">
          <w:rPr>
            <w:noProof/>
            <w:webHidden/>
          </w:rPr>
          <w:fldChar w:fldCharType="separate"/>
        </w:r>
        <w:r w:rsidR="006A6A4C">
          <w:rPr>
            <w:noProof/>
            <w:webHidden/>
          </w:rPr>
          <w:t>40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77" w:history="1">
        <w:r w:rsidR="006A6A4C" w:rsidRPr="005B07BD">
          <w:rPr>
            <w:rStyle w:val="a8"/>
            <w:noProof/>
          </w:rPr>
          <w:t>6.1</w:t>
        </w:r>
        <w:r w:rsidR="006A6A4C">
          <w:rPr>
            <w:rFonts w:asciiTheme="minorHAnsi" w:eastAsiaTheme="minorEastAsia" w:hAnsiTheme="minorHAnsi" w:cstheme="minorBidi"/>
            <w:noProof/>
            <w:sz w:val="22"/>
            <w:szCs w:val="22"/>
            <w:lang w:val="ru-RU" w:eastAsia="ru-RU"/>
          </w:rPr>
          <w:tab/>
        </w:r>
        <w:r w:rsidR="006A6A4C" w:rsidRPr="005B07BD">
          <w:rPr>
            <w:rStyle w:val="a8"/>
            <w:noProof/>
          </w:rPr>
          <w:t>Overview</w:t>
        </w:r>
        <w:r w:rsidR="006A6A4C">
          <w:rPr>
            <w:noProof/>
            <w:webHidden/>
          </w:rPr>
          <w:tab/>
        </w:r>
        <w:r w:rsidR="006A6A4C">
          <w:rPr>
            <w:noProof/>
            <w:webHidden/>
          </w:rPr>
          <w:fldChar w:fldCharType="begin"/>
        </w:r>
        <w:r w:rsidR="006A6A4C">
          <w:rPr>
            <w:noProof/>
            <w:webHidden/>
          </w:rPr>
          <w:instrText xml:space="preserve"> PAGEREF _Toc525299977 \h </w:instrText>
        </w:r>
        <w:r w:rsidR="006A6A4C">
          <w:rPr>
            <w:noProof/>
            <w:webHidden/>
          </w:rPr>
        </w:r>
        <w:r w:rsidR="006A6A4C">
          <w:rPr>
            <w:noProof/>
            <w:webHidden/>
          </w:rPr>
          <w:fldChar w:fldCharType="separate"/>
        </w:r>
        <w:r w:rsidR="006A6A4C">
          <w:rPr>
            <w:noProof/>
            <w:webHidden/>
          </w:rPr>
          <w:t>40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78" w:history="1">
        <w:r w:rsidR="006A6A4C" w:rsidRPr="005B07BD">
          <w:rPr>
            <w:rStyle w:val="a8"/>
            <w:noProof/>
          </w:rPr>
          <w:t>6.2</w:t>
        </w:r>
        <w:r w:rsidR="006A6A4C">
          <w:rPr>
            <w:rFonts w:asciiTheme="minorHAnsi" w:eastAsiaTheme="minorEastAsia" w:hAnsiTheme="minorHAnsi" w:cstheme="minorBidi"/>
            <w:noProof/>
            <w:sz w:val="22"/>
            <w:szCs w:val="22"/>
            <w:lang w:val="ru-RU" w:eastAsia="ru-RU"/>
          </w:rPr>
          <w:tab/>
        </w:r>
        <w:r w:rsidR="006A6A4C" w:rsidRPr="005B07BD">
          <w:rPr>
            <w:rStyle w:val="a8"/>
            <w:noProof/>
          </w:rPr>
          <w:t>Common description</w:t>
        </w:r>
        <w:r w:rsidR="006A6A4C">
          <w:rPr>
            <w:noProof/>
            <w:webHidden/>
          </w:rPr>
          <w:tab/>
        </w:r>
        <w:r w:rsidR="006A6A4C">
          <w:rPr>
            <w:noProof/>
            <w:webHidden/>
          </w:rPr>
          <w:fldChar w:fldCharType="begin"/>
        </w:r>
        <w:r w:rsidR="006A6A4C">
          <w:rPr>
            <w:noProof/>
            <w:webHidden/>
          </w:rPr>
          <w:instrText xml:space="preserve"> PAGEREF _Toc525299978 \h </w:instrText>
        </w:r>
        <w:r w:rsidR="006A6A4C">
          <w:rPr>
            <w:noProof/>
            <w:webHidden/>
          </w:rPr>
        </w:r>
        <w:r w:rsidR="006A6A4C">
          <w:rPr>
            <w:noProof/>
            <w:webHidden/>
          </w:rPr>
          <w:fldChar w:fldCharType="separate"/>
        </w:r>
        <w:r w:rsidR="006A6A4C">
          <w:rPr>
            <w:noProof/>
            <w:webHidden/>
          </w:rPr>
          <w:t>40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79" w:history="1">
        <w:r w:rsidR="006A6A4C" w:rsidRPr="005B07BD">
          <w:rPr>
            <w:rStyle w:val="a8"/>
            <w:noProof/>
          </w:rPr>
          <w:t>6.3</w:t>
        </w:r>
        <w:r w:rsidR="006A6A4C">
          <w:rPr>
            <w:rFonts w:asciiTheme="minorHAnsi" w:eastAsiaTheme="minorEastAsia" w:hAnsiTheme="minorHAnsi" w:cstheme="minorBidi"/>
            <w:noProof/>
            <w:sz w:val="22"/>
            <w:szCs w:val="22"/>
            <w:lang w:val="ru-RU" w:eastAsia="ru-RU"/>
          </w:rPr>
          <w:tab/>
        </w:r>
        <w:r w:rsidR="006A6A4C" w:rsidRPr="005B07BD">
          <w:rPr>
            <w:rStyle w:val="a8"/>
            <w:noProof/>
          </w:rPr>
          <w:t>References</w:t>
        </w:r>
        <w:r w:rsidR="006A6A4C">
          <w:rPr>
            <w:noProof/>
            <w:webHidden/>
          </w:rPr>
          <w:tab/>
        </w:r>
        <w:r w:rsidR="006A6A4C">
          <w:rPr>
            <w:noProof/>
            <w:webHidden/>
          </w:rPr>
          <w:fldChar w:fldCharType="begin"/>
        </w:r>
        <w:r w:rsidR="006A6A4C">
          <w:rPr>
            <w:noProof/>
            <w:webHidden/>
          </w:rPr>
          <w:instrText xml:space="preserve"> PAGEREF _Toc525299979 \h </w:instrText>
        </w:r>
        <w:r w:rsidR="006A6A4C">
          <w:rPr>
            <w:noProof/>
            <w:webHidden/>
          </w:rPr>
        </w:r>
        <w:r w:rsidR="006A6A4C">
          <w:rPr>
            <w:noProof/>
            <w:webHidden/>
          </w:rPr>
          <w:fldChar w:fldCharType="separate"/>
        </w:r>
        <w:r w:rsidR="006A6A4C">
          <w:rPr>
            <w:noProof/>
            <w:webHidden/>
          </w:rPr>
          <w:t>40</w:t>
        </w:r>
        <w:r w:rsidR="006A6A4C">
          <w:rPr>
            <w:noProof/>
            <w:webHidden/>
          </w:rPr>
          <w:fldChar w:fldCharType="end"/>
        </w:r>
      </w:hyperlink>
    </w:p>
    <w:p w:rsidR="006A6A4C" w:rsidRDefault="006F77BB">
      <w:pPr>
        <w:pStyle w:val="22"/>
        <w:tabs>
          <w:tab w:val="left" w:pos="960"/>
        </w:tabs>
        <w:rPr>
          <w:rFonts w:asciiTheme="minorHAnsi" w:eastAsiaTheme="minorEastAsia" w:hAnsiTheme="minorHAnsi" w:cstheme="minorBidi"/>
          <w:noProof/>
          <w:sz w:val="22"/>
          <w:szCs w:val="22"/>
          <w:lang w:val="ru-RU" w:eastAsia="ru-RU"/>
        </w:rPr>
      </w:pPr>
      <w:hyperlink w:anchor="_Toc525299980" w:history="1">
        <w:r w:rsidR="006A6A4C" w:rsidRPr="005B07BD">
          <w:rPr>
            <w:rStyle w:val="a8"/>
            <w:noProof/>
          </w:rPr>
          <w:t>6.4</w:t>
        </w:r>
        <w:r w:rsidR="006A6A4C">
          <w:rPr>
            <w:rFonts w:asciiTheme="minorHAnsi" w:eastAsiaTheme="minorEastAsia" w:hAnsiTheme="minorHAnsi" w:cstheme="minorBidi"/>
            <w:noProof/>
            <w:sz w:val="22"/>
            <w:szCs w:val="22"/>
            <w:lang w:val="ru-RU" w:eastAsia="ru-RU"/>
          </w:rPr>
          <w:tab/>
        </w:r>
        <w:r w:rsidR="006A6A4C" w:rsidRPr="005B07BD">
          <w:rPr>
            <w:rStyle w:val="a8"/>
            <w:noProof/>
          </w:rPr>
          <w:t>List of elements</w:t>
        </w:r>
        <w:r w:rsidR="006A6A4C">
          <w:rPr>
            <w:noProof/>
            <w:webHidden/>
          </w:rPr>
          <w:tab/>
        </w:r>
        <w:r w:rsidR="006A6A4C">
          <w:rPr>
            <w:noProof/>
            <w:webHidden/>
          </w:rPr>
          <w:fldChar w:fldCharType="begin"/>
        </w:r>
        <w:r w:rsidR="006A6A4C">
          <w:rPr>
            <w:noProof/>
            <w:webHidden/>
          </w:rPr>
          <w:instrText xml:space="preserve"> PAGEREF _Toc525299980 \h </w:instrText>
        </w:r>
        <w:r w:rsidR="006A6A4C">
          <w:rPr>
            <w:noProof/>
            <w:webHidden/>
          </w:rPr>
        </w:r>
        <w:r w:rsidR="006A6A4C">
          <w:rPr>
            <w:noProof/>
            <w:webHidden/>
          </w:rPr>
          <w:fldChar w:fldCharType="separate"/>
        </w:r>
        <w:r w:rsidR="006A6A4C">
          <w:rPr>
            <w:noProof/>
            <w:webHidden/>
          </w:rPr>
          <w:t>40</w:t>
        </w:r>
        <w:r w:rsidR="006A6A4C">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783642">
      <w:pPr>
        <w:pStyle w:val="BPC3Heading1"/>
        <w:numPr>
          <w:ilvl w:val="0"/>
          <w:numId w:val="7"/>
        </w:numPr>
        <w:ind w:left="432"/>
      </w:pPr>
      <w:bookmarkStart w:id="0" w:name="_Toc374608796"/>
      <w:r w:rsidRPr="00942781">
        <w:rPr>
          <w:rFonts w:cs="Calibri"/>
        </w:rPr>
        <w:br w:type="page"/>
      </w:r>
      <w:bookmarkStart w:id="1" w:name="_Toc383426712"/>
      <w:bookmarkStart w:id="2" w:name="_Toc477969254"/>
      <w:bookmarkStart w:id="3" w:name="_Toc525299937"/>
      <w:bookmarkStart w:id="4" w:name="_Toc374608797"/>
      <w:bookmarkEnd w:id="0"/>
      <w:r w:rsidR="00286581">
        <w:lastRenderedPageBreak/>
        <w:t>PREFACE</w:t>
      </w:r>
      <w:bookmarkEnd w:id="1"/>
      <w:bookmarkEnd w:id="2"/>
      <w:bookmarkEnd w:id="3"/>
    </w:p>
    <w:p w:rsidR="00286581" w:rsidRPr="00452B0A" w:rsidRDefault="00286581" w:rsidP="00783642">
      <w:pPr>
        <w:pStyle w:val="BPC3Heading2"/>
        <w:keepNext/>
        <w:numPr>
          <w:ilvl w:val="1"/>
          <w:numId w:val="7"/>
        </w:numPr>
      </w:pPr>
      <w:bookmarkStart w:id="5" w:name="_Toc377645731"/>
      <w:bookmarkStart w:id="6" w:name="_Toc383426713"/>
      <w:bookmarkStart w:id="7" w:name="_Toc477969255"/>
      <w:bookmarkStart w:id="8" w:name="_Toc525299938"/>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3477FD"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286581" w:rsidRPr="00942781" w:rsidTr="00286581">
        <w:tc>
          <w:tcPr>
            <w:tcW w:w="1135" w:type="dxa"/>
            <w:vAlign w:val="center"/>
          </w:tcPr>
          <w:p w:rsidR="00286581" w:rsidRDefault="00286581" w:rsidP="0023772F">
            <w:pPr>
              <w:pStyle w:val="BPC3Tableitems"/>
              <w:jc w:val="center"/>
            </w:pPr>
            <w:r>
              <w:t>1.</w:t>
            </w:r>
            <w:r w:rsidR="0023772F">
              <w:t>0</w:t>
            </w:r>
          </w:p>
        </w:tc>
        <w:tc>
          <w:tcPr>
            <w:tcW w:w="1502" w:type="dxa"/>
            <w:gridSpan w:val="2"/>
            <w:vAlign w:val="center"/>
          </w:tcPr>
          <w:p w:rsidR="00286581" w:rsidRDefault="009E5B31" w:rsidP="00ED1F88">
            <w:pPr>
              <w:pStyle w:val="BPC3Tableitems"/>
            </w:pPr>
            <w:r>
              <w:t>21</w:t>
            </w:r>
            <w:r w:rsidR="00286581">
              <w:t>.</w:t>
            </w:r>
            <w:r w:rsidR="00ED1F88">
              <w:t>09</w:t>
            </w:r>
            <w:r w:rsidR="00286581">
              <w:t>.201</w:t>
            </w:r>
            <w:r w:rsidR="0023772F">
              <w:t>8</w:t>
            </w:r>
          </w:p>
        </w:tc>
        <w:tc>
          <w:tcPr>
            <w:tcW w:w="2200" w:type="dxa"/>
            <w:vAlign w:val="center"/>
          </w:tcPr>
          <w:p w:rsidR="00286581" w:rsidRDefault="00286581" w:rsidP="00282ACF">
            <w:pPr>
              <w:pStyle w:val="BPC3Tableitems"/>
            </w:pPr>
            <w:proofErr w:type="spellStart"/>
            <w:r>
              <w:t>Kolodkina</w:t>
            </w:r>
            <w:proofErr w:type="spellEnd"/>
            <w:r>
              <w:t xml:space="preserve"> Y.</w:t>
            </w:r>
          </w:p>
        </w:tc>
        <w:tc>
          <w:tcPr>
            <w:tcW w:w="4343" w:type="dxa"/>
            <w:vAlign w:val="center"/>
          </w:tcPr>
          <w:p w:rsidR="00373807" w:rsidRPr="00373807" w:rsidRDefault="0023772F" w:rsidP="00373807">
            <w:pPr>
              <w:pStyle w:val="affff2"/>
            </w:pPr>
            <w:r>
              <w:t>Initial version</w:t>
            </w:r>
          </w:p>
        </w:tc>
      </w:tr>
      <w:tr w:rsidR="00C930CA" w:rsidRPr="00942781" w:rsidTr="00286581">
        <w:tc>
          <w:tcPr>
            <w:tcW w:w="1135" w:type="dxa"/>
            <w:vAlign w:val="center"/>
          </w:tcPr>
          <w:p w:rsidR="00C930CA" w:rsidRDefault="00C930CA" w:rsidP="0023772F">
            <w:pPr>
              <w:pStyle w:val="BPC3Tableitems"/>
              <w:jc w:val="center"/>
            </w:pPr>
            <w:r>
              <w:t>1.1</w:t>
            </w:r>
          </w:p>
        </w:tc>
        <w:tc>
          <w:tcPr>
            <w:tcW w:w="1502" w:type="dxa"/>
            <w:gridSpan w:val="2"/>
            <w:vAlign w:val="center"/>
          </w:tcPr>
          <w:p w:rsidR="00C930CA" w:rsidRDefault="00C930CA" w:rsidP="00ED1F88">
            <w:pPr>
              <w:pStyle w:val="BPC3Tableitems"/>
            </w:pPr>
            <w:r>
              <w:t>18.12.2018</w:t>
            </w:r>
          </w:p>
        </w:tc>
        <w:tc>
          <w:tcPr>
            <w:tcW w:w="2200" w:type="dxa"/>
            <w:vAlign w:val="center"/>
          </w:tcPr>
          <w:p w:rsidR="00C930CA" w:rsidRDefault="00C930CA" w:rsidP="00282ACF">
            <w:pPr>
              <w:pStyle w:val="BPC3Tableitems"/>
            </w:pPr>
            <w:proofErr w:type="spellStart"/>
            <w:r>
              <w:t>Pestryakov</w:t>
            </w:r>
            <w:proofErr w:type="spellEnd"/>
            <w:r>
              <w:t xml:space="preserve"> D.</w:t>
            </w:r>
          </w:p>
        </w:tc>
        <w:tc>
          <w:tcPr>
            <w:tcW w:w="4343" w:type="dxa"/>
            <w:vAlign w:val="center"/>
          </w:tcPr>
          <w:p w:rsidR="00C930CA" w:rsidRDefault="00C930CA" w:rsidP="00373807">
            <w:pPr>
              <w:pStyle w:val="affff2"/>
            </w:pPr>
            <w:proofErr w:type="spellStart"/>
            <w:r>
              <w:t>Status_reason</w:t>
            </w:r>
            <w:proofErr w:type="spellEnd"/>
            <w:r>
              <w:t xml:space="preserve"> tag supported</w:t>
            </w:r>
            <w:bookmarkStart w:id="9" w:name="_GoBack"/>
            <w:bookmarkEnd w:id="9"/>
          </w:p>
        </w:tc>
      </w:tr>
    </w:tbl>
    <w:p w:rsidR="00286581" w:rsidRDefault="00286581" w:rsidP="00783642">
      <w:pPr>
        <w:pStyle w:val="BPC3Heading2"/>
        <w:keepNext/>
        <w:numPr>
          <w:ilvl w:val="1"/>
          <w:numId w:val="7"/>
        </w:numPr>
      </w:pPr>
      <w:bookmarkStart w:id="10" w:name="_Toc377645732"/>
      <w:bookmarkStart w:id="11" w:name="_Toc383426714"/>
      <w:bookmarkStart w:id="12" w:name="_Toc477969256"/>
      <w:bookmarkStart w:id="13" w:name="_Toc525299939"/>
      <w:r w:rsidRPr="00452B0A">
        <w:t>Document purpose</w:t>
      </w:r>
      <w:bookmarkEnd w:id="10"/>
      <w:bookmarkEnd w:id="11"/>
      <w:bookmarkEnd w:id="12"/>
      <w:bookmarkEnd w:id="13"/>
    </w:p>
    <w:p w:rsidR="00286581" w:rsidRPr="00B20F5D" w:rsidRDefault="00775CC0" w:rsidP="00286581">
      <w:pPr>
        <w:pStyle w:val="BPC3Bodyafterheading"/>
      </w:pPr>
      <w:r w:rsidRPr="00B20F5D">
        <w:t>SV</w:t>
      </w:r>
      <w:r w:rsidR="00F80A9E" w:rsidRPr="00B20F5D">
        <w:t xml:space="preserve">XP </w:t>
      </w:r>
      <w:r w:rsidR="006A6A4C" w:rsidRPr="00B20F5D">
        <w:t>MGR</w:t>
      </w:r>
      <w:r w:rsidR="00286581" w:rsidRPr="00B20F5D">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B20F5D">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783642">
      <w:pPr>
        <w:pStyle w:val="BPC3Heading1"/>
        <w:numPr>
          <w:ilvl w:val="0"/>
          <w:numId w:val="7"/>
        </w:numPr>
        <w:ind w:left="432"/>
      </w:pPr>
      <w:bookmarkStart w:id="14" w:name="_Toc377645733"/>
      <w:bookmarkStart w:id="15" w:name="_Toc383426715"/>
      <w:bookmarkStart w:id="16" w:name="_Toc477969257"/>
      <w:bookmarkStart w:id="17" w:name="_Toc525299940"/>
      <w:r>
        <w:t>SMARTVISTA INTEGRATION SERVICES OVERVIEW</w:t>
      </w:r>
      <w:bookmarkEnd w:id="14"/>
      <w:bookmarkEnd w:id="15"/>
      <w:bookmarkEnd w:id="16"/>
      <w:bookmarkEnd w:id="17"/>
    </w:p>
    <w:p w:rsidR="00286581" w:rsidRPr="006A6A4C" w:rsidRDefault="00286581" w:rsidP="00783642">
      <w:pPr>
        <w:pStyle w:val="BPC3Heading2"/>
        <w:keepNext/>
        <w:numPr>
          <w:ilvl w:val="1"/>
          <w:numId w:val="7"/>
        </w:numPr>
      </w:pPr>
      <w:bookmarkStart w:id="18" w:name="_Toc377645734"/>
      <w:bookmarkStart w:id="19" w:name="_Toc383426716"/>
      <w:bookmarkStart w:id="20" w:name="_Toc477969258"/>
      <w:bookmarkStart w:id="21" w:name="_Toc525299941"/>
      <w:r w:rsidRPr="006A6A4C">
        <w:t>General concepts</w:t>
      </w:r>
      <w:bookmarkEnd w:id="18"/>
      <w:bookmarkEnd w:id="19"/>
      <w:bookmarkEnd w:id="20"/>
      <w:bookmarkEnd w:id="21"/>
    </w:p>
    <w:p w:rsidR="00286581" w:rsidRPr="006A6A4C" w:rsidRDefault="00775CC0" w:rsidP="00286581">
      <w:pPr>
        <w:pStyle w:val="BPC3Bodyafterheading"/>
      </w:pPr>
      <w:r w:rsidRPr="006A6A4C">
        <w:t xml:space="preserve">SmartVista exchange protocol </w:t>
      </w:r>
      <w:r w:rsidR="00913CEF" w:rsidRPr="006A6A4C">
        <w:t>of Dictionaries</w:t>
      </w:r>
      <w:r w:rsidRPr="006A6A4C">
        <w:t xml:space="preserve"> (SV</w:t>
      </w:r>
      <w:r w:rsidR="00F80A9E" w:rsidRPr="006A6A4C">
        <w:t xml:space="preserve">XP </w:t>
      </w:r>
      <w:r w:rsidR="006A6A4C" w:rsidRPr="006A6A4C">
        <w:t>MGR</w:t>
      </w:r>
      <w:r w:rsidRPr="006A6A4C">
        <w:t xml:space="preserve"> hereafter) provides a description of the file formats of information load into SmartVista. File format xml. For each format will be described in this document, XML Schema Definition language (XSD) and provided examples</w:t>
      </w:r>
      <w:r w:rsidR="00286581" w:rsidRPr="006A6A4C">
        <w:t>.</w:t>
      </w:r>
    </w:p>
    <w:p w:rsidR="00286581" w:rsidRPr="006A6A4C" w:rsidRDefault="00286581" w:rsidP="00286581">
      <w:pPr>
        <w:pStyle w:val="BPC3Bodyafterheading"/>
      </w:pPr>
    </w:p>
    <w:p w:rsidR="00286581" w:rsidRPr="006A6A4C" w:rsidRDefault="00286581" w:rsidP="00783642">
      <w:pPr>
        <w:pStyle w:val="BPC3Heading2"/>
        <w:keepNext/>
        <w:numPr>
          <w:ilvl w:val="1"/>
          <w:numId w:val="7"/>
        </w:numPr>
      </w:pPr>
      <w:bookmarkStart w:id="22" w:name="_Toc377645735"/>
      <w:bookmarkStart w:id="23" w:name="_Toc383426717"/>
      <w:bookmarkStart w:id="24" w:name="_Toc477969259"/>
      <w:bookmarkStart w:id="25" w:name="_Toc525299942"/>
      <w:r w:rsidRPr="006A6A4C">
        <w:t>Data types</w:t>
      </w:r>
      <w:bookmarkEnd w:id="22"/>
      <w:r w:rsidRPr="006A6A4C">
        <w:t>, Occurrence, Dictionaries</w:t>
      </w:r>
      <w:bookmarkEnd w:id="23"/>
      <w:bookmarkEnd w:id="24"/>
      <w:bookmarkEnd w:id="25"/>
    </w:p>
    <w:p w:rsidR="00286581" w:rsidRPr="006A6A4C" w:rsidRDefault="00286581" w:rsidP="00286581">
      <w:pPr>
        <w:pStyle w:val="BPC3Bodyafterheading"/>
        <w:rPr>
          <w:b/>
        </w:rPr>
      </w:pPr>
      <w:r w:rsidRPr="006A6A4C">
        <w:t xml:space="preserve">For </w:t>
      </w:r>
      <w:r w:rsidR="0023772F" w:rsidRPr="006A6A4C">
        <w:t xml:space="preserve">SVXP </w:t>
      </w:r>
      <w:r w:rsidR="006A6A4C" w:rsidRPr="006A6A4C">
        <w:t>MGR</w:t>
      </w:r>
      <w:r w:rsidR="00775CC0" w:rsidRPr="006A6A4C">
        <w:t xml:space="preserve"> </w:t>
      </w:r>
      <w:r w:rsidRPr="006A6A4C">
        <w:t>methods the standard XML data types are used. Those are fully described in the following document</w:t>
      </w:r>
      <w:r w:rsidRPr="006A6A4C">
        <w:rPr>
          <w:b/>
        </w:rPr>
        <w:t xml:space="preserve"> </w:t>
      </w:r>
      <w:bookmarkStart w:id="26" w:name="title"/>
      <w:r w:rsidRPr="006A6A4C">
        <w:rPr>
          <w:b/>
        </w:rPr>
        <w:t>XML Schema Part 2: Datatypes Second Edition</w:t>
      </w:r>
      <w:bookmarkEnd w:id="26"/>
      <w:r w:rsidRPr="006A6A4C">
        <w:rPr>
          <w:b/>
        </w:rPr>
        <w:t xml:space="preserve"> and </w:t>
      </w:r>
      <w:r w:rsidRPr="006A6A4C">
        <w:t xml:space="preserve">t can be found here: </w:t>
      </w:r>
      <w:hyperlink r:id="rId11" w:history="1">
        <w:r w:rsidRPr="006A6A4C">
          <w:rPr>
            <w:rStyle w:val="a8"/>
            <w:b/>
            <w:i/>
          </w:rPr>
          <w:t>http://www.w3.org/TR/xmlschema-2/</w:t>
        </w:r>
      </w:hyperlink>
    </w:p>
    <w:p w:rsidR="00286581" w:rsidRPr="006A6A4C" w:rsidRDefault="00286581" w:rsidP="00286581">
      <w:pPr>
        <w:pStyle w:val="BPCNormal"/>
      </w:pPr>
      <w:bookmarkStart w:id="27" w:name="_Toc377645736"/>
    </w:p>
    <w:p w:rsidR="00286581" w:rsidRPr="006A6A4C" w:rsidRDefault="00286581" w:rsidP="00286581">
      <w:pPr>
        <w:pStyle w:val="BPC3Bodyafterheading"/>
      </w:pPr>
      <w:r w:rsidRPr="006A6A4C">
        <w:t xml:space="preserve">Within the current document all the </w:t>
      </w:r>
      <w:r w:rsidR="0023772F" w:rsidRPr="006A6A4C">
        <w:t xml:space="preserve">SVXP </w:t>
      </w:r>
      <w:r w:rsidR="006A6A4C">
        <w:t>MGR</w:t>
      </w:r>
      <w:r w:rsidR="0023772F" w:rsidRPr="006A6A4C">
        <w:t xml:space="preserve"> </w:t>
      </w:r>
      <w:r w:rsidRPr="006A6A4C">
        <w:t xml:space="preserve">messages are described in the table structure below. </w:t>
      </w:r>
    </w:p>
    <w:tbl>
      <w:tblPr>
        <w:tblW w:w="9360" w:type="dxa"/>
        <w:tblInd w:w="104" w:type="dxa"/>
        <w:tblLayout w:type="fixed"/>
        <w:tblCellMar>
          <w:top w:w="57" w:type="dxa"/>
          <w:bottom w:w="57" w:type="dxa"/>
        </w:tblCellMar>
        <w:tblLook w:val="0000" w:firstRow="0" w:lastRow="0" w:firstColumn="0" w:lastColumn="0" w:noHBand="0" w:noVBand="0"/>
      </w:tblPr>
      <w:tblGrid>
        <w:gridCol w:w="2131"/>
        <w:gridCol w:w="137"/>
        <w:gridCol w:w="713"/>
        <w:gridCol w:w="514"/>
        <w:gridCol w:w="478"/>
        <w:gridCol w:w="372"/>
        <w:gridCol w:w="1188"/>
        <w:gridCol w:w="3821"/>
        <w:gridCol w:w="6"/>
      </w:tblGrid>
      <w:tr w:rsidR="00286581" w:rsidRPr="009E5B31" w:rsidTr="006A6A4C">
        <w:trPr>
          <w:gridAfter w:val="1"/>
          <w:wAfter w:w="6" w:type="dxa"/>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6A6A4C" w:rsidRDefault="00286581" w:rsidP="00282ACF">
            <w:pPr>
              <w:pStyle w:val="BPC3Tableheadings"/>
            </w:pPr>
            <w:r w:rsidRPr="006A6A4C">
              <w:t>Tag name</w:t>
            </w:r>
          </w:p>
        </w:tc>
        <w:tc>
          <w:tcPr>
            <w:tcW w:w="850"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6A6A4C" w:rsidRDefault="00286581" w:rsidP="00282ACF">
            <w:pPr>
              <w:pStyle w:val="BPC3Tableheadings"/>
            </w:pPr>
            <w:r w:rsidRPr="006A6A4C">
              <w:t>Data type</w:t>
            </w:r>
          </w:p>
        </w:tc>
        <w:tc>
          <w:tcPr>
            <w:tcW w:w="992"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6A6A4C" w:rsidRDefault="00286581" w:rsidP="00282ACF">
            <w:pPr>
              <w:pStyle w:val="BPC3Tableheadings"/>
            </w:pPr>
            <w:r w:rsidRPr="006A6A4C">
              <w:t>Length</w:t>
            </w:r>
          </w:p>
        </w:tc>
        <w:tc>
          <w:tcPr>
            <w:tcW w:w="1560" w:type="dxa"/>
            <w:gridSpan w:val="2"/>
            <w:tcBorders>
              <w:top w:val="single" w:sz="4" w:space="0" w:color="003399"/>
              <w:left w:val="single" w:sz="4" w:space="0" w:color="003399"/>
              <w:bottom w:val="single" w:sz="4" w:space="0" w:color="003399"/>
              <w:right w:val="single" w:sz="4" w:space="0" w:color="003399"/>
            </w:tcBorders>
            <w:shd w:val="clear" w:color="auto" w:fill="CCECFF"/>
          </w:tcPr>
          <w:p w:rsidR="00286581" w:rsidRPr="006A6A4C" w:rsidRDefault="00286581" w:rsidP="00282ACF">
            <w:pPr>
              <w:pStyle w:val="BPC3Tableheadings"/>
            </w:pPr>
            <w:r w:rsidRPr="006A6A4C">
              <w:t>Occurrence</w:t>
            </w:r>
            <w:r w:rsidRPr="006A6A4C">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6A6A4C" w:rsidRDefault="00286581" w:rsidP="00282ACF">
            <w:pPr>
              <w:pStyle w:val="BPC3Tableheadings"/>
            </w:pPr>
            <w:r w:rsidRPr="006A6A4C">
              <w:t>Description</w:t>
            </w:r>
          </w:p>
        </w:tc>
      </w:tr>
      <w:tr w:rsidR="006A6A4C" w:rsidRPr="002F6979"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9360" w:type="dxa"/>
            <w:gridSpan w:val="9"/>
            <w:shd w:val="clear" w:color="auto" w:fill="auto"/>
          </w:tcPr>
          <w:p w:rsidR="006A6A4C" w:rsidRPr="00D30D6C" w:rsidRDefault="006A6A4C" w:rsidP="00902E0D">
            <w:pPr>
              <w:pStyle w:val="BPC3Tableheadings"/>
            </w:pPr>
            <w:proofErr w:type="spellStart"/>
            <w:r>
              <w:t>invoces</w:t>
            </w:r>
            <w:proofErr w:type="spellEnd"/>
          </w:p>
        </w:tc>
      </w:tr>
      <w:tr w:rsidR="006A6A4C" w:rsidRPr="00132993"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2131" w:type="dxa"/>
          </w:tcPr>
          <w:p w:rsidR="006A6A4C" w:rsidRPr="00D22D2D" w:rsidRDefault="006A6A4C" w:rsidP="00902E0D">
            <w:pPr>
              <w:pStyle w:val="BPC3Bodyafterheading"/>
            </w:pPr>
            <w:r>
              <w:t>invoice</w:t>
            </w:r>
          </w:p>
        </w:tc>
        <w:tc>
          <w:tcPr>
            <w:tcW w:w="850" w:type="dxa"/>
            <w:gridSpan w:val="2"/>
          </w:tcPr>
          <w:p w:rsidR="006A6A4C" w:rsidRPr="00D30D6C" w:rsidRDefault="006A6A4C" w:rsidP="00902E0D">
            <w:pPr>
              <w:pStyle w:val="BPC3Bodyafterheading"/>
            </w:pPr>
            <w:r>
              <w:t>compl</w:t>
            </w:r>
            <w:r>
              <w:lastRenderedPageBreak/>
              <w:t>ex</w:t>
            </w:r>
          </w:p>
        </w:tc>
        <w:tc>
          <w:tcPr>
            <w:tcW w:w="992" w:type="dxa"/>
            <w:gridSpan w:val="2"/>
          </w:tcPr>
          <w:p w:rsidR="006A6A4C" w:rsidRPr="00D22D2D" w:rsidRDefault="006A6A4C" w:rsidP="00902E0D">
            <w:pPr>
              <w:rPr>
                <w:rFonts w:ascii="Tahoma" w:hAnsi="Tahoma" w:cs="Tahoma"/>
                <w:sz w:val="20"/>
                <w:szCs w:val="20"/>
              </w:rPr>
            </w:pPr>
          </w:p>
        </w:tc>
        <w:tc>
          <w:tcPr>
            <w:tcW w:w="1560" w:type="dxa"/>
            <w:gridSpan w:val="2"/>
          </w:tcPr>
          <w:p w:rsidR="006A6A4C" w:rsidRPr="005B7F59" w:rsidRDefault="006A6A4C" w:rsidP="00902E0D">
            <w:pPr>
              <w:pStyle w:val="BPC3Bodyafterheading"/>
            </w:pPr>
            <w:r>
              <w:t>1-*</w:t>
            </w:r>
          </w:p>
        </w:tc>
        <w:tc>
          <w:tcPr>
            <w:tcW w:w="3827" w:type="dxa"/>
            <w:gridSpan w:val="2"/>
          </w:tcPr>
          <w:p w:rsidR="006A6A4C" w:rsidRPr="00132F90" w:rsidRDefault="006A6A4C" w:rsidP="00902E0D">
            <w:pPr>
              <w:pStyle w:val="BPC3Bodyafterheading"/>
            </w:pPr>
            <w:r>
              <w:t xml:space="preserve">Periodical invoice for credit </w:t>
            </w:r>
            <w:r>
              <w:lastRenderedPageBreak/>
              <w:t>repayment</w:t>
            </w:r>
          </w:p>
        </w:tc>
      </w:tr>
      <w:tr w:rsidR="006A6A4C" w:rsidRPr="00770D7C"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9360" w:type="dxa"/>
            <w:gridSpan w:val="9"/>
          </w:tcPr>
          <w:p w:rsidR="006A6A4C" w:rsidRPr="00D30D6C" w:rsidRDefault="006A6A4C" w:rsidP="00902E0D">
            <w:pPr>
              <w:pStyle w:val="BPC3Tableheadings"/>
              <w:rPr>
                <w:rFonts w:ascii="Courier New" w:hAnsi="Courier New" w:cs="Courier New"/>
                <w:highlight w:val="white"/>
              </w:rPr>
            </w:pPr>
            <w:r w:rsidRPr="00D30D6C">
              <w:rPr>
                <w:highlight w:val="white"/>
              </w:rPr>
              <w:lastRenderedPageBreak/>
              <w:t>invoice</w:t>
            </w:r>
          </w:p>
        </w:tc>
      </w:tr>
      <w:tr w:rsidR="006A6A4C" w:rsidRPr="00132993"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2268" w:type="dxa"/>
            <w:gridSpan w:val="2"/>
          </w:tcPr>
          <w:p w:rsidR="006A6A4C" w:rsidRDefault="006A6A4C" w:rsidP="00902E0D">
            <w:pPr>
              <w:pStyle w:val="BPC3Bodyafterheading"/>
            </w:pPr>
            <w:proofErr w:type="spellStart"/>
            <w:r>
              <w:t>account_number</w:t>
            </w:r>
            <w:proofErr w:type="spellEnd"/>
          </w:p>
        </w:tc>
        <w:tc>
          <w:tcPr>
            <w:tcW w:w="1227" w:type="dxa"/>
            <w:gridSpan w:val="2"/>
          </w:tcPr>
          <w:p w:rsidR="006A6A4C" w:rsidRDefault="006A6A4C" w:rsidP="00902E0D">
            <w:pPr>
              <w:pStyle w:val="BPC3Bodyafterheading"/>
            </w:pPr>
            <w:r>
              <w:t>string</w:t>
            </w:r>
          </w:p>
        </w:tc>
        <w:tc>
          <w:tcPr>
            <w:tcW w:w="850" w:type="dxa"/>
            <w:gridSpan w:val="2"/>
          </w:tcPr>
          <w:p w:rsidR="006A6A4C" w:rsidRPr="005B7F59" w:rsidRDefault="006A6A4C" w:rsidP="00902E0D">
            <w:pPr>
              <w:pStyle w:val="BPC3Bodyafterheading"/>
            </w:pPr>
            <w:r>
              <w:t>32</w:t>
            </w:r>
          </w:p>
        </w:tc>
        <w:tc>
          <w:tcPr>
            <w:tcW w:w="1188" w:type="dxa"/>
          </w:tcPr>
          <w:p w:rsidR="006A6A4C" w:rsidRDefault="006A6A4C" w:rsidP="00902E0D">
            <w:pPr>
              <w:pStyle w:val="BPC3Bodyafterheading"/>
            </w:pPr>
            <w:r>
              <w:t>1-1</w:t>
            </w:r>
          </w:p>
        </w:tc>
        <w:tc>
          <w:tcPr>
            <w:tcW w:w="3827" w:type="dxa"/>
            <w:gridSpan w:val="2"/>
          </w:tcPr>
          <w:p w:rsidR="006A6A4C" w:rsidRPr="00194E6D" w:rsidRDefault="006A6A4C" w:rsidP="00902E0D">
            <w:pPr>
              <w:pStyle w:val="BPC3Bodyafterheading"/>
            </w:pPr>
            <w:r>
              <w:t>Account number of account based on which invoice was issued</w:t>
            </w:r>
            <w:r w:rsidRPr="00194E6D">
              <w:t>.</w:t>
            </w:r>
          </w:p>
        </w:tc>
      </w:tr>
      <w:tr w:rsidR="006A6A4C" w:rsidRPr="00132993"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2268" w:type="dxa"/>
            <w:gridSpan w:val="2"/>
          </w:tcPr>
          <w:p w:rsidR="006A6A4C" w:rsidRDefault="006A6A4C" w:rsidP="00902E0D">
            <w:pPr>
              <w:pStyle w:val="BPC3Bodyafterheading"/>
            </w:pPr>
            <w:proofErr w:type="spellStart"/>
            <w:r w:rsidRPr="00AB2271">
              <w:t>exceed_limit</w:t>
            </w:r>
            <w:proofErr w:type="spellEnd"/>
          </w:p>
        </w:tc>
        <w:tc>
          <w:tcPr>
            <w:tcW w:w="1227" w:type="dxa"/>
            <w:gridSpan w:val="2"/>
          </w:tcPr>
          <w:p w:rsidR="006A6A4C" w:rsidRDefault="006A6A4C" w:rsidP="00902E0D">
            <w:pPr>
              <w:pStyle w:val="BPC3Bodyafterheading"/>
            </w:pPr>
            <w:r>
              <w:t>long</w:t>
            </w:r>
          </w:p>
        </w:tc>
        <w:tc>
          <w:tcPr>
            <w:tcW w:w="850" w:type="dxa"/>
            <w:gridSpan w:val="2"/>
          </w:tcPr>
          <w:p w:rsidR="006A6A4C" w:rsidRPr="005B7F59" w:rsidRDefault="006A6A4C" w:rsidP="00902E0D">
            <w:pPr>
              <w:rPr>
                <w:rFonts w:ascii="Tahoma" w:hAnsi="Tahoma" w:cs="Tahoma"/>
                <w:sz w:val="20"/>
                <w:szCs w:val="20"/>
              </w:rPr>
            </w:pPr>
          </w:p>
        </w:tc>
        <w:tc>
          <w:tcPr>
            <w:tcW w:w="1188" w:type="dxa"/>
          </w:tcPr>
          <w:p w:rsidR="006A6A4C" w:rsidRDefault="006A6A4C" w:rsidP="00902E0D">
            <w:pPr>
              <w:pStyle w:val="BPC3Bodyafterheading"/>
            </w:pPr>
            <w:r>
              <w:t>1-1</w:t>
            </w:r>
          </w:p>
        </w:tc>
        <w:tc>
          <w:tcPr>
            <w:tcW w:w="3827" w:type="dxa"/>
            <w:gridSpan w:val="2"/>
          </w:tcPr>
          <w:p w:rsidR="006A6A4C" w:rsidRPr="00194E6D" w:rsidRDefault="006A6A4C" w:rsidP="00902E0D">
            <w:pPr>
              <w:pStyle w:val="BPC3Bodyafterheading"/>
            </w:pPr>
            <w:r>
              <w:t>Total</w:t>
            </w:r>
            <w:r w:rsidRPr="00194E6D">
              <w:t xml:space="preserve"> </w:t>
            </w:r>
            <w:r>
              <w:t>credit</w:t>
            </w:r>
            <w:r w:rsidRPr="00194E6D">
              <w:t xml:space="preserve"> </w:t>
            </w:r>
            <w:r>
              <w:t>limit</w:t>
            </w:r>
            <w:r w:rsidRPr="00194E6D">
              <w:t xml:space="preserve"> </w:t>
            </w:r>
            <w:r>
              <w:t>at</w:t>
            </w:r>
            <w:r w:rsidRPr="00194E6D">
              <w:t xml:space="preserve"> </w:t>
            </w:r>
            <w:r>
              <w:t>the</w:t>
            </w:r>
            <w:r w:rsidRPr="00194E6D">
              <w:t xml:space="preserve"> </w:t>
            </w:r>
            <w:r>
              <w:t>moment of invoice issuance.</w:t>
            </w:r>
            <w:r w:rsidRPr="00194E6D">
              <w:t xml:space="preserve"> </w:t>
            </w:r>
          </w:p>
        </w:tc>
      </w:tr>
      <w:tr w:rsidR="006A6A4C" w:rsidRPr="00132993"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2268" w:type="dxa"/>
            <w:gridSpan w:val="2"/>
          </w:tcPr>
          <w:p w:rsidR="006A6A4C" w:rsidRPr="00194E6D" w:rsidRDefault="006A6A4C" w:rsidP="00902E0D">
            <w:pPr>
              <w:pStyle w:val="BPC3Bodyafterheading"/>
            </w:pPr>
            <w:proofErr w:type="spellStart"/>
            <w:r w:rsidRPr="00AB2271">
              <w:t>total</w:t>
            </w:r>
            <w:r w:rsidRPr="00194E6D">
              <w:t>_</w:t>
            </w:r>
            <w:r w:rsidRPr="00AB2271">
              <w:t>amount</w:t>
            </w:r>
            <w:r w:rsidRPr="00194E6D">
              <w:t>_</w:t>
            </w:r>
            <w:r w:rsidRPr="00AB2271">
              <w:t>due</w:t>
            </w:r>
            <w:proofErr w:type="spellEnd"/>
          </w:p>
        </w:tc>
        <w:tc>
          <w:tcPr>
            <w:tcW w:w="1227" w:type="dxa"/>
            <w:gridSpan w:val="2"/>
          </w:tcPr>
          <w:p w:rsidR="006A6A4C" w:rsidRPr="00194E6D" w:rsidRDefault="006A6A4C" w:rsidP="00902E0D">
            <w:pPr>
              <w:pStyle w:val="BPC3Bodyafterheading"/>
            </w:pPr>
            <w:r>
              <w:t>long</w:t>
            </w:r>
          </w:p>
        </w:tc>
        <w:tc>
          <w:tcPr>
            <w:tcW w:w="850" w:type="dxa"/>
            <w:gridSpan w:val="2"/>
          </w:tcPr>
          <w:p w:rsidR="006A6A4C" w:rsidRPr="00194E6D" w:rsidRDefault="006A6A4C" w:rsidP="00902E0D">
            <w:pPr>
              <w:rPr>
                <w:rFonts w:ascii="Tahoma" w:hAnsi="Tahoma" w:cs="Tahoma"/>
                <w:sz w:val="20"/>
                <w:szCs w:val="20"/>
              </w:rPr>
            </w:pPr>
          </w:p>
        </w:tc>
        <w:tc>
          <w:tcPr>
            <w:tcW w:w="1188" w:type="dxa"/>
          </w:tcPr>
          <w:p w:rsidR="006A6A4C" w:rsidRPr="00194E6D" w:rsidRDefault="006A6A4C" w:rsidP="00902E0D">
            <w:pPr>
              <w:pStyle w:val="BPC3Bodyafterheading"/>
            </w:pPr>
            <w:r w:rsidRPr="00194E6D">
              <w:t>1-1</w:t>
            </w:r>
          </w:p>
        </w:tc>
        <w:tc>
          <w:tcPr>
            <w:tcW w:w="3827" w:type="dxa"/>
            <w:gridSpan w:val="2"/>
          </w:tcPr>
          <w:p w:rsidR="006A6A4C" w:rsidRPr="00194E6D" w:rsidRDefault="006A6A4C" w:rsidP="00902E0D">
            <w:pPr>
              <w:pStyle w:val="BPC3Bodyafterheading"/>
            </w:pPr>
            <w:r>
              <w:t>Total amount of credit debt(TAD)</w:t>
            </w:r>
          </w:p>
        </w:tc>
      </w:tr>
      <w:tr w:rsidR="006A6A4C" w:rsidRPr="00132993"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2268" w:type="dxa"/>
            <w:gridSpan w:val="2"/>
          </w:tcPr>
          <w:p w:rsidR="006A6A4C" w:rsidRDefault="006A6A4C" w:rsidP="00902E0D">
            <w:pPr>
              <w:pStyle w:val="BPC3Bodyafterheading"/>
            </w:pPr>
            <w:proofErr w:type="spellStart"/>
            <w:r w:rsidRPr="00AB2271">
              <w:t>mandatory_amount_due</w:t>
            </w:r>
            <w:proofErr w:type="spellEnd"/>
          </w:p>
        </w:tc>
        <w:tc>
          <w:tcPr>
            <w:tcW w:w="1227" w:type="dxa"/>
            <w:gridSpan w:val="2"/>
          </w:tcPr>
          <w:p w:rsidR="006A6A4C" w:rsidRDefault="006A6A4C" w:rsidP="00902E0D">
            <w:pPr>
              <w:pStyle w:val="BPC3Bodyafterheading"/>
            </w:pPr>
            <w:r>
              <w:t>long</w:t>
            </w:r>
          </w:p>
        </w:tc>
        <w:tc>
          <w:tcPr>
            <w:tcW w:w="850" w:type="dxa"/>
            <w:gridSpan w:val="2"/>
          </w:tcPr>
          <w:p w:rsidR="006A6A4C" w:rsidRPr="005B7F59" w:rsidRDefault="006A6A4C" w:rsidP="00902E0D">
            <w:pPr>
              <w:rPr>
                <w:rFonts w:ascii="Tahoma" w:hAnsi="Tahoma" w:cs="Tahoma"/>
                <w:sz w:val="20"/>
                <w:szCs w:val="20"/>
              </w:rPr>
            </w:pPr>
          </w:p>
        </w:tc>
        <w:tc>
          <w:tcPr>
            <w:tcW w:w="1188" w:type="dxa"/>
          </w:tcPr>
          <w:p w:rsidR="006A6A4C" w:rsidRDefault="006A6A4C" w:rsidP="00902E0D">
            <w:pPr>
              <w:pStyle w:val="BPC3Bodyafterheading"/>
            </w:pPr>
            <w:r>
              <w:t>1-1</w:t>
            </w:r>
          </w:p>
        </w:tc>
        <w:tc>
          <w:tcPr>
            <w:tcW w:w="3827" w:type="dxa"/>
            <w:gridSpan w:val="2"/>
          </w:tcPr>
          <w:p w:rsidR="006A6A4C" w:rsidRPr="00194E6D" w:rsidRDefault="006A6A4C" w:rsidP="00902E0D">
            <w:pPr>
              <w:pStyle w:val="BPC3Bodyafterheading"/>
            </w:pPr>
            <w:r>
              <w:t>The amount of mandatory payment (MAD)</w:t>
            </w:r>
          </w:p>
        </w:tc>
      </w:tr>
      <w:tr w:rsidR="006A6A4C" w:rsidRPr="00132993" w:rsidTr="006A6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2268" w:type="dxa"/>
            <w:gridSpan w:val="2"/>
          </w:tcPr>
          <w:p w:rsidR="006A6A4C" w:rsidRPr="005B7F59" w:rsidRDefault="006A6A4C" w:rsidP="00902E0D">
            <w:pPr>
              <w:pStyle w:val="BPC3Bodyafterheading"/>
            </w:pPr>
            <w:proofErr w:type="spellStart"/>
            <w:r w:rsidRPr="00AB2271">
              <w:t>own_funds</w:t>
            </w:r>
            <w:proofErr w:type="spellEnd"/>
          </w:p>
        </w:tc>
        <w:tc>
          <w:tcPr>
            <w:tcW w:w="1227" w:type="dxa"/>
            <w:gridSpan w:val="2"/>
          </w:tcPr>
          <w:p w:rsidR="006A6A4C" w:rsidRPr="005B7F59" w:rsidRDefault="006A6A4C" w:rsidP="00902E0D">
            <w:pPr>
              <w:pStyle w:val="BPC3Bodyafterheading"/>
            </w:pPr>
            <w:r>
              <w:t>long</w:t>
            </w:r>
          </w:p>
        </w:tc>
        <w:tc>
          <w:tcPr>
            <w:tcW w:w="850" w:type="dxa"/>
            <w:gridSpan w:val="2"/>
          </w:tcPr>
          <w:p w:rsidR="006A6A4C" w:rsidRPr="005B7F59" w:rsidRDefault="006A6A4C" w:rsidP="00902E0D">
            <w:pPr>
              <w:rPr>
                <w:rFonts w:ascii="Tahoma" w:hAnsi="Tahoma" w:cs="Tahoma"/>
                <w:sz w:val="20"/>
                <w:szCs w:val="20"/>
              </w:rPr>
            </w:pPr>
          </w:p>
        </w:tc>
        <w:tc>
          <w:tcPr>
            <w:tcW w:w="1188" w:type="dxa"/>
          </w:tcPr>
          <w:p w:rsidR="006A6A4C" w:rsidRPr="005B7F59" w:rsidRDefault="006A6A4C" w:rsidP="00902E0D">
            <w:pPr>
              <w:pStyle w:val="BPC3Bodyafterheading"/>
            </w:pPr>
            <w:r>
              <w:t>1-1</w:t>
            </w:r>
          </w:p>
        </w:tc>
        <w:tc>
          <w:tcPr>
            <w:tcW w:w="3827" w:type="dxa"/>
            <w:gridSpan w:val="2"/>
          </w:tcPr>
          <w:p w:rsidR="006A6A4C" w:rsidRPr="00132F90" w:rsidRDefault="006A6A4C" w:rsidP="00902E0D">
            <w:pPr>
              <w:pStyle w:val="BPC3Bodyafterheading"/>
            </w:pPr>
            <w:r>
              <w:t>Customer own funds at customer account</w:t>
            </w:r>
          </w:p>
        </w:tc>
      </w:tr>
    </w:tbl>
    <w:p w:rsidR="00286581" w:rsidRPr="006A6A4C" w:rsidRDefault="00286581" w:rsidP="00286581">
      <w:pPr>
        <w:pStyle w:val="BPC3Bodyafterheading"/>
      </w:pPr>
    </w:p>
    <w:p w:rsidR="00286581" w:rsidRPr="006A6A4C" w:rsidRDefault="00286581" w:rsidP="00286581">
      <w:pPr>
        <w:pStyle w:val="BPC3Bodyafterheading"/>
      </w:pPr>
      <w:r w:rsidRPr="006A6A4C">
        <w:rPr>
          <w:b/>
        </w:rPr>
        <w:t xml:space="preserve">Data Type: </w:t>
      </w:r>
      <w:r w:rsidR="0023772F" w:rsidRPr="006A6A4C">
        <w:t xml:space="preserve">SVXP </w:t>
      </w:r>
      <w:r w:rsidR="006A6A4C" w:rsidRPr="006A6A4C">
        <w:t>MGR</w:t>
      </w:r>
      <w:r w:rsidR="0023772F" w:rsidRPr="006A6A4C">
        <w:t xml:space="preserve"> </w:t>
      </w:r>
      <w:r w:rsidRPr="006A6A4C">
        <w:t xml:space="preserve">tags can be of Primitive XML Data Types (string, long, </w:t>
      </w:r>
      <w:proofErr w:type="spellStart"/>
      <w:r w:rsidRPr="006A6A4C">
        <w:t>boolean</w:t>
      </w:r>
      <w:proofErr w:type="spellEnd"/>
      <w:r w:rsidRPr="006A6A4C">
        <w:t xml:space="preserve">, </w:t>
      </w:r>
      <w:proofErr w:type="spellStart"/>
      <w:proofErr w:type="gramStart"/>
      <w:r w:rsidRPr="006A6A4C">
        <w:t>etc</w:t>
      </w:r>
      <w:proofErr w:type="spellEnd"/>
      <w:r w:rsidRPr="006A6A4C">
        <w:t xml:space="preserve"> )</w:t>
      </w:r>
      <w:proofErr w:type="gramEnd"/>
      <w:r w:rsidRPr="006A6A4C">
        <w:t xml:space="preserve"> or Complex Data Types (Aggregates).</w:t>
      </w:r>
    </w:p>
    <w:p w:rsidR="00286581" w:rsidRPr="006A6A4C" w:rsidRDefault="00286581" w:rsidP="00286581">
      <w:pPr>
        <w:pStyle w:val="BPC3Bodyafterheading"/>
      </w:pPr>
    </w:p>
    <w:p w:rsidR="00286581" w:rsidRPr="006A6A4C" w:rsidRDefault="00286581" w:rsidP="00286581">
      <w:pPr>
        <w:pStyle w:val="BPC3Bodyafterheading"/>
      </w:pPr>
      <w:r w:rsidRPr="006A6A4C">
        <w:rPr>
          <w:b/>
        </w:rPr>
        <w:t>Occurrence</w:t>
      </w:r>
      <w:r w:rsidRPr="006A6A4C">
        <w:t>: This field defines if the field is mandatory or optional (first number) as well as maximum number occurrences of this tag in the message (last digit)</w:t>
      </w:r>
    </w:p>
    <w:p w:rsidR="00286581" w:rsidRPr="006A6A4C" w:rsidRDefault="00286581" w:rsidP="00286581">
      <w:pPr>
        <w:pStyle w:val="BPC3Bodyafterheading"/>
      </w:pPr>
      <w:proofErr w:type="gramStart"/>
      <w:r w:rsidRPr="006A6A4C">
        <w:t>e.g</w:t>
      </w:r>
      <w:proofErr w:type="gramEnd"/>
      <w:r w:rsidRPr="006A6A4C">
        <w:t xml:space="preserve">. 1-1 = minOccurs="1" </w:t>
      </w:r>
      <w:proofErr w:type="spellStart"/>
      <w:r w:rsidRPr="006A6A4C">
        <w:t>maxOccurs</w:t>
      </w:r>
      <w:proofErr w:type="spellEnd"/>
      <w:r w:rsidRPr="006A6A4C">
        <w:t>="1"</w:t>
      </w:r>
    </w:p>
    <w:p w:rsidR="00286581" w:rsidRPr="006A6A4C" w:rsidRDefault="00286581" w:rsidP="00286581">
      <w:pPr>
        <w:pStyle w:val="BPC3Bodyafterheading"/>
      </w:pPr>
      <w:r w:rsidRPr="006A6A4C">
        <w:t xml:space="preserve">Documentation is provided along with Examples of the Request messages for all of the methods described below. </w:t>
      </w:r>
    </w:p>
    <w:bookmarkEnd w:id="27"/>
    <w:p w:rsidR="003477FD" w:rsidRPr="009E5B31" w:rsidRDefault="003477FD" w:rsidP="004542D5">
      <w:pPr>
        <w:jc w:val="both"/>
        <w:rPr>
          <w:rFonts w:ascii="Calibri" w:hAnsi="Calibri" w:cs="Calibri"/>
          <w:highlight w:val="yellow"/>
        </w:rPr>
      </w:pPr>
      <w:r w:rsidRPr="009E5B31">
        <w:rPr>
          <w:rFonts w:ascii="Calibri" w:hAnsi="Calibri" w:cs="Calibri"/>
          <w:highlight w:val="yellow"/>
        </w:rPr>
        <w:t xml:space="preserve"> </w:t>
      </w:r>
    </w:p>
    <w:p w:rsidR="0095597D" w:rsidRPr="000D67F3" w:rsidRDefault="0095597D" w:rsidP="00783642">
      <w:pPr>
        <w:pStyle w:val="BPC3Heading1"/>
        <w:numPr>
          <w:ilvl w:val="0"/>
          <w:numId w:val="7"/>
        </w:numPr>
        <w:ind w:left="432"/>
      </w:pPr>
      <w:bookmarkStart w:id="28" w:name="_Toc383426759"/>
      <w:bookmarkStart w:id="29" w:name="_Toc502227005"/>
      <w:bookmarkStart w:id="30" w:name="_Toc525299943"/>
      <w:r w:rsidRPr="000D67F3">
        <w:t>FEES FILE STRUCTURE</w:t>
      </w:r>
      <w:bookmarkEnd w:id="28"/>
      <w:bookmarkEnd w:id="29"/>
      <w:bookmarkEnd w:id="30"/>
    </w:p>
    <w:p w:rsidR="0095597D" w:rsidRDefault="0095597D" w:rsidP="00783642">
      <w:pPr>
        <w:pStyle w:val="BPC3Heading2"/>
        <w:keepNext/>
        <w:numPr>
          <w:ilvl w:val="1"/>
          <w:numId w:val="7"/>
        </w:numPr>
      </w:pPr>
      <w:bookmarkStart w:id="31" w:name="_Toc377562574"/>
      <w:bookmarkStart w:id="32" w:name="_Toc383426760"/>
      <w:bookmarkStart w:id="33" w:name="_Toc502227006"/>
      <w:bookmarkStart w:id="34" w:name="_Toc525299944"/>
      <w:r>
        <w:t>Overview</w:t>
      </w:r>
      <w:bookmarkEnd w:id="31"/>
      <w:bookmarkEnd w:id="32"/>
      <w:bookmarkEnd w:id="33"/>
      <w:bookmarkEnd w:id="34"/>
    </w:p>
    <w:p w:rsidR="0095597D" w:rsidRPr="005D600A" w:rsidRDefault="0095597D" w:rsidP="0095597D">
      <w:pPr>
        <w:pStyle w:val="BPC3Bodyafterheading"/>
      </w:pPr>
      <w:r>
        <w:t>The f</w:t>
      </w:r>
      <w:r w:rsidRPr="005D600A">
        <w:t>ile is used to download to the SmartVista information about the rules of revenue sharing, settlements between payee, the owners of the terminal and processing system.</w:t>
      </w:r>
    </w:p>
    <w:p w:rsidR="0095597D" w:rsidRPr="005D600A" w:rsidRDefault="0095597D" w:rsidP="0095597D">
      <w:pPr>
        <w:pStyle w:val="BPC3Bodyafterheading"/>
      </w:pPr>
    </w:p>
    <w:p w:rsidR="0095597D" w:rsidRDefault="0095597D" w:rsidP="0095597D">
      <w:pPr>
        <w:pStyle w:val="BPC3Bodyafterheading"/>
      </w:pPr>
      <w:bookmarkStart w:id="35" w:name="_Toc377562575"/>
      <w:r w:rsidRPr="005D600A">
        <w:t>The direction of the file is INCOMING.</w:t>
      </w:r>
    </w:p>
    <w:p w:rsidR="0095597D" w:rsidRPr="00294896" w:rsidRDefault="0095597D" w:rsidP="00783642">
      <w:pPr>
        <w:pStyle w:val="BPC3Heading2"/>
        <w:keepNext/>
        <w:numPr>
          <w:ilvl w:val="1"/>
          <w:numId w:val="7"/>
        </w:numPr>
      </w:pPr>
      <w:bookmarkStart w:id="36" w:name="_Toc502227007"/>
      <w:bookmarkStart w:id="37" w:name="_Toc525299945"/>
      <w:r w:rsidRPr="00294896">
        <w:t>References</w:t>
      </w:r>
      <w:bookmarkEnd w:id="36"/>
      <w:bookmarkEnd w:id="37"/>
    </w:p>
    <w:p w:rsidR="0095597D" w:rsidRDefault="0095597D" w:rsidP="0095597D">
      <w:pPr>
        <w:rPr>
          <w:rFonts w:asciiTheme="minorHAnsi" w:hAnsiTheme="minorHAnsi"/>
        </w:rPr>
      </w:pPr>
      <w:r>
        <w:rPr>
          <w:rFonts w:asciiTheme="minorHAnsi" w:hAnsiTheme="minorHAnsi"/>
        </w:rPr>
        <w:t xml:space="preserve">Format of </w:t>
      </w:r>
      <w:proofErr w:type="gramStart"/>
      <w:r>
        <w:rPr>
          <w:rFonts w:asciiTheme="minorHAnsi" w:hAnsiTheme="minorHAnsi"/>
        </w:rPr>
        <w:t>fee  file</w:t>
      </w:r>
      <w:proofErr w:type="gramEnd"/>
      <w:r>
        <w:rPr>
          <w:rFonts w:asciiTheme="minorHAnsi" w:hAnsiTheme="minorHAnsi"/>
        </w:rPr>
        <w:t xml:space="preserve"> described by XSD file: </w:t>
      </w:r>
      <w:r w:rsidRPr="000D5D23">
        <w:rPr>
          <w:rFonts w:asciiTheme="minorHAnsi" w:hAnsiTheme="minorHAnsi"/>
        </w:rPr>
        <w:t>svxp_fees.xsd</w:t>
      </w:r>
    </w:p>
    <w:p w:rsidR="0095597D" w:rsidRPr="00C70DD4" w:rsidRDefault="0095597D" w:rsidP="0095597D">
      <w:pPr>
        <w:rPr>
          <w:rFonts w:asciiTheme="minorHAnsi" w:hAnsiTheme="minorHAnsi"/>
        </w:rPr>
      </w:pPr>
    </w:p>
    <w:p w:rsidR="0095597D" w:rsidRPr="00650BA8" w:rsidRDefault="0095597D" w:rsidP="0095597D">
      <w:r w:rsidRPr="00C70DD4">
        <w:rPr>
          <w:rFonts w:asciiTheme="minorHAnsi" w:hAnsiTheme="minorHAnsi"/>
        </w:rPr>
        <w:t>Example of xml document:</w:t>
      </w:r>
      <w:r w:rsidRPr="006D4A43">
        <w:t xml:space="preserve"> </w:t>
      </w:r>
      <w:r w:rsidRPr="000D5D23">
        <w:rPr>
          <w:rFonts w:asciiTheme="minorHAnsi" w:hAnsiTheme="minorHAnsi"/>
        </w:rPr>
        <w:t>svxp_fees_example.xml</w:t>
      </w:r>
    </w:p>
    <w:p w:rsidR="0095597D" w:rsidRPr="005D600A" w:rsidRDefault="0095597D" w:rsidP="0095597D">
      <w:pPr>
        <w:pStyle w:val="BPC3Bodyafterheading"/>
      </w:pPr>
    </w:p>
    <w:p w:rsidR="0095597D" w:rsidRDefault="0095597D" w:rsidP="00783642">
      <w:pPr>
        <w:pStyle w:val="BPC3Heading2"/>
        <w:keepNext/>
        <w:numPr>
          <w:ilvl w:val="1"/>
          <w:numId w:val="7"/>
        </w:numPr>
      </w:pPr>
      <w:bookmarkStart w:id="38" w:name="_Toc383426761"/>
      <w:bookmarkStart w:id="39" w:name="_Toc502227008"/>
      <w:bookmarkStart w:id="40" w:name="_Toc525299946"/>
      <w:bookmarkEnd w:id="35"/>
      <w:r>
        <w:t>List of elements</w:t>
      </w:r>
      <w:bookmarkEnd w:id="38"/>
      <w:bookmarkEnd w:id="39"/>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601"/>
        <w:gridCol w:w="1227"/>
        <w:gridCol w:w="850"/>
        <w:gridCol w:w="709"/>
        <w:gridCol w:w="3793"/>
      </w:tblGrid>
      <w:tr w:rsidR="0095597D" w:rsidRPr="002F6979" w:rsidTr="00902E0D">
        <w:trPr>
          <w:trHeight w:val="135"/>
          <w:tblHeader/>
        </w:trPr>
        <w:tc>
          <w:tcPr>
            <w:tcW w:w="2601" w:type="dxa"/>
            <w:shd w:val="clear" w:color="auto" w:fill="C5E2FF"/>
          </w:tcPr>
          <w:p w:rsidR="0095597D" w:rsidRPr="00D5423A" w:rsidRDefault="0095597D" w:rsidP="00902E0D">
            <w:pPr>
              <w:pStyle w:val="BPC3Tableheadings"/>
            </w:pPr>
            <w:r>
              <w:t>Tag name</w:t>
            </w:r>
          </w:p>
        </w:tc>
        <w:tc>
          <w:tcPr>
            <w:tcW w:w="1227" w:type="dxa"/>
            <w:shd w:val="clear" w:color="auto" w:fill="C5E2FF"/>
          </w:tcPr>
          <w:p w:rsidR="0095597D" w:rsidRPr="00DB6762" w:rsidRDefault="0095597D" w:rsidP="00902E0D">
            <w:pPr>
              <w:pStyle w:val="BPC3Tableheadings"/>
            </w:pPr>
            <w:r>
              <w:t>Data type</w:t>
            </w:r>
          </w:p>
        </w:tc>
        <w:tc>
          <w:tcPr>
            <w:tcW w:w="850" w:type="dxa"/>
            <w:shd w:val="clear" w:color="auto" w:fill="C5E2FF"/>
          </w:tcPr>
          <w:p w:rsidR="0095597D" w:rsidRPr="00DB6762" w:rsidRDefault="0095597D" w:rsidP="00902E0D">
            <w:pPr>
              <w:pStyle w:val="BPC3Tableheadings"/>
            </w:pPr>
            <w:r>
              <w:t>Size</w:t>
            </w:r>
          </w:p>
        </w:tc>
        <w:tc>
          <w:tcPr>
            <w:tcW w:w="709" w:type="dxa"/>
            <w:shd w:val="clear" w:color="auto" w:fill="C5E2FF"/>
          </w:tcPr>
          <w:p w:rsidR="0095597D" w:rsidRPr="00DB6762" w:rsidRDefault="0095597D" w:rsidP="00902E0D">
            <w:pPr>
              <w:pStyle w:val="BPC3Tableheadings"/>
            </w:pPr>
            <w:r>
              <w:t>Occurs</w:t>
            </w:r>
          </w:p>
        </w:tc>
        <w:tc>
          <w:tcPr>
            <w:tcW w:w="3793" w:type="dxa"/>
            <w:shd w:val="clear" w:color="auto" w:fill="C5E2FF"/>
          </w:tcPr>
          <w:p w:rsidR="0095597D" w:rsidRPr="007D21CA" w:rsidRDefault="0095597D" w:rsidP="00902E0D">
            <w:pPr>
              <w:pStyle w:val="BPC3Tableheadings"/>
            </w:pPr>
            <w:r>
              <w:t>Description</w:t>
            </w:r>
          </w:p>
        </w:tc>
      </w:tr>
      <w:tr w:rsidR="0095597D" w:rsidRPr="002F6979" w:rsidTr="00902E0D">
        <w:trPr>
          <w:trHeight w:val="135"/>
        </w:trPr>
        <w:tc>
          <w:tcPr>
            <w:tcW w:w="9180" w:type="dxa"/>
            <w:gridSpan w:val="5"/>
            <w:shd w:val="clear" w:color="auto" w:fill="auto"/>
          </w:tcPr>
          <w:p w:rsidR="0095597D" w:rsidRPr="003745E2" w:rsidRDefault="0095597D" w:rsidP="00902E0D">
            <w:pPr>
              <w:pStyle w:val="BPC3Tableheadings"/>
            </w:pPr>
            <w:proofErr w:type="spellStart"/>
            <w:r w:rsidRPr="0093110A">
              <w:t>fee_records</w:t>
            </w:r>
            <w:proofErr w:type="spellEnd"/>
          </w:p>
        </w:tc>
      </w:tr>
      <w:tr w:rsidR="0095597D" w:rsidRPr="00B260F5"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063E95" w:rsidRDefault="0095597D" w:rsidP="00902E0D">
            <w:pPr>
              <w:pStyle w:val="BPC3Tableitems"/>
            </w:pPr>
            <w:proofErr w:type="spellStart"/>
            <w:r>
              <w:t>fee_record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B94411" w:rsidRDefault="0095597D" w:rsidP="00902E0D">
            <w:pPr>
              <w:pStyle w:val="BPC3Tableitems"/>
              <w:rPr>
                <w:sz w:val="22"/>
                <w:szCs w:val="22"/>
              </w:rPr>
            </w:pPr>
            <w:proofErr w:type="spellStart"/>
            <w:r w:rsidRPr="00B94411">
              <w:rPr>
                <w:sz w:val="22"/>
                <w:szCs w:val="22"/>
              </w:rPr>
              <w:t>fee_record</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Tableitems"/>
            </w:pPr>
            <w:r>
              <w:t>1-*</w:t>
            </w:r>
          </w:p>
        </w:tc>
        <w:tc>
          <w:tcPr>
            <w:tcW w:w="3793"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t>Unit to link entities and fees.</w:t>
            </w:r>
          </w:p>
        </w:tc>
      </w:tr>
      <w:tr w:rsidR="0095597D" w:rsidRPr="002F6979" w:rsidTr="00902E0D">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95597D" w:rsidRPr="003745E2" w:rsidRDefault="0095597D" w:rsidP="00902E0D">
            <w:pPr>
              <w:pStyle w:val="BPC3Tableheadings"/>
            </w:pPr>
            <w:bookmarkStart w:id="41" w:name="_Hlk359344259"/>
            <w:proofErr w:type="spellStart"/>
            <w:r w:rsidRPr="0093110A">
              <w:t>fee_record</w:t>
            </w:r>
            <w:bookmarkEnd w:id="41"/>
            <w:proofErr w:type="spellEnd"/>
          </w:p>
        </w:tc>
      </w:tr>
      <w:tr w:rsidR="0095597D" w:rsidRPr="00B260F5"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Tableitems"/>
            </w:pPr>
            <w:bookmarkStart w:id="42" w:name="_Hlk359344240"/>
            <w:proofErr w:type="spellStart"/>
            <w:r>
              <w:t>customer</w:t>
            </w:r>
            <w:r w:rsidRPr="007F46F8">
              <w:t>_number</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7F46F8"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Tableitems"/>
            </w:pPr>
            <w:r>
              <w:t>15</w:t>
            </w:r>
          </w:p>
        </w:tc>
        <w:tc>
          <w:tcPr>
            <w:tcW w:w="709"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t>Customer</w:t>
            </w:r>
            <w:r w:rsidRPr="00B260F5">
              <w:t xml:space="preserve"> </w:t>
            </w:r>
            <w:r>
              <w:t>ID</w:t>
            </w:r>
            <w:r w:rsidRPr="00B260F5">
              <w:t xml:space="preserve"> </w:t>
            </w:r>
            <w:r>
              <w:t>from external</w:t>
            </w:r>
            <w:r w:rsidRPr="00B260F5">
              <w:t xml:space="preserve"> </w:t>
            </w:r>
            <w:r>
              <w:t>system</w:t>
            </w:r>
            <w:r w:rsidRPr="00B260F5">
              <w:t>.</w:t>
            </w:r>
          </w:p>
        </w:tc>
      </w:tr>
      <w:bookmarkEnd w:id="42"/>
      <w:tr w:rsidR="0095597D" w:rsidRPr="00B260F5"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proofErr w:type="spellStart"/>
            <w:r w:rsidRPr="007F46F8">
              <w:t>provider_number</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7F46F8" w:rsidRDefault="0095597D" w:rsidP="00902E0D">
            <w:pPr>
              <w:pStyle w:val="BPC3Tableitems"/>
            </w:pPr>
            <w:r>
              <w:t>200</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t>Service</w:t>
            </w:r>
            <w:r w:rsidRPr="00B260F5">
              <w:t xml:space="preserve"> </w:t>
            </w:r>
            <w:r>
              <w:t>provider</w:t>
            </w:r>
            <w:r w:rsidRPr="00B260F5">
              <w:t xml:space="preserve"> </w:t>
            </w:r>
            <w:r>
              <w:t>ID from external system.</w:t>
            </w:r>
          </w:p>
        </w:tc>
      </w:tr>
      <w:tr w:rsidR="0095597D" w:rsidRPr="00B260F5"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proofErr w:type="spellStart"/>
            <w:r w:rsidRPr="007F46F8">
              <w:t>terminal_number</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7F46F8"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t>Merchant terminal ID from external system.</w:t>
            </w:r>
          </w:p>
        </w:tc>
      </w:tr>
      <w:tr w:rsidR="0095597D" w:rsidRPr="00F01589"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proofErr w:type="spellStart"/>
            <w:r w:rsidRPr="007F46F8">
              <w:t>account_number</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7F46F8"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32</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CC182C" w:rsidRDefault="0095597D" w:rsidP="00902E0D">
            <w:pPr>
              <w:pStyle w:val="BPC3Tableitems"/>
            </w:pPr>
            <w:r>
              <w:t>Account</w:t>
            </w:r>
            <w:r w:rsidRPr="00B260F5">
              <w:t xml:space="preserve"> </w:t>
            </w:r>
            <w:r>
              <w:t>number</w:t>
            </w:r>
            <w:r w:rsidRPr="00B260F5">
              <w:t>.</w:t>
            </w:r>
          </w:p>
        </w:tc>
      </w:tr>
      <w:tr w:rsidR="0095597D" w:rsidRPr="00523533"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proofErr w:type="spellStart"/>
            <w:r>
              <w:t>inst</w:t>
            </w:r>
            <w:r w:rsidRPr="00B260F5">
              <w:t>_</w:t>
            </w:r>
            <w:r>
              <w:t>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rsidRPr="00B260F5">
              <w:t>4</w:t>
            </w:r>
          </w:p>
        </w:tc>
        <w:tc>
          <w:tcPr>
            <w:tcW w:w="709"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rsidRPr="00B260F5">
              <w:t>1-1</w:t>
            </w:r>
          </w:p>
        </w:tc>
        <w:tc>
          <w:tcPr>
            <w:tcW w:w="3793"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Institution</w:t>
            </w:r>
            <w:r w:rsidRPr="00523533">
              <w:t xml:space="preserve"> </w:t>
            </w:r>
            <w:r>
              <w:t>number</w:t>
            </w:r>
            <w:r w:rsidRPr="00523533">
              <w:t xml:space="preserve"> </w:t>
            </w:r>
            <w:r>
              <w:t>to</w:t>
            </w:r>
            <w:r w:rsidRPr="00523533">
              <w:t xml:space="preserve"> </w:t>
            </w:r>
            <w:r>
              <w:t>which</w:t>
            </w:r>
            <w:r w:rsidRPr="00523533">
              <w:t xml:space="preserve"> </w:t>
            </w:r>
            <w:r>
              <w:t>the fee is related.</w:t>
            </w:r>
          </w:p>
        </w:tc>
      </w:tr>
      <w:tr w:rsidR="0095597D" w:rsidRPr="00523533"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proofErr w:type="spellStart"/>
            <w:r>
              <w:t>mod</w:t>
            </w:r>
            <w:r w:rsidRPr="00B260F5">
              <w:t>_</w:t>
            </w:r>
            <w:r>
              <w:t>name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rsidRPr="00B260F5">
              <w:t>200</w:t>
            </w:r>
          </w:p>
        </w:tc>
        <w:tc>
          <w:tcPr>
            <w:tcW w:w="709" w:type="dxa"/>
            <w:tcBorders>
              <w:top w:val="single" w:sz="4" w:space="0" w:color="auto"/>
              <w:left w:val="single" w:sz="4" w:space="0" w:color="auto"/>
              <w:bottom w:val="single" w:sz="4" w:space="0" w:color="auto"/>
              <w:right w:val="single" w:sz="4" w:space="0" w:color="auto"/>
            </w:tcBorders>
          </w:tcPr>
          <w:p w:rsidR="0095597D" w:rsidRPr="00B260F5" w:rsidRDefault="0095597D" w:rsidP="00902E0D">
            <w:pPr>
              <w:pStyle w:val="BPC3Tableitems"/>
            </w:pPr>
            <w:r w:rsidRPr="00B260F5">
              <w:t>0-1</w:t>
            </w:r>
          </w:p>
        </w:tc>
        <w:tc>
          <w:tcPr>
            <w:tcW w:w="3793"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Special condition (modifier) name.</w:t>
            </w:r>
          </w:p>
        </w:tc>
      </w:tr>
      <w:tr w:rsidR="0095597D" w:rsidRPr="00523533"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CA5D0B" w:rsidRDefault="0095597D" w:rsidP="00902E0D">
            <w:pPr>
              <w:pStyle w:val="BPC3Tableitems"/>
            </w:pPr>
            <w:proofErr w:type="spellStart"/>
            <w:r>
              <w:t>mod_condition</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2000</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Special condition (modifier).</w:t>
            </w:r>
          </w:p>
        </w:tc>
      </w:tr>
      <w:tr w:rsidR="0095597D" w:rsidRPr="00F01589"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CA5D0B" w:rsidRDefault="0095597D" w:rsidP="00902E0D">
            <w:pPr>
              <w:pStyle w:val="BPC3Tableitems"/>
            </w:pPr>
            <w:proofErr w:type="spellStart"/>
            <w:r>
              <w:t>service_id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Service</w:t>
            </w:r>
            <w:r w:rsidRPr="00523533">
              <w:t xml:space="preserve"> </w:t>
            </w:r>
            <w:r>
              <w:t>internal</w:t>
            </w:r>
            <w:r w:rsidRPr="00523533">
              <w:t xml:space="preserve"> </w:t>
            </w:r>
            <w:r>
              <w:t>ID</w:t>
            </w:r>
          </w:p>
        </w:tc>
      </w:tr>
      <w:tr w:rsidR="0095597D" w:rsidRPr="00F01589"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3304E1" w:rsidRDefault="0095597D" w:rsidP="00902E0D">
            <w:pPr>
              <w:pStyle w:val="BPC3Tableitems"/>
            </w:pPr>
            <w:proofErr w:type="spellStart"/>
            <w:r>
              <w:t>purpose_id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Payment</w:t>
            </w:r>
            <w:r w:rsidRPr="00523533">
              <w:t xml:space="preserve"> </w:t>
            </w:r>
            <w:proofErr w:type="gramStart"/>
            <w:r>
              <w:t>purpose</w:t>
            </w:r>
            <w:r w:rsidRPr="00523533">
              <w:t xml:space="preserve"> </w:t>
            </w:r>
            <w:r>
              <w:t>internal</w:t>
            </w:r>
            <w:r w:rsidRPr="00523533">
              <w:t xml:space="preserve"> </w:t>
            </w:r>
            <w:r>
              <w:t>ID.</w:t>
            </w:r>
            <w:proofErr w:type="gramEnd"/>
          </w:p>
        </w:tc>
      </w:tr>
      <w:tr w:rsidR="0095597D" w:rsidRPr="00F01589"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642CF0" w:rsidRDefault="0095597D" w:rsidP="00902E0D">
            <w:pPr>
              <w:pStyle w:val="BPC3Tableitems"/>
            </w:pPr>
            <w:proofErr w:type="spellStart"/>
            <w:r>
              <w:t>purpose_number</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200</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3304E1" w:rsidRDefault="0095597D" w:rsidP="00902E0D">
            <w:pPr>
              <w:pStyle w:val="BPC3Tableitems"/>
            </w:pPr>
            <w:r>
              <w:t>Payment</w:t>
            </w:r>
            <w:r w:rsidRPr="00523533">
              <w:t xml:space="preserve"> </w:t>
            </w:r>
            <w:proofErr w:type="gramStart"/>
            <w:r>
              <w:t xml:space="preserve">purpose </w:t>
            </w:r>
            <w:r w:rsidRPr="00523533">
              <w:t>external ID.</w:t>
            </w:r>
            <w:proofErr w:type="gramEnd"/>
          </w:p>
        </w:tc>
      </w:tr>
      <w:tr w:rsidR="0095597D" w:rsidRPr="00523533"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D32236" w:rsidRDefault="0095597D" w:rsidP="00902E0D">
            <w:pPr>
              <w:pStyle w:val="BPC3Tableitems"/>
            </w:pPr>
            <w:r>
              <w:t>fee</w:t>
            </w:r>
          </w:p>
        </w:tc>
        <w:tc>
          <w:tcPr>
            <w:tcW w:w="1227" w:type="dxa"/>
            <w:tcBorders>
              <w:top w:val="single" w:sz="4" w:space="0" w:color="auto"/>
              <w:left w:val="single" w:sz="4" w:space="0" w:color="auto"/>
              <w:bottom w:val="single" w:sz="4" w:space="0" w:color="auto"/>
              <w:right w:val="single" w:sz="4" w:space="0" w:color="auto"/>
            </w:tcBorders>
          </w:tcPr>
          <w:p w:rsidR="0095597D" w:rsidRPr="00D32236" w:rsidRDefault="0095597D" w:rsidP="00902E0D">
            <w:pPr>
              <w:pStyle w:val="BPC3Tableitems"/>
            </w:pPr>
            <w:r>
              <w:t>fee</w:t>
            </w:r>
          </w:p>
        </w:tc>
        <w:tc>
          <w:tcPr>
            <w:tcW w:w="850"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95597D" w:rsidRPr="00D32236" w:rsidRDefault="0095597D" w:rsidP="00902E0D">
            <w:pPr>
              <w:pStyle w:val="BPC3Tableitems"/>
            </w:pPr>
            <w:r>
              <w:t>1</w:t>
            </w:r>
            <w:r w:rsidRPr="00523533">
              <w:t>-</w:t>
            </w:r>
            <w:r>
              <w:t>*</w:t>
            </w:r>
          </w:p>
        </w:tc>
        <w:tc>
          <w:tcPr>
            <w:tcW w:w="3793"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Combine</w:t>
            </w:r>
            <w:r w:rsidRPr="00523533">
              <w:t xml:space="preserve"> </w:t>
            </w:r>
            <w:r>
              <w:t>tags</w:t>
            </w:r>
            <w:r w:rsidRPr="00523533">
              <w:t xml:space="preserve"> </w:t>
            </w:r>
            <w:r>
              <w:t>of</w:t>
            </w:r>
            <w:r w:rsidRPr="00523533">
              <w:t xml:space="preserve"> </w:t>
            </w:r>
            <w:r>
              <w:t>a</w:t>
            </w:r>
            <w:r w:rsidRPr="00523533">
              <w:t xml:space="preserve"> </w:t>
            </w:r>
            <w:r>
              <w:t>fee</w:t>
            </w:r>
            <w:r w:rsidRPr="00523533">
              <w:t>.</w:t>
            </w:r>
          </w:p>
        </w:tc>
      </w:tr>
      <w:tr w:rsidR="0095597D" w:rsidRPr="002F6979" w:rsidTr="00902E0D">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95597D" w:rsidRPr="00451450" w:rsidRDefault="0095597D" w:rsidP="00902E0D">
            <w:pPr>
              <w:pStyle w:val="BPC3Tableheadings"/>
            </w:pPr>
            <w:r>
              <w:t>fee</w:t>
            </w:r>
          </w:p>
        </w:tc>
      </w:tr>
      <w:tr w:rsidR="0095597D" w:rsidRPr="000015D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command</w:t>
            </w:r>
          </w:p>
        </w:tc>
        <w:tc>
          <w:tcPr>
            <w:tcW w:w="1227"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rsidRPr="00523533">
              <w:t>8</w:t>
            </w:r>
          </w:p>
        </w:tc>
        <w:tc>
          <w:tcPr>
            <w:tcW w:w="709" w:type="dxa"/>
            <w:tcBorders>
              <w:top w:val="single" w:sz="4" w:space="0" w:color="auto"/>
              <w:left w:val="single" w:sz="4" w:space="0" w:color="auto"/>
              <w:bottom w:val="single" w:sz="4" w:space="0" w:color="auto"/>
              <w:right w:val="single" w:sz="4" w:space="0" w:color="auto"/>
            </w:tcBorders>
          </w:tcPr>
          <w:p w:rsidR="0095597D" w:rsidRPr="00523533" w:rsidRDefault="0095597D" w:rsidP="00902E0D">
            <w:pPr>
              <w:pStyle w:val="BPC3Tableitems"/>
            </w:pPr>
            <w:r w:rsidRPr="00523533">
              <w:t>1-1</w:t>
            </w:r>
          </w:p>
        </w:tc>
        <w:tc>
          <w:tcPr>
            <w:tcW w:w="3793" w:type="dxa"/>
            <w:tcBorders>
              <w:top w:val="single" w:sz="4" w:space="0" w:color="auto"/>
              <w:left w:val="single" w:sz="4" w:space="0" w:color="auto"/>
              <w:bottom w:val="single" w:sz="4" w:space="0" w:color="auto"/>
              <w:right w:val="single" w:sz="4" w:space="0" w:color="auto"/>
            </w:tcBorders>
          </w:tcPr>
          <w:p w:rsidR="0095597D" w:rsidRPr="000015D4" w:rsidRDefault="0095597D" w:rsidP="00902E0D">
            <w:pPr>
              <w:pStyle w:val="BPC3Tableitems"/>
            </w:pPr>
            <w:r>
              <w:t>Command that defines the action over the fee</w:t>
            </w:r>
            <w:r w:rsidRPr="00523533">
              <w:t xml:space="preserve">. </w:t>
            </w:r>
            <w:r>
              <w:t>Dictionary</w:t>
            </w:r>
            <w:r w:rsidRPr="000015D4">
              <w:t xml:space="preserve"> </w:t>
            </w:r>
            <w:r>
              <w:t>article</w:t>
            </w:r>
            <w:r w:rsidRPr="000015D4">
              <w:t>:</w:t>
            </w:r>
            <w:r w:rsidRPr="000015D4">
              <w:br/>
              <w:t>CMMDPRRE - Produced or remove</w:t>
            </w:r>
          </w:p>
          <w:p w:rsidR="0095597D" w:rsidRPr="000015D4" w:rsidRDefault="0095597D" w:rsidP="00902E0D">
            <w:pPr>
              <w:pStyle w:val="BPC3Tableitems"/>
            </w:pPr>
            <w:r w:rsidRPr="000015D4">
              <w:t>CMMDEXUP - Except or update</w:t>
            </w:r>
          </w:p>
          <w:p w:rsidR="0095597D" w:rsidRPr="000015D4" w:rsidRDefault="0095597D" w:rsidP="00902E0D">
            <w:pPr>
              <w:pStyle w:val="BPC3Tableitems"/>
            </w:pPr>
            <w:r w:rsidRPr="000015D4">
              <w:t>CMMDEXRE - Except or remove</w:t>
            </w:r>
          </w:p>
          <w:p w:rsidR="0095597D" w:rsidRPr="000015D4" w:rsidRDefault="0095597D" w:rsidP="00902E0D">
            <w:pPr>
              <w:pStyle w:val="BPC3Tableitems"/>
            </w:pPr>
            <w:r w:rsidRPr="000015D4">
              <w:t>CMMDEXPR - Except or produce</w:t>
            </w:r>
          </w:p>
          <w:p w:rsidR="0095597D" w:rsidRPr="000015D4" w:rsidRDefault="0095597D" w:rsidP="00902E0D">
            <w:pPr>
              <w:pStyle w:val="BPC3Tableitems"/>
            </w:pPr>
            <w:r w:rsidRPr="000015D4">
              <w:t>CMMDCRUP - Create or update</w:t>
            </w:r>
          </w:p>
          <w:p w:rsidR="0095597D" w:rsidRPr="000015D4" w:rsidRDefault="0095597D" w:rsidP="00902E0D">
            <w:pPr>
              <w:pStyle w:val="BPC3Tableitems"/>
            </w:pPr>
            <w:r w:rsidRPr="000015D4">
              <w:t>CMMDCRPR - Create or produce</w:t>
            </w:r>
          </w:p>
          <w:p w:rsidR="0095597D" w:rsidRPr="000015D4" w:rsidRDefault="0095597D" w:rsidP="00902E0D">
            <w:pPr>
              <w:pStyle w:val="BPC3Tableitems"/>
            </w:pPr>
            <w:r w:rsidRPr="000015D4">
              <w:lastRenderedPageBreak/>
              <w:t>CMMDCREX - Create or except</w:t>
            </w:r>
          </w:p>
        </w:tc>
      </w:tr>
      <w:tr w:rsidR="0095597D" w:rsidRPr="00E17023"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pStyle w:val="BPC3Tableitems"/>
            </w:pPr>
            <w:proofErr w:type="spellStart"/>
            <w:r w:rsidRPr="00C265DA">
              <w:lastRenderedPageBreak/>
              <w:t>fee</w:t>
            </w:r>
            <w:r w:rsidRPr="00451450">
              <w:t>_</w:t>
            </w:r>
            <w:r w:rsidRPr="00C265DA">
              <w:t>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pStyle w:val="BPC3Tableitems"/>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pStyle w:val="BPC3Tableitems"/>
            </w:pPr>
            <w:r w:rsidRPr="00451450">
              <w:t>0-1</w:t>
            </w:r>
          </w:p>
        </w:tc>
        <w:tc>
          <w:tcPr>
            <w:tcW w:w="3793" w:type="dxa"/>
            <w:tcBorders>
              <w:top w:val="single" w:sz="4" w:space="0" w:color="auto"/>
              <w:left w:val="single" w:sz="4" w:space="0" w:color="auto"/>
              <w:bottom w:val="single" w:sz="4" w:space="0" w:color="auto"/>
              <w:right w:val="single" w:sz="4" w:space="0" w:color="auto"/>
            </w:tcBorders>
          </w:tcPr>
          <w:p w:rsidR="0095597D" w:rsidRPr="00C265DA" w:rsidRDefault="0095597D" w:rsidP="00902E0D">
            <w:pPr>
              <w:pStyle w:val="BPC3Tableitems"/>
            </w:pPr>
            <w:r>
              <w:t>Fee ID.</w:t>
            </w:r>
          </w:p>
        </w:tc>
      </w:tr>
      <w:tr w:rsidR="0095597D" w:rsidRPr="00C809F7"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pStyle w:val="BPC3Tableitems"/>
            </w:pPr>
            <w:proofErr w:type="spellStart"/>
            <w:r w:rsidRPr="00C265DA">
              <w:t>fee</w:t>
            </w:r>
            <w:r w:rsidRPr="00451450">
              <w:t>_</w:t>
            </w:r>
            <w:r w:rsidRPr="00C265DA">
              <w:t>type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C265DA"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Pr="00451450" w:rsidRDefault="0095597D" w:rsidP="00902E0D">
            <w:pPr>
              <w:pStyle w:val="BPC3Tableitems"/>
            </w:pPr>
            <w:r>
              <w:t>0</w:t>
            </w:r>
            <w:r w:rsidRPr="00451450">
              <w:t>-1</w:t>
            </w:r>
          </w:p>
        </w:tc>
        <w:tc>
          <w:tcPr>
            <w:tcW w:w="3793" w:type="dxa"/>
            <w:tcBorders>
              <w:top w:val="single" w:sz="4" w:space="0" w:color="auto"/>
              <w:left w:val="single" w:sz="4" w:space="0" w:color="auto"/>
              <w:bottom w:val="single" w:sz="4" w:space="0" w:color="auto"/>
              <w:right w:val="single" w:sz="4" w:space="0" w:color="auto"/>
            </w:tcBorders>
          </w:tcPr>
          <w:p w:rsidR="0095597D" w:rsidRPr="00C809F7" w:rsidRDefault="0095597D" w:rsidP="00902E0D">
            <w:pPr>
              <w:pStyle w:val="BPC3Tableitems"/>
            </w:pPr>
            <w:r>
              <w:t>Fee type</w:t>
            </w:r>
            <w:r w:rsidRPr="00C809F7">
              <w:t xml:space="preserve">. </w:t>
            </w:r>
            <w:r>
              <w:t>Dictionary article</w:t>
            </w:r>
            <w:r w:rsidRPr="00C809F7">
              <w:t xml:space="preserve"> (</w:t>
            </w:r>
            <w:r>
              <w:t xml:space="preserve">the FETP </w:t>
            </w:r>
            <w:proofErr w:type="spellStart"/>
            <w:r>
              <w:t>dctionary</w:t>
            </w:r>
            <w:proofErr w:type="spellEnd"/>
            <w:r w:rsidRPr="00C809F7">
              <w:t>)</w:t>
            </w:r>
            <w:r>
              <w:t>.</w:t>
            </w:r>
          </w:p>
        </w:tc>
      </w:tr>
      <w:tr w:rsidR="0095597D" w:rsidRPr="00D30B5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C265DA" w:rsidRDefault="0095597D" w:rsidP="00902E0D">
            <w:pPr>
              <w:pStyle w:val="BPC3Tableitems"/>
            </w:pPr>
            <w:proofErr w:type="spellStart"/>
            <w:r w:rsidRPr="008C237D">
              <w:t>fee_rate_calc</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C265DA"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8C237D"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Pr="00C265DA" w:rsidRDefault="0095597D" w:rsidP="00902E0D">
            <w:pPr>
              <w:pStyle w:val="BPC3Tableitems"/>
            </w:pPr>
            <w:r w:rsidRPr="00C265DA">
              <w:t>0-1</w:t>
            </w:r>
          </w:p>
        </w:tc>
        <w:tc>
          <w:tcPr>
            <w:tcW w:w="3793" w:type="dxa"/>
            <w:tcBorders>
              <w:top w:val="single" w:sz="4" w:space="0" w:color="auto"/>
              <w:left w:val="single" w:sz="4" w:space="0" w:color="auto"/>
              <w:bottom w:val="single" w:sz="4" w:space="0" w:color="auto"/>
              <w:right w:val="single" w:sz="4" w:space="0" w:color="auto"/>
            </w:tcBorders>
          </w:tcPr>
          <w:tbl>
            <w:tblPr>
              <w:tblW w:w="0" w:type="auto"/>
              <w:tblCellSpacing w:w="0" w:type="dxa"/>
              <w:tblLayout w:type="fixed"/>
              <w:tblCellMar>
                <w:left w:w="0" w:type="dxa"/>
                <w:right w:w="0" w:type="dxa"/>
              </w:tblCellMar>
              <w:tblLook w:val="04A0" w:firstRow="1" w:lastRow="0" w:firstColumn="1" w:lastColumn="0" w:noHBand="0" w:noVBand="1"/>
            </w:tblPr>
            <w:tblGrid>
              <w:gridCol w:w="20"/>
              <w:gridCol w:w="2966"/>
            </w:tblGrid>
            <w:tr w:rsidR="0095597D" w:rsidTr="00902E0D">
              <w:trPr>
                <w:tblCellSpacing w:w="0" w:type="dxa"/>
              </w:trPr>
              <w:tc>
                <w:tcPr>
                  <w:tcW w:w="6" w:type="dxa"/>
                  <w:vAlign w:val="center"/>
                  <w:hideMark/>
                </w:tcPr>
                <w:p w:rsidR="0095597D" w:rsidRDefault="0095597D" w:rsidP="00902E0D"/>
              </w:tc>
              <w:tc>
                <w:tcPr>
                  <w:tcW w:w="2966" w:type="dxa"/>
                  <w:vAlign w:val="center"/>
                  <w:hideMark/>
                </w:tcPr>
                <w:p w:rsidR="0095597D" w:rsidRPr="00C809F7" w:rsidRDefault="0095597D" w:rsidP="00902E0D"/>
              </w:tc>
            </w:tr>
          </w:tbl>
          <w:p w:rsidR="0095597D" w:rsidRPr="00D30B54" w:rsidRDefault="0095597D" w:rsidP="00902E0D">
            <w:pPr>
              <w:pStyle w:val="BPC3Tableitems"/>
            </w:pPr>
            <w:r w:rsidRPr="00D30B54">
              <w:t>Fee rate calculation algorithms.</w:t>
            </w:r>
            <w:r>
              <w:t xml:space="preserve"> Dictionary</w:t>
            </w:r>
            <w:r w:rsidRPr="000015D4">
              <w:t xml:space="preserve"> </w:t>
            </w:r>
            <w:r>
              <w:t>article</w:t>
            </w:r>
            <w:r w:rsidRPr="000015D4">
              <w:t>:</w:t>
            </w:r>
            <w:r w:rsidRPr="000015D4">
              <w:br/>
            </w:r>
            <w:r w:rsidRPr="008C237D">
              <w:t>FEEM</w:t>
            </w:r>
            <w:r w:rsidRPr="00D30B54">
              <w:t>0001</w:t>
            </w:r>
            <w:bookmarkStart w:id="43" w:name="_Hlk359343695"/>
            <w:r w:rsidRPr="00D30B54">
              <w:t xml:space="preserve"> – </w:t>
            </w:r>
            <w:bookmarkEnd w:id="43"/>
            <w:r w:rsidRPr="00D30B54">
              <w:t>Percentage value</w:t>
            </w:r>
          </w:p>
          <w:p w:rsidR="0095597D" w:rsidRPr="00D30B54" w:rsidRDefault="0095597D" w:rsidP="00902E0D">
            <w:pPr>
              <w:pStyle w:val="BPC3Tableitems"/>
            </w:pPr>
            <w:r w:rsidRPr="008C237D">
              <w:t>FEEM</w:t>
            </w:r>
            <w:r w:rsidRPr="00D30B54">
              <w:t>0002 – Fixed value</w:t>
            </w:r>
          </w:p>
          <w:p w:rsidR="0095597D" w:rsidRPr="00D30B54" w:rsidRDefault="0095597D" w:rsidP="00902E0D">
            <w:pPr>
              <w:pStyle w:val="BPC3Tableitems"/>
            </w:pPr>
            <w:r w:rsidRPr="008C237D">
              <w:t>FEEM</w:t>
            </w:r>
            <w:bookmarkStart w:id="44" w:name="_Hlk359343664"/>
            <w:r w:rsidRPr="00D30B54">
              <w:t>0003 – Minimum between percent and fixed value</w:t>
            </w:r>
            <w:bookmarkEnd w:id="44"/>
          </w:p>
          <w:p w:rsidR="0095597D" w:rsidRPr="00D30B54" w:rsidRDefault="0095597D" w:rsidP="00902E0D">
            <w:pPr>
              <w:pStyle w:val="BPC3Tableitems"/>
            </w:pPr>
            <w:r w:rsidRPr="008C237D">
              <w:t>FEEM</w:t>
            </w:r>
            <w:r w:rsidRPr="00D30B54">
              <w:t>0004 – Maximum between percent and fixed value</w:t>
            </w:r>
          </w:p>
          <w:p w:rsidR="0095597D" w:rsidRPr="00D30B54" w:rsidRDefault="0095597D" w:rsidP="00902E0D">
            <w:pPr>
              <w:pStyle w:val="BPC3Tableitems"/>
            </w:pPr>
            <w:r w:rsidRPr="008C237D">
              <w:t>FEEM</w:t>
            </w:r>
            <w:r w:rsidRPr="00D30B54">
              <w:t>0005 – Sum of percent and fixed value</w:t>
            </w:r>
          </w:p>
        </w:tc>
      </w:tr>
      <w:tr w:rsidR="0095597D" w:rsidRPr="00D30B5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8C237D" w:rsidRDefault="0095597D" w:rsidP="00902E0D">
            <w:pPr>
              <w:pStyle w:val="BPC3Tableitems"/>
            </w:pPr>
            <w:proofErr w:type="spellStart"/>
            <w:r w:rsidRPr="008C237D">
              <w:t>fee_base_calc</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8C237D"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Pr="008C23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D30B54" w:rsidRDefault="0095597D" w:rsidP="00902E0D">
            <w:pPr>
              <w:pStyle w:val="BPC3Tableitems"/>
            </w:pPr>
            <w:r w:rsidRPr="00D30B54">
              <w:t xml:space="preserve">Fee basis calculation algorithms. </w:t>
            </w:r>
            <w:r>
              <w:t>Dictionary</w:t>
            </w:r>
            <w:r w:rsidRPr="00D30B54">
              <w:t xml:space="preserve"> </w:t>
            </w:r>
            <w:r>
              <w:t>article</w:t>
            </w:r>
            <w:r w:rsidRPr="00D30B54">
              <w:t>:</w:t>
            </w:r>
            <w:r w:rsidRPr="00D30B54">
              <w:br/>
            </w:r>
            <w:r w:rsidRPr="00C51268">
              <w:t>FEEB</w:t>
            </w:r>
            <w:r w:rsidRPr="00D30B54">
              <w:t>0001 – Incoming amount</w:t>
            </w:r>
          </w:p>
          <w:p w:rsidR="0095597D" w:rsidRPr="00D30B54" w:rsidRDefault="0095597D" w:rsidP="00902E0D">
            <w:pPr>
              <w:pStyle w:val="BPC3Tableitems"/>
            </w:pPr>
            <w:r w:rsidRPr="00C51268">
              <w:t>FEEB</w:t>
            </w:r>
            <w:r w:rsidRPr="00D30B54">
              <w:t xml:space="preserve">0002 </w:t>
            </w:r>
            <w:r>
              <w:t xml:space="preserve">- </w:t>
            </w:r>
            <w:r w:rsidRPr="00D30B54">
              <w:t>Difference between incoming amount and lower threshold</w:t>
            </w:r>
          </w:p>
          <w:p w:rsidR="0095597D" w:rsidRPr="00D30B54" w:rsidRDefault="0095597D" w:rsidP="00902E0D">
            <w:pPr>
              <w:pStyle w:val="BPC3Tableitems"/>
            </w:pPr>
            <w:r w:rsidRPr="00C51268">
              <w:t>FEEB</w:t>
            </w:r>
            <w:r w:rsidRPr="00D30B54">
              <w:t>0003 – Lower threshold</w:t>
            </w:r>
          </w:p>
          <w:p w:rsidR="0095597D" w:rsidRPr="00D30B54" w:rsidRDefault="0095597D" w:rsidP="00902E0D">
            <w:pPr>
              <w:pStyle w:val="BPC3Tableitems"/>
            </w:pPr>
            <w:r w:rsidRPr="00C51268">
              <w:t>FEEB</w:t>
            </w:r>
            <w:r w:rsidRPr="00D30B54">
              <w:t>0004 – Tired basis</w:t>
            </w:r>
          </w:p>
        </w:tc>
      </w:tr>
      <w:tr w:rsidR="0095597D" w:rsidRPr="00D30B5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8E5287" w:rsidRDefault="0095597D" w:rsidP="00902E0D">
            <w:pPr>
              <w:pStyle w:val="BPC3Tableitems"/>
            </w:pPr>
            <w:r w:rsidRPr="003668CE">
              <w:t>currency</w:t>
            </w:r>
          </w:p>
        </w:tc>
        <w:tc>
          <w:tcPr>
            <w:tcW w:w="1227" w:type="dxa"/>
            <w:tcBorders>
              <w:top w:val="single" w:sz="4" w:space="0" w:color="auto"/>
              <w:left w:val="single" w:sz="4" w:space="0" w:color="auto"/>
              <w:bottom w:val="single" w:sz="4" w:space="0" w:color="auto"/>
              <w:right w:val="single" w:sz="4" w:space="0" w:color="auto"/>
            </w:tcBorders>
          </w:tcPr>
          <w:p w:rsidR="0095597D" w:rsidRPr="003668CE" w:rsidRDefault="0095597D" w:rsidP="00902E0D">
            <w:pPr>
              <w:pStyle w:val="BPC3Tableitems"/>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3</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rsidRPr="00D30B54">
              <w:t>0</w:t>
            </w:r>
            <w:r>
              <w:t>-1</w:t>
            </w:r>
          </w:p>
        </w:tc>
        <w:tc>
          <w:tcPr>
            <w:tcW w:w="3793" w:type="dxa"/>
            <w:tcBorders>
              <w:top w:val="single" w:sz="4" w:space="0" w:color="auto"/>
              <w:left w:val="single" w:sz="4" w:space="0" w:color="auto"/>
              <w:bottom w:val="single" w:sz="4" w:space="0" w:color="auto"/>
              <w:right w:val="single" w:sz="4" w:space="0" w:color="auto"/>
            </w:tcBorders>
          </w:tcPr>
          <w:p w:rsidR="0095597D" w:rsidRPr="00D30B54" w:rsidRDefault="0095597D" w:rsidP="00902E0D">
            <w:pPr>
              <w:pStyle w:val="BPC3Tableitems"/>
            </w:pPr>
            <w:r>
              <w:t>Currency code (3 digits).</w:t>
            </w:r>
          </w:p>
        </w:tc>
      </w:tr>
      <w:tr w:rsidR="0095597D" w:rsidRPr="00D30B5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3668CE" w:rsidRDefault="0095597D" w:rsidP="00902E0D">
            <w:pPr>
              <w:pStyle w:val="BPC3Tableitems"/>
            </w:pPr>
            <w:proofErr w:type="spellStart"/>
            <w:r w:rsidRPr="005E5B6B">
              <w:t>start_date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5E5B6B" w:rsidRDefault="0095597D" w:rsidP="00902E0D">
            <w:pPr>
              <w:pStyle w:val="BPC3Tableitems"/>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D30B54" w:rsidRDefault="0095597D" w:rsidP="00902E0D">
            <w:pPr>
              <w:pStyle w:val="BPC3Tableitems"/>
            </w:pPr>
            <w:r>
              <w:t>Start</w:t>
            </w:r>
            <w:r w:rsidRPr="00D30B54">
              <w:t xml:space="preserve"> </w:t>
            </w:r>
            <w:r>
              <w:t>date</w:t>
            </w:r>
            <w:r w:rsidRPr="00D30B54">
              <w:t xml:space="preserve"> </w:t>
            </w:r>
            <w:r>
              <w:t>of</w:t>
            </w:r>
            <w:r w:rsidRPr="00D30B54">
              <w:t xml:space="preserve"> </w:t>
            </w:r>
            <w:r>
              <w:t>the</w:t>
            </w:r>
            <w:r w:rsidRPr="00D30B54">
              <w:t xml:space="preserve"> </w:t>
            </w:r>
            <w:r>
              <w:t>fee processing.</w:t>
            </w:r>
          </w:p>
        </w:tc>
      </w:tr>
      <w:tr w:rsidR="0095597D" w:rsidRPr="00D30B5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5E5B6B" w:rsidRDefault="0095597D" w:rsidP="00902E0D">
            <w:pPr>
              <w:pStyle w:val="BPC3Tableitems"/>
            </w:pPr>
            <w:proofErr w:type="spellStart"/>
            <w:r w:rsidRPr="001D0C10">
              <w:t>end_date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1D0C10" w:rsidRDefault="0095597D" w:rsidP="00902E0D">
            <w:pPr>
              <w:pStyle w:val="BPC3Tableitems"/>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D30B54" w:rsidRDefault="0095597D" w:rsidP="00902E0D">
            <w:pPr>
              <w:pStyle w:val="BPC3Tableitems"/>
            </w:pPr>
            <w:r>
              <w:t>End</w:t>
            </w:r>
            <w:r w:rsidRPr="00D30B54">
              <w:t xml:space="preserve"> </w:t>
            </w:r>
            <w:r>
              <w:t>date</w:t>
            </w:r>
            <w:r w:rsidRPr="00D30B54">
              <w:t xml:space="preserve"> </w:t>
            </w:r>
            <w:r>
              <w:t>of</w:t>
            </w:r>
            <w:r w:rsidRPr="00D30B54">
              <w:t xml:space="preserve"> </w:t>
            </w:r>
            <w:r>
              <w:t>the</w:t>
            </w:r>
            <w:r w:rsidRPr="00D30B54">
              <w:t xml:space="preserve"> </w:t>
            </w:r>
            <w:r>
              <w:t>fee processing.</w:t>
            </w:r>
          </w:p>
        </w:tc>
      </w:tr>
      <w:tr w:rsidR="0095597D" w:rsidRPr="00D30B54"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C26160" w:rsidRDefault="0095597D" w:rsidP="00902E0D">
            <w:pPr>
              <w:pStyle w:val="BPC3Tableitems"/>
            </w:pPr>
            <w:r>
              <w:t>tier</w:t>
            </w:r>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tier</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w:t>
            </w:r>
          </w:p>
        </w:tc>
        <w:tc>
          <w:tcPr>
            <w:tcW w:w="3793" w:type="dxa"/>
            <w:tcBorders>
              <w:top w:val="single" w:sz="4" w:space="0" w:color="auto"/>
              <w:left w:val="single" w:sz="4" w:space="0" w:color="auto"/>
              <w:bottom w:val="single" w:sz="4" w:space="0" w:color="auto"/>
              <w:right w:val="single" w:sz="4" w:space="0" w:color="auto"/>
            </w:tcBorders>
          </w:tcPr>
          <w:p w:rsidR="0095597D" w:rsidRPr="00D30B54" w:rsidRDefault="0095597D" w:rsidP="00902E0D">
            <w:pPr>
              <w:pStyle w:val="BPC3Tableitems"/>
            </w:pPr>
            <w:r>
              <w:t>Combine</w:t>
            </w:r>
            <w:r w:rsidRPr="00D30B54">
              <w:t xml:space="preserve"> </w:t>
            </w:r>
            <w:r>
              <w:t>tags</w:t>
            </w:r>
            <w:r w:rsidRPr="00D30B54">
              <w:t xml:space="preserve"> </w:t>
            </w:r>
            <w:r>
              <w:t>of</w:t>
            </w:r>
            <w:r w:rsidRPr="00D30B54">
              <w:t xml:space="preserve"> </w:t>
            </w:r>
            <w:r>
              <w:t>integer</w:t>
            </w:r>
            <w:r w:rsidRPr="00D30B54">
              <w:t xml:space="preserve"> </w:t>
            </w:r>
            <w:r>
              <w:t>fee</w:t>
            </w:r>
            <w:r w:rsidRPr="00D30B54">
              <w:t xml:space="preserve"> </w:t>
            </w:r>
            <w:r>
              <w:t>parameters</w:t>
            </w:r>
            <w:r w:rsidRPr="00D30B54">
              <w:t xml:space="preserve"> </w:t>
            </w:r>
            <w:r>
              <w:t>within one range.</w:t>
            </w:r>
          </w:p>
        </w:tc>
      </w:tr>
      <w:tr w:rsidR="0095597D" w:rsidRPr="00C51268" w:rsidTr="00902E0D">
        <w:trPr>
          <w:trHeight w:val="135"/>
        </w:trPr>
        <w:tc>
          <w:tcPr>
            <w:tcW w:w="9180" w:type="dxa"/>
            <w:gridSpan w:val="5"/>
            <w:tcBorders>
              <w:top w:val="single" w:sz="4" w:space="0" w:color="auto"/>
              <w:left w:val="single" w:sz="4" w:space="0" w:color="auto"/>
              <w:bottom w:val="single" w:sz="4" w:space="0" w:color="auto"/>
              <w:right w:val="single" w:sz="4" w:space="0" w:color="auto"/>
            </w:tcBorders>
          </w:tcPr>
          <w:p w:rsidR="0095597D" w:rsidRPr="00A46B6B" w:rsidRDefault="0095597D" w:rsidP="00902E0D">
            <w:pPr>
              <w:pStyle w:val="BPC3Tableheadings"/>
            </w:pPr>
            <w:r w:rsidRPr="00A46B6B">
              <w:t>tier</w:t>
            </w:r>
          </w:p>
        </w:tc>
      </w:tr>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8C237D" w:rsidRDefault="0095597D" w:rsidP="00902E0D">
            <w:pPr>
              <w:pStyle w:val="BPC3Tableitems"/>
            </w:pPr>
            <w:proofErr w:type="spellStart"/>
            <w:r w:rsidRPr="00063E95">
              <w:t>fixed_</w:t>
            </w:r>
            <w:r>
              <w:t>rate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063E95" w:rsidRDefault="0095597D" w:rsidP="00902E0D">
            <w:pPr>
              <w:pStyle w:val="BPC3Tableitems"/>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18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D30B54" w:rsidRDefault="0095597D" w:rsidP="00902E0D">
            <w:pPr>
              <w:pStyle w:val="BPC3Tableitems"/>
            </w:pPr>
            <w:r>
              <w:t>Fixed amount.</w:t>
            </w:r>
          </w:p>
        </w:tc>
      </w:tr>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063E95" w:rsidRDefault="0095597D" w:rsidP="00902E0D">
            <w:pPr>
              <w:pStyle w:val="BPC3Tableitems"/>
            </w:pPr>
            <w:bookmarkStart w:id="45" w:name="_Hlk360610083"/>
            <w:bookmarkStart w:id="46" w:name="_Hlk360610069"/>
            <w:proofErr w:type="spellStart"/>
            <w:r w:rsidRPr="008E5287">
              <w:t>percent_</w:t>
            </w:r>
            <w:r>
              <w:t>rate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8E5287" w:rsidRDefault="0095597D" w:rsidP="00902E0D">
            <w:pPr>
              <w:pStyle w:val="BPC3Tableitems"/>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18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A46B6B" w:rsidRDefault="0095597D" w:rsidP="00902E0D">
            <w:pPr>
              <w:pStyle w:val="BPC3Tableitems"/>
            </w:pPr>
            <w:r w:rsidRPr="00D30B54">
              <w:t xml:space="preserve">Percentage </w:t>
            </w:r>
            <w:r>
              <w:t>rate.</w:t>
            </w:r>
          </w:p>
        </w:tc>
      </w:tr>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bookmarkStart w:id="47" w:name="_Hlk360610053"/>
            <w:proofErr w:type="spellStart"/>
            <w:r>
              <w:t>min_value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18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9F668E" w:rsidRDefault="0095597D" w:rsidP="00902E0D">
            <w:pPr>
              <w:pStyle w:val="BPC3Tableitems"/>
            </w:pPr>
            <w:r>
              <w:t>Fee</w:t>
            </w:r>
            <w:r w:rsidRPr="00D30B54">
              <w:t xml:space="preserve"> </w:t>
            </w:r>
            <w:r>
              <w:t>minimum</w:t>
            </w:r>
            <w:r w:rsidRPr="00D30B54">
              <w:t xml:space="preserve"> </w:t>
            </w:r>
            <w:r>
              <w:t>value</w:t>
            </w:r>
            <w:r w:rsidRPr="00D30B54">
              <w:t>.</w:t>
            </w:r>
          </w:p>
        </w:tc>
      </w:tr>
      <w:bookmarkEnd w:id="47"/>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proofErr w:type="spellStart"/>
            <w:r>
              <w:lastRenderedPageBreak/>
              <w:t>max_value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18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A46B6B" w:rsidRDefault="0095597D" w:rsidP="00902E0D">
            <w:pPr>
              <w:pStyle w:val="BPC3Tableitems"/>
            </w:pPr>
            <w:r>
              <w:t>Fee</w:t>
            </w:r>
            <w:r w:rsidRPr="00D30B54">
              <w:t xml:space="preserve"> </w:t>
            </w:r>
            <w:r>
              <w:t>maximum</w:t>
            </w:r>
            <w:r w:rsidRPr="00D30B54">
              <w:t xml:space="preserve"> </w:t>
            </w:r>
            <w:r>
              <w:t>value</w:t>
            </w:r>
            <w:r w:rsidRPr="00D30B54">
              <w:t>.</w:t>
            </w:r>
          </w:p>
        </w:tc>
      </w:tr>
      <w:bookmarkEnd w:id="45"/>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proofErr w:type="spellStart"/>
            <w:r>
              <w:t>length_type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486368" w:rsidRDefault="0095597D" w:rsidP="00902E0D">
            <w:pPr>
              <w:pStyle w:val="BPC3Tableitems"/>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8</w:t>
            </w:r>
          </w:p>
        </w:tc>
        <w:tc>
          <w:tcPr>
            <w:tcW w:w="70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0-1</w:t>
            </w:r>
          </w:p>
        </w:tc>
        <w:tc>
          <w:tcPr>
            <w:tcW w:w="3793" w:type="dxa"/>
            <w:tcBorders>
              <w:top w:val="single" w:sz="4" w:space="0" w:color="auto"/>
              <w:left w:val="single" w:sz="4" w:space="0" w:color="auto"/>
              <w:bottom w:val="single" w:sz="4" w:space="0" w:color="auto"/>
              <w:right w:val="single" w:sz="4" w:space="0" w:color="auto"/>
            </w:tcBorders>
          </w:tcPr>
          <w:p w:rsidR="0095597D" w:rsidRPr="00C57299" w:rsidRDefault="0095597D" w:rsidP="00902E0D">
            <w:pPr>
              <w:pStyle w:val="BPC3Tableitems"/>
            </w:pPr>
            <w:r>
              <w:t>Fee calculation period unit</w:t>
            </w:r>
            <w:r w:rsidRPr="00C57299">
              <w:t xml:space="preserve">. </w:t>
            </w:r>
            <w:r>
              <w:t>Dictionary</w:t>
            </w:r>
            <w:r w:rsidRPr="00D30B54">
              <w:t xml:space="preserve"> </w:t>
            </w:r>
            <w:r>
              <w:t>article</w:t>
            </w:r>
            <w:r w:rsidRPr="00D30B54">
              <w:t>:</w:t>
            </w:r>
          </w:p>
          <w:p w:rsidR="0095597D" w:rsidRPr="00C57299" w:rsidRDefault="0095597D" w:rsidP="00902E0D">
            <w:pPr>
              <w:pStyle w:val="BPC3Tableitems"/>
            </w:pPr>
            <w:r w:rsidRPr="00C57299">
              <w:t xml:space="preserve">LNGT0001 - </w:t>
            </w:r>
            <w:r>
              <w:t>Hour</w:t>
            </w:r>
          </w:p>
          <w:p w:rsidR="0095597D" w:rsidRPr="00C57299" w:rsidRDefault="0095597D" w:rsidP="00902E0D">
            <w:pPr>
              <w:pStyle w:val="BPC3Tableitems"/>
            </w:pPr>
            <w:r w:rsidRPr="00C57299">
              <w:t xml:space="preserve">LNGT0002 - </w:t>
            </w:r>
            <w:r>
              <w:t>Day</w:t>
            </w:r>
          </w:p>
          <w:p w:rsidR="0095597D" w:rsidRPr="00C57299" w:rsidRDefault="0095597D" w:rsidP="00902E0D">
            <w:pPr>
              <w:pStyle w:val="BPC3Tableitems"/>
            </w:pPr>
            <w:r w:rsidRPr="00C57299">
              <w:t xml:space="preserve">LNGT0003 - </w:t>
            </w:r>
            <w:r>
              <w:t>Week</w:t>
            </w:r>
          </w:p>
          <w:p w:rsidR="0095597D" w:rsidRPr="00C57299" w:rsidRDefault="0095597D" w:rsidP="00902E0D">
            <w:pPr>
              <w:pStyle w:val="BPC3Tableitems"/>
            </w:pPr>
            <w:r w:rsidRPr="00C57299">
              <w:t xml:space="preserve">LNGT0004 - </w:t>
            </w:r>
            <w:r>
              <w:t>Month</w:t>
            </w:r>
          </w:p>
          <w:p w:rsidR="0095597D" w:rsidRPr="00C57299" w:rsidRDefault="0095597D" w:rsidP="00902E0D">
            <w:pPr>
              <w:pStyle w:val="BPC3Tableitems"/>
            </w:pPr>
            <w:r w:rsidRPr="00C57299">
              <w:t xml:space="preserve">LNGT0005 - </w:t>
            </w:r>
            <w:r>
              <w:t>Year</w:t>
            </w:r>
          </w:p>
          <w:p w:rsidR="0095597D" w:rsidRPr="00C57299" w:rsidRDefault="0095597D" w:rsidP="00902E0D">
            <w:pPr>
              <w:pStyle w:val="BPC3Tableitems"/>
            </w:pPr>
            <w:r w:rsidRPr="00C57299">
              <w:t xml:space="preserve">LNGT0006 - </w:t>
            </w:r>
            <w:r>
              <w:t>Minute</w:t>
            </w:r>
          </w:p>
          <w:p w:rsidR="0095597D" w:rsidRPr="001D62BF" w:rsidRDefault="0095597D" w:rsidP="00902E0D">
            <w:pPr>
              <w:pStyle w:val="BPC3Tableitems"/>
            </w:pPr>
            <w:r w:rsidRPr="001D62BF">
              <w:t xml:space="preserve">LNGT0007 </w:t>
            </w:r>
            <w:r>
              <w:t>–</w:t>
            </w:r>
            <w:r w:rsidRPr="001D62BF">
              <w:t xml:space="preserve"> </w:t>
            </w:r>
            <w:r>
              <w:t>Second</w:t>
            </w:r>
          </w:p>
        </w:tc>
      </w:tr>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proofErr w:type="spellStart"/>
            <w:r>
              <w:t>sum_threshold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r>
              <w:t>long</w:t>
            </w:r>
          </w:p>
        </w:tc>
        <w:tc>
          <w:tcPr>
            <w:tcW w:w="850"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r w:rsidRPr="001D62BF">
              <w:t>18</w:t>
            </w:r>
          </w:p>
        </w:tc>
        <w:tc>
          <w:tcPr>
            <w:tcW w:w="709"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r>
              <w:t>0</w:t>
            </w:r>
            <w:r w:rsidRPr="001D62BF">
              <w:t>-1</w:t>
            </w:r>
          </w:p>
        </w:tc>
        <w:tc>
          <w:tcPr>
            <w:tcW w:w="3793"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t>Sum</w:t>
            </w:r>
            <w:r w:rsidRPr="00C57299">
              <w:t xml:space="preserve"> </w:t>
            </w:r>
            <w:r>
              <w:t>threshold</w:t>
            </w:r>
            <w:r w:rsidRPr="00C57299">
              <w:t>.</w:t>
            </w:r>
          </w:p>
        </w:tc>
      </w:tr>
      <w:tr w:rsidR="0095597D" w:rsidRPr="00C51268" w:rsidTr="00902E0D">
        <w:trPr>
          <w:trHeight w:val="135"/>
        </w:trPr>
        <w:tc>
          <w:tcPr>
            <w:tcW w:w="2601" w:type="dxa"/>
            <w:tcBorders>
              <w:top w:val="single" w:sz="4" w:space="0" w:color="auto"/>
              <w:left w:val="single" w:sz="4" w:space="0" w:color="auto"/>
              <w:bottom w:val="single" w:sz="4" w:space="0" w:color="auto"/>
              <w:right w:val="single" w:sz="4" w:space="0" w:color="auto"/>
            </w:tcBorders>
          </w:tcPr>
          <w:p w:rsidR="0095597D" w:rsidRPr="009F668E" w:rsidRDefault="0095597D" w:rsidP="00902E0D">
            <w:pPr>
              <w:pStyle w:val="BPC3Tableitems"/>
            </w:pPr>
            <w:proofErr w:type="spellStart"/>
            <w:r>
              <w:t>count_threshold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r>
              <w:t>long</w:t>
            </w:r>
          </w:p>
        </w:tc>
        <w:tc>
          <w:tcPr>
            <w:tcW w:w="850"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r w:rsidRPr="001D62BF">
              <w:t>18</w:t>
            </w:r>
          </w:p>
        </w:tc>
        <w:tc>
          <w:tcPr>
            <w:tcW w:w="709" w:type="dxa"/>
            <w:tcBorders>
              <w:top w:val="single" w:sz="4" w:space="0" w:color="auto"/>
              <w:left w:val="single" w:sz="4" w:space="0" w:color="auto"/>
              <w:bottom w:val="single" w:sz="4" w:space="0" w:color="auto"/>
              <w:right w:val="single" w:sz="4" w:space="0" w:color="auto"/>
            </w:tcBorders>
          </w:tcPr>
          <w:p w:rsidR="0095597D" w:rsidRPr="001D62BF" w:rsidRDefault="0095597D" w:rsidP="00902E0D">
            <w:pPr>
              <w:pStyle w:val="BPC3Tableitems"/>
            </w:pPr>
            <w:r>
              <w:t>0</w:t>
            </w:r>
            <w:r w:rsidRPr="001D62BF">
              <w:t>-1</w:t>
            </w:r>
          </w:p>
        </w:tc>
        <w:tc>
          <w:tcPr>
            <w:tcW w:w="3793" w:type="dxa"/>
            <w:tcBorders>
              <w:top w:val="single" w:sz="4" w:space="0" w:color="auto"/>
              <w:left w:val="single" w:sz="4" w:space="0" w:color="auto"/>
              <w:bottom w:val="single" w:sz="4" w:space="0" w:color="auto"/>
              <w:right w:val="single" w:sz="4" w:space="0" w:color="auto"/>
            </w:tcBorders>
          </w:tcPr>
          <w:p w:rsidR="0095597D" w:rsidRPr="009F668E" w:rsidRDefault="0095597D" w:rsidP="00902E0D">
            <w:pPr>
              <w:pStyle w:val="BPC3Tableitems"/>
            </w:pPr>
            <w:r>
              <w:t>Quantity</w:t>
            </w:r>
            <w:r w:rsidRPr="00C57299">
              <w:t xml:space="preserve"> </w:t>
            </w:r>
            <w:r>
              <w:t>threshold</w:t>
            </w:r>
            <w:r w:rsidRPr="00C57299">
              <w:t xml:space="preserve">. </w:t>
            </w:r>
          </w:p>
        </w:tc>
      </w:tr>
      <w:bookmarkEnd w:id="46"/>
    </w:tbl>
    <w:p w:rsidR="0095597D" w:rsidRPr="00A46B6B" w:rsidRDefault="0095597D" w:rsidP="0095597D">
      <w:pPr>
        <w:pStyle w:val="BPC3Bodyafterheading"/>
      </w:pPr>
    </w:p>
    <w:p w:rsidR="0095597D" w:rsidRPr="00C265DA" w:rsidRDefault="0095597D" w:rsidP="00783642">
      <w:pPr>
        <w:pStyle w:val="BPC3Heading2"/>
        <w:keepNext/>
        <w:numPr>
          <w:ilvl w:val="1"/>
          <w:numId w:val="7"/>
        </w:numPr>
        <w:rPr>
          <w:lang w:val="ru-RU"/>
        </w:rPr>
      </w:pPr>
      <w:bookmarkStart w:id="48" w:name="_Toc377562576"/>
      <w:bookmarkStart w:id="49" w:name="_Toc383426762"/>
      <w:bookmarkStart w:id="50" w:name="_Toc502227009"/>
      <w:bookmarkStart w:id="51" w:name="_Toc525299947"/>
      <w:r>
        <w:t>FEE</w:t>
      </w:r>
      <w:r w:rsidRPr="001D62BF">
        <w:rPr>
          <w:lang w:val="ru-RU"/>
        </w:rPr>
        <w:t>_</w:t>
      </w:r>
      <w:r>
        <w:t>RECORDS</w:t>
      </w:r>
      <w:bookmarkEnd w:id="48"/>
      <w:bookmarkEnd w:id="49"/>
      <w:bookmarkEnd w:id="50"/>
      <w:bookmarkEnd w:id="51"/>
    </w:p>
    <w:p w:rsidR="0095597D" w:rsidRPr="008922B0" w:rsidRDefault="0095597D" w:rsidP="0095597D">
      <w:pPr>
        <w:pStyle w:val="BPC3Bodyafterheading"/>
      </w:pPr>
      <w:r>
        <w:t>This is a root element of the fee import file. It contains all elements to import</w:t>
      </w:r>
      <w:r w:rsidRPr="008922B0">
        <w:t>.</w:t>
      </w:r>
    </w:p>
    <w:p w:rsidR="0095597D" w:rsidRPr="00C51268" w:rsidRDefault="0095597D" w:rsidP="00783642">
      <w:pPr>
        <w:pStyle w:val="BPC3Heading2"/>
        <w:keepNext/>
        <w:numPr>
          <w:ilvl w:val="1"/>
          <w:numId w:val="7"/>
        </w:numPr>
      </w:pPr>
      <w:bookmarkStart w:id="52" w:name="_Toc377562577"/>
      <w:bookmarkStart w:id="53" w:name="_Toc383426763"/>
      <w:bookmarkStart w:id="54" w:name="_Toc502227010"/>
      <w:bookmarkStart w:id="55" w:name="_Toc525299948"/>
      <w:r>
        <w:t>FEE</w:t>
      </w:r>
      <w:r w:rsidRPr="004213B3">
        <w:t>_</w:t>
      </w:r>
      <w:r>
        <w:t>RECORD</w:t>
      </w:r>
      <w:bookmarkEnd w:id="52"/>
      <w:bookmarkEnd w:id="53"/>
      <w:bookmarkEnd w:id="54"/>
      <w:bookmarkEnd w:id="55"/>
    </w:p>
    <w:p w:rsidR="0095597D" w:rsidRPr="008922B0" w:rsidRDefault="0095597D" w:rsidP="0095597D">
      <w:pPr>
        <w:pStyle w:val="BPC3Bodyafterheading"/>
      </w:pPr>
      <w:r>
        <w:t>This</w:t>
      </w:r>
      <w:r w:rsidRPr="008922B0">
        <w:t xml:space="preserve"> </w:t>
      </w:r>
      <w:r>
        <w:t>element</w:t>
      </w:r>
      <w:r w:rsidRPr="008922B0">
        <w:t xml:space="preserve"> </w:t>
      </w:r>
      <w:r>
        <w:t>groups</w:t>
      </w:r>
      <w:r w:rsidRPr="008922B0">
        <w:t xml:space="preserve"> </w:t>
      </w:r>
      <w:r>
        <w:t>all</w:t>
      </w:r>
      <w:r w:rsidRPr="008922B0">
        <w:t xml:space="preserve"> </w:t>
      </w:r>
      <w:r>
        <w:t>link</w:t>
      </w:r>
      <w:r w:rsidRPr="008922B0">
        <w:t xml:space="preserve"> </w:t>
      </w:r>
      <w:r>
        <w:t>settings</w:t>
      </w:r>
      <w:r w:rsidRPr="008922B0">
        <w:t xml:space="preserve"> </w:t>
      </w:r>
      <w:r>
        <w:t>of</w:t>
      </w:r>
      <w:r w:rsidRPr="008922B0">
        <w:t xml:space="preserve"> </w:t>
      </w:r>
      <w:r>
        <w:t>the</w:t>
      </w:r>
      <w:r w:rsidRPr="008922B0">
        <w:t xml:space="preserve"> </w:t>
      </w:r>
      <w:r>
        <w:t xml:space="preserve">entities (a merchant and/or a service provider, and/or a terminal, and/or an account) and fees. </w:t>
      </w:r>
    </w:p>
    <w:p w:rsidR="0095597D" w:rsidRPr="002C34D1" w:rsidRDefault="0095597D" w:rsidP="00783642">
      <w:pPr>
        <w:pStyle w:val="BPC3Heading3"/>
        <w:keepNext/>
        <w:numPr>
          <w:ilvl w:val="2"/>
          <w:numId w:val="7"/>
        </w:numPr>
      </w:pPr>
      <w:bookmarkStart w:id="56" w:name="_Toc377562578"/>
      <w:bookmarkStart w:id="57" w:name="_Toc383426764"/>
      <w:bookmarkStart w:id="58" w:name="_Toc502227011"/>
      <w:bookmarkStart w:id="59" w:name="_Toc525299949"/>
      <w:r>
        <w:t>CUSTOMER_NUMBER</w:t>
      </w:r>
      <w:bookmarkEnd w:id="56"/>
      <w:bookmarkEnd w:id="57"/>
      <w:bookmarkEnd w:id="58"/>
      <w:bookmarkEnd w:id="59"/>
    </w:p>
    <w:p w:rsidR="0095597D" w:rsidRPr="008922B0" w:rsidRDefault="0095597D" w:rsidP="0095597D">
      <w:pPr>
        <w:pStyle w:val="BPC3Bodyafterheading"/>
      </w:pPr>
      <w:bookmarkStart w:id="60" w:name="_Hlk359344925"/>
      <w:proofErr w:type="gramStart"/>
      <w:r>
        <w:t>A</w:t>
      </w:r>
      <w:r w:rsidRPr="008922B0">
        <w:t xml:space="preserve"> </w:t>
      </w:r>
      <w:r>
        <w:t>customer</w:t>
      </w:r>
      <w:r w:rsidRPr="008922B0">
        <w:t xml:space="preserve"> </w:t>
      </w:r>
      <w:r>
        <w:t>ID</w:t>
      </w:r>
      <w:r w:rsidRPr="008922B0">
        <w:t xml:space="preserve"> </w:t>
      </w:r>
      <w:r>
        <w:t>from</w:t>
      </w:r>
      <w:r w:rsidRPr="008922B0">
        <w:t xml:space="preserve"> </w:t>
      </w:r>
      <w:r>
        <w:t>external</w:t>
      </w:r>
      <w:r w:rsidRPr="008922B0">
        <w:t xml:space="preserve"> </w:t>
      </w:r>
      <w:r>
        <w:t>system</w:t>
      </w:r>
      <w:r w:rsidRPr="008922B0">
        <w:t>.</w:t>
      </w:r>
      <w:proofErr w:type="gramEnd"/>
    </w:p>
    <w:p w:rsidR="0095597D" w:rsidRDefault="0095597D" w:rsidP="00783642">
      <w:pPr>
        <w:pStyle w:val="BPC3Heading3"/>
        <w:keepNext/>
        <w:numPr>
          <w:ilvl w:val="2"/>
          <w:numId w:val="7"/>
        </w:numPr>
      </w:pPr>
      <w:bookmarkStart w:id="61" w:name="_Toc377562579"/>
      <w:bookmarkStart w:id="62" w:name="_Toc383426765"/>
      <w:bookmarkStart w:id="63" w:name="_Toc502227012"/>
      <w:bookmarkStart w:id="64" w:name="_Toc525299950"/>
      <w:bookmarkEnd w:id="60"/>
      <w:r>
        <w:t>PROVIDER_NUMBER</w:t>
      </w:r>
      <w:bookmarkEnd w:id="61"/>
      <w:bookmarkEnd w:id="62"/>
      <w:bookmarkEnd w:id="63"/>
      <w:bookmarkEnd w:id="64"/>
    </w:p>
    <w:p w:rsidR="0095597D" w:rsidRPr="008922B0" w:rsidRDefault="0095597D" w:rsidP="0095597D">
      <w:pPr>
        <w:pStyle w:val="BPC3Bodyafterheading"/>
      </w:pPr>
      <w:r>
        <w:t>Service</w:t>
      </w:r>
      <w:r w:rsidRPr="008922B0">
        <w:t xml:space="preserve"> </w:t>
      </w:r>
      <w:r>
        <w:t>provider</w:t>
      </w:r>
      <w:r w:rsidRPr="008922B0">
        <w:t xml:space="preserve"> </w:t>
      </w:r>
      <w:r>
        <w:t>external</w:t>
      </w:r>
      <w:r w:rsidRPr="008922B0">
        <w:t xml:space="preserve"> </w:t>
      </w:r>
      <w:r>
        <w:t>ID</w:t>
      </w:r>
      <w:r w:rsidRPr="008922B0">
        <w:t xml:space="preserve"> </w:t>
      </w:r>
      <w:r>
        <w:t>previously registered in SmartVista.</w:t>
      </w:r>
      <w:r w:rsidRPr="008922B0">
        <w:t xml:space="preserve"> </w:t>
      </w:r>
    </w:p>
    <w:p w:rsidR="0095597D" w:rsidRPr="004213B3" w:rsidRDefault="0095597D" w:rsidP="00783642">
      <w:pPr>
        <w:pStyle w:val="BPC3Heading3"/>
        <w:keepNext/>
        <w:numPr>
          <w:ilvl w:val="2"/>
          <w:numId w:val="7"/>
        </w:numPr>
      </w:pPr>
      <w:bookmarkStart w:id="65" w:name="_Toc377562580"/>
      <w:bookmarkStart w:id="66" w:name="_Toc383426766"/>
      <w:bookmarkStart w:id="67" w:name="_Toc502227013"/>
      <w:bookmarkStart w:id="68" w:name="_Toc525299951"/>
      <w:r>
        <w:t>TERMINAL_NUMBER</w:t>
      </w:r>
      <w:bookmarkEnd w:id="65"/>
      <w:bookmarkEnd w:id="66"/>
      <w:bookmarkEnd w:id="67"/>
      <w:bookmarkEnd w:id="68"/>
    </w:p>
    <w:p w:rsidR="0095597D" w:rsidRPr="005C749D" w:rsidRDefault="0095597D" w:rsidP="0095597D">
      <w:pPr>
        <w:pStyle w:val="BPC3Bodyafterheading"/>
      </w:pPr>
      <w:r>
        <w:t>Terminal</w:t>
      </w:r>
      <w:r w:rsidRPr="005C749D">
        <w:t xml:space="preserve"> </w:t>
      </w:r>
      <w:r>
        <w:t>external</w:t>
      </w:r>
      <w:r w:rsidRPr="005C749D">
        <w:t xml:space="preserve"> </w:t>
      </w:r>
      <w:r>
        <w:t>ID</w:t>
      </w:r>
      <w:r w:rsidRPr="005C749D">
        <w:t xml:space="preserve"> </w:t>
      </w:r>
      <w:r>
        <w:t>previously registered in SmartVista</w:t>
      </w:r>
      <w:r w:rsidRPr="005C749D">
        <w:t>.</w:t>
      </w:r>
    </w:p>
    <w:p w:rsidR="0095597D" w:rsidRPr="004213B3" w:rsidRDefault="0095597D" w:rsidP="00783642">
      <w:pPr>
        <w:pStyle w:val="BPC3Heading3"/>
        <w:keepNext/>
        <w:numPr>
          <w:ilvl w:val="2"/>
          <w:numId w:val="7"/>
        </w:numPr>
      </w:pPr>
      <w:bookmarkStart w:id="69" w:name="_Toc377562581"/>
      <w:bookmarkStart w:id="70" w:name="_Toc383426767"/>
      <w:bookmarkStart w:id="71" w:name="_Toc502227014"/>
      <w:bookmarkStart w:id="72" w:name="_Toc525299952"/>
      <w:r>
        <w:t>ACCOUNT_NUMBER</w:t>
      </w:r>
      <w:bookmarkEnd w:id="69"/>
      <w:bookmarkEnd w:id="70"/>
      <w:bookmarkEnd w:id="71"/>
      <w:bookmarkEnd w:id="72"/>
    </w:p>
    <w:p w:rsidR="0095597D" w:rsidRPr="005C749D" w:rsidRDefault="0095597D" w:rsidP="0095597D">
      <w:pPr>
        <w:pStyle w:val="BPC3Bodyafterheading"/>
      </w:pPr>
      <w:proofErr w:type="gramStart"/>
      <w:r>
        <w:t>Number</w:t>
      </w:r>
      <w:r w:rsidRPr="005C749D">
        <w:t xml:space="preserve"> </w:t>
      </w:r>
      <w:r>
        <w:t>of</w:t>
      </w:r>
      <w:r w:rsidRPr="005C749D">
        <w:t xml:space="preserve"> </w:t>
      </w:r>
      <w:r>
        <w:t>the</w:t>
      </w:r>
      <w:r w:rsidRPr="005C749D">
        <w:t xml:space="preserve"> </w:t>
      </w:r>
      <w:r>
        <w:t>existing account</w:t>
      </w:r>
      <w:r w:rsidRPr="005C749D">
        <w:t>.</w:t>
      </w:r>
      <w:proofErr w:type="gramEnd"/>
    </w:p>
    <w:p w:rsidR="0095597D" w:rsidRPr="004213B3" w:rsidRDefault="0095597D" w:rsidP="00783642">
      <w:pPr>
        <w:pStyle w:val="BPC3Heading3"/>
        <w:keepNext/>
        <w:numPr>
          <w:ilvl w:val="2"/>
          <w:numId w:val="7"/>
        </w:numPr>
      </w:pPr>
      <w:bookmarkStart w:id="73" w:name="_Toc377562582"/>
      <w:bookmarkStart w:id="74" w:name="_Toc383426768"/>
      <w:bookmarkStart w:id="75" w:name="_Toc502227015"/>
      <w:bookmarkStart w:id="76" w:name="_Toc525299953"/>
      <w:r>
        <w:t>FEE</w:t>
      </w:r>
      <w:bookmarkEnd w:id="73"/>
      <w:bookmarkEnd w:id="74"/>
      <w:bookmarkEnd w:id="75"/>
      <w:bookmarkEnd w:id="76"/>
    </w:p>
    <w:p w:rsidR="0095597D" w:rsidRPr="005C749D" w:rsidRDefault="0095597D" w:rsidP="0095597D">
      <w:pPr>
        <w:pStyle w:val="BPC3Bodyafterheading"/>
      </w:pPr>
      <w:r>
        <w:t>This</w:t>
      </w:r>
      <w:r w:rsidRPr="005C749D">
        <w:t xml:space="preserve"> </w:t>
      </w:r>
      <w:r>
        <w:t>element</w:t>
      </w:r>
      <w:r w:rsidRPr="005C749D">
        <w:t xml:space="preserve"> </w:t>
      </w:r>
      <w:r>
        <w:t>groups</w:t>
      </w:r>
      <w:r w:rsidRPr="005C749D">
        <w:t xml:space="preserve"> </w:t>
      </w:r>
      <w:r>
        <w:t>fees</w:t>
      </w:r>
      <w:r w:rsidRPr="005C749D">
        <w:t xml:space="preserve"> </w:t>
      </w:r>
      <w:r>
        <w:t>related</w:t>
      </w:r>
      <w:r w:rsidRPr="005C749D">
        <w:t xml:space="preserve"> </w:t>
      </w:r>
      <w:r>
        <w:t>to</w:t>
      </w:r>
      <w:r w:rsidRPr="005C749D">
        <w:t xml:space="preserve"> </w:t>
      </w:r>
      <w:r>
        <w:t>one</w:t>
      </w:r>
      <w:r w:rsidRPr="005C749D">
        <w:t xml:space="preserve"> </w:t>
      </w:r>
      <w:r>
        <w:t>entity</w:t>
      </w:r>
      <w:r w:rsidRPr="005C749D">
        <w:t xml:space="preserve"> </w:t>
      </w:r>
      <w:r>
        <w:t>set</w:t>
      </w:r>
      <w:r w:rsidRPr="005C749D">
        <w:t>.</w:t>
      </w:r>
    </w:p>
    <w:p w:rsidR="0095597D" w:rsidRDefault="0095597D" w:rsidP="0095597D">
      <w:pPr>
        <w:pStyle w:val="BPC3Subhead1"/>
      </w:pPr>
      <w:r>
        <w:lastRenderedPageBreak/>
        <w:t>FEE</w:t>
      </w:r>
      <w:r w:rsidRPr="00F55521">
        <w:t>_</w:t>
      </w:r>
      <w:r>
        <w:t>ID</w:t>
      </w:r>
    </w:p>
    <w:p w:rsidR="0095597D" w:rsidRPr="005A1B76" w:rsidRDefault="0095597D" w:rsidP="0095597D">
      <w:pPr>
        <w:pStyle w:val="BPC3Bodyafterheading"/>
      </w:pPr>
      <w:r>
        <w:t>Fee</w:t>
      </w:r>
      <w:r w:rsidRPr="00FD2EC6">
        <w:t xml:space="preserve"> </w:t>
      </w:r>
      <w:r>
        <w:t>ID</w:t>
      </w:r>
      <w:r w:rsidRPr="00FD2EC6">
        <w:t xml:space="preserve"> </w:t>
      </w:r>
      <w:r>
        <w:t>registered</w:t>
      </w:r>
      <w:r w:rsidRPr="00FD2EC6">
        <w:t xml:space="preserve"> </w:t>
      </w:r>
      <w:r>
        <w:t>in</w:t>
      </w:r>
      <w:r w:rsidRPr="00FD2EC6">
        <w:t xml:space="preserve"> </w:t>
      </w:r>
      <w:r>
        <w:t>SmartVista</w:t>
      </w:r>
      <w:r w:rsidRPr="00FD2EC6">
        <w:t xml:space="preserve">. </w:t>
      </w:r>
      <w:r>
        <w:t>If the ID is absent then the fee must be created. To link the existing fee the FEE_ID element presence in the FEE block is enough</w:t>
      </w:r>
      <w:r w:rsidRPr="00FD2EC6">
        <w:t>.</w:t>
      </w:r>
    </w:p>
    <w:p w:rsidR="0095597D" w:rsidRPr="005A1B76" w:rsidRDefault="0095597D" w:rsidP="0095597D">
      <w:pPr>
        <w:pStyle w:val="BPC3Bodyafterheading"/>
      </w:pPr>
    </w:p>
    <w:p w:rsidR="0095597D" w:rsidRPr="00096461" w:rsidRDefault="0095597D" w:rsidP="0095597D">
      <w:pPr>
        <w:pStyle w:val="BPC3Subhead1"/>
      </w:pPr>
      <w:r>
        <w:t>FEE_TYPE</w:t>
      </w:r>
    </w:p>
    <w:p w:rsidR="0095597D" w:rsidRPr="005A1B76" w:rsidRDefault="0095597D" w:rsidP="0095597D">
      <w:pPr>
        <w:pStyle w:val="BPC3Bodyafterheading"/>
      </w:pPr>
      <w:proofErr w:type="gramStart"/>
      <w:r>
        <w:t>The created fee type</w:t>
      </w:r>
      <w:r w:rsidRPr="006E631F">
        <w:t>.</w:t>
      </w:r>
      <w:proofErr w:type="gramEnd"/>
      <w:r w:rsidRPr="006E631F">
        <w:t xml:space="preserve"> </w:t>
      </w:r>
      <w:proofErr w:type="gramStart"/>
      <w:r>
        <w:t>An article from the FETP dictionary</w:t>
      </w:r>
      <w:r w:rsidRPr="006E631F">
        <w:t>.</w:t>
      </w:r>
      <w:proofErr w:type="gramEnd"/>
      <w:r w:rsidRPr="006E631F">
        <w:t xml:space="preserve"> </w:t>
      </w:r>
      <w:proofErr w:type="gramStart"/>
      <w:r>
        <w:t>Defines</w:t>
      </w:r>
      <w:r w:rsidRPr="006E631F">
        <w:t xml:space="preserve"> </w:t>
      </w:r>
      <w:r>
        <w:t>the</w:t>
      </w:r>
      <w:r w:rsidRPr="006E631F">
        <w:t xml:space="preserve"> </w:t>
      </w:r>
      <w:r>
        <w:t>fee</w:t>
      </w:r>
      <w:r w:rsidRPr="006E631F">
        <w:t xml:space="preserve"> </w:t>
      </w:r>
      <w:r>
        <w:t>purpose</w:t>
      </w:r>
      <w:r w:rsidRPr="006E631F">
        <w:t xml:space="preserve"> </w:t>
      </w:r>
      <w:r>
        <w:t>and appliance.</w:t>
      </w:r>
      <w:proofErr w:type="gramEnd"/>
    </w:p>
    <w:p w:rsidR="0095597D" w:rsidRPr="005A1B76" w:rsidRDefault="0095597D" w:rsidP="0095597D">
      <w:pPr>
        <w:pStyle w:val="BPC3Bodyafterheading"/>
      </w:pPr>
    </w:p>
    <w:p w:rsidR="0095597D" w:rsidRDefault="0095597D" w:rsidP="0095597D">
      <w:pPr>
        <w:pStyle w:val="BPC3Subhead1"/>
      </w:pPr>
      <w:r w:rsidRPr="00F55521">
        <w:t xml:space="preserve">FEE_RATE_CALC </w:t>
      </w:r>
    </w:p>
    <w:p w:rsidR="0095597D" w:rsidRPr="005A1B76" w:rsidRDefault="0095597D" w:rsidP="0095597D">
      <w:pPr>
        <w:pStyle w:val="BPC3Bodyafterheading"/>
      </w:pPr>
      <w:proofErr w:type="gramStart"/>
      <w:r>
        <w:t>Fee</w:t>
      </w:r>
      <w:r w:rsidRPr="00FD2EC6">
        <w:t xml:space="preserve"> </w:t>
      </w:r>
      <w:r>
        <w:t>rate</w:t>
      </w:r>
      <w:r w:rsidRPr="00FD2EC6">
        <w:t xml:space="preserve"> </w:t>
      </w:r>
      <w:r>
        <w:t>calculation</w:t>
      </w:r>
      <w:r w:rsidRPr="00FD2EC6">
        <w:t xml:space="preserve"> </w:t>
      </w:r>
      <w:r>
        <w:t>algorithm</w:t>
      </w:r>
      <w:r w:rsidRPr="00FD2EC6">
        <w:t>.</w:t>
      </w:r>
      <w:proofErr w:type="gramEnd"/>
      <w:r w:rsidRPr="00FD2EC6">
        <w:t xml:space="preserve"> </w:t>
      </w:r>
      <w:r>
        <w:t>The rate is calculated from the fee base with the help of the corresponding typed algorithm.</w:t>
      </w:r>
      <w:r w:rsidRPr="00FD2EC6">
        <w:t xml:space="preserve"> </w:t>
      </w:r>
      <w:proofErr w:type="gramStart"/>
      <w:r>
        <w:t>An article from the FEEM dictionary</w:t>
      </w:r>
      <w:r w:rsidRPr="00FD2EC6">
        <w:t>.</w:t>
      </w:r>
      <w:proofErr w:type="gramEnd"/>
    </w:p>
    <w:p w:rsidR="0095597D" w:rsidRPr="005A1B76" w:rsidRDefault="0095597D" w:rsidP="0095597D">
      <w:pPr>
        <w:pStyle w:val="BPC3Bodyafterheading"/>
      </w:pPr>
    </w:p>
    <w:p w:rsidR="0095597D" w:rsidRPr="00FD2EC6" w:rsidRDefault="0095597D" w:rsidP="0095597D">
      <w:pPr>
        <w:pStyle w:val="BPC3Subhead1"/>
      </w:pPr>
      <w:r>
        <w:t>FEE</w:t>
      </w:r>
      <w:r w:rsidRPr="00FD2EC6">
        <w:t>_</w:t>
      </w:r>
      <w:r>
        <w:t>BASE</w:t>
      </w:r>
      <w:r w:rsidRPr="00FD2EC6">
        <w:t>_</w:t>
      </w:r>
      <w:r>
        <w:t>CALC</w:t>
      </w:r>
    </w:p>
    <w:p w:rsidR="0095597D" w:rsidRPr="005A1B76" w:rsidRDefault="0095597D" w:rsidP="0095597D">
      <w:pPr>
        <w:pStyle w:val="BPC3Bodyafterheading"/>
      </w:pPr>
      <w:r>
        <w:t>Fee</w:t>
      </w:r>
      <w:r w:rsidRPr="006E631F">
        <w:t xml:space="preserve"> </w:t>
      </w:r>
      <w:r>
        <w:t>base</w:t>
      </w:r>
      <w:r w:rsidRPr="006E631F">
        <w:t xml:space="preserve"> </w:t>
      </w:r>
      <w:r>
        <w:t>calculation</w:t>
      </w:r>
      <w:r w:rsidRPr="006E631F">
        <w:t xml:space="preserve"> </w:t>
      </w:r>
      <w:r>
        <w:t>algorithm</w:t>
      </w:r>
      <w:r w:rsidRPr="006E631F">
        <w:t>.</w:t>
      </w:r>
      <w:r>
        <w:t xml:space="preserve"> </w:t>
      </w:r>
      <w:proofErr w:type="gramStart"/>
      <w:r>
        <w:t>An article from the FEEB dictionary</w:t>
      </w:r>
      <w:r w:rsidRPr="006E631F">
        <w:t>.</w:t>
      </w:r>
      <w:proofErr w:type="gramEnd"/>
    </w:p>
    <w:p w:rsidR="0095597D" w:rsidRPr="005A1B76" w:rsidRDefault="0095597D" w:rsidP="0095597D">
      <w:pPr>
        <w:pStyle w:val="BPC3Bodyafterheading"/>
      </w:pPr>
    </w:p>
    <w:p w:rsidR="0095597D" w:rsidRDefault="0095597D" w:rsidP="0095597D">
      <w:pPr>
        <w:pStyle w:val="BPC3Subhead1"/>
      </w:pPr>
      <w:r w:rsidRPr="00124E9A">
        <w:t xml:space="preserve">FEE_FIXED_VALUE </w:t>
      </w:r>
    </w:p>
    <w:p w:rsidR="0095597D" w:rsidRPr="005A1B76" w:rsidRDefault="0095597D" w:rsidP="0095597D">
      <w:pPr>
        <w:pStyle w:val="BPC3Bodyafterheading"/>
      </w:pPr>
      <w:proofErr w:type="gramStart"/>
      <w:r>
        <w:t>Fixed</w:t>
      </w:r>
      <w:r w:rsidRPr="006E631F">
        <w:t xml:space="preserve"> </w:t>
      </w:r>
      <w:r>
        <w:t>fee</w:t>
      </w:r>
      <w:r w:rsidRPr="006E631F">
        <w:t xml:space="preserve"> </w:t>
      </w:r>
      <w:r>
        <w:t>value</w:t>
      </w:r>
      <w:r w:rsidRPr="006E631F">
        <w:t>.</w:t>
      </w:r>
      <w:proofErr w:type="gramEnd"/>
      <w:r w:rsidRPr="006E631F">
        <w:t xml:space="preserve"> </w:t>
      </w:r>
    </w:p>
    <w:p w:rsidR="0095597D" w:rsidRPr="005A1B76" w:rsidRDefault="0095597D" w:rsidP="0095597D">
      <w:pPr>
        <w:pStyle w:val="BPC3Bodyafterheading"/>
      </w:pPr>
    </w:p>
    <w:p w:rsidR="0095597D" w:rsidRDefault="0095597D" w:rsidP="0095597D">
      <w:pPr>
        <w:pStyle w:val="BPC3Subhead1"/>
      </w:pPr>
      <w:r w:rsidRPr="00124E9A">
        <w:t>FEE_PERCENT_VALUE</w:t>
      </w:r>
    </w:p>
    <w:p w:rsidR="0095597D" w:rsidRPr="005A1B76" w:rsidRDefault="0095597D" w:rsidP="0095597D">
      <w:pPr>
        <w:pStyle w:val="BPC3Bodyafterheading"/>
      </w:pPr>
      <w:r>
        <w:t>Percent</w:t>
      </w:r>
      <w:r w:rsidRPr="005C36D7">
        <w:t xml:space="preserve"> </w:t>
      </w:r>
      <w:r>
        <w:t>fee</w:t>
      </w:r>
      <w:r w:rsidRPr="005C36D7">
        <w:t xml:space="preserve"> </w:t>
      </w:r>
      <w:r>
        <w:t>rate</w:t>
      </w:r>
      <w:r w:rsidRPr="005C36D7">
        <w:t xml:space="preserve"> </w:t>
      </w:r>
      <w:r>
        <w:t>to</w:t>
      </w:r>
      <w:r w:rsidRPr="005C36D7">
        <w:t xml:space="preserve"> </w:t>
      </w:r>
      <w:r>
        <w:t>calculate</w:t>
      </w:r>
      <w:r w:rsidRPr="005C36D7">
        <w:t xml:space="preserve"> </w:t>
      </w:r>
      <w:r>
        <w:t>fee</w:t>
      </w:r>
      <w:r w:rsidRPr="005C36D7">
        <w:t xml:space="preserve"> </w:t>
      </w:r>
      <w:r>
        <w:t>amount.</w:t>
      </w:r>
    </w:p>
    <w:p w:rsidR="0095597D" w:rsidRPr="005A1B76" w:rsidRDefault="0095597D" w:rsidP="0095597D">
      <w:pPr>
        <w:pStyle w:val="BPC3Bodyafterheading"/>
      </w:pPr>
    </w:p>
    <w:p w:rsidR="0095597D" w:rsidRPr="00D32236" w:rsidRDefault="0095597D" w:rsidP="0095597D">
      <w:pPr>
        <w:pStyle w:val="BPC3Subhead1"/>
      </w:pPr>
      <w:r w:rsidRPr="00D32236">
        <w:t>CURRENCY</w:t>
      </w:r>
    </w:p>
    <w:p w:rsidR="0095597D" w:rsidRPr="005A1B76" w:rsidRDefault="0095597D" w:rsidP="0095597D">
      <w:pPr>
        <w:pStyle w:val="BPC3Bodyafterheading"/>
      </w:pPr>
      <w:proofErr w:type="gramStart"/>
      <w:r>
        <w:t>Fee currency code.</w:t>
      </w:r>
      <w:proofErr w:type="gramEnd"/>
    </w:p>
    <w:p w:rsidR="0095597D" w:rsidRPr="005A1B76" w:rsidRDefault="0095597D" w:rsidP="0095597D">
      <w:pPr>
        <w:pStyle w:val="BPC3Bodyafterheading"/>
      </w:pPr>
    </w:p>
    <w:p w:rsidR="0095597D" w:rsidRPr="00D32236" w:rsidRDefault="0095597D" w:rsidP="0095597D">
      <w:pPr>
        <w:pStyle w:val="BPC3Subhead1"/>
      </w:pPr>
      <w:r w:rsidRPr="00D32236">
        <w:t>START_DATE</w:t>
      </w:r>
    </w:p>
    <w:p w:rsidR="0095597D" w:rsidRPr="005A1B76" w:rsidRDefault="0095597D" w:rsidP="0095597D">
      <w:pPr>
        <w:pStyle w:val="BPC3Bodyafterheading"/>
      </w:pPr>
      <w:r>
        <w:t>Start date of the fee operation.</w:t>
      </w:r>
    </w:p>
    <w:p w:rsidR="0095597D" w:rsidRPr="005A1B76" w:rsidRDefault="0095597D" w:rsidP="0095597D">
      <w:pPr>
        <w:pStyle w:val="BPC3Bodyafterheading"/>
      </w:pPr>
    </w:p>
    <w:p w:rsidR="0095597D" w:rsidRDefault="0095597D" w:rsidP="0095597D">
      <w:pPr>
        <w:pStyle w:val="BPC3Subhead1"/>
      </w:pPr>
      <w:r w:rsidRPr="00124E9A">
        <w:t>END_DATE</w:t>
      </w:r>
    </w:p>
    <w:p w:rsidR="0095597D" w:rsidRDefault="0095597D" w:rsidP="0095597D">
      <w:pPr>
        <w:pStyle w:val="BPC3Bodyafterheading"/>
      </w:pPr>
      <w:r>
        <w:t>End date of the fee operation</w:t>
      </w:r>
      <w:r w:rsidRPr="004E5BE5">
        <w:t>.</w:t>
      </w:r>
    </w:p>
    <w:p w:rsidR="0095597D" w:rsidRDefault="0095597D" w:rsidP="0095597D">
      <w:pPr>
        <w:pStyle w:val="BPC3Bodyafterheading"/>
      </w:pPr>
    </w:p>
    <w:p w:rsidR="0095597D" w:rsidRPr="000D67F3" w:rsidRDefault="0095597D" w:rsidP="00783642">
      <w:pPr>
        <w:pStyle w:val="BPC3Heading1"/>
        <w:numPr>
          <w:ilvl w:val="0"/>
          <w:numId w:val="7"/>
        </w:numPr>
        <w:ind w:left="432"/>
      </w:pPr>
      <w:bookmarkStart w:id="77" w:name="_Toc377371514"/>
      <w:bookmarkStart w:id="78" w:name="_Toc377560737"/>
      <w:bookmarkStart w:id="79" w:name="_Toc383426773"/>
      <w:bookmarkStart w:id="80" w:name="_Toc502227021"/>
      <w:bookmarkStart w:id="81" w:name="_Toc525299954"/>
      <w:r w:rsidRPr="000D67F3">
        <w:t>CREDIT MIGRATION FILE STRUCTURE</w:t>
      </w:r>
      <w:bookmarkEnd w:id="77"/>
      <w:bookmarkEnd w:id="78"/>
      <w:bookmarkEnd w:id="79"/>
      <w:bookmarkEnd w:id="80"/>
      <w:bookmarkEnd w:id="81"/>
    </w:p>
    <w:p w:rsidR="0095597D" w:rsidRDefault="0095597D" w:rsidP="00783642">
      <w:pPr>
        <w:pStyle w:val="BPC3Heading2"/>
        <w:keepNext/>
        <w:numPr>
          <w:ilvl w:val="1"/>
          <w:numId w:val="7"/>
        </w:numPr>
      </w:pPr>
      <w:bookmarkStart w:id="82" w:name="_Toc383426774"/>
      <w:bookmarkStart w:id="83" w:name="_Toc502227022"/>
      <w:bookmarkStart w:id="84" w:name="_Toc525299955"/>
      <w:bookmarkStart w:id="85" w:name="_Toc377371515"/>
      <w:bookmarkStart w:id="86" w:name="_Toc377560738"/>
      <w:r>
        <w:lastRenderedPageBreak/>
        <w:t>Overview</w:t>
      </w:r>
      <w:bookmarkEnd w:id="82"/>
      <w:bookmarkEnd w:id="83"/>
      <w:bookmarkEnd w:id="84"/>
    </w:p>
    <w:p w:rsidR="0095597D" w:rsidRPr="007533AE" w:rsidRDefault="0095597D" w:rsidP="0095597D">
      <w:pPr>
        <w:pStyle w:val="BPC3Bodyafterheading"/>
      </w:pPr>
      <w:r w:rsidRPr="007533AE">
        <w:t>The file is used for credit history migration, for credit funds accounting accounts migration, fees and debts</w:t>
      </w:r>
      <w:r w:rsidRPr="00717705">
        <w:t xml:space="preserve">. </w:t>
      </w:r>
    </w:p>
    <w:p w:rsidR="0095597D" w:rsidRPr="007533AE" w:rsidRDefault="0095597D" w:rsidP="0095597D">
      <w:pPr>
        <w:pStyle w:val="BPC3Bodyafterheading"/>
      </w:pPr>
      <w:r w:rsidRPr="007533AE">
        <w:t>The direction of the file is INCOMING.</w:t>
      </w:r>
    </w:p>
    <w:p w:rsidR="0095597D" w:rsidRDefault="0095597D" w:rsidP="00783642">
      <w:pPr>
        <w:pStyle w:val="BPC3Heading2"/>
        <w:keepNext/>
        <w:numPr>
          <w:ilvl w:val="1"/>
          <w:numId w:val="7"/>
        </w:numPr>
      </w:pPr>
      <w:bookmarkStart w:id="87" w:name="_Toc383426775"/>
      <w:bookmarkStart w:id="88" w:name="_Toc502227023"/>
      <w:bookmarkStart w:id="89" w:name="_Toc525299956"/>
      <w:r>
        <w:t>Common description</w:t>
      </w:r>
      <w:bookmarkEnd w:id="85"/>
      <w:bookmarkEnd w:id="86"/>
      <w:bookmarkEnd w:id="87"/>
      <w:bookmarkEnd w:id="88"/>
      <w:bookmarkEnd w:id="89"/>
    </w:p>
    <w:p w:rsidR="0095597D" w:rsidRDefault="0095597D" w:rsidP="0095597D">
      <w:pPr>
        <w:pStyle w:val="BPC3Bodyafterheading"/>
      </w:pPr>
      <w:r>
        <w:t>The structure of the file is XML document which contains full information about state of balances, invoices and credit history. Debit</w:t>
      </w:r>
      <w:r w:rsidRPr="00717705">
        <w:t xml:space="preserve"> </w:t>
      </w:r>
      <w:r>
        <w:t>operations</w:t>
      </w:r>
      <w:r w:rsidRPr="00717705">
        <w:t xml:space="preserve">, </w:t>
      </w:r>
      <w:r>
        <w:t>payments</w:t>
      </w:r>
      <w:r w:rsidRPr="00717705">
        <w:t xml:space="preserve"> </w:t>
      </w:r>
      <w:r>
        <w:t>and</w:t>
      </w:r>
      <w:r w:rsidRPr="00717705">
        <w:t xml:space="preserve"> </w:t>
      </w:r>
      <w:r>
        <w:t>linkage</w:t>
      </w:r>
      <w:r w:rsidRPr="00717705">
        <w:t xml:space="preserve"> </w:t>
      </w:r>
      <w:r>
        <w:t>between</w:t>
      </w:r>
      <w:r w:rsidRPr="00717705">
        <w:t xml:space="preserve"> </w:t>
      </w:r>
      <w:r>
        <w:t>them is also included</w:t>
      </w:r>
      <w:r w:rsidRPr="00717705">
        <w:t xml:space="preserve">. </w:t>
      </w:r>
      <w:r>
        <w:t>The</w:t>
      </w:r>
      <w:r w:rsidRPr="00C404A0">
        <w:t xml:space="preserve"> </w:t>
      </w:r>
      <w:r>
        <w:t>format</w:t>
      </w:r>
      <w:r w:rsidRPr="00C404A0">
        <w:t xml:space="preserve"> </w:t>
      </w:r>
      <w:r>
        <w:t>does</w:t>
      </w:r>
      <w:r w:rsidRPr="00C404A0">
        <w:t xml:space="preserve"> </w:t>
      </w:r>
      <w:r>
        <w:t>not</w:t>
      </w:r>
      <w:r w:rsidRPr="00C404A0">
        <w:t xml:space="preserve"> </w:t>
      </w:r>
      <w:r>
        <w:t>contain</w:t>
      </w:r>
      <w:r w:rsidRPr="00C404A0">
        <w:t xml:space="preserve"> </w:t>
      </w:r>
      <w:r>
        <w:t>information about operations. This information is transferred in clearing format.</w:t>
      </w:r>
      <w:r w:rsidRPr="00C404A0">
        <w:t xml:space="preserve"> </w:t>
      </w:r>
      <w:r>
        <w:t>Before credit history loading all information about operations participating in credit accounting must be loaded.</w:t>
      </w:r>
      <w:r w:rsidRPr="00C404A0">
        <w:t xml:space="preserve"> </w:t>
      </w:r>
      <w:r>
        <w:t>The document contains full set of tags which are allowed in this format.</w:t>
      </w:r>
    </w:p>
    <w:p w:rsidR="0095597D" w:rsidRPr="00294896" w:rsidRDefault="0095597D" w:rsidP="00783642">
      <w:pPr>
        <w:pStyle w:val="BPC3Heading2"/>
        <w:keepNext/>
        <w:numPr>
          <w:ilvl w:val="1"/>
          <w:numId w:val="7"/>
        </w:numPr>
      </w:pPr>
      <w:bookmarkStart w:id="90" w:name="_Toc502227024"/>
      <w:bookmarkStart w:id="91" w:name="_Toc525299957"/>
      <w:r w:rsidRPr="00294896">
        <w:t>References</w:t>
      </w:r>
      <w:bookmarkEnd w:id="90"/>
      <w:bookmarkEnd w:id="91"/>
    </w:p>
    <w:p w:rsidR="0095597D" w:rsidRDefault="0095597D" w:rsidP="0095597D">
      <w:pPr>
        <w:rPr>
          <w:rFonts w:asciiTheme="minorHAnsi" w:hAnsiTheme="minorHAnsi"/>
        </w:rPr>
      </w:pPr>
      <w:r>
        <w:rPr>
          <w:rFonts w:asciiTheme="minorHAnsi" w:hAnsiTheme="minorHAnsi"/>
        </w:rPr>
        <w:t xml:space="preserve">Format of credit </w:t>
      </w:r>
      <w:proofErr w:type="gramStart"/>
      <w:r>
        <w:rPr>
          <w:rFonts w:asciiTheme="minorHAnsi" w:hAnsiTheme="minorHAnsi"/>
        </w:rPr>
        <w:t>migration  file</w:t>
      </w:r>
      <w:proofErr w:type="gramEnd"/>
      <w:r>
        <w:rPr>
          <w:rFonts w:asciiTheme="minorHAnsi" w:hAnsiTheme="minorHAnsi"/>
        </w:rPr>
        <w:t xml:space="preserve"> described by XSD file: </w:t>
      </w:r>
      <w:r w:rsidRPr="00D840DC">
        <w:rPr>
          <w:rFonts w:asciiTheme="minorHAnsi" w:hAnsiTheme="minorHAnsi"/>
        </w:rPr>
        <w:t>svxp_credit_invoice.xsd</w:t>
      </w:r>
      <w:r>
        <w:rPr>
          <w:rFonts w:asciiTheme="minorHAnsi" w:hAnsiTheme="minorHAnsi"/>
        </w:rPr>
        <w:t xml:space="preserve">, </w:t>
      </w:r>
      <w:r w:rsidRPr="00D840DC">
        <w:rPr>
          <w:rFonts w:asciiTheme="minorHAnsi" w:hAnsiTheme="minorHAnsi"/>
        </w:rPr>
        <w:t>svxp_credit_payment.xsd</w:t>
      </w:r>
      <w:r>
        <w:rPr>
          <w:rFonts w:asciiTheme="minorHAnsi" w:hAnsiTheme="minorHAnsi"/>
        </w:rPr>
        <w:t xml:space="preserve">, </w:t>
      </w:r>
      <w:r w:rsidRPr="00D840DC">
        <w:rPr>
          <w:rFonts w:asciiTheme="minorHAnsi" w:hAnsiTheme="minorHAnsi"/>
        </w:rPr>
        <w:t>svxp_credit_debt.xsd</w:t>
      </w:r>
    </w:p>
    <w:p w:rsidR="0095597D" w:rsidRPr="00C70DD4" w:rsidRDefault="0095597D" w:rsidP="0095597D">
      <w:pPr>
        <w:rPr>
          <w:rFonts w:asciiTheme="minorHAnsi" w:hAnsiTheme="minorHAnsi"/>
        </w:rPr>
      </w:pPr>
    </w:p>
    <w:p w:rsidR="0095597D" w:rsidRDefault="0095597D" w:rsidP="0095597D">
      <w:r w:rsidRPr="00C70DD4">
        <w:rPr>
          <w:rFonts w:asciiTheme="minorHAnsi" w:hAnsiTheme="minorHAnsi"/>
        </w:rPr>
        <w:t>Example of xml document:</w:t>
      </w:r>
      <w:r w:rsidRPr="006D4A43">
        <w:t xml:space="preserve"> </w:t>
      </w:r>
    </w:p>
    <w:p w:rsidR="0095597D" w:rsidRDefault="0095597D" w:rsidP="0095597D">
      <w:pPr>
        <w:rPr>
          <w:rFonts w:asciiTheme="minorHAnsi" w:hAnsiTheme="minorHAnsi"/>
        </w:rPr>
      </w:pPr>
      <w:r w:rsidRPr="00D840DC">
        <w:rPr>
          <w:rFonts w:asciiTheme="minorHAnsi" w:hAnsiTheme="minorHAnsi"/>
        </w:rPr>
        <w:t>svxp_cards_closed_by_aging.xml</w:t>
      </w:r>
      <w:r>
        <w:rPr>
          <w:rFonts w:asciiTheme="minorHAnsi" w:hAnsiTheme="minorHAnsi"/>
        </w:rPr>
        <w:t xml:space="preserve">, </w:t>
      </w:r>
    </w:p>
    <w:p w:rsidR="0095597D" w:rsidRDefault="0095597D" w:rsidP="0095597D">
      <w:pPr>
        <w:rPr>
          <w:rFonts w:asciiTheme="minorHAnsi" w:hAnsiTheme="minorHAnsi"/>
        </w:rPr>
      </w:pPr>
      <w:r w:rsidRPr="00D840DC">
        <w:rPr>
          <w:rFonts w:asciiTheme="minorHAnsi" w:hAnsiTheme="minorHAnsi"/>
        </w:rPr>
        <w:t>svxp_cards_with_overdue.xml</w:t>
      </w:r>
      <w:r>
        <w:rPr>
          <w:rFonts w:asciiTheme="minorHAnsi" w:hAnsiTheme="minorHAnsi"/>
        </w:rPr>
        <w:t xml:space="preserve">, </w:t>
      </w:r>
    </w:p>
    <w:p w:rsidR="0095597D" w:rsidRDefault="0095597D" w:rsidP="0095597D">
      <w:pPr>
        <w:rPr>
          <w:rFonts w:asciiTheme="minorHAnsi" w:hAnsiTheme="minorHAnsi"/>
        </w:rPr>
      </w:pPr>
      <w:r w:rsidRPr="00D840DC">
        <w:rPr>
          <w:rFonts w:asciiTheme="minorHAnsi" w:hAnsiTheme="minorHAnsi"/>
        </w:rPr>
        <w:t>svxp_credit_debt_example.xml</w:t>
      </w:r>
      <w:r>
        <w:rPr>
          <w:rFonts w:asciiTheme="minorHAnsi" w:hAnsiTheme="minorHAnsi"/>
        </w:rPr>
        <w:t xml:space="preserve">, </w:t>
      </w:r>
    </w:p>
    <w:p w:rsidR="0095597D" w:rsidRDefault="0095597D" w:rsidP="0095597D">
      <w:pPr>
        <w:rPr>
          <w:rFonts w:asciiTheme="minorHAnsi" w:hAnsiTheme="minorHAnsi"/>
        </w:rPr>
      </w:pPr>
      <w:r w:rsidRPr="00D840DC">
        <w:rPr>
          <w:rFonts w:asciiTheme="minorHAnsi" w:hAnsiTheme="minorHAnsi"/>
        </w:rPr>
        <w:t>svxp_credit_example.txt</w:t>
      </w:r>
      <w:r>
        <w:rPr>
          <w:rFonts w:asciiTheme="minorHAnsi" w:hAnsiTheme="minorHAnsi"/>
        </w:rPr>
        <w:t xml:space="preserve">, </w:t>
      </w:r>
    </w:p>
    <w:p w:rsidR="0095597D" w:rsidRDefault="0095597D" w:rsidP="0095597D">
      <w:pPr>
        <w:rPr>
          <w:rFonts w:asciiTheme="minorHAnsi" w:hAnsiTheme="minorHAnsi"/>
        </w:rPr>
      </w:pPr>
      <w:r w:rsidRPr="00D840DC">
        <w:rPr>
          <w:rFonts w:asciiTheme="minorHAnsi" w:hAnsiTheme="minorHAnsi"/>
        </w:rPr>
        <w:t>svxp_credit_invoice_example.xml</w:t>
      </w:r>
      <w:r>
        <w:rPr>
          <w:rFonts w:asciiTheme="minorHAnsi" w:hAnsiTheme="minorHAnsi"/>
        </w:rPr>
        <w:t xml:space="preserve">, </w:t>
      </w:r>
    </w:p>
    <w:p w:rsidR="0095597D" w:rsidRPr="00C404A0" w:rsidRDefault="0095597D" w:rsidP="0095597D">
      <w:r w:rsidRPr="00D840DC">
        <w:rPr>
          <w:rFonts w:asciiTheme="minorHAnsi" w:hAnsiTheme="minorHAnsi"/>
        </w:rPr>
        <w:t>svxp_credit_payment_example.xml</w:t>
      </w:r>
    </w:p>
    <w:p w:rsidR="0095597D" w:rsidRDefault="0095597D" w:rsidP="00783642">
      <w:pPr>
        <w:pStyle w:val="BPC3Heading2"/>
        <w:keepNext/>
        <w:numPr>
          <w:ilvl w:val="1"/>
          <w:numId w:val="7"/>
        </w:numPr>
      </w:pPr>
      <w:bookmarkStart w:id="92" w:name="_Toc377371516"/>
      <w:bookmarkStart w:id="93" w:name="_Toc377560739"/>
      <w:bookmarkStart w:id="94" w:name="_Toc383426776"/>
      <w:bookmarkStart w:id="95" w:name="_Toc502227025"/>
      <w:bookmarkStart w:id="96" w:name="_Toc525299958"/>
      <w:r>
        <w:t>List of elements</w:t>
      </w:r>
      <w:bookmarkEnd w:id="92"/>
      <w:bookmarkEnd w:id="93"/>
      <w:bookmarkEnd w:id="94"/>
      <w:bookmarkEnd w:id="95"/>
      <w:bookmarkEnd w:id="96"/>
    </w:p>
    <w:p w:rsidR="0095597D" w:rsidRPr="00D30D6C" w:rsidRDefault="0095597D" w:rsidP="00783642">
      <w:pPr>
        <w:pStyle w:val="BPC3Heading3"/>
        <w:keepNext/>
        <w:numPr>
          <w:ilvl w:val="2"/>
          <w:numId w:val="7"/>
        </w:numPr>
      </w:pPr>
      <w:bookmarkStart w:id="97" w:name="_Toc377371517"/>
      <w:bookmarkStart w:id="98" w:name="_Toc377560740"/>
      <w:bookmarkStart w:id="99" w:name="_Toc383426777"/>
      <w:bookmarkStart w:id="100" w:name="_Toc502227026"/>
      <w:bookmarkStart w:id="101" w:name="_Toc525299959"/>
      <w:r>
        <w:t>Invoices</w:t>
      </w:r>
      <w:bookmarkEnd w:id="97"/>
      <w:bookmarkEnd w:id="98"/>
      <w:bookmarkEnd w:id="99"/>
      <w:bookmarkEnd w:id="100"/>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227"/>
        <w:gridCol w:w="850"/>
        <w:gridCol w:w="1184"/>
        <w:gridCol w:w="3543"/>
      </w:tblGrid>
      <w:tr w:rsidR="0095597D" w:rsidRPr="002F6979" w:rsidTr="00902E0D">
        <w:trPr>
          <w:trHeight w:val="135"/>
          <w:tblHeader/>
        </w:trPr>
        <w:tc>
          <w:tcPr>
            <w:tcW w:w="2268" w:type="dxa"/>
            <w:shd w:val="clear" w:color="auto" w:fill="C5E2FF"/>
          </w:tcPr>
          <w:p w:rsidR="0095597D" w:rsidRPr="00194E6D" w:rsidRDefault="0095597D" w:rsidP="00902E0D">
            <w:pPr>
              <w:pStyle w:val="BPC3Tableheadings"/>
            </w:pPr>
            <w:r>
              <w:t>Tag name</w:t>
            </w:r>
          </w:p>
        </w:tc>
        <w:tc>
          <w:tcPr>
            <w:tcW w:w="1227" w:type="dxa"/>
            <w:shd w:val="clear" w:color="auto" w:fill="C5E2FF"/>
          </w:tcPr>
          <w:p w:rsidR="0095597D" w:rsidRPr="00D5423A" w:rsidRDefault="0095597D" w:rsidP="00902E0D">
            <w:pPr>
              <w:pStyle w:val="BPC3Tableheadings"/>
            </w:pPr>
            <w:r>
              <w:t>Data type</w:t>
            </w:r>
          </w:p>
        </w:tc>
        <w:tc>
          <w:tcPr>
            <w:tcW w:w="850" w:type="dxa"/>
            <w:shd w:val="clear" w:color="auto" w:fill="C5E2FF"/>
          </w:tcPr>
          <w:p w:rsidR="0095597D" w:rsidRPr="00D5423A" w:rsidRDefault="0095597D" w:rsidP="00902E0D">
            <w:pPr>
              <w:pStyle w:val="BPC3Tableheadings"/>
            </w:pPr>
            <w:r>
              <w:t>Size</w:t>
            </w:r>
          </w:p>
        </w:tc>
        <w:tc>
          <w:tcPr>
            <w:tcW w:w="1184" w:type="dxa"/>
            <w:shd w:val="clear" w:color="auto" w:fill="C5E2FF"/>
          </w:tcPr>
          <w:p w:rsidR="0095597D" w:rsidRPr="00D5423A" w:rsidRDefault="0095597D" w:rsidP="00902E0D">
            <w:pPr>
              <w:pStyle w:val="BPC3Tableheadings"/>
            </w:pPr>
            <w:r>
              <w:t>Quantity</w:t>
            </w:r>
          </w:p>
        </w:tc>
        <w:tc>
          <w:tcPr>
            <w:tcW w:w="3543" w:type="dxa"/>
            <w:shd w:val="clear" w:color="auto" w:fill="C5E2FF"/>
          </w:tcPr>
          <w:p w:rsidR="0095597D" w:rsidRPr="00D5423A" w:rsidRDefault="0095597D" w:rsidP="00902E0D">
            <w:pPr>
              <w:pStyle w:val="BPC3Tableheadings"/>
            </w:pPr>
            <w:r>
              <w:t>Description</w:t>
            </w:r>
          </w:p>
        </w:tc>
      </w:tr>
      <w:tr w:rsidR="0095597D" w:rsidRPr="002F6979" w:rsidTr="00902E0D">
        <w:trPr>
          <w:trHeight w:val="135"/>
        </w:trPr>
        <w:tc>
          <w:tcPr>
            <w:tcW w:w="9072" w:type="dxa"/>
            <w:gridSpan w:val="5"/>
            <w:shd w:val="clear" w:color="auto" w:fill="auto"/>
          </w:tcPr>
          <w:p w:rsidR="0095597D" w:rsidRPr="00D30D6C" w:rsidRDefault="0095597D" w:rsidP="00902E0D">
            <w:pPr>
              <w:pStyle w:val="BPC3Tableheadings"/>
            </w:pPr>
            <w:proofErr w:type="spellStart"/>
            <w:r>
              <w:t>invoces</w:t>
            </w:r>
            <w:proofErr w:type="spellEnd"/>
          </w:p>
        </w:tc>
      </w:tr>
      <w:tr w:rsidR="0095597D" w:rsidRPr="00132993" w:rsidTr="00902E0D">
        <w:trPr>
          <w:trHeight w:val="135"/>
        </w:trPr>
        <w:tc>
          <w:tcPr>
            <w:tcW w:w="2268" w:type="dxa"/>
          </w:tcPr>
          <w:p w:rsidR="0095597D" w:rsidRPr="00D22D2D" w:rsidRDefault="0095597D" w:rsidP="00902E0D">
            <w:pPr>
              <w:pStyle w:val="BPC3Bodyafterheading"/>
            </w:pPr>
            <w:r>
              <w:t>invoice</w:t>
            </w:r>
          </w:p>
        </w:tc>
        <w:tc>
          <w:tcPr>
            <w:tcW w:w="1227" w:type="dxa"/>
          </w:tcPr>
          <w:p w:rsidR="0095597D" w:rsidRPr="00D30D6C" w:rsidRDefault="0095597D" w:rsidP="00902E0D">
            <w:pPr>
              <w:pStyle w:val="BPC3Bodyafterheading"/>
            </w:pPr>
            <w:r>
              <w:t>complex</w:t>
            </w:r>
          </w:p>
        </w:tc>
        <w:tc>
          <w:tcPr>
            <w:tcW w:w="850" w:type="dxa"/>
          </w:tcPr>
          <w:p w:rsidR="0095597D" w:rsidRPr="00D22D2D" w:rsidRDefault="0095597D" w:rsidP="00902E0D">
            <w:pPr>
              <w:rPr>
                <w:rFonts w:ascii="Tahoma" w:hAnsi="Tahoma" w:cs="Tahoma"/>
                <w:sz w:val="20"/>
                <w:szCs w:val="20"/>
              </w:rPr>
            </w:pPr>
          </w:p>
        </w:tc>
        <w:tc>
          <w:tcPr>
            <w:tcW w:w="1184" w:type="dxa"/>
          </w:tcPr>
          <w:p w:rsidR="0095597D" w:rsidRPr="005B7F59" w:rsidRDefault="0095597D" w:rsidP="00902E0D">
            <w:pPr>
              <w:pStyle w:val="BPC3Bodyafterheading"/>
            </w:pPr>
            <w:r>
              <w:t>1-*</w:t>
            </w:r>
          </w:p>
        </w:tc>
        <w:tc>
          <w:tcPr>
            <w:tcW w:w="3543" w:type="dxa"/>
          </w:tcPr>
          <w:p w:rsidR="0095597D" w:rsidRPr="00132F90" w:rsidRDefault="0095597D" w:rsidP="00902E0D">
            <w:pPr>
              <w:pStyle w:val="BPC3Bodyafterheading"/>
            </w:pPr>
            <w:r>
              <w:t>Periodical invoice for credit repayment</w:t>
            </w:r>
          </w:p>
        </w:tc>
      </w:tr>
      <w:tr w:rsidR="0095597D" w:rsidRPr="00770D7C" w:rsidTr="00902E0D">
        <w:trPr>
          <w:trHeight w:val="135"/>
        </w:trPr>
        <w:tc>
          <w:tcPr>
            <w:tcW w:w="9072" w:type="dxa"/>
            <w:gridSpan w:val="5"/>
          </w:tcPr>
          <w:p w:rsidR="0095597D" w:rsidRPr="00D30D6C" w:rsidRDefault="0095597D" w:rsidP="00902E0D">
            <w:pPr>
              <w:pStyle w:val="BPC3Tableheadings"/>
              <w:rPr>
                <w:rFonts w:ascii="Courier New" w:hAnsi="Courier New" w:cs="Courier New"/>
                <w:highlight w:val="white"/>
              </w:rPr>
            </w:pPr>
            <w:r w:rsidRPr="00D30D6C">
              <w:rPr>
                <w:highlight w:val="white"/>
              </w:rPr>
              <w:t>invoice</w:t>
            </w:r>
          </w:p>
        </w:tc>
      </w:tr>
      <w:tr w:rsidR="0095597D" w:rsidRPr="00132993" w:rsidTr="00902E0D">
        <w:trPr>
          <w:trHeight w:val="135"/>
        </w:trPr>
        <w:tc>
          <w:tcPr>
            <w:tcW w:w="2268" w:type="dxa"/>
          </w:tcPr>
          <w:p w:rsidR="0095597D" w:rsidRDefault="0095597D" w:rsidP="00902E0D">
            <w:pPr>
              <w:pStyle w:val="BPC3Bodyafterheading"/>
            </w:pPr>
            <w:proofErr w:type="spellStart"/>
            <w:r>
              <w:t>account_number</w:t>
            </w:r>
            <w:proofErr w:type="spellEnd"/>
          </w:p>
        </w:tc>
        <w:tc>
          <w:tcPr>
            <w:tcW w:w="1227" w:type="dxa"/>
          </w:tcPr>
          <w:p w:rsidR="0095597D" w:rsidRDefault="0095597D" w:rsidP="00902E0D">
            <w:pPr>
              <w:pStyle w:val="BPC3Bodyafterheading"/>
            </w:pPr>
            <w:r>
              <w:t>string</w:t>
            </w:r>
          </w:p>
        </w:tc>
        <w:tc>
          <w:tcPr>
            <w:tcW w:w="850" w:type="dxa"/>
          </w:tcPr>
          <w:p w:rsidR="0095597D" w:rsidRPr="005B7F59" w:rsidRDefault="0095597D" w:rsidP="00902E0D">
            <w:pPr>
              <w:pStyle w:val="BPC3Bodyafterheading"/>
            </w:pPr>
            <w:r>
              <w:t>32</w:t>
            </w:r>
          </w:p>
        </w:tc>
        <w:tc>
          <w:tcPr>
            <w:tcW w:w="1184" w:type="dxa"/>
          </w:tcPr>
          <w:p w:rsidR="0095597D" w:rsidRDefault="0095597D" w:rsidP="00902E0D">
            <w:pPr>
              <w:pStyle w:val="BPC3Bodyafterheading"/>
            </w:pPr>
            <w:r>
              <w:t>1-1</w:t>
            </w:r>
          </w:p>
        </w:tc>
        <w:tc>
          <w:tcPr>
            <w:tcW w:w="3543" w:type="dxa"/>
          </w:tcPr>
          <w:p w:rsidR="0095597D" w:rsidRPr="00194E6D" w:rsidRDefault="0095597D" w:rsidP="00902E0D">
            <w:pPr>
              <w:pStyle w:val="BPC3Bodyafterheading"/>
            </w:pPr>
            <w:r>
              <w:t>Account number of account based on which invoice was issued</w:t>
            </w:r>
            <w:r w:rsidRPr="00194E6D">
              <w:t>.</w:t>
            </w:r>
          </w:p>
        </w:tc>
      </w:tr>
      <w:tr w:rsidR="0095597D" w:rsidRPr="00132993" w:rsidTr="00902E0D">
        <w:trPr>
          <w:trHeight w:val="135"/>
        </w:trPr>
        <w:tc>
          <w:tcPr>
            <w:tcW w:w="2268" w:type="dxa"/>
          </w:tcPr>
          <w:p w:rsidR="0095597D" w:rsidRDefault="0095597D" w:rsidP="00902E0D">
            <w:pPr>
              <w:pStyle w:val="BPC3Bodyafterheading"/>
            </w:pPr>
            <w:proofErr w:type="spellStart"/>
            <w:r w:rsidRPr="00AB2271">
              <w:t>exceed_limit</w:t>
            </w:r>
            <w:proofErr w:type="spellEnd"/>
          </w:p>
        </w:tc>
        <w:tc>
          <w:tcPr>
            <w:tcW w:w="1227" w:type="dxa"/>
          </w:tcPr>
          <w:p w:rsidR="0095597D"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184" w:type="dxa"/>
          </w:tcPr>
          <w:p w:rsidR="0095597D" w:rsidRDefault="0095597D" w:rsidP="00902E0D">
            <w:pPr>
              <w:pStyle w:val="BPC3Bodyafterheading"/>
            </w:pPr>
            <w:r>
              <w:t>1-1</w:t>
            </w:r>
          </w:p>
        </w:tc>
        <w:tc>
          <w:tcPr>
            <w:tcW w:w="3543" w:type="dxa"/>
          </w:tcPr>
          <w:p w:rsidR="0095597D" w:rsidRPr="00194E6D" w:rsidRDefault="0095597D" w:rsidP="00902E0D">
            <w:pPr>
              <w:pStyle w:val="BPC3Bodyafterheading"/>
            </w:pPr>
            <w:r>
              <w:t>Total</w:t>
            </w:r>
            <w:r w:rsidRPr="00194E6D">
              <w:t xml:space="preserve"> </w:t>
            </w:r>
            <w:r>
              <w:t>credit</w:t>
            </w:r>
            <w:r w:rsidRPr="00194E6D">
              <w:t xml:space="preserve"> </w:t>
            </w:r>
            <w:r>
              <w:t>limit</w:t>
            </w:r>
            <w:r w:rsidRPr="00194E6D">
              <w:t xml:space="preserve"> </w:t>
            </w:r>
            <w:r>
              <w:t>at</w:t>
            </w:r>
            <w:r w:rsidRPr="00194E6D">
              <w:t xml:space="preserve"> </w:t>
            </w:r>
            <w:r>
              <w:t>the</w:t>
            </w:r>
            <w:r w:rsidRPr="00194E6D">
              <w:t xml:space="preserve"> </w:t>
            </w:r>
            <w:r>
              <w:t xml:space="preserve">moment </w:t>
            </w:r>
            <w:r>
              <w:lastRenderedPageBreak/>
              <w:t>of invoice issuance.</w:t>
            </w:r>
            <w:r w:rsidRPr="00194E6D">
              <w:t xml:space="preserve"> </w:t>
            </w:r>
          </w:p>
        </w:tc>
      </w:tr>
      <w:tr w:rsidR="0095597D" w:rsidRPr="00132993" w:rsidTr="00902E0D">
        <w:trPr>
          <w:trHeight w:val="135"/>
        </w:trPr>
        <w:tc>
          <w:tcPr>
            <w:tcW w:w="2268" w:type="dxa"/>
          </w:tcPr>
          <w:p w:rsidR="0095597D" w:rsidRPr="00194E6D" w:rsidRDefault="0095597D" w:rsidP="00902E0D">
            <w:pPr>
              <w:pStyle w:val="BPC3Bodyafterheading"/>
            </w:pPr>
            <w:proofErr w:type="spellStart"/>
            <w:r w:rsidRPr="00AB2271">
              <w:lastRenderedPageBreak/>
              <w:t>total</w:t>
            </w:r>
            <w:r w:rsidRPr="00194E6D">
              <w:t>_</w:t>
            </w:r>
            <w:r w:rsidRPr="00AB2271">
              <w:t>amount</w:t>
            </w:r>
            <w:r w:rsidRPr="00194E6D">
              <w:t>_</w:t>
            </w:r>
            <w:r w:rsidRPr="00AB2271">
              <w:t>due</w:t>
            </w:r>
            <w:proofErr w:type="spellEnd"/>
          </w:p>
        </w:tc>
        <w:tc>
          <w:tcPr>
            <w:tcW w:w="1227" w:type="dxa"/>
          </w:tcPr>
          <w:p w:rsidR="0095597D" w:rsidRPr="00194E6D" w:rsidRDefault="0095597D" w:rsidP="00902E0D">
            <w:pPr>
              <w:pStyle w:val="BPC3Bodyafterheading"/>
            </w:pPr>
            <w:r>
              <w:t>long</w:t>
            </w:r>
          </w:p>
        </w:tc>
        <w:tc>
          <w:tcPr>
            <w:tcW w:w="850" w:type="dxa"/>
          </w:tcPr>
          <w:p w:rsidR="0095597D" w:rsidRPr="00194E6D" w:rsidRDefault="0095597D" w:rsidP="00902E0D">
            <w:pPr>
              <w:rPr>
                <w:rFonts w:ascii="Tahoma" w:hAnsi="Tahoma" w:cs="Tahoma"/>
                <w:sz w:val="20"/>
                <w:szCs w:val="20"/>
              </w:rPr>
            </w:pPr>
          </w:p>
        </w:tc>
        <w:tc>
          <w:tcPr>
            <w:tcW w:w="1184" w:type="dxa"/>
          </w:tcPr>
          <w:p w:rsidR="0095597D" w:rsidRPr="00194E6D" w:rsidRDefault="0095597D" w:rsidP="00902E0D">
            <w:pPr>
              <w:pStyle w:val="BPC3Bodyafterheading"/>
            </w:pPr>
            <w:r w:rsidRPr="00194E6D">
              <w:t>1-1</w:t>
            </w:r>
          </w:p>
        </w:tc>
        <w:tc>
          <w:tcPr>
            <w:tcW w:w="3543" w:type="dxa"/>
          </w:tcPr>
          <w:p w:rsidR="0095597D" w:rsidRPr="00194E6D" w:rsidRDefault="0095597D" w:rsidP="00902E0D">
            <w:pPr>
              <w:pStyle w:val="BPC3Bodyafterheading"/>
            </w:pPr>
            <w:r>
              <w:t>Total amount of credit debt(TAD)</w:t>
            </w:r>
          </w:p>
        </w:tc>
      </w:tr>
      <w:tr w:rsidR="0095597D" w:rsidRPr="00132993" w:rsidTr="00902E0D">
        <w:trPr>
          <w:trHeight w:val="135"/>
        </w:trPr>
        <w:tc>
          <w:tcPr>
            <w:tcW w:w="2268" w:type="dxa"/>
          </w:tcPr>
          <w:p w:rsidR="0095597D" w:rsidRDefault="0095597D" w:rsidP="00902E0D">
            <w:pPr>
              <w:pStyle w:val="BPC3Bodyafterheading"/>
            </w:pPr>
            <w:proofErr w:type="spellStart"/>
            <w:r w:rsidRPr="00AB2271">
              <w:t>mandatory_amount_due</w:t>
            </w:r>
            <w:proofErr w:type="spellEnd"/>
          </w:p>
        </w:tc>
        <w:tc>
          <w:tcPr>
            <w:tcW w:w="1227" w:type="dxa"/>
          </w:tcPr>
          <w:p w:rsidR="0095597D"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184" w:type="dxa"/>
          </w:tcPr>
          <w:p w:rsidR="0095597D" w:rsidRDefault="0095597D" w:rsidP="00902E0D">
            <w:pPr>
              <w:pStyle w:val="BPC3Bodyafterheading"/>
            </w:pPr>
            <w:r>
              <w:t>1-1</w:t>
            </w:r>
          </w:p>
        </w:tc>
        <w:tc>
          <w:tcPr>
            <w:tcW w:w="3543" w:type="dxa"/>
          </w:tcPr>
          <w:p w:rsidR="0095597D" w:rsidRPr="00194E6D" w:rsidRDefault="0095597D" w:rsidP="00902E0D">
            <w:pPr>
              <w:pStyle w:val="BPC3Bodyafterheading"/>
            </w:pPr>
            <w:r>
              <w:t>The amount of mandatory payment (MAD)</w:t>
            </w:r>
          </w:p>
        </w:tc>
      </w:tr>
      <w:tr w:rsidR="0095597D" w:rsidRPr="00132993" w:rsidTr="00902E0D">
        <w:trPr>
          <w:trHeight w:val="135"/>
        </w:trPr>
        <w:tc>
          <w:tcPr>
            <w:tcW w:w="2268" w:type="dxa"/>
          </w:tcPr>
          <w:p w:rsidR="0095597D" w:rsidRPr="005B7F59" w:rsidRDefault="0095597D" w:rsidP="00902E0D">
            <w:pPr>
              <w:pStyle w:val="BPC3Bodyafterheading"/>
            </w:pPr>
            <w:proofErr w:type="spellStart"/>
            <w:r w:rsidRPr="00AB2271">
              <w:t>own_funds</w:t>
            </w:r>
            <w:proofErr w:type="spellEnd"/>
          </w:p>
        </w:tc>
        <w:tc>
          <w:tcPr>
            <w:tcW w:w="1227" w:type="dxa"/>
          </w:tcPr>
          <w:p w:rsidR="0095597D" w:rsidRPr="005B7F59"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184" w:type="dxa"/>
          </w:tcPr>
          <w:p w:rsidR="0095597D" w:rsidRPr="005B7F59" w:rsidRDefault="0095597D" w:rsidP="00902E0D">
            <w:pPr>
              <w:pStyle w:val="BPC3Bodyafterheading"/>
            </w:pPr>
            <w:r>
              <w:t>1-1</w:t>
            </w:r>
          </w:p>
        </w:tc>
        <w:tc>
          <w:tcPr>
            <w:tcW w:w="3543" w:type="dxa"/>
          </w:tcPr>
          <w:p w:rsidR="0095597D" w:rsidRPr="00132F90" w:rsidRDefault="0095597D" w:rsidP="00902E0D">
            <w:pPr>
              <w:pStyle w:val="BPC3Bodyafterheading"/>
            </w:pPr>
            <w:r>
              <w:t>Customer own funds at customer account</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proofErr w:type="spellStart"/>
            <w:r w:rsidRPr="00AB2271">
              <w:t>start_date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194E6D" w:rsidRDefault="0095597D" w:rsidP="00902E0D">
            <w:pPr>
              <w:pStyle w:val="BPC3Bodyafterheading"/>
            </w:pPr>
            <w:r>
              <w:t>Start date of accounting period.</w:t>
            </w:r>
          </w:p>
        </w:tc>
      </w:tr>
      <w:tr w:rsidR="0095597D" w:rsidRPr="005B7F59"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invoice_date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605A53" w:rsidRDefault="0095597D" w:rsidP="00902E0D">
            <w:pPr>
              <w:pStyle w:val="BPC3Bodyafterheading"/>
            </w:pPr>
            <w:r>
              <w:t>Invoice</w:t>
            </w:r>
            <w:r w:rsidRPr="00194E6D">
              <w:t xml:space="preserve"> </w:t>
            </w:r>
            <w:r>
              <w:t>issuance</w:t>
            </w:r>
            <w:r w:rsidRPr="00194E6D">
              <w:t xml:space="preserve"> </w:t>
            </w:r>
            <w:r>
              <w:t>date</w:t>
            </w:r>
            <w:r w:rsidRPr="00194E6D">
              <w:t>.</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proofErr w:type="spellStart"/>
            <w:r>
              <w:t>due_date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0E45EE" w:rsidRDefault="0095597D" w:rsidP="00902E0D">
            <w:pPr>
              <w:pStyle w:val="BPC3Bodyafterheading"/>
            </w:pPr>
            <w:r>
              <w:t>The date</w:t>
            </w:r>
            <w:r w:rsidRPr="000E45EE">
              <w:t xml:space="preserve"> </w:t>
            </w:r>
            <w:r>
              <w:t>until</w:t>
            </w:r>
            <w:r w:rsidRPr="000E45EE">
              <w:t xml:space="preserve"> </w:t>
            </w:r>
            <w:r>
              <w:t>which</w:t>
            </w:r>
            <w:r w:rsidRPr="000E45EE">
              <w:t xml:space="preserve"> </w:t>
            </w:r>
            <w:r>
              <w:t>MAD</w:t>
            </w:r>
            <w:r w:rsidRPr="000E45EE">
              <w:t xml:space="preserve"> </w:t>
            </w:r>
            <w:r>
              <w:t>must</w:t>
            </w:r>
            <w:r w:rsidRPr="000E45EE">
              <w:t xml:space="preserve"> </w:t>
            </w:r>
            <w:r>
              <w:t>be</w:t>
            </w:r>
            <w:r w:rsidRPr="000E45EE">
              <w:t xml:space="preserve"> </w:t>
            </w:r>
            <w:r>
              <w:t>paid.</w:t>
            </w:r>
          </w:p>
        </w:tc>
      </w:tr>
      <w:tr w:rsidR="0095597D" w:rsidRPr="00F01589"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proofErr w:type="spellStart"/>
            <w:r>
              <w:t>grace_date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9</w:t>
            </w: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r>
              <w:t>Grace</w:t>
            </w:r>
            <w:r w:rsidRPr="000E45EE">
              <w:t xml:space="preserve"> </w:t>
            </w:r>
            <w:r>
              <w:t>period</w:t>
            </w:r>
            <w:r w:rsidRPr="000E45EE">
              <w:t xml:space="preserve"> </w:t>
            </w:r>
            <w:r>
              <w:t>end</w:t>
            </w:r>
            <w:r w:rsidRPr="000E45EE">
              <w:t xml:space="preserve"> </w:t>
            </w:r>
            <w:r>
              <w:t>date.</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penalty_date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0E45EE" w:rsidRDefault="0095597D" w:rsidP="00902E0D">
            <w:pPr>
              <w:pStyle w:val="BPC3Bodyafterheading"/>
            </w:pPr>
            <w:r>
              <w:t>The</w:t>
            </w:r>
            <w:r w:rsidRPr="000E45EE">
              <w:t xml:space="preserve"> </w:t>
            </w:r>
            <w:r>
              <w:t>date of applying penalties in case of MAD payment delay.</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aging_period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0E45EE" w:rsidRDefault="0095597D" w:rsidP="00902E0D">
            <w:pPr>
              <w:pStyle w:val="BPC3Bodyafterheading"/>
            </w:pPr>
            <w:r>
              <w:t>Number of payment delay period.</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is_tad_paid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770D7C"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0E45EE" w:rsidRDefault="0095597D" w:rsidP="00902E0D">
            <w:pPr>
              <w:pStyle w:val="BPC3Bodyafterheading"/>
            </w:pPr>
            <w:r>
              <w:t>Flag</w:t>
            </w:r>
            <w:r w:rsidRPr="000E45EE">
              <w:t xml:space="preserve"> </w:t>
            </w:r>
            <w:r>
              <w:t>shows</w:t>
            </w:r>
            <w:r w:rsidRPr="000E45EE">
              <w:t xml:space="preserve"> </w:t>
            </w:r>
            <w:r>
              <w:t>if</w:t>
            </w:r>
            <w:r w:rsidRPr="000E45EE">
              <w:t xml:space="preserve"> </w:t>
            </w:r>
            <w:r>
              <w:t>TAD</w:t>
            </w:r>
            <w:r w:rsidRPr="000E45EE">
              <w:t xml:space="preserve"> </w:t>
            </w:r>
            <w:r>
              <w:t>was</w:t>
            </w:r>
            <w:r w:rsidRPr="000E45EE">
              <w:t xml:space="preserve"> </w:t>
            </w:r>
            <w:r>
              <w:t>paid</w:t>
            </w:r>
            <w:r w:rsidRPr="000E45EE">
              <w:t xml:space="preserve"> </w:t>
            </w:r>
            <w:r>
              <w:t>until</w:t>
            </w:r>
            <w:r w:rsidRPr="000E45EE">
              <w:t xml:space="preserve"> </w:t>
            </w:r>
            <w:r>
              <w:t>the</w:t>
            </w:r>
            <w:r w:rsidRPr="000E45EE">
              <w:t xml:space="preserve"> </w:t>
            </w:r>
            <w:r>
              <w:t>end</w:t>
            </w:r>
            <w:r w:rsidRPr="000E45EE">
              <w:t xml:space="preserve"> </w:t>
            </w:r>
            <w:r>
              <w:t>of</w:t>
            </w:r>
            <w:r w:rsidRPr="000E45EE">
              <w:t xml:space="preserve"> </w:t>
            </w:r>
            <w:r>
              <w:t>grace</w:t>
            </w:r>
            <w:r w:rsidRPr="000E45EE">
              <w:t xml:space="preserve"> </w:t>
            </w:r>
            <w:r>
              <w:t>period</w:t>
            </w:r>
            <w:r w:rsidRPr="000E45EE">
              <w:t>.</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1A15B1" w:rsidRDefault="0095597D" w:rsidP="00902E0D">
            <w:pPr>
              <w:pStyle w:val="BPC3Bodyafterheading"/>
            </w:pPr>
            <w:proofErr w:type="spellStart"/>
            <w:r>
              <w:t>is_mad_paid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543" w:type="dxa"/>
            <w:tcBorders>
              <w:top w:val="single" w:sz="4" w:space="0" w:color="auto"/>
              <w:left w:val="single" w:sz="4" w:space="0" w:color="auto"/>
              <w:bottom w:val="single" w:sz="4" w:space="0" w:color="auto"/>
              <w:right w:val="single" w:sz="4" w:space="0" w:color="auto"/>
            </w:tcBorders>
          </w:tcPr>
          <w:p w:rsidR="0095597D" w:rsidRPr="000E45EE" w:rsidRDefault="0095597D" w:rsidP="00902E0D">
            <w:pPr>
              <w:pStyle w:val="BPC3Bodyafterheading"/>
            </w:pPr>
            <w:r>
              <w:t>Flag</w:t>
            </w:r>
            <w:r w:rsidRPr="000E45EE">
              <w:t xml:space="preserve"> </w:t>
            </w:r>
            <w:r>
              <w:t>shows</w:t>
            </w:r>
            <w:r w:rsidRPr="000E45EE">
              <w:t xml:space="preserve"> </w:t>
            </w:r>
            <w:r>
              <w:t>if</w:t>
            </w:r>
            <w:r w:rsidRPr="000E45EE">
              <w:t xml:space="preserve"> </w:t>
            </w:r>
            <w:r>
              <w:t>MAD</w:t>
            </w:r>
            <w:r w:rsidRPr="000E45EE">
              <w:t xml:space="preserve"> </w:t>
            </w:r>
            <w:r>
              <w:t>was</w:t>
            </w:r>
            <w:r w:rsidRPr="000E45EE">
              <w:t xml:space="preserve"> </w:t>
            </w:r>
            <w:r>
              <w:t>paid</w:t>
            </w:r>
            <w:r w:rsidRPr="000E45EE">
              <w:t xml:space="preserve"> </w:t>
            </w:r>
            <w:r>
              <w:t>at</w:t>
            </w:r>
            <w:r w:rsidRPr="000E45EE">
              <w:t xml:space="preserve"> </w:t>
            </w:r>
            <w:r>
              <w:t>the</w:t>
            </w:r>
            <w:r w:rsidRPr="000E45EE">
              <w:t xml:space="preserve"> </w:t>
            </w:r>
            <w:r>
              <w:t>of</w:t>
            </w:r>
            <w:r w:rsidRPr="000E45EE">
              <w:t xml:space="preserve"> </w:t>
            </w:r>
            <w:r>
              <w:t>penalty</w:t>
            </w:r>
            <w:r w:rsidRPr="000E45EE">
              <w:t xml:space="preserve"> </w:t>
            </w:r>
            <w:r>
              <w:t>date.</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overdue_date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543" w:type="dxa"/>
            <w:tcBorders>
              <w:top w:val="single" w:sz="4" w:space="0" w:color="auto"/>
              <w:left w:val="single" w:sz="4" w:space="0" w:color="auto"/>
              <w:bottom w:val="single" w:sz="4" w:space="0" w:color="auto"/>
              <w:right w:val="single" w:sz="4" w:space="0" w:color="auto"/>
            </w:tcBorders>
          </w:tcPr>
          <w:p w:rsidR="0095597D" w:rsidRPr="000E45EE" w:rsidRDefault="0095597D" w:rsidP="00902E0D">
            <w:pPr>
              <w:pStyle w:val="BPC3Bodyafterheading"/>
            </w:pPr>
            <w:r>
              <w:t>Overdue date.</w:t>
            </w:r>
          </w:p>
        </w:tc>
      </w:tr>
    </w:tbl>
    <w:p w:rsidR="0095597D" w:rsidRDefault="0095597D" w:rsidP="0095597D">
      <w:pPr>
        <w:pStyle w:val="BPC3Bodyafterheading"/>
      </w:pPr>
    </w:p>
    <w:p w:rsidR="0095597D" w:rsidRDefault="0095597D" w:rsidP="0095597D">
      <w:pPr>
        <w:pStyle w:val="BPC3Subhead1"/>
      </w:pPr>
      <w:bookmarkStart w:id="102" w:name="_Toc377371518"/>
      <w:r>
        <w:t>INVOICES</w:t>
      </w:r>
      <w:bookmarkEnd w:id="102"/>
    </w:p>
    <w:p w:rsidR="0095597D" w:rsidRPr="005A1B76" w:rsidRDefault="0095597D" w:rsidP="0095597D">
      <w:pPr>
        <w:pStyle w:val="BPC3Bodyafterheading"/>
      </w:pPr>
      <w:r>
        <w:t>Root tag of a file where invoices data resides.</w:t>
      </w:r>
    </w:p>
    <w:p w:rsidR="0095597D" w:rsidRPr="005A1B76" w:rsidRDefault="0095597D" w:rsidP="0095597D">
      <w:pPr>
        <w:pStyle w:val="BPC3Bodyafterheading"/>
      </w:pPr>
    </w:p>
    <w:p w:rsidR="0095597D" w:rsidRDefault="0095597D" w:rsidP="0095597D">
      <w:pPr>
        <w:pStyle w:val="BPC3Subhead1"/>
      </w:pPr>
      <w:bookmarkStart w:id="103" w:name="_Toc377371519"/>
      <w:r>
        <w:t>INVOICE</w:t>
      </w:r>
      <w:bookmarkEnd w:id="103"/>
    </w:p>
    <w:p w:rsidR="0095597D" w:rsidRPr="005A1B76" w:rsidRDefault="0095597D" w:rsidP="0095597D">
      <w:pPr>
        <w:pStyle w:val="BPC3Bodyafterheading"/>
      </w:pPr>
      <w:r>
        <w:t>Separate</w:t>
      </w:r>
      <w:r w:rsidRPr="000E45EE">
        <w:t xml:space="preserve"> </w:t>
      </w:r>
      <w:r>
        <w:t>invoice</w:t>
      </w:r>
      <w:r w:rsidRPr="000E45EE">
        <w:t xml:space="preserve"> </w:t>
      </w:r>
      <w:r>
        <w:t>which is sent</w:t>
      </w:r>
      <w:r w:rsidRPr="000E45EE">
        <w:t xml:space="preserve"> </w:t>
      </w:r>
      <w:r>
        <w:t>to</w:t>
      </w:r>
      <w:r w:rsidRPr="000E45EE">
        <w:t xml:space="preserve"> </w:t>
      </w:r>
      <w:r>
        <w:t>customer</w:t>
      </w:r>
      <w:r w:rsidRPr="000E45EE">
        <w:t>.</w:t>
      </w:r>
      <w:r>
        <w:t xml:space="preserve"> Invoices for similar account must be arranged in accordance with increasing of issuing date.</w:t>
      </w:r>
    </w:p>
    <w:p w:rsidR="0095597D" w:rsidRPr="005A1B76" w:rsidRDefault="0095597D" w:rsidP="0095597D">
      <w:pPr>
        <w:pStyle w:val="BPC3Bodyafterheading"/>
      </w:pPr>
    </w:p>
    <w:p w:rsidR="0095597D" w:rsidRPr="00161602" w:rsidRDefault="0095597D" w:rsidP="0095597D">
      <w:pPr>
        <w:pStyle w:val="BPC3Subhead1"/>
      </w:pPr>
      <w:bookmarkStart w:id="104" w:name="_Toc377371520"/>
      <w:r>
        <w:t>ACCOUNT</w:t>
      </w:r>
      <w:r w:rsidRPr="00161602">
        <w:t>_</w:t>
      </w:r>
      <w:r>
        <w:t>NUMBER</w:t>
      </w:r>
      <w:bookmarkEnd w:id="104"/>
    </w:p>
    <w:p w:rsidR="0095597D" w:rsidRPr="005A1B76" w:rsidRDefault="0095597D" w:rsidP="0095597D">
      <w:pPr>
        <w:pStyle w:val="BPC3Bodyafterheading"/>
      </w:pPr>
      <w:r>
        <w:t>Account number which is used for credit accounting.</w:t>
      </w:r>
    </w:p>
    <w:p w:rsidR="0095597D" w:rsidRPr="005A1B76" w:rsidRDefault="0095597D" w:rsidP="0095597D">
      <w:pPr>
        <w:pStyle w:val="BPC3Bodyafterheading"/>
      </w:pPr>
    </w:p>
    <w:p w:rsidR="0095597D" w:rsidRPr="00161602" w:rsidRDefault="0095597D" w:rsidP="0095597D">
      <w:pPr>
        <w:pStyle w:val="BPC3Subhead1"/>
      </w:pPr>
      <w:bookmarkStart w:id="105" w:name="_Toc377371521"/>
      <w:r>
        <w:t>EXCEED</w:t>
      </w:r>
      <w:r w:rsidRPr="00161602">
        <w:t>_</w:t>
      </w:r>
      <w:r>
        <w:t>LIMIT</w:t>
      </w:r>
      <w:bookmarkEnd w:id="105"/>
    </w:p>
    <w:p w:rsidR="0095597D" w:rsidRPr="005A1B76" w:rsidRDefault="0095597D" w:rsidP="0095597D">
      <w:pPr>
        <w:pStyle w:val="BPC3Bodyafterheading"/>
      </w:pPr>
      <w:r>
        <w:t>Credit</w:t>
      </w:r>
      <w:r w:rsidRPr="00132F90">
        <w:t xml:space="preserve"> </w:t>
      </w:r>
      <w:r>
        <w:t>or</w:t>
      </w:r>
      <w:r w:rsidRPr="00132F90">
        <w:t xml:space="preserve"> </w:t>
      </w:r>
      <w:r>
        <w:t>exceed</w:t>
      </w:r>
      <w:r w:rsidRPr="00132F90">
        <w:t xml:space="preserve"> </w:t>
      </w:r>
      <w:r>
        <w:t>limit</w:t>
      </w:r>
      <w:r w:rsidRPr="00132F90">
        <w:t xml:space="preserve">. </w:t>
      </w:r>
      <w:r>
        <w:t>Maximum</w:t>
      </w:r>
      <w:r w:rsidRPr="000E45EE">
        <w:t xml:space="preserve"> </w:t>
      </w:r>
      <w:r>
        <w:t>amount</w:t>
      </w:r>
      <w:r w:rsidRPr="000E45EE">
        <w:t xml:space="preserve"> </w:t>
      </w:r>
      <w:r>
        <w:t>of</w:t>
      </w:r>
      <w:r w:rsidRPr="000E45EE">
        <w:t xml:space="preserve"> </w:t>
      </w:r>
      <w:r>
        <w:t>credit</w:t>
      </w:r>
      <w:r w:rsidRPr="000E45EE">
        <w:t xml:space="preserve"> </w:t>
      </w:r>
      <w:r>
        <w:t>funds</w:t>
      </w:r>
      <w:r w:rsidRPr="000E45EE">
        <w:t xml:space="preserve"> </w:t>
      </w:r>
      <w:r>
        <w:t>that</w:t>
      </w:r>
      <w:r w:rsidRPr="000E45EE">
        <w:t xml:space="preserve"> </w:t>
      </w:r>
      <w:r>
        <w:t>customer</w:t>
      </w:r>
      <w:r w:rsidRPr="000E45EE">
        <w:t xml:space="preserve"> </w:t>
      </w:r>
      <w:r>
        <w:t>is</w:t>
      </w:r>
      <w:r w:rsidRPr="000E45EE">
        <w:t xml:space="preserve"> </w:t>
      </w:r>
      <w:r>
        <w:t>able</w:t>
      </w:r>
      <w:r w:rsidRPr="000E45EE">
        <w:t xml:space="preserve"> </w:t>
      </w:r>
      <w:r>
        <w:t>to</w:t>
      </w:r>
      <w:r w:rsidRPr="000E45EE">
        <w:t xml:space="preserve"> </w:t>
      </w:r>
      <w:r>
        <w:t>use</w:t>
      </w:r>
      <w:r w:rsidRPr="000E45EE">
        <w:t>.</w:t>
      </w:r>
      <w:r>
        <w:t xml:space="preserve"> It</w:t>
      </w:r>
      <w:r w:rsidRPr="000E45EE">
        <w:t xml:space="preserve"> </w:t>
      </w:r>
      <w:r>
        <w:t>must</w:t>
      </w:r>
      <w:r w:rsidRPr="000E45EE">
        <w:t xml:space="preserve"> </w:t>
      </w:r>
      <w:r>
        <w:t>be</w:t>
      </w:r>
      <w:r w:rsidRPr="000E45EE">
        <w:t xml:space="preserve"> </w:t>
      </w:r>
      <w:r>
        <w:t>set</w:t>
      </w:r>
      <w:r w:rsidRPr="000E45EE">
        <w:t xml:space="preserve"> </w:t>
      </w:r>
      <w:r>
        <w:t>in</w:t>
      </w:r>
      <w:r w:rsidRPr="000E45EE">
        <w:t xml:space="preserve"> </w:t>
      </w:r>
      <w:r>
        <w:t>minimal</w:t>
      </w:r>
      <w:r w:rsidRPr="000E45EE">
        <w:t xml:space="preserve"> </w:t>
      </w:r>
      <w:r>
        <w:t>account</w:t>
      </w:r>
      <w:r w:rsidRPr="000E45EE">
        <w:t xml:space="preserve"> </w:t>
      </w:r>
      <w:r>
        <w:t>currency</w:t>
      </w:r>
      <w:r w:rsidRPr="000E45EE">
        <w:t xml:space="preserve"> </w:t>
      </w:r>
      <w:r>
        <w:t>units</w:t>
      </w:r>
      <w:r w:rsidRPr="000E45EE">
        <w:t>.</w:t>
      </w:r>
    </w:p>
    <w:p w:rsidR="0095597D" w:rsidRPr="005A1B76" w:rsidRDefault="0095597D" w:rsidP="0095597D">
      <w:pPr>
        <w:pStyle w:val="BPC3Bodyafterheading"/>
      </w:pPr>
    </w:p>
    <w:p w:rsidR="0095597D" w:rsidRDefault="0095597D" w:rsidP="0095597D">
      <w:pPr>
        <w:pStyle w:val="BPC3Subhead1"/>
      </w:pPr>
      <w:bookmarkStart w:id="106" w:name="_Toc377371522"/>
      <w:r>
        <w:t>TOTAL_AMOUNT_DUE</w:t>
      </w:r>
      <w:bookmarkEnd w:id="106"/>
    </w:p>
    <w:p w:rsidR="0095597D" w:rsidRPr="005A1B76" w:rsidRDefault="0095597D" w:rsidP="0095597D">
      <w:pPr>
        <w:pStyle w:val="BPC3Bodyafterheading"/>
      </w:pPr>
      <w:proofErr w:type="gramStart"/>
      <w:r>
        <w:t>Total</w:t>
      </w:r>
      <w:r w:rsidRPr="000E45EE">
        <w:t xml:space="preserve"> </w:t>
      </w:r>
      <w:r>
        <w:t>amount</w:t>
      </w:r>
      <w:r w:rsidRPr="000E45EE">
        <w:t xml:space="preserve"> </w:t>
      </w:r>
      <w:r>
        <w:t>of</w:t>
      </w:r>
      <w:r w:rsidRPr="000E45EE">
        <w:t xml:space="preserve"> </w:t>
      </w:r>
      <w:r>
        <w:t>customer debt at the moment of invoice issuance.</w:t>
      </w:r>
      <w:proofErr w:type="gramEnd"/>
      <w:r>
        <w:t xml:space="preserve"> It</w:t>
      </w:r>
      <w:r w:rsidRPr="000E45EE">
        <w:t xml:space="preserve"> </w:t>
      </w:r>
      <w:r>
        <w:t>must</w:t>
      </w:r>
      <w:r w:rsidRPr="000E45EE">
        <w:t xml:space="preserve"> </w:t>
      </w:r>
      <w:r>
        <w:t>be</w:t>
      </w:r>
      <w:r w:rsidRPr="000E45EE">
        <w:t xml:space="preserve"> </w:t>
      </w:r>
      <w:r>
        <w:t>set</w:t>
      </w:r>
      <w:r w:rsidRPr="000E45EE">
        <w:t xml:space="preserve"> </w:t>
      </w:r>
      <w:r>
        <w:t>in</w:t>
      </w:r>
      <w:r w:rsidRPr="000E45EE">
        <w:t xml:space="preserve"> </w:t>
      </w:r>
      <w:r>
        <w:t>minimal</w:t>
      </w:r>
      <w:r w:rsidRPr="000E45EE">
        <w:t xml:space="preserve"> </w:t>
      </w:r>
      <w:r>
        <w:t>account</w:t>
      </w:r>
      <w:r w:rsidRPr="000E45EE">
        <w:t xml:space="preserve"> </w:t>
      </w:r>
      <w:r>
        <w:t>currency</w:t>
      </w:r>
      <w:r w:rsidRPr="000E45EE">
        <w:t xml:space="preserve"> </w:t>
      </w:r>
      <w:r>
        <w:t>units</w:t>
      </w:r>
      <w:r w:rsidRPr="000E45EE">
        <w:t>.</w:t>
      </w:r>
    </w:p>
    <w:p w:rsidR="0095597D" w:rsidRPr="005A1B76" w:rsidRDefault="0095597D" w:rsidP="0095597D">
      <w:pPr>
        <w:pStyle w:val="BPC3Bodyafterheading"/>
      </w:pPr>
    </w:p>
    <w:p w:rsidR="0095597D" w:rsidRDefault="0095597D" w:rsidP="0095597D">
      <w:pPr>
        <w:pStyle w:val="BPC3Subhead1"/>
      </w:pPr>
      <w:bookmarkStart w:id="107" w:name="_Toc377371523"/>
      <w:r>
        <w:t>MANDATORY_AMOUNT_DUE</w:t>
      </w:r>
      <w:bookmarkEnd w:id="107"/>
    </w:p>
    <w:p w:rsidR="0095597D" w:rsidRPr="00F138D4" w:rsidRDefault="0095597D" w:rsidP="0095597D">
      <w:pPr>
        <w:pStyle w:val="BPC3Bodyafterheading"/>
      </w:pPr>
      <w:proofErr w:type="gramStart"/>
      <w:r>
        <w:t>The amount that have to be paid by customer until defined date.</w:t>
      </w:r>
      <w:proofErr w:type="gramEnd"/>
      <w:r>
        <w:t xml:space="preserve"> If customer does not pay full amount of mandatory payment then customer can be penalized. It</w:t>
      </w:r>
      <w:r w:rsidRPr="00F138D4">
        <w:t xml:space="preserve"> </w:t>
      </w:r>
      <w:r>
        <w:t>must</w:t>
      </w:r>
      <w:r w:rsidRPr="00F138D4">
        <w:t xml:space="preserve"> </w:t>
      </w:r>
      <w:r>
        <w:t>be</w:t>
      </w:r>
      <w:r w:rsidRPr="00F138D4">
        <w:t xml:space="preserve"> </w:t>
      </w:r>
      <w:r>
        <w:t>set</w:t>
      </w:r>
      <w:r w:rsidRPr="00F138D4">
        <w:t xml:space="preserve"> </w:t>
      </w:r>
      <w:r>
        <w:t>in</w:t>
      </w:r>
      <w:r w:rsidRPr="00F138D4">
        <w:t xml:space="preserve"> </w:t>
      </w:r>
      <w:r>
        <w:t>minimal</w:t>
      </w:r>
      <w:r w:rsidRPr="00F138D4">
        <w:t xml:space="preserve"> </w:t>
      </w:r>
      <w:r>
        <w:t>account</w:t>
      </w:r>
      <w:r w:rsidRPr="00F138D4">
        <w:t xml:space="preserve"> </w:t>
      </w:r>
      <w:r>
        <w:t>currency</w:t>
      </w:r>
      <w:r w:rsidRPr="00F138D4">
        <w:t xml:space="preserve"> </w:t>
      </w:r>
      <w:r>
        <w:t>units</w:t>
      </w:r>
      <w:r w:rsidRPr="00F138D4">
        <w:t>.</w:t>
      </w:r>
    </w:p>
    <w:p w:rsidR="0095597D" w:rsidRDefault="0095597D" w:rsidP="0095597D">
      <w:pPr>
        <w:pStyle w:val="BPC3Bodyafterheading"/>
      </w:pPr>
    </w:p>
    <w:p w:rsidR="0095597D" w:rsidRDefault="0095597D" w:rsidP="0095597D">
      <w:pPr>
        <w:pStyle w:val="BPC3Subhead1"/>
      </w:pPr>
      <w:bookmarkStart w:id="108" w:name="_Toc377371524"/>
      <w:r>
        <w:t>OWN_FUNDS</w:t>
      </w:r>
      <w:bookmarkEnd w:id="108"/>
    </w:p>
    <w:p w:rsidR="0095597D" w:rsidRPr="005A1B76" w:rsidRDefault="0095597D" w:rsidP="0095597D">
      <w:pPr>
        <w:pStyle w:val="BPC3Bodyafterheading"/>
      </w:pPr>
      <w:r>
        <w:t>Customer owned funds if customer paid more than total debt.</w:t>
      </w:r>
      <w:r w:rsidRPr="00F138D4">
        <w:t xml:space="preserve"> </w:t>
      </w:r>
      <w:r>
        <w:t>This</w:t>
      </w:r>
      <w:r w:rsidRPr="00F138D4">
        <w:t xml:space="preserve"> </w:t>
      </w:r>
      <w:r>
        <w:t>value</w:t>
      </w:r>
      <w:r w:rsidRPr="00F138D4">
        <w:t xml:space="preserve"> </w:t>
      </w:r>
      <w:r>
        <w:t>cannot</w:t>
      </w:r>
      <w:r w:rsidRPr="00F138D4">
        <w:t xml:space="preserve"> </w:t>
      </w:r>
      <w:r>
        <w:t>be</w:t>
      </w:r>
      <w:r w:rsidRPr="00F138D4">
        <w:t xml:space="preserve"> </w:t>
      </w:r>
      <w:r>
        <w:t>more</w:t>
      </w:r>
      <w:r w:rsidRPr="00F138D4">
        <w:t xml:space="preserve"> </w:t>
      </w:r>
      <w:r>
        <w:t>than</w:t>
      </w:r>
      <w:r w:rsidRPr="00F138D4">
        <w:t xml:space="preserve"> </w:t>
      </w:r>
      <w:r>
        <w:t>zero</w:t>
      </w:r>
      <w:r w:rsidRPr="00F138D4">
        <w:t xml:space="preserve"> </w:t>
      </w:r>
      <w:r>
        <w:t>if</w:t>
      </w:r>
      <w:r w:rsidRPr="00F138D4">
        <w:t xml:space="preserve"> </w:t>
      </w:r>
      <w:r>
        <w:t>TOTAL_AMOUNT_DUE or MANDATORY_AMOUNT_DUE are non-zero.</w:t>
      </w:r>
      <w:r w:rsidRPr="00F138D4">
        <w:t xml:space="preserve"> </w:t>
      </w:r>
      <w:r>
        <w:t>It</w:t>
      </w:r>
      <w:r w:rsidRPr="00F138D4">
        <w:t xml:space="preserve"> </w:t>
      </w:r>
      <w:r>
        <w:t>must</w:t>
      </w:r>
      <w:r w:rsidRPr="00F138D4">
        <w:t xml:space="preserve"> </w:t>
      </w:r>
      <w:r>
        <w:t>be</w:t>
      </w:r>
      <w:r w:rsidRPr="00F138D4">
        <w:t xml:space="preserve"> </w:t>
      </w:r>
      <w:r>
        <w:t>set</w:t>
      </w:r>
      <w:r w:rsidRPr="00F138D4">
        <w:t xml:space="preserve"> </w:t>
      </w:r>
      <w:r>
        <w:t>in</w:t>
      </w:r>
      <w:r w:rsidRPr="00F138D4">
        <w:t xml:space="preserve"> </w:t>
      </w:r>
      <w:r>
        <w:t>minimal</w:t>
      </w:r>
      <w:r w:rsidRPr="00F138D4">
        <w:t xml:space="preserve"> </w:t>
      </w:r>
      <w:r>
        <w:t>account</w:t>
      </w:r>
      <w:r w:rsidRPr="00F138D4">
        <w:t xml:space="preserve"> </w:t>
      </w:r>
      <w:r>
        <w:t>currency</w:t>
      </w:r>
      <w:r w:rsidRPr="00F138D4">
        <w:t xml:space="preserve"> </w:t>
      </w:r>
      <w:r>
        <w:t>units</w:t>
      </w:r>
      <w:r w:rsidRPr="00F138D4">
        <w:t>.</w:t>
      </w:r>
    </w:p>
    <w:p w:rsidR="0095597D" w:rsidRPr="005A1B76" w:rsidRDefault="0095597D" w:rsidP="0095597D">
      <w:pPr>
        <w:pStyle w:val="BPC3Bodyafterheading"/>
      </w:pPr>
    </w:p>
    <w:p w:rsidR="0095597D" w:rsidRPr="00865C21" w:rsidRDefault="0095597D" w:rsidP="0095597D">
      <w:pPr>
        <w:pStyle w:val="BPC3Subhead1"/>
      </w:pPr>
      <w:bookmarkStart w:id="109" w:name="_Toc377371525"/>
      <w:r>
        <w:t>START_DATE</w:t>
      </w:r>
      <w:bookmarkEnd w:id="109"/>
    </w:p>
    <w:p w:rsidR="0095597D" w:rsidRPr="005A1B76" w:rsidRDefault="0095597D" w:rsidP="0095597D">
      <w:pPr>
        <w:pStyle w:val="BPC3Bodyafterheading"/>
      </w:pPr>
      <w:r>
        <w:t>Accounting period startup date is equal either to date of the last invoice issuance or to account opening date</w:t>
      </w:r>
      <w:r w:rsidRPr="00F138D4">
        <w:t>.</w:t>
      </w:r>
    </w:p>
    <w:p w:rsidR="0095597D" w:rsidRPr="005A1B76" w:rsidRDefault="0095597D" w:rsidP="0095597D">
      <w:pPr>
        <w:pStyle w:val="BPC3Bodyafterheading"/>
      </w:pPr>
    </w:p>
    <w:p w:rsidR="0095597D" w:rsidRDefault="0095597D" w:rsidP="0095597D">
      <w:pPr>
        <w:pStyle w:val="BPC3Subhead1"/>
      </w:pPr>
      <w:bookmarkStart w:id="110" w:name="_Toc377371526"/>
      <w:r>
        <w:t>INVOICE_DATE</w:t>
      </w:r>
      <w:bookmarkEnd w:id="110"/>
    </w:p>
    <w:p w:rsidR="0095597D" w:rsidRPr="005A1B76" w:rsidRDefault="0095597D" w:rsidP="0095597D">
      <w:pPr>
        <w:pStyle w:val="BPC3Bodyafterheading"/>
      </w:pPr>
      <w:r>
        <w:t>The date of accounting period ending and date of invoice issuance.</w:t>
      </w:r>
    </w:p>
    <w:p w:rsidR="0095597D" w:rsidRPr="005A1B76" w:rsidRDefault="0095597D" w:rsidP="0095597D">
      <w:pPr>
        <w:pStyle w:val="BPC3Bodyafterheading"/>
      </w:pPr>
    </w:p>
    <w:p w:rsidR="0095597D" w:rsidRDefault="0095597D" w:rsidP="0095597D">
      <w:pPr>
        <w:pStyle w:val="BPC3Subhead1"/>
      </w:pPr>
      <w:bookmarkStart w:id="111" w:name="_Toc377371527"/>
      <w:r>
        <w:t>DUE_DATE</w:t>
      </w:r>
      <w:bookmarkEnd w:id="111"/>
    </w:p>
    <w:p w:rsidR="0095597D" w:rsidRPr="005A1B76" w:rsidRDefault="0095597D" w:rsidP="0095597D">
      <w:pPr>
        <w:pStyle w:val="BPC3Bodyafterheading"/>
      </w:pPr>
      <w:r>
        <w:t>The</w:t>
      </w:r>
      <w:r w:rsidRPr="00443F13">
        <w:t xml:space="preserve"> </w:t>
      </w:r>
      <w:r>
        <w:t>date</w:t>
      </w:r>
      <w:r w:rsidRPr="00443F13">
        <w:t xml:space="preserve"> </w:t>
      </w:r>
      <w:r>
        <w:t>is</w:t>
      </w:r>
      <w:r w:rsidRPr="00443F13">
        <w:t xml:space="preserve"> </w:t>
      </w:r>
      <w:r>
        <w:t>shown</w:t>
      </w:r>
      <w:r w:rsidRPr="00443F13">
        <w:t xml:space="preserve"> </w:t>
      </w:r>
      <w:r>
        <w:t>to</w:t>
      </w:r>
      <w:r w:rsidRPr="00443F13">
        <w:t xml:space="preserve"> </w:t>
      </w:r>
      <w:r>
        <w:t>the</w:t>
      </w:r>
      <w:r w:rsidRPr="00443F13">
        <w:t xml:space="preserve"> </w:t>
      </w:r>
      <w:r>
        <w:t>customer</w:t>
      </w:r>
      <w:r w:rsidRPr="00443F13">
        <w:t xml:space="preserve"> </w:t>
      </w:r>
      <w:r>
        <w:t>as</w:t>
      </w:r>
      <w:r w:rsidRPr="00443F13">
        <w:t xml:space="preserve"> </w:t>
      </w:r>
      <w:r>
        <w:t>the</w:t>
      </w:r>
      <w:r w:rsidRPr="00443F13">
        <w:t xml:space="preserve"> </w:t>
      </w:r>
      <w:r>
        <w:t>last</w:t>
      </w:r>
      <w:r w:rsidRPr="00443F13">
        <w:t xml:space="preserve"> </w:t>
      </w:r>
      <w:r>
        <w:t>date</w:t>
      </w:r>
      <w:r w:rsidRPr="00443F13">
        <w:t xml:space="preserve"> </w:t>
      </w:r>
      <w:r>
        <w:t>until which at least MAD amount must be paid.</w:t>
      </w:r>
    </w:p>
    <w:p w:rsidR="0095597D" w:rsidRPr="005A1B76" w:rsidRDefault="0095597D" w:rsidP="0095597D">
      <w:pPr>
        <w:pStyle w:val="BPC3Bodyafterheading"/>
      </w:pPr>
    </w:p>
    <w:p w:rsidR="0095597D" w:rsidRDefault="0095597D" w:rsidP="0095597D">
      <w:pPr>
        <w:pStyle w:val="BPC3Subhead1"/>
      </w:pPr>
      <w:bookmarkStart w:id="112" w:name="_Toc377371528"/>
      <w:r>
        <w:t>PENALTY_DATE</w:t>
      </w:r>
      <w:bookmarkEnd w:id="112"/>
    </w:p>
    <w:p w:rsidR="0095597D" w:rsidRPr="005A1B76" w:rsidRDefault="0095597D" w:rsidP="0095597D">
      <w:pPr>
        <w:pStyle w:val="BPC3Bodyafterheading"/>
      </w:pPr>
      <w:r>
        <w:t>The</w:t>
      </w:r>
      <w:r w:rsidRPr="00F138D4">
        <w:t xml:space="preserve"> </w:t>
      </w:r>
      <w:r>
        <w:t>date</w:t>
      </w:r>
      <w:r w:rsidRPr="00F138D4">
        <w:t xml:space="preserve"> </w:t>
      </w:r>
      <w:r>
        <w:t>of</w:t>
      </w:r>
      <w:r w:rsidRPr="00F138D4">
        <w:t xml:space="preserve"> </w:t>
      </w:r>
      <w:r>
        <w:t>customer</w:t>
      </w:r>
      <w:r w:rsidRPr="00F138D4">
        <w:t xml:space="preserve"> </w:t>
      </w:r>
      <w:r>
        <w:t>penalization</w:t>
      </w:r>
      <w:r w:rsidRPr="00F138D4">
        <w:t xml:space="preserve"> </w:t>
      </w:r>
      <w:r>
        <w:t>and</w:t>
      </w:r>
      <w:r w:rsidRPr="00F138D4">
        <w:t xml:space="preserve"> </w:t>
      </w:r>
      <w:r>
        <w:t>payment</w:t>
      </w:r>
      <w:r w:rsidRPr="00F138D4">
        <w:t xml:space="preserve"> </w:t>
      </w:r>
      <w:r>
        <w:t>delay</w:t>
      </w:r>
      <w:r w:rsidRPr="00F138D4">
        <w:t xml:space="preserve"> </w:t>
      </w:r>
      <w:r>
        <w:t>occurrence if the customer has not paid mandatory amount due till this moment</w:t>
      </w:r>
      <w:r w:rsidRPr="00F138D4">
        <w:t xml:space="preserve">. </w:t>
      </w:r>
      <w:r>
        <w:t>Usually this date is equal to DUE_DATE or to DUE_DATE plus 1-2 days.</w:t>
      </w:r>
    </w:p>
    <w:p w:rsidR="0095597D" w:rsidRPr="005A1B76" w:rsidRDefault="0095597D" w:rsidP="0095597D">
      <w:pPr>
        <w:pStyle w:val="BPC3Bodyafterheading"/>
      </w:pPr>
    </w:p>
    <w:p w:rsidR="0095597D" w:rsidRDefault="0095597D" w:rsidP="0095597D">
      <w:pPr>
        <w:pStyle w:val="BPC3Subhead1"/>
      </w:pPr>
      <w:bookmarkStart w:id="113" w:name="_Toc377371529"/>
      <w:r>
        <w:lastRenderedPageBreak/>
        <w:t>AGING_PERIOD</w:t>
      </w:r>
      <w:bookmarkEnd w:id="113"/>
    </w:p>
    <w:p w:rsidR="0095597D" w:rsidRPr="005A1B76" w:rsidRDefault="0095597D" w:rsidP="0095597D">
      <w:pPr>
        <w:pStyle w:val="BPC3Bodyafterheading"/>
      </w:pPr>
      <w:r>
        <w:t>The</w:t>
      </w:r>
      <w:r w:rsidRPr="00443F13">
        <w:t xml:space="preserve"> </w:t>
      </w:r>
      <w:r>
        <w:t>number</w:t>
      </w:r>
      <w:r w:rsidRPr="00443F13">
        <w:t xml:space="preserve"> </w:t>
      </w:r>
      <w:r>
        <w:t>of</w:t>
      </w:r>
      <w:r w:rsidRPr="00443F13">
        <w:t xml:space="preserve"> </w:t>
      </w:r>
      <w:r>
        <w:t>payment</w:t>
      </w:r>
      <w:r w:rsidRPr="00443F13">
        <w:t xml:space="preserve"> </w:t>
      </w:r>
      <w:r>
        <w:t>delays</w:t>
      </w:r>
      <w:r w:rsidRPr="00443F13">
        <w:t xml:space="preserve"> </w:t>
      </w:r>
      <w:r>
        <w:t>at the moment of invoice issuance.</w:t>
      </w:r>
    </w:p>
    <w:p w:rsidR="0095597D" w:rsidRPr="005A1B76" w:rsidRDefault="0095597D" w:rsidP="0095597D">
      <w:pPr>
        <w:pStyle w:val="BPC3Bodyafterheading"/>
      </w:pPr>
    </w:p>
    <w:p w:rsidR="0095597D" w:rsidRDefault="0095597D" w:rsidP="0095597D">
      <w:pPr>
        <w:pStyle w:val="BPC3Subhead1"/>
      </w:pPr>
      <w:bookmarkStart w:id="114" w:name="_Toc377371530"/>
      <w:r>
        <w:t>IS_TAD_PAID</w:t>
      </w:r>
      <w:bookmarkEnd w:id="114"/>
    </w:p>
    <w:p w:rsidR="0095597D" w:rsidRPr="005A1B76" w:rsidRDefault="0095597D" w:rsidP="0095597D">
      <w:pPr>
        <w:pStyle w:val="BPC3Bodyafterheading"/>
      </w:pPr>
      <w:r>
        <w:t>This flag shows that customer fulfilled the grace period conditions and paid all debt till the end of grace period.</w:t>
      </w:r>
      <w:r w:rsidRPr="00291355">
        <w:t xml:space="preserve"> 1 – </w:t>
      </w:r>
      <w:proofErr w:type="gramStart"/>
      <w:r>
        <w:t>grace</w:t>
      </w:r>
      <w:proofErr w:type="gramEnd"/>
      <w:r w:rsidRPr="00291355">
        <w:t xml:space="preserve"> </w:t>
      </w:r>
      <w:r>
        <w:t>period</w:t>
      </w:r>
      <w:r w:rsidRPr="00291355">
        <w:t xml:space="preserve"> </w:t>
      </w:r>
      <w:r>
        <w:t>conditions</w:t>
      </w:r>
      <w:r w:rsidRPr="00291355">
        <w:t xml:space="preserve"> </w:t>
      </w:r>
      <w:r>
        <w:t>are</w:t>
      </w:r>
      <w:r w:rsidRPr="00291355">
        <w:t xml:space="preserve"> </w:t>
      </w:r>
      <w:r>
        <w:t>met</w:t>
      </w:r>
      <w:r w:rsidRPr="00291355">
        <w:t xml:space="preserve">, 0 – </w:t>
      </w:r>
      <w:r>
        <w:t>grace period conditions are not met.</w:t>
      </w:r>
    </w:p>
    <w:p w:rsidR="0095597D" w:rsidRPr="005A1B76" w:rsidRDefault="0095597D" w:rsidP="0095597D">
      <w:pPr>
        <w:pStyle w:val="BPC3Bodyafterheading"/>
      </w:pPr>
    </w:p>
    <w:p w:rsidR="0095597D" w:rsidRDefault="0095597D" w:rsidP="0095597D">
      <w:pPr>
        <w:pStyle w:val="BPC3Subhead1"/>
      </w:pPr>
      <w:bookmarkStart w:id="115" w:name="_Toc377371531"/>
      <w:r>
        <w:t>IS_MAD_PAID</w:t>
      </w:r>
      <w:bookmarkEnd w:id="115"/>
    </w:p>
    <w:p w:rsidR="0095597D" w:rsidRPr="005A1B76" w:rsidRDefault="0095597D" w:rsidP="0095597D">
      <w:pPr>
        <w:pStyle w:val="BPC3Bodyafterheading"/>
      </w:pPr>
      <w:r>
        <w:t>This flag shows that customer made a payment with amount more or equal to mandatory amount due before last payment date</w:t>
      </w:r>
      <w:r w:rsidRPr="00443F13">
        <w:t xml:space="preserve"> (</w:t>
      </w:r>
      <w:r>
        <w:t>PENALTY</w:t>
      </w:r>
      <w:r w:rsidRPr="00443F13">
        <w:t>_</w:t>
      </w:r>
      <w:r>
        <w:t>DATE</w:t>
      </w:r>
      <w:r w:rsidRPr="00443F13">
        <w:t xml:space="preserve">). </w:t>
      </w:r>
      <w:r w:rsidRPr="004D3D49">
        <w:t xml:space="preserve">1 – </w:t>
      </w:r>
      <w:r>
        <w:t>MAD</w:t>
      </w:r>
      <w:r w:rsidRPr="004D3D49">
        <w:t xml:space="preserve"> </w:t>
      </w:r>
      <w:r>
        <w:t>was</w:t>
      </w:r>
      <w:r w:rsidRPr="004D3D49">
        <w:t xml:space="preserve"> </w:t>
      </w:r>
      <w:r>
        <w:t>paid</w:t>
      </w:r>
      <w:r w:rsidRPr="004D3D49">
        <w:t xml:space="preserve">, 0 – </w:t>
      </w:r>
      <w:r>
        <w:t>payment delay occurred</w:t>
      </w:r>
      <w:r w:rsidRPr="004D3D49">
        <w:t xml:space="preserve">. </w:t>
      </w:r>
    </w:p>
    <w:p w:rsidR="0095597D" w:rsidRDefault="0095597D" w:rsidP="0095597D">
      <w:pPr>
        <w:pStyle w:val="BPC3Bodyafterheading"/>
      </w:pPr>
    </w:p>
    <w:p w:rsidR="0095597D" w:rsidRDefault="0095597D" w:rsidP="00783642">
      <w:pPr>
        <w:pStyle w:val="BPC3Heading3"/>
        <w:keepNext/>
        <w:numPr>
          <w:ilvl w:val="2"/>
          <w:numId w:val="7"/>
        </w:numPr>
        <w:rPr>
          <w:lang w:val="ru-RU"/>
        </w:rPr>
      </w:pPr>
      <w:bookmarkStart w:id="116" w:name="_Toc377371532"/>
      <w:bookmarkStart w:id="117" w:name="_Toc377560741"/>
      <w:bookmarkStart w:id="118" w:name="_Toc383426778"/>
      <w:bookmarkStart w:id="119" w:name="_Toc502227027"/>
      <w:bookmarkStart w:id="120" w:name="_Toc525299960"/>
      <w:r>
        <w:t>Debit operations</w:t>
      </w:r>
      <w:bookmarkEnd w:id="116"/>
      <w:bookmarkEnd w:id="117"/>
      <w:bookmarkEnd w:id="118"/>
      <w:bookmarkEnd w:id="119"/>
      <w:bookmarkEnd w:id="12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227"/>
        <w:gridCol w:w="850"/>
        <w:gridCol w:w="1325"/>
        <w:gridCol w:w="3402"/>
      </w:tblGrid>
      <w:tr w:rsidR="0095597D" w:rsidRPr="00D5423A" w:rsidTr="00902E0D">
        <w:trPr>
          <w:trHeight w:val="135"/>
          <w:tblHeader/>
        </w:trPr>
        <w:tc>
          <w:tcPr>
            <w:tcW w:w="2268" w:type="dxa"/>
            <w:shd w:val="clear" w:color="auto" w:fill="C5E2FF"/>
          </w:tcPr>
          <w:p w:rsidR="0095597D" w:rsidRPr="00194E6D" w:rsidRDefault="0095597D" w:rsidP="00902E0D">
            <w:pPr>
              <w:pStyle w:val="BPC3Tableheadings"/>
            </w:pPr>
            <w:r>
              <w:t>Tag name</w:t>
            </w:r>
          </w:p>
        </w:tc>
        <w:tc>
          <w:tcPr>
            <w:tcW w:w="1227" w:type="dxa"/>
            <w:shd w:val="clear" w:color="auto" w:fill="C5E2FF"/>
          </w:tcPr>
          <w:p w:rsidR="0095597D" w:rsidRPr="00D5423A" w:rsidRDefault="0095597D" w:rsidP="00902E0D">
            <w:pPr>
              <w:pStyle w:val="BPC3Tableheadings"/>
            </w:pPr>
            <w:r>
              <w:t>Data type</w:t>
            </w:r>
          </w:p>
        </w:tc>
        <w:tc>
          <w:tcPr>
            <w:tcW w:w="850" w:type="dxa"/>
            <w:shd w:val="clear" w:color="auto" w:fill="C5E2FF"/>
          </w:tcPr>
          <w:p w:rsidR="0095597D" w:rsidRPr="00D5423A" w:rsidRDefault="0095597D" w:rsidP="00902E0D">
            <w:pPr>
              <w:pStyle w:val="BPC3Tableheadings"/>
            </w:pPr>
            <w:r>
              <w:t>Size</w:t>
            </w:r>
          </w:p>
        </w:tc>
        <w:tc>
          <w:tcPr>
            <w:tcW w:w="1325" w:type="dxa"/>
            <w:shd w:val="clear" w:color="auto" w:fill="C5E2FF"/>
          </w:tcPr>
          <w:p w:rsidR="0095597D" w:rsidRPr="00D5423A" w:rsidRDefault="0095597D" w:rsidP="00902E0D">
            <w:pPr>
              <w:pStyle w:val="BPC3Tableheadings"/>
            </w:pPr>
            <w:r>
              <w:t>Quantity</w:t>
            </w:r>
          </w:p>
        </w:tc>
        <w:tc>
          <w:tcPr>
            <w:tcW w:w="3402" w:type="dxa"/>
            <w:shd w:val="clear" w:color="auto" w:fill="C5E2FF"/>
          </w:tcPr>
          <w:p w:rsidR="0095597D" w:rsidRPr="00D5423A" w:rsidRDefault="0095597D" w:rsidP="00902E0D">
            <w:pPr>
              <w:pStyle w:val="BPC3Tableheadings"/>
            </w:pPr>
            <w:r>
              <w:t>Description</w:t>
            </w:r>
          </w:p>
        </w:tc>
      </w:tr>
      <w:tr w:rsidR="0095597D" w:rsidRPr="003C17A4" w:rsidTr="00902E0D">
        <w:trPr>
          <w:trHeight w:val="135"/>
        </w:trPr>
        <w:tc>
          <w:tcPr>
            <w:tcW w:w="9072" w:type="dxa"/>
            <w:gridSpan w:val="5"/>
            <w:shd w:val="clear" w:color="auto" w:fill="auto"/>
          </w:tcPr>
          <w:p w:rsidR="0095597D" w:rsidRPr="003C17A4" w:rsidRDefault="0095597D" w:rsidP="00902E0D">
            <w:pPr>
              <w:pStyle w:val="BPC3Tableheadings"/>
            </w:pPr>
            <w:r>
              <w:t>debts</w:t>
            </w:r>
          </w:p>
        </w:tc>
      </w:tr>
      <w:tr w:rsidR="0095597D" w:rsidRPr="00132993" w:rsidTr="00902E0D">
        <w:trPr>
          <w:trHeight w:val="135"/>
        </w:trPr>
        <w:tc>
          <w:tcPr>
            <w:tcW w:w="2268" w:type="dxa"/>
          </w:tcPr>
          <w:p w:rsidR="0095597D" w:rsidRPr="00D22D2D" w:rsidRDefault="0095597D" w:rsidP="00902E0D">
            <w:pPr>
              <w:pStyle w:val="BPC3Bodyafterheading"/>
            </w:pPr>
            <w:r>
              <w:t>debt</w:t>
            </w:r>
          </w:p>
        </w:tc>
        <w:tc>
          <w:tcPr>
            <w:tcW w:w="1227" w:type="dxa"/>
          </w:tcPr>
          <w:p w:rsidR="0095597D" w:rsidRPr="003C17A4" w:rsidRDefault="0095597D" w:rsidP="00902E0D">
            <w:pPr>
              <w:pStyle w:val="BPC3Bodyafterheading"/>
            </w:pPr>
            <w:r>
              <w:t>complex</w:t>
            </w:r>
          </w:p>
        </w:tc>
        <w:tc>
          <w:tcPr>
            <w:tcW w:w="850" w:type="dxa"/>
          </w:tcPr>
          <w:p w:rsidR="0095597D" w:rsidRPr="00D22D2D" w:rsidRDefault="0095597D" w:rsidP="00902E0D">
            <w:pPr>
              <w:rPr>
                <w:rFonts w:ascii="Tahoma" w:hAnsi="Tahoma" w:cs="Tahoma"/>
                <w:sz w:val="20"/>
                <w:szCs w:val="20"/>
              </w:rPr>
            </w:pPr>
          </w:p>
        </w:tc>
        <w:tc>
          <w:tcPr>
            <w:tcW w:w="1325" w:type="dxa"/>
          </w:tcPr>
          <w:p w:rsidR="0095597D" w:rsidRPr="003C17A4" w:rsidRDefault="0095597D" w:rsidP="00902E0D">
            <w:pPr>
              <w:pStyle w:val="BPC3Bodyafterheading"/>
            </w:pPr>
            <w:r w:rsidRPr="003C17A4">
              <w:t>1-*</w:t>
            </w:r>
          </w:p>
        </w:tc>
        <w:tc>
          <w:tcPr>
            <w:tcW w:w="3402" w:type="dxa"/>
          </w:tcPr>
          <w:p w:rsidR="0095597D" w:rsidRPr="009B1555" w:rsidRDefault="0095597D" w:rsidP="00902E0D">
            <w:pPr>
              <w:pStyle w:val="BPC3Bodyafterheading"/>
            </w:pPr>
            <w:r>
              <w:t>Debit</w:t>
            </w:r>
            <w:r w:rsidRPr="009B1555">
              <w:t xml:space="preserve"> </w:t>
            </w:r>
            <w:r>
              <w:t>operation</w:t>
            </w:r>
            <w:r w:rsidRPr="009B1555">
              <w:t xml:space="preserve"> </w:t>
            </w:r>
            <w:r>
              <w:t>registered</w:t>
            </w:r>
            <w:r w:rsidRPr="009B1555">
              <w:t xml:space="preserve"> </w:t>
            </w:r>
            <w:r>
              <w:t>in</w:t>
            </w:r>
            <w:r w:rsidRPr="009B1555">
              <w:t xml:space="preserve"> </w:t>
            </w:r>
            <w:r>
              <w:t>credit</w:t>
            </w:r>
            <w:r w:rsidRPr="009B1555">
              <w:t xml:space="preserve"> </w:t>
            </w:r>
            <w:r>
              <w:t>module</w:t>
            </w:r>
            <w:r w:rsidRPr="009B1555">
              <w:t xml:space="preserve"> </w:t>
            </w:r>
            <w:r>
              <w:t>that</w:t>
            </w:r>
            <w:r w:rsidRPr="009B1555">
              <w:t xml:space="preserve"> </w:t>
            </w:r>
            <w:r>
              <w:t>should</w:t>
            </w:r>
            <w:r w:rsidRPr="009B1555">
              <w:t xml:space="preserve"> </w:t>
            </w:r>
            <w:r>
              <w:t>be</w:t>
            </w:r>
            <w:r w:rsidRPr="009B1555">
              <w:t xml:space="preserve"> </w:t>
            </w:r>
            <w:r>
              <w:t>taken</w:t>
            </w:r>
            <w:r w:rsidRPr="009B1555">
              <w:t xml:space="preserve"> </w:t>
            </w:r>
            <w:r>
              <w:t>into</w:t>
            </w:r>
            <w:r w:rsidRPr="009B1555">
              <w:t xml:space="preserve"> </w:t>
            </w:r>
            <w:r>
              <w:t>account</w:t>
            </w:r>
            <w:r w:rsidRPr="009B1555">
              <w:t xml:space="preserve"> </w:t>
            </w:r>
            <w:r>
              <w:t>during</w:t>
            </w:r>
            <w:r w:rsidRPr="009B1555">
              <w:t xml:space="preserve"> </w:t>
            </w:r>
            <w:r>
              <w:t>credit</w:t>
            </w:r>
            <w:r w:rsidRPr="009B1555">
              <w:t xml:space="preserve"> </w:t>
            </w:r>
            <w:r>
              <w:t>calculation.</w:t>
            </w:r>
          </w:p>
        </w:tc>
      </w:tr>
      <w:tr w:rsidR="0095597D" w:rsidRPr="00D30D6C" w:rsidTr="00902E0D">
        <w:trPr>
          <w:trHeight w:val="135"/>
        </w:trPr>
        <w:tc>
          <w:tcPr>
            <w:tcW w:w="9072" w:type="dxa"/>
            <w:gridSpan w:val="5"/>
          </w:tcPr>
          <w:p w:rsidR="0095597D" w:rsidRPr="00D30D6C" w:rsidRDefault="0095597D" w:rsidP="00902E0D">
            <w:pPr>
              <w:pStyle w:val="BPC3Tableheadings"/>
              <w:rPr>
                <w:rFonts w:ascii="Courier New" w:hAnsi="Courier New" w:cs="Courier New"/>
                <w:highlight w:val="white"/>
              </w:rPr>
            </w:pPr>
            <w:r>
              <w:rPr>
                <w:highlight w:val="white"/>
              </w:rPr>
              <w:t>Debt</w:t>
            </w:r>
          </w:p>
        </w:tc>
      </w:tr>
      <w:tr w:rsidR="0095597D" w:rsidRPr="00132993" w:rsidTr="00902E0D">
        <w:trPr>
          <w:trHeight w:val="135"/>
        </w:trPr>
        <w:tc>
          <w:tcPr>
            <w:tcW w:w="2268" w:type="dxa"/>
          </w:tcPr>
          <w:p w:rsidR="0095597D" w:rsidRDefault="0095597D" w:rsidP="00902E0D">
            <w:pPr>
              <w:pStyle w:val="BPC3Bodyafterheading"/>
            </w:pPr>
            <w:proofErr w:type="spellStart"/>
            <w:r>
              <w:t>originator_refnum</w:t>
            </w:r>
            <w:proofErr w:type="spellEnd"/>
          </w:p>
        </w:tc>
        <w:tc>
          <w:tcPr>
            <w:tcW w:w="1227" w:type="dxa"/>
          </w:tcPr>
          <w:p w:rsidR="0095597D" w:rsidRDefault="0095597D" w:rsidP="00902E0D">
            <w:pPr>
              <w:pStyle w:val="BPC3Bodyafterheading"/>
            </w:pPr>
            <w:r>
              <w:t>string</w:t>
            </w:r>
          </w:p>
        </w:tc>
        <w:tc>
          <w:tcPr>
            <w:tcW w:w="850" w:type="dxa"/>
          </w:tcPr>
          <w:p w:rsidR="0095597D" w:rsidRPr="00247986" w:rsidRDefault="0095597D" w:rsidP="00902E0D">
            <w:pPr>
              <w:pStyle w:val="BPC3Bodyafterheading"/>
            </w:pPr>
            <w:r>
              <w:t>12-36</w:t>
            </w:r>
          </w:p>
        </w:tc>
        <w:tc>
          <w:tcPr>
            <w:tcW w:w="1325" w:type="dxa"/>
          </w:tcPr>
          <w:p w:rsidR="0095597D" w:rsidRDefault="0095597D" w:rsidP="00902E0D">
            <w:pPr>
              <w:pStyle w:val="BPC3Bodyafterheading"/>
            </w:pPr>
            <w:r>
              <w:t>1-1</w:t>
            </w:r>
          </w:p>
        </w:tc>
        <w:tc>
          <w:tcPr>
            <w:tcW w:w="3402" w:type="dxa"/>
          </w:tcPr>
          <w:p w:rsidR="0095597D" w:rsidRPr="009B1555" w:rsidRDefault="0095597D" w:rsidP="00902E0D">
            <w:pPr>
              <w:pStyle w:val="BPC3Bodyafterheading"/>
            </w:pPr>
            <w:r>
              <w:t>Unique identifier of basic operation.</w:t>
            </w:r>
          </w:p>
        </w:tc>
      </w:tr>
      <w:tr w:rsidR="0095597D" w:rsidRPr="00132993" w:rsidTr="00902E0D">
        <w:trPr>
          <w:trHeight w:val="135"/>
        </w:trPr>
        <w:tc>
          <w:tcPr>
            <w:tcW w:w="2268" w:type="dxa"/>
          </w:tcPr>
          <w:p w:rsidR="0095597D" w:rsidRDefault="0095597D" w:rsidP="00902E0D">
            <w:pPr>
              <w:pStyle w:val="BPC3Bodyafterheading"/>
            </w:pPr>
            <w:proofErr w:type="spellStart"/>
            <w:r>
              <w:t>account_number</w:t>
            </w:r>
            <w:proofErr w:type="spellEnd"/>
          </w:p>
        </w:tc>
        <w:tc>
          <w:tcPr>
            <w:tcW w:w="1227" w:type="dxa"/>
          </w:tcPr>
          <w:p w:rsidR="0095597D" w:rsidRDefault="0095597D" w:rsidP="00902E0D">
            <w:pPr>
              <w:pStyle w:val="BPC3Bodyafterheading"/>
            </w:pPr>
            <w:r>
              <w:t>string</w:t>
            </w:r>
          </w:p>
        </w:tc>
        <w:tc>
          <w:tcPr>
            <w:tcW w:w="850" w:type="dxa"/>
          </w:tcPr>
          <w:p w:rsidR="0095597D" w:rsidRPr="00247986" w:rsidRDefault="0095597D" w:rsidP="00902E0D">
            <w:pPr>
              <w:pStyle w:val="BPC3Bodyafterheading"/>
            </w:pPr>
            <w:r>
              <w:t>32</w:t>
            </w:r>
          </w:p>
        </w:tc>
        <w:tc>
          <w:tcPr>
            <w:tcW w:w="1325" w:type="dxa"/>
          </w:tcPr>
          <w:p w:rsidR="0095597D" w:rsidRDefault="0095597D" w:rsidP="00902E0D">
            <w:pPr>
              <w:pStyle w:val="BPC3Bodyafterheading"/>
            </w:pPr>
            <w:r>
              <w:t>1-1</w:t>
            </w:r>
          </w:p>
        </w:tc>
        <w:tc>
          <w:tcPr>
            <w:tcW w:w="3402" w:type="dxa"/>
          </w:tcPr>
          <w:p w:rsidR="0095597D" w:rsidRPr="009B1555" w:rsidRDefault="0095597D" w:rsidP="00902E0D">
            <w:pPr>
              <w:pStyle w:val="BPC3Bodyafterheading"/>
            </w:pPr>
            <w:r>
              <w:t>Account number used for credit calculation.</w:t>
            </w:r>
          </w:p>
        </w:tc>
      </w:tr>
      <w:tr w:rsidR="0095597D" w:rsidRPr="00132993" w:rsidTr="00902E0D">
        <w:trPr>
          <w:trHeight w:val="135"/>
        </w:trPr>
        <w:tc>
          <w:tcPr>
            <w:tcW w:w="2268" w:type="dxa"/>
          </w:tcPr>
          <w:p w:rsidR="0095597D" w:rsidRPr="00AB2271" w:rsidRDefault="0095597D" w:rsidP="00902E0D">
            <w:pPr>
              <w:pStyle w:val="BPC3Bodyafterheading"/>
            </w:pPr>
            <w:proofErr w:type="spellStart"/>
            <w:r>
              <w:t>card_number</w:t>
            </w:r>
            <w:proofErr w:type="spellEnd"/>
          </w:p>
        </w:tc>
        <w:tc>
          <w:tcPr>
            <w:tcW w:w="1227" w:type="dxa"/>
          </w:tcPr>
          <w:p w:rsidR="0095597D" w:rsidRPr="00AB2271" w:rsidRDefault="0095597D" w:rsidP="00902E0D">
            <w:pPr>
              <w:pStyle w:val="BPC3Bodyafterheading"/>
            </w:pPr>
            <w:r>
              <w:t>string</w:t>
            </w:r>
          </w:p>
        </w:tc>
        <w:tc>
          <w:tcPr>
            <w:tcW w:w="850" w:type="dxa"/>
          </w:tcPr>
          <w:p w:rsidR="0095597D" w:rsidRPr="00AB2271" w:rsidRDefault="0095597D" w:rsidP="00902E0D">
            <w:pPr>
              <w:pStyle w:val="BPC3Bodyafterheading"/>
            </w:pPr>
            <w:r>
              <w:t>24</w:t>
            </w:r>
          </w:p>
        </w:tc>
        <w:tc>
          <w:tcPr>
            <w:tcW w:w="1325" w:type="dxa"/>
          </w:tcPr>
          <w:p w:rsidR="0095597D" w:rsidRPr="00AB2271" w:rsidRDefault="0095597D" w:rsidP="00902E0D">
            <w:pPr>
              <w:pStyle w:val="BPC3Bodyafterheading"/>
            </w:pPr>
            <w:r>
              <w:t>0</w:t>
            </w:r>
            <w:r w:rsidRPr="00AB2271">
              <w:t>-1</w:t>
            </w:r>
          </w:p>
        </w:tc>
        <w:tc>
          <w:tcPr>
            <w:tcW w:w="3402" w:type="dxa"/>
          </w:tcPr>
          <w:p w:rsidR="0095597D" w:rsidRPr="00132F90" w:rsidRDefault="0095597D" w:rsidP="00902E0D">
            <w:pPr>
              <w:pStyle w:val="BPC3Bodyafterheading"/>
            </w:pPr>
            <w:r>
              <w:t>Card</w:t>
            </w:r>
            <w:r w:rsidRPr="00132F90">
              <w:t xml:space="preserve"> </w:t>
            </w:r>
            <w:r>
              <w:t>number</w:t>
            </w:r>
            <w:r w:rsidRPr="00132F90">
              <w:t xml:space="preserve"> </w:t>
            </w:r>
            <w:r>
              <w:t>if</w:t>
            </w:r>
            <w:r w:rsidRPr="00132F90">
              <w:t xml:space="preserve"> </w:t>
            </w:r>
            <w:r>
              <w:t>operation</w:t>
            </w:r>
            <w:r w:rsidRPr="00132F90">
              <w:t xml:space="preserve"> </w:t>
            </w:r>
            <w:r>
              <w:t>is</w:t>
            </w:r>
            <w:r w:rsidRPr="00132F90">
              <w:t xml:space="preserve"> </w:t>
            </w:r>
            <w:r>
              <w:t>performed</w:t>
            </w:r>
            <w:r w:rsidRPr="00132F90">
              <w:t xml:space="preserve"> </w:t>
            </w:r>
            <w:r>
              <w:t>by</w:t>
            </w:r>
            <w:r w:rsidRPr="00132F90">
              <w:t xml:space="preserve"> </w:t>
            </w:r>
            <w:r>
              <w:t>means</w:t>
            </w:r>
            <w:r w:rsidRPr="00132F90">
              <w:t xml:space="preserve"> </w:t>
            </w:r>
            <w:r>
              <w:t>of</w:t>
            </w:r>
            <w:r w:rsidRPr="00132F90">
              <w:t xml:space="preserve"> </w:t>
            </w:r>
            <w:r>
              <w:t>card</w:t>
            </w:r>
            <w:r w:rsidRPr="00132F90">
              <w:t>.</w:t>
            </w:r>
          </w:p>
        </w:tc>
      </w:tr>
      <w:tr w:rsidR="0095597D" w:rsidRPr="009B1555" w:rsidTr="00902E0D">
        <w:trPr>
          <w:trHeight w:val="135"/>
        </w:trPr>
        <w:tc>
          <w:tcPr>
            <w:tcW w:w="2268" w:type="dxa"/>
          </w:tcPr>
          <w:p w:rsidR="0095597D" w:rsidRDefault="0095597D" w:rsidP="00902E0D">
            <w:pPr>
              <w:pStyle w:val="BPC3Bodyafterheading"/>
            </w:pPr>
            <w:r>
              <w:t>amount</w:t>
            </w:r>
          </w:p>
        </w:tc>
        <w:tc>
          <w:tcPr>
            <w:tcW w:w="1227" w:type="dxa"/>
          </w:tcPr>
          <w:p w:rsidR="0095597D"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325" w:type="dxa"/>
          </w:tcPr>
          <w:p w:rsidR="0095597D" w:rsidRDefault="0095597D" w:rsidP="00902E0D">
            <w:pPr>
              <w:pStyle w:val="BPC3Bodyafterheading"/>
            </w:pPr>
            <w:r>
              <w:t>1-1</w:t>
            </w:r>
          </w:p>
        </w:tc>
        <w:tc>
          <w:tcPr>
            <w:tcW w:w="3402" w:type="dxa"/>
          </w:tcPr>
          <w:p w:rsidR="0095597D" w:rsidRPr="009B1555" w:rsidRDefault="0095597D" w:rsidP="00902E0D">
            <w:pPr>
              <w:pStyle w:val="BPC3Bodyafterheading"/>
            </w:pPr>
            <w:r>
              <w:t>Total amount of operation.</w:t>
            </w:r>
          </w:p>
        </w:tc>
      </w:tr>
      <w:tr w:rsidR="0095597D" w:rsidRPr="00132993" w:rsidTr="00902E0D">
        <w:trPr>
          <w:trHeight w:val="135"/>
        </w:trPr>
        <w:tc>
          <w:tcPr>
            <w:tcW w:w="2268" w:type="dxa"/>
          </w:tcPr>
          <w:p w:rsidR="0095597D" w:rsidRPr="005B7F59" w:rsidRDefault="0095597D" w:rsidP="00902E0D">
            <w:pPr>
              <w:pStyle w:val="BPC3Bodyafterheading"/>
            </w:pPr>
            <w:proofErr w:type="spellStart"/>
            <w:r>
              <w:t>debt_amount</w:t>
            </w:r>
            <w:proofErr w:type="spellEnd"/>
          </w:p>
        </w:tc>
        <w:tc>
          <w:tcPr>
            <w:tcW w:w="1227" w:type="dxa"/>
          </w:tcPr>
          <w:p w:rsidR="0095597D" w:rsidRPr="005B7F59"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325" w:type="dxa"/>
          </w:tcPr>
          <w:p w:rsidR="0095597D" w:rsidRPr="005B7F59" w:rsidRDefault="0095597D" w:rsidP="00902E0D">
            <w:pPr>
              <w:pStyle w:val="BPC3Bodyafterheading"/>
            </w:pPr>
            <w:r>
              <w:t>1-1</w:t>
            </w:r>
          </w:p>
        </w:tc>
        <w:tc>
          <w:tcPr>
            <w:tcW w:w="3402" w:type="dxa"/>
          </w:tcPr>
          <w:p w:rsidR="0095597D" w:rsidRPr="009B1555" w:rsidRDefault="0095597D" w:rsidP="00902E0D">
            <w:pPr>
              <w:pStyle w:val="BPC3Bodyafterheading"/>
            </w:pPr>
            <w:r>
              <w:t>Part of operation amount that was taken from credit funds.</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proofErr w:type="spellStart"/>
            <w:r>
              <w:t>aging_period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9B1555" w:rsidRDefault="0095597D" w:rsidP="00902E0D">
            <w:pPr>
              <w:pStyle w:val="BPC3Bodyafterheading"/>
            </w:pPr>
            <w:r>
              <w:t>Number of delays of operation credit part repayment.</w:t>
            </w:r>
          </w:p>
        </w:tc>
      </w:tr>
      <w:tr w:rsidR="0095597D" w:rsidRPr="00770D7C"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lastRenderedPageBreak/>
              <w:t>status</w:t>
            </w:r>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r>
              <w:t>8</w:t>
            </w: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Debt status.</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fee_type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8</w:t>
            </w: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402" w:type="dxa"/>
            <w:tcBorders>
              <w:top w:val="single" w:sz="4" w:space="0" w:color="auto"/>
              <w:left w:val="single" w:sz="4" w:space="0" w:color="auto"/>
              <w:bottom w:val="single" w:sz="4" w:space="0" w:color="auto"/>
              <w:right w:val="single" w:sz="4" w:space="0" w:color="auto"/>
            </w:tcBorders>
          </w:tcPr>
          <w:p w:rsidR="0095597D" w:rsidRPr="009B1555" w:rsidRDefault="0095597D" w:rsidP="00902E0D">
            <w:pPr>
              <w:pStyle w:val="BPC3Bodyafterheading"/>
            </w:pPr>
            <w:r>
              <w:t>Fee type that causes debt.</w:t>
            </w:r>
          </w:p>
        </w:tc>
      </w:tr>
      <w:tr w:rsidR="0095597D" w:rsidRPr="009B1555"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macros_type_id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9B1555" w:rsidRDefault="0095597D" w:rsidP="00902E0D">
            <w:pPr>
              <w:pStyle w:val="BPC3Bodyafterheading"/>
            </w:pPr>
            <w:r>
              <w:t>Macros type, technical field.</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invoice_date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402" w:type="dxa"/>
            <w:tcBorders>
              <w:top w:val="single" w:sz="4" w:space="0" w:color="auto"/>
              <w:left w:val="single" w:sz="4" w:space="0" w:color="auto"/>
              <w:bottom w:val="single" w:sz="4" w:space="0" w:color="auto"/>
              <w:right w:val="single" w:sz="4" w:space="0" w:color="auto"/>
            </w:tcBorders>
          </w:tcPr>
          <w:p w:rsidR="0095597D" w:rsidRPr="008E3951" w:rsidRDefault="0095597D" w:rsidP="00902E0D">
            <w:pPr>
              <w:pStyle w:val="BPC3Bodyafterheading"/>
            </w:pPr>
            <w:r>
              <w:t>The</w:t>
            </w:r>
            <w:r w:rsidRPr="008E3951">
              <w:t xml:space="preserve"> </w:t>
            </w:r>
            <w:r>
              <w:t>data</w:t>
            </w:r>
            <w:r w:rsidRPr="008E3951">
              <w:t xml:space="preserve"> </w:t>
            </w:r>
            <w:r>
              <w:t>of</w:t>
            </w:r>
            <w:r w:rsidRPr="008E3951">
              <w:t xml:space="preserve"> </w:t>
            </w:r>
            <w:r>
              <w:t>issuance of invoice which includes current debt if operation has been included already in invoice.</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is_grace_enabled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FF7F6B" w:rsidRDefault="0095597D" w:rsidP="00902E0D">
            <w:pPr>
              <w:pStyle w:val="BPC3Bodyafterheading"/>
            </w:pPr>
            <w:r>
              <w:t>Flag of possibility to remove interest if grace period condition is met.</w:t>
            </w:r>
          </w:p>
        </w:tc>
      </w:tr>
      <w:tr w:rsidR="0095597D" w:rsidRPr="00F01589"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proofErr w:type="spellStart"/>
            <w:r>
              <w:t>debt_balance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complex</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w:t>
            </w:r>
          </w:p>
        </w:tc>
        <w:tc>
          <w:tcPr>
            <w:tcW w:w="3402"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r>
              <w:t>Information</w:t>
            </w:r>
            <w:r w:rsidRPr="009B1555">
              <w:t xml:space="preserve"> </w:t>
            </w:r>
            <w:r>
              <w:t>about</w:t>
            </w:r>
            <w:r w:rsidRPr="009B1555">
              <w:t xml:space="preserve"> </w:t>
            </w:r>
            <w:r>
              <w:t>debt</w:t>
            </w:r>
            <w:r w:rsidRPr="009B1555">
              <w:t xml:space="preserve"> </w:t>
            </w:r>
            <w:r>
              <w:t>balances</w:t>
            </w:r>
            <w:r w:rsidRPr="009B1555">
              <w:t>.</w:t>
            </w:r>
          </w:p>
        </w:tc>
      </w:tr>
      <w:tr w:rsidR="0095597D" w:rsidRPr="00F01589" w:rsidTr="00902E0D">
        <w:trPr>
          <w:trHeight w:val="135"/>
        </w:trPr>
        <w:tc>
          <w:tcPr>
            <w:tcW w:w="9072" w:type="dxa"/>
            <w:gridSpan w:val="5"/>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Tableheadings"/>
            </w:pPr>
            <w:proofErr w:type="spellStart"/>
            <w:r>
              <w:t>debt</w:t>
            </w:r>
            <w:r w:rsidRPr="002751CE">
              <w:t>_balance</w:t>
            </w:r>
            <w:proofErr w:type="spellEnd"/>
          </w:p>
        </w:tc>
      </w:tr>
      <w:tr w:rsidR="0095597D" w:rsidRPr="008E3951"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balance_type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8</w:t>
            </w: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8E3951" w:rsidRDefault="0095597D" w:rsidP="00902E0D">
            <w:pPr>
              <w:pStyle w:val="BPC3Bodyafterheading"/>
            </w:pPr>
            <w:r>
              <w:t>Credit accounting balance type.</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amount</w:t>
            </w:r>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8E3951" w:rsidRDefault="0095597D" w:rsidP="00902E0D">
            <w:pPr>
              <w:pStyle w:val="BPC3Bodyafterheading"/>
            </w:pPr>
            <w:r>
              <w:t>The part of the debt residing at current balance.</w:t>
            </w:r>
          </w:p>
        </w:tc>
      </w:tr>
      <w:tr w:rsidR="0095597D" w:rsidRPr="00770D7C"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rsidRPr="00FA64BA">
              <w:t>repay_priority</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770D7C"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770D7C" w:rsidRDefault="0095597D" w:rsidP="00902E0D">
            <w:pPr>
              <w:pStyle w:val="BPC3Bodyafterheading"/>
            </w:pPr>
            <w:r>
              <w:t xml:space="preserve">Repayment priority. </w:t>
            </w:r>
            <w:proofErr w:type="spellStart"/>
            <w:r>
              <w:t>погашения</w:t>
            </w:r>
            <w:proofErr w:type="spellEnd"/>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1A15B1" w:rsidRDefault="0095597D" w:rsidP="00902E0D">
            <w:pPr>
              <w:pStyle w:val="BPC3Bodyafterheading"/>
            </w:pPr>
            <w:proofErr w:type="spellStart"/>
            <w:r w:rsidRPr="00FA64BA">
              <w:t>min_amount_due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8E3951" w:rsidRDefault="0095597D" w:rsidP="00902E0D">
            <w:pPr>
              <w:pStyle w:val="BPC3Bodyafterheading"/>
            </w:pPr>
            <w:r>
              <w:t>The</w:t>
            </w:r>
            <w:r w:rsidRPr="008E3951">
              <w:t xml:space="preserve"> </w:t>
            </w:r>
            <w:r>
              <w:t>part</w:t>
            </w:r>
            <w:r w:rsidRPr="008E3951">
              <w:t xml:space="preserve"> </w:t>
            </w:r>
            <w:r>
              <w:t>of</w:t>
            </w:r>
            <w:r w:rsidRPr="008E3951">
              <w:t xml:space="preserve"> </w:t>
            </w:r>
            <w:r>
              <w:t>the</w:t>
            </w:r>
            <w:r w:rsidRPr="008E3951">
              <w:t xml:space="preserve"> </w:t>
            </w:r>
            <w:r>
              <w:t>debt</w:t>
            </w:r>
            <w:r w:rsidRPr="008E3951">
              <w:t xml:space="preserve"> </w:t>
            </w:r>
            <w:r>
              <w:t>residing at current balance included</w:t>
            </w:r>
            <w:r w:rsidRPr="008E3951">
              <w:t xml:space="preserve"> </w:t>
            </w:r>
            <w:r>
              <w:t>in</w:t>
            </w:r>
            <w:r w:rsidRPr="008E3951">
              <w:t xml:space="preserve"> </w:t>
            </w:r>
            <w:r>
              <w:t>MAD.</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Bodyafterheading"/>
            </w:pPr>
            <w:proofErr w:type="spellStart"/>
            <w:r w:rsidRPr="00FA64BA">
              <w:t>debt_interest</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complex</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w:t>
            </w:r>
          </w:p>
        </w:tc>
        <w:tc>
          <w:tcPr>
            <w:tcW w:w="3402"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History of interest accounting and debt status changes.</w:t>
            </w:r>
          </w:p>
          <w:p w:rsidR="0095597D" w:rsidRPr="008E3951" w:rsidRDefault="0095597D" w:rsidP="00902E0D">
            <w:pPr>
              <w:rPr>
                <w:rFonts w:ascii="Tahoma" w:hAnsi="Tahoma" w:cs="Tahoma"/>
                <w:sz w:val="20"/>
                <w:szCs w:val="20"/>
              </w:rPr>
            </w:pPr>
          </w:p>
        </w:tc>
      </w:tr>
      <w:tr w:rsidR="0095597D" w:rsidRPr="008E3951" w:rsidTr="00902E0D">
        <w:trPr>
          <w:trHeight w:val="135"/>
        </w:trPr>
        <w:tc>
          <w:tcPr>
            <w:tcW w:w="9072" w:type="dxa"/>
            <w:gridSpan w:val="5"/>
            <w:tcBorders>
              <w:top w:val="single" w:sz="4" w:space="0" w:color="auto"/>
              <w:left w:val="single" w:sz="4" w:space="0" w:color="auto"/>
              <w:bottom w:val="single" w:sz="4" w:space="0" w:color="auto"/>
              <w:right w:val="single" w:sz="4" w:space="0" w:color="auto"/>
            </w:tcBorders>
          </w:tcPr>
          <w:p w:rsidR="0095597D" w:rsidRPr="008E3951" w:rsidRDefault="0095597D" w:rsidP="00902E0D">
            <w:pPr>
              <w:pStyle w:val="BPC3Tableheadings"/>
            </w:pPr>
            <w:proofErr w:type="spellStart"/>
            <w:r w:rsidRPr="002751CE">
              <w:t>debt</w:t>
            </w:r>
            <w:r w:rsidRPr="00FA64BA">
              <w:t>_</w:t>
            </w:r>
            <w:r w:rsidRPr="002751CE">
              <w:t>interest</w:t>
            </w:r>
            <w:proofErr w:type="spellEnd"/>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Bodyafterheading"/>
            </w:pPr>
            <w:proofErr w:type="spellStart"/>
            <w:r>
              <w:t>balance_date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FF7F6B" w:rsidRDefault="0095597D" w:rsidP="00902E0D">
            <w:pPr>
              <w:pStyle w:val="BPC3Bodyafterheading"/>
            </w:pPr>
            <w:r>
              <w:t>Date</w:t>
            </w:r>
            <w:r w:rsidRPr="00FF7F6B">
              <w:t xml:space="preserve"> </w:t>
            </w:r>
            <w:r>
              <w:t>of</w:t>
            </w:r>
            <w:r w:rsidRPr="00FF7F6B">
              <w:t xml:space="preserve"> </w:t>
            </w:r>
            <w:r>
              <w:t>debt</w:t>
            </w:r>
            <w:r w:rsidRPr="00FF7F6B">
              <w:t xml:space="preserve"> </w:t>
            </w:r>
            <w:r>
              <w:t>state</w:t>
            </w:r>
            <w:r w:rsidRPr="00FF7F6B">
              <w:t xml:space="preserve"> </w:t>
            </w:r>
            <w:r>
              <w:t>snapshot.</w:t>
            </w:r>
          </w:p>
        </w:tc>
      </w:tr>
      <w:tr w:rsidR="0095597D" w:rsidRPr="001A15B1"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Bodyafterheading"/>
            </w:pPr>
            <w:r>
              <w:t>amount</w:t>
            </w:r>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Amount of debt</w:t>
            </w:r>
          </w:p>
        </w:tc>
      </w:tr>
      <w:tr w:rsidR="0095597D" w:rsidRPr="001A15B1"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Bodyafterheading"/>
            </w:pPr>
            <w:proofErr w:type="spellStart"/>
            <w:r>
              <w:t>interest_rate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247986" w:rsidRDefault="0095597D" w:rsidP="00902E0D">
            <w:pPr>
              <w:pStyle w:val="BPC3Bodyafterheading"/>
            </w:pPr>
            <w:r>
              <w:t>float</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247986" w:rsidRDefault="0095597D" w:rsidP="00902E0D">
            <w:pPr>
              <w:pStyle w:val="BPC3Bodyafterheading"/>
            </w:pPr>
            <w:r>
              <w:t xml:space="preserve">Interest rate </w:t>
            </w:r>
          </w:p>
        </w:tc>
      </w:tr>
      <w:tr w:rsidR="0095597D" w:rsidRPr="001A15B1"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Bodyafterheading"/>
            </w:pPr>
            <w:proofErr w:type="spellStart"/>
            <w:r>
              <w:rPr>
                <w:highlight w:val="white"/>
              </w:rPr>
              <w:t>additional_interest_rate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247986" w:rsidRDefault="0095597D" w:rsidP="00902E0D">
            <w:pPr>
              <w:pStyle w:val="BPC3Bodyafterheading"/>
            </w:pPr>
            <w:r>
              <w:t>float</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402" w:type="dxa"/>
            <w:tcBorders>
              <w:top w:val="single" w:sz="4" w:space="0" w:color="auto"/>
              <w:left w:val="single" w:sz="4" w:space="0" w:color="auto"/>
              <w:bottom w:val="single" w:sz="4" w:space="0" w:color="auto"/>
              <w:right w:val="single" w:sz="4" w:space="0" w:color="auto"/>
            </w:tcBorders>
          </w:tcPr>
          <w:p w:rsidR="0095597D" w:rsidRPr="00247986" w:rsidRDefault="0095597D" w:rsidP="00902E0D">
            <w:pPr>
              <w:pStyle w:val="BPC3Bodyafterheading"/>
            </w:pPr>
            <w:r>
              <w:rPr>
                <w:rFonts w:ascii="MS Shell Dlg 2" w:hAnsi="MS Shell Dlg 2" w:cs="MS Shell Dlg 2"/>
                <w:color w:val="000000"/>
                <w:sz w:val="20"/>
                <w:highlight w:val="white"/>
                <w:lang w:eastAsia="ru-RU"/>
              </w:rPr>
              <w:t>Additional</w:t>
            </w:r>
            <w:r>
              <w:t xml:space="preserve"> Interest rate </w:t>
            </w:r>
          </w:p>
        </w:tc>
      </w:tr>
      <w:tr w:rsidR="0095597D" w:rsidRPr="00FF7F6B"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rsidRPr="00FA64BA">
              <w:lastRenderedPageBreak/>
              <w:t>interest_amount</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402" w:type="dxa"/>
            <w:tcBorders>
              <w:top w:val="single" w:sz="4" w:space="0" w:color="auto"/>
              <w:left w:val="single" w:sz="4" w:space="0" w:color="auto"/>
              <w:bottom w:val="single" w:sz="4" w:space="0" w:color="auto"/>
              <w:right w:val="single" w:sz="4" w:space="0" w:color="auto"/>
            </w:tcBorders>
          </w:tcPr>
          <w:p w:rsidR="0095597D" w:rsidRPr="00FF7F6B" w:rsidRDefault="0095597D" w:rsidP="00902E0D">
            <w:pPr>
              <w:pStyle w:val="BPC3Bodyafterheading"/>
            </w:pPr>
            <w:r>
              <w:t>Amount of calculated interest</w:t>
            </w:r>
            <w:r w:rsidRPr="00FF7F6B">
              <w:t xml:space="preserve"> </w:t>
            </w:r>
          </w:p>
        </w:tc>
      </w:tr>
      <w:tr w:rsidR="0095597D" w:rsidRPr="001A15B1"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is_charged</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int</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325"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Flag</w:t>
            </w:r>
            <w:r w:rsidRPr="00FF7F6B">
              <w:t xml:space="preserve"> </w:t>
            </w:r>
            <w:r>
              <w:t>of</w:t>
            </w:r>
            <w:r w:rsidRPr="00FF7F6B">
              <w:t xml:space="preserve"> </w:t>
            </w:r>
            <w:r>
              <w:t>interest</w:t>
            </w:r>
            <w:r w:rsidRPr="00FF7F6B">
              <w:t xml:space="preserve"> </w:t>
            </w:r>
            <w:r>
              <w:t>posting</w:t>
            </w:r>
          </w:p>
        </w:tc>
      </w:tr>
    </w:tbl>
    <w:p w:rsidR="0095597D" w:rsidRPr="00FF7F6B" w:rsidRDefault="0095597D" w:rsidP="0095597D">
      <w:pPr>
        <w:pStyle w:val="BPC3Bodyafterheading"/>
      </w:pPr>
    </w:p>
    <w:p w:rsidR="0095597D" w:rsidRDefault="0095597D" w:rsidP="0095597D">
      <w:pPr>
        <w:pStyle w:val="BPC3Subhead1"/>
      </w:pPr>
      <w:bookmarkStart w:id="121" w:name="_Toc377371533"/>
      <w:r>
        <w:t>DEBTS</w:t>
      </w:r>
      <w:bookmarkEnd w:id="121"/>
    </w:p>
    <w:p w:rsidR="0095597D" w:rsidRPr="005A1B76" w:rsidRDefault="0095597D" w:rsidP="0095597D">
      <w:pPr>
        <w:pStyle w:val="BPC3Bodyafterheading"/>
      </w:pPr>
      <w:r>
        <w:t>Root tag of the file where debts data resides.</w:t>
      </w:r>
    </w:p>
    <w:p w:rsidR="0095597D" w:rsidRPr="005A1B76" w:rsidRDefault="0095597D" w:rsidP="0095597D">
      <w:pPr>
        <w:pStyle w:val="BPC3Bodyafterheading"/>
      </w:pPr>
    </w:p>
    <w:p w:rsidR="0095597D" w:rsidRPr="0069355E" w:rsidRDefault="0095597D" w:rsidP="0095597D">
      <w:pPr>
        <w:pStyle w:val="BPC3Subhead1"/>
      </w:pPr>
      <w:bookmarkStart w:id="122" w:name="_Toc377371534"/>
      <w:r>
        <w:t>DEBT</w:t>
      </w:r>
      <w:bookmarkEnd w:id="122"/>
    </w:p>
    <w:p w:rsidR="0095597D" w:rsidRPr="005A1B76" w:rsidRDefault="0095597D" w:rsidP="0095597D">
      <w:pPr>
        <w:pStyle w:val="BPC3Bodyafterheading"/>
      </w:pPr>
      <w:r>
        <w:t>Information</w:t>
      </w:r>
      <w:r w:rsidRPr="00D23E71">
        <w:t xml:space="preserve"> </w:t>
      </w:r>
      <w:r>
        <w:t>about</w:t>
      </w:r>
      <w:r w:rsidRPr="00D23E71">
        <w:t xml:space="preserve"> </w:t>
      </w:r>
      <w:r>
        <w:t>single</w:t>
      </w:r>
      <w:r w:rsidRPr="00D23E71">
        <w:t xml:space="preserve"> </w:t>
      </w:r>
      <w:r>
        <w:t>debt</w:t>
      </w:r>
      <w:r w:rsidRPr="00D23E71">
        <w:t xml:space="preserve">, </w:t>
      </w:r>
      <w:r>
        <w:t>i</w:t>
      </w:r>
      <w:r w:rsidRPr="00D23E71">
        <w:t>.</w:t>
      </w:r>
      <w:r>
        <w:t>e</w:t>
      </w:r>
      <w:r w:rsidRPr="00D23E71">
        <w:t xml:space="preserve">. </w:t>
      </w:r>
      <w:r>
        <w:t>about debit operation which is done fully or partially by means of credit funds.</w:t>
      </w:r>
      <w:r w:rsidRPr="00D23E71">
        <w:t xml:space="preserve"> </w:t>
      </w:r>
      <w:r>
        <w:t>Information related to similar account must be arranged in ascending order by date of operation processing.</w:t>
      </w:r>
    </w:p>
    <w:p w:rsidR="0095597D" w:rsidRPr="005A1B76" w:rsidRDefault="0095597D" w:rsidP="0095597D">
      <w:pPr>
        <w:pStyle w:val="BPC3Bodyafterheading"/>
      </w:pPr>
    </w:p>
    <w:p w:rsidR="0095597D" w:rsidRPr="00161602" w:rsidRDefault="0095597D" w:rsidP="0095597D">
      <w:pPr>
        <w:pStyle w:val="BPC3Subhead1"/>
      </w:pPr>
      <w:bookmarkStart w:id="123" w:name="_Toc377371535"/>
      <w:r>
        <w:t>ORIGINATOR</w:t>
      </w:r>
      <w:r w:rsidRPr="00161602">
        <w:t>_</w:t>
      </w:r>
      <w:r>
        <w:t>REFNUM</w:t>
      </w:r>
      <w:bookmarkEnd w:id="123"/>
    </w:p>
    <w:p w:rsidR="0095597D" w:rsidRPr="005A1B76" w:rsidRDefault="0095597D" w:rsidP="0095597D">
      <w:pPr>
        <w:pStyle w:val="BPC3Bodyafterheading"/>
      </w:pPr>
      <w:r>
        <w:t>Identifier</w:t>
      </w:r>
      <w:r w:rsidRPr="00D23E71">
        <w:t xml:space="preserve"> </w:t>
      </w:r>
      <w:r>
        <w:t>of</w:t>
      </w:r>
      <w:r w:rsidRPr="00D23E71">
        <w:t xml:space="preserve"> </w:t>
      </w:r>
      <w:r>
        <w:t>financial</w:t>
      </w:r>
      <w:r w:rsidRPr="00D23E71">
        <w:t xml:space="preserve"> </w:t>
      </w:r>
      <w:r>
        <w:t>operation caused</w:t>
      </w:r>
      <w:r w:rsidRPr="00D23E71">
        <w:t xml:space="preserve"> </w:t>
      </w:r>
      <w:r>
        <w:t>debt</w:t>
      </w:r>
      <w:r w:rsidRPr="00D23E71">
        <w:t>.</w:t>
      </w:r>
      <w:r>
        <w:t xml:space="preserve"> All</w:t>
      </w:r>
      <w:r w:rsidRPr="00A27645">
        <w:t xml:space="preserve"> </w:t>
      </w:r>
      <w:r>
        <w:t>operations</w:t>
      </w:r>
      <w:r w:rsidRPr="00A27645">
        <w:t xml:space="preserve"> </w:t>
      </w:r>
      <w:r>
        <w:t>must</w:t>
      </w:r>
      <w:r w:rsidRPr="00A27645">
        <w:t xml:space="preserve"> </w:t>
      </w:r>
      <w:r>
        <w:t>be</w:t>
      </w:r>
      <w:r w:rsidRPr="00A27645">
        <w:t xml:space="preserve"> </w:t>
      </w:r>
      <w:r>
        <w:t>previously</w:t>
      </w:r>
      <w:r w:rsidRPr="00A27645">
        <w:t xml:space="preserve"> </w:t>
      </w:r>
      <w:r>
        <w:t>loaded into system</w:t>
      </w:r>
      <w:r w:rsidRPr="00A27645">
        <w:t>.</w:t>
      </w:r>
    </w:p>
    <w:p w:rsidR="0095597D" w:rsidRPr="005A1B76" w:rsidRDefault="0095597D" w:rsidP="0095597D">
      <w:pPr>
        <w:pStyle w:val="BPC3Bodyafterheading"/>
      </w:pPr>
    </w:p>
    <w:p w:rsidR="0095597D" w:rsidRPr="00DB266C" w:rsidRDefault="0095597D" w:rsidP="0095597D">
      <w:pPr>
        <w:pStyle w:val="BPC3Subhead1"/>
      </w:pPr>
      <w:bookmarkStart w:id="124" w:name="_Toc377371536"/>
      <w:r>
        <w:t>ACCOUNT_NUMBER</w:t>
      </w:r>
      <w:bookmarkEnd w:id="124"/>
    </w:p>
    <w:p w:rsidR="0095597D" w:rsidRPr="005A1B76" w:rsidRDefault="0095597D" w:rsidP="0095597D">
      <w:pPr>
        <w:pStyle w:val="BPC3Bodyafterheading"/>
      </w:pPr>
      <w:r>
        <w:t>Account number which is used for credit calculation and accounting.</w:t>
      </w:r>
    </w:p>
    <w:p w:rsidR="0095597D" w:rsidRPr="005A1B76" w:rsidRDefault="0095597D" w:rsidP="0095597D">
      <w:pPr>
        <w:pStyle w:val="BPC3Bodyafterheading"/>
      </w:pPr>
    </w:p>
    <w:p w:rsidR="0095597D" w:rsidRDefault="0095597D" w:rsidP="0095597D">
      <w:pPr>
        <w:pStyle w:val="BPC3Subhead1"/>
      </w:pPr>
      <w:bookmarkStart w:id="125" w:name="_Toc377371537"/>
      <w:r>
        <w:t>CARD_NUMBER</w:t>
      </w:r>
      <w:bookmarkEnd w:id="125"/>
    </w:p>
    <w:p w:rsidR="0095597D" w:rsidRPr="005A1B76" w:rsidRDefault="0095597D" w:rsidP="0095597D">
      <w:pPr>
        <w:pStyle w:val="BPC3Bodyafterheading"/>
      </w:pPr>
      <w:r>
        <w:t>Debit operation card number in case of card-based operation.</w:t>
      </w:r>
    </w:p>
    <w:p w:rsidR="0095597D" w:rsidRPr="005A1B76" w:rsidRDefault="0095597D" w:rsidP="0095597D">
      <w:pPr>
        <w:pStyle w:val="BPC3Bodyafterheading"/>
      </w:pPr>
    </w:p>
    <w:p w:rsidR="0095597D" w:rsidRDefault="0095597D" w:rsidP="0095597D">
      <w:pPr>
        <w:pStyle w:val="BPC3Subhead1"/>
      </w:pPr>
      <w:bookmarkStart w:id="126" w:name="_Toc377371538"/>
      <w:r>
        <w:t>AMOUNT</w:t>
      </w:r>
      <w:bookmarkEnd w:id="126"/>
    </w:p>
    <w:p w:rsidR="0095597D" w:rsidRPr="00AB0758" w:rsidRDefault="0095597D" w:rsidP="0095597D">
      <w:pPr>
        <w:pStyle w:val="BPC3Bodyafterheading"/>
      </w:pPr>
      <w:proofErr w:type="gramStart"/>
      <w:r>
        <w:t>Total amount of debit operation.</w:t>
      </w:r>
      <w:proofErr w:type="gramEnd"/>
      <w:r w:rsidRPr="00A27645">
        <w:t xml:space="preserve"> </w:t>
      </w:r>
      <w:r>
        <w:t>It</w:t>
      </w:r>
      <w:r w:rsidRPr="00AB0758">
        <w:t xml:space="preserve"> </w:t>
      </w:r>
      <w:r>
        <w:t>must</w:t>
      </w:r>
      <w:r w:rsidRPr="00AB0758">
        <w:t xml:space="preserve"> </w:t>
      </w:r>
      <w:r>
        <w:t>be</w:t>
      </w:r>
      <w:r w:rsidRPr="00AB0758">
        <w:t xml:space="preserve"> </w:t>
      </w:r>
      <w:r>
        <w:t>set</w:t>
      </w:r>
      <w:r w:rsidRPr="00AB0758">
        <w:t xml:space="preserve"> </w:t>
      </w:r>
      <w:r>
        <w:t>in</w:t>
      </w:r>
      <w:r w:rsidRPr="00AB0758">
        <w:t xml:space="preserve"> </w:t>
      </w:r>
      <w:r>
        <w:t>minimal</w:t>
      </w:r>
      <w:r w:rsidRPr="00AB0758">
        <w:t xml:space="preserve"> </w:t>
      </w:r>
      <w:r>
        <w:t>account</w:t>
      </w:r>
      <w:r w:rsidRPr="00AB0758">
        <w:t xml:space="preserve"> </w:t>
      </w:r>
      <w:r>
        <w:t>currency</w:t>
      </w:r>
      <w:r w:rsidRPr="00AB0758">
        <w:t xml:space="preserve"> </w:t>
      </w:r>
      <w:r>
        <w:t>units</w:t>
      </w:r>
      <w:r w:rsidRPr="00AB0758">
        <w:t>.</w:t>
      </w:r>
    </w:p>
    <w:p w:rsidR="0095597D" w:rsidRPr="00AB0758" w:rsidRDefault="0095597D" w:rsidP="0095597D">
      <w:pPr>
        <w:pStyle w:val="BPC3Bodyafterheading"/>
      </w:pPr>
    </w:p>
    <w:p w:rsidR="0095597D" w:rsidRPr="00DB266C" w:rsidRDefault="0095597D" w:rsidP="0095597D">
      <w:pPr>
        <w:pStyle w:val="BPC3Subhead1"/>
      </w:pPr>
      <w:bookmarkStart w:id="127" w:name="_Toc377371539"/>
      <w:r>
        <w:t>DEBT_AMOUNT</w:t>
      </w:r>
      <w:bookmarkEnd w:id="127"/>
    </w:p>
    <w:p w:rsidR="0095597D" w:rsidRPr="005A1B76" w:rsidRDefault="0095597D" w:rsidP="0095597D">
      <w:pPr>
        <w:pStyle w:val="BPC3Bodyafterheading"/>
      </w:pPr>
      <w:proofErr w:type="gramStart"/>
      <w:r>
        <w:t>Operation</w:t>
      </w:r>
      <w:r w:rsidRPr="00A27645">
        <w:t xml:space="preserve"> </w:t>
      </w:r>
      <w:r>
        <w:t>amount</w:t>
      </w:r>
      <w:r w:rsidRPr="00A27645">
        <w:t xml:space="preserve"> </w:t>
      </w:r>
      <w:r>
        <w:t>part</w:t>
      </w:r>
      <w:r w:rsidRPr="00A27645">
        <w:t xml:space="preserve"> </w:t>
      </w:r>
      <w:r>
        <w:t>that</w:t>
      </w:r>
      <w:r w:rsidRPr="00A27645">
        <w:t xml:space="preserve"> </w:t>
      </w:r>
      <w:r>
        <w:t>was</w:t>
      </w:r>
      <w:r w:rsidRPr="00A27645">
        <w:t xml:space="preserve"> </w:t>
      </w:r>
      <w:r>
        <w:t>taken</w:t>
      </w:r>
      <w:r w:rsidRPr="00A27645">
        <w:t xml:space="preserve"> </w:t>
      </w:r>
      <w:r>
        <w:t>from</w:t>
      </w:r>
      <w:r w:rsidRPr="00A27645">
        <w:t xml:space="preserve"> </w:t>
      </w:r>
      <w:r>
        <w:t>credit finds.</w:t>
      </w:r>
      <w:proofErr w:type="gramEnd"/>
      <w:r>
        <w:t xml:space="preserve"> The value may be less of equal to AMOUNT. </w:t>
      </w:r>
      <w:r w:rsidRPr="00A27645">
        <w:t xml:space="preserve"> </w:t>
      </w:r>
      <w:r>
        <w:t>It</w:t>
      </w:r>
      <w:r w:rsidRPr="00A27645">
        <w:t xml:space="preserve"> </w:t>
      </w:r>
      <w:r>
        <w:t>must</w:t>
      </w:r>
      <w:r w:rsidRPr="00A27645">
        <w:t xml:space="preserve"> </w:t>
      </w:r>
      <w:r>
        <w:t>be</w:t>
      </w:r>
      <w:r w:rsidRPr="00A27645">
        <w:t xml:space="preserve"> </w:t>
      </w:r>
      <w:r>
        <w:t>set</w:t>
      </w:r>
      <w:r w:rsidRPr="00A27645">
        <w:t xml:space="preserve"> </w:t>
      </w:r>
      <w:r>
        <w:t>in</w:t>
      </w:r>
      <w:r w:rsidRPr="00A27645">
        <w:t xml:space="preserve"> </w:t>
      </w:r>
      <w:r>
        <w:t>minimal</w:t>
      </w:r>
      <w:r w:rsidRPr="00A27645">
        <w:t xml:space="preserve"> </w:t>
      </w:r>
      <w:r>
        <w:t>account</w:t>
      </w:r>
      <w:r w:rsidRPr="00A27645">
        <w:t xml:space="preserve"> </w:t>
      </w:r>
      <w:r>
        <w:t>currency</w:t>
      </w:r>
      <w:r w:rsidRPr="00A27645">
        <w:t xml:space="preserve"> </w:t>
      </w:r>
      <w:r>
        <w:t>units</w:t>
      </w:r>
      <w:r w:rsidRPr="00A27645">
        <w:t>.</w:t>
      </w:r>
    </w:p>
    <w:p w:rsidR="0095597D" w:rsidRPr="005A1B76" w:rsidRDefault="0095597D" w:rsidP="0095597D">
      <w:pPr>
        <w:pStyle w:val="BPC3Bodyafterheading"/>
      </w:pPr>
    </w:p>
    <w:p w:rsidR="0095597D" w:rsidRDefault="0095597D" w:rsidP="0095597D">
      <w:pPr>
        <w:pStyle w:val="BPC3Subhead1"/>
      </w:pPr>
      <w:bookmarkStart w:id="128" w:name="_Toc377371540"/>
      <w:r>
        <w:t>AGING_PERIOD</w:t>
      </w:r>
      <w:bookmarkEnd w:id="128"/>
    </w:p>
    <w:p w:rsidR="0095597D" w:rsidRPr="005A1B76" w:rsidRDefault="0095597D" w:rsidP="0095597D">
      <w:pPr>
        <w:pStyle w:val="BPC3Bodyafterheading"/>
      </w:pPr>
      <w:proofErr w:type="gramStart"/>
      <w:r>
        <w:t>Number</w:t>
      </w:r>
      <w:r w:rsidRPr="00A27645">
        <w:t xml:space="preserve"> </w:t>
      </w:r>
      <w:r>
        <w:t>of</w:t>
      </w:r>
      <w:r w:rsidRPr="00A27645">
        <w:t xml:space="preserve"> </w:t>
      </w:r>
      <w:r>
        <w:t>periods</w:t>
      </w:r>
      <w:r w:rsidRPr="00A27645">
        <w:t xml:space="preserve"> </w:t>
      </w:r>
      <w:r>
        <w:t>of</w:t>
      </w:r>
      <w:r w:rsidRPr="00A27645">
        <w:t xml:space="preserve"> </w:t>
      </w:r>
      <w:r>
        <w:t>debt</w:t>
      </w:r>
      <w:r w:rsidRPr="00A27645">
        <w:t xml:space="preserve"> </w:t>
      </w:r>
      <w:r>
        <w:t>payment</w:t>
      </w:r>
      <w:r w:rsidRPr="00A27645">
        <w:t xml:space="preserve"> </w:t>
      </w:r>
      <w:r>
        <w:t>delay</w:t>
      </w:r>
      <w:r w:rsidRPr="00A27645">
        <w:t>.</w:t>
      </w:r>
      <w:proofErr w:type="gramEnd"/>
      <w:r>
        <w:t xml:space="preserve"> If debt was paid in time then this value is equal to 0.</w:t>
      </w:r>
    </w:p>
    <w:p w:rsidR="0095597D" w:rsidRPr="005A1B76" w:rsidRDefault="0095597D" w:rsidP="0095597D">
      <w:pPr>
        <w:pStyle w:val="BPC3Bodyafterheading"/>
      </w:pPr>
    </w:p>
    <w:p w:rsidR="0095597D" w:rsidRDefault="0095597D" w:rsidP="0095597D">
      <w:pPr>
        <w:pStyle w:val="BPC3Subhead1"/>
      </w:pPr>
      <w:bookmarkStart w:id="129" w:name="_Toc377371541"/>
      <w:r>
        <w:t>STATUS</w:t>
      </w:r>
      <w:bookmarkEnd w:id="129"/>
    </w:p>
    <w:p w:rsidR="0095597D" w:rsidRPr="00A27645" w:rsidRDefault="0095597D" w:rsidP="0095597D">
      <w:pPr>
        <w:pStyle w:val="BPC3Bodyafterheading"/>
      </w:pPr>
      <w:proofErr w:type="gramStart"/>
      <w:r>
        <w:t>State of debt.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95597D" w:rsidRPr="00A27645" w:rsidTr="00902E0D">
        <w:trPr>
          <w:trHeight w:val="315"/>
        </w:trPr>
        <w:tc>
          <w:tcPr>
            <w:tcW w:w="1524" w:type="dxa"/>
            <w:shd w:val="clear" w:color="auto" w:fill="C5E2FF"/>
            <w:vAlign w:val="center"/>
          </w:tcPr>
          <w:p w:rsidR="0095597D" w:rsidRPr="00DB266C" w:rsidRDefault="0095597D" w:rsidP="00902E0D">
            <w:pPr>
              <w:pStyle w:val="BPC3Tableheadings"/>
            </w:pPr>
            <w:r>
              <w:t>Code</w:t>
            </w:r>
          </w:p>
        </w:tc>
        <w:tc>
          <w:tcPr>
            <w:tcW w:w="7718" w:type="dxa"/>
            <w:shd w:val="clear" w:color="auto" w:fill="C5E2FF"/>
            <w:vAlign w:val="center"/>
          </w:tcPr>
          <w:p w:rsidR="0095597D" w:rsidRPr="00DB266C" w:rsidRDefault="0095597D" w:rsidP="00902E0D">
            <w:pPr>
              <w:pStyle w:val="BPC3Tableheadings"/>
            </w:pPr>
            <w:r>
              <w:t>Description</w:t>
            </w:r>
          </w:p>
        </w:tc>
      </w:tr>
      <w:tr w:rsidR="0095597D" w:rsidRPr="00AB0758" w:rsidTr="00902E0D">
        <w:trPr>
          <w:trHeight w:val="250"/>
        </w:trPr>
        <w:tc>
          <w:tcPr>
            <w:tcW w:w="1524" w:type="dxa"/>
            <w:shd w:val="clear" w:color="auto" w:fill="auto"/>
          </w:tcPr>
          <w:p w:rsidR="0095597D" w:rsidRPr="00A27645" w:rsidRDefault="0095597D" w:rsidP="00902E0D">
            <w:pPr>
              <w:pStyle w:val="BPC3Bodyafterheading"/>
            </w:pPr>
            <w:r w:rsidRPr="00A27645">
              <w:t>DBTSACTV</w:t>
            </w:r>
          </w:p>
        </w:tc>
        <w:tc>
          <w:tcPr>
            <w:tcW w:w="7718" w:type="dxa"/>
            <w:shd w:val="clear" w:color="auto" w:fill="auto"/>
          </w:tcPr>
          <w:p w:rsidR="0095597D" w:rsidRPr="00AB0758" w:rsidRDefault="0095597D" w:rsidP="00902E0D">
            <w:pPr>
              <w:pStyle w:val="BPC3Bodyafterheading"/>
            </w:pPr>
            <w:r>
              <w:t>Active – waiting for repayment</w:t>
            </w:r>
          </w:p>
        </w:tc>
      </w:tr>
      <w:tr w:rsidR="0095597D" w:rsidRPr="00A27645" w:rsidTr="00902E0D">
        <w:trPr>
          <w:trHeight w:val="250"/>
        </w:trPr>
        <w:tc>
          <w:tcPr>
            <w:tcW w:w="1524" w:type="dxa"/>
            <w:shd w:val="clear" w:color="auto" w:fill="auto"/>
          </w:tcPr>
          <w:p w:rsidR="0095597D" w:rsidRPr="00A27645" w:rsidRDefault="0095597D" w:rsidP="00902E0D">
            <w:pPr>
              <w:pStyle w:val="BPC3Bodyafterheading"/>
            </w:pPr>
            <w:r w:rsidRPr="00A27645">
              <w:t>DBTSCNCL</w:t>
            </w:r>
          </w:p>
        </w:tc>
        <w:tc>
          <w:tcPr>
            <w:tcW w:w="7718" w:type="dxa"/>
            <w:shd w:val="clear" w:color="auto" w:fill="auto"/>
          </w:tcPr>
          <w:p w:rsidR="0095597D" w:rsidRPr="00AB0758" w:rsidRDefault="0095597D" w:rsidP="00902E0D">
            <w:pPr>
              <w:pStyle w:val="BPC3Bodyafterheading"/>
            </w:pPr>
            <w:r>
              <w:t>Cancelled</w:t>
            </w:r>
          </w:p>
        </w:tc>
      </w:tr>
      <w:tr w:rsidR="0095597D" w:rsidRPr="00A27645" w:rsidTr="00902E0D">
        <w:trPr>
          <w:trHeight w:val="250"/>
        </w:trPr>
        <w:tc>
          <w:tcPr>
            <w:tcW w:w="1524" w:type="dxa"/>
            <w:shd w:val="clear" w:color="auto" w:fill="auto"/>
          </w:tcPr>
          <w:p w:rsidR="0095597D" w:rsidRPr="00A27645" w:rsidRDefault="0095597D" w:rsidP="00902E0D">
            <w:pPr>
              <w:pStyle w:val="BPC3Bodyafterheading"/>
            </w:pPr>
            <w:r w:rsidRPr="00A27645">
              <w:t>DBTSPAID</w:t>
            </w:r>
          </w:p>
        </w:tc>
        <w:tc>
          <w:tcPr>
            <w:tcW w:w="7718" w:type="dxa"/>
            <w:shd w:val="clear" w:color="auto" w:fill="auto"/>
          </w:tcPr>
          <w:p w:rsidR="0095597D" w:rsidRPr="00AB0758" w:rsidRDefault="0095597D" w:rsidP="00902E0D">
            <w:pPr>
              <w:pStyle w:val="BPC3Bodyafterheading"/>
            </w:pPr>
            <w:r>
              <w:t>Paid</w:t>
            </w:r>
          </w:p>
        </w:tc>
      </w:tr>
      <w:tr w:rsidR="0095597D" w:rsidRPr="00132993" w:rsidTr="00902E0D">
        <w:trPr>
          <w:trHeight w:val="250"/>
        </w:trPr>
        <w:tc>
          <w:tcPr>
            <w:tcW w:w="1524" w:type="dxa"/>
            <w:shd w:val="clear" w:color="auto" w:fill="auto"/>
          </w:tcPr>
          <w:p w:rsidR="0095597D" w:rsidRPr="00A27645" w:rsidRDefault="0095597D" w:rsidP="00902E0D">
            <w:pPr>
              <w:pStyle w:val="BPC3Bodyafterheading"/>
            </w:pPr>
            <w:r w:rsidRPr="00A27645">
              <w:t>DBTSSSPN</w:t>
            </w:r>
          </w:p>
        </w:tc>
        <w:tc>
          <w:tcPr>
            <w:tcW w:w="7718" w:type="dxa"/>
            <w:shd w:val="clear" w:color="auto" w:fill="auto"/>
          </w:tcPr>
          <w:p w:rsidR="0095597D" w:rsidRPr="00132F90" w:rsidRDefault="0095597D" w:rsidP="00902E0D">
            <w:pPr>
              <w:pStyle w:val="BPC3Bodyafterheading"/>
            </w:pPr>
            <w:r>
              <w:t>Frozen because of dispute existence on operation.</w:t>
            </w:r>
          </w:p>
        </w:tc>
      </w:tr>
    </w:tbl>
    <w:p w:rsidR="0095597D" w:rsidRPr="00132F90" w:rsidRDefault="0095597D" w:rsidP="0095597D">
      <w:pPr>
        <w:pStyle w:val="BPC3Bodyafterheading"/>
      </w:pPr>
    </w:p>
    <w:p w:rsidR="0095597D" w:rsidRDefault="0095597D" w:rsidP="0095597D">
      <w:pPr>
        <w:pStyle w:val="BPC3Subhead1"/>
      </w:pPr>
      <w:bookmarkStart w:id="130" w:name="_Toc377371542"/>
      <w:r>
        <w:t>FEE_TYPE</w:t>
      </w:r>
      <w:bookmarkEnd w:id="130"/>
    </w:p>
    <w:p w:rsidR="0095597D" w:rsidRPr="00194C2F" w:rsidRDefault="0095597D" w:rsidP="0095597D">
      <w:pPr>
        <w:pStyle w:val="BPC3Bodyafterheading"/>
      </w:pPr>
      <w:r>
        <w:t>Fee</w:t>
      </w:r>
      <w:r w:rsidRPr="00194C2F">
        <w:t xml:space="preserve"> </w:t>
      </w:r>
      <w:r>
        <w:t>type is filled if debt was caused by fee that was assigned to basic operation, e.g. cash withdrawal fee or currency exchange fee.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95597D" w:rsidRPr="00550808" w:rsidTr="00902E0D">
        <w:trPr>
          <w:trHeight w:val="315"/>
        </w:trPr>
        <w:tc>
          <w:tcPr>
            <w:tcW w:w="1524" w:type="dxa"/>
            <w:shd w:val="clear" w:color="auto" w:fill="C5E2FF"/>
            <w:vAlign w:val="center"/>
          </w:tcPr>
          <w:p w:rsidR="0095597D" w:rsidRPr="00194C2F" w:rsidRDefault="0095597D" w:rsidP="00902E0D">
            <w:pPr>
              <w:pStyle w:val="BPC3Tableheadings"/>
            </w:pPr>
            <w:r>
              <w:t>Code</w:t>
            </w:r>
          </w:p>
        </w:tc>
        <w:tc>
          <w:tcPr>
            <w:tcW w:w="7718" w:type="dxa"/>
            <w:shd w:val="clear" w:color="auto" w:fill="C5E2FF"/>
            <w:vAlign w:val="center"/>
          </w:tcPr>
          <w:p w:rsidR="0095597D" w:rsidRPr="00194C2F" w:rsidRDefault="0095597D" w:rsidP="00902E0D">
            <w:pPr>
              <w:pStyle w:val="BPC3Tableheadings"/>
            </w:pPr>
            <w:r>
              <w:t>Description</w:t>
            </w:r>
          </w:p>
        </w:tc>
      </w:tr>
      <w:tr w:rsidR="0095597D" w:rsidRPr="00132993" w:rsidTr="00902E0D">
        <w:trPr>
          <w:trHeight w:val="250"/>
        </w:trPr>
        <w:tc>
          <w:tcPr>
            <w:tcW w:w="1524" w:type="dxa"/>
            <w:shd w:val="clear" w:color="auto" w:fill="auto"/>
          </w:tcPr>
          <w:p w:rsidR="0095597D" w:rsidRPr="00194C2F" w:rsidRDefault="0095597D" w:rsidP="00902E0D">
            <w:pPr>
              <w:pStyle w:val="BPC3Bodyafterheading"/>
            </w:pPr>
            <w:r w:rsidRPr="00194C2F">
              <w:t>FETP0110</w:t>
            </w:r>
          </w:p>
        </w:tc>
        <w:tc>
          <w:tcPr>
            <w:tcW w:w="7718" w:type="dxa"/>
            <w:shd w:val="clear" w:color="auto" w:fill="auto"/>
          </w:tcPr>
          <w:p w:rsidR="0095597D" w:rsidRPr="00194C2F" w:rsidRDefault="0095597D" w:rsidP="00902E0D">
            <w:pPr>
              <w:pStyle w:val="BPC3Bodyafterheading"/>
            </w:pPr>
            <w:r w:rsidRPr="00AD6F07">
              <w:t>Card</w:t>
            </w:r>
            <w:r w:rsidRPr="00194C2F">
              <w:t xml:space="preserve"> </w:t>
            </w:r>
            <w:r w:rsidRPr="00AD6F07">
              <w:t>balance</w:t>
            </w:r>
            <w:r w:rsidRPr="00194C2F">
              <w:t xml:space="preserve"> </w:t>
            </w:r>
            <w:r w:rsidRPr="00AD6F07">
              <w:t>inquire</w:t>
            </w:r>
            <w:r w:rsidRPr="00194C2F">
              <w:t xml:space="preserve"> </w:t>
            </w:r>
            <w:r w:rsidRPr="00AD6F07">
              <w:t>on</w:t>
            </w:r>
            <w:r w:rsidRPr="00194C2F">
              <w:t>-</w:t>
            </w:r>
            <w:r w:rsidRPr="00AD6F07">
              <w:t>them</w:t>
            </w:r>
            <w:r w:rsidRPr="00194C2F">
              <w:t xml:space="preserve"> </w:t>
            </w:r>
            <w:r w:rsidRPr="00AD6F07">
              <w:t>ATM</w:t>
            </w:r>
            <w:r w:rsidRPr="00194C2F">
              <w:t xml:space="preserve"> </w:t>
            </w:r>
            <w:r w:rsidRPr="00AD6F07">
              <w:t>fee</w:t>
            </w:r>
          </w:p>
        </w:tc>
      </w:tr>
      <w:tr w:rsidR="0095597D" w:rsidRPr="00132993" w:rsidTr="00902E0D">
        <w:trPr>
          <w:trHeight w:val="250"/>
        </w:trPr>
        <w:tc>
          <w:tcPr>
            <w:tcW w:w="1524" w:type="dxa"/>
            <w:shd w:val="clear" w:color="auto" w:fill="auto"/>
          </w:tcPr>
          <w:p w:rsidR="0095597D" w:rsidRPr="00194C2F" w:rsidRDefault="0095597D" w:rsidP="00902E0D">
            <w:pPr>
              <w:pStyle w:val="BPC3Bodyafterheading"/>
            </w:pPr>
            <w:r w:rsidRPr="00194C2F">
              <w:t>FETP0111</w:t>
            </w:r>
          </w:p>
        </w:tc>
        <w:tc>
          <w:tcPr>
            <w:tcW w:w="7718" w:type="dxa"/>
            <w:shd w:val="clear" w:color="auto" w:fill="auto"/>
          </w:tcPr>
          <w:p w:rsidR="0095597D" w:rsidRPr="00AD6F07" w:rsidRDefault="0095597D" w:rsidP="00902E0D">
            <w:pPr>
              <w:pStyle w:val="BPC3Bodyafterheading"/>
            </w:pPr>
            <w:r w:rsidRPr="00AD6F07">
              <w:t>Card cash withdrawal on-them ATM fee</w:t>
            </w:r>
          </w:p>
        </w:tc>
      </w:tr>
      <w:tr w:rsidR="0095597D" w:rsidRPr="00132993" w:rsidTr="00902E0D">
        <w:trPr>
          <w:trHeight w:val="250"/>
        </w:trPr>
        <w:tc>
          <w:tcPr>
            <w:tcW w:w="1524" w:type="dxa"/>
            <w:shd w:val="clear" w:color="auto" w:fill="auto"/>
          </w:tcPr>
          <w:p w:rsidR="0095597D" w:rsidRPr="00194C2F" w:rsidRDefault="0095597D" w:rsidP="00902E0D">
            <w:pPr>
              <w:pStyle w:val="BPC3Bodyafterheading"/>
            </w:pPr>
            <w:r w:rsidRPr="00194C2F">
              <w:t>FETP0112</w:t>
            </w:r>
          </w:p>
        </w:tc>
        <w:tc>
          <w:tcPr>
            <w:tcW w:w="7718" w:type="dxa"/>
            <w:shd w:val="clear" w:color="auto" w:fill="auto"/>
          </w:tcPr>
          <w:p w:rsidR="0095597D" w:rsidRPr="00AD6F07" w:rsidRDefault="0095597D" w:rsidP="00902E0D">
            <w:pPr>
              <w:pStyle w:val="BPC3Bodyafterheading"/>
            </w:pPr>
            <w:r w:rsidRPr="00AD6F07">
              <w:t>Card cash advance on-us POS fee</w:t>
            </w:r>
          </w:p>
        </w:tc>
      </w:tr>
      <w:tr w:rsidR="0095597D" w:rsidRPr="00132993" w:rsidTr="00902E0D">
        <w:trPr>
          <w:trHeight w:val="250"/>
        </w:trPr>
        <w:tc>
          <w:tcPr>
            <w:tcW w:w="1524" w:type="dxa"/>
            <w:shd w:val="clear" w:color="auto" w:fill="auto"/>
          </w:tcPr>
          <w:p w:rsidR="0095597D" w:rsidRPr="00AD6F07" w:rsidRDefault="0095597D" w:rsidP="00902E0D">
            <w:pPr>
              <w:pStyle w:val="BPC3Bodyafterheading"/>
            </w:pPr>
            <w:r w:rsidRPr="00AD6F07">
              <w:t>FETP0113</w:t>
            </w:r>
          </w:p>
        </w:tc>
        <w:tc>
          <w:tcPr>
            <w:tcW w:w="7718" w:type="dxa"/>
            <w:shd w:val="clear" w:color="auto" w:fill="auto"/>
          </w:tcPr>
          <w:p w:rsidR="0095597D" w:rsidRPr="00AD6F07" w:rsidRDefault="0095597D" w:rsidP="00902E0D">
            <w:pPr>
              <w:pStyle w:val="BPC3Bodyafterheading"/>
            </w:pPr>
            <w:r w:rsidRPr="00AD6F07">
              <w:t>Card cash advance on-them POS fee</w:t>
            </w:r>
          </w:p>
        </w:tc>
      </w:tr>
      <w:tr w:rsidR="0095597D" w:rsidRPr="00132993" w:rsidTr="00902E0D">
        <w:trPr>
          <w:trHeight w:val="250"/>
        </w:trPr>
        <w:tc>
          <w:tcPr>
            <w:tcW w:w="1524" w:type="dxa"/>
            <w:shd w:val="clear" w:color="auto" w:fill="auto"/>
          </w:tcPr>
          <w:p w:rsidR="0095597D" w:rsidRPr="00AD6F07" w:rsidRDefault="0095597D" w:rsidP="00902E0D">
            <w:pPr>
              <w:pStyle w:val="BPC3Bodyafterheading"/>
            </w:pPr>
            <w:r w:rsidRPr="00AD6F07">
              <w:t>FETP0114</w:t>
            </w:r>
          </w:p>
        </w:tc>
        <w:tc>
          <w:tcPr>
            <w:tcW w:w="7718" w:type="dxa"/>
            <w:shd w:val="clear" w:color="auto" w:fill="auto"/>
          </w:tcPr>
          <w:p w:rsidR="0095597D" w:rsidRPr="00AD6F07" w:rsidRDefault="0095597D" w:rsidP="00902E0D">
            <w:pPr>
              <w:pStyle w:val="BPC3Bodyafterheading"/>
            </w:pPr>
            <w:r w:rsidRPr="00AD6F07">
              <w:t>Card cash withdrawal on-us ATM fee</w:t>
            </w:r>
          </w:p>
        </w:tc>
      </w:tr>
      <w:tr w:rsidR="0095597D" w:rsidRPr="00132993" w:rsidTr="00902E0D">
        <w:trPr>
          <w:trHeight w:val="250"/>
        </w:trPr>
        <w:tc>
          <w:tcPr>
            <w:tcW w:w="1524" w:type="dxa"/>
            <w:shd w:val="clear" w:color="auto" w:fill="auto"/>
          </w:tcPr>
          <w:p w:rsidR="0095597D" w:rsidRPr="00AD6F07" w:rsidRDefault="0095597D" w:rsidP="00902E0D">
            <w:pPr>
              <w:pStyle w:val="BPC3Bodyafterheading"/>
            </w:pPr>
            <w:r w:rsidRPr="00AD6F07">
              <w:t>FETP0115</w:t>
            </w:r>
          </w:p>
        </w:tc>
        <w:tc>
          <w:tcPr>
            <w:tcW w:w="7718" w:type="dxa"/>
            <w:shd w:val="clear" w:color="auto" w:fill="auto"/>
          </w:tcPr>
          <w:p w:rsidR="0095597D" w:rsidRPr="00AD6F07" w:rsidRDefault="0095597D" w:rsidP="00902E0D">
            <w:pPr>
              <w:pStyle w:val="BPC3Bodyafterheading"/>
            </w:pPr>
            <w:r w:rsidRPr="00AD6F07">
              <w:t>Card cash withdrawal on-partner ATM fee</w:t>
            </w:r>
          </w:p>
        </w:tc>
      </w:tr>
      <w:tr w:rsidR="0095597D" w:rsidRPr="00132993" w:rsidTr="00902E0D">
        <w:trPr>
          <w:trHeight w:val="250"/>
        </w:trPr>
        <w:tc>
          <w:tcPr>
            <w:tcW w:w="1524" w:type="dxa"/>
            <w:shd w:val="clear" w:color="auto" w:fill="auto"/>
          </w:tcPr>
          <w:p w:rsidR="0095597D" w:rsidRPr="00AD6F07" w:rsidRDefault="0095597D" w:rsidP="00902E0D">
            <w:pPr>
              <w:pStyle w:val="BPC3Bodyafterheading"/>
            </w:pPr>
            <w:r w:rsidRPr="00AD6F07">
              <w:t>FETP0116</w:t>
            </w:r>
          </w:p>
        </w:tc>
        <w:tc>
          <w:tcPr>
            <w:tcW w:w="7718" w:type="dxa"/>
            <w:shd w:val="clear" w:color="auto" w:fill="auto"/>
          </w:tcPr>
          <w:p w:rsidR="0095597D" w:rsidRPr="00AD6F07" w:rsidRDefault="0095597D" w:rsidP="00902E0D">
            <w:pPr>
              <w:pStyle w:val="BPC3Bodyafterheading"/>
            </w:pPr>
            <w:r w:rsidRPr="00AD6F07">
              <w:t>Card cash advance on-partner POS fee</w:t>
            </w:r>
          </w:p>
        </w:tc>
      </w:tr>
      <w:tr w:rsidR="0095597D" w:rsidRPr="00132993" w:rsidTr="00902E0D">
        <w:trPr>
          <w:trHeight w:val="250"/>
        </w:trPr>
        <w:tc>
          <w:tcPr>
            <w:tcW w:w="1524" w:type="dxa"/>
            <w:shd w:val="clear" w:color="auto" w:fill="auto"/>
          </w:tcPr>
          <w:p w:rsidR="0095597D" w:rsidRPr="00AD6F07" w:rsidRDefault="0095597D" w:rsidP="00902E0D">
            <w:pPr>
              <w:pStyle w:val="BPC3Bodyafterheading"/>
            </w:pPr>
            <w:r w:rsidRPr="00AD6F07">
              <w:t>FETP0117</w:t>
            </w:r>
          </w:p>
        </w:tc>
        <w:tc>
          <w:tcPr>
            <w:tcW w:w="7718" w:type="dxa"/>
            <w:shd w:val="clear" w:color="auto" w:fill="auto"/>
          </w:tcPr>
          <w:p w:rsidR="0095597D" w:rsidRPr="00AD6F07" w:rsidRDefault="0095597D" w:rsidP="00902E0D">
            <w:pPr>
              <w:pStyle w:val="BPC3Bodyafterheading"/>
            </w:pPr>
            <w:r w:rsidRPr="00AD6F07">
              <w:t>Card balance inquire on-them POS fee</w:t>
            </w:r>
          </w:p>
        </w:tc>
      </w:tr>
      <w:tr w:rsidR="0095597D" w:rsidRPr="00AD6F07" w:rsidTr="00902E0D">
        <w:trPr>
          <w:trHeight w:val="250"/>
        </w:trPr>
        <w:tc>
          <w:tcPr>
            <w:tcW w:w="1524" w:type="dxa"/>
            <w:shd w:val="clear" w:color="auto" w:fill="auto"/>
          </w:tcPr>
          <w:p w:rsidR="0095597D" w:rsidRPr="00AD6F07" w:rsidRDefault="0095597D" w:rsidP="00902E0D">
            <w:pPr>
              <w:pStyle w:val="BPC3Bodyafterheading"/>
            </w:pPr>
            <w:r w:rsidRPr="00AD6F07">
              <w:t>FETP0304</w:t>
            </w:r>
          </w:p>
        </w:tc>
        <w:tc>
          <w:tcPr>
            <w:tcW w:w="7718" w:type="dxa"/>
            <w:shd w:val="clear" w:color="auto" w:fill="auto"/>
          </w:tcPr>
          <w:p w:rsidR="0095597D" w:rsidRPr="00AD6F07" w:rsidRDefault="0095597D" w:rsidP="00902E0D">
            <w:pPr>
              <w:pStyle w:val="BPC3Bodyafterheading"/>
            </w:pPr>
            <w:r w:rsidRPr="00AD6F07">
              <w:t>Cash withdrawal account fee</w:t>
            </w:r>
          </w:p>
        </w:tc>
      </w:tr>
      <w:tr w:rsidR="0095597D" w:rsidRPr="00AD6F07" w:rsidTr="00902E0D">
        <w:trPr>
          <w:trHeight w:val="250"/>
        </w:trPr>
        <w:tc>
          <w:tcPr>
            <w:tcW w:w="1524" w:type="dxa"/>
            <w:shd w:val="clear" w:color="auto" w:fill="auto"/>
          </w:tcPr>
          <w:p w:rsidR="0095597D" w:rsidRPr="00AD6F07" w:rsidRDefault="0095597D" w:rsidP="00902E0D">
            <w:pPr>
              <w:pStyle w:val="BPC3Bodyafterheading"/>
            </w:pPr>
            <w:r w:rsidRPr="00AD6F07">
              <w:t>FETP0305</w:t>
            </w:r>
          </w:p>
        </w:tc>
        <w:tc>
          <w:tcPr>
            <w:tcW w:w="7718" w:type="dxa"/>
            <w:shd w:val="clear" w:color="auto" w:fill="auto"/>
          </w:tcPr>
          <w:p w:rsidR="0095597D" w:rsidRPr="00AD6F07" w:rsidRDefault="0095597D" w:rsidP="00902E0D">
            <w:pPr>
              <w:pStyle w:val="BPC3Bodyafterheading"/>
            </w:pPr>
            <w:r w:rsidRPr="00AD6F07">
              <w:t>Debit account fee</w:t>
            </w:r>
          </w:p>
        </w:tc>
      </w:tr>
      <w:tr w:rsidR="0095597D" w:rsidRPr="00AD6F07" w:rsidTr="00902E0D">
        <w:trPr>
          <w:trHeight w:val="250"/>
        </w:trPr>
        <w:tc>
          <w:tcPr>
            <w:tcW w:w="1524" w:type="dxa"/>
            <w:shd w:val="clear" w:color="auto" w:fill="auto"/>
          </w:tcPr>
          <w:p w:rsidR="0095597D" w:rsidRPr="00AD6F07" w:rsidRDefault="0095597D" w:rsidP="00902E0D">
            <w:pPr>
              <w:pStyle w:val="BPC3Bodyafterheading"/>
            </w:pPr>
            <w:r w:rsidRPr="00AD6F07">
              <w:t>FETP0306</w:t>
            </w:r>
          </w:p>
        </w:tc>
        <w:tc>
          <w:tcPr>
            <w:tcW w:w="7718" w:type="dxa"/>
            <w:shd w:val="clear" w:color="auto" w:fill="auto"/>
          </w:tcPr>
          <w:p w:rsidR="0095597D" w:rsidRPr="00AD6F07" w:rsidRDefault="0095597D" w:rsidP="00902E0D">
            <w:pPr>
              <w:pStyle w:val="BPC3Bodyafterheading"/>
            </w:pPr>
            <w:r w:rsidRPr="00AD6F07">
              <w:t>Currency conversion fee</w:t>
            </w:r>
          </w:p>
        </w:tc>
      </w:tr>
      <w:tr w:rsidR="0095597D" w:rsidRPr="00AD6F07" w:rsidTr="00902E0D">
        <w:trPr>
          <w:trHeight w:val="250"/>
        </w:trPr>
        <w:tc>
          <w:tcPr>
            <w:tcW w:w="1524" w:type="dxa"/>
            <w:shd w:val="clear" w:color="auto" w:fill="auto"/>
          </w:tcPr>
          <w:p w:rsidR="0095597D" w:rsidRPr="00AD6F07" w:rsidRDefault="0095597D" w:rsidP="00902E0D">
            <w:pPr>
              <w:pStyle w:val="BPC3Bodyafterheading"/>
            </w:pPr>
            <w:r w:rsidRPr="00AD6F07">
              <w:t>FETP0307</w:t>
            </w:r>
          </w:p>
        </w:tc>
        <w:tc>
          <w:tcPr>
            <w:tcW w:w="7718" w:type="dxa"/>
            <w:shd w:val="clear" w:color="auto" w:fill="auto"/>
          </w:tcPr>
          <w:p w:rsidR="0095597D" w:rsidRPr="00AD6F07" w:rsidRDefault="0095597D" w:rsidP="00902E0D">
            <w:pPr>
              <w:pStyle w:val="BPC3Bodyafterheading"/>
            </w:pPr>
            <w:r w:rsidRPr="00AD6F07">
              <w:t>Statement account fee</w:t>
            </w:r>
          </w:p>
        </w:tc>
      </w:tr>
    </w:tbl>
    <w:p w:rsidR="0095597D" w:rsidRPr="00AD6F07" w:rsidRDefault="0095597D" w:rsidP="0095597D">
      <w:pPr>
        <w:pStyle w:val="BPC3Bodyafterheading"/>
      </w:pPr>
    </w:p>
    <w:p w:rsidR="0095597D" w:rsidRDefault="0095597D" w:rsidP="0095597D">
      <w:pPr>
        <w:pStyle w:val="BPC3Subhead1"/>
      </w:pPr>
      <w:bookmarkStart w:id="131" w:name="_Toc377371543"/>
      <w:r>
        <w:t>MACROS_TYPE_ID</w:t>
      </w:r>
      <w:bookmarkEnd w:id="131"/>
    </w:p>
    <w:p w:rsidR="0095597D" w:rsidRPr="005A1B76" w:rsidRDefault="0095597D" w:rsidP="0095597D">
      <w:pPr>
        <w:pStyle w:val="BPC3Bodyafterheading"/>
      </w:pPr>
      <w:r>
        <w:lastRenderedPageBreak/>
        <w:t>Macros</w:t>
      </w:r>
      <w:r w:rsidRPr="00AB0758">
        <w:t xml:space="preserve"> </w:t>
      </w:r>
      <w:r>
        <w:t>type is special technical field that is used by system to define debt processing. The list of values of this field is defined during system configuration and the subject of agreement during integration process.</w:t>
      </w:r>
      <w:r w:rsidRPr="00AB0758">
        <w:t xml:space="preserve"> </w:t>
      </w:r>
    </w:p>
    <w:p w:rsidR="0095597D" w:rsidRPr="005A1B76" w:rsidRDefault="0095597D" w:rsidP="0095597D">
      <w:pPr>
        <w:pStyle w:val="BPC3Bodyafterheading"/>
      </w:pPr>
    </w:p>
    <w:p w:rsidR="0095597D" w:rsidRPr="00AB0758" w:rsidRDefault="0095597D" w:rsidP="0095597D">
      <w:pPr>
        <w:pStyle w:val="BPC3Subhead1"/>
      </w:pPr>
      <w:bookmarkStart w:id="132" w:name="_Toc377371544"/>
      <w:r>
        <w:t>INVOICE</w:t>
      </w:r>
      <w:r w:rsidRPr="00AB0758">
        <w:t>_</w:t>
      </w:r>
      <w:r>
        <w:t>DATE</w:t>
      </w:r>
      <w:bookmarkEnd w:id="132"/>
    </w:p>
    <w:p w:rsidR="0095597D" w:rsidRPr="005A1B76" w:rsidRDefault="0095597D" w:rsidP="0095597D">
      <w:pPr>
        <w:pStyle w:val="BPC3Bodyafterheading"/>
      </w:pPr>
      <w:proofErr w:type="gramStart"/>
      <w:r>
        <w:t>The issuance date of the invoice in which operation was included.</w:t>
      </w:r>
      <w:proofErr w:type="gramEnd"/>
      <w:r w:rsidRPr="00A27645">
        <w:t xml:space="preserve"> </w:t>
      </w:r>
      <w:r>
        <w:t>It</w:t>
      </w:r>
      <w:r w:rsidRPr="00A27645">
        <w:t xml:space="preserve"> </w:t>
      </w:r>
      <w:r>
        <w:t>must</w:t>
      </w:r>
      <w:r w:rsidRPr="00A27645">
        <w:t xml:space="preserve"> </w:t>
      </w:r>
      <w:r>
        <w:t>be</w:t>
      </w:r>
      <w:r w:rsidRPr="00A27645">
        <w:t xml:space="preserve"> </w:t>
      </w:r>
      <w:r>
        <w:t>omitted</w:t>
      </w:r>
      <w:r w:rsidRPr="00A27645">
        <w:t xml:space="preserve"> </w:t>
      </w:r>
      <w:r>
        <w:t>if</w:t>
      </w:r>
      <w:r w:rsidRPr="00A27645">
        <w:t xml:space="preserve"> </w:t>
      </w:r>
      <w:r>
        <w:t>operation</w:t>
      </w:r>
      <w:r w:rsidRPr="00A27645">
        <w:t xml:space="preserve"> </w:t>
      </w:r>
      <w:r>
        <w:t>was</w:t>
      </w:r>
      <w:r w:rsidRPr="00A27645">
        <w:t xml:space="preserve"> </w:t>
      </w:r>
      <w:r>
        <w:t>not</w:t>
      </w:r>
      <w:r w:rsidRPr="00A27645">
        <w:t xml:space="preserve"> </w:t>
      </w:r>
      <w:r>
        <w:t>invoiced</w:t>
      </w:r>
      <w:r w:rsidRPr="00A27645">
        <w:t>.</w:t>
      </w:r>
    </w:p>
    <w:p w:rsidR="0095597D" w:rsidRPr="005A1B76" w:rsidRDefault="0095597D" w:rsidP="0095597D">
      <w:pPr>
        <w:pStyle w:val="BPC3Bodyafterheading"/>
      </w:pPr>
    </w:p>
    <w:p w:rsidR="0095597D" w:rsidRDefault="0095597D" w:rsidP="0095597D">
      <w:pPr>
        <w:pStyle w:val="BPC3Subhead1"/>
      </w:pPr>
      <w:bookmarkStart w:id="133" w:name="_Toc377371545"/>
      <w:r>
        <w:t>IS_GRACE_ENABLE</w:t>
      </w:r>
      <w:bookmarkEnd w:id="133"/>
    </w:p>
    <w:p w:rsidR="0095597D" w:rsidRPr="005A1B76" w:rsidRDefault="0095597D" w:rsidP="0095597D">
      <w:pPr>
        <w:pStyle w:val="BPC3Bodyafterheading"/>
      </w:pPr>
      <w:r>
        <w:t>Flag shows that interest for current period can be removed of reduced in case of grace period condition meeting</w:t>
      </w:r>
      <w:r w:rsidRPr="000A0F0F">
        <w:t xml:space="preserve">. 0 – </w:t>
      </w:r>
      <w:r>
        <w:t>interest</w:t>
      </w:r>
      <w:r w:rsidRPr="000A0F0F">
        <w:t xml:space="preserve"> </w:t>
      </w:r>
      <w:r>
        <w:t>cannot</w:t>
      </w:r>
      <w:r w:rsidRPr="000A0F0F">
        <w:t xml:space="preserve"> </w:t>
      </w:r>
      <w:r>
        <w:t>be</w:t>
      </w:r>
      <w:r w:rsidRPr="000A0F0F">
        <w:t xml:space="preserve"> </w:t>
      </w:r>
      <w:r>
        <w:t>removed</w:t>
      </w:r>
      <w:r w:rsidRPr="000A0F0F">
        <w:t xml:space="preserve">, 1 – </w:t>
      </w:r>
      <w:r>
        <w:t>interest can be removed</w:t>
      </w:r>
      <w:r w:rsidRPr="000A0F0F">
        <w:t xml:space="preserve">. </w:t>
      </w:r>
      <w:r>
        <w:t>Unless interest can be removed it is unable to invoice this interest.</w:t>
      </w:r>
    </w:p>
    <w:p w:rsidR="0095597D" w:rsidRPr="005A1B76" w:rsidRDefault="0095597D" w:rsidP="0095597D">
      <w:pPr>
        <w:pStyle w:val="BPC3Bodyafterheading"/>
      </w:pPr>
    </w:p>
    <w:p w:rsidR="0095597D" w:rsidRDefault="0095597D" w:rsidP="0095597D">
      <w:pPr>
        <w:pStyle w:val="BPC3Subhead1"/>
      </w:pPr>
      <w:bookmarkStart w:id="134" w:name="_Toc377371546"/>
      <w:r>
        <w:t>DEBT_BALANCE</w:t>
      </w:r>
      <w:bookmarkEnd w:id="134"/>
    </w:p>
    <w:p w:rsidR="0095597D" w:rsidRPr="005A1B76" w:rsidRDefault="0095597D" w:rsidP="0095597D">
      <w:pPr>
        <w:pStyle w:val="BPC3Bodyafterheading"/>
      </w:pPr>
      <w:r>
        <w:t>Information</w:t>
      </w:r>
      <w:r w:rsidRPr="00A27645">
        <w:t xml:space="preserve"> </w:t>
      </w:r>
      <w:r>
        <w:t>about</w:t>
      </w:r>
      <w:r w:rsidRPr="00A27645">
        <w:t xml:space="preserve"> </w:t>
      </w:r>
      <w:r>
        <w:t>distribution</w:t>
      </w:r>
      <w:r w:rsidRPr="00A27645">
        <w:t xml:space="preserve"> </w:t>
      </w:r>
      <w:r>
        <w:t>of</w:t>
      </w:r>
      <w:r w:rsidRPr="00A27645">
        <w:t xml:space="preserve"> </w:t>
      </w:r>
      <w:r>
        <w:t>debt</w:t>
      </w:r>
      <w:r w:rsidRPr="00A27645">
        <w:t xml:space="preserve"> </w:t>
      </w:r>
      <w:r>
        <w:t>between credit accounting balances.</w:t>
      </w:r>
    </w:p>
    <w:p w:rsidR="0095597D" w:rsidRPr="005A1B76" w:rsidRDefault="0095597D" w:rsidP="0095597D">
      <w:pPr>
        <w:pStyle w:val="BPC3Bodyafterheading"/>
      </w:pPr>
    </w:p>
    <w:p w:rsidR="0095597D" w:rsidRDefault="0095597D" w:rsidP="0095597D">
      <w:pPr>
        <w:pStyle w:val="BPC3Subhead1"/>
      </w:pPr>
      <w:bookmarkStart w:id="135" w:name="_Toc377371547"/>
      <w:r>
        <w:t>BALANCE_TYPE</w:t>
      </w:r>
      <w:bookmarkEnd w:id="135"/>
    </w:p>
    <w:p w:rsidR="0095597D" w:rsidRPr="00AB0758" w:rsidRDefault="0095597D" w:rsidP="0095597D">
      <w:pPr>
        <w:pStyle w:val="BPC3Bodyafterheading"/>
      </w:pPr>
      <w:proofErr w:type="gramStart"/>
      <w:r>
        <w:t>Type</w:t>
      </w:r>
      <w:r w:rsidRPr="00132F90">
        <w:t xml:space="preserve"> </w:t>
      </w:r>
      <w:r>
        <w:t>of</w:t>
      </w:r>
      <w:r w:rsidRPr="00132F90">
        <w:t xml:space="preserve"> </w:t>
      </w:r>
      <w:r>
        <w:t>account</w:t>
      </w:r>
      <w:r w:rsidRPr="00132F90">
        <w:t xml:space="preserve"> </w:t>
      </w:r>
      <w:r>
        <w:t>balance</w:t>
      </w:r>
      <w:r w:rsidRPr="00132F90">
        <w:t xml:space="preserve"> </w:t>
      </w:r>
      <w:r>
        <w:t>for</w:t>
      </w:r>
      <w:r w:rsidRPr="00132F90">
        <w:t xml:space="preserve"> </w:t>
      </w:r>
      <w:r>
        <w:t>credit</w:t>
      </w:r>
      <w:r w:rsidRPr="00132F90">
        <w:t xml:space="preserve"> </w:t>
      </w:r>
      <w:r>
        <w:t>debt</w:t>
      </w:r>
      <w:r w:rsidRPr="00132F90">
        <w:t xml:space="preserve"> </w:t>
      </w:r>
      <w:r>
        <w:t>accounting</w:t>
      </w:r>
      <w:r w:rsidRPr="00132F90">
        <w:t>.</w:t>
      </w:r>
      <w:proofErr w:type="gramEnd"/>
      <w:r w:rsidRPr="00132F90">
        <w:t xml:space="preserve"> </w:t>
      </w:r>
      <w:r>
        <w:t>The list of suitable types may vary in accordance with credit accounting requirements. Standard balances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95597D" w:rsidRPr="005964A8" w:rsidTr="00902E0D">
        <w:trPr>
          <w:trHeight w:val="315"/>
        </w:trPr>
        <w:tc>
          <w:tcPr>
            <w:tcW w:w="1524" w:type="dxa"/>
            <w:shd w:val="clear" w:color="auto" w:fill="C5E2FF"/>
            <w:vAlign w:val="center"/>
          </w:tcPr>
          <w:p w:rsidR="0095597D" w:rsidRPr="00AB0758" w:rsidRDefault="0095597D" w:rsidP="00902E0D">
            <w:pPr>
              <w:pStyle w:val="BPC3Tableheadings"/>
            </w:pPr>
            <w:r>
              <w:t>Code</w:t>
            </w:r>
          </w:p>
        </w:tc>
        <w:tc>
          <w:tcPr>
            <w:tcW w:w="7718" w:type="dxa"/>
            <w:shd w:val="clear" w:color="auto" w:fill="C5E2FF"/>
            <w:vAlign w:val="center"/>
          </w:tcPr>
          <w:p w:rsidR="0095597D" w:rsidRPr="00AB0758" w:rsidRDefault="0095597D" w:rsidP="00902E0D">
            <w:pPr>
              <w:pStyle w:val="BPC3Tableheadings"/>
            </w:pPr>
            <w:r>
              <w:t>Description</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t>000</w:t>
            </w:r>
            <w:r w:rsidRPr="005344F3">
              <w:t>1</w:t>
            </w:r>
          </w:p>
        </w:tc>
        <w:tc>
          <w:tcPr>
            <w:tcW w:w="7718" w:type="dxa"/>
            <w:shd w:val="clear" w:color="auto" w:fill="auto"/>
          </w:tcPr>
          <w:p w:rsidR="0095597D" w:rsidRPr="005344F3" w:rsidRDefault="0095597D" w:rsidP="00902E0D">
            <w:pPr>
              <w:pStyle w:val="BPC3Tableitems"/>
            </w:pPr>
            <w:r w:rsidRPr="005344F3">
              <w:t>Ledger</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t>000</w:t>
            </w:r>
            <w:r w:rsidRPr="005344F3">
              <w:t>2</w:t>
            </w:r>
          </w:p>
        </w:tc>
        <w:tc>
          <w:tcPr>
            <w:tcW w:w="7718" w:type="dxa"/>
            <w:shd w:val="clear" w:color="auto" w:fill="auto"/>
          </w:tcPr>
          <w:p w:rsidR="0095597D" w:rsidRPr="005344F3" w:rsidRDefault="0095597D" w:rsidP="00902E0D">
            <w:pPr>
              <w:pStyle w:val="BPC3Tableitems"/>
            </w:pPr>
            <w:r w:rsidRPr="005344F3">
              <w:t>Hold</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t>000</w:t>
            </w:r>
            <w:r w:rsidRPr="005344F3">
              <w:t>3</w:t>
            </w:r>
          </w:p>
        </w:tc>
        <w:tc>
          <w:tcPr>
            <w:tcW w:w="7718" w:type="dxa"/>
            <w:shd w:val="clear" w:color="auto" w:fill="auto"/>
          </w:tcPr>
          <w:p w:rsidR="0095597D" w:rsidRPr="005344F3" w:rsidRDefault="0095597D" w:rsidP="00902E0D">
            <w:pPr>
              <w:pStyle w:val="BPC3Tableitems"/>
            </w:pPr>
            <w:r w:rsidRPr="005344F3">
              <w:t>Fees</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t>000</w:t>
            </w:r>
            <w:r w:rsidRPr="005344F3">
              <w:t>4</w:t>
            </w:r>
          </w:p>
        </w:tc>
        <w:tc>
          <w:tcPr>
            <w:tcW w:w="7718" w:type="dxa"/>
            <w:shd w:val="clear" w:color="auto" w:fill="auto"/>
          </w:tcPr>
          <w:p w:rsidR="0095597D" w:rsidRPr="005344F3" w:rsidRDefault="0095597D" w:rsidP="00902E0D">
            <w:pPr>
              <w:pStyle w:val="BPC3Tableitems"/>
            </w:pPr>
            <w:proofErr w:type="spellStart"/>
            <w:r w:rsidRPr="005344F3">
              <w:t>Disput</w:t>
            </w:r>
            <w:proofErr w:type="spellEnd"/>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t>000</w:t>
            </w:r>
            <w:r w:rsidRPr="005344F3">
              <w:t>5</w:t>
            </w:r>
          </w:p>
        </w:tc>
        <w:tc>
          <w:tcPr>
            <w:tcW w:w="7718" w:type="dxa"/>
            <w:shd w:val="clear" w:color="auto" w:fill="auto"/>
          </w:tcPr>
          <w:p w:rsidR="0095597D" w:rsidRPr="005344F3" w:rsidRDefault="0095597D" w:rsidP="00902E0D">
            <w:pPr>
              <w:pStyle w:val="BPC3Tableitems"/>
            </w:pPr>
            <w:r w:rsidRPr="005344F3">
              <w:t>Frozen</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t>000</w:t>
            </w:r>
            <w:r w:rsidRPr="005344F3">
              <w:t>6</w:t>
            </w:r>
          </w:p>
        </w:tc>
        <w:tc>
          <w:tcPr>
            <w:tcW w:w="7718" w:type="dxa"/>
            <w:shd w:val="clear" w:color="auto" w:fill="auto"/>
          </w:tcPr>
          <w:p w:rsidR="0095597D" w:rsidRPr="005344F3" w:rsidRDefault="0095597D" w:rsidP="00902E0D">
            <w:pPr>
              <w:pStyle w:val="BPC3Tableitems"/>
            </w:pPr>
            <w:proofErr w:type="spellStart"/>
            <w:r w:rsidRPr="005344F3">
              <w:t>Stand-IN</w:t>
            </w:r>
            <w:proofErr w:type="spellEnd"/>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1001</w:t>
            </w:r>
          </w:p>
        </w:tc>
        <w:tc>
          <w:tcPr>
            <w:tcW w:w="7718" w:type="dxa"/>
            <w:shd w:val="clear" w:color="auto" w:fill="auto"/>
          </w:tcPr>
          <w:p w:rsidR="0095597D" w:rsidRPr="005344F3" w:rsidRDefault="0095597D" w:rsidP="00902E0D">
            <w:pPr>
              <w:pStyle w:val="BPC3Tableitems"/>
            </w:pPr>
            <w:r w:rsidRPr="005344F3">
              <w:t>Assigned exceed limit</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1002</w:t>
            </w:r>
          </w:p>
        </w:tc>
        <w:tc>
          <w:tcPr>
            <w:tcW w:w="7718" w:type="dxa"/>
            <w:shd w:val="clear" w:color="auto" w:fill="auto"/>
          </w:tcPr>
          <w:p w:rsidR="0095597D" w:rsidRPr="005344F3" w:rsidRDefault="0095597D" w:rsidP="00902E0D">
            <w:pPr>
              <w:pStyle w:val="BPC3Tableitems"/>
            </w:pPr>
            <w:r w:rsidRPr="005344F3">
              <w:t>Overdraft</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1003</w:t>
            </w:r>
          </w:p>
        </w:tc>
        <w:tc>
          <w:tcPr>
            <w:tcW w:w="7718" w:type="dxa"/>
            <w:shd w:val="clear" w:color="auto" w:fill="auto"/>
          </w:tcPr>
          <w:p w:rsidR="0095597D" w:rsidRPr="005344F3" w:rsidRDefault="0095597D" w:rsidP="00902E0D">
            <w:pPr>
              <w:pStyle w:val="BPC3Tableitems"/>
            </w:pPr>
            <w:r w:rsidRPr="005344F3">
              <w:t>Interest</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1004</w:t>
            </w:r>
          </w:p>
        </w:tc>
        <w:tc>
          <w:tcPr>
            <w:tcW w:w="7718" w:type="dxa"/>
            <w:shd w:val="clear" w:color="auto" w:fill="auto"/>
          </w:tcPr>
          <w:p w:rsidR="0095597D" w:rsidRPr="005344F3" w:rsidRDefault="0095597D" w:rsidP="00902E0D">
            <w:pPr>
              <w:pStyle w:val="BPC3Tableitems"/>
            </w:pPr>
            <w:r w:rsidRPr="005344F3">
              <w:t>Overdue</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lastRenderedPageBreak/>
              <w:t>1005</w:t>
            </w:r>
          </w:p>
        </w:tc>
        <w:tc>
          <w:tcPr>
            <w:tcW w:w="7718" w:type="dxa"/>
            <w:shd w:val="clear" w:color="auto" w:fill="auto"/>
          </w:tcPr>
          <w:p w:rsidR="0095597D" w:rsidRPr="005344F3" w:rsidRDefault="0095597D" w:rsidP="00902E0D">
            <w:pPr>
              <w:pStyle w:val="BPC3Tableitems"/>
            </w:pPr>
            <w:r w:rsidRPr="005344F3">
              <w:t>Overdue interest</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1006</w:t>
            </w:r>
          </w:p>
        </w:tc>
        <w:tc>
          <w:tcPr>
            <w:tcW w:w="7718" w:type="dxa"/>
            <w:shd w:val="clear" w:color="auto" w:fill="auto"/>
          </w:tcPr>
          <w:p w:rsidR="0095597D" w:rsidRPr="005344F3" w:rsidRDefault="0095597D" w:rsidP="00902E0D">
            <w:pPr>
              <w:pStyle w:val="BPC3Tableitems"/>
            </w:pPr>
            <w:r w:rsidRPr="005344F3">
              <w:t>Penalty</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1007</w:t>
            </w:r>
          </w:p>
        </w:tc>
        <w:tc>
          <w:tcPr>
            <w:tcW w:w="7718" w:type="dxa"/>
            <w:shd w:val="clear" w:color="auto" w:fill="auto"/>
          </w:tcPr>
          <w:p w:rsidR="0095597D" w:rsidRPr="005344F3" w:rsidRDefault="0095597D" w:rsidP="00902E0D">
            <w:pPr>
              <w:pStyle w:val="BPC3Tableitems"/>
            </w:pPr>
            <w:proofErr w:type="spellStart"/>
            <w:r w:rsidRPr="005344F3">
              <w:t>Overlimit</w:t>
            </w:r>
            <w:proofErr w:type="spellEnd"/>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1008</w:t>
            </w:r>
          </w:p>
        </w:tc>
        <w:tc>
          <w:tcPr>
            <w:tcW w:w="7718" w:type="dxa"/>
            <w:shd w:val="clear" w:color="auto" w:fill="auto"/>
          </w:tcPr>
          <w:p w:rsidR="0095597D" w:rsidRPr="005344F3" w:rsidRDefault="0095597D" w:rsidP="00902E0D">
            <w:pPr>
              <w:pStyle w:val="BPC3Tableitems"/>
            </w:pPr>
            <w:r w:rsidRPr="005344F3">
              <w:t xml:space="preserve">Interest on </w:t>
            </w:r>
            <w:proofErr w:type="spellStart"/>
            <w:r w:rsidRPr="005344F3">
              <w:t>overlimit</w:t>
            </w:r>
            <w:proofErr w:type="spellEnd"/>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1009</w:t>
            </w:r>
          </w:p>
        </w:tc>
        <w:tc>
          <w:tcPr>
            <w:tcW w:w="7718" w:type="dxa"/>
            <w:shd w:val="clear" w:color="auto" w:fill="auto"/>
          </w:tcPr>
          <w:p w:rsidR="0095597D" w:rsidRPr="005344F3" w:rsidRDefault="0095597D" w:rsidP="00902E0D">
            <w:pPr>
              <w:pStyle w:val="BPC3Tableitems"/>
            </w:pPr>
            <w:r w:rsidRPr="005344F3">
              <w:t>Write-off</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1010</w:t>
            </w:r>
          </w:p>
        </w:tc>
        <w:tc>
          <w:tcPr>
            <w:tcW w:w="7718" w:type="dxa"/>
            <w:shd w:val="clear" w:color="auto" w:fill="auto"/>
          </w:tcPr>
          <w:p w:rsidR="0095597D" w:rsidRPr="005344F3" w:rsidRDefault="0095597D" w:rsidP="00902E0D">
            <w:pPr>
              <w:pStyle w:val="BPC3Tableitems"/>
            </w:pPr>
            <w:r w:rsidRPr="005344F3">
              <w:t>Deposit</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1011</w:t>
            </w:r>
          </w:p>
        </w:tc>
        <w:tc>
          <w:tcPr>
            <w:tcW w:w="7718" w:type="dxa"/>
            <w:shd w:val="clear" w:color="auto" w:fill="auto"/>
          </w:tcPr>
          <w:p w:rsidR="0095597D" w:rsidRPr="005344F3" w:rsidRDefault="0095597D" w:rsidP="00902E0D">
            <w:pPr>
              <w:pStyle w:val="BPC3Tableitems"/>
            </w:pPr>
            <w:r w:rsidRPr="005344F3">
              <w:t>Interest on arrears</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1012</w:t>
            </w:r>
          </w:p>
        </w:tc>
        <w:tc>
          <w:tcPr>
            <w:tcW w:w="7718" w:type="dxa"/>
            <w:shd w:val="clear" w:color="auto" w:fill="auto"/>
          </w:tcPr>
          <w:p w:rsidR="0095597D" w:rsidRPr="005344F3" w:rsidRDefault="0095597D" w:rsidP="00902E0D">
            <w:pPr>
              <w:pStyle w:val="BPC3Tableitems"/>
            </w:pPr>
            <w:r w:rsidRPr="005344F3">
              <w:t>Unused exceed limit</w:t>
            </w:r>
          </w:p>
        </w:tc>
      </w:tr>
      <w:tr w:rsidR="0095597D" w:rsidRPr="001540CC" w:rsidTr="00902E0D">
        <w:trPr>
          <w:trHeight w:val="250"/>
        </w:trPr>
        <w:tc>
          <w:tcPr>
            <w:tcW w:w="1524" w:type="dxa"/>
            <w:shd w:val="clear" w:color="auto" w:fill="auto"/>
          </w:tcPr>
          <w:p w:rsidR="0095597D" w:rsidRPr="005344F3" w:rsidRDefault="0095597D" w:rsidP="00902E0D">
            <w:pPr>
              <w:pStyle w:val="BPC3Tableitems"/>
            </w:pPr>
            <w:r w:rsidRPr="005344F3">
              <w:t>1013</w:t>
            </w:r>
          </w:p>
        </w:tc>
        <w:tc>
          <w:tcPr>
            <w:tcW w:w="7718" w:type="dxa"/>
            <w:shd w:val="clear" w:color="auto" w:fill="auto"/>
          </w:tcPr>
          <w:p w:rsidR="0095597D" w:rsidRDefault="0095597D" w:rsidP="00902E0D">
            <w:pPr>
              <w:pStyle w:val="BPC3Tableitems"/>
            </w:pPr>
            <w:r w:rsidRPr="005344F3">
              <w:t>Used exceed limit</w:t>
            </w:r>
          </w:p>
        </w:tc>
      </w:tr>
    </w:tbl>
    <w:p w:rsidR="0095597D" w:rsidRPr="00AB0758" w:rsidRDefault="0095597D" w:rsidP="0095597D">
      <w:pPr>
        <w:pStyle w:val="BPC3Bodyafterheading"/>
      </w:pPr>
    </w:p>
    <w:p w:rsidR="0095597D" w:rsidRDefault="0095597D" w:rsidP="0095597D">
      <w:pPr>
        <w:pStyle w:val="BPC3Subhead1"/>
      </w:pPr>
      <w:bookmarkStart w:id="136" w:name="_Toc377371548"/>
      <w:r>
        <w:t>AMOUNT</w:t>
      </w:r>
      <w:bookmarkEnd w:id="136"/>
    </w:p>
    <w:p w:rsidR="0095597D" w:rsidRPr="005A1B76" w:rsidRDefault="0095597D" w:rsidP="0095597D">
      <w:pPr>
        <w:pStyle w:val="BPC3Bodyafterheading"/>
      </w:pPr>
      <w:r>
        <w:t>The part of debt amount which belongs to appropriate balance at the moment of migration file creation.</w:t>
      </w:r>
      <w:r w:rsidRPr="005C7ACA">
        <w:t xml:space="preserve"> </w:t>
      </w:r>
      <w:r>
        <w:t>It</w:t>
      </w:r>
      <w:r w:rsidRPr="00F138D4">
        <w:t xml:space="preserve"> </w:t>
      </w:r>
      <w:r>
        <w:t>must</w:t>
      </w:r>
      <w:r w:rsidRPr="00F138D4">
        <w:t xml:space="preserve"> </w:t>
      </w:r>
      <w:r>
        <w:t>be</w:t>
      </w:r>
      <w:r w:rsidRPr="00F138D4">
        <w:t xml:space="preserve"> </w:t>
      </w:r>
      <w:r>
        <w:t>set</w:t>
      </w:r>
      <w:r w:rsidRPr="00F138D4">
        <w:t xml:space="preserve"> </w:t>
      </w:r>
      <w:r>
        <w:t>in</w:t>
      </w:r>
      <w:r w:rsidRPr="00F138D4">
        <w:t xml:space="preserve"> </w:t>
      </w:r>
      <w:r>
        <w:t>minimal</w:t>
      </w:r>
      <w:r w:rsidRPr="00F138D4">
        <w:t xml:space="preserve"> </w:t>
      </w:r>
      <w:r>
        <w:t>account</w:t>
      </w:r>
      <w:r w:rsidRPr="00F138D4">
        <w:t xml:space="preserve"> </w:t>
      </w:r>
      <w:r>
        <w:t>currency</w:t>
      </w:r>
      <w:r w:rsidRPr="00F138D4">
        <w:t xml:space="preserve"> </w:t>
      </w:r>
      <w:r>
        <w:t>units</w:t>
      </w:r>
      <w:r w:rsidRPr="00F138D4">
        <w:t>.</w:t>
      </w:r>
    </w:p>
    <w:p w:rsidR="0095597D" w:rsidRPr="005A1B76" w:rsidRDefault="0095597D" w:rsidP="0095597D">
      <w:pPr>
        <w:pStyle w:val="BPC3Bodyafterheading"/>
      </w:pPr>
    </w:p>
    <w:p w:rsidR="0095597D" w:rsidRPr="00887691" w:rsidRDefault="0095597D" w:rsidP="0095597D">
      <w:pPr>
        <w:pStyle w:val="BPC3Subhead1"/>
      </w:pPr>
      <w:bookmarkStart w:id="137" w:name="_Toc377371549"/>
      <w:r>
        <w:t>REPAY_PRIORITY</w:t>
      </w:r>
      <w:bookmarkEnd w:id="137"/>
    </w:p>
    <w:p w:rsidR="0095597D" w:rsidRPr="005A1B76" w:rsidRDefault="0095597D" w:rsidP="0095597D">
      <w:pPr>
        <w:pStyle w:val="BPC3Bodyafterheading"/>
      </w:pPr>
      <w:r>
        <w:t>Balance</w:t>
      </w:r>
      <w:r w:rsidRPr="00132F90">
        <w:t xml:space="preserve"> </w:t>
      </w:r>
      <w:r>
        <w:t>repayment</w:t>
      </w:r>
      <w:r w:rsidRPr="00132F90">
        <w:t xml:space="preserve"> </w:t>
      </w:r>
      <w:r>
        <w:t>priority</w:t>
      </w:r>
      <w:r w:rsidRPr="00132F90">
        <w:t xml:space="preserve">. </w:t>
      </w:r>
      <w:r>
        <w:t>Valid</w:t>
      </w:r>
      <w:r w:rsidRPr="00132F90">
        <w:t xml:space="preserve"> </w:t>
      </w:r>
      <w:r>
        <w:t>values</w:t>
      </w:r>
      <w:r w:rsidRPr="00132F90">
        <w:t xml:space="preserve"> </w:t>
      </w:r>
      <w:r>
        <w:t>are</w:t>
      </w:r>
      <w:r w:rsidRPr="00132F90">
        <w:t xml:space="preserve"> 0-9999. </w:t>
      </w:r>
      <w:r>
        <w:t>Zero</w:t>
      </w:r>
      <w:r w:rsidRPr="005C7ACA">
        <w:t xml:space="preserve"> </w:t>
      </w:r>
      <w:r>
        <w:t>is</w:t>
      </w:r>
      <w:r w:rsidRPr="005C7ACA">
        <w:t xml:space="preserve"> </w:t>
      </w:r>
      <w:r>
        <w:t>the</w:t>
      </w:r>
      <w:r w:rsidRPr="005C7ACA">
        <w:t xml:space="preserve"> </w:t>
      </w:r>
      <w:r>
        <w:t>highest</w:t>
      </w:r>
      <w:r w:rsidRPr="005C7ACA">
        <w:t xml:space="preserve"> </w:t>
      </w:r>
      <w:r>
        <w:t>priority</w:t>
      </w:r>
      <w:r w:rsidRPr="005C7ACA">
        <w:t xml:space="preserve">, 9999 </w:t>
      </w:r>
      <w:r>
        <w:t>is</w:t>
      </w:r>
      <w:r w:rsidRPr="005C7ACA">
        <w:t xml:space="preserve"> </w:t>
      </w:r>
      <w:r>
        <w:t>lowest</w:t>
      </w:r>
      <w:r w:rsidRPr="005C7ACA">
        <w:t xml:space="preserve">. </w:t>
      </w:r>
    </w:p>
    <w:p w:rsidR="0095597D" w:rsidRPr="005A1B76" w:rsidRDefault="0095597D" w:rsidP="0095597D">
      <w:pPr>
        <w:pStyle w:val="BPC3Bodyafterheading"/>
      </w:pPr>
    </w:p>
    <w:p w:rsidR="0095597D" w:rsidRPr="00C33E36" w:rsidRDefault="0095597D" w:rsidP="0095597D">
      <w:pPr>
        <w:pStyle w:val="BPC3Subhead1"/>
      </w:pPr>
      <w:bookmarkStart w:id="138" w:name="_Toc377371550"/>
      <w:r>
        <w:t>MIN</w:t>
      </w:r>
      <w:r w:rsidRPr="00C33E36">
        <w:t>_</w:t>
      </w:r>
      <w:r>
        <w:t>AMOUNT</w:t>
      </w:r>
      <w:r w:rsidRPr="00C33E36">
        <w:t>_</w:t>
      </w:r>
      <w:r>
        <w:t>DUE</w:t>
      </w:r>
      <w:bookmarkEnd w:id="138"/>
    </w:p>
    <w:p w:rsidR="0095597D" w:rsidRPr="005A1B76" w:rsidRDefault="0095597D" w:rsidP="0095597D">
      <w:pPr>
        <w:pStyle w:val="BPC3Bodyafterheading"/>
      </w:pPr>
      <w:r>
        <w:t xml:space="preserve">The part of debt amount included in mandatory amount due. </w:t>
      </w:r>
      <w:proofErr w:type="gramStart"/>
      <w:r>
        <w:t>May be less or equal to value specified in tag AMOUNT</w:t>
      </w:r>
      <w:r w:rsidRPr="008A6C11">
        <w:t>.</w:t>
      </w:r>
      <w:proofErr w:type="gramEnd"/>
      <w:r w:rsidRPr="008A6C11">
        <w:t xml:space="preserve"> </w:t>
      </w:r>
      <w:r>
        <w:t>It</w:t>
      </w:r>
      <w:r w:rsidRPr="008A6C11">
        <w:t xml:space="preserve"> </w:t>
      </w:r>
      <w:r>
        <w:t>must</w:t>
      </w:r>
      <w:r w:rsidRPr="008A6C11">
        <w:t xml:space="preserve"> </w:t>
      </w:r>
      <w:r>
        <w:t>be</w:t>
      </w:r>
      <w:r w:rsidRPr="008A6C11">
        <w:t xml:space="preserve"> </w:t>
      </w:r>
      <w:r>
        <w:t>set</w:t>
      </w:r>
      <w:r w:rsidRPr="008A6C11">
        <w:t xml:space="preserve"> </w:t>
      </w:r>
      <w:r>
        <w:t>in</w:t>
      </w:r>
      <w:r w:rsidRPr="008A6C11">
        <w:t xml:space="preserve"> </w:t>
      </w:r>
      <w:r>
        <w:t>minimal</w:t>
      </w:r>
      <w:r w:rsidRPr="008A6C11">
        <w:t xml:space="preserve"> </w:t>
      </w:r>
      <w:r>
        <w:t>account</w:t>
      </w:r>
      <w:r w:rsidRPr="008A6C11">
        <w:t xml:space="preserve"> </w:t>
      </w:r>
      <w:r>
        <w:t>currency</w:t>
      </w:r>
      <w:r w:rsidRPr="008A6C11">
        <w:t xml:space="preserve"> </w:t>
      </w:r>
      <w:r>
        <w:t>units</w:t>
      </w:r>
      <w:r w:rsidRPr="008A6C11">
        <w:t>.</w:t>
      </w:r>
    </w:p>
    <w:p w:rsidR="0095597D" w:rsidRPr="005A1B76" w:rsidRDefault="0095597D" w:rsidP="0095597D">
      <w:pPr>
        <w:pStyle w:val="BPC3Bodyafterheading"/>
      </w:pPr>
    </w:p>
    <w:p w:rsidR="0095597D" w:rsidRDefault="0095597D" w:rsidP="0095597D">
      <w:pPr>
        <w:pStyle w:val="BPC3Subhead1"/>
      </w:pPr>
      <w:bookmarkStart w:id="139" w:name="_Toc377371551"/>
      <w:r>
        <w:t>DEBT_INTEREST</w:t>
      </w:r>
      <w:bookmarkEnd w:id="139"/>
    </w:p>
    <w:p w:rsidR="0095597D" w:rsidRPr="005A1B76" w:rsidRDefault="0095597D" w:rsidP="0095597D">
      <w:pPr>
        <w:pStyle w:val="BPC3Bodyafterheading"/>
      </w:pPr>
      <w:proofErr w:type="gramStart"/>
      <w:r>
        <w:t>The</w:t>
      </w:r>
      <w:r w:rsidRPr="008A6C11">
        <w:t xml:space="preserve"> </w:t>
      </w:r>
      <w:r>
        <w:t>history</w:t>
      </w:r>
      <w:r w:rsidRPr="008A6C11">
        <w:t xml:space="preserve"> </w:t>
      </w:r>
      <w:r>
        <w:t>of</w:t>
      </w:r>
      <w:r w:rsidRPr="008A6C11">
        <w:t xml:space="preserve"> </w:t>
      </w:r>
      <w:r>
        <w:t>debt</w:t>
      </w:r>
      <w:r w:rsidRPr="008A6C11">
        <w:t xml:space="preserve"> </w:t>
      </w:r>
      <w:r>
        <w:t>state</w:t>
      </w:r>
      <w:r w:rsidRPr="008A6C11">
        <w:t xml:space="preserve"> </w:t>
      </w:r>
      <w:r>
        <w:t>and</w:t>
      </w:r>
      <w:r w:rsidRPr="008A6C11">
        <w:t xml:space="preserve"> </w:t>
      </w:r>
      <w:r>
        <w:t>interest</w:t>
      </w:r>
      <w:r w:rsidRPr="008A6C11">
        <w:t xml:space="preserve"> </w:t>
      </w:r>
      <w:r>
        <w:t>calculation</w:t>
      </w:r>
      <w:r w:rsidRPr="008A6C11">
        <w:t xml:space="preserve"> </w:t>
      </w:r>
      <w:r>
        <w:t>changes</w:t>
      </w:r>
      <w:r w:rsidRPr="008A6C11">
        <w:t>.</w:t>
      </w:r>
      <w:proofErr w:type="gramEnd"/>
    </w:p>
    <w:p w:rsidR="0095597D" w:rsidRPr="005A1B76" w:rsidRDefault="0095597D" w:rsidP="0095597D">
      <w:pPr>
        <w:pStyle w:val="BPC3Bodyafterheading"/>
      </w:pPr>
    </w:p>
    <w:p w:rsidR="0095597D" w:rsidRDefault="0095597D" w:rsidP="0095597D">
      <w:pPr>
        <w:pStyle w:val="BPC3Subhead1"/>
      </w:pPr>
      <w:bookmarkStart w:id="140" w:name="_Toc377371552"/>
      <w:r>
        <w:t>BALANCE_DATE</w:t>
      </w:r>
      <w:bookmarkEnd w:id="140"/>
    </w:p>
    <w:p w:rsidR="0095597D" w:rsidRPr="005A1B76" w:rsidRDefault="0095597D" w:rsidP="0095597D">
      <w:pPr>
        <w:pStyle w:val="BPC3Bodyafterheading"/>
      </w:pPr>
      <w:proofErr w:type="gramStart"/>
      <w:r>
        <w:t>The</w:t>
      </w:r>
      <w:r w:rsidRPr="00132F90">
        <w:t xml:space="preserve"> </w:t>
      </w:r>
      <w:r>
        <w:t>date</w:t>
      </w:r>
      <w:r w:rsidRPr="00132F90">
        <w:t xml:space="preserve"> </w:t>
      </w:r>
      <w:r>
        <w:t>of</w:t>
      </w:r>
      <w:r w:rsidRPr="00132F90">
        <w:t xml:space="preserve"> </w:t>
      </w:r>
      <w:r>
        <w:t>debt</w:t>
      </w:r>
      <w:r w:rsidRPr="00132F90">
        <w:t xml:space="preserve"> </w:t>
      </w:r>
      <w:r>
        <w:t>state</w:t>
      </w:r>
      <w:r w:rsidRPr="00132F90">
        <w:t xml:space="preserve"> </w:t>
      </w:r>
      <w:r>
        <w:t>changing</w:t>
      </w:r>
      <w:r w:rsidRPr="00132F90">
        <w:t xml:space="preserve"> </w:t>
      </w:r>
      <w:r>
        <w:t>latching</w:t>
      </w:r>
      <w:r w:rsidRPr="00132F90">
        <w:t>.</w:t>
      </w:r>
      <w:proofErr w:type="gramEnd"/>
    </w:p>
    <w:p w:rsidR="0095597D" w:rsidRPr="005A1B76" w:rsidRDefault="0095597D" w:rsidP="0095597D">
      <w:pPr>
        <w:pStyle w:val="BPC3Bodyafterheading"/>
      </w:pPr>
    </w:p>
    <w:p w:rsidR="0095597D" w:rsidRDefault="0095597D" w:rsidP="0095597D">
      <w:pPr>
        <w:pStyle w:val="BPC3Subhead1"/>
      </w:pPr>
      <w:bookmarkStart w:id="141" w:name="_Toc377371553"/>
      <w:r>
        <w:t>AMOUNT</w:t>
      </w:r>
      <w:bookmarkEnd w:id="141"/>
    </w:p>
    <w:p w:rsidR="0095597D" w:rsidRPr="005A1B76" w:rsidRDefault="0095597D" w:rsidP="0095597D">
      <w:pPr>
        <w:pStyle w:val="BPC3Bodyafterheading"/>
      </w:pPr>
      <w:r>
        <w:t>Amount at balance at the date specified in tag BALANCE_DATE</w:t>
      </w:r>
      <w:r w:rsidRPr="008A6C11">
        <w:t xml:space="preserve">. </w:t>
      </w:r>
      <w:r>
        <w:t>It</w:t>
      </w:r>
      <w:r w:rsidRPr="00AB0758">
        <w:t xml:space="preserve"> </w:t>
      </w:r>
      <w:r>
        <w:t>must</w:t>
      </w:r>
      <w:r w:rsidRPr="00AB0758">
        <w:t xml:space="preserve"> </w:t>
      </w:r>
      <w:r>
        <w:t>be</w:t>
      </w:r>
      <w:r w:rsidRPr="00AB0758">
        <w:t xml:space="preserve"> </w:t>
      </w:r>
      <w:r>
        <w:t>set</w:t>
      </w:r>
      <w:r w:rsidRPr="00AB0758">
        <w:t xml:space="preserve"> </w:t>
      </w:r>
      <w:r>
        <w:t>in</w:t>
      </w:r>
      <w:r w:rsidRPr="00AB0758">
        <w:t xml:space="preserve"> </w:t>
      </w:r>
      <w:r>
        <w:t>minimal</w:t>
      </w:r>
      <w:r w:rsidRPr="00AB0758">
        <w:t xml:space="preserve"> </w:t>
      </w:r>
      <w:r>
        <w:t>account</w:t>
      </w:r>
      <w:r w:rsidRPr="00AB0758">
        <w:t xml:space="preserve"> </w:t>
      </w:r>
      <w:r>
        <w:t>currency</w:t>
      </w:r>
      <w:r w:rsidRPr="00AB0758">
        <w:t xml:space="preserve"> </w:t>
      </w:r>
      <w:r>
        <w:t>units</w:t>
      </w:r>
      <w:r w:rsidRPr="00AB0758">
        <w:t>.</w:t>
      </w:r>
    </w:p>
    <w:p w:rsidR="0095597D" w:rsidRPr="005A1B76" w:rsidRDefault="0095597D" w:rsidP="0095597D">
      <w:pPr>
        <w:pStyle w:val="BPC3Bodyafterheading"/>
      </w:pPr>
    </w:p>
    <w:p w:rsidR="0095597D" w:rsidRDefault="0095597D" w:rsidP="0095597D">
      <w:pPr>
        <w:pStyle w:val="BPC3Subhead1"/>
      </w:pPr>
      <w:bookmarkStart w:id="142" w:name="_Toc377371554"/>
      <w:r>
        <w:t>INTEREST_</w:t>
      </w:r>
      <w:bookmarkEnd w:id="142"/>
      <w:r>
        <w:t>RATE</w:t>
      </w:r>
    </w:p>
    <w:p w:rsidR="0095597D" w:rsidRPr="005A1B76" w:rsidRDefault="0095597D" w:rsidP="0095597D">
      <w:pPr>
        <w:pStyle w:val="BPC3Bodyafterheading"/>
      </w:pPr>
      <w:proofErr w:type="gramStart"/>
      <w:r>
        <w:t>Annual</w:t>
      </w:r>
      <w:r w:rsidRPr="008A6C11">
        <w:t xml:space="preserve"> </w:t>
      </w:r>
      <w:r>
        <w:t>fee</w:t>
      </w:r>
      <w:r w:rsidRPr="008A6C11">
        <w:t xml:space="preserve"> </w:t>
      </w:r>
      <w:r>
        <w:t>rate</w:t>
      </w:r>
      <w:r w:rsidRPr="008A6C11">
        <w:t xml:space="preserve"> </w:t>
      </w:r>
      <w:r>
        <w:t>that</w:t>
      </w:r>
      <w:r w:rsidRPr="008A6C11">
        <w:t xml:space="preserve"> </w:t>
      </w:r>
      <w:r>
        <w:t>is</w:t>
      </w:r>
      <w:r w:rsidRPr="008A6C11">
        <w:t xml:space="preserve"> </w:t>
      </w:r>
      <w:r>
        <w:t>used</w:t>
      </w:r>
      <w:r w:rsidRPr="008A6C11">
        <w:t xml:space="preserve"> </w:t>
      </w:r>
      <w:r>
        <w:t>for</w:t>
      </w:r>
      <w:r w:rsidRPr="008A6C11">
        <w:t xml:space="preserve"> </w:t>
      </w:r>
      <w:r>
        <w:t>credit usage interest</w:t>
      </w:r>
      <w:r w:rsidRPr="008A6C11">
        <w:t xml:space="preserve"> </w:t>
      </w:r>
      <w:r>
        <w:t>calculation for appropriate debt type.</w:t>
      </w:r>
      <w:proofErr w:type="gramEnd"/>
      <w:r w:rsidRPr="008A6C11">
        <w:t xml:space="preserve"> </w:t>
      </w:r>
      <w:r>
        <w:t>It must be specified as fractional number.</w:t>
      </w:r>
      <w:r w:rsidRPr="00AB7345">
        <w:t xml:space="preserve"> Example of interest fee 10.45, 11.95, 1.5, 3, </w:t>
      </w:r>
      <w:proofErr w:type="gramStart"/>
      <w:r w:rsidRPr="00AB7345">
        <w:t>5</w:t>
      </w:r>
      <w:proofErr w:type="gramEnd"/>
      <w:r w:rsidRPr="00AB7345">
        <w:t>.</w:t>
      </w:r>
    </w:p>
    <w:p w:rsidR="0095597D" w:rsidRPr="005A1B76" w:rsidRDefault="0095597D" w:rsidP="0095597D">
      <w:pPr>
        <w:pStyle w:val="BPC3Bodyafterheading"/>
      </w:pPr>
    </w:p>
    <w:p w:rsidR="0095597D" w:rsidRDefault="0095597D" w:rsidP="0095597D">
      <w:pPr>
        <w:pStyle w:val="BPC3Subhead1"/>
      </w:pPr>
      <w:r>
        <w:t>ADDITIONAL_INTEREST_RATE</w:t>
      </w:r>
    </w:p>
    <w:p w:rsidR="0095597D" w:rsidRPr="005A1B76" w:rsidRDefault="0095597D" w:rsidP="0095597D">
      <w:pPr>
        <w:pStyle w:val="BPC3Bodyafterheading"/>
      </w:pPr>
      <w:proofErr w:type="gramStart"/>
      <w:r w:rsidRPr="00AF3DEC">
        <w:t>Additional annual fee rate that is used for credit usage interest calculation for appropriate debt type.</w:t>
      </w:r>
      <w:proofErr w:type="gramEnd"/>
      <w:r w:rsidRPr="00AF3DEC">
        <w:t xml:space="preserve"> It must be specified as fractional number</w:t>
      </w:r>
      <w:r>
        <w:t>.</w:t>
      </w:r>
      <w:r w:rsidRPr="00AB7345">
        <w:t xml:space="preserve"> Example of interest fee 10.45, 11.95, 1.5, 3, </w:t>
      </w:r>
      <w:proofErr w:type="gramStart"/>
      <w:r w:rsidRPr="00AB7345">
        <w:t>5</w:t>
      </w:r>
      <w:proofErr w:type="gramEnd"/>
      <w:r w:rsidRPr="00AB7345">
        <w:t>.</w:t>
      </w:r>
    </w:p>
    <w:p w:rsidR="0095597D" w:rsidRPr="005A1B76" w:rsidRDefault="0095597D" w:rsidP="0095597D">
      <w:pPr>
        <w:pStyle w:val="BPC3Bodyafterheading"/>
      </w:pPr>
    </w:p>
    <w:p w:rsidR="0095597D" w:rsidRDefault="0095597D" w:rsidP="0095597D">
      <w:pPr>
        <w:pStyle w:val="BPC3Subhead1"/>
      </w:pPr>
      <w:bookmarkStart w:id="143" w:name="_Toc377371555"/>
      <w:r>
        <w:t>INTEREST_AMOUNT</w:t>
      </w:r>
      <w:bookmarkEnd w:id="143"/>
    </w:p>
    <w:p w:rsidR="0095597D" w:rsidRPr="005A1B76" w:rsidRDefault="0095597D" w:rsidP="0095597D">
      <w:pPr>
        <w:pStyle w:val="BPC3Bodyafterheading"/>
      </w:pPr>
      <w:r>
        <w:t>Amount of interest calculated for this part of debt from the moment of previous state change till date specified in tag BALANCE</w:t>
      </w:r>
      <w:r w:rsidRPr="000A0F0F">
        <w:t>_</w:t>
      </w:r>
      <w:r>
        <w:t>DATE</w:t>
      </w:r>
      <w:r w:rsidRPr="000A0F0F">
        <w:t xml:space="preserve">. </w:t>
      </w:r>
      <w:r>
        <w:t>It must be specified if interests are posted and invoiced.</w:t>
      </w:r>
      <w:r w:rsidRPr="000A0F0F">
        <w:t xml:space="preserve"> </w:t>
      </w:r>
      <w:r>
        <w:t>It</w:t>
      </w:r>
      <w:r w:rsidRPr="000A0F0F">
        <w:t xml:space="preserve"> </w:t>
      </w:r>
      <w:r>
        <w:t>must</w:t>
      </w:r>
      <w:r w:rsidRPr="000A0F0F">
        <w:t xml:space="preserve"> </w:t>
      </w:r>
      <w:r>
        <w:t>be</w:t>
      </w:r>
      <w:r w:rsidRPr="000A0F0F">
        <w:t xml:space="preserve"> </w:t>
      </w:r>
      <w:r>
        <w:t>set</w:t>
      </w:r>
      <w:r w:rsidRPr="000A0F0F">
        <w:t xml:space="preserve"> </w:t>
      </w:r>
      <w:r>
        <w:t>in</w:t>
      </w:r>
      <w:r w:rsidRPr="000A0F0F">
        <w:t xml:space="preserve"> </w:t>
      </w:r>
      <w:r>
        <w:t>minimal</w:t>
      </w:r>
      <w:r w:rsidRPr="000A0F0F">
        <w:t xml:space="preserve"> </w:t>
      </w:r>
      <w:r>
        <w:t>account</w:t>
      </w:r>
      <w:r w:rsidRPr="000A0F0F">
        <w:t xml:space="preserve"> </w:t>
      </w:r>
      <w:r>
        <w:t>currency</w:t>
      </w:r>
      <w:r w:rsidRPr="000A0F0F">
        <w:t xml:space="preserve"> </w:t>
      </w:r>
      <w:r>
        <w:t>units</w:t>
      </w:r>
      <w:r w:rsidRPr="000A0F0F">
        <w:t>.</w:t>
      </w:r>
    </w:p>
    <w:p w:rsidR="0095597D" w:rsidRPr="005A1B76" w:rsidRDefault="0095597D" w:rsidP="0095597D">
      <w:pPr>
        <w:pStyle w:val="BPC3Bodyafterheading"/>
      </w:pPr>
    </w:p>
    <w:p w:rsidR="0095597D" w:rsidRDefault="0095597D" w:rsidP="0095597D">
      <w:pPr>
        <w:pStyle w:val="BPC3Subhead1"/>
      </w:pPr>
      <w:bookmarkStart w:id="144" w:name="_Toc377371556"/>
      <w:r>
        <w:t>IS_CHARGED</w:t>
      </w:r>
      <w:bookmarkEnd w:id="144"/>
    </w:p>
    <w:p w:rsidR="0095597D" w:rsidRPr="005A1B76" w:rsidRDefault="0095597D" w:rsidP="0095597D">
      <w:pPr>
        <w:pStyle w:val="BPC3Bodyafterheading"/>
      </w:pPr>
      <w:r>
        <w:t>Flag</w:t>
      </w:r>
      <w:r w:rsidRPr="000A0F0F">
        <w:t xml:space="preserve"> </w:t>
      </w:r>
      <w:r>
        <w:t>shows</w:t>
      </w:r>
      <w:r w:rsidRPr="000A0F0F">
        <w:t xml:space="preserve"> </w:t>
      </w:r>
      <w:r>
        <w:t>that</w:t>
      </w:r>
      <w:r w:rsidRPr="000A0F0F">
        <w:t xml:space="preserve"> </w:t>
      </w:r>
      <w:r>
        <w:t>interest</w:t>
      </w:r>
      <w:r w:rsidRPr="000A0F0F">
        <w:t xml:space="preserve"> </w:t>
      </w:r>
      <w:r>
        <w:t>was</w:t>
      </w:r>
      <w:r w:rsidRPr="000A0F0F">
        <w:t xml:space="preserve"> </w:t>
      </w:r>
      <w:r>
        <w:t>calculated, posted</w:t>
      </w:r>
      <w:r w:rsidRPr="000A0F0F">
        <w:t xml:space="preserve"> </w:t>
      </w:r>
      <w:r>
        <w:t>and</w:t>
      </w:r>
      <w:r w:rsidRPr="000A0F0F">
        <w:t xml:space="preserve"> </w:t>
      </w:r>
      <w:r>
        <w:t>invoiced</w:t>
      </w:r>
      <w:r w:rsidRPr="000A0F0F">
        <w:t xml:space="preserve">. 0 – </w:t>
      </w:r>
      <w:r>
        <w:t>interest</w:t>
      </w:r>
      <w:r w:rsidRPr="000A0F0F">
        <w:t xml:space="preserve"> </w:t>
      </w:r>
      <w:r>
        <w:t>is</w:t>
      </w:r>
      <w:r w:rsidRPr="000A0F0F">
        <w:t xml:space="preserve"> </w:t>
      </w:r>
      <w:r>
        <w:t>not posted</w:t>
      </w:r>
      <w:r w:rsidRPr="000A0F0F">
        <w:t xml:space="preserve">, 1 – </w:t>
      </w:r>
      <w:r>
        <w:t>interests is posted</w:t>
      </w:r>
      <w:r w:rsidRPr="000A0F0F">
        <w:t>.</w:t>
      </w:r>
    </w:p>
    <w:p w:rsidR="0095597D" w:rsidRPr="000A0F0F" w:rsidRDefault="0095597D" w:rsidP="00783642">
      <w:pPr>
        <w:pStyle w:val="BPC3Heading3"/>
        <w:keepNext/>
        <w:numPr>
          <w:ilvl w:val="2"/>
          <w:numId w:val="7"/>
        </w:numPr>
      </w:pPr>
      <w:bookmarkStart w:id="145" w:name="_Toc377371558"/>
      <w:bookmarkStart w:id="146" w:name="_Toc377560742"/>
      <w:bookmarkStart w:id="147" w:name="_Toc383426779"/>
      <w:bookmarkStart w:id="148" w:name="_Toc502227028"/>
      <w:bookmarkStart w:id="149" w:name="_Toc525299961"/>
      <w:r>
        <w:t>Payments</w:t>
      </w:r>
      <w:bookmarkEnd w:id="145"/>
      <w:bookmarkEnd w:id="146"/>
      <w:bookmarkEnd w:id="147"/>
      <w:bookmarkEnd w:id="148"/>
      <w:bookmarkEnd w:id="149"/>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227"/>
        <w:gridCol w:w="850"/>
        <w:gridCol w:w="1184"/>
        <w:gridCol w:w="3402"/>
      </w:tblGrid>
      <w:tr w:rsidR="0095597D" w:rsidRPr="000A0F0F" w:rsidTr="00902E0D">
        <w:trPr>
          <w:trHeight w:val="135"/>
          <w:tblHeader/>
        </w:trPr>
        <w:tc>
          <w:tcPr>
            <w:tcW w:w="2268" w:type="dxa"/>
            <w:shd w:val="clear" w:color="auto" w:fill="C5E2FF"/>
          </w:tcPr>
          <w:p w:rsidR="0095597D" w:rsidRPr="00194E6D" w:rsidRDefault="0095597D" w:rsidP="00902E0D">
            <w:pPr>
              <w:pStyle w:val="BPC3Tableheadings"/>
            </w:pPr>
            <w:r>
              <w:t>Tag name</w:t>
            </w:r>
          </w:p>
        </w:tc>
        <w:tc>
          <w:tcPr>
            <w:tcW w:w="1227" w:type="dxa"/>
            <w:shd w:val="clear" w:color="auto" w:fill="C5E2FF"/>
          </w:tcPr>
          <w:p w:rsidR="0095597D" w:rsidRPr="000A0F0F" w:rsidRDefault="0095597D" w:rsidP="00902E0D">
            <w:pPr>
              <w:pStyle w:val="BPC3Tableheadings"/>
            </w:pPr>
            <w:r>
              <w:t>Data type</w:t>
            </w:r>
          </w:p>
        </w:tc>
        <w:tc>
          <w:tcPr>
            <w:tcW w:w="850" w:type="dxa"/>
            <w:shd w:val="clear" w:color="auto" w:fill="C5E2FF"/>
          </w:tcPr>
          <w:p w:rsidR="0095597D" w:rsidRPr="000A0F0F" w:rsidRDefault="0095597D" w:rsidP="00902E0D">
            <w:pPr>
              <w:pStyle w:val="BPC3Tableheadings"/>
            </w:pPr>
            <w:r>
              <w:t>Size</w:t>
            </w:r>
          </w:p>
        </w:tc>
        <w:tc>
          <w:tcPr>
            <w:tcW w:w="1184" w:type="dxa"/>
            <w:shd w:val="clear" w:color="auto" w:fill="C5E2FF"/>
          </w:tcPr>
          <w:p w:rsidR="0095597D" w:rsidRPr="000A0F0F" w:rsidRDefault="0095597D" w:rsidP="00902E0D">
            <w:pPr>
              <w:pStyle w:val="BPC3Tableheadings"/>
            </w:pPr>
            <w:r>
              <w:t>Quantity</w:t>
            </w:r>
          </w:p>
        </w:tc>
        <w:tc>
          <w:tcPr>
            <w:tcW w:w="3402" w:type="dxa"/>
            <w:shd w:val="clear" w:color="auto" w:fill="C5E2FF"/>
          </w:tcPr>
          <w:p w:rsidR="0095597D" w:rsidRPr="000A0F0F" w:rsidRDefault="0095597D" w:rsidP="00902E0D">
            <w:pPr>
              <w:pStyle w:val="BPC3Tableheadings"/>
            </w:pPr>
            <w:r>
              <w:t>Description</w:t>
            </w:r>
          </w:p>
        </w:tc>
      </w:tr>
      <w:tr w:rsidR="0095597D" w:rsidRPr="000A0F0F" w:rsidTr="00902E0D">
        <w:trPr>
          <w:trHeight w:val="135"/>
        </w:trPr>
        <w:tc>
          <w:tcPr>
            <w:tcW w:w="8931" w:type="dxa"/>
            <w:gridSpan w:val="5"/>
            <w:shd w:val="clear" w:color="auto" w:fill="auto"/>
          </w:tcPr>
          <w:p w:rsidR="0095597D" w:rsidRPr="000A0F0F" w:rsidRDefault="0095597D" w:rsidP="00902E0D">
            <w:pPr>
              <w:pStyle w:val="BPC3Tableheadings"/>
            </w:pPr>
            <w:r>
              <w:t>payments</w:t>
            </w:r>
          </w:p>
        </w:tc>
      </w:tr>
      <w:tr w:rsidR="0095597D" w:rsidRPr="00132993" w:rsidTr="00902E0D">
        <w:trPr>
          <w:trHeight w:val="135"/>
        </w:trPr>
        <w:tc>
          <w:tcPr>
            <w:tcW w:w="2268" w:type="dxa"/>
          </w:tcPr>
          <w:p w:rsidR="0095597D" w:rsidRPr="000A0F0F" w:rsidRDefault="0095597D" w:rsidP="00902E0D">
            <w:pPr>
              <w:pStyle w:val="BPC3Bodyafterheading"/>
            </w:pPr>
            <w:r>
              <w:t>payment</w:t>
            </w:r>
          </w:p>
        </w:tc>
        <w:tc>
          <w:tcPr>
            <w:tcW w:w="1227" w:type="dxa"/>
          </w:tcPr>
          <w:p w:rsidR="0095597D" w:rsidRPr="000A0F0F" w:rsidRDefault="0095597D" w:rsidP="00902E0D">
            <w:pPr>
              <w:pStyle w:val="BPC3Bodyafterheading"/>
            </w:pPr>
            <w:r>
              <w:t>complex</w:t>
            </w:r>
          </w:p>
        </w:tc>
        <w:tc>
          <w:tcPr>
            <w:tcW w:w="850" w:type="dxa"/>
          </w:tcPr>
          <w:p w:rsidR="0095597D" w:rsidRPr="000A0F0F" w:rsidRDefault="0095597D" w:rsidP="00902E0D">
            <w:pPr>
              <w:rPr>
                <w:rFonts w:ascii="Tahoma" w:hAnsi="Tahoma" w:cs="Tahoma"/>
                <w:sz w:val="20"/>
                <w:szCs w:val="20"/>
              </w:rPr>
            </w:pPr>
          </w:p>
        </w:tc>
        <w:tc>
          <w:tcPr>
            <w:tcW w:w="1184" w:type="dxa"/>
          </w:tcPr>
          <w:p w:rsidR="0095597D" w:rsidRPr="000A0F0F" w:rsidRDefault="0095597D" w:rsidP="00902E0D">
            <w:pPr>
              <w:pStyle w:val="BPC3Bodyafterheading"/>
            </w:pPr>
            <w:r w:rsidRPr="000A0F0F">
              <w:t>1-*</w:t>
            </w:r>
          </w:p>
        </w:tc>
        <w:tc>
          <w:tcPr>
            <w:tcW w:w="3402" w:type="dxa"/>
          </w:tcPr>
          <w:p w:rsidR="0095597D" w:rsidRPr="008466A8" w:rsidRDefault="0095597D" w:rsidP="00902E0D">
            <w:pPr>
              <w:pStyle w:val="BPC3Bodyafterheading"/>
            </w:pPr>
            <w:r>
              <w:t>Payment accepted for credit repayment</w:t>
            </w:r>
          </w:p>
        </w:tc>
      </w:tr>
      <w:tr w:rsidR="0095597D" w:rsidRPr="00D30D6C" w:rsidTr="00902E0D">
        <w:trPr>
          <w:trHeight w:val="135"/>
        </w:trPr>
        <w:tc>
          <w:tcPr>
            <w:tcW w:w="8931" w:type="dxa"/>
            <w:gridSpan w:val="5"/>
          </w:tcPr>
          <w:p w:rsidR="0095597D" w:rsidRPr="00D30D6C" w:rsidRDefault="0095597D" w:rsidP="00902E0D">
            <w:pPr>
              <w:pStyle w:val="BPC3Tableheadings"/>
              <w:rPr>
                <w:rFonts w:ascii="Courier New" w:hAnsi="Courier New" w:cs="Courier New"/>
                <w:highlight w:val="white"/>
              </w:rPr>
            </w:pPr>
            <w:r>
              <w:rPr>
                <w:highlight w:val="white"/>
              </w:rPr>
              <w:t>payment</w:t>
            </w:r>
          </w:p>
        </w:tc>
      </w:tr>
      <w:tr w:rsidR="0095597D" w:rsidRPr="00AB2271" w:rsidTr="00902E0D">
        <w:trPr>
          <w:trHeight w:val="135"/>
        </w:trPr>
        <w:tc>
          <w:tcPr>
            <w:tcW w:w="2268" w:type="dxa"/>
          </w:tcPr>
          <w:p w:rsidR="0095597D" w:rsidRDefault="0095597D" w:rsidP="00902E0D">
            <w:pPr>
              <w:pStyle w:val="BPC3Bodyafterheading"/>
            </w:pPr>
            <w:proofErr w:type="spellStart"/>
            <w:r>
              <w:t>originator_refnum</w:t>
            </w:r>
            <w:proofErr w:type="spellEnd"/>
          </w:p>
        </w:tc>
        <w:tc>
          <w:tcPr>
            <w:tcW w:w="1227" w:type="dxa"/>
          </w:tcPr>
          <w:p w:rsidR="0095597D" w:rsidRDefault="0095597D" w:rsidP="00902E0D">
            <w:pPr>
              <w:pStyle w:val="BPC3Bodyafterheading"/>
            </w:pPr>
            <w:r>
              <w:t>string</w:t>
            </w:r>
          </w:p>
        </w:tc>
        <w:tc>
          <w:tcPr>
            <w:tcW w:w="850" w:type="dxa"/>
          </w:tcPr>
          <w:p w:rsidR="0095597D" w:rsidRPr="00247986" w:rsidRDefault="0095597D" w:rsidP="00902E0D">
            <w:pPr>
              <w:pStyle w:val="BPC3Bodyafterheading"/>
            </w:pPr>
            <w:r>
              <w:t>12-36</w:t>
            </w:r>
          </w:p>
        </w:tc>
        <w:tc>
          <w:tcPr>
            <w:tcW w:w="1184" w:type="dxa"/>
          </w:tcPr>
          <w:p w:rsidR="0095597D" w:rsidRDefault="0095597D" w:rsidP="00902E0D">
            <w:pPr>
              <w:pStyle w:val="BPC3Bodyafterheading"/>
            </w:pPr>
            <w:r>
              <w:t>1-1</w:t>
            </w:r>
          </w:p>
        </w:tc>
        <w:tc>
          <w:tcPr>
            <w:tcW w:w="3402" w:type="dxa"/>
          </w:tcPr>
          <w:p w:rsidR="0095597D" w:rsidRPr="00AB2271" w:rsidRDefault="0095597D" w:rsidP="00902E0D">
            <w:pPr>
              <w:pStyle w:val="BPC3Bodyafterheading"/>
            </w:pPr>
            <w:r>
              <w:t>Unique</w:t>
            </w:r>
            <w:r w:rsidRPr="008466A8">
              <w:t xml:space="preserve"> </w:t>
            </w:r>
            <w:r>
              <w:t>operation</w:t>
            </w:r>
            <w:r w:rsidRPr="008466A8">
              <w:t xml:space="preserve"> </w:t>
            </w:r>
            <w:r>
              <w:t>identifier</w:t>
            </w:r>
            <w:r w:rsidRPr="008466A8">
              <w:t>.</w:t>
            </w:r>
          </w:p>
        </w:tc>
      </w:tr>
      <w:tr w:rsidR="0095597D" w:rsidRPr="00132993" w:rsidTr="00902E0D">
        <w:trPr>
          <w:trHeight w:val="135"/>
        </w:trPr>
        <w:tc>
          <w:tcPr>
            <w:tcW w:w="2268" w:type="dxa"/>
          </w:tcPr>
          <w:p w:rsidR="0095597D" w:rsidRDefault="0095597D" w:rsidP="00902E0D">
            <w:pPr>
              <w:pStyle w:val="BPC3Bodyafterheading"/>
            </w:pPr>
            <w:proofErr w:type="spellStart"/>
            <w:r>
              <w:t>account_number</w:t>
            </w:r>
            <w:proofErr w:type="spellEnd"/>
          </w:p>
        </w:tc>
        <w:tc>
          <w:tcPr>
            <w:tcW w:w="1227" w:type="dxa"/>
          </w:tcPr>
          <w:p w:rsidR="0095597D" w:rsidRDefault="0095597D" w:rsidP="00902E0D">
            <w:pPr>
              <w:pStyle w:val="BPC3Bodyafterheading"/>
            </w:pPr>
            <w:r>
              <w:t>string</w:t>
            </w:r>
          </w:p>
        </w:tc>
        <w:tc>
          <w:tcPr>
            <w:tcW w:w="850" w:type="dxa"/>
          </w:tcPr>
          <w:p w:rsidR="0095597D" w:rsidRPr="00247986" w:rsidRDefault="0095597D" w:rsidP="00902E0D">
            <w:pPr>
              <w:pStyle w:val="BPC3Bodyafterheading"/>
            </w:pPr>
            <w:r>
              <w:t>32</w:t>
            </w:r>
          </w:p>
        </w:tc>
        <w:tc>
          <w:tcPr>
            <w:tcW w:w="1184" w:type="dxa"/>
          </w:tcPr>
          <w:p w:rsidR="0095597D" w:rsidRDefault="0095597D" w:rsidP="00902E0D">
            <w:pPr>
              <w:pStyle w:val="BPC3Bodyafterheading"/>
            </w:pPr>
            <w:r>
              <w:t>1-1</w:t>
            </w:r>
          </w:p>
        </w:tc>
        <w:tc>
          <w:tcPr>
            <w:tcW w:w="3402" w:type="dxa"/>
          </w:tcPr>
          <w:p w:rsidR="0095597D" w:rsidRPr="008466A8" w:rsidRDefault="0095597D" w:rsidP="00902E0D">
            <w:pPr>
              <w:pStyle w:val="BPC3Bodyafterheading"/>
            </w:pPr>
            <w:r>
              <w:t>Account number used for credit calculation and accounting.</w:t>
            </w:r>
          </w:p>
        </w:tc>
      </w:tr>
      <w:tr w:rsidR="0095597D" w:rsidRPr="00132993" w:rsidTr="00902E0D">
        <w:trPr>
          <w:trHeight w:val="135"/>
        </w:trPr>
        <w:tc>
          <w:tcPr>
            <w:tcW w:w="2268" w:type="dxa"/>
          </w:tcPr>
          <w:p w:rsidR="0095597D" w:rsidRPr="00AB2271" w:rsidRDefault="0095597D" w:rsidP="00902E0D">
            <w:pPr>
              <w:pStyle w:val="BPC3Bodyafterheading"/>
            </w:pPr>
            <w:proofErr w:type="spellStart"/>
            <w:r>
              <w:t>card_number</w:t>
            </w:r>
            <w:proofErr w:type="spellEnd"/>
          </w:p>
        </w:tc>
        <w:tc>
          <w:tcPr>
            <w:tcW w:w="1227" w:type="dxa"/>
          </w:tcPr>
          <w:p w:rsidR="0095597D" w:rsidRPr="00AB2271" w:rsidRDefault="0095597D" w:rsidP="00902E0D">
            <w:pPr>
              <w:pStyle w:val="BPC3Bodyafterheading"/>
            </w:pPr>
            <w:r>
              <w:t>string</w:t>
            </w:r>
          </w:p>
        </w:tc>
        <w:tc>
          <w:tcPr>
            <w:tcW w:w="850" w:type="dxa"/>
          </w:tcPr>
          <w:p w:rsidR="0095597D" w:rsidRPr="00AB2271" w:rsidRDefault="0095597D" w:rsidP="00902E0D">
            <w:pPr>
              <w:pStyle w:val="BPC3Bodyafterheading"/>
            </w:pPr>
            <w:r>
              <w:t>24</w:t>
            </w:r>
          </w:p>
        </w:tc>
        <w:tc>
          <w:tcPr>
            <w:tcW w:w="1184" w:type="dxa"/>
          </w:tcPr>
          <w:p w:rsidR="0095597D" w:rsidRPr="00AB2271" w:rsidRDefault="0095597D" w:rsidP="00902E0D">
            <w:pPr>
              <w:pStyle w:val="BPC3Bodyafterheading"/>
            </w:pPr>
            <w:r>
              <w:t>0</w:t>
            </w:r>
            <w:r w:rsidRPr="00AB2271">
              <w:t>-1</w:t>
            </w:r>
          </w:p>
        </w:tc>
        <w:tc>
          <w:tcPr>
            <w:tcW w:w="3402" w:type="dxa"/>
          </w:tcPr>
          <w:p w:rsidR="0095597D" w:rsidRPr="008466A8" w:rsidRDefault="0095597D" w:rsidP="00902E0D">
            <w:pPr>
              <w:pStyle w:val="BPC3Bodyafterheading"/>
            </w:pPr>
            <w:r>
              <w:t>Card</w:t>
            </w:r>
            <w:r w:rsidRPr="008466A8">
              <w:t xml:space="preserve"> </w:t>
            </w:r>
            <w:r>
              <w:t>number</w:t>
            </w:r>
            <w:r w:rsidRPr="008466A8">
              <w:t xml:space="preserve"> </w:t>
            </w:r>
            <w:r>
              <w:t>if</w:t>
            </w:r>
            <w:r w:rsidRPr="008466A8">
              <w:t xml:space="preserve"> </w:t>
            </w:r>
            <w:r>
              <w:t>operation</w:t>
            </w:r>
            <w:r w:rsidRPr="008466A8">
              <w:t xml:space="preserve"> </w:t>
            </w:r>
            <w:r>
              <w:t>was</w:t>
            </w:r>
            <w:r w:rsidRPr="008466A8">
              <w:t xml:space="preserve"> </w:t>
            </w:r>
            <w:r>
              <w:t>performed</w:t>
            </w:r>
            <w:r w:rsidRPr="008466A8">
              <w:t xml:space="preserve"> </w:t>
            </w:r>
            <w:r>
              <w:t>by</w:t>
            </w:r>
            <w:r w:rsidRPr="008466A8">
              <w:t xml:space="preserve"> </w:t>
            </w:r>
            <w:r>
              <w:t>means of card.</w:t>
            </w:r>
          </w:p>
        </w:tc>
      </w:tr>
      <w:tr w:rsidR="0095597D" w:rsidRPr="007E09D0" w:rsidTr="00902E0D">
        <w:trPr>
          <w:trHeight w:val="135"/>
        </w:trPr>
        <w:tc>
          <w:tcPr>
            <w:tcW w:w="2268" w:type="dxa"/>
          </w:tcPr>
          <w:p w:rsidR="0095597D" w:rsidRDefault="0095597D" w:rsidP="00902E0D">
            <w:pPr>
              <w:pStyle w:val="BPC3Bodyafterheading"/>
            </w:pPr>
            <w:r>
              <w:t>amount</w:t>
            </w:r>
          </w:p>
        </w:tc>
        <w:tc>
          <w:tcPr>
            <w:tcW w:w="1227" w:type="dxa"/>
          </w:tcPr>
          <w:p w:rsidR="0095597D"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184" w:type="dxa"/>
          </w:tcPr>
          <w:p w:rsidR="0095597D" w:rsidRDefault="0095597D" w:rsidP="00902E0D">
            <w:pPr>
              <w:pStyle w:val="BPC3Bodyafterheading"/>
            </w:pPr>
            <w:r>
              <w:t>1-1</w:t>
            </w:r>
          </w:p>
        </w:tc>
        <w:tc>
          <w:tcPr>
            <w:tcW w:w="3402" w:type="dxa"/>
          </w:tcPr>
          <w:p w:rsidR="0095597D" w:rsidRPr="007E09D0" w:rsidRDefault="0095597D" w:rsidP="00902E0D">
            <w:pPr>
              <w:pStyle w:val="BPC3Bodyafterheading"/>
            </w:pPr>
            <w:r>
              <w:t>Total payment amount.</w:t>
            </w:r>
          </w:p>
        </w:tc>
      </w:tr>
      <w:tr w:rsidR="0095597D" w:rsidRPr="00132993" w:rsidTr="00902E0D">
        <w:trPr>
          <w:trHeight w:val="135"/>
        </w:trPr>
        <w:tc>
          <w:tcPr>
            <w:tcW w:w="2268" w:type="dxa"/>
          </w:tcPr>
          <w:p w:rsidR="0095597D" w:rsidRPr="005B7F59" w:rsidRDefault="0095597D" w:rsidP="00902E0D">
            <w:pPr>
              <w:pStyle w:val="BPC3Bodyafterheading"/>
            </w:pPr>
            <w:proofErr w:type="spellStart"/>
            <w:r>
              <w:t>pay_amount</w:t>
            </w:r>
            <w:proofErr w:type="spellEnd"/>
          </w:p>
        </w:tc>
        <w:tc>
          <w:tcPr>
            <w:tcW w:w="1227" w:type="dxa"/>
          </w:tcPr>
          <w:p w:rsidR="0095597D" w:rsidRPr="005B7F59" w:rsidRDefault="0095597D" w:rsidP="00902E0D">
            <w:pPr>
              <w:pStyle w:val="BPC3Bodyafterheading"/>
            </w:pPr>
            <w:r>
              <w:t>long</w:t>
            </w:r>
          </w:p>
        </w:tc>
        <w:tc>
          <w:tcPr>
            <w:tcW w:w="850" w:type="dxa"/>
          </w:tcPr>
          <w:p w:rsidR="0095597D" w:rsidRPr="005B7F59" w:rsidRDefault="0095597D" w:rsidP="00902E0D">
            <w:pPr>
              <w:rPr>
                <w:rFonts w:ascii="Tahoma" w:hAnsi="Tahoma" w:cs="Tahoma"/>
                <w:sz w:val="20"/>
                <w:szCs w:val="20"/>
              </w:rPr>
            </w:pPr>
          </w:p>
        </w:tc>
        <w:tc>
          <w:tcPr>
            <w:tcW w:w="1184" w:type="dxa"/>
          </w:tcPr>
          <w:p w:rsidR="0095597D" w:rsidRPr="005B7F59" w:rsidRDefault="0095597D" w:rsidP="00902E0D">
            <w:pPr>
              <w:pStyle w:val="BPC3Bodyafterheading"/>
            </w:pPr>
            <w:r>
              <w:t>1-1</w:t>
            </w:r>
          </w:p>
        </w:tc>
        <w:tc>
          <w:tcPr>
            <w:tcW w:w="3402" w:type="dxa"/>
          </w:tcPr>
          <w:p w:rsidR="0095597D" w:rsidRPr="008466A8" w:rsidRDefault="0095597D" w:rsidP="00902E0D">
            <w:pPr>
              <w:pStyle w:val="BPC3Bodyafterheading"/>
            </w:pPr>
            <w:r>
              <w:t>Part of payment amount which was used for credit repayment.</w:t>
            </w:r>
          </w:p>
        </w:tc>
      </w:tr>
      <w:tr w:rsidR="0095597D" w:rsidRPr="00770D7C"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lastRenderedPageBreak/>
              <w:t>status</w:t>
            </w:r>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Pr="005B7F59" w:rsidRDefault="0095597D" w:rsidP="00902E0D">
            <w:pPr>
              <w:pStyle w:val="BPC3Bodyafterheading"/>
            </w:pPr>
            <w:r>
              <w:t>8</w:t>
            </w: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8466A8" w:rsidRDefault="0095597D" w:rsidP="00902E0D">
            <w:pPr>
              <w:pStyle w:val="BPC3Bodyafterheading"/>
            </w:pPr>
            <w:r>
              <w:t>Payment status.</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invoice_date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date</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402" w:type="dxa"/>
            <w:tcBorders>
              <w:top w:val="single" w:sz="4" w:space="0" w:color="auto"/>
              <w:left w:val="single" w:sz="4" w:space="0" w:color="auto"/>
              <w:bottom w:val="single" w:sz="4" w:space="0" w:color="auto"/>
              <w:right w:val="single" w:sz="4" w:space="0" w:color="auto"/>
            </w:tcBorders>
          </w:tcPr>
          <w:p w:rsidR="0095597D" w:rsidRPr="008466A8" w:rsidRDefault="0095597D" w:rsidP="00902E0D">
            <w:pPr>
              <w:pStyle w:val="BPC3Bodyafterheading"/>
            </w:pPr>
            <w:r>
              <w:t>Date</w:t>
            </w:r>
            <w:r w:rsidRPr="008466A8">
              <w:t xml:space="preserve"> </w:t>
            </w:r>
            <w:r>
              <w:t>of</w:t>
            </w:r>
            <w:r w:rsidRPr="008466A8">
              <w:t xml:space="preserve"> </w:t>
            </w:r>
            <w:r>
              <w:t>invoice</w:t>
            </w:r>
            <w:r w:rsidRPr="008466A8">
              <w:t xml:space="preserve"> </w:t>
            </w:r>
            <w:r>
              <w:t>which</w:t>
            </w:r>
            <w:r w:rsidRPr="008466A8">
              <w:t xml:space="preserve"> </w:t>
            </w:r>
            <w:r>
              <w:t>includes</w:t>
            </w:r>
            <w:r w:rsidRPr="008466A8">
              <w:t xml:space="preserve"> </w:t>
            </w:r>
            <w:r>
              <w:t>payment.</w:t>
            </w:r>
          </w:p>
        </w:tc>
      </w:tr>
      <w:tr w:rsidR="0095597D" w:rsidRPr="00F01589"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proofErr w:type="spellStart"/>
            <w:r>
              <w:t>debt_payment</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complex</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w:t>
            </w:r>
          </w:p>
        </w:tc>
        <w:tc>
          <w:tcPr>
            <w:tcW w:w="3402" w:type="dxa"/>
            <w:tcBorders>
              <w:top w:val="single" w:sz="4" w:space="0" w:color="auto"/>
              <w:left w:val="single" w:sz="4" w:space="0" w:color="auto"/>
              <w:bottom w:val="single" w:sz="4" w:space="0" w:color="auto"/>
              <w:right w:val="single" w:sz="4" w:space="0" w:color="auto"/>
            </w:tcBorders>
          </w:tcPr>
          <w:p w:rsidR="0095597D" w:rsidRPr="00F01589" w:rsidRDefault="0095597D" w:rsidP="00902E0D">
            <w:pPr>
              <w:pStyle w:val="BPC3Bodyafterheading"/>
            </w:pPr>
            <w:r>
              <w:t>Payment distribution between debts.</w:t>
            </w:r>
          </w:p>
        </w:tc>
      </w:tr>
      <w:tr w:rsidR="0095597D" w:rsidRPr="00F01589" w:rsidTr="00902E0D">
        <w:trPr>
          <w:trHeight w:val="135"/>
        </w:trPr>
        <w:tc>
          <w:tcPr>
            <w:tcW w:w="8931" w:type="dxa"/>
            <w:gridSpan w:val="5"/>
            <w:tcBorders>
              <w:top w:val="single" w:sz="4" w:space="0" w:color="auto"/>
              <w:left w:val="single" w:sz="4" w:space="0" w:color="auto"/>
              <w:bottom w:val="single" w:sz="4" w:space="0" w:color="auto"/>
              <w:right w:val="single" w:sz="4" w:space="0" w:color="auto"/>
            </w:tcBorders>
          </w:tcPr>
          <w:p w:rsidR="0095597D" w:rsidRPr="00FA64BA" w:rsidRDefault="0095597D" w:rsidP="00902E0D">
            <w:pPr>
              <w:pStyle w:val="BPC3Tableheadings"/>
            </w:pPr>
            <w:proofErr w:type="spellStart"/>
            <w:r w:rsidRPr="002751CE">
              <w:t>debt</w:t>
            </w:r>
            <w:r>
              <w:t>_</w:t>
            </w:r>
            <w:r w:rsidRPr="002751CE">
              <w:t>payment</w:t>
            </w:r>
            <w:proofErr w:type="spellEnd"/>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rsidRPr="00C41A51">
              <w:t>debt_refnum</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12-36</w:t>
            </w: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4A782F" w:rsidRDefault="0095597D" w:rsidP="00902E0D">
            <w:pPr>
              <w:pStyle w:val="BPC3Bodyafterheading"/>
            </w:pPr>
            <w:r>
              <w:t>The reference to debit operation that was repaid by payment.</w:t>
            </w:r>
          </w:p>
        </w:tc>
      </w:tr>
      <w:tr w:rsidR="0095597D" w:rsidRPr="000E5DFB"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Pr="00E83157" w:rsidRDefault="0095597D" w:rsidP="00902E0D">
            <w:pPr>
              <w:pStyle w:val="BPC3Bodyafterheading"/>
            </w:pPr>
            <w:proofErr w:type="spellStart"/>
            <w:r>
              <w:t>fee_type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8</w:t>
            </w: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0-1</w:t>
            </w:r>
          </w:p>
        </w:tc>
        <w:tc>
          <w:tcPr>
            <w:tcW w:w="3402"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Fee type.</w:t>
            </w:r>
          </w:p>
        </w:tc>
      </w:tr>
      <w:tr w:rsidR="0095597D" w:rsidRPr="00132993"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balance_type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string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8</w:t>
            </w: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4A782F" w:rsidRDefault="0095597D" w:rsidP="00902E0D">
            <w:pPr>
              <w:pStyle w:val="BPC3Bodyafterheading"/>
            </w:pPr>
            <w:r>
              <w:t>Type of credit accounting balance.</w:t>
            </w:r>
          </w:p>
        </w:tc>
      </w:tr>
      <w:tr w:rsidR="0095597D" w:rsidRPr="004A782F"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pay_amount</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long</w:t>
            </w:r>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4A782F" w:rsidRDefault="0095597D" w:rsidP="00902E0D">
            <w:pPr>
              <w:pStyle w:val="BPC3Bodyafterheading"/>
            </w:pPr>
            <w:r>
              <w:t>Amount</w:t>
            </w:r>
            <w:r w:rsidRPr="004A782F">
              <w:t xml:space="preserve"> </w:t>
            </w:r>
            <w:r>
              <w:t>that was repaid</w:t>
            </w:r>
            <w:r w:rsidRPr="004A782F">
              <w:t>.</w:t>
            </w:r>
          </w:p>
        </w:tc>
      </w:tr>
      <w:tr w:rsidR="0095597D" w:rsidRPr="00770D7C" w:rsidTr="00902E0D">
        <w:trPr>
          <w:trHeight w:val="135"/>
        </w:trPr>
        <w:tc>
          <w:tcPr>
            <w:tcW w:w="2268"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proofErr w:type="spellStart"/>
            <w:r>
              <w:t>eff_date</w:t>
            </w:r>
            <w:proofErr w:type="spellEnd"/>
          </w:p>
        </w:tc>
        <w:tc>
          <w:tcPr>
            <w:tcW w:w="1227" w:type="dxa"/>
            <w:tcBorders>
              <w:top w:val="single" w:sz="4" w:space="0" w:color="auto"/>
              <w:left w:val="single" w:sz="4" w:space="0" w:color="auto"/>
              <w:bottom w:val="single" w:sz="4" w:space="0" w:color="auto"/>
              <w:right w:val="single" w:sz="4" w:space="0" w:color="auto"/>
            </w:tcBorders>
          </w:tcPr>
          <w:p w:rsidR="0095597D" w:rsidRPr="00770D7C" w:rsidRDefault="0095597D" w:rsidP="00902E0D">
            <w:pPr>
              <w:pStyle w:val="BPC3Bodyafterheading"/>
            </w:pPr>
            <w:proofErr w:type="spellStart"/>
            <w: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95597D" w:rsidRDefault="0095597D" w:rsidP="00902E0D">
            <w:pPr>
              <w:rPr>
                <w:rFonts w:ascii="Tahoma" w:hAnsi="Tahoma" w:cs="Tahoma"/>
                <w:sz w:val="20"/>
                <w:szCs w:val="20"/>
              </w:rPr>
            </w:pPr>
          </w:p>
        </w:tc>
        <w:tc>
          <w:tcPr>
            <w:tcW w:w="1184"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Bodyafterheading"/>
            </w:pPr>
            <w:r>
              <w:t>1-1</w:t>
            </w:r>
          </w:p>
        </w:tc>
        <w:tc>
          <w:tcPr>
            <w:tcW w:w="3402" w:type="dxa"/>
            <w:tcBorders>
              <w:top w:val="single" w:sz="4" w:space="0" w:color="auto"/>
              <w:left w:val="single" w:sz="4" w:space="0" w:color="auto"/>
              <w:bottom w:val="single" w:sz="4" w:space="0" w:color="auto"/>
              <w:right w:val="single" w:sz="4" w:space="0" w:color="auto"/>
            </w:tcBorders>
          </w:tcPr>
          <w:p w:rsidR="0095597D" w:rsidRPr="00770D7C" w:rsidRDefault="0095597D" w:rsidP="00902E0D">
            <w:pPr>
              <w:pStyle w:val="BPC3Bodyafterheading"/>
            </w:pPr>
            <w:r>
              <w:t>The date of repayment.</w:t>
            </w:r>
          </w:p>
        </w:tc>
      </w:tr>
    </w:tbl>
    <w:p w:rsidR="0095597D" w:rsidRPr="00444DCE" w:rsidRDefault="0095597D" w:rsidP="0095597D">
      <w:pPr>
        <w:pStyle w:val="BPC3Bodyafterheading"/>
      </w:pPr>
    </w:p>
    <w:p w:rsidR="0095597D" w:rsidRDefault="0095597D" w:rsidP="0095597D">
      <w:pPr>
        <w:pStyle w:val="BPC3Subhead1"/>
      </w:pPr>
      <w:bookmarkStart w:id="150" w:name="_Toc377371559"/>
      <w:r>
        <w:t>PAYMENTS</w:t>
      </w:r>
      <w:bookmarkEnd w:id="150"/>
    </w:p>
    <w:p w:rsidR="0095597D" w:rsidRPr="005A1B76" w:rsidRDefault="0095597D" w:rsidP="0095597D">
      <w:pPr>
        <w:pStyle w:val="BPC3Bodyafterheading"/>
      </w:pPr>
      <w:r>
        <w:t>Root tag of the file where payments data resides.</w:t>
      </w:r>
    </w:p>
    <w:p w:rsidR="0095597D" w:rsidRPr="005A1B76" w:rsidRDefault="0095597D" w:rsidP="0095597D">
      <w:pPr>
        <w:pStyle w:val="BPC3Bodyafterheading"/>
      </w:pPr>
    </w:p>
    <w:p w:rsidR="0095597D" w:rsidRDefault="0095597D" w:rsidP="0095597D">
      <w:pPr>
        <w:pStyle w:val="BPC3Subhead1"/>
      </w:pPr>
      <w:bookmarkStart w:id="151" w:name="_Toc377371560"/>
      <w:r>
        <w:t>PAYMENT</w:t>
      </w:r>
      <w:bookmarkEnd w:id="151"/>
    </w:p>
    <w:p w:rsidR="0095597D" w:rsidRPr="005A1B76" w:rsidRDefault="0095597D" w:rsidP="0095597D">
      <w:pPr>
        <w:pStyle w:val="BPC3Bodyafterheading"/>
      </w:pPr>
      <w:r>
        <w:t>Separate payment – one-time account credit.</w:t>
      </w:r>
    </w:p>
    <w:p w:rsidR="0095597D" w:rsidRPr="005A1B76" w:rsidRDefault="0095597D" w:rsidP="0095597D">
      <w:pPr>
        <w:pStyle w:val="BPC3Bodyafterheading"/>
      </w:pPr>
    </w:p>
    <w:p w:rsidR="0095597D" w:rsidRDefault="0095597D" w:rsidP="0095597D">
      <w:pPr>
        <w:pStyle w:val="BPC3Subhead1"/>
      </w:pPr>
      <w:bookmarkStart w:id="152" w:name="_Toc377371561"/>
      <w:r>
        <w:t>ORIGINATOR_REFNUM</w:t>
      </w:r>
      <w:bookmarkEnd w:id="152"/>
    </w:p>
    <w:p w:rsidR="0095597D" w:rsidRPr="005A1B76" w:rsidRDefault="0095597D" w:rsidP="0095597D">
      <w:pPr>
        <w:pStyle w:val="BPC3Bodyafterheading"/>
      </w:pPr>
      <w:proofErr w:type="gramStart"/>
      <w:r>
        <w:t>Credit account operation identifier.</w:t>
      </w:r>
      <w:proofErr w:type="gramEnd"/>
      <w:r>
        <w:t xml:space="preserve"> All operations must be previously loaded into system.</w:t>
      </w:r>
    </w:p>
    <w:p w:rsidR="0095597D" w:rsidRPr="005A1B76" w:rsidRDefault="0095597D" w:rsidP="0095597D">
      <w:pPr>
        <w:pStyle w:val="BPC3Bodyafterheading"/>
      </w:pPr>
    </w:p>
    <w:p w:rsidR="0095597D" w:rsidRPr="00D23E71" w:rsidRDefault="0095597D" w:rsidP="0095597D">
      <w:pPr>
        <w:pStyle w:val="BPC3Subhead1"/>
      </w:pPr>
      <w:bookmarkStart w:id="153" w:name="_Toc377371562"/>
      <w:r>
        <w:t>ACCOUNT</w:t>
      </w:r>
      <w:r w:rsidRPr="00D23E71">
        <w:t>_</w:t>
      </w:r>
      <w:r>
        <w:t>NUMBER</w:t>
      </w:r>
      <w:bookmarkEnd w:id="153"/>
    </w:p>
    <w:p w:rsidR="0095597D" w:rsidRPr="005A1B76" w:rsidRDefault="0095597D" w:rsidP="0095597D">
      <w:pPr>
        <w:pStyle w:val="BPC3Bodyafterheading"/>
      </w:pPr>
      <w:r>
        <w:t>Account number to which payment was made.</w:t>
      </w:r>
      <w:r w:rsidRPr="00D23E71">
        <w:t xml:space="preserve"> </w:t>
      </w:r>
    </w:p>
    <w:p w:rsidR="0095597D" w:rsidRPr="005A1B76" w:rsidRDefault="0095597D" w:rsidP="0095597D">
      <w:pPr>
        <w:pStyle w:val="BPC3Bodyafterheading"/>
      </w:pPr>
    </w:p>
    <w:p w:rsidR="0095597D" w:rsidRPr="00D23E71" w:rsidRDefault="0095597D" w:rsidP="0095597D">
      <w:pPr>
        <w:pStyle w:val="BPC3Subhead1"/>
      </w:pPr>
      <w:bookmarkStart w:id="154" w:name="_Toc377371563"/>
      <w:r>
        <w:t>CARD</w:t>
      </w:r>
      <w:r w:rsidRPr="00D23E71">
        <w:t>_</w:t>
      </w:r>
      <w:r>
        <w:t>NUMBER</w:t>
      </w:r>
      <w:bookmarkEnd w:id="154"/>
    </w:p>
    <w:p w:rsidR="0095597D" w:rsidRPr="005A1B76" w:rsidRDefault="0095597D" w:rsidP="0095597D">
      <w:pPr>
        <w:pStyle w:val="BPC3Bodyafterheading"/>
      </w:pPr>
      <w:r>
        <w:t>Card</w:t>
      </w:r>
      <w:r w:rsidRPr="004A782F">
        <w:t xml:space="preserve"> </w:t>
      </w:r>
      <w:r>
        <w:t>number</w:t>
      </w:r>
      <w:r w:rsidRPr="004A782F">
        <w:t xml:space="preserve"> </w:t>
      </w:r>
      <w:r>
        <w:t>if</w:t>
      </w:r>
      <w:r w:rsidRPr="004A782F">
        <w:t xml:space="preserve"> </w:t>
      </w:r>
      <w:r>
        <w:t>payment</w:t>
      </w:r>
      <w:r w:rsidRPr="004A782F">
        <w:t xml:space="preserve"> </w:t>
      </w:r>
      <w:r>
        <w:t>was</w:t>
      </w:r>
      <w:r w:rsidRPr="004A782F">
        <w:t xml:space="preserve"> </w:t>
      </w:r>
      <w:r>
        <w:t>performed</w:t>
      </w:r>
      <w:r w:rsidRPr="004A782F">
        <w:t xml:space="preserve"> </w:t>
      </w:r>
      <w:r>
        <w:t>by</w:t>
      </w:r>
      <w:r w:rsidRPr="004A782F">
        <w:t xml:space="preserve"> </w:t>
      </w:r>
      <w:r>
        <w:t>means</w:t>
      </w:r>
      <w:r w:rsidRPr="004A782F">
        <w:t xml:space="preserve"> </w:t>
      </w:r>
      <w:r>
        <w:t>of</w:t>
      </w:r>
      <w:r w:rsidRPr="004A782F">
        <w:t xml:space="preserve"> </w:t>
      </w:r>
      <w:r>
        <w:t>card</w:t>
      </w:r>
      <w:r w:rsidRPr="004A782F">
        <w:t>.</w:t>
      </w:r>
      <w:r>
        <w:t xml:space="preserve"> This tag can be omitted if payment was done directly to account.</w:t>
      </w:r>
    </w:p>
    <w:p w:rsidR="0095597D" w:rsidRPr="005A1B76" w:rsidRDefault="0095597D" w:rsidP="0095597D">
      <w:pPr>
        <w:pStyle w:val="BPC3Bodyafterheading"/>
      </w:pPr>
    </w:p>
    <w:p w:rsidR="0095597D" w:rsidRPr="00C33E36" w:rsidRDefault="0095597D" w:rsidP="0095597D">
      <w:pPr>
        <w:pStyle w:val="BPC3Subhead1"/>
      </w:pPr>
      <w:bookmarkStart w:id="155" w:name="_Toc377371564"/>
      <w:r>
        <w:t>AMOUNT</w:t>
      </w:r>
      <w:bookmarkEnd w:id="155"/>
    </w:p>
    <w:p w:rsidR="0095597D" w:rsidRPr="005A1B76" w:rsidRDefault="0095597D" w:rsidP="0095597D">
      <w:pPr>
        <w:pStyle w:val="BPC3Bodyafterheading"/>
      </w:pPr>
      <w:proofErr w:type="gramStart"/>
      <w:r>
        <w:t>Total amount of payment operation</w:t>
      </w:r>
      <w:r w:rsidRPr="00132F90">
        <w:t>.</w:t>
      </w:r>
      <w:proofErr w:type="gramEnd"/>
      <w:r w:rsidRPr="00132F90">
        <w:t xml:space="preserve"> </w:t>
      </w:r>
      <w:r>
        <w:t>It</w:t>
      </w:r>
      <w:r w:rsidRPr="00AB0758">
        <w:t xml:space="preserve"> </w:t>
      </w:r>
      <w:r>
        <w:t>must</w:t>
      </w:r>
      <w:r w:rsidRPr="00AB0758">
        <w:t xml:space="preserve"> </w:t>
      </w:r>
      <w:r>
        <w:t>be</w:t>
      </w:r>
      <w:r w:rsidRPr="00AB0758">
        <w:t xml:space="preserve"> </w:t>
      </w:r>
      <w:r>
        <w:t>set</w:t>
      </w:r>
      <w:r w:rsidRPr="00AB0758">
        <w:t xml:space="preserve"> </w:t>
      </w:r>
      <w:r>
        <w:t>in</w:t>
      </w:r>
      <w:r w:rsidRPr="00AB0758">
        <w:t xml:space="preserve"> </w:t>
      </w:r>
      <w:r>
        <w:t>minimal</w:t>
      </w:r>
      <w:r w:rsidRPr="00AB0758">
        <w:t xml:space="preserve"> </w:t>
      </w:r>
      <w:r>
        <w:t>account</w:t>
      </w:r>
      <w:r w:rsidRPr="00AB0758">
        <w:t xml:space="preserve"> </w:t>
      </w:r>
      <w:r>
        <w:t>currency</w:t>
      </w:r>
      <w:r w:rsidRPr="00AB0758">
        <w:t xml:space="preserve"> </w:t>
      </w:r>
      <w:r>
        <w:t>units</w:t>
      </w:r>
      <w:r w:rsidRPr="00AB0758">
        <w:t>.</w:t>
      </w:r>
    </w:p>
    <w:p w:rsidR="0095597D" w:rsidRPr="005A1B76" w:rsidRDefault="0095597D" w:rsidP="0095597D">
      <w:pPr>
        <w:pStyle w:val="BPC3Bodyafterheading"/>
      </w:pPr>
    </w:p>
    <w:p w:rsidR="0095597D" w:rsidRPr="00DB266C" w:rsidRDefault="0095597D" w:rsidP="0095597D">
      <w:pPr>
        <w:pStyle w:val="BPC3Subhead1"/>
      </w:pPr>
      <w:bookmarkStart w:id="156" w:name="_Toc377371565"/>
      <w:r>
        <w:t>PAY_AMOUNT</w:t>
      </w:r>
      <w:bookmarkEnd w:id="156"/>
    </w:p>
    <w:p w:rsidR="0095597D" w:rsidRPr="005A1B76" w:rsidRDefault="0095597D" w:rsidP="0095597D">
      <w:pPr>
        <w:pStyle w:val="BPC3Bodyafterheading"/>
      </w:pPr>
      <w:r>
        <w:t>Part</w:t>
      </w:r>
      <w:r w:rsidRPr="00132F90">
        <w:t xml:space="preserve"> </w:t>
      </w:r>
      <w:r>
        <w:t>of</w:t>
      </w:r>
      <w:r w:rsidRPr="00132F90">
        <w:t xml:space="preserve"> </w:t>
      </w:r>
      <w:r>
        <w:t>payment</w:t>
      </w:r>
      <w:r w:rsidRPr="00132F90">
        <w:t xml:space="preserve"> </w:t>
      </w:r>
      <w:r>
        <w:t>amount</w:t>
      </w:r>
      <w:r w:rsidRPr="00132F90">
        <w:t xml:space="preserve"> </w:t>
      </w:r>
      <w:r>
        <w:t>that</w:t>
      </w:r>
      <w:r w:rsidRPr="00132F90">
        <w:t xml:space="preserve"> </w:t>
      </w:r>
      <w:r>
        <w:t>can</w:t>
      </w:r>
      <w:r w:rsidRPr="00132F90">
        <w:t xml:space="preserve"> </w:t>
      </w:r>
      <w:r>
        <w:t>be</w:t>
      </w:r>
      <w:r w:rsidRPr="00132F90">
        <w:t xml:space="preserve"> </w:t>
      </w:r>
      <w:r>
        <w:t>used</w:t>
      </w:r>
      <w:r w:rsidRPr="00132F90">
        <w:t xml:space="preserve"> </w:t>
      </w:r>
      <w:r>
        <w:t>for</w:t>
      </w:r>
      <w:r w:rsidRPr="00132F90">
        <w:t xml:space="preserve"> </w:t>
      </w:r>
      <w:r>
        <w:t>credit repayment</w:t>
      </w:r>
      <w:r w:rsidRPr="00132F90">
        <w:t xml:space="preserve">. </w:t>
      </w:r>
      <w:r>
        <w:t>The value can be less or equal to the value specified in AMOUNT</w:t>
      </w:r>
      <w:r w:rsidRPr="00132F90">
        <w:t xml:space="preserve">. </w:t>
      </w:r>
      <w:r>
        <w:t>It</w:t>
      </w:r>
      <w:r w:rsidRPr="00132F90">
        <w:t xml:space="preserve"> </w:t>
      </w:r>
      <w:r>
        <w:t>must</w:t>
      </w:r>
      <w:r w:rsidRPr="00132F90">
        <w:t xml:space="preserve"> </w:t>
      </w:r>
      <w:r>
        <w:t>be</w:t>
      </w:r>
      <w:r w:rsidRPr="00132F90">
        <w:t xml:space="preserve"> </w:t>
      </w:r>
      <w:r>
        <w:t>set</w:t>
      </w:r>
      <w:r w:rsidRPr="00132F90">
        <w:t xml:space="preserve"> </w:t>
      </w:r>
      <w:r>
        <w:t>in</w:t>
      </w:r>
      <w:r w:rsidRPr="00132F90">
        <w:t xml:space="preserve"> </w:t>
      </w:r>
      <w:r>
        <w:t>minimal</w:t>
      </w:r>
      <w:r w:rsidRPr="00132F90">
        <w:t xml:space="preserve"> </w:t>
      </w:r>
      <w:r>
        <w:t>account</w:t>
      </w:r>
      <w:r w:rsidRPr="00132F90">
        <w:t xml:space="preserve"> </w:t>
      </w:r>
      <w:r>
        <w:t>currency</w:t>
      </w:r>
      <w:r w:rsidRPr="00132F90">
        <w:t xml:space="preserve"> </w:t>
      </w:r>
      <w:r>
        <w:t>units</w:t>
      </w:r>
      <w:r w:rsidRPr="00132F90">
        <w:t>.</w:t>
      </w:r>
    </w:p>
    <w:p w:rsidR="0095597D" w:rsidRPr="005A1B76" w:rsidRDefault="0095597D" w:rsidP="0095597D">
      <w:pPr>
        <w:pStyle w:val="BPC3Bodyafterheading"/>
      </w:pPr>
    </w:p>
    <w:p w:rsidR="0095597D" w:rsidRDefault="0095597D" w:rsidP="0095597D">
      <w:pPr>
        <w:pStyle w:val="BPC3Subhead1"/>
      </w:pPr>
      <w:bookmarkStart w:id="157" w:name="_Toc377371566"/>
      <w:r>
        <w:t>STATUS</w:t>
      </w:r>
      <w:bookmarkEnd w:id="157"/>
    </w:p>
    <w:p w:rsidR="0095597D" w:rsidRDefault="0095597D" w:rsidP="0095597D">
      <w:pPr>
        <w:pStyle w:val="BPC3Bodyafterheading"/>
      </w:pPr>
      <w:proofErr w:type="gramStart"/>
      <w:r>
        <w:t>Payment operation status.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95597D" w:rsidRPr="005964A8" w:rsidTr="00902E0D">
        <w:trPr>
          <w:trHeight w:val="315"/>
          <w:tblHeader/>
        </w:trPr>
        <w:tc>
          <w:tcPr>
            <w:tcW w:w="1524" w:type="dxa"/>
            <w:shd w:val="clear" w:color="auto" w:fill="C5E2FF"/>
            <w:vAlign w:val="center"/>
          </w:tcPr>
          <w:p w:rsidR="0095597D" w:rsidRPr="00DB266C" w:rsidRDefault="0095597D" w:rsidP="00902E0D">
            <w:pPr>
              <w:pStyle w:val="BPC3Tableheadings"/>
            </w:pPr>
            <w:r>
              <w:t>Value</w:t>
            </w:r>
          </w:p>
        </w:tc>
        <w:tc>
          <w:tcPr>
            <w:tcW w:w="7718" w:type="dxa"/>
            <w:shd w:val="clear" w:color="auto" w:fill="C5E2FF"/>
            <w:vAlign w:val="center"/>
          </w:tcPr>
          <w:p w:rsidR="0095597D" w:rsidRPr="00DB266C" w:rsidRDefault="0095597D" w:rsidP="00902E0D">
            <w:pPr>
              <w:pStyle w:val="BPC3Tableheadings"/>
            </w:pPr>
            <w:r>
              <w:t>Description</w:t>
            </w:r>
          </w:p>
        </w:tc>
      </w:tr>
      <w:tr w:rsidR="0095597D" w:rsidRPr="00132993" w:rsidTr="00902E0D">
        <w:trPr>
          <w:trHeight w:val="250"/>
        </w:trPr>
        <w:tc>
          <w:tcPr>
            <w:tcW w:w="1524" w:type="dxa"/>
            <w:shd w:val="clear" w:color="auto" w:fill="auto"/>
          </w:tcPr>
          <w:p w:rsidR="0095597D" w:rsidRPr="009F19C3" w:rsidRDefault="0095597D" w:rsidP="00902E0D">
            <w:pPr>
              <w:pStyle w:val="BPC3Bodyafterheading"/>
            </w:pPr>
            <w:r w:rsidRPr="009F19C3">
              <w:t>PMTSACTV</w:t>
            </w:r>
          </w:p>
        </w:tc>
        <w:tc>
          <w:tcPr>
            <w:tcW w:w="7718" w:type="dxa"/>
            <w:shd w:val="clear" w:color="auto" w:fill="auto"/>
          </w:tcPr>
          <w:p w:rsidR="0095597D" w:rsidRPr="00E41473" w:rsidRDefault="0095597D" w:rsidP="00902E0D">
            <w:pPr>
              <w:pStyle w:val="BPC3Bodyafterheading"/>
            </w:pPr>
            <w:r w:rsidRPr="00E41473">
              <w:t xml:space="preserve">Active – </w:t>
            </w:r>
            <w:r>
              <w:t>Accrued funds are waiting for distribution between debt contents.</w:t>
            </w:r>
          </w:p>
        </w:tc>
      </w:tr>
      <w:tr w:rsidR="0095597D" w:rsidRPr="00132993" w:rsidTr="00902E0D">
        <w:trPr>
          <w:trHeight w:val="250"/>
        </w:trPr>
        <w:tc>
          <w:tcPr>
            <w:tcW w:w="1524" w:type="dxa"/>
            <w:shd w:val="clear" w:color="auto" w:fill="auto"/>
          </w:tcPr>
          <w:p w:rsidR="0095597D" w:rsidRPr="009F19C3" w:rsidRDefault="0095597D" w:rsidP="00902E0D">
            <w:pPr>
              <w:pStyle w:val="BPC3Bodyafterheading"/>
            </w:pPr>
            <w:r w:rsidRPr="009F19C3">
              <w:t>PMTSSPNT</w:t>
            </w:r>
          </w:p>
        </w:tc>
        <w:tc>
          <w:tcPr>
            <w:tcW w:w="7718" w:type="dxa"/>
            <w:shd w:val="clear" w:color="auto" w:fill="auto"/>
          </w:tcPr>
          <w:p w:rsidR="0095597D" w:rsidRPr="00E41473" w:rsidRDefault="0095597D" w:rsidP="00902E0D">
            <w:pPr>
              <w:pStyle w:val="BPC3Bodyafterheading"/>
            </w:pPr>
            <w:r w:rsidRPr="00E41473">
              <w:t xml:space="preserve">Spent – </w:t>
            </w:r>
            <w:r>
              <w:t>Accrued funds were spent.</w:t>
            </w:r>
          </w:p>
        </w:tc>
      </w:tr>
    </w:tbl>
    <w:p w:rsidR="0095597D" w:rsidRPr="00E41473" w:rsidRDefault="0095597D" w:rsidP="0095597D">
      <w:pPr>
        <w:pStyle w:val="BPC3Bodyafterheading"/>
      </w:pPr>
    </w:p>
    <w:p w:rsidR="0095597D" w:rsidRDefault="0095597D" w:rsidP="0095597D">
      <w:pPr>
        <w:pStyle w:val="BPC3Subhead1"/>
      </w:pPr>
      <w:bookmarkStart w:id="158" w:name="_Toc377371567"/>
      <w:r>
        <w:t>INVOICE_DATE</w:t>
      </w:r>
      <w:bookmarkEnd w:id="158"/>
    </w:p>
    <w:p w:rsidR="0095597D" w:rsidRPr="005A1B76" w:rsidRDefault="0095597D" w:rsidP="0095597D">
      <w:pPr>
        <w:pStyle w:val="BPC3Bodyafterheading"/>
      </w:pPr>
      <w:r>
        <w:t>Date of invoice which includes current payment information.</w:t>
      </w:r>
      <w:r w:rsidRPr="00132F90">
        <w:t xml:space="preserve"> </w:t>
      </w:r>
      <w:r>
        <w:t>It should be omitted if there was no invoice with this payment</w:t>
      </w:r>
      <w:r w:rsidRPr="00132F90">
        <w:t>.</w:t>
      </w:r>
    </w:p>
    <w:p w:rsidR="0095597D" w:rsidRPr="005A1B76" w:rsidRDefault="0095597D" w:rsidP="0095597D">
      <w:pPr>
        <w:pStyle w:val="BPC3Bodyafterheading"/>
      </w:pPr>
    </w:p>
    <w:p w:rsidR="0095597D" w:rsidRDefault="0095597D" w:rsidP="0095597D">
      <w:pPr>
        <w:pStyle w:val="BPC3Subhead1"/>
      </w:pPr>
      <w:bookmarkStart w:id="159" w:name="_Toc377371568"/>
      <w:r>
        <w:t>DEBT_PAYMENT</w:t>
      </w:r>
      <w:bookmarkEnd w:id="159"/>
    </w:p>
    <w:p w:rsidR="0095597D" w:rsidRPr="005A1B76" w:rsidRDefault="0095597D" w:rsidP="0095597D">
      <w:pPr>
        <w:pStyle w:val="BPC3Bodyafterheading"/>
      </w:pPr>
      <w:proofErr w:type="gramStart"/>
      <w:r>
        <w:t>Distribution of payment between debts.</w:t>
      </w:r>
      <w:proofErr w:type="gramEnd"/>
      <w:r>
        <w:t xml:space="preserve"> Information must be arranged in accordance with repayment priority.</w:t>
      </w:r>
      <w:r w:rsidRPr="004A782F">
        <w:t xml:space="preserve"> </w:t>
      </w:r>
    </w:p>
    <w:p w:rsidR="0095597D" w:rsidRPr="005A1B76" w:rsidRDefault="0095597D" w:rsidP="0095597D">
      <w:pPr>
        <w:pStyle w:val="BPC3Bodyafterheading"/>
      </w:pPr>
    </w:p>
    <w:p w:rsidR="0095597D" w:rsidRDefault="0095597D" w:rsidP="0095597D">
      <w:pPr>
        <w:pStyle w:val="BPC3Subhead1"/>
      </w:pPr>
      <w:bookmarkStart w:id="160" w:name="_Toc377371569"/>
      <w:r>
        <w:t>DEBT_REFNUM</w:t>
      </w:r>
      <w:bookmarkEnd w:id="160"/>
    </w:p>
    <w:p w:rsidR="0095597D" w:rsidRPr="005A1B76" w:rsidRDefault="0095597D" w:rsidP="0095597D">
      <w:pPr>
        <w:pStyle w:val="BPC3Bodyafterheading"/>
      </w:pPr>
      <w:proofErr w:type="gramStart"/>
      <w:r>
        <w:t>The reference to debit operation which causes debt and was repaid partially or fully by current payment</w:t>
      </w:r>
      <w:r w:rsidRPr="004A782F">
        <w:t>.</w:t>
      </w:r>
      <w:proofErr w:type="gramEnd"/>
    </w:p>
    <w:p w:rsidR="0095597D" w:rsidRPr="005A1B76" w:rsidRDefault="0095597D" w:rsidP="0095597D">
      <w:pPr>
        <w:pStyle w:val="BPC3Bodyafterheading"/>
      </w:pPr>
    </w:p>
    <w:p w:rsidR="0095597D" w:rsidRDefault="0095597D" w:rsidP="0095597D">
      <w:pPr>
        <w:pStyle w:val="BPC3Subhead1"/>
      </w:pPr>
      <w:bookmarkStart w:id="161" w:name="_Toc377371570"/>
      <w:r>
        <w:t>FEE_TYPE</w:t>
      </w:r>
      <w:bookmarkEnd w:id="161"/>
    </w:p>
    <w:p w:rsidR="0095597D" w:rsidRPr="00194C2F" w:rsidRDefault="0095597D" w:rsidP="0095597D">
      <w:pPr>
        <w:pStyle w:val="BPC3Bodyafterheading"/>
      </w:pPr>
      <w:r>
        <w:t>Fee</w:t>
      </w:r>
      <w:r w:rsidRPr="00194C2F">
        <w:t xml:space="preserve"> </w:t>
      </w:r>
      <w:r>
        <w:t>type is filled if debt was caused by fee that was assigned to basic operation, e.g. cash withdrawal fee or currency exchange fee.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95597D" w:rsidRPr="00DB266C" w:rsidTr="00902E0D">
        <w:trPr>
          <w:trHeight w:val="315"/>
          <w:tblHeader/>
        </w:trPr>
        <w:tc>
          <w:tcPr>
            <w:tcW w:w="1524" w:type="dxa"/>
            <w:shd w:val="clear" w:color="auto" w:fill="C5E2FF"/>
            <w:vAlign w:val="center"/>
          </w:tcPr>
          <w:p w:rsidR="0095597D" w:rsidRPr="00DB266C" w:rsidRDefault="0095597D" w:rsidP="00902E0D">
            <w:pPr>
              <w:pStyle w:val="BPC3Tableheadings"/>
            </w:pPr>
            <w:r>
              <w:t>Code</w:t>
            </w:r>
          </w:p>
        </w:tc>
        <w:tc>
          <w:tcPr>
            <w:tcW w:w="7718" w:type="dxa"/>
            <w:shd w:val="clear" w:color="auto" w:fill="C5E2FF"/>
            <w:vAlign w:val="center"/>
          </w:tcPr>
          <w:p w:rsidR="0095597D" w:rsidRPr="00DB266C" w:rsidRDefault="0095597D" w:rsidP="00902E0D">
            <w:pPr>
              <w:pStyle w:val="BPC3Tableheadings"/>
            </w:pPr>
            <w:r>
              <w:t>Description</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FETP0110</w:t>
            </w:r>
          </w:p>
        </w:tc>
        <w:tc>
          <w:tcPr>
            <w:tcW w:w="7718" w:type="dxa"/>
            <w:shd w:val="clear" w:color="auto" w:fill="auto"/>
          </w:tcPr>
          <w:p w:rsidR="0095597D" w:rsidRPr="00AD6F07" w:rsidRDefault="0095597D" w:rsidP="00902E0D">
            <w:pPr>
              <w:pStyle w:val="BPC3Tableitems"/>
            </w:pPr>
            <w:r w:rsidRPr="00AD6F07">
              <w:t>Card balance inquire on-them ATM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FETP0111</w:t>
            </w:r>
          </w:p>
        </w:tc>
        <w:tc>
          <w:tcPr>
            <w:tcW w:w="7718" w:type="dxa"/>
            <w:shd w:val="clear" w:color="auto" w:fill="auto"/>
          </w:tcPr>
          <w:p w:rsidR="0095597D" w:rsidRPr="00AD6F07" w:rsidRDefault="0095597D" w:rsidP="00902E0D">
            <w:pPr>
              <w:pStyle w:val="BPC3Tableitems"/>
            </w:pPr>
            <w:r w:rsidRPr="00AD6F07">
              <w:t>Card cash withdrawal on-them ATM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lastRenderedPageBreak/>
              <w:t>FETP0112</w:t>
            </w:r>
          </w:p>
        </w:tc>
        <w:tc>
          <w:tcPr>
            <w:tcW w:w="7718" w:type="dxa"/>
            <w:shd w:val="clear" w:color="auto" w:fill="auto"/>
          </w:tcPr>
          <w:p w:rsidR="0095597D" w:rsidRPr="00AD6F07" w:rsidRDefault="0095597D" w:rsidP="00902E0D">
            <w:pPr>
              <w:pStyle w:val="BPC3Tableitems"/>
            </w:pPr>
            <w:r w:rsidRPr="00AD6F07">
              <w:t>Card cash advance on-us POS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FETP0113</w:t>
            </w:r>
          </w:p>
        </w:tc>
        <w:tc>
          <w:tcPr>
            <w:tcW w:w="7718" w:type="dxa"/>
            <w:shd w:val="clear" w:color="auto" w:fill="auto"/>
          </w:tcPr>
          <w:p w:rsidR="0095597D" w:rsidRPr="00AD6F07" w:rsidRDefault="0095597D" w:rsidP="00902E0D">
            <w:pPr>
              <w:pStyle w:val="BPC3Tableitems"/>
            </w:pPr>
            <w:r w:rsidRPr="00AD6F07">
              <w:t>Card cash advance on-them POS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FETP0114</w:t>
            </w:r>
          </w:p>
        </w:tc>
        <w:tc>
          <w:tcPr>
            <w:tcW w:w="7718" w:type="dxa"/>
            <w:shd w:val="clear" w:color="auto" w:fill="auto"/>
          </w:tcPr>
          <w:p w:rsidR="0095597D" w:rsidRPr="00AD6F07" w:rsidRDefault="0095597D" w:rsidP="00902E0D">
            <w:pPr>
              <w:pStyle w:val="BPC3Tableitems"/>
            </w:pPr>
            <w:r w:rsidRPr="00AD6F07">
              <w:t>Card cash withdrawal on-us ATM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FETP0115</w:t>
            </w:r>
          </w:p>
        </w:tc>
        <w:tc>
          <w:tcPr>
            <w:tcW w:w="7718" w:type="dxa"/>
            <w:shd w:val="clear" w:color="auto" w:fill="auto"/>
          </w:tcPr>
          <w:p w:rsidR="0095597D" w:rsidRPr="00AD6F07" w:rsidRDefault="0095597D" w:rsidP="00902E0D">
            <w:pPr>
              <w:pStyle w:val="BPC3Tableitems"/>
            </w:pPr>
            <w:r w:rsidRPr="00AD6F07">
              <w:t>Card cash withdrawal on-partner ATM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FETP0116</w:t>
            </w:r>
          </w:p>
        </w:tc>
        <w:tc>
          <w:tcPr>
            <w:tcW w:w="7718" w:type="dxa"/>
            <w:shd w:val="clear" w:color="auto" w:fill="auto"/>
          </w:tcPr>
          <w:p w:rsidR="0095597D" w:rsidRPr="00AD6F07" w:rsidRDefault="0095597D" w:rsidP="00902E0D">
            <w:pPr>
              <w:pStyle w:val="BPC3Tableitems"/>
            </w:pPr>
            <w:r w:rsidRPr="00AD6F07">
              <w:t>Card cash advance on-partner POS fee</w:t>
            </w:r>
          </w:p>
        </w:tc>
      </w:tr>
      <w:tr w:rsidR="0095597D" w:rsidRPr="00132993" w:rsidTr="00902E0D">
        <w:trPr>
          <w:trHeight w:val="250"/>
        </w:trPr>
        <w:tc>
          <w:tcPr>
            <w:tcW w:w="1524" w:type="dxa"/>
            <w:shd w:val="clear" w:color="auto" w:fill="auto"/>
          </w:tcPr>
          <w:p w:rsidR="0095597D" w:rsidRPr="00AD6F07" w:rsidRDefault="0095597D" w:rsidP="00902E0D">
            <w:pPr>
              <w:pStyle w:val="BPC3Tableitems"/>
            </w:pPr>
            <w:r w:rsidRPr="00AD6F07">
              <w:t>FETP0117</w:t>
            </w:r>
          </w:p>
        </w:tc>
        <w:tc>
          <w:tcPr>
            <w:tcW w:w="7718" w:type="dxa"/>
            <w:shd w:val="clear" w:color="auto" w:fill="auto"/>
          </w:tcPr>
          <w:p w:rsidR="0095597D" w:rsidRPr="00AD6F07" w:rsidRDefault="0095597D" w:rsidP="00902E0D">
            <w:pPr>
              <w:pStyle w:val="BPC3Tableitems"/>
            </w:pPr>
            <w:r w:rsidRPr="00AD6F07">
              <w:t>Card balance inquire on-them POS fee</w:t>
            </w:r>
          </w:p>
        </w:tc>
      </w:tr>
      <w:tr w:rsidR="0095597D" w:rsidRPr="00AD6F07" w:rsidTr="00902E0D">
        <w:trPr>
          <w:trHeight w:val="250"/>
        </w:trPr>
        <w:tc>
          <w:tcPr>
            <w:tcW w:w="1524" w:type="dxa"/>
            <w:shd w:val="clear" w:color="auto" w:fill="auto"/>
          </w:tcPr>
          <w:p w:rsidR="0095597D" w:rsidRPr="00AD6F07" w:rsidRDefault="0095597D" w:rsidP="00902E0D">
            <w:pPr>
              <w:pStyle w:val="BPC3Tableitems"/>
            </w:pPr>
            <w:r w:rsidRPr="00AD6F07">
              <w:t>FETP0304</w:t>
            </w:r>
          </w:p>
        </w:tc>
        <w:tc>
          <w:tcPr>
            <w:tcW w:w="7718" w:type="dxa"/>
            <w:shd w:val="clear" w:color="auto" w:fill="auto"/>
          </w:tcPr>
          <w:p w:rsidR="0095597D" w:rsidRPr="00AD6F07" w:rsidRDefault="0095597D" w:rsidP="00902E0D">
            <w:pPr>
              <w:pStyle w:val="BPC3Tableitems"/>
            </w:pPr>
            <w:r w:rsidRPr="00AD6F07">
              <w:t>Cash withdrawal account fee</w:t>
            </w:r>
          </w:p>
        </w:tc>
      </w:tr>
      <w:tr w:rsidR="0095597D" w:rsidRPr="00AD6F07" w:rsidTr="00902E0D">
        <w:trPr>
          <w:trHeight w:val="250"/>
        </w:trPr>
        <w:tc>
          <w:tcPr>
            <w:tcW w:w="1524" w:type="dxa"/>
            <w:shd w:val="clear" w:color="auto" w:fill="auto"/>
          </w:tcPr>
          <w:p w:rsidR="0095597D" w:rsidRPr="00AD6F07" w:rsidRDefault="0095597D" w:rsidP="00902E0D">
            <w:pPr>
              <w:pStyle w:val="BPC3Tableitems"/>
            </w:pPr>
            <w:r w:rsidRPr="00AD6F07">
              <w:t>FETP0305</w:t>
            </w:r>
          </w:p>
        </w:tc>
        <w:tc>
          <w:tcPr>
            <w:tcW w:w="7718" w:type="dxa"/>
            <w:shd w:val="clear" w:color="auto" w:fill="auto"/>
          </w:tcPr>
          <w:p w:rsidR="0095597D" w:rsidRPr="00AD6F07" w:rsidRDefault="0095597D" w:rsidP="00902E0D">
            <w:pPr>
              <w:pStyle w:val="BPC3Tableitems"/>
            </w:pPr>
            <w:r w:rsidRPr="00AD6F07">
              <w:t>Debit account fee</w:t>
            </w:r>
          </w:p>
        </w:tc>
      </w:tr>
      <w:tr w:rsidR="0095597D" w:rsidRPr="00AD6F07" w:rsidTr="00902E0D">
        <w:trPr>
          <w:trHeight w:val="250"/>
        </w:trPr>
        <w:tc>
          <w:tcPr>
            <w:tcW w:w="1524" w:type="dxa"/>
            <w:shd w:val="clear" w:color="auto" w:fill="auto"/>
          </w:tcPr>
          <w:p w:rsidR="0095597D" w:rsidRPr="00AD6F07" w:rsidRDefault="0095597D" w:rsidP="00902E0D">
            <w:pPr>
              <w:pStyle w:val="BPC3Tableitems"/>
            </w:pPr>
            <w:r w:rsidRPr="00AD6F07">
              <w:t>FETP0306</w:t>
            </w:r>
          </w:p>
        </w:tc>
        <w:tc>
          <w:tcPr>
            <w:tcW w:w="7718" w:type="dxa"/>
            <w:shd w:val="clear" w:color="auto" w:fill="auto"/>
          </w:tcPr>
          <w:p w:rsidR="0095597D" w:rsidRPr="00AD6F07" w:rsidRDefault="0095597D" w:rsidP="00902E0D">
            <w:pPr>
              <w:pStyle w:val="BPC3Tableitems"/>
            </w:pPr>
            <w:r w:rsidRPr="00AD6F07">
              <w:t>Currency conversion fee</w:t>
            </w:r>
          </w:p>
        </w:tc>
      </w:tr>
      <w:tr w:rsidR="0095597D" w:rsidRPr="00AD6F07" w:rsidTr="00902E0D">
        <w:trPr>
          <w:trHeight w:val="250"/>
        </w:trPr>
        <w:tc>
          <w:tcPr>
            <w:tcW w:w="1524" w:type="dxa"/>
            <w:shd w:val="clear" w:color="auto" w:fill="auto"/>
          </w:tcPr>
          <w:p w:rsidR="0095597D" w:rsidRPr="00AD6F07" w:rsidRDefault="0095597D" w:rsidP="00902E0D">
            <w:pPr>
              <w:pStyle w:val="BPC3Tableitems"/>
            </w:pPr>
            <w:r w:rsidRPr="00AD6F07">
              <w:t>FETP0307</w:t>
            </w:r>
          </w:p>
        </w:tc>
        <w:tc>
          <w:tcPr>
            <w:tcW w:w="7718" w:type="dxa"/>
            <w:shd w:val="clear" w:color="auto" w:fill="auto"/>
          </w:tcPr>
          <w:p w:rsidR="0095597D" w:rsidRPr="00AD6F07" w:rsidRDefault="0095597D" w:rsidP="00902E0D">
            <w:pPr>
              <w:pStyle w:val="BPC3Tableitems"/>
            </w:pPr>
            <w:r w:rsidRPr="00AD6F07">
              <w:t>Statement account fee</w:t>
            </w:r>
          </w:p>
        </w:tc>
      </w:tr>
    </w:tbl>
    <w:p w:rsidR="0095597D" w:rsidRPr="00AD6F07" w:rsidRDefault="0095597D" w:rsidP="0095597D">
      <w:pPr>
        <w:pStyle w:val="BPC3Bodyafterheading"/>
      </w:pPr>
    </w:p>
    <w:p w:rsidR="0095597D" w:rsidRDefault="0095597D" w:rsidP="0095597D">
      <w:pPr>
        <w:pStyle w:val="BPC3Subhead1"/>
      </w:pPr>
      <w:bookmarkStart w:id="162" w:name="_Toc377371571"/>
      <w:r>
        <w:t>BALANCE_TYPE</w:t>
      </w:r>
      <w:bookmarkEnd w:id="162"/>
    </w:p>
    <w:p w:rsidR="0095597D" w:rsidRPr="005A1B76" w:rsidRDefault="0095597D" w:rsidP="0095597D">
      <w:pPr>
        <w:pStyle w:val="BPC3Bodyafterheading"/>
      </w:pPr>
      <w:r>
        <w:t>Balance type that was partially or fully repaid during payment processing.</w:t>
      </w:r>
      <w:r w:rsidRPr="00E41473">
        <w:t xml:space="preserve"> </w:t>
      </w:r>
    </w:p>
    <w:p w:rsidR="0095597D" w:rsidRPr="005A1B76" w:rsidRDefault="0095597D" w:rsidP="0095597D">
      <w:pPr>
        <w:pStyle w:val="BPC3Bodyafterheading"/>
      </w:pPr>
    </w:p>
    <w:p w:rsidR="0095597D" w:rsidRDefault="0095597D" w:rsidP="0095597D">
      <w:pPr>
        <w:pStyle w:val="BPC3Subhead1"/>
      </w:pPr>
      <w:bookmarkStart w:id="163" w:name="_Toc377371572"/>
      <w:r>
        <w:t>PAY_AMOUNT</w:t>
      </w:r>
      <w:bookmarkEnd w:id="163"/>
    </w:p>
    <w:p w:rsidR="0095597D" w:rsidRPr="005A1B76" w:rsidRDefault="0095597D" w:rsidP="0095597D">
      <w:pPr>
        <w:pStyle w:val="BPC3Bodyafterheading"/>
      </w:pPr>
      <w:proofErr w:type="gramStart"/>
      <w:r>
        <w:t>The</w:t>
      </w:r>
      <w:r w:rsidRPr="004A782F">
        <w:t xml:space="preserve"> </w:t>
      </w:r>
      <w:r>
        <w:t>amount</w:t>
      </w:r>
      <w:r w:rsidRPr="004A782F">
        <w:t xml:space="preserve"> </w:t>
      </w:r>
      <w:r>
        <w:t>of</w:t>
      </w:r>
      <w:r w:rsidRPr="004A782F">
        <w:t xml:space="preserve"> </w:t>
      </w:r>
      <w:r>
        <w:t>debt</w:t>
      </w:r>
      <w:r w:rsidRPr="004A782F">
        <w:t xml:space="preserve"> </w:t>
      </w:r>
      <w:r>
        <w:t>reduction</w:t>
      </w:r>
      <w:r w:rsidRPr="004A782F">
        <w:t>.</w:t>
      </w:r>
      <w:proofErr w:type="gramEnd"/>
      <w:r w:rsidRPr="004A782F">
        <w:t xml:space="preserve"> </w:t>
      </w:r>
      <w:r>
        <w:t>It</w:t>
      </w:r>
      <w:r w:rsidRPr="00562004">
        <w:t xml:space="preserve"> </w:t>
      </w:r>
      <w:r>
        <w:t>must</w:t>
      </w:r>
      <w:r w:rsidRPr="00562004">
        <w:t xml:space="preserve"> </w:t>
      </w:r>
      <w:r>
        <w:t>be</w:t>
      </w:r>
      <w:r w:rsidRPr="00562004">
        <w:t xml:space="preserve"> </w:t>
      </w:r>
      <w:r>
        <w:t>set</w:t>
      </w:r>
      <w:r w:rsidRPr="00562004">
        <w:t xml:space="preserve"> </w:t>
      </w:r>
      <w:r>
        <w:t>in</w:t>
      </w:r>
      <w:r w:rsidRPr="00562004">
        <w:t xml:space="preserve"> </w:t>
      </w:r>
      <w:r>
        <w:t>minimal</w:t>
      </w:r>
      <w:r w:rsidRPr="00562004">
        <w:t xml:space="preserve"> </w:t>
      </w:r>
      <w:r>
        <w:t>account</w:t>
      </w:r>
      <w:r w:rsidRPr="00562004">
        <w:t xml:space="preserve"> </w:t>
      </w:r>
      <w:r>
        <w:t>currency</w:t>
      </w:r>
      <w:r w:rsidRPr="00562004">
        <w:t xml:space="preserve"> </w:t>
      </w:r>
      <w:r>
        <w:t>units</w:t>
      </w:r>
      <w:r w:rsidRPr="00562004">
        <w:t>.</w:t>
      </w:r>
    </w:p>
    <w:p w:rsidR="0095597D" w:rsidRPr="005A1B76" w:rsidRDefault="0095597D" w:rsidP="0095597D">
      <w:pPr>
        <w:pStyle w:val="BPC3Bodyafterheading"/>
      </w:pPr>
    </w:p>
    <w:p w:rsidR="0095597D" w:rsidRDefault="0095597D" w:rsidP="0095597D">
      <w:pPr>
        <w:pStyle w:val="BPC3Subhead1"/>
      </w:pPr>
      <w:bookmarkStart w:id="164" w:name="_Toc377371573"/>
      <w:r>
        <w:t>EFF_DATE</w:t>
      </w:r>
      <w:bookmarkEnd w:id="164"/>
    </w:p>
    <w:p w:rsidR="0095597D" w:rsidRDefault="0095597D" w:rsidP="0095597D">
      <w:pPr>
        <w:pStyle w:val="BPC3Bodyafterheading"/>
      </w:pPr>
      <w:proofErr w:type="gramStart"/>
      <w:r>
        <w:t>Date</w:t>
      </w:r>
      <w:r w:rsidRPr="004A782F">
        <w:t xml:space="preserve"> </w:t>
      </w:r>
      <w:r>
        <w:t>and</w:t>
      </w:r>
      <w:r w:rsidRPr="004A782F">
        <w:t xml:space="preserve"> </w:t>
      </w:r>
      <w:r>
        <w:t>time</w:t>
      </w:r>
      <w:r w:rsidRPr="004A782F">
        <w:t xml:space="preserve"> </w:t>
      </w:r>
      <w:r>
        <w:t>of</w:t>
      </w:r>
      <w:r w:rsidRPr="004A782F">
        <w:t xml:space="preserve"> </w:t>
      </w:r>
      <w:r>
        <w:t>payment</w:t>
      </w:r>
      <w:r w:rsidRPr="004A782F">
        <w:t xml:space="preserve"> </w:t>
      </w:r>
      <w:r>
        <w:t>distribution</w:t>
      </w:r>
      <w:r w:rsidRPr="004A782F">
        <w:t xml:space="preserve"> </w:t>
      </w:r>
      <w:r>
        <w:t>between</w:t>
      </w:r>
      <w:r w:rsidRPr="004A782F">
        <w:t xml:space="preserve"> </w:t>
      </w:r>
      <w:r>
        <w:t>debts</w:t>
      </w:r>
      <w:r w:rsidRPr="004A782F">
        <w:t>.</w:t>
      </w:r>
      <w:proofErr w:type="gramEnd"/>
    </w:p>
    <w:p w:rsidR="0095597D" w:rsidRDefault="0095597D" w:rsidP="00783642">
      <w:pPr>
        <w:pStyle w:val="BPC3Heading1"/>
        <w:numPr>
          <w:ilvl w:val="0"/>
          <w:numId w:val="7"/>
        </w:numPr>
        <w:ind w:left="432"/>
      </w:pPr>
      <w:bookmarkStart w:id="165" w:name="_Hlk381894111"/>
      <w:bookmarkStart w:id="166" w:name="_Toc383426780"/>
      <w:bookmarkStart w:id="167" w:name="_Toc502227029"/>
      <w:bookmarkStart w:id="168" w:name="_Toc525299962"/>
      <w:bookmarkStart w:id="169" w:name="_Toc377486143"/>
      <w:bookmarkStart w:id="170" w:name="_Toc381700818"/>
      <w:r>
        <w:t>PRODUCT MIGRATION FILE STRUCTURE</w:t>
      </w:r>
      <w:bookmarkEnd w:id="165"/>
      <w:bookmarkEnd w:id="166"/>
      <w:bookmarkEnd w:id="167"/>
      <w:bookmarkEnd w:id="168"/>
    </w:p>
    <w:p w:rsidR="0095597D" w:rsidRDefault="0095597D" w:rsidP="00783642">
      <w:pPr>
        <w:pStyle w:val="BPC3Heading2"/>
        <w:keepNext/>
        <w:numPr>
          <w:ilvl w:val="1"/>
          <w:numId w:val="7"/>
        </w:numPr>
      </w:pPr>
      <w:bookmarkStart w:id="171" w:name="_Toc383426781"/>
      <w:bookmarkStart w:id="172" w:name="_Toc502227030"/>
      <w:bookmarkStart w:id="173" w:name="_Toc525299963"/>
      <w:bookmarkEnd w:id="169"/>
      <w:bookmarkEnd w:id="170"/>
      <w:r>
        <w:t>Overview</w:t>
      </w:r>
      <w:bookmarkEnd w:id="171"/>
      <w:bookmarkEnd w:id="172"/>
      <w:bookmarkEnd w:id="173"/>
    </w:p>
    <w:p w:rsidR="0095597D" w:rsidRDefault="0095597D" w:rsidP="0095597D">
      <w:pPr>
        <w:pStyle w:val="BPC3Bodyafterheading"/>
      </w:pPr>
      <w:r>
        <w:t>This file is used for product’s migration. In this format products and attribute values could be described.</w:t>
      </w:r>
    </w:p>
    <w:p w:rsidR="0095597D" w:rsidRPr="00294896" w:rsidRDefault="0095597D" w:rsidP="00783642">
      <w:pPr>
        <w:pStyle w:val="BPC3Heading2"/>
        <w:keepNext/>
        <w:numPr>
          <w:ilvl w:val="1"/>
          <w:numId w:val="7"/>
        </w:numPr>
      </w:pPr>
      <w:bookmarkStart w:id="174" w:name="_Toc502227031"/>
      <w:bookmarkStart w:id="175" w:name="_Toc525299964"/>
      <w:r w:rsidRPr="00294896">
        <w:t>References</w:t>
      </w:r>
      <w:bookmarkEnd w:id="174"/>
      <w:bookmarkEnd w:id="175"/>
    </w:p>
    <w:p w:rsidR="0095597D" w:rsidRDefault="0095597D" w:rsidP="0095597D">
      <w:pPr>
        <w:rPr>
          <w:rFonts w:asciiTheme="minorHAnsi" w:hAnsiTheme="minorHAnsi"/>
        </w:rPr>
      </w:pPr>
      <w:r>
        <w:rPr>
          <w:rFonts w:asciiTheme="minorHAnsi" w:hAnsiTheme="minorHAnsi"/>
        </w:rPr>
        <w:t xml:space="preserve">Format of product migration file described by XSD file: </w:t>
      </w:r>
      <w:r w:rsidRPr="007812D7">
        <w:rPr>
          <w:rFonts w:asciiTheme="minorHAnsi" w:hAnsiTheme="minorHAnsi"/>
        </w:rPr>
        <w:t>svxp_product.xsd</w:t>
      </w:r>
    </w:p>
    <w:p w:rsidR="0095597D" w:rsidRPr="00C70DD4" w:rsidRDefault="0095597D" w:rsidP="0095597D">
      <w:pPr>
        <w:rPr>
          <w:rFonts w:asciiTheme="minorHAnsi" w:hAnsiTheme="minorHAnsi"/>
        </w:rPr>
      </w:pPr>
    </w:p>
    <w:p w:rsidR="0095597D" w:rsidRDefault="0095597D" w:rsidP="0095597D">
      <w:r w:rsidRPr="00C70DD4">
        <w:rPr>
          <w:rFonts w:asciiTheme="minorHAnsi" w:hAnsiTheme="minorHAnsi"/>
        </w:rPr>
        <w:t>Example of xml document:</w:t>
      </w:r>
      <w:r w:rsidRPr="006D4A43">
        <w:t xml:space="preserve"> </w:t>
      </w:r>
    </w:p>
    <w:p w:rsidR="0095597D" w:rsidRPr="00C404A0" w:rsidRDefault="0095597D" w:rsidP="0095597D">
      <w:r w:rsidRPr="007812D7">
        <w:rPr>
          <w:rFonts w:asciiTheme="minorHAnsi" w:hAnsiTheme="minorHAnsi"/>
        </w:rPr>
        <w:lastRenderedPageBreak/>
        <w:t>svxp_product_example.xml</w:t>
      </w:r>
    </w:p>
    <w:p w:rsidR="0095597D" w:rsidRPr="001E4AFD" w:rsidRDefault="0095597D" w:rsidP="00783642">
      <w:pPr>
        <w:pStyle w:val="BPC3Heading2"/>
        <w:keepNext/>
        <w:numPr>
          <w:ilvl w:val="1"/>
          <w:numId w:val="7"/>
        </w:numPr>
      </w:pPr>
      <w:bookmarkStart w:id="176" w:name="_Toc383426782"/>
      <w:bookmarkStart w:id="177" w:name="_Toc502227032"/>
      <w:bookmarkStart w:id="178" w:name="_Toc525299965"/>
      <w:r>
        <w:t>List of elements</w:t>
      </w:r>
      <w:bookmarkEnd w:id="176"/>
      <w:bookmarkEnd w:id="177"/>
      <w:bookmarkEnd w:id="178"/>
    </w:p>
    <w:tbl>
      <w:tblPr>
        <w:tblW w:w="9076" w:type="dxa"/>
        <w:tblInd w:w="104" w:type="dxa"/>
        <w:shd w:val="clear" w:color="auto" w:fill="FFFFFF"/>
        <w:tblLayout w:type="fixed"/>
        <w:tblLook w:val="0000" w:firstRow="0" w:lastRow="0" w:firstColumn="0" w:lastColumn="0" w:noHBand="0" w:noVBand="0"/>
      </w:tblPr>
      <w:tblGrid>
        <w:gridCol w:w="2271"/>
        <w:gridCol w:w="1277"/>
        <w:gridCol w:w="993"/>
        <w:gridCol w:w="993"/>
        <w:gridCol w:w="3542"/>
      </w:tblGrid>
      <w:tr w:rsidR="0095597D" w:rsidRPr="00B7466F" w:rsidTr="00902E0D">
        <w:trPr>
          <w:trHeight w:val="93"/>
          <w:tblHeader/>
        </w:trPr>
        <w:tc>
          <w:tcPr>
            <w:tcW w:w="2271" w:type="dxa"/>
            <w:tcBorders>
              <w:top w:val="single" w:sz="4" w:space="0" w:color="000000"/>
              <w:left w:val="single" w:sz="4" w:space="0" w:color="000000"/>
              <w:bottom w:val="single" w:sz="4" w:space="0" w:color="auto"/>
              <w:right w:val="nil"/>
            </w:tcBorders>
            <w:shd w:val="clear" w:color="auto" w:fill="C5E2FF"/>
          </w:tcPr>
          <w:p w:rsidR="0095597D" w:rsidRPr="00294896" w:rsidRDefault="0095597D" w:rsidP="00902E0D">
            <w:pPr>
              <w:pStyle w:val="BPC3Tableheadings"/>
            </w:pPr>
            <w:r w:rsidRPr="00294896">
              <w:t>Tag name</w:t>
            </w:r>
          </w:p>
        </w:tc>
        <w:tc>
          <w:tcPr>
            <w:tcW w:w="1277" w:type="dxa"/>
            <w:tcBorders>
              <w:top w:val="single" w:sz="4" w:space="0" w:color="000000"/>
              <w:left w:val="single" w:sz="4" w:space="0" w:color="000000"/>
              <w:bottom w:val="single" w:sz="4" w:space="0" w:color="auto"/>
              <w:right w:val="nil"/>
            </w:tcBorders>
            <w:shd w:val="clear" w:color="auto" w:fill="C5E2FF"/>
          </w:tcPr>
          <w:p w:rsidR="0095597D" w:rsidRPr="00294896" w:rsidRDefault="0095597D" w:rsidP="00902E0D">
            <w:pPr>
              <w:pStyle w:val="BPC3Tableheadings"/>
            </w:pPr>
            <w:r w:rsidRPr="00294896">
              <w:t>Data type</w:t>
            </w:r>
          </w:p>
        </w:tc>
        <w:tc>
          <w:tcPr>
            <w:tcW w:w="993" w:type="dxa"/>
            <w:tcBorders>
              <w:top w:val="single" w:sz="4" w:space="0" w:color="000000"/>
              <w:left w:val="single" w:sz="4" w:space="0" w:color="000000"/>
              <w:bottom w:val="single" w:sz="4" w:space="0" w:color="auto"/>
              <w:right w:val="nil"/>
            </w:tcBorders>
            <w:shd w:val="clear" w:color="auto" w:fill="C5E2FF"/>
          </w:tcPr>
          <w:p w:rsidR="0095597D" w:rsidRPr="00294896" w:rsidRDefault="0095597D" w:rsidP="00902E0D">
            <w:pPr>
              <w:pStyle w:val="BPC3Tableheadings"/>
            </w:pPr>
            <w:r w:rsidRPr="00294896">
              <w:t>Length</w:t>
            </w:r>
          </w:p>
        </w:tc>
        <w:tc>
          <w:tcPr>
            <w:tcW w:w="993" w:type="dxa"/>
            <w:tcBorders>
              <w:top w:val="single" w:sz="4" w:space="0" w:color="000000"/>
              <w:left w:val="single" w:sz="4" w:space="0" w:color="000000"/>
              <w:bottom w:val="single" w:sz="4" w:space="0" w:color="auto"/>
              <w:right w:val="nil"/>
            </w:tcBorders>
            <w:shd w:val="clear" w:color="auto" w:fill="C5E2FF"/>
          </w:tcPr>
          <w:p w:rsidR="0095597D" w:rsidRPr="00294896" w:rsidRDefault="0095597D" w:rsidP="00902E0D">
            <w:pPr>
              <w:pStyle w:val="BPC3Tableheadings"/>
            </w:pPr>
            <w:r w:rsidRPr="00294896">
              <w:t>Occurs</w:t>
            </w:r>
          </w:p>
        </w:tc>
        <w:tc>
          <w:tcPr>
            <w:tcW w:w="3542" w:type="dxa"/>
            <w:tcBorders>
              <w:top w:val="single" w:sz="4" w:space="0" w:color="000000"/>
              <w:left w:val="single" w:sz="4" w:space="0" w:color="000000"/>
              <w:bottom w:val="single" w:sz="4" w:space="0" w:color="auto"/>
              <w:right w:val="single" w:sz="4" w:space="0" w:color="000000"/>
            </w:tcBorders>
            <w:shd w:val="clear" w:color="auto" w:fill="C5E2FF"/>
          </w:tcPr>
          <w:p w:rsidR="0095597D" w:rsidRPr="00294896" w:rsidRDefault="0095597D" w:rsidP="00902E0D">
            <w:pPr>
              <w:pStyle w:val="BPC3Tableheadings"/>
            </w:pPr>
            <w:r w:rsidRPr="00294896">
              <w:t>Description</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179" w:name="_Hlk380745812"/>
            <w:r>
              <w:t>products</w:t>
            </w:r>
          </w:p>
        </w:tc>
      </w:tr>
      <w:tr w:rsidR="0095597D" w:rsidRPr="00B7466F" w:rsidTr="00902E0D">
        <w:trPr>
          <w:trHeight w:val="93"/>
        </w:trPr>
        <w:tc>
          <w:tcPr>
            <w:tcW w:w="2271"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bookmarkStart w:id="180" w:name="_Hlk380687470"/>
            <w:proofErr w:type="spellStart"/>
            <w:r>
              <w:t>file_type</w:t>
            </w:r>
            <w:proofErr w:type="spellEnd"/>
          </w:p>
        </w:tc>
        <w:tc>
          <w:tcPr>
            <w:tcW w:w="1277"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auto"/>
              <w:right w:val="single" w:sz="4" w:space="0" w:color="000000"/>
            </w:tcBorders>
            <w:shd w:val="clear" w:color="auto" w:fill="FFFFFF"/>
          </w:tcPr>
          <w:p w:rsidR="0095597D" w:rsidRPr="00B7466F" w:rsidRDefault="0095597D" w:rsidP="00902E0D">
            <w:pPr>
              <w:pStyle w:val="BPC3Tableitems"/>
            </w:pPr>
            <w:r>
              <w:t>File type. Dictionary value (FLTP)</w:t>
            </w:r>
          </w:p>
        </w:tc>
      </w:tr>
      <w:bookmarkEnd w:id="180"/>
      <w:tr w:rsidR="0095597D" w:rsidRPr="00B7466F" w:rsidTr="00902E0D">
        <w:trPr>
          <w:trHeight w:val="93"/>
        </w:trPr>
        <w:tc>
          <w:tcPr>
            <w:tcW w:w="2271"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proofErr w:type="spellStart"/>
            <w:r>
              <w:t>inst_id</w:t>
            </w:r>
            <w:proofErr w:type="spellEnd"/>
          </w:p>
        </w:tc>
        <w:tc>
          <w:tcPr>
            <w:tcW w:w="1277"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4</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auto"/>
              <w:right w:val="single" w:sz="4" w:space="0" w:color="000000"/>
            </w:tcBorders>
            <w:shd w:val="clear" w:color="auto" w:fill="FFFFFF"/>
          </w:tcPr>
          <w:p w:rsidR="0095597D" w:rsidRPr="00B7466F" w:rsidRDefault="0095597D" w:rsidP="00902E0D">
            <w:pPr>
              <w:pStyle w:val="BPC3Tableitems"/>
            </w:pPr>
            <w:r>
              <w:t>Identifier of institution which owns products in file</w:t>
            </w:r>
          </w:p>
        </w:tc>
      </w:tr>
      <w:tr w:rsidR="0095597D" w:rsidRPr="00B7466F" w:rsidTr="00902E0D">
        <w:trPr>
          <w:trHeight w:val="93"/>
        </w:trPr>
        <w:tc>
          <w:tcPr>
            <w:tcW w:w="2271"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bookmarkStart w:id="181" w:name="_Hlk380687287"/>
            <w:r>
              <w:t>product</w:t>
            </w:r>
          </w:p>
        </w:tc>
        <w:tc>
          <w:tcPr>
            <w:tcW w:w="1277"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complex</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1-*</w:t>
            </w:r>
          </w:p>
        </w:tc>
        <w:tc>
          <w:tcPr>
            <w:tcW w:w="3542" w:type="dxa"/>
            <w:tcBorders>
              <w:top w:val="single" w:sz="4" w:space="0" w:color="auto"/>
              <w:left w:val="single" w:sz="4" w:space="0" w:color="000000"/>
              <w:bottom w:val="single" w:sz="4" w:space="0" w:color="auto"/>
              <w:right w:val="single" w:sz="4" w:space="0" w:color="000000"/>
            </w:tcBorders>
            <w:shd w:val="clear" w:color="auto" w:fill="FFFFFF"/>
          </w:tcPr>
          <w:p w:rsidR="0095597D" w:rsidRPr="00B7466F" w:rsidRDefault="0095597D" w:rsidP="00902E0D">
            <w:pPr>
              <w:pStyle w:val="BPC3Tableitems"/>
            </w:pPr>
            <w:r>
              <w:t xml:space="preserve">Encapsulate all information about one product (with </w:t>
            </w:r>
            <w:proofErr w:type="spellStart"/>
            <w:r>
              <w:t>subproducts</w:t>
            </w:r>
            <w:proofErr w:type="spellEnd"/>
            <w:r>
              <w:t>)</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182" w:name="_Hlk380742228"/>
            <w:bookmarkStart w:id="183" w:name="_Hlk380686916"/>
            <w:bookmarkEnd w:id="181"/>
            <w:r>
              <w:t>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bookmarkStart w:id="184" w:name="_Hlk380687650"/>
            <w:bookmarkStart w:id="185" w:name="_Hlk380741855"/>
            <w:bookmarkEnd w:id="182"/>
            <w:r>
              <w:t>command</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B7466F" w:rsidRDefault="0095597D" w:rsidP="00902E0D">
            <w:pPr>
              <w:pStyle w:val="BPC3Tableitems"/>
            </w:pPr>
            <w:bookmarkStart w:id="186" w:name="_Hlk380747142"/>
            <w:bookmarkStart w:id="187" w:name="_Hlk382988089"/>
            <w:r>
              <w:t xml:space="preserve">Command which is defines the action over the product. </w:t>
            </w:r>
            <w:bookmarkEnd w:id="186"/>
            <w:r>
              <w:t>Dictionary value</w:t>
            </w:r>
            <w:bookmarkEnd w:id="187"/>
          </w:p>
        </w:tc>
      </w:tr>
      <w:tr w:rsidR="0095597D" w:rsidRPr="00B7466F" w:rsidTr="00902E0D">
        <w:trPr>
          <w:trHeight w:val="93"/>
        </w:trPr>
        <w:tc>
          <w:tcPr>
            <w:tcW w:w="2271" w:type="dxa"/>
            <w:tcBorders>
              <w:top w:val="single" w:sz="4" w:space="0" w:color="auto"/>
              <w:left w:val="single" w:sz="4" w:space="0" w:color="000000"/>
              <w:bottom w:val="single" w:sz="4" w:space="0" w:color="auto"/>
              <w:right w:val="nil"/>
            </w:tcBorders>
            <w:shd w:val="clear" w:color="auto" w:fill="FFFFFF"/>
          </w:tcPr>
          <w:p w:rsidR="0095597D" w:rsidRDefault="0095597D" w:rsidP="00902E0D">
            <w:pPr>
              <w:pStyle w:val="BPC3Tableitems"/>
            </w:pPr>
            <w:bookmarkStart w:id="188" w:name="_Hlk380741735"/>
            <w:bookmarkEnd w:id="184"/>
            <w:proofErr w:type="spellStart"/>
            <w:r>
              <w:t>product_type</w:t>
            </w:r>
            <w:proofErr w:type="spellEnd"/>
          </w:p>
        </w:tc>
        <w:tc>
          <w:tcPr>
            <w:tcW w:w="1277"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auto"/>
              <w:right w:val="single" w:sz="4" w:space="0" w:color="000000"/>
            </w:tcBorders>
            <w:shd w:val="clear" w:color="auto" w:fill="FFFFFF"/>
          </w:tcPr>
          <w:p w:rsidR="0095597D" w:rsidRDefault="0095597D" w:rsidP="00902E0D">
            <w:pPr>
              <w:pStyle w:val="BPC3Tableitems"/>
            </w:pPr>
            <w:r>
              <w:t>Indicates the type of product.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contract_type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D82652">
              <w:t>Indicates the type of contract which can be serviced by the product.</w:t>
            </w:r>
            <w:r>
              <w:t xml:space="preserve">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product_number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Unique identifier of 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product_name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product_name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Bodyafterheading"/>
            </w:pPr>
            <w:r>
              <w:t xml:space="preserve">Multilingual name and description of product. Must contain attribute </w:t>
            </w:r>
            <w:r w:rsidRPr="00A50C1F">
              <w:rPr>
                <w:rStyle w:val="affffe"/>
              </w:rPr>
              <w:t>language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product_status</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bookmarkStart w:id="189" w:name="_Hlk380742028"/>
            <w:r>
              <w:t>Activity status of product. Dictionary value</w:t>
            </w:r>
            <w:bookmarkEnd w:id="189"/>
            <w:r>
              <w: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product_service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product_service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Combines product attributes</w:t>
            </w:r>
          </w:p>
        </w:tc>
      </w:tr>
      <w:bookmarkEnd w:id="188"/>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03363F">
              <w:t>product_account_type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complex</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0-*</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507DD2">
              <w:t>List of account  types on 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03363F" w:rsidRDefault="0095597D" w:rsidP="00902E0D">
            <w:pPr>
              <w:pStyle w:val="BPC3Tableitems"/>
            </w:pPr>
            <w:proofErr w:type="spellStart"/>
            <w:r w:rsidRPr="0003363F">
              <w:t>product_card_type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complex</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0-*</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507DD2">
              <w:t xml:space="preserve">List of </w:t>
            </w:r>
            <w:r>
              <w:t xml:space="preserve">cards </w:t>
            </w:r>
            <w:r w:rsidRPr="00507DD2">
              <w:t>types on 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product</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product</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Child products of this product</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190" w:name="_Hlk380742511"/>
            <w:proofErr w:type="spellStart"/>
            <w:r>
              <w:t>product_name</w:t>
            </w:r>
            <w:proofErr w:type="spellEnd"/>
          </w:p>
        </w:tc>
      </w:tr>
      <w:tr w:rsidR="0095597D" w:rsidRPr="00DC0609" w:rsidTr="00902E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57" w:type="dxa"/>
            <w:bottom w:w="57" w:type="dxa"/>
          </w:tblCellMar>
        </w:tblPrEx>
        <w:trPr>
          <w:trHeight w:val="135"/>
        </w:trPr>
        <w:tc>
          <w:tcPr>
            <w:tcW w:w="2271" w:type="dxa"/>
            <w:tcBorders>
              <w:top w:val="single" w:sz="4" w:space="0" w:color="auto"/>
              <w:left w:val="single" w:sz="4" w:space="0" w:color="auto"/>
              <w:bottom w:val="single" w:sz="4" w:space="0" w:color="auto"/>
              <w:right w:val="single" w:sz="4" w:space="0" w:color="auto"/>
            </w:tcBorders>
          </w:tcPr>
          <w:p w:rsidR="0095597D" w:rsidRPr="00E617B5" w:rsidRDefault="0095597D" w:rsidP="00902E0D">
            <w:pPr>
              <w:pStyle w:val="BPC3Tableitems"/>
            </w:pPr>
            <w:r>
              <w:t>language</w:t>
            </w:r>
          </w:p>
        </w:tc>
        <w:tc>
          <w:tcPr>
            <w:tcW w:w="1277" w:type="dxa"/>
            <w:tcBorders>
              <w:top w:val="single" w:sz="4" w:space="0" w:color="auto"/>
              <w:left w:val="single" w:sz="4" w:space="0" w:color="auto"/>
              <w:bottom w:val="single" w:sz="4" w:space="0" w:color="auto"/>
              <w:right w:val="single" w:sz="4" w:space="0" w:color="auto"/>
            </w:tcBorders>
          </w:tcPr>
          <w:p w:rsidR="0095597D" w:rsidRPr="00E617B5" w:rsidRDefault="0095597D" w:rsidP="00902E0D">
            <w:pPr>
              <w:pStyle w:val="BPC3Tableitems"/>
            </w:pPr>
            <w:r>
              <w:t>s</w:t>
            </w:r>
            <w:r w:rsidRPr="00E617B5">
              <w:t>tring</w:t>
            </w:r>
          </w:p>
        </w:tc>
        <w:tc>
          <w:tcPr>
            <w:tcW w:w="993" w:type="dxa"/>
            <w:tcBorders>
              <w:top w:val="single" w:sz="4" w:space="0" w:color="auto"/>
              <w:left w:val="single" w:sz="4" w:space="0" w:color="auto"/>
              <w:bottom w:val="single" w:sz="4" w:space="0" w:color="auto"/>
              <w:right w:val="single" w:sz="4" w:space="0" w:color="auto"/>
            </w:tcBorders>
          </w:tcPr>
          <w:p w:rsidR="0095597D" w:rsidRPr="00E617B5" w:rsidRDefault="0095597D" w:rsidP="00902E0D">
            <w:pPr>
              <w:pStyle w:val="BPC3Tableitems"/>
            </w:pPr>
            <w:r>
              <w:t>8</w:t>
            </w:r>
          </w:p>
        </w:tc>
        <w:tc>
          <w:tcPr>
            <w:tcW w:w="993" w:type="dxa"/>
            <w:tcBorders>
              <w:top w:val="single" w:sz="4" w:space="0" w:color="auto"/>
              <w:left w:val="single" w:sz="4" w:space="0" w:color="auto"/>
              <w:bottom w:val="single" w:sz="4" w:space="0" w:color="auto"/>
              <w:right w:val="single" w:sz="4" w:space="0" w:color="auto"/>
            </w:tcBorders>
          </w:tcPr>
          <w:p w:rsidR="0095597D" w:rsidRPr="00E617B5" w:rsidRDefault="0095597D" w:rsidP="00902E0D">
            <w:pPr>
              <w:pStyle w:val="BPC3Tableitems"/>
            </w:pPr>
            <w:r w:rsidRPr="00842520">
              <w:t>1</w:t>
            </w:r>
            <w:r w:rsidRPr="00E617B5">
              <w:t>-1</w:t>
            </w:r>
          </w:p>
        </w:tc>
        <w:tc>
          <w:tcPr>
            <w:tcW w:w="3542" w:type="dxa"/>
            <w:tcBorders>
              <w:top w:val="single" w:sz="4" w:space="0" w:color="auto"/>
              <w:left w:val="single" w:sz="4" w:space="0" w:color="auto"/>
              <w:bottom w:val="single" w:sz="4" w:space="0" w:color="auto"/>
              <w:right w:val="single" w:sz="4" w:space="0" w:color="auto"/>
            </w:tcBorders>
          </w:tcPr>
          <w:p w:rsidR="0095597D" w:rsidRPr="00DC0609" w:rsidRDefault="0095597D" w:rsidP="00902E0D">
            <w:pPr>
              <w:pStyle w:val="BPC3Tableitems"/>
            </w:pPr>
            <w:r>
              <w:t>Language</w:t>
            </w:r>
            <w:r w:rsidRPr="00DC0609">
              <w:t xml:space="preserve"> </w:t>
            </w:r>
            <w:r>
              <w:t>of</w:t>
            </w:r>
            <w:r w:rsidRPr="00DC0609">
              <w:t xml:space="preserve"> </w:t>
            </w:r>
            <w:r>
              <w:t>the</w:t>
            </w:r>
            <w:r w:rsidRPr="00DC0609">
              <w:t xml:space="preserve"> </w:t>
            </w:r>
            <w:r>
              <w:t>person</w:t>
            </w:r>
            <w:r w:rsidRPr="00DC0609">
              <w:t xml:space="preserve"> </w:t>
            </w:r>
            <w:r>
              <w:t>name</w:t>
            </w:r>
            <w:r w:rsidRPr="00DC0609">
              <w:t xml:space="preserve">. </w:t>
            </w:r>
            <w:r>
              <w:t>Possible values</w:t>
            </w:r>
            <w:r w:rsidRPr="00DC0609">
              <w:t>:</w:t>
            </w:r>
          </w:p>
          <w:p w:rsidR="0095597D" w:rsidRDefault="0095597D" w:rsidP="00902E0D">
            <w:pPr>
              <w:pStyle w:val="BPC3Tableitems"/>
            </w:pPr>
            <w:r w:rsidRPr="000504E3">
              <w:t>LANGBUL</w:t>
            </w:r>
            <w:r>
              <w:t xml:space="preserve"> – Bulgarian.</w:t>
            </w:r>
          </w:p>
          <w:p w:rsidR="0095597D" w:rsidRPr="00DC0609" w:rsidRDefault="0095597D" w:rsidP="00902E0D">
            <w:pPr>
              <w:pStyle w:val="BPC3Tableitems"/>
            </w:pPr>
            <w:r>
              <w:t>LANGRUS</w:t>
            </w:r>
            <w:r w:rsidRPr="00DC0609">
              <w:t xml:space="preserve"> – </w:t>
            </w:r>
            <w:r>
              <w:t>Russian.</w:t>
            </w:r>
          </w:p>
          <w:p w:rsidR="0095597D" w:rsidRPr="00DC0609" w:rsidRDefault="0095597D" w:rsidP="00902E0D">
            <w:pPr>
              <w:pStyle w:val="BPC3Tableitems"/>
            </w:pPr>
            <w:r>
              <w:t>LANGENG</w:t>
            </w:r>
            <w:r w:rsidRPr="00DC0609">
              <w:t xml:space="preserve"> – </w:t>
            </w:r>
            <w:r>
              <w:t>English.</w:t>
            </w:r>
          </w:p>
        </w:tc>
      </w:tr>
      <w:bookmarkEnd w:id="190"/>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lastRenderedPageBreak/>
              <w:t>command</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B7466F" w:rsidRDefault="0095597D" w:rsidP="00902E0D">
            <w:pPr>
              <w:pStyle w:val="BPC3Tableitems"/>
            </w:pPr>
            <w:r>
              <w:t>Command which is defines the action over the product name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label</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Short name of 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description</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Description of product</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191" w:name="_Hlk380742871"/>
            <w:proofErr w:type="spellStart"/>
            <w:r>
              <w:t>product_service</w:t>
            </w:r>
            <w:proofErr w:type="spellEnd"/>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command</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Command which is defines the action over the service on product.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192" w:name="_Hlk380742602"/>
            <w:bookmarkStart w:id="193" w:name="_Hlk380742503"/>
            <w:bookmarkEnd w:id="191"/>
            <w:proofErr w:type="spellStart"/>
            <w:r>
              <w:t>service_number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Unique identifier of service connected or must be connected to product</w:t>
            </w:r>
          </w:p>
        </w:tc>
      </w:tr>
      <w:bookmarkEnd w:id="192"/>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6525BD">
              <w:t>initial_service_number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Unique number of initial service. May be set only on parent 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194" w:name="_Hlk380742796"/>
            <w:proofErr w:type="spellStart"/>
            <w:r>
              <w:t>min_count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 xml:space="preserve">Minimum count of </w:t>
            </w:r>
            <w:proofErr w:type="gramStart"/>
            <w:r>
              <w:t>this services</w:t>
            </w:r>
            <w:proofErr w:type="gramEnd"/>
            <w:r>
              <w:t xml:space="preserve"> on product. May be set only on parent product.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max_count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 xml:space="preserve">Maximum count of </w:t>
            </w:r>
            <w:proofErr w:type="gramStart"/>
            <w:r>
              <w:t>this services</w:t>
            </w:r>
            <w:proofErr w:type="gramEnd"/>
            <w:r>
              <w:t xml:space="preserve"> on product. May be set only on parent product.</w:t>
            </w:r>
          </w:p>
        </w:tc>
      </w:tr>
      <w:bookmarkEnd w:id="194"/>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attribute</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attribute_value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Combines attributes</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195" w:name="_Hlk380743295"/>
            <w:proofErr w:type="spellStart"/>
            <w:r>
              <w:t>attribute_value</w:t>
            </w:r>
            <w:proofErr w:type="spellEnd"/>
          </w:p>
        </w:tc>
      </w:tr>
      <w:bookmarkEnd w:id="195"/>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attribute_name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Unique name of attribute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196" w:name="_Hlk380742994"/>
            <w:proofErr w:type="spellStart"/>
            <w:r>
              <w:t>start_date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date</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Date of attribute value became actual</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end_date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date</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Date of attribute value became inactive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197" w:name="_Hlk380743063"/>
            <w:bookmarkEnd w:id="196"/>
            <w:proofErr w:type="spellStart"/>
            <w:r>
              <w:t>value_char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String value of attribute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value_num</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decimal</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Decimal value of attribute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value_date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date</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Date value of attribute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198" w:name="_Hlk381012942"/>
            <w:bookmarkEnd w:id="197"/>
            <w:proofErr w:type="spellStart"/>
            <w:r>
              <w:t>value_cycle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value_cycle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C30C24">
              <w:t>Parameters of cycle</w:t>
            </w:r>
          </w:p>
        </w:tc>
      </w:tr>
      <w:bookmarkEnd w:id="198"/>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value_limit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value_limit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Parameters of limit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value_fee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value_fee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Parameters of fee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199" w:name="_Hlk381012947"/>
            <w:proofErr w:type="spellStart"/>
            <w:r>
              <w:lastRenderedPageBreak/>
              <w:t>mod_id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Modifier’s identifier</w:t>
            </w:r>
          </w:p>
        </w:tc>
      </w:tr>
      <w:tr w:rsidR="0095597D" w:rsidRPr="00A1296E"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proofErr w:type="spellStart"/>
            <w:r w:rsidRPr="00A1296E">
              <w:rPr>
                <w:rFonts w:asciiTheme="minorHAnsi" w:hAnsiTheme="minorHAnsi" w:cs="MS Shell Dlg 2"/>
                <w:color w:val="000000"/>
                <w:szCs w:val="24"/>
                <w:highlight w:val="white"/>
              </w:rPr>
              <w:t>definition_level</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r>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r>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A1296E" w:rsidRDefault="0095597D" w:rsidP="00902E0D">
            <w:pPr>
              <w:pStyle w:val="BPC3Tableitems"/>
              <w:rPr>
                <w:rFonts w:asciiTheme="minorHAnsi" w:hAnsiTheme="minorHAnsi"/>
                <w:szCs w:val="24"/>
              </w:rPr>
            </w:pPr>
            <w:r w:rsidRPr="00A1296E">
              <w:rPr>
                <w:rFonts w:asciiTheme="minorHAnsi" w:hAnsiTheme="minorHAnsi"/>
                <w:szCs w:val="24"/>
              </w:rPr>
              <w:t>Attribute value defining level (Product or Object, Service, Object).</w:t>
            </w:r>
          </w:p>
        </w:tc>
      </w:tr>
      <w:tr w:rsidR="0095597D" w:rsidRPr="00A1296E"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cs="MS Shell Dlg 2"/>
                <w:color w:val="000000"/>
                <w:szCs w:val="24"/>
                <w:highlight w:val="white"/>
              </w:rPr>
            </w:pPr>
            <w:proofErr w:type="spellStart"/>
            <w:r>
              <w:rPr>
                <w:rFonts w:asciiTheme="minorHAnsi" w:hAnsiTheme="minorHAnsi" w:cs="MS Shell Dlg 2"/>
                <w:color w:val="000000"/>
                <w:szCs w:val="24"/>
              </w:rPr>
              <w:t>entity_type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r>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szCs w:val="24"/>
              </w:rPr>
            </w:pPr>
            <w:r>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A1296E" w:rsidRDefault="0095597D" w:rsidP="00902E0D">
            <w:pPr>
              <w:pStyle w:val="BPC3Tableitems"/>
              <w:rPr>
                <w:rFonts w:asciiTheme="minorHAnsi" w:hAnsiTheme="minorHAnsi"/>
                <w:szCs w:val="24"/>
              </w:rPr>
            </w:pPr>
            <w:r w:rsidRPr="00DE1D35">
              <w:rPr>
                <w:rFonts w:asciiTheme="minorHAnsi" w:hAnsiTheme="minorHAnsi"/>
                <w:szCs w:val="24"/>
              </w:rPr>
              <w:t>Entity type which attribute relates to</w:t>
            </w:r>
          </w:p>
        </w:tc>
      </w:tr>
      <w:tr w:rsidR="0095597D" w:rsidRPr="00A1296E"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cs="MS Shell Dlg 2"/>
                <w:color w:val="000000"/>
                <w:szCs w:val="24"/>
                <w:highlight w:val="white"/>
              </w:rPr>
            </w:pPr>
            <w:proofErr w:type="spellStart"/>
            <w:r w:rsidRPr="00E963DF">
              <w:rPr>
                <w:rFonts w:asciiTheme="minorHAnsi" w:hAnsiTheme="minorHAnsi" w:cs="MS Shell Dlg 2"/>
                <w:color w:val="000000"/>
                <w:szCs w:val="24"/>
              </w:rPr>
              <w:t>object_id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rPr>
                <w:rFonts w:asciiTheme="minorHAnsi" w:hAnsiTheme="minorHAnsi"/>
                <w:szCs w:val="24"/>
              </w:rPr>
            </w:pPr>
            <w:r>
              <w:rPr>
                <w:rFonts w:asciiTheme="minorHAnsi" w:hAnsiTheme="minorHAnsi"/>
                <w:szCs w:val="24"/>
              </w:rPr>
              <w:t>long</w:t>
            </w: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rPr>
                <w:rFonts w:asciiTheme="minorHAnsi" w:hAnsiTheme="minorHAnsi"/>
                <w:szCs w:val="24"/>
              </w:rPr>
            </w:pPr>
            <w:r>
              <w:rPr>
                <w:rFonts w:asciiTheme="minorHAnsi" w:hAnsiTheme="minorHAnsi"/>
                <w:szCs w:val="24"/>
              </w:rPr>
              <w:t>16</w:t>
            </w: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rPr>
                <w:rFonts w:asciiTheme="minorHAnsi" w:hAnsiTheme="minorHAnsi"/>
                <w:szCs w:val="24"/>
              </w:rPr>
            </w:pPr>
            <w:r>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A1296E" w:rsidRDefault="0095597D" w:rsidP="00902E0D">
            <w:pPr>
              <w:pStyle w:val="BPC3Tableitems"/>
              <w:rPr>
                <w:rFonts w:asciiTheme="minorHAnsi" w:hAnsiTheme="minorHAnsi"/>
                <w:szCs w:val="24"/>
              </w:rPr>
            </w:pPr>
            <w:r w:rsidRPr="00E963DF">
              <w:rPr>
                <w:rFonts w:asciiTheme="minorHAnsi" w:hAnsiTheme="minorHAnsi"/>
                <w:szCs w:val="24"/>
              </w:rPr>
              <w:t>Object identifier which attribute relates to</w:t>
            </w:r>
          </w:p>
        </w:tc>
      </w:tr>
      <w:tr w:rsidR="0095597D" w:rsidRPr="00A1296E"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A1296E" w:rsidRDefault="0095597D" w:rsidP="00902E0D">
            <w:pPr>
              <w:pStyle w:val="BPC3Tableitems"/>
              <w:rPr>
                <w:rFonts w:asciiTheme="minorHAnsi" w:hAnsiTheme="minorHAnsi" w:cs="MS Shell Dlg 2"/>
                <w:color w:val="000000"/>
                <w:szCs w:val="24"/>
                <w:highlight w:val="white"/>
              </w:rPr>
            </w:pPr>
            <w:proofErr w:type="spellStart"/>
            <w:r w:rsidRPr="00E963DF">
              <w:rPr>
                <w:rFonts w:asciiTheme="minorHAnsi" w:hAnsiTheme="minorHAnsi" w:cs="MS Shell Dlg 2"/>
                <w:color w:val="000000"/>
                <w:szCs w:val="24"/>
              </w:rPr>
              <w:t>object_number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rPr>
                <w:rFonts w:asciiTheme="minorHAnsi" w:hAnsiTheme="minorHAnsi"/>
                <w:szCs w:val="24"/>
              </w:rPr>
            </w:pPr>
            <w:r>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rPr>
                <w:rFonts w:asciiTheme="minorHAnsi" w:hAnsiTheme="minorHAnsi"/>
                <w:szCs w:val="24"/>
              </w:rPr>
            </w:pPr>
            <w:r>
              <w:rPr>
                <w:rFonts w:asciiTheme="minorHAnsi" w:hAnsiTheme="minorHAnsi"/>
                <w:szCs w:val="24"/>
              </w:rP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rPr>
                <w:rFonts w:asciiTheme="minorHAnsi" w:hAnsiTheme="minorHAnsi"/>
                <w:szCs w:val="24"/>
              </w:rPr>
            </w:pPr>
            <w:r>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A1296E" w:rsidRDefault="0095597D" w:rsidP="00902E0D">
            <w:pPr>
              <w:pStyle w:val="BPC3Tableitems"/>
              <w:rPr>
                <w:rFonts w:asciiTheme="minorHAnsi" w:hAnsiTheme="minorHAnsi"/>
                <w:szCs w:val="24"/>
              </w:rPr>
            </w:pPr>
            <w:r w:rsidRPr="00DE1D35">
              <w:rPr>
                <w:rFonts w:asciiTheme="minorHAnsi" w:hAnsiTheme="minorHAnsi"/>
                <w:szCs w:val="24"/>
              </w:rPr>
              <w:t>Object number which attribute relates to</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200" w:name="_Hlk380743613"/>
            <w:bookmarkEnd w:id="199"/>
            <w:proofErr w:type="spellStart"/>
            <w:r>
              <w:t>value_cycle</w:t>
            </w:r>
            <w:proofErr w:type="spellEnd"/>
          </w:p>
        </w:tc>
      </w:tr>
      <w:bookmarkEnd w:id="200"/>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C30C24">
              <w:t>cycle_length_type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Type of length of cycle (month, hour, etc.).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C30C24">
              <w:t>cycle_length</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Length of cycle in periods, defined by length type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cycle_trunc_type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C30C24">
              <w:t xml:space="preserve">Describe type of truncate start date. Calculate cycle from first day of start date (year, month, week, </w:t>
            </w:r>
            <w:proofErr w:type="gramStart"/>
            <w:r w:rsidRPr="00C30C24">
              <w:t>day</w:t>
            </w:r>
            <w:proofErr w:type="gramEnd"/>
            <w:r w:rsidRPr="00C30C24">
              <w:t>) or from start date</w:t>
            </w:r>
            <w:r>
              <w:t>.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D55943">
              <w:t>workdays_only</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0 – cycle calculates in calendar days</w:t>
            </w:r>
            <w:r>
              <w:br/>
              <w:t>1 – cycle calculates in work days</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01" w:name="_Hlk381085889"/>
            <w:r>
              <w:t>shift</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shift</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Cycle shifts</w:t>
            </w:r>
          </w:p>
        </w:tc>
      </w:tr>
      <w:bookmarkEnd w:id="201"/>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r>
              <w:t>shift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shift_type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Type of cycle shit.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shift_priority</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Priority of shift when cycle has multiple shifts</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shift_sign</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1 – forwards shift</w:t>
            </w:r>
            <w:r>
              <w:br/>
              <w:t>-1 – backward shift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shift_length_type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 xml:space="preserve">Type of shift length period. Use only with </w:t>
            </w:r>
            <w:proofErr w:type="spellStart"/>
            <w:r w:rsidRPr="002D3961">
              <w:rPr>
                <w:rStyle w:val="affff9"/>
              </w:rPr>
              <w:t>shift_type</w:t>
            </w:r>
            <w:proofErr w:type="spellEnd"/>
            <w:r w:rsidRPr="002D3961">
              <w:rPr>
                <w:rStyle w:val="affff9"/>
              </w:rPr>
              <w:t xml:space="preserve"> = CSHTPERD</w:t>
            </w:r>
            <w:r>
              <w:t xml:space="preserve"> – shift by period.</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02" w:name="_Hlk381086058"/>
            <w:proofErr w:type="spellStart"/>
            <w:r>
              <w:t>shift_length</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Shift value</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203" w:name="_Hlk380743896"/>
            <w:bookmarkEnd w:id="202"/>
            <w:proofErr w:type="spellStart"/>
            <w:r>
              <w:t>value_limit</w:t>
            </w:r>
            <w:proofErr w:type="spellEnd"/>
          </w:p>
        </w:tc>
      </w:tr>
      <w:bookmarkEnd w:id="203"/>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D55943">
              <w:t>limit_sum_value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22</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D55943">
              <w:t>Value of sum limit</w:t>
            </w:r>
            <w:r>
              <w: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D55943">
              <w:lastRenderedPageBreak/>
              <w:t>limit_count_value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Value of count limit.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D55943" w:rsidRDefault="0095597D" w:rsidP="00902E0D">
            <w:pPr>
              <w:pStyle w:val="BPC3Tableitems"/>
            </w:pPr>
            <w:bookmarkStart w:id="204" w:name="_Hlk382834522"/>
            <w:proofErr w:type="spellStart"/>
            <w:r>
              <w:t>limit_check_type</w:t>
            </w:r>
            <w:bookmarkEnd w:id="204"/>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Type of limit value check.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05" w:name="_Hlk380744293"/>
            <w:r w:rsidRPr="00D55943">
              <w:t>currency</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3</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Currency code for sum value</w:t>
            </w:r>
          </w:p>
        </w:tc>
      </w:tr>
      <w:bookmarkEnd w:id="205"/>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D55943">
              <w:t>limit_base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D55943">
              <w:t>Reference to base limit type or balance type.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D55943">
              <w:t>limit_rate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decimal</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22</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D55943">
              <w:t>Percent to calculate dependent limit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D55943">
              <w:t>value_cycle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value_cycle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Cycle for cycling limit</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bookmarkStart w:id="206" w:name="_Hlk380744410"/>
            <w:proofErr w:type="spellStart"/>
            <w:r>
              <w:t>value_fee</w:t>
            </w:r>
            <w:proofErr w:type="spellEnd"/>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07" w:name="_Hlk380744281"/>
            <w:bookmarkEnd w:id="206"/>
            <w:proofErr w:type="spellStart"/>
            <w:r w:rsidRPr="00A02BCF">
              <w:t>fee_rate_calc</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Algorithm for calculating rate of fee.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A02BCF">
              <w:t>fee_</w:t>
            </w:r>
            <w:r>
              <w:t>base</w:t>
            </w:r>
            <w:r w:rsidRPr="00A02BCF">
              <w:t>_calc</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Algorithm for calculating base of fee. Dictionary value.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rsidRPr="00D55943">
              <w:t>currency</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3</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Currency code</w:t>
            </w:r>
          </w:p>
        </w:tc>
      </w:tr>
      <w:bookmarkEnd w:id="207"/>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r>
              <w:t>tier</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tier</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Tiers of fee.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value_limit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value_limit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Limit for limited fee</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value_cycle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value_cycle</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Cycle for cycling fee</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r>
              <w:t>tier</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A02BCF">
              <w:t>fixed_rate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22</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Fixed rate of fee tier</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08" w:name="_Hlk380744600"/>
            <w:proofErr w:type="spellStart"/>
            <w:r>
              <w:t>percent_rate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decimal</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22</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Percent rate of fee tier</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09" w:name="_Hlk380744831"/>
            <w:proofErr w:type="spellStart"/>
            <w:r>
              <w:t>min_value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bookmarkStart w:id="210" w:name="_Hlk380744928"/>
            <w:r>
              <w:t>Minimum amount of result sum</w:t>
            </w:r>
            <w:bookmarkEnd w:id="210"/>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max_value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Maximum amount of result sum</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bookmarkStart w:id="211" w:name="_Hlk380745276"/>
            <w:bookmarkEnd w:id="209"/>
            <w:proofErr w:type="spellStart"/>
            <w:r>
              <w:t>sum_threshold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22</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2B6D98">
              <w:t>Range lower threshold for sum.</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t>count_threshold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proofErr w:type="spellStart"/>
            <w: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22</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rsidRPr="002B6D98">
              <w:t xml:space="preserve">Range lower threshold for </w:t>
            </w:r>
            <w:r>
              <w:t>count</w:t>
            </w:r>
            <w:r w:rsidRPr="002B6D98">
              <w:t>.</w:t>
            </w:r>
          </w:p>
        </w:tc>
      </w:tr>
      <w:tr w:rsidR="0095597D" w:rsidRPr="00B7466F"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Default="0095597D" w:rsidP="00902E0D">
            <w:pPr>
              <w:pStyle w:val="BPC3Tableitems"/>
            </w:pPr>
            <w:proofErr w:type="spellStart"/>
            <w:r w:rsidRPr="00722DD1">
              <w:t>length_type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Default="0095597D" w:rsidP="00902E0D">
            <w:pPr>
              <w:pStyle w:val="BPC3Tableitems"/>
            </w:pPr>
            <w:r>
              <w:t xml:space="preserve">Period interest calculation unit. Dictionary </w:t>
            </w:r>
            <w:r w:rsidRPr="00D1363B">
              <w:t>LNGT</w:t>
            </w:r>
            <w:r>
              <w:t>.</w:t>
            </w:r>
          </w:p>
        </w:tc>
      </w:tr>
      <w:tr w:rsidR="0095597D" w:rsidRPr="00B7466F" w:rsidTr="00902E0D">
        <w:trPr>
          <w:trHeight w:val="93"/>
        </w:trPr>
        <w:tc>
          <w:tcPr>
            <w:tcW w:w="2271" w:type="dxa"/>
            <w:tcBorders>
              <w:top w:val="single" w:sz="4" w:space="0" w:color="auto"/>
              <w:left w:val="single" w:sz="4" w:space="0" w:color="000000"/>
              <w:bottom w:val="single" w:sz="4" w:space="0" w:color="auto"/>
              <w:right w:val="nil"/>
            </w:tcBorders>
            <w:shd w:val="clear" w:color="auto" w:fill="FFFFFF"/>
          </w:tcPr>
          <w:p w:rsidR="0095597D" w:rsidRPr="00B94411" w:rsidRDefault="0095597D" w:rsidP="00902E0D">
            <w:pPr>
              <w:pStyle w:val="BPC3Tableitems"/>
              <w:rPr>
                <w:sz w:val="22"/>
                <w:szCs w:val="22"/>
              </w:rPr>
            </w:pPr>
            <w:proofErr w:type="spellStart"/>
            <w:r w:rsidRPr="00B94411">
              <w:rPr>
                <w:sz w:val="22"/>
                <w:szCs w:val="22"/>
              </w:rPr>
              <w:t>length_type_algorithm</w:t>
            </w:r>
            <w:proofErr w:type="spellEnd"/>
          </w:p>
        </w:tc>
        <w:tc>
          <w:tcPr>
            <w:tcW w:w="1277"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string</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8</w:t>
            </w:r>
          </w:p>
        </w:tc>
        <w:tc>
          <w:tcPr>
            <w:tcW w:w="993" w:type="dxa"/>
            <w:tcBorders>
              <w:top w:val="single" w:sz="4" w:space="0" w:color="auto"/>
              <w:left w:val="single" w:sz="4" w:space="0" w:color="000000"/>
              <w:bottom w:val="single" w:sz="4" w:space="0" w:color="auto"/>
              <w:right w:val="nil"/>
            </w:tcBorders>
            <w:shd w:val="clear" w:color="auto" w:fill="FFFFFF"/>
          </w:tcPr>
          <w:p w:rsidR="0095597D" w:rsidRPr="00B7466F" w:rsidRDefault="0095597D" w:rsidP="00902E0D">
            <w:pPr>
              <w:pStyle w:val="BPC3Tableitems"/>
            </w:pPr>
            <w:r>
              <w:t>0-1</w:t>
            </w:r>
          </w:p>
        </w:tc>
        <w:tc>
          <w:tcPr>
            <w:tcW w:w="3542" w:type="dxa"/>
            <w:tcBorders>
              <w:top w:val="single" w:sz="4" w:space="0" w:color="auto"/>
              <w:left w:val="single" w:sz="4" w:space="0" w:color="000000"/>
              <w:bottom w:val="single" w:sz="4" w:space="0" w:color="auto"/>
              <w:right w:val="single" w:sz="4" w:space="0" w:color="000000"/>
            </w:tcBorders>
            <w:shd w:val="clear" w:color="auto" w:fill="FFFFFF"/>
          </w:tcPr>
          <w:p w:rsidR="0095597D" w:rsidRDefault="0095597D" w:rsidP="00902E0D">
            <w:pPr>
              <w:pStyle w:val="BPC3Tableitems"/>
            </w:pPr>
            <w:r>
              <w:t>Type of calculating days in year. NDYR dictionary.</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proofErr w:type="spellStart"/>
            <w:r>
              <w:t>product_account_type</w:t>
            </w:r>
            <w:proofErr w:type="spellEnd"/>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command</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 xml:space="preserve">Command which is defines the action over the account on </w:t>
            </w:r>
            <w:r w:rsidRPr="00E036EC">
              <w:rPr>
                <w:rFonts w:asciiTheme="minorHAnsi" w:hAnsiTheme="minorHAnsi"/>
              </w:rPr>
              <w:lastRenderedPageBreak/>
              <w:t>product. Dictionary value</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proofErr w:type="spellStart"/>
            <w:r w:rsidRPr="00E036EC">
              <w:rPr>
                <w:rFonts w:asciiTheme="minorHAnsi" w:hAnsiTheme="minorHAnsi"/>
              </w:rPr>
              <w:lastRenderedPageBreak/>
              <w:t>account_type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Indicates the type of account. Dictionary value.</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currency</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3</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Pr>
                <w:rFonts w:asciiTheme="minorHAnsi" w:hAnsiTheme="minorHAnsi"/>
              </w:rPr>
              <w:t>1</w:t>
            </w:r>
            <w:r w:rsidRPr="00E036EC">
              <w:rPr>
                <w:rFonts w:asciiTheme="minorHAnsi" w:hAnsiTheme="minorHAnsi"/>
              </w:rPr>
              <w:t>-1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Currency code of account.</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proofErr w:type="spellStart"/>
            <w:r w:rsidRPr="00E036EC">
              <w:rPr>
                <w:rFonts w:asciiTheme="minorHAnsi" w:hAnsiTheme="minorHAnsi"/>
              </w:rPr>
              <w:t>service_number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Unique identifier of service connected or must be connected to product.</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proofErr w:type="spellStart"/>
            <w:r w:rsidRPr="00E036EC">
              <w:rPr>
                <w:rFonts w:asciiTheme="minorHAnsi" w:hAnsiTheme="minorHAnsi"/>
              </w:rPr>
              <w:t>aval_algorithm</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rPr>
            </w:pPr>
            <w:r w:rsidRPr="00E036EC">
              <w:rPr>
                <w:rFonts w:asciiTheme="minorHAnsi" w:hAnsiTheme="minorHAnsi"/>
              </w:rPr>
              <w:t>Available balance calculation algorithm.</w:t>
            </w:r>
          </w:p>
        </w:tc>
      </w:tr>
      <w:tr w:rsidR="0095597D" w:rsidRPr="00B7466F" w:rsidTr="00902E0D">
        <w:trPr>
          <w:trHeight w:val="134"/>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95597D" w:rsidRPr="00B7466F" w:rsidRDefault="0095597D" w:rsidP="00902E0D">
            <w:pPr>
              <w:pStyle w:val="BPC3Tableheadings"/>
            </w:pPr>
            <w:proofErr w:type="spellStart"/>
            <w:r>
              <w:t>product_card_type</w:t>
            </w:r>
            <w:proofErr w:type="spellEnd"/>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command</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Command which is defines the action over the card on product. Dictionary value</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card_type_id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Type of card.</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seq_number_low</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Card sequential number low</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seq_number_high</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Card sequential number high</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bin</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Issuing bin identifier</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index_range_id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Index range identifier</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number_format_id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Number format identifier</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emv_appl_scheme_id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Identifier of EMV application scheme</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pin_request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Requesting action about PIN generation</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pin_mailer_request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Requesting action about PIN mailer printing</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embossing_request</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Requesting action about plastic embossing</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status</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Online status</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perso_priority</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Personalization priority</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reiss_command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Reissuing command (RCMD)</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reiss_start_date_rule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Rule for reissuing start date generation (SDRL)</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reiss_expir_date_rule</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Rule for reissuing expiration date generation (EDRL)</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reiss_card_type_id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Card type for reissued card</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lastRenderedPageBreak/>
              <w:t>reiss_contract_id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0-1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Card contract for reissued card</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blank_type_id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Identifier of blank for card embossing</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r w:rsidRPr="00E036EC">
              <w:rPr>
                <w:rFonts w:asciiTheme="minorHAnsi" w:hAnsiTheme="minorHAnsi" w:cs="MS Shell Dlg 2"/>
                <w:szCs w:val="24"/>
                <w:lang w:eastAsia="ru-RU"/>
              </w:rPr>
              <w:t>state</w:t>
            </w:r>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8</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Card instance state</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perso_method_id</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proofErr w:type="spellStart"/>
            <w:r w:rsidRPr="00E036EC">
              <w:rPr>
                <w:rFonts w:asciiTheme="minorHAnsi" w:hAnsiTheme="minorHAnsi"/>
                <w:szCs w:val="24"/>
              </w:rPr>
              <w:t>int</w:t>
            </w:r>
            <w:proofErr w:type="spellEnd"/>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4</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Personalization method identifier</w:t>
            </w:r>
          </w:p>
        </w:tc>
      </w:tr>
      <w:tr w:rsidR="0095597D" w:rsidRPr="00E036EC" w:rsidTr="00902E0D">
        <w:trPr>
          <w:trHeight w:val="93"/>
        </w:trPr>
        <w:tc>
          <w:tcPr>
            <w:tcW w:w="2271"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cs="MS Shell Dlg 2"/>
                <w:szCs w:val="24"/>
                <w:highlight w:val="white"/>
                <w:lang w:eastAsia="ru-RU"/>
              </w:rPr>
            </w:pPr>
            <w:proofErr w:type="spellStart"/>
            <w:r w:rsidRPr="00E036EC">
              <w:rPr>
                <w:rFonts w:asciiTheme="minorHAnsi" w:hAnsiTheme="minorHAnsi" w:cs="MS Shell Dlg 2"/>
                <w:szCs w:val="24"/>
                <w:lang w:eastAsia="ru-RU"/>
              </w:rPr>
              <w:t>service_number</w:t>
            </w:r>
            <w:proofErr w:type="spellEnd"/>
          </w:p>
        </w:tc>
        <w:tc>
          <w:tcPr>
            <w:tcW w:w="1277"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string</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200</w:t>
            </w:r>
          </w:p>
        </w:tc>
        <w:tc>
          <w:tcPr>
            <w:tcW w:w="993" w:type="dxa"/>
            <w:tcBorders>
              <w:top w:val="single" w:sz="4" w:space="0" w:color="auto"/>
              <w:left w:val="single" w:sz="4" w:space="0" w:color="000000"/>
              <w:bottom w:val="single" w:sz="4" w:space="0" w:color="000000"/>
              <w:right w:val="nil"/>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1-1</w:t>
            </w:r>
          </w:p>
        </w:tc>
        <w:tc>
          <w:tcPr>
            <w:tcW w:w="3542" w:type="dxa"/>
            <w:tcBorders>
              <w:top w:val="single" w:sz="4" w:space="0" w:color="auto"/>
              <w:left w:val="single" w:sz="4" w:space="0" w:color="000000"/>
              <w:bottom w:val="single" w:sz="4" w:space="0" w:color="000000"/>
              <w:right w:val="single" w:sz="4" w:space="0" w:color="000000"/>
            </w:tcBorders>
            <w:shd w:val="clear" w:color="auto" w:fill="FFFFFF"/>
          </w:tcPr>
          <w:p w:rsidR="0095597D" w:rsidRPr="00E036EC" w:rsidRDefault="0095597D" w:rsidP="00902E0D">
            <w:pPr>
              <w:pStyle w:val="BPC3Tableitems"/>
              <w:rPr>
                <w:rFonts w:asciiTheme="minorHAnsi" w:hAnsiTheme="minorHAnsi"/>
                <w:szCs w:val="24"/>
              </w:rPr>
            </w:pPr>
            <w:r w:rsidRPr="00E036EC">
              <w:rPr>
                <w:rFonts w:asciiTheme="minorHAnsi" w:hAnsiTheme="minorHAnsi"/>
                <w:szCs w:val="24"/>
              </w:rPr>
              <w:t>Unique identifier of service connected or must be connected to product</w:t>
            </w:r>
          </w:p>
        </w:tc>
      </w:tr>
    </w:tbl>
    <w:p w:rsidR="0095597D" w:rsidRPr="00B7466F" w:rsidRDefault="0095597D" w:rsidP="00783642">
      <w:pPr>
        <w:pStyle w:val="BPC3Heading3"/>
        <w:keepNext/>
        <w:numPr>
          <w:ilvl w:val="2"/>
          <w:numId w:val="7"/>
        </w:numPr>
        <w:rPr>
          <w:rFonts w:cs="Calibri"/>
          <w:sz w:val="32"/>
          <w:szCs w:val="32"/>
        </w:rPr>
      </w:pPr>
      <w:bookmarkStart w:id="212" w:name="_Toc381700824"/>
      <w:bookmarkStart w:id="213" w:name="_Toc383426783"/>
      <w:bookmarkStart w:id="214" w:name="_Toc502227033"/>
      <w:bookmarkStart w:id="215" w:name="_Toc525299966"/>
      <w:bookmarkEnd w:id="179"/>
      <w:bookmarkEnd w:id="183"/>
      <w:bookmarkEnd w:id="185"/>
      <w:bookmarkEnd w:id="193"/>
      <w:bookmarkEnd w:id="208"/>
      <w:bookmarkEnd w:id="211"/>
      <w:r>
        <w:t>PRODUCTS</w:t>
      </w:r>
      <w:bookmarkEnd w:id="212"/>
      <w:bookmarkEnd w:id="213"/>
      <w:bookmarkEnd w:id="214"/>
      <w:bookmarkEnd w:id="215"/>
    </w:p>
    <w:p w:rsidR="0095597D" w:rsidRDefault="0095597D" w:rsidP="0095597D">
      <w:pPr>
        <w:pStyle w:val="BPC3Bodyafterheading"/>
      </w:pPr>
      <w:bookmarkStart w:id="216" w:name="_Hlk380745425"/>
      <w:r w:rsidRPr="00B7466F">
        <w:t>Tag is used as the root tag</w:t>
      </w:r>
      <w:bookmarkEnd w:id="216"/>
      <w:r>
        <w:t>.</w:t>
      </w:r>
    </w:p>
    <w:p w:rsidR="0095597D" w:rsidRDefault="0095597D" w:rsidP="0095597D">
      <w:pPr>
        <w:pStyle w:val="BPC3Bodyafterheading"/>
      </w:pPr>
    </w:p>
    <w:p w:rsidR="0095597D" w:rsidRDefault="0095597D" w:rsidP="0095597D">
      <w:pPr>
        <w:pStyle w:val="BPC3Subhead1"/>
      </w:pPr>
      <w:r w:rsidRPr="00A417BD">
        <w:t>FILE_TYPE</w:t>
      </w:r>
    </w:p>
    <w:p w:rsidR="0095597D" w:rsidRDefault="0095597D" w:rsidP="0095597D">
      <w:pPr>
        <w:pStyle w:val="BPC3Bodyafterheading"/>
      </w:pPr>
      <w:r w:rsidRPr="00AB1FFC">
        <w:t>Type of file</w:t>
      </w:r>
      <w:r>
        <w:t xml:space="preserve"> is SVXP file products. It should be constant for this file.</w:t>
      </w:r>
    </w:p>
    <w:p w:rsidR="0095597D" w:rsidRDefault="0095597D" w:rsidP="0095597D">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26" w:type="dxa"/>
            <w:tcBorders>
              <w:top w:val="single" w:sz="4" w:space="0" w:color="auto"/>
              <w:bottom w:val="single" w:sz="4" w:space="0" w:color="auto"/>
              <w:right w:val="single" w:sz="4" w:space="0" w:color="auto"/>
            </w:tcBorders>
            <w:vAlign w:val="center"/>
          </w:tcPr>
          <w:p w:rsidR="0095597D" w:rsidRPr="00B7466F" w:rsidRDefault="0095597D" w:rsidP="00902E0D">
            <w:pPr>
              <w:pStyle w:val="BPC3Tableitems"/>
            </w:pPr>
            <w:r>
              <w:t>FLTPPROD</w:t>
            </w:r>
          </w:p>
        </w:tc>
        <w:tc>
          <w:tcPr>
            <w:tcW w:w="7762" w:type="dxa"/>
            <w:tcBorders>
              <w:top w:val="single" w:sz="4" w:space="0" w:color="auto"/>
              <w:left w:val="single" w:sz="4" w:space="0" w:color="auto"/>
              <w:bottom w:val="single" w:sz="4" w:space="0" w:color="auto"/>
            </w:tcBorders>
            <w:vAlign w:val="center"/>
          </w:tcPr>
          <w:p w:rsidR="0095597D" w:rsidRPr="00B7466F" w:rsidRDefault="0095597D" w:rsidP="00902E0D">
            <w:pPr>
              <w:pStyle w:val="BPC3Tableitems"/>
            </w:pPr>
            <w:r>
              <w:t>Import products</w:t>
            </w:r>
          </w:p>
        </w:tc>
      </w:tr>
    </w:tbl>
    <w:p w:rsidR="0095597D" w:rsidRDefault="0095597D" w:rsidP="0095597D">
      <w:pPr>
        <w:pStyle w:val="BPC3Bodyafterheading"/>
      </w:pPr>
    </w:p>
    <w:p w:rsidR="0095597D" w:rsidRDefault="0095597D" w:rsidP="0095597D">
      <w:pPr>
        <w:pStyle w:val="BPC3Subhead1"/>
      </w:pPr>
      <w:r w:rsidRPr="00A417BD">
        <w:t>INST_ID</w:t>
      </w:r>
    </w:p>
    <w:p w:rsidR="0095597D" w:rsidRPr="00A417BD" w:rsidRDefault="0095597D" w:rsidP="0095597D">
      <w:pPr>
        <w:pStyle w:val="BPC3Bodyafterheading"/>
      </w:pPr>
      <w:r>
        <w:t>Identifier of institution</w:t>
      </w:r>
    </w:p>
    <w:p w:rsidR="0095597D" w:rsidRDefault="0095597D" w:rsidP="00783642">
      <w:pPr>
        <w:pStyle w:val="BPC3Heading3"/>
        <w:keepNext/>
        <w:numPr>
          <w:ilvl w:val="2"/>
          <w:numId w:val="7"/>
        </w:numPr>
      </w:pPr>
      <w:bookmarkStart w:id="217" w:name="_Toc381700825"/>
      <w:bookmarkStart w:id="218" w:name="_Toc383426784"/>
      <w:bookmarkStart w:id="219" w:name="_Toc502227034"/>
      <w:bookmarkStart w:id="220" w:name="_Toc525299967"/>
      <w:r w:rsidRPr="00A417BD">
        <w:t>PRODUCT</w:t>
      </w:r>
      <w:bookmarkEnd w:id="217"/>
      <w:bookmarkEnd w:id="218"/>
      <w:bookmarkEnd w:id="219"/>
      <w:bookmarkEnd w:id="220"/>
    </w:p>
    <w:p w:rsidR="0095597D" w:rsidRDefault="0095597D" w:rsidP="0095597D">
      <w:pPr>
        <w:pStyle w:val="BPC3Bodyafterheading"/>
      </w:pPr>
      <w:r>
        <w:t>Block combines all information about one product and a lot of child products.</w:t>
      </w:r>
    </w:p>
    <w:p w:rsidR="0095597D" w:rsidRPr="00A417BD" w:rsidRDefault="0095597D" w:rsidP="0095597D">
      <w:pPr>
        <w:pStyle w:val="BPC3Bodyafterheading"/>
      </w:pPr>
    </w:p>
    <w:p w:rsidR="0095597D" w:rsidRDefault="0095597D" w:rsidP="0095597D">
      <w:pPr>
        <w:pStyle w:val="BPC3Subhead1"/>
      </w:pPr>
      <w:r w:rsidRPr="00A417BD">
        <w:t>COMMAND</w:t>
      </w:r>
    </w:p>
    <w:p w:rsidR="0095597D" w:rsidRDefault="0095597D" w:rsidP="0095597D">
      <w:pPr>
        <w:pStyle w:val="BPC3Bodyafterheading"/>
      </w:pPr>
      <w:r>
        <w:t>Command which is defines the action over the product.</w:t>
      </w:r>
    </w:p>
    <w:p w:rsidR="0095597D" w:rsidRDefault="0095597D" w:rsidP="0095597D">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95597D" w:rsidRPr="00B7466F" w:rsidTr="00902E0D">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CMMDCREX</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Create or except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CMMDCRPR</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Create or proceed</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CMMDCRUP</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Create or update</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CMMDEXPR</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Except or proceed</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CMMDEXRE</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Except or remove</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lastRenderedPageBreak/>
              <w:t>CMMDEXUP</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Except or update</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CMMDIGNR</w:t>
            </w:r>
          </w:p>
        </w:tc>
        <w:tc>
          <w:tcPr>
            <w:tcW w:w="7445"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Ignore</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CMMDPRRE</w:t>
            </w:r>
          </w:p>
        </w:tc>
        <w:tc>
          <w:tcPr>
            <w:tcW w:w="7445" w:type="dxa"/>
            <w:tcBorders>
              <w:top w:val="single" w:sz="4" w:space="0" w:color="auto"/>
              <w:left w:val="single" w:sz="4" w:space="0" w:color="auto"/>
              <w:bottom w:val="single" w:sz="4" w:space="0" w:color="auto"/>
            </w:tcBorders>
          </w:tcPr>
          <w:p w:rsidR="0095597D" w:rsidRDefault="0095597D" w:rsidP="00902E0D">
            <w:pPr>
              <w:pStyle w:val="BPC3Tableitems"/>
            </w:pPr>
            <w:r w:rsidRPr="001E6B9C">
              <w:t>Proceed or remove</w:t>
            </w:r>
          </w:p>
        </w:tc>
      </w:tr>
    </w:tbl>
    <w:p w:rsidR="0095597D" w:rsidRPr="00A417BD" w:rsidRDefault="0095597D" w:rsidP="0095597D">
      <w:pPr>
        <w:pStyle w:val="BPC3Bodyafterheading"/>
      </w:pPr>
    </w:p>
    <w:p w:rsidR="0095597D" w:rsidRDefault="0095597D" w:rsidP="0095597D">
      <w:pPr>
        <w:pStyle w:val="BPC3Subhead1"/>
      </w:pPr>
      <w:r w:rsidRPr="00A417BD">
        <w:t>PRODUCT_TYPE</w:t>
      </w:r>
    </w:p>
    <w:p w:rsidR="0095597D" w:rsidRDefault="0095597D" w:rsidP="0095597D">
      <w:pPr>
        <w:pStyle w:val="BPC3Bodyafterheading"/>
      </w:pPr>
      <w:r>
        <w:t>Tag indicates the type of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95597D" w:rsidRPr="00B7466F" w:rsidTr="00902E0D">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843" w:type="dxa"/>
            <w:tcBorders>
              <w:top w:val="single" w:sz="4" w:space="0" w:color="auto"/>
              <w:bottom w:val="single" w:sz="4" w:space="0" w:color="auto"/>
              <w:right w:val="single" w:sz="4" w:space="0" w:color="auto"/>
            </w:tcBorders>
          </w:tcPr>
          <w:p w:rsidR="0095597D" w:rsidRPr="00733BB3" w:rsidRDefault="0095597D" w:rsidP="00902E0D">
            <w:pPr>
              <w:pStyle w:val="BPC3Tableitems"/>
            </w:pPr>
            <w:r w:rsidRPr="00733BB3">
              <w:t>PRDT0100</w:t>
            </w:r>
          </w:p>
        </w:tc>
        <w:tc>
          <w:tcPr>
            <w:tcW w:w="7445" w:type="dxa"/>
            <w:tcBorders>
              <w:top w:val="single" w:sz="4" w:space="0" w:color="auto"/>
              <w:left w:val="single" w:sz="4" w:space="0" w:color="auto"/>
              <w:bottom w:val="single" w:sz="4" w:space="0" w:color="auto"/>
            </w:tcBorders>
          </w:tcPr>
          <w:p w:rsidR="0095597D" w:rsidRPr="00733BB3" w:rsidRDefault="0095597D" w:rsidP="00902E0D">
            <w:pPr>
              <w:pStyle w:val="BPC3Tableitems"/>
            </w:pPr>
            <w:r w:rsidRPr="00733BB3">
              <w:t>Issuing product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733BB3" w:rsidRDefault="0095597D" w:rsidP="00902E0D">
            <w:pPr>
              <w:pStyle w:val="BPC3Tableitems"/>
            </w:pPr>
            <w:r w:rsidRPr="00733BB3">
              <w:t>PRDT0200</w:t>
            </w:r>
          </w:p>
        </w:tc>
        <w:tc>
          <w:tcPr>
            <w:tcW w:w="7445" w:type="dxa"/>
            <w:tcBorders>
              <w:top w:val="single" w:sz="4" w:space="0" w:color="auto"/>
              <w:left w:val="single" w:sz="4" w:space="0" w:color="auto"/>
              <w:bottom w:val="single" w:sz="4" w:space="0" w:color="auto"/>
            </w:tcBorders>
          </w:tcPr>
          <w:p w:rsidR="0095597D" w:rsidRPr="00733BB3" w:rsidRDefault="0095597D" w:rsidP="00902E0D">
            <w:pPr>
              <w:pStyle w:val="BPC3Tableitems"/>
            </w:pPr>
            <w:r w:rsidRPr="00733BB3">
              <w:t>Acquiring product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733BB3" w:rsidRDefault="0095597D" w:rsidP="00902E0D">
            <w:pPr>
              <w:pStyle w:val="BPC3Tableitems"/>
            </w:pPr>
            <w:r w:rsidRPr="00733BB3">
              <w:t>PRDT0300</w:t>
            </w:r>
          </w:p>
        </w:tc>
        <w:tc>
          <w:tcPr>
            <w:tcW w:w="7445" w:type="dxa"/>
            <w:tcBorders>
              <w:top w:val="single" w:sz="4" w:space="0" w:color="auto"/>
              <w:left w:val="single" w:sz="4" w:space="0" w:color="auto"/>
              <w:bottom w:val="single" w:sz="4" w:space="0" w:color="auto"/>
            </w:tcBorders>
          </w:tcPr>
          <w:p w:rsidR="0095597D" w:rsidRDefault="0095597D" w:rsidP="00902E0D">
            <w:pPr>
              <w:pStyle w:val="BPC3Tableitems"/>
            </w:pPr>
            <w:r w:rsidRPr="00733BB3">
              <w:t>Institutions product</w:t>
            </w:r>
          </w:p>
        </w:tc>
      </w:tr>
    </w:tbl>
    <w:p w:rsidR="0095597D" w:rsidRPr="005A619A" w:rsidRDefault="0095597D" w:rsidP="0095597D">
      <w:pPr>
        <w:pStyle w:val="BPC3Bodyafterheading"/>
      </w:pPr>
    </w:p>
    <w:p w:rsidR="0095597D" w:rsidRDefault="0095597D" w:rsidP="0095597D">
      <w:pPr>
        <w:pStyle w:val="BPC3Subhead1"/>
      </w:pPr>
      <w:r w:rsidRPr="00A417BD">
        <w:t>CONTRACT_TYPE</w:t>
      </w:r>
    </w:p>
    <w:p w:rsidR="0095597D" w:rsidRDefault="0095597D" w:rsidP="0095597D">
      <w:pPr>
        <w:pStyle w:val="BPC3Bodyafterheading"/>
      </w:pPr>
      <w:r>
        <w:t>Contract of only this type could be connected to this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95597D" w:rsidRPr="00B7466F" w:rsidTr="00902E0D">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CNTPBANK</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Banking service for individuals</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CNTPBNKC</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Banking service for companies</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CNTPCRCR</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Corporate cards</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CNTPCUSR</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Customer servicing</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CNTPINIC</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Instant issuing cards</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CNTPINSR</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Insurance company</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CNTPMRCB</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 xml:space="preserve">Banking </w:t>
            </w:r>
            <w:proofErr w:type="spellStart"/>
            <w:r w:rsidRPr="00F707FA">
              <w:t>acquring</w:t>
            </w:r>
            <w:proofErr w:type="spellEnd"/>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CNTPMRCM</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 xml:space="preserve">Merchant </w:t>
            </w:r>
            <w:proofErr w:type="spellStart"/>
            <w:r w:rsidRPr="00F707FA">
              <w:t>acquring</w:t>
            </w:r>
            <w:proofErr w:type="spellEnd"/>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CNTPPMAG</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Payment aggregator settlement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CNTPPMPR</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Payment partner settlement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CNTPPMTT</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Payment terminals acquiring</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CNTPPRCR</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Payroll cards</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CNTPSLPR</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Payroll plan</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CNTPSRVP</w:t>
            </w:r>
          </w:p>
        </w:tc>
        <w:tc>
          <w:tcPr>
            <w:tcW w:w="7445" w:type="dxa"/>
            <w:tcBorders>
              <w:top w:val="single" w:sz="4" w:space="0" w:color="auto"/>
              <w:left w:val="single" w:sz="4" w:space="0" w:color="auto"/>
              <w:bottom w:val="single" w:sz="4" w:space="0" w:color="auto"/>
            </w:tcBorders>
          </w:tcPr>
          <w:p w:rsidR="0095597D" w:rsidRPr="00F707FA" w:rsidRDefault="0095597D" w:rsidP="00902E0D">
            <w:pPr>
              <w:pStyle w:val="BPC3Tableitems"/>
            </w:pPr>
            <w:r w:rsidRPr="00F707FA">
              <w:t>Service provider settlement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F707FA" w:rsidRDefault="0095597D" w:rsidP="00902E0D">
            <w:pPr>
              <w:pStyle w:val="BPC3Tableitems"/>
            </w:pPr>
            <w:r w:rsidRPr="00F707FA">
              <w:t>CNTPTRCO</w:t>
            </w:r>
          </w:p>
        </w:tc>
        <w:tc>
          <w:tcPr>
            <w:tcW w:w="7445" w:type="dxa"/>
            <w:tcBorders>
              <w:top w:val="single" w:sz="4" w:space="0" w:color="auto"/>
              <w:left w:val="single" w:sz="4" w:space="0" w:color="auto"/>
              <w:bottom w:val="single" w:sz="4" w:space="0" w:color="auto"/>
            </w:tcBorders>
          </w:tcPr>
          <w:p w:rsidR="0095597D" w:rsidRDefault="0095597D" w:rsidP="00902E0D">
            <w:pPr>
              <w:pStyle w:val="BPC3Tableitems"/>
            </w:pPr>
            <w:r w:rsidRPr="00F707FA">
              <w:t>Terminal co-owning</w:t>
            </w:r>
          </w:p>
        </w:tc>
      </w:tr>
    </w:tbl>
    <w:p w:rsidR="0095597D" w:rsidRPr="008948EF" w:rsidRDefault="0095597D" w:rsidP="0095597D">
      <w:pPr>
        <w:pStyle w:val="BPC3Bodyafterheading"/>
      </w:pPr>
    </w:p>
    <w:p w:rsidR="0095597D" w:rsidRDefault="0095597D" w:rsidP="0095597D">
      <w:pPr>
        <w:pStyle w:val="BPC3Subhead1"/>
      </w:pPr>
      <w:r w:rsidRPr="00A417BD">
        <w:t>PRODUCT_NUMBER</w:t>
      </w:r>
    </w:p>
    <w:p w:rsidR="0095597D" w:rsidRDefault="0095597D" w:rsidP="0095597D">
      <w:pPr>
        <w:pStyle w:val="BPC3Bodyafterheading"/>
      </w:pPr>
      <w:r>
        <w:lastRenderedPageBreak/>
        <w:t>It is u</w:t>
      </w:r>
      <w:r w:rsidRPr="008948EF">
        <w:t>nique number of product for referring to it.</w:t>
      </w:r>
    </w:p>
    <w:p w:rsidR="0095597D" w:rsidRDefault="0095597D" w:rsidP="0095597D">
      <w:pPr>
        <w:pStyle w:val="BPC3Bodyafterheading"/>
      </w:pPr>
    </w:p>
    <w:p w:rsidR="0095597D" w:rsidRDefault="0095597D" w:rsidP="0095597D">
      <w:pPr>
        <w:pStyle w:val="BPC3Subhead1"/>
      </w:pPr>
      <w:r w:rsidRPr="00A417BD">
        <w:t>PRODUCT_STATUS</w:t>
      </w:r>
    </w:p>
    <w:p w:rsidR="0095597D" w:rsidRDefault="0095597D" w:rsidP="0095597D">
      <w:pPr>
        <w:pStyle w:val="BPC3Bodyafterheading"/>
      </w:pPr>
      <w:r>
        <w:t>This is a status of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95597D" w:rsidRPr="00B7466F" w:rsidTr="00902E0D">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843" w:type="dxa"/>
            <w:tcBorders>
              <w:top w:val="single" w:sz="4" w:space="0" w:color="auto"/>
              <w:bottom w:val="single" w:sz="4" w:space="0" w:color="auto"/>
              <w:right w:val="single" w:sz="4" w:space="0" w:color="auto"/>
            </w:tcBorders>
          </w:tcPr>
          <w:p w:rsidR="0095597D" w:rsidRPr="00414B40" w:rsidRDefault="0095597D" w:rsidP="00902E0D">
            <w:pPr>
              <w:pStyle w:val="BPC3Tableitems"/>
            </w:pPr>
            <w:r w:rsidRPr="00414B40">
              <w:t>PRDS0100</w:t>
            </w:r>
          </w:p>
        </w:tc>
        <w:tc>
          <w:tcPr>
            <w:tcW w:w="7445" w:type="dxa"/>
            <w:tcBorders>
              <w:top w:val="single" w:sz="4" w:space="0" w:color="auto"/>
              <w:left w:val="single" w:sz="4" w:space="0" w:color="auto"/>
              <w:bottom w:val="single" w:sz="4" w:space="0" w:color="auto"/>
            </w:tcBorders>
          </w:tcPr>
          <w:p w:rsidR="0095597D" w:rsidRPr="00414B40" w:rsidRDefault="0095597D" w:rsidP="00902E0D">
            <w:pPr>
              <w:pStyle w:val="BPC3Tableitems"/>
            </w:pPr>
            <w:r w:rsidRPr="00414B40">
              <w:t>Active</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414B40" w:rsidRDefault="0095597D" w:rsidP="00902E0D">
            <w:pPr>
              <w:pStyle w:val="BPC3Tableitems"/>
            </w:pPr>
            <w:r w:rsidRPr="00414B40">
              <w:t>PRDS0200</w:t>
            </w:r>
          </w:p>
        </w:tc>
        <w:tc>
          <w:tcPr>
            <w:tcW w:w="7445" w:type="dxa"/>
            <w:tcBorders>
              <w:top w:val="single" w:sz="4" w:space="0" w:color="auto"/>
              <w:left w:val="single" w:sz="4" w:space="0" w:color="auto"/>
              <w:bottom w:val="single" w:sz="4" w:space="0" w:color="auto"/>
            </w:tcBorders>
          </w:tcPr>
          <w:p w:rsidR="0095597D" w:rsidRDefault="0095597D" w:rsidP="00902E0D">
            <w:pPr>
              <w:pStyle w:val="BPC3Tableitems"/>
            </w:pPr>
            <w:r w:rsidRPr="00414B40">
              <w:t>Inactive</w:t>
            </w:r>
          </w:p>
        </w:tc>
      </w:tr>
    </w:tbl>
    <w:p w:rsidR="0095597D" w:rsidRPr="00A74599" w:rsidRDefault="0095597D" w:rsidP="0095597D">
      <w:pPr>
        <w:pStyle w:val="BPC3Bodyafterheading"/>
      </w:pPr>
    </w:p>
    <w:p w:rsidR="0095597D" w:rsidRDefault="0095597D" w:rsidP="00783642">
      <w:pPr>
        <w:pStyle w:val="BPC3Heading3"/>
        <w:keepNext/>
        <w:numPr>
          <w:ilvl w:val="2"/>
          <w:numId w:val="7"/>
        </w:numPr>
      </w:pPr>
      <w:bookmarkStart w:id="221" w:name="_Toc381700826"/>
      <w:bookmarkStart w:id="222" w:name="_Toc383426785"/>
      <w:bookmarkStart w:id="223" w:name="_Toc502227035"/>
      <w:bookmarkStart w:id="224" w:name="_Toc525299968"/>
      <w:r w:rsidRPr="00A417BD">
        <w:t>PRODUCT_NAME</w:t>
      </w:r>
      <w:bookmarkEnd w:id="221"/>
      <w:bookmarkEnd w:id="222"/>
      <w:bookmarkEnd w:id="223"/>
      <w:bookmarkEnd w:id="224"/>
    </w:p>
    <w:p w:rsidR="0095597D" w:rsidRPr="00A74599" w:rsidRDefault="0095597D" w:rsidP="0095597D">
      <w:pPr>
        <w:pStyle w:val="BPC3Bodyafterheading"/>
      </w:pPr>
      <w:r>
        <w:t xml:space="preserve">Block encapsulates label and description of product. It could be multilingual. It must be marked by attribute </w:t>
      </w:r>
      <w:r w:rsidRPr="008948EF">
        <w:rPr>
          <w:rStyle w:val="affff9"/>
        </w:rPr>
        <w:t>language</w:t>
      </w:r>
      <w:r>
        <w:rPr>
          <w:rStyle w:val="affff9"/>
        </w:rPr>
        <w:t xml:space="preserve"> </w:t>
      </w:r>
      <w:r>
        <w:t>with value from dictionary.</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95597D" w:rsidRPr="00B7466F" w:rsidTr="00902E0D">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843" w:type="dxa"/>
            <w:tcBorders>
              <w:top w:val="single" w:sz="4" w:space="0" w:color="auto"/>
              <w:bottom w:val="single" w:sz="4" w:space="0" w:color="auto"/>
              <w:right w:val="single" w:sz="4" w:space="0" w:color="auto"/>
            </w:tcBorders>
          </w:tcPr>
          <w:p w:rsidR="0095597D" w:rsidRPr="00CA639D" w:rsidRDefault="0095597D" w:rsidP="00902E0D">
            <w:pPr>
              <w:pStyle w:val="BPC3Tableitems"/>
            </w:pPr>
            <w:r w:rsidRPr="00CA639D">
              <w:t>LANGBUL</w:t>
            </w:r>
          </w:p>
        </w:tc>
        <w:tc>
          <w:tcPr>
            <w:tcW w:w="7445" w:type="dxa"/>
            <w:tcBorders>
              <w:top w:val="single" w:sz="4" w:space="0" w:color="auto"/>
              <w:left w:val="single" w:sz="4" w:space="0" w:color="auto"/>
              <w:bottom w:val="single" w:sz="4" w:space="0" w:color="auto"/>
            </w:tcBorders>
          </w:tcPr>
          <w:p w:rsidR="0095597D" w:rsidRPr="00CA639D" w:rsidRDefault="0095597D" w:rsidP="00902E0D">
            <w:pPr>
              <w:pStyle w:val="BPC3Tableitems"/>
            </w:pPr>
            <w:r w:rsidRPr="00CA639D">
              <w:t>Bulgarian</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CA639D" w:rsidRDefault="0095597D" w:rsidP="00902E0D">
            <w:pPr>
              <w:pStyle w:val="BPC3Tableitems"/>
            </w:pPr>
            <w:r w:rsidRPr="00CA639D">
              <w:t>LANGENG</w:t>
            </w:r>
          </w:p>
        </w:tc>
        <w:tc>
          <w:tcPr>
            <w:tcW w:w="7445" w:type="dxa"/>
            <w:tcBorders>
              <w:top w:val="single" w:sz="4" w:space="0" w:color="auto"/>
              <w:left w:val="single" w:sz="4" w:space="0" w:color="auto"/>
              <w:bottom w:val="single" w:sz="4" w:space="0" w:color="auto"/>
            </w:tcBorders>
          </w:tcPr>
          <w:p w:rsidR="0095597D" w:rsidRPr="00CA639D" w:rsidRDefault="0095597D" w:rsidP="00902E0D">
            <w:pPr>
              <w:pStyle w:val="BPC3Tableitems"/>
            </w:pPr>
            <w:r w:rsidRPr="00CA639D">
              <w:t>English</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CA639D" w:rsidRDefault="0095597D" w:rsidP="00902E0D">
            <w:pPr>
              <w:pStyle w:val="BPC3Tableitems"/>
            </w:pPr>
            <w:bookmarkStart w:id="225" w:name="_Hlk380748079"/>
            <w:r w:rsidRPr="00CA639D">
              <w:t>LANGRUS</w:t>
            </w:r>
          </w:p>
        </w:tc>
        <w:tc>
          <w:tcPr>
            <w:tcW w:w="7445" w:type="dxa"/>
            <w:tcBorders>
              <w:top w:val="single" w:sz="4" w:space="0" w:color="auto"/>
              <w:left w:val="single" w:sz="4" w:space="0" w:color="auto"/>
              <w:bottom w:val="single" w:sz="4" w:space="0" w:color="auto"/>
            </w:tcBorders>
          </w:tcPr>
          <w:p w:rsidR="0095597D" w:rsidRDefault="0095597D" w:rsidP="00902E0D">
            <w:pPr>
              <w:pStyle w:val="BPC3Tableitems"/>
            </w:pPr>
            <w:r w:rsidRPr="00CA639D">
              <w:t>Russian</w:t>
            </w:r>
          </w:p>
        </w:tc>
      </w:tr>
      <w:bookmarkEnd w:id="225"/>
    </w:tbl>
    <w:p w:rsidR="0095597D" w:rsidRPr="008948EF" w:rsidRDefault="0095597D" w:rsidP="0095597D">
      <w:pPr>
        <w:pStyle w:val="BPC3Bodyafterheading"/>
      </w:pPr>
    </w:p>
    <w:p w:rsidR="0095597D" w:rsidRDefault="0095597D" w:rsidP="0095597D">
      <w:pPr>
        <w:pStyle w:val="BPC3Subhead1"/>
        <w:rPr>
          <w:lang w:val="ru-RU"/>
        </w:rPr>
      </w:pPr>
      <w:r w:rsidRPr="00A417BD">
        <w:t>COMMAND</w:t>
      </w:r>
    </w:p>
    <w:p w:rsidR="0095597D" w:rsidRDefault="0095597D" w:rsidP="0095597D">
      <w:pPr>
        <w:pStyle w:val="BPC3Bodyafterheading"/>
      </w:pPr>
      <w:r>
        <w:t>Command defines action for manipulate of product name.</w:t>
      </w:r>
    </w:p>
    <w:p w:rsidR="0095597D" w:rsidRPr="00A74599" w:rsidRDefault="0095597D" w:rsidP="0095597D">
      <w:pPr>
        <w:pStyle w:val="BPC3Bodyafterheading"/>
      </w:pPr>
    </w:p>
    <w:p w:rsidR="0095597D" w:rsidRDefault="0095597D" w:rsidP="0095597D">
      <w:pPr>
        <w:pStyle w:val="BPC3Subhead1"/>
      </w:pPr>
      <w:r w:rsidRPr="00A417BD">
        <w:t>LABEL</w:t>
      </w:r>
    </w:p>
    <w:p w:rsidR="0095597D" w:rsidRDefault="0095597D" w:rsidP="0095597D">
      <w:pPr>
        <w:pStyle w:val="BPC3Bodyafterheading"/>
      </w:pPr>
      <w:r>
        <w:t>It is short description of product or product name.</w:t>
      </w:r>
    </w:p>
    <w:p w:rsidR="0095597D" w:rsidRPr="00A74599" w:rsidRDefault="0095597D" w:rsidP="0095597D">
      <w:pPr>
        <w:pStyle w:val="BPC3Bodyafterheading"/>
      </w:pPr>
    </w:p>
    <w:p w:rsidR="0095597D" w:rsidRPr="00A417BD" w:rsidRDefault="0095597D" w:rsidP="0095597D">
      <w:pPr>
        <w:pStyle w:val="BPC3Subhead1"/>
      </w:pPr>
      <w:r w:rsidRPr="00A417BD">
        <w:t>DESCRIPTION</w:t>
      </w:r>
    </w:p>
    <w:p w:rsidR="0095597D" w:rsidRPr="005A1B76" w:rsidRDefault="0095597D" w:rsidP="0095597D">
      <w:pPr>
        <w:pStyle w:val="BPC3Bodyafterheading"/>
      </w:pPr>
      <w:r>
        <w:t>It’s long description of product</w:t>
      </w:r>
    </w:p>
    <w:p w:rsidR="0095597D" w:rsidRPr="005A1B76" w:rsidRDefault="0095597D" w:rsidP="0095597D">
      <w:pPr>
        <w:pStyle w:val="BPC3Bodyafterheading"/>
      </w:pPr>
    </w:p>
    <w:p w:rsidR="0095597D" w:rsidRDefault="0095597D" w:rsidP="00783642">
      <w:pPr>
        <w:pStyle w:val="BPC3Heading3"/>
        <w:keepNext/>
        <w:numPr>
          <w:ilvl w:val="2"/>
          <w:numId w:val="7"/>
        </w:numPr>
      </w:pPr>
      <w:bookmarkStart w:id="226" w:name="_Toc381700827"/>
      <w:bookmarkStart w:id="227" w:name="_Toc383426786"/>
      <w:bookmarkStart w:id="228" w:name="_Toc502227036"/>
      <w:bookmarkStart w:id="229" w:name="_Toc525299969"/>
      <w:r w:rsidRPr="00C74443">
        <w:t>PRODUCT</w:t>
      </w:r>
      <w:r w:rsidRPr="00A417BD">
        <w:t>_SERVICE</w:t>
      </w:r>
      <w:bookmarkEnd w:id="226"/>
      <w:bookmarkEnd w:id="227"/>
      <w:bookmarkEnd w:id="228"/>
      <w:bookmarkEnd w:id="229"/>
    </w:p>
    <w:p w:rsidR="0095597D" w:rsidRDefault="0095597D" w:rsidP="0095597D">
      <w:pPr>
        <w:pStyle w:val="BPC3Bodyafterheading"/>
      </w:pPr>
      <w:r>
        <w:t>This block encapsulates attributes (with or without values) defines on product. One product can contain more than one service. Services must exist in SmartVista.</w:t>
      </w:r>
    </w:p>
    <w:p w:rsidR="0095597D" w:rsidRDefault="0095597D" w:rsidP="0095597D">
      <w:pPr>
        <w:pStyle w:val="BPC3Bodyafterheading"/>
      </w:pPr>
    </w:p>
    <w:p w:rsidR="0095597D" w:rsidRDefault="0095597D" w:rsidP="0095597D">
      <w:pPr>
        <w:pStyle w:val="BPC3Subhead1"/>
      </w:pPr>
      <w:r w:rsidRPr="00A417BD">
        <w:t>COMMAND</w:t>
      </w:r>
    </w:p>
    <w:p w:rsidR="0095597D" w:rsidRDefault="0095597D" w:rsidP="0095597D">
      <w:pPr>
        <w:pStyle w:val="BPC3Bodyafterheading"/>
      </w:pPr>
      <w:r>
        <w:t>Command which is defines the action over the service on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lastRenderedPageBreak/>
              <w:t>CMMDCREX</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Create or except</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CMMDCRPR</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Create or proceed</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CMMDCRUP</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Create or update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CMMDEXPR</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Except or proceed</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CMMDEXRE</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Except or remove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CMMDEXUP</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Except or update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CMMDIGNR</w:t>
            </w:r>
          </w:p>
        </w:tc>
        <w:tc>
          <w:tcPr>
            <w:tcW w:w="7762" w:type="dxa"/>
            <w:tcBorders>
              <w:top w:val="single" w:sz="4" w:space="0" w:color="auto"/>
              <w:left w:val="single" w:sz="4" w:space="0" w:color="auto"/>
              <w:bottom w:val="single" w:sz="4" w:space="0" w:color="auto"/>
            </w:tcBorders>
          </w:tcPr>
          <w:p w:rsidR="0095597D" w:rsidRPr="001E6B9C" w:rsidRDefault="0095597D" w:rsidP="00902E0D">
            <w:pPr>
              <w:pStyle w:val="BPC3Tableitems"/>
            </w:pPr>
            <w:r w:rsidRPr="001E6B9C">
              <w:t>Ignore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1E6B9C" w:rsidRDefault="0095597D" w:rsidP="00902E0D">
            <w:pPr>
              <w:pStyle w:val="BPC3Tableitems"/>
            </w:pPr>
            <w:r w:rsidRPr="001E6B9C">
              <w:t>CMMDPRRE</w:t>
            </w:r>
          </w:p>
        </w:tc>
        <w:tc>
          <w:tcPr>
            <w:tcW w:w="7762" w:type="dxa"/>
            <w:tcBorders>
              <w:top w:val="single" w:sz="4" w:space="0" w:color="auto"/>
              <w:left w:val="single" w:sz="4" w:space="0" w:color="auto"/>
              <w:bottom w:val="single" w:sz="4" w:space="0" w:color="auto"/>
            </w:tcBorders>
          </w:tcPr>
          <w:p w:rsidR="0095597D" w:rsidRDefault="0095597D" w:rsidP="00902E0D">
            <w:pPr>
              <w:pStyle w:val="BPC3Tableitems"/>
            </w:pPr>
            <w:r w:rsidRPr="001E6B9C">
              <w:t>Proceed or remove</w:t>
            </w:r>
          </w:p>
        </w:tc>
      </w:tr>
    </w:tbl>
    <w:p w:rsidR="0095597D" w:rsidRPr="00A417BD" w:rsidRDefault="0095597D" w:rsidP="0095597D">
      <w:pPr>
        <w:pStyle w:val="BPC3Bodyafterheading"/>
      </w:pPr>
    </w:p>
    <w:p w:rsidR="0095597D" w:rsidRDefault="0095597D" w:rsidP="0095597D">
      <w:pPr>
        <w:pStyle w:val="BPC3Subhead1"/>
      </w:pPr>
      <w:r w:rsidRPr="00A417BD">
        <w:t>SERVICE_NUMBER</w:t>
      </w:r>
    </w:p>
    <w:p w:rsidR="0095597D" w:rsidRDefault="0095597D" w:rsidP="0095597D">
      <w:pPr>
        <w:pStyle w:val="BPC3Bodyafterheading"/>
      </w:pPr>
      <w:r>
        <w:t>This is unique number or existing service.</w:t>
      </w:r>
    </w:p>
    <w:p w:rsidR="0095597D" w:rsidRPr="00A74599" w:rsidRDefault="0095597D" w:rsidP="0095597D">
      <w:pPr>
        <w:pStyle w:val="BPC3Bodyafterheading"/>
      </w:pPr>
    </w:p>
    <w:p w:rsidR="0095597D" w:rsidRDefault="0095597D" w:rsidP="0095597D">
      <w:pPr>
        <w:pStyle w:val="BPC3Subhead1"/>
      </w:pPr>
      <w:r w:rsidRPr="00A417BD">
        <w:t>INITIAL_SERVICE_NUMBER</w:t>
      </w:r>
    </w:p>
    <w:p w:rsidR="0095597D" w:rsidRDefault="0095597D" w:rsidP="0095597D">
      <w:pPr>
        <w:pStyle w:val="BPC3Bodyafterheading"/>
      </w:pPr>
      <w:r>
        <w:t>It’s a service number of initial service for this service. Used if this services is not initial.</w:t>
      </w:r>
    </w:p>
    <w:p w:rsidR="0095597D" w:rsidRPr="00A74599" w:rsidRDefault="0095597D" w:rsidP="0095597D">
      <w:pPr>
        <w:pStyle w:val="BPC3Bodyafterheading"/>
      </w:pPr>
    </w:p>
    <w:p w:rsidR="0095597D" w:rsidRDefault="0095597D" w:rsidP="0095597D">
      <w:pPr>
        <w:pStyle w:val="BPC3Subhead1"/>
      </w:pPr>
      <w:r w:rsidRPr="00A417BD">
        <w:t>MIN_COUNT</w:t>
      </w:r>
    </w:p>
    <w:p w:rsidR="0095597D" w:rsidRDefault="0095597D" w:rsidP="0095597D">
      <w:pPr>
        <w:pStyle w:val="BPC3Bodyafterheading"/>
      </w:pPr>
      <w:bookmarkStart w:id="230" w:name="_Hlk380748616"/>
      <w:r>
        <w:t>Minimum count of this service on one object</w:t>
      </w:r>
    </w:p>
    <w:bookmarkEnd w:id="230"/>
    <w:p w:rsidR="0095597D" w:rsidRPr="00A74599" w:rsidRDefault="0095597D" w:rsidP="0095597D">
      <w:pPr>
        <w:pStyle w:val="BPC3Bodyafterheading"/>
      </w:pPr>
    </w:p>
    <w:p w:rsidR="0095597D" w:rsidRDefault="0095597D" w:rsidP="0095597D">
      <w:pPr>
        <w:pStyle w:val="BPC3Subhead1"/>
      </w:pPr>
      <w:r w:rsidRPr="00A417BD">
        <w:t>MAX_COUNT</w:t>
      </w:r>
    </w:p>
    <w:p w:rsidR="0095597D" w:rsidRDefault="0095597D" w:rsidP="0095597D">
      <w:pPr>
        <w:pStyle w:val="BPC3Bodyafterheading"/>
      </w:pPr>
      <w:r>
        <w:t>Maximum count of this service on one object</w:t>
      </w:r>
    </w:p>
    <w:p w:rsidR="0095597D" w:rsidRDefault="0095597D" w:rsidP="00783642">
      <w:pPr>
        <w:pStyle w:val="BPC3Heading3"/>
        <w:keepNext/>
        <w:numPr>
          <w:ilvl w:val="2"/>
          <w:numId w:val="7"/>
        </w:numPr>
      </w:pPr>
      <w:bookmarkStart w:id="231" w:name="_Toc381700828"/>
      <w:bookmarkStart w:id="232" w:name="_Toc383426787"/>
      <w:r>
        <w:t xml:space="preserve"> </w:t>
      </w:r>
      <w:bookmarkStart w:id="233" w:name="_Toc502227037"/>
      <w:bookmarkStart w:id="234" w:name="_Toc525299970"/>
      <w:r w:rsidRPr="00A417BD">
        <w:t>ATTRIBUTE</w:t>
      </w:r>
      <w:r>
        <w:t>_VALUE</w:t>
      </w:r>
      <w:bookmarkEnd w:id="231"/>
      <w:bookmarkEnd w:id="232"/>
      <w:bookmarkEnd w:id="233"/>
      <w:bookmarkEnd w:id="234"/>
    </w:p>
    <w:p w:rsidR="0095597D" w:rsidRDefault="0095597D" w:rsidP="0095597D">
      <w:pPr>
        <w:pStyle w:val="BPC3Bodyafterheading"/>
      </w:pPr>
      <w:r>
        <w:t>Block encapsulates all information about one attribute on product. Attribute must exist in SmartVista. Only one of value_* (</w:t>
      </w:r>
      <w:proofErr w:type="spellStart"/>
      <w:r w:rsidRPr="000919F4">
        <w:t>value_char</w:t>
      </w:r>
      <w:proofErr w:type="spellEnd"/>
      <w:r w:rsidRPr="000919F4">
        <w:t xml:space="preserve">, </w:t>
      </w:r>
      <w:proofErr w:type="spellStart"/>
      <w:r w:rsidRPr="000919F4">
        <w:t>value_num</w:t>
      </w:r>
      <w:proofErr w:type="spellEnd"/>
      <w:r w:rsidRPr="000919F4">
        <w:t xml:space="preserve">, </w:t>
      </w:r>
      <w:proofErr w:type="spellStart"/>
      <w:r w:rsidRPr="000919F4">
        <w:t>value_date</w:t>
      </w:r>
      <w:proofErr w:type="spellEnd"/>
      <w:r w:rsidRPr="000919F4">
        <w:t xml:space="preserve">, </w:t>
      </w:r>
      <w:proofErr w:type="spellStart"/>
      <w:r w:rsidRPr="000919F4">
        <w:t>value_cycle</w:t>
      </w:r>
      <w:proofErr w:type="spellEnd"/>
      <w:r w:rsidRPr="000919F4">
        <w:t xml:space="preserve">, </w:t>
      </w:r>
      <w:proofErr w:type="spellStart"/>
      <w:r w:rsidRPr="000919F4">
        <w:t>value_limit</w:t>
      </w:r>
      <w:proofErr w:type="spellEnd"/>
      <w:r w:rsidRPr="000919F4">
        <w:t xml:space="preserve">, </w:t>
      </w:r>
      <w:proofErr w:type="spellStart"/>
      <w:r w:rsidRPr="000919F4">
        <w:t>value_fee</w:t>
      </w:r>
      <w:proofErr w:type="spellEnd"/>
      <w:r>
        <w:t>) tags should be used in block. Type of value in block must correspond to data type of attribute.</w:t>
      </w:r>
    </w:p>
    <w:p w:rsidR="0095597D" w:rsidRPr="00A417BD" w:rsidRDefault="0095597D" w:rsidP="0095597D">
      <w:pPr>
        <w:pStyle w:val="BPC3Bodyafterheading"/>
      </w:pPr>
    </w:p>
    <w:p w:rsidR="0095597D" w:rsidRDefault="0095597D" w:rsidP="0095597D">
      <w:pPr>
        <w:pStyle w:val="BPC3Subhead1"/>
      </w:pPr>
      <w:r w:rsidRPr="00A417BD">
        <w:t>ATTRIBUTE_NAME</w:t>
      </w:r>
    </w:p>
    <w:p w:rsidR="0095597D" w:rsidRDefault="0095597D" w:rsidP="0095597D">
      <w:pPr>
        <w:pStyle w:val="BPC3Bodyafterheading"/>
      </w:pPr>
      <w:r>
        <w:t>Unique name of product attribute</w:t>
      </w:r>
    </w:p>
    <w:p w:rsidR="0095597D" w:rsidRPr="00A74599" w:rsidRDefault="0095597D" w:rsidP="0095597D">
      <w:pPr>
        <w:pStyle w:val="BPC3Bodyafterheading"/>
      </w:pPr>
    </w:p>
    <w:p w:rsidR="0095597D" w:rsidRDefault="0095597D" w:rsidP="0095597D">
      <w:pPr>
        <w:pStyle w:val="BPC3Subhead1"/>
      </w:pPr>
      <w:r w:rsidRPr="00A417BD">
        <w:t>START_DATE</w:t>
      </w:r>
    </w:p>
    <w:p w:rsidR="0095597D" w:rsidRDefault="0095597D" w:rsidP="0095597D">
      <w:pPr>
        <w:pStyle w:val="BPC3Bodyafterheading"/>
      </w:pPr>
      <w:r>
        <w:t>Date of activating current value of attribute</w:t>
      </w:r>
    </w:p>
    <w:p w:rsidR="0095597D" w:rsidRPr="000919F4" w:rsidRDefault="0095597D" w:rsidP="0095597D">
      <w:pPr>
        <w:pStyle w:val="BPC3Bodyafterheading"/>
      </w:pPr>
    </w:p>
    <w:p w:rsidR="0095597D" w:rsidRDefault="0095597D" w:rsidP="0095597D">
      <w:pPr>
        <w:pStyle w:val="BPC3Subhead1"/>
      </w:pPr>
      <w:r w:rsidRPr="00A417BD">
        <w:lastRenderedPageBreak/>
        <w:t>END_DATE</w:t>
      </w:r>
    </w:p>
    <w:p w:rsidR="0095597D" w:rsidRDefault="0095597D" w:rsidP="0095597D">
      <w:pPr>
        <w:pStyle w:val="BPC3Bodyafterheading"/>
      </w:pPr>
      <w:r>
        <w:t>Date of attribute value became inactive</w:t>
      </w:r>
    </w:p>
    <w:p w:rsidR="0095597D" w:rsidRPr="000919F4" w:rsidRDefault="0095597D" w:rsidP="0095597D">
      <w:pPr>
        <w:pStyle w:val="BPC3Bodyafterheading"/>
      </w:pPr>
    </w:p>
    <w:p w:rsidR="0095597D" w:rsidRDefault="0095597D" w:rsidP="0095597D">
      <w:pPr>
        <w:pStyle w:val="BPC3Subhead1"/>
      </w:pPr>
      <w:bookmarkStart w:id="235" w:name="_Hlk380748983"/>
      <w:r w:rsidRPr="00A417BD">
        <w:t>VALUE_CHAR</w:t>
      </w:r>
    </w:p>
    <w:p w:rsidR="0095597D" w:rsidRDefault="0095597D" w:rsidP="0095597D">
      <w:pPr>
        <w:pStyle w:val="BPC3Bodyafterheading"/>
      </w:pPr>
      <w:r>
        <w:t>String value of attribute with char type</w:t>
      </w:r>
    </w:p>
    <w:p w:rsidR="0095597D" w:rsidRDefault="0095597D" w:rsidP="0095597D">
      <w:pPr>
        <w:pStyle w:val="BPC3Subhead1"/>
      </w:pPr>
      <w:r w:rsidRPr="00A417BD">
        <w:t>VALUE_NUM</w:t>
      </w:r>
    </w:p>
    <w:p w:rsidR="0095597D" w:rsidRDefault="0095597D" w:rsidP="0095597D">
      <w:pPr>
        <w:pStyle w:val="BPC3Bodyafterheading"/>
      </w:pPr>
      <w:r>
        <w:t>Numeric value of attribute with numeric type</w:t>
      </w:r>
    </w:p>
    <w:p w:rsidR="0095597D" w:rsidRPr="000919F4" w:rsidRDefault="0095597D" w:rsidP="0095597D">
      <w:pPr>
        <w:pStyle w:val="BPC3Bodyafterheading"/>
      </w:pPr>
    </w:p>
    <w:p w:rsidR="0095597D" w:rsidRDefault="0095597D" w:rsidP="0095597D">
      <w:pPr>
        <w:pStyle w:val="BPC3Subhead1"/>
      </w:pPr>
      <w:r w:rsidRPr="00A417BD">
        <w:t>VALUE_DATE</w:t>
      </w:r>
    </w:p>
    <w:p w:rsidR="0095597D" w:rsidRDefault="0095597D" w:rsidP="0095597D">
      <w:pPr>
        <w:pStyle w:val="BPC3Bodyafterheading"/>
      </w:pPr>
      <w:r>
        <w:t>Date value of attribute with date type</w:t>
      </w:r>
    </w:p>
    <w:p w:rsidR="0095597D" w:rsidRDefault="0095597D" w:rsidP="0095597D">
      <w:pPr>
        <w:pStyle w:val="BPC3Bodyafterheading"/>
      </w:pPr>
    </w:p>
    <w:p w:rsidR="0095597D" w:rsidRDefault="0095597D" w:rsidP="0095597D">
      <w:pPr>
        <w:pStyle w:val="BPC3Subhead1"/>
      </w:pPr>
      <w:r>
        <w:t>MOD_ID</w:t>
      </w:r>
    </w:p>
    <w:p w:rsidR="0095597D" w:rsidRDefault="0095597D" w:rsidP="0095597D">
      <w:pPr>
        <w:pStyle w:val="BPC3Bodyafterheading"/>
      </w:pPr>
      <w:r>
        <w:t>Identifier of existent modifier</w:t>
      </w:r>
    </w:p>
    <w:p w:rsidR="0095597D" w:rsidRDefault="0095597D" w:rsidP="0095597D">
      <w:pPr>
        <w:pStyle w:val="BPC3Subhead1"/>
      </w:pPr>
    </w:p>
    <w:p w:rsidR="0095597D" w:rsidRPr="00DA1A7B" w:rsidRDefault="0095597D" w:rsidP="0095597D">
      <w:pPr>
        <w:pStyle w:val="BPC3Subhead1"/>
        <w:rPr>
          <w:rFonts w:asciiTheme="minorHAnsi" w:hAnsiTheme="minorHAnsi"/>
          <w:szCs w:val="24"/>
        </w:rPr>
      </w:pPr>
      <w:r w:rsidRPr="00DA1A7B">
        <w:rPr>
          <w:rFonts w:asciiTheme="minorHAnsi" w:hAnsiTheme="minorHAnsi" w:cs="MS Shell Dlg 2"/>
          <w:color w:val="000000"/>
          <w:szCs w:val="24"/>
          <w:highlight w:val="white"/>
        </w:rPr>
        <w:t>DEFINITION_LEVEL</w:t>
      </w:r>
    </w:p>
    <w:p w:rsidR="0095597D" w:rsidRDefault="0095597D" w:rsidP="0095597D">
      <w:pPr>
        <w:pStyle w:val="BPC3Bodyafterheading"/>
      </w:pPr>
      <w:r w:rsidRPr="00DA1A7B">
        <w:t>Attribute value defining level (Product or Object, Service, Object).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95597D" w:rsidRPr="00B7466F" w:rsidTr="00902E0D">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843" w:type="dxa"/>
            <w:tcBorders>
              <w:top w:val="single" w:sz="4" w:space="0" w:color="auto"/>
              <w:bottom w:val="single" w:sz="4" w:space="0" w:color="auto"/>
              <w:right w:val="single" w:sz="4" w:space="0" w:color="auto"/>
            </w:tcBorders>
          </w:tcPr>
          <w:p w:rsidR="0095597D" w:rsidRPr="00CA639D" w:rsidRDefault="0095597D" w:rsidP="00902E0D">
            <w:pPr>
              <w:pStyle w:val="BPC3Tableitems"/>
            </w:pPr>
            <w:r>
              <w:t>SADLSRVC</w:t>
            </w:r>
          </w:p>
        </w:tc>
        <w:tc>
          <w:tcPr>
            <w:tcW w:w="7445" w:type="dxa"/>
            <w:tcBorders>
              <w:top w:val="single" w:sz="4" w:space="0" w:color="auto"/>
              <w:left w:val="single" w:sz="4" w:space="0" w:color="auto"/>
              <w:bottom w:val="single" w:sz="4" w:space="0" w:color="auto"/>
            </w:tcBorders>
          </w:tcPr>
          <w:p w:rsidR="0095597D" w:rsidRPr="00CA639D" w:rsidRDefault="0095597D" w:rsidP="00902E0D">
            <w:pPr>
              <w:pStyle w:val="BPC3Tableitems"/>
            </w:pPr>
            <w:r>
              <w:t>Service</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CA639D" w:rsidRDefault="0095597D" w:rsidP="00902E0D">
            <w:pPr>
              <w:pStyle w:val="BPC3Tableitems"/>
            </w:pPr>
            <w:r>
              <w:t>SADLPRDT</w:t>
            </w:r>
          </w:p>
        </w:tc>
        <w:tc>
          <w:tcPr>
            <w:tcW w:w="7445" w:type="dxa"/>
            <w:tcBorders>
              <w:top w:val="single" w:sz="4" w:space="0" w:color="auto"/>
              <w:left w:val="single" w:sz="4" w:space="0" w:color="auto"/>
              <w:bottom w:val="single" w:sz="4" w:space="0" w:color="auto"/>
            </w:tcBorders>
          </w:tcPr>
          <w:p w:rsidR="0095597D" w:rsidRPr="00CA639D" w:rsidRDefault="0095597D" w:rsidP="00902E0D">
            <w:pPr>
              <w:pStyle w:val="BPC3Tableitems"/>
            </w:pPr>
            <w:r>
              <w:t>Product and Object</w:t>
            </w:r>
          </w:p>
        </w:tc>
      </w:tr>
      <w:tr w:rsidR="0095597D" w:rsidRPr="00B7466F" w:rsidTr="00902E0D">
        <w:trPr>
          <w:trHeight w:val="91"/>
        </w:trPr>
        <w:tc>
          <w:tcPr>
            <w:tcW w:w="1843" w:type="dxa"/>
            <w:tcBorders>
              <w:top w:val="single" w:sz="4" w:space="0" w:color="auto"/>
              <w:bottom w:val="single" w:sz="4" w:space="0" w:color="auto"/>
              <w:right w:val="single" w:sz="4" w:space="0" w:color="auto"/>
            </w:tcBorders>
          </w:tcPr>
          <w:p w:rsidR="0095597D" w:rsidRPr="00CA639D" w:rsidRDefault="0095597D" w:rsidP="00902E0D">
            <w:pPr>
              <w:pStyle w:val="BPC3Tableitems"/>
            </w:pPr>
            <w:r>
              <w:t>SADLOBJT</w:t>
            </w:r>
          </w:p>
        </w:tc>
        <w:tc>
          <w:tcPr>
            <w:tcW w:w="7445" w:type="dxa"/>
            <w:tcBorders>
              <w:top w:val="single" w:sz="4" w:space="0" w:color="auto"/>
              <w:left w:val="single" w:sz="4" w:space="0" w:color="auto"/>
              <w:bottom w:val="single" w:sz="4" w:space="0" w:color="auto"/>
            </w:tcBorders>
          </w:tcPr>
          <w:p w:rsidR="0095597D" w:rsidRDefault="0095597D" w:rsidP="00902E0D">
            <w:pPr>
              <w:pStyle w:val="BPC3Tableitems"/>
            </w:pPr>
            <w:r>
              <w:t>Product</w:t>
            </w:r>
          </w:p>
        </w:tc>
      </w:tr>
    </w:tbl>
    <w:p w:rsidR="0095597D" w:rsidRDefault="0095597D" w:rsidP="0095597D">
      <w:pPr>
        <w:pStyle w:val="BPC3Bodyafterheading"/>
      </w:pPr>
    </w:p>
    <w:p w:rsidR="0095597D" w:rsidRPr="00DA1A7B" w:rsidRDefault="0095597D" w:rsidP="0095597D">
      <w:pPr>
        <w:pStyle w:val="BPC3Subhead1"/>
        <w:rPr>
          <w:rFonts w:asciiTheme="minorHAnsi" w:hAnsiTheme="minorHAnsi"/>
          <w:szCs w:val="24"/>
        </w:rPr>
      </w:pPr>
      <w:r>
        <w:rPr>
          <w:rFonts w:asciiTheme="minorHAnsi" w:hAnsiTheme="minorHAnsi" w:cs="MS Shell Dlg 2"/>
          <w:color w:val="000000"/>
          <w:szCs w:val="24"/>
        </w:rPr>
        <w:t>ENTITY_TYPE</w:t>
      </w:r>
    </w:p>
    <w:p w:rsidR="0095597D" w:rsidRDefault="0095597D" w:rsidP="0095597D">
      <w:pPr>
        <w:pStyle w:val="BPC3Bodyafterheading"/>
      </w:pPr>
      <w:r w:rsidRPr="00DE1D35">
        <w:t>Entity type which attribute relates to</w:t>
      </w:r>
      <w:r>
        <w:t xml:space="preserve">. </w:t>
      </w:r>
      <w:proofErr w:type="gramStart"/>
      <w:r>
        <w:t>Dictionary ‘ENTT’.</w:t>
      </w:r>
      <w:proofErr w:type="gramEnd"/>
    </w:p>
    <w:p w:rsidR="0095597D" w:rsidRDefault="0095597D" w:rsidP="0095597D">
      <w:pPr>
        <w:pStyle w:val="BPC3Subhead1"/>
        <w:rPr>
          <w:rFonts w:asciiTheme="minorHAnsi" w:hAnsiTheme="minorHAnsi" w:cs="MS Shell Dlg 2"/>
          <w:color w:val="000000"/>
          <w:szCs w:val="24"/>
        </w:rPr>
      </w:pPr>
    </w:p>
    <w:p w:rsidR="0095597D" w:rsidRPr="00DA1A7B" w:rsidRDefault="0095597D" w:rsidP="0095597D">
      <w:pPr>
        <w:pStyle w:val="BPC3Subhead1"/>
        <w:rPr>
          <w:rFonts w:asciiTheme="minorHAnsi" w:hAnsiTheme="minorHAnsi"/>
          <w:szCs w:val="24"/>
        </w:rPr>
      </w:pPr>
      <w:r>
        <w:rPr>
          <w:rFonts w:asciiTheme="minorHAnsi" w:hAnsiTheme="minorHAnsi" w:cs="MS Shell Dlg 2"/>
          <w:color w:val="000000"/>
          <w:szCs w:val="24"/>
        </w:rPr>
        <w:t>OBJECT_ID</w:t>
      </w:r>
    </w:p>
    <w:p w:rsidR="0095597D" w:rsidRDefault="0095597D" w:rsidP="0095597D">
      <w:pPr>
        <w:pStyle w:val="BPC3Bodyafterheading"/>
      </w:pPr>
      <w:r w:rsidRPr="00DE1D35">
        <w:t>Object identifier which attribute relates to</w:t>
      </w:r>
      <w:r>
        <w:t>.</w:t>
      </w:r>
    </w:p>
    <w:p w:rsidR="0095597D" w:rsidRDefault="0095597D" w:rsidP="0095597D">
      <w:pPr>
        <w:pStyle w:val="BPC3Bodyafterheading"/>
      </w:pPr>
    </w:p>
    <w:p w:rsidR="0095597D" w:rsidRPr="00DA1A7B" w:rsidRDefault="0095597D" w:rsidP="0095597D">
      <w:pPr>
        <w:pStyle w:val="BPC3Subhead1"/>
        <w:rPr>
          <w:rFonts w:asciiTheme="minorHAnsi" w:hAnsiTheme="minorHAnsi"/>
          <w:szCs w:val="24"/>
        </w:rPr>
      </w:pPr>
      <w:r>
        <w:rPr>
          <w:rFonts w:asciiTheme="minorHAnsi" w:hAnsiTheme="minorHAnsi" w:cs="MS Shell Dlg 2"/>
          <w:color w:val="000000"/>
          <w:szCs w:val="24"/>
        </w:rPr>
        <w:t>OBJECT_NUMBER</w:t>
      </w:r>
    </w:p>
    <w:p w:rsidR="0095597D" w:rsidRDefault="0095597D" w:rsidP="0095597D">
      <w:pPr>
        <w:pStyle w:val="BPC3Bodyafterheading"/>
      </w:pPr>
      <w:r w:rsidRPr="00DE1D35">
        <w:t>Object number which attribute relates to</w:t>
      </w:r>
      <w:r>
        <w:t>.</w:t>
      </w:r>
    </w:p>
    <w:p w:rsidR="0095597D" w:rsidRDefault="0095597D" w:rsidP="0095597D">
      <w:pPr>
        <w:pStyle w:val="BPC3Bodyafterheading"/>
      </w:pPr>
    </w:p>
    <w:p w:rsidR="0095597D" w:rsidRPr="00DE1D35" w:rsidRDefault="0095597D" w:rsidP="0095597D">
      <w:pPr>
        <w:pStyle w:val="BPC3Bodyafterheading"/>
        <w:rPr>
          <w:b/>
        </w:rPr>
      </w:pPr>
      <w:r w:rsidRPr="00DE1D35">
        <w:rPr>
          <w:b/>
        </w:rPr>
        <w:t xml:space="preserve">Fields: </w:t>
      </w:r>
      <w:proofErr w:type="spellStart"/>
      <w:r w:rsidRPr="00DE1D35">
        <w:rPr>
          <w:b/>
        </w:rPr>
        <w:t>entity_type</w:t>
      </w:r>
      <w:proofErr w:type="spellEnd"/>
      <w:r w:rsidRPr="00DE1D35">
        <w:rPr>
          <w:b/>
        </w:rPr>
        <w:t xml:space="preserve">, </w:t>
      </w:r>
      <w:proofErr w:type="spellStart"/>
      <w:r w:rsidRPr="00DE1D35">
        <w:rPr>
          <w:b/>
        </w:rPr>
        <w:t>object_id</w:t>
      </w:r>
      <w:proofErr w:type="spellEnd"/>
      <w:r w:rsidRPr="00DE1D35">
        <w:rPr>
          <w:b/>
        </w:rPr>
        <w:t xml:space="preserve">, </w:t>
      </w:r>
      <w:proofErr w:type="spellStart"/>
      <w:r w:rsidRPr="00DE1D35">
        <w:rPr>
          <w:b/>
        </w:rPr>
        <w:t>object_number</w:t>
      </w:r>
      <w:proofErr w:type="spellEnd"/>
      <w:r w:rsidRPr="00DE1D35">
        <w:rPr>
          <w:b/>
        </w:rPr>
        <w:t xml:space="preserve"> - may be use</w:t>
      </w:r>
      <w:r>
        <w:rPr>
          <w:b/>
        </w:rPr>
        <w:t>d</w:t>
      </w:r>
      <w:r w:rsidRPr="00DE1D35">
        <w:rPr>
          <w:b/>
        </w:rPr>
        <w:t xml:space="preserve"> only in unloading.</w:t>
      </w:r>
    </w:p>
    <w:p w:rsidR="0095597D" w:rsidRDefault="0095597D" w:rsidP="00783642">
      <w:pPr>
        <w:pStyle w:val="BPC3Heading3"/>
        <w:keepNext/>
        <w:numPr>
          <w:ilvl w:val="2"/>
          <w:numId w:val="7"/>
        </w:numPr>
      </w:pPr>
      <w:bookmarkStart w:id="236" w:name="_Toc381700829"/>
      <w:bookmarkStart w:id="237" w:name="_Toc383426788"/>
      <w:bookmarkStart w:id="238" w:name="_Toc502227038"/>
      <w:bookmarkStart w:id="239" w:name="_Toc525299971"/>
      <w:bookmarkEnd w:id="235"/>
      <w:r w:rsidRPr="00A417BD">
        <w:lastRenderedPageBreak/>
        <w:t>VALUE_CYCLE</w:t>
      </w:r>
      <w:bookmarkEnd w:id="236"/>
      <w:bookmarkEnd w:id="237"/>
      <w:bookmarkEnd w:id="238"/>
      <w:bookmarkEnd w:id="239"/>
    </w:p>
    <w:p w:rsidR="0095597D" w:rsidRDefault="0095597D" w:rsidP="0095597D">
      <w:pPr>
        <w:pStyle w:val="BPC3Bodyafterheading"/>
      </w:pPr>
      <w:bookmarkStart w:id="240" w:name="_Hlk380749668"/>
      <w:bookmarkStart w:id="241" w:name="_Hlk380750085"/>
      <w:r w:rsidRPr="000919F4">
        <w:t>Block used to describe complex value of attribute with cycle type. Cycle would be created as result of block processing</w:t>
      </w:r>
      <w:bookmarkEnd w:id="240"/>
    </w:p>
    <w:bookmarkEnd w:id="241"/>
    <w:p w:rsidR="0095597D" w:rsidRPr="00A417BD" w:rsidRDefault="0095597D" w:rsidP="0095597D">
      <w:pPr>
        <w:pStyle w:val="BPC3Bodyafterheading"/>
      </w:pPr>
    </w:p>
    <w:p w:rsidR="0095597D" w:rsidRDefault="0095597D" w:rsidP="0095597D">
      <w:pPr>
        <w:pStyle w:val="BPC3Subhead1"/>
      </w:pPr>
      <w:r w:rsidRPr="00A417BD">
        <w:t>CYCLE_LENGTH_TYPE</w:t>
      </w:r>
    </w:p>
    <w:p w:rsidR="0095597D" w:rsidRDefault="0095597D" w:rsidP="0095597D">
      <w:pPr>
        <w:pStyle w:val="BPC3Bodyafterheading"/>
      </w:pPr>
      <w:r>
        <w:t xml:space="preserve">Tag describes length type of cycle. </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01"/>
        <w:gridCol w:w="7587"/>
      </w:tblGrid>
      <w:tr w:rsidR="0095597D" w:rsidRPr="00B7466F" w:rsidTr="00902E0D">
        <w:trPr>
          <w:trHeight w:val="315"/>
          <w:tblHeader/>
        </w:trPr>
        <w:tc>
          <w:tcPr>
            <w:tcW w:w="1701"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587"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LNGT0001</w:t>
            </w:r>
          </w:p>
        </w:tc>
        <w:tc>
          <w:tcPr>
            <w:tcW w:w="7587"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Hour</w:t>
            </w:r>
          </w:p>
        </w:tc>
      </w:tr>
      <w:tr w:rsidR="0095597D" w:rsidRPr="00B7466F" w:rsidTr="00902E0D">
        <w:trPr>
          <w:trHeight w:val="91"/>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LNGT0002</w:t>
            </w:r>
          </w:p>
        </w:tc>
        <w:tc>
          <w:tcPr>
            <w:tcW w:w="7587"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Day</w:t>
            </w:r>
          </w:p>
        </w:tc>
      </w:tr>
      <w:tr w:rsidR="0095597D" w:rsidRPr="00B7466F" w:rsidTr="00902E0D">
        <w:trPr>
          <w:trHeight w:val="91"/>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LNGT0003</w:t>
            </w:r>
          </w:p>
        </w:tc>
        <w:tc>
          <w:tcPr>
            <w:tcW w:w="7587"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Week</w:t>
            </w:r>
          </w:p>
        </w:tc>
      </w:tr>
      <w:tr w:rsidR="0095597D" w:rsidRPr="00B7466F" w:rsidTr="00902E0D">
        <w:trPr>
          <w:trHeight w:val="91"/>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LNGT0004</w:t>
            </w:r>
          </w:p>
        </w:tc>
        <w:tc>
          <w:tcPr>
            <w:tcW w:w="7587"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Month</w:t>
            </w:r>
          </w:p>
        </w:tc>
      </w:tr>
      <w:tr w:rsidR="0095597D" w:rsidRPr="00B7466F" w:rsidTr="00902E0D">
        <w:trPr>
          <w:trHeight w:val="91"/>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LNGT0005</w:t>
            </w:r>
          </w:p>
        </w:tc>
        <w:tc>
          <w:tcPr>
            <w:tcW w:w="7587"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Year</w:t>
            </w:r>
          </w:p>
        </w:tc>
      </w:tr>
      <w:tr w:rsidR="0095597D" w:rsidRPr="00B7466F" w:rsidTr="00902E0D">
        <w:trPr>
          <w:trHeight w:val="91"/>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LNGT0006</w:t>
            </w:r>
          </w:p>
        </w:tc>
        <w:tc>
          <w:tcPr>
            <w:tcW w:w="7587"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Minute</w:t>
            </w:r>
          </w:p>
        </w:tc>
      </w:tr>
      <w:tr w:rsidR="0095597D" w:rsidRPr="00B7466F" w:rsidTr="00902E0D">
        <w:trPr>
          <w:trHeight w:val="91"/>
        </w:trPr>
        <w:tc>
          <w:tcPr>
            <w:tcW w:w="1701"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LNGT0007</w:t>
            </w:r>
          </w:p>
        </w:tc>
        <w:tc>
          <w:tcPr>
            <w:tcW w:w="7587" w:type="dxa"/>
            <w:tcBorders>
              <w:top w:val="single" w:sz="4" w:space="0" w:color="auto"/>
              <w:left w:val="single" w:sz="4" w:space="0" w:color="auto"/>
              <w:bottom w:val="single" w:sz="4" w:space="0" w:color="auto"/>
            </w:tcBorders>
          </w:tcPr>
          <w:p w:rsidR="0095597D" w:rsidRDefault="0095597D" w:rsidP="00902E0D">
            <w:pPr>
              <w:pStyle w:val="BPC3Tableitems"/>
            </w:pPr>
            <w:r w:rsidRPr="002A7CCE">
              <w:t>Second</w:t>
            </w:r>
          </w:p>
        </w:tc>
      </w:tr>
    </w:tbl>
    <w:p w:rsidR="0095597D" w:rsidRPr="000919F4" w:rsidRDefault="0095597D" w:rsidP="0095597D">
      <w:pPr>
        <w:pStyle w:val="BPC3Bodyafterheading"/>
      </w:pPr>
    </w:p>
    <w:p w:rsidR="0095597D" w:rsidRDefault="0095597D" w:rsidP="0095597D">
      <w:pPr>
        <w:pStyle w:val="BPC3Subhead1"/>
      </w:pPr>
      <w:r w:rsidRPr="00A417BD">
        <w:t>CYCLE_LENGTH</w:t>
      </w:r>
    </w:p>
    <w:p w:rsidR="0095597D" w:rsidRDefault="0095597D" w:rsidP="0095597D">
      <w:pPr>
        <w:pStyle w:val="BPC3Bodyafterheading"/>
      </w:pPr>
      <w:r>
        <w:t>Integer length of cycle</w:t>
      </w:r>
    </w:p>
    <w:p w:rsidR="0095597D" w:rsidRPr="00DD10AD" w:rsidRDefault="0095597D" w:rsidP="0095597D">
      <w:pPr>
        <w:pStyle w:val="BPC3Bodyafterheading"/>
      </w:pPr>
    </w:p>
    <w:p w:rsidR="0095597D" w:rsidRDefault="0095597D" w:rsidP="0095597D">
      <w:pPr>
        <w:pStyle w:val="BPC3Subhead1"/>
      </w:pPr>
      <w:r w:rsidRPr="00A417BD">
        <w:t>CYCLE_TRUNC_TYPE</w:t>
      </w:r>
    </w:p>
    <w:p w:rsidR="0095597D" w:rsidRDefault="0095597D" w:rsidP="0095597D">
      <w:pPr>
        <w:pStyle w:val="BPC3Bodyafterheading"/>
      </w:pPr>
      <w:r w:rsidRPr="00DD10AD">
        <w:t xml:space="preserve">Describe type of truncate start date. Calculate cycle from first day of start date (year, month, week, </w:t>
      </w:r>
      <w:proofErr w:type="gramStart"/>
      <w:r w:rsidRPr="00DD10AD">
        <w:t>day</w:t>
      </w:r>
      <w:proofErr w:type="gramEnd"/>
      <w:r w:rsidRPr="00DD10AD">
        <w:t>) or from start date (none).</w:t>
      </w:r>
      <w:r>
        <w:t xml:space="preserve"> Values from </w:t>
      </w:r>
      <w:r w:rsidRPr="00DD10AD">
        <w:rPr>
          <w:rStyle w:val="affff9"/>
        </w:rPr>
        <w:t xml:space="preserve">length type dictionary </w:t>
      </w:r>
      <w:r>
        <w:t>should be used in this tag.</w:t>
      </w:r>
    </w:p>
    <w:p w:rsidR="0095597D" w:rsidRPr="00DD10AD" w:rsidRDefault="0095597D" w:rsidP="0095597D">
      <w:pPr>
        <w:pStyle w:val="BPC3Bodyafterheading"/>
      </w:pPr>
    </w:p>
    <w:p w:rsidR="0095597D" w:rsidRDefault="0095597D" w:rsidP="0095597D">
      <w:pPr>
        <w:pStyle w:val="BPC3Subhead1"/>
      </w:pPr>
      <w:r w:rsidRPr="00A417BD">
        <w:t>WORKDAYS_ONLY</w:t>
      </w:r>
    </w:p>
    <w:p w:rsidR="0095597D" w:rsidRPr="005A1B76" w:rsidRDefault="0095597D" w:rsidP="0095597D">
      <w:pPr>
        <w:pStyle w:val="BPC3Bodyafterheading"/>
      </w:pPr>
      <w:r>
        <w:t xml:space="preserve">Value must be 0 or 1: </w:t>
      </w:r>
    </w:p>
    <w:p w:rsidR="0095597D" w:rsidRPr="00CA593A" w:rsidRDefault="0095597D" w:rsidP="0095597D">
      <w:pPr>
        <w:pStyle w:val="BPC3Bullet1"/>
      </w:pPr>
      <w:r>
        <w:t xml:space="preserve">0 – cycle calculates in calendar days; </w:t>
      </w:r>
    </w:p>
    <w:p w:rsidR="0095597D" w:rsidRDefault="0095597D" w:rsidP="0095597D">
      <w:pPr>
        <w:pStyle w:val="BPC3Bullet1"/>
      </w:pPr>
      <w:r>
        <w:t xml:space="preserve">1 – </w:t>
      </w:r>
      <w:proofErr w:type="gramStart"/>
      <w:r>
        <w:t>cycle</w:t>
      </w:r>
      <w:proofErr w:type="gramEnd"/>
      <w:r>
        <w:t xml:space="preserve"> calculates in work days.</w:t>
      </w:r>
    </w:p>
    <w:p w:rsidR="0095597D" w:rsidRDefault="0095597D" w:rsidP="00783642">
      <w:pPr>
        <w:pStyle w:val="BPC3Heading3"/>
        <w:keepNext/>
        <w:numPr>
          <w:ilvl w:val="2"/>
          <w:numId w:val="7"/>
        </w:numPr>
      </w:pPr>
      <w:bookmarkStart w:id="242" w:name="_Toc381700830"/>
      <w:bookmarkStart w:id="243" w:name="_Toc383426789"/>
      <w:bookmarkStart w:id="244" w:name="_Toc502227039"/>
      <w:bookmarkStart w:id="245" w:name="_Toc525299972"/>
      <w:r>
        <w:t>SHIFT</w:t>
      </w:r>
      <w:bookmarkEnd w:id="242"/>
      <w:bookmarkEnd w:id="243"/>
      <w:bookmarkEnd w:id="244"/>
      <w:bookmarkEnd w:id="245"/>
    </w:p>
    <w:p w:rsidR="0095597D" w:rsidRDefault="0095597D" w:rsidP="0095597D">
      <w:pPr>
        <w:pStyle w:val="BPC3Bodyafterheading"/>
      </w:pPr>
      <w:r>
        <w:t xml:space="preserve">Block encapsulates all parameters for cycle shift. Cycle can have more than one </w:t>
      </w:r>
      <w:proofErr w:type="gramStart"/>
      <w:r>
        <w:t>shift,</w:t>
      </w:r>
      <w:proofErr w:type="gramEnd"/>
      <w:r>
        <w:t xml:space="preserve"> it’s will be calculated in </w:t>
      </w:r>
      <w:proofErr w:type="spellStart"/>
      <w:r w:rsidRPr="00880D70">
        <w:rPr>
          <w:rStyle w:val="affff9"/>
        </w:rPr>
        <w:t>shift_priority</w:t>
      </w:r>
      <w:proofErr w:type="spellEnd"/>
      <w:r>
        <w:t xml:space="preserve"> order.</w:t>
      </w:r>
    </w:p>
    <w:p w:rsidR="0095597D" w:rsidRDefault="0095597D" w:rsidP="0095597D">
      <w:pPr>
        <w:pStyle w:val="BPC3Bodyafterheading"/>
      </w:pPr>
    </w:p>
    <w:p w:rsidR="0095597D" w:rsidRDefault="0095597D" w:rsidP="0095597D">
      <w:pPr>
        <w:pStyle w:val="BPC3Subhead1"/>
      </w:pPr>
      <w:r w:rsidRPr="00880D70">
        <w:t>SHIFT_TYPE</w:t>
      </w:r>
    </w:p>
    <w:p w:rsidR="0095597D" w:rsidRDefault="0095597D" w:rsidP="0095597D">
      <w:pPr>
        <w:pStyle w:val="BPC3Bodyafterheading"/>
      </w:pPr>
      <w:r>
        <w:t>Type of cycle shift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lastRenderedPageBreak/>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26" w:type="dxa"/>
            <w:tcBorders>
              <w:top w:val="single" w:sz="4" w:space="0" w:color="auto"/>
              <w:bottom w:val="single" w:sz="4" w:space="0" w:color="auto"/>
              <w:right w:val="single" w:sz="4" w:space="0" w:color="auto"/>
            </w:tcBorders>
          </w:tcPr>
          <w:p w:rsidR="0095597D" w:rsidRPr="00250C54" w:rsidRDefault="0095597D" w:rsidP="00902E0D">
            <w:pPr>
              <w:pStyle w:val="BPC3Tableitems"/>
            </w:pPr>
            <w:r w:rsidRPr="00250C54">
              <w:t>CSHTENDM</w:t>
            </w:r>
          </w:p>
        </w:tc>
        <w:tc>
          <w:tcPr>
            <w:tcW w:w="7762" w:type="dxa"/>
            <w:tcBorders>
              <w:top w:val="single" w:sz="4" w:space="0" w:color="auto"/>
              <w:left w:val="single" w:sz="4" w:space="0" w:color="auto"/>
              <w:bottom w:val="single" w:sz="4" w:space="0" w:color="auto"/>
            </w:tcBorders>
          </w:tcPr>
          <w:p w:rsidR="0095597D" w:rsidRPr="00250C54" w:rsidRDefault="0095597D" w:rsidP="00902E0D">
            <w:pPr>
              <w:pStyle w:val="BPC3Tableitems"/>
            </w:pPr>
            <w:r w:rsidRPr="00250C54">
              <w:t>End of month</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50C54" w:rsidRDefault="0095597D" w:rsidP="00902E0D">
            <w:pPr>
              <w:pStyle w:val="BPC3Tableitems"/>
            </w:pPr>
            <w:r w:rsidRPr="00250C54">
              <w:t>CSHTMDAY</w:t>
            </w:r>
          </w:p>
        </w:tc>
        <w:tc>
          <w:tcPr>
            <w:tcW w:w="7762" w:type="dxa"/>
            <w:tcBorders>
              <w:top w:val="single" w:sz="4" w:space="0" w:color="auto"/>
              <w:left w:val="single" w:sz="4" w:space="0" w:color="auto"/>
              <w:bottom w:val="single" w:sz="4" w:space="0" w:color="auto"/>
            </w:tcBorders>
          </w:tcPr>
          <w:p w:rsidR="0095597D" w:rsidRPr="00250C54" w:rsidRDefault="0095597D" w:rsidP="00902E0D">
            <w:pPr>
              <w:pStyle w:val="BPC3Tableitems"/>
            </w:pPr>
            <w:r w:rsidRPr="00250C54">
              <w:t>Shift to exact day of month</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50C54" w:rsidRDefault="0095597D" w:rsidP="00902E0D">
            <w:pPr>
              <w:pStyle w:val="BPC3Tableitems"/>
            </w:pPr>
            <w:r w:rsidRPr="00250C54">
              <w:t>CSHTPERD</w:t>
            </w:r>
          </w:p>
        </w:tc>
        <w:tc>
          <w:tcPr>
            <w:tcW w:w="7762" w:type="dxa"/>
            <w:tcBorders>
              <w:top w:val="single" w:sz="4" w:space="0" w:color="auto"/>
              <w:left w:val="single" w:sz="4" w:space="0" w:color="auto"/>
              <w:bottom w:val="single" w:sz="4" w:space="0" w:color="auto"/>
            </w:tcBorders>
          </w:tcPr>
          <w:p w:rsidR="0095597D" w:rsidRPr="00250C54" w:rsidRDefault="0095597D" w:rsidP="00902E0D">
            <w:pPr>
              <w:pStyle w:val="BPC3Tableitems"/>
            </w:pPr>
            <w:r w:rsidRPr="00250C54">
              <w:t>Shift by period</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50C54" w:rsidRDefault="0095597D" w:rsidP="00902E0D">
            <w:pPr>
              <w:pStyle w:val="BPC3Tableitems"/>
            </w:pPr>
            <w:r w:rsidRPr="00250C54">
              <w:t>CSHTWDAY</w:t>
            </w:r>
          </w:p>
        </w:tc>
        <w:tc>
          <w:tcPr>
            <w:tcW w:w="7762" w:type="dxa"/>
            <w:tcBorders>
              <w:top w:val="single" w:sz="4" w:space="0" w:color="auto"/>
              <w:left w:val="single" w:sz="4" w:space="0" w:color="auto"/>
              <w:bottom w:val="single" w:sz="4" w:space="0" w:color="auto"/>
            </w:tcBorders>
          </w:tcPr>
          <w:p w:rsidR="0095597D" w:rsidRPr="00250C54" w:rsidRDefault="0095597D" w:rsidP="00902E0D">
            <w:pPr>
              <w:pStyle w:val="BPC3Tableitems"/>
            </w:pPr>
            <w:r w:rsidRPr="00250C54">
              <w:t>Shift to exact day of week</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50C54" w:rsidRDefault="0095597D" w:rsidP="00902E0D">
            <w:pPr>
              <w:pStyle w:val="BPC3Tableitems"/>
            </w:pPr>
            <w:r w:rsidRPr="00250C54">
              <w:t>CSHTWRKD</w:t>
            </w:r>
          </w:p>
        </w:tc>
        <w:tc>
          <w:tcPr>
            <w:tcW w:w="7762" w:type="dxa"/>
            <w:tcBorders>
              <w:top w:val="single" w:sz="4" w:space="0" w:color="auto"/>
              <w:left w:val="single" w:sz="4" w:space="0" w:color="auto"/>
              <w:bottom w:val="single" w:sz="4" w:space="0" w:color="auto"/>
            </w:tcBorders>
          </w:tcPr>
          <w:p w:rsidR="0095597D" w:rsidRDefault="0095597D" w:rsidP="00902E0D">
            <w:pPr>
              <w:pStyle w:val="BPC3Tableitems"/>
            </w:pPr>
            <w:r w:rsidRPr="00250C54">
              <w:t>Shift to certain workday</w:t>
            </w:r>
          </w:p>
        </w:tc>
      </w:tr>
    </w:tbl>
    <w:p w:rsidR="0095597D" w:rsidRPr="00880D70" w:rsidRDefault="0095597D" w:rsidP="0095597D">
      <w:pPr>
        <w:pStyle w:val="BPC3Bodyafterheading"/>
      </w:pPr>
    </w:p>
    <w:p w:rsidR="0095597D" w:rsidRPr="001E4AFD" w:rsidRDefault="0095597D" w:rsidP="0095597D">
      <w:pPr>
        <w:pStyle w:val="BPC3Subhead1"/>
      </w:pPr>
      <w:r w:rsidRPr="00880D70">
        <w:t>SHIFT_PRIORITY</w:t>
      </w:r>
    </w:p>
    <w:p w:rsidR="0095597D" w:rsidRDefault="0095597D" w:rsidP="0095597D">
      <w:pPr>
        <w:pStyle w:val="BPC3Bodyafterheading"/>
      </w:pPr>
      <w:r>
        <w:t>Priority to calculate cycle shift when cycle has more than one shift</w:t>
      </w:r>
    </w:p>
    <w:p w:rsidR="0095597D" w:rsidRPr="00880D70" w:rsidRDefault="0095597D" w:rsidP="0095597D">
      <w:pPr>
        <w:pStyle w:val="BPC3Bodyafterheading"/>
      </w:pPr>
    </w:p>
    <w:p w:rsidR="0095597D" w:rsidRDefault="0095597D" w:rsidP="0095597D">
      <w:pPr>
        <w:pStyle w:val="BPC3Subhead1"/>
      </w:pPr>
      <w:r w:rsidRPr="00880D70">
        <w:t>SHIFT_SIGN</w:t>
      </w:r>
    </w:p>
    <w:p w:rsidR="0095597D" w:rsidRDefault="0095597D" w:rsidP="0095597D">
      <w:pPr>
        <w:pStyle w:val="BPC3Bodyafterheading"/>
      </w:pPr>
      <w:r>
        <w:t>Forward (1) or backward (-1) shift</w:t>
      </w:r>
    </w:p>
    <w:p w:rsidR="0095597D" w:rsidRPr="00880D70" w:rsidRDefault="0095597D" w:rsidP="0095597D">
      <w:pPr>
        <w:pStyle w:val="BPC3Bodyafterheading"/>
      </w:pPr>
    </w:p>
    <w:p w:rsidR="0095597D" w:rsidRDefault="0095597D" w:rsidP="0095597D">
      <w:pPr>
        <w:pStyle w:val="BPC3Subhead1"/>
      </w:pPr>
      <w:r>
        <w:t>SHIFT_</w:t>
      </w:r>
      <w:r w:rsidRPr="00880D70">
        <w:t>LENGTH_TYPE</w:t>
      </w:r>
    </w:p>
    <w:p w:rsidR="0095597D" w:rsidRDefault="0095597D" w:rsidP="0095597D">
      <w:pPr>
        <w:pStyle w:val="BPC3Bodyafterheading"/>
      </w:pPr>
      <w:r>
        <w:t>Type of length of period for cycle with shift by period type</w:t>
      </w:r>
    </w:p>
    <w:p w:rsidR="0095597D" w:rsidRDefault="0095597D" w:rsidP="0095597D">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7728"/>
      </w:tblGrid>
      <w:tr w:rsidR="0095597D" w:rsidRPr="00B7466F" w:rsidTr="00902E0D">
        <w:trPr>
          <w:trHeight w:val="315"/>
          <w:tblHeader/>
        </w:trPr>
        <w:tc>
          <w:tcPr>
            <w:tcW w:w="1560"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728"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LNGT0001</w:t>
            </w:r>
          </w:p>
        </w:tc>
        <w:tc>
          <w:tcPr>
            <w:tcW w:w="7728"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Hour</w:t>
            </w:r>
          </w:p>
        </w:tc>
      </w:tr>
      <w:tr w:rsidR="0095597D" w:rsidRPr="00B7466F" w:rsidTr="00902E0D">
        <w:trPr>
          <w:trHeight w:val="91"/>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LNGT0002</w:t>
            </w:r>
          </w:p>
        </w:tc>
        <w:tc>
          <w:tcPr>
            <w:tcW w:w="7728"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Day</w:t>
            </w:r>
          </w:p>
        </w:tc>
      </w:tr>
      <w:tr w:rsidR="0095597D" w:rsidRPr="00B7466F" w:rsidTr="00902E0D">
        <w:trPr>
          <w:trHeight w:val="91"/>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LNGT0003</w:t>
            </w:r>
          </w:p>
        </w:tc>
        <w:tc>
          <w:tcPr>
            <w:tcW w:w="7728"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Week</w:t>
            </w:r>
          </w:p>
        </w:tc>
      </w:tr>
      <w:tr w:rsidR="0095597D" w:rsidRPr="00B7466F" w:rsidTr="00902E0D">
        <w:trPr>
          <w:trHeight w:val="91"/>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LNGT0004</w:t>
            </w:r>
          </w:p>
        </w:tc>
        <w:tc>
          <w:tcPr>
            <w:tcW w:w="7728"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Month</w:t>
            </w:r>
          </w:p>
        </w:tc>
      </w:tr>
      <w:tr w:rsidR="0095597D" w:rsidRPr="00B7466F" w:rsidTr="00902E0D">
        <w:trPr>
          <w:trHeight w:val="91"/>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LNGT0005</w:t>
            </w:r>
          </w:p>
        </w:tc>
        <w:tc>
          <w:tcPr>
            <w:tcW w:w="7728"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Year</w:t>
            </w:r>
          </w:p>
        </w:tc>
      </w:tr>
      <w:tr w:rsidR="0095597D" w:rsidRPr="00B7466F" w:rsidTr="00902E0D">
        <w:trPr>
          <w:trHeight w:val="91"/>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LNGT0006</w:t>
            </w:r>
          </w:p>
        </w:tc>
        <w:tc>
          <w:tcPr>
            <w:tcW w:w="7728"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Minute</w:t>
            </w:r>
          </w:p>
        </w:tc>
      </w:tr>
      <w:tr w:rsidR="0095597D" w:rsidRPr="00B7466F" w:rsidTr="00902E0D">
        <w:trPr>
          <w:trHeight w:val="91"/>
        </w:trPr>
        <w:tc>
          <w:tcPr>
            <w:tcW w:w="1560"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LNGT0007</w:t>
            </w:r>
          </w:p>
        </w:tc>
        <w:tc>
          <w:tcPr>
            <w:tcW w:w="7728" w:type="dxa"/>
            <w:tcBorders>
              <w:top w:val="single" w:sz="4" w:space="0" w:color="auto"/>
              <w:left w:val="single" w:sz="4" w:space="0" w:color="auto"/>
              <w:bottom w:val="single" w:sz="4" w:space="0" w:color="auto"/>
            </w:tcBorders>
          </w:tcPr>
          <w:p w:rsidR="0095597D" w:rsidRDefault="0095597D" w:rsidP="00902E0D">
            <w:pPr>
              <w:pStyle w:val="BPC3Tableitems"/>
            </w:pPr>
            <w:r w:rsidRPr="002A7CCE">
              <w:t>Second</w:t>
            </w:r>
          </w:p>
        </w:tc>
      </w:tr>
    </w:tbl>
    <w:p w:rsidR="0095597D" w:rsidRDefault="0095597D" w:rsidP="0095597D">
      <w:pPr>
        <w:pStyle w:val="BPC3Bodyafterheading"/>
      </w:pPr>
    </w:p>
    <w:p w:rsidR="0095597D" w:rsidRDefault="0095597D" w:rsidP="0095597D">
      <w:pPr>
        <w:pStyle w:val="BPC3Subhead1"/>
      </w:pPr>
      <w:r w:rsidRPr="00880D70">
        <w:t>SHIFT_LENGTH</w:t>
      </w:r>
    </w:p>
    <w:p w:rsidR="0095597D" w:rsidRPr="009A59EE" w:rsidRDefault="0095597D" w:rsidP="0095597D">
      <w:pPr>
        <w:pStyle w:val="BPC3Bodyafterheading"/>
      </w:pPr>
      <w:r>
        <w:t>Length of shift</w:t>
      </w:r>
    </w:p>
    <w:p w:rsidR="0095597D" w:rsidRDefault="0095597D" w:rsidP="00783642">
      <w:pPr>
        <w:pStyle w:val="BPC3Heading3"/>
        <w:keepNext/>
        <w:numPr>
          <w:ilvl w:val="2"/>
          <w:numId w:val="7"/>
        </w:numPr>
      </w:pPr>
      <w:bookmarkStart w:id="246" w:name="_Toc381700831"/>
      <w:bookmarkStart w:id="247" w:name="_Toc383426790"/>
      <w:bookmarkStart w:id="248" w:name="_Toc502227040"/>
      <w:bookmarkStart w:id="249" w:name="_Toc525299973"/>
      <w:r w:rsidRPr="00A417BD">
        <w:t>VALUE_LIMIT</w:t>
      </w:r>
      <w:bookmarkEnd w:id="246"/>
      <w:bookmarkEnd w:id="247"/>
      <w:bookmarkEnd w:id="248"/>
      <w:bookmarkEnd w:id="249"/>
    </w:p>
    <w:p w:rsidR="0095597D" w:rsidRDefault="0095597D" w:rsidP="0095597D">
      <w:pPr>
        <w:pStyle w:val="BPC3Bodyafterheading"/>
      </w:pPr>
      <w:r w:rsidRPr="000919F4">
        <w:t>Block used to describe c</w:t>
      </w:r>
      <w:r>
        <w:t>omplex value of attribute with limit</w:t>
      </w:r>
      <w:r w:rsidRPr="000919F4">
        <w:t xml:space="preserve"> type. </w:t>
      </w:r>
      <w:r>
        <w:t>Limit (and cycle for limit if this limit is cycle limit)</w:t>
      </w:r>
      <w:r w:rsidRPr="000919F4">
        <w:t xml:space="preserve"> would be created as result of block processing</w:t>
      </w:r>
      <w:r>
        <w:t>.</w:t>
      </w:r>
    </w:p>
    <w:p w:rsidR="0095597D" w:rsidRPr="00A417BD" w:rsidRDefault="0095597D" w:rsidP="0095597D">
      <w:pPr>
        <w:pStyle w:val="BPC3Bodyafterheading"/>
      </w:pPr>
    </w:p>
    <w:p w:rsidR="0095597D" w:rsidRDefault="0095597D" w:rsidP="0095597D">
      <w:pPr>
        <w:pStyle w:val="BPC3Subhead1"/>
      </w:pPr>
      <w:r w:rsidRPr="00A417BD">
        <w:t>LIMIT_SUM_VALUE</w:t>
      </w:r>
    </w:p>
    <w:p w:rsidR="0095597D" w:rsidRDefault="0095597D" w:rsidP="0095597D">
      <w:pPr>
        <w:pStyle w:val="BPC3Bodyafterheading"/>
      </w:pPr>
      <w:r>
        <w:lastRenderedPageBreak/>
        <w:t>Limit of amount. If tag not set in the input file then will be set unlimited value.</w:t>
      </w:r>
    </w:p>
    <w:p w:rsidR="0095597D" w:rsidRPr="00DD10AD" w:rsidRDefault="0095597D" w:rsidP="0095597D">
      <w:pPr>
        <w:pStyle w:val="BPC3Bodyafterheading"/>
      </w:pPr>
    </w:p>
    <w:p w:rsidR="0095597D" w:rsidRDefault="0095597D" w:rsidP="0095597D">
      <w:pPr>
        <w:pStyle w:val="BPC3Subhead1"/>
      </w:pPr>
      <w:r w:rsidRPr="00A417BD">
        <w:t>LIMIT_COUNT_VALUE</w:t>
      </w:r>
    </w:p>
    <w:p w:rsidR="0095597D" w:rsidRDefault="0095597D" w:rsidP="0095597D">
      <w:pPr>
        <w:pStyle w:val="BPC3Bodyafterheading"/>
      </w:pPr>
      <w:r>
        <w:t>Limit of count. If tag not set in the input file then will be set unlimited value.</w:t>
      </w:r>
    </w:p>
    <w:p w:rsidR="0095597D" w:rsidRDefault="0095597D" w:rsidP="0095597D">
      <w:pPr>
        <w:pStyle w:val="BPC3Bodyafterheading"/>
      </w:pPr>
    </w:p>
    <w:p w:rsidR="0095597D" w:rsidRDefault="0095597D" w:rsidP="0095597D">
      <w:pPr>
        <w:pStyle w:val="BPC3Subhead1"/>
      </w:pPr>
      <w:r>
        <w:t>LIMIT_CHECK_TYPE</w:t>
      </w:r>
    </w:p>
    <w:p w:rsidR="0095597D" w:rsidRDefault="0095597D" w:rsidP="0095597D">
      <w:pPr>
        <w:pStyle w:val="BPC3Bodyafterheading"/>
      </w:pPr>
      <w:r>
        <w:t>Type of check for limit’s values:</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26" w:type="dxa"/>
            <w:tcBorders>
              <w:top w:val="single" w:sz="4" w:space="0" w:color="auto"/>
              <w:bottom w:val="single" w:sz="4" w:space="0" w:color="auto"/>
              <w:right w:val="single" w:sz="4" w:space="0" w:color="auto"/>
            </w:tcBorders>
          </w:tcPr>
          <w:p w:rsidR="0095597D" w:rsidRPr="00663822" w:rsidRDefault="0095597D" w:rsidP="00902E0D">
            <w:pPr>
              <w:pStyle w:val="BPC3Tableitems"/>
            </w:pPr>
            <w:r>
              <w:t>LCHT</w:t>
            </w:r>
            <w:r w:rsidRPr="00663822">
              <w:t>0001</w:t>
            </w:r>
          </w:p>
        </w:tc>
        <w:tc>
          <w:tcPr>
            <w:tcW w:w="7762" w:type="dxa"/>
            <w:tcBorders>
              <w:top w:val="single" w:sz="4" w:space="0" w:color="auto"/>
              <w:left w:val="single" w:sz="4" w:space="0" w:color="auto"/>
              <w:bottom w:val="single" w:sz="4" w:space="0" w:color="auto"/>
            </w:tcBorders>
          </w:tcPr>
          <w:p w:rsidR="0095597D" w:rsidRPr="00663822" w:rsidRDefault="0095597D" w:rsidP="00902E0D">
            <w:pPr>
              <w:pStyle w:val="BPC3Tableitems"/>
            </w:pPr>
            <w:r>
              <w:t>One of the thresholds is exceeded (sum or count)</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663822" w:rsidRDefault="0095597D" w:rsidP="00902E0D">
            <w:pPr>
              <w:pStyle w:val="BPC3Tableitems"/>
            </w:pPr>
            <w:r>
              <w:t>LCHT</w:t>
            </w:r>
            <w:r w:rsidRPr="00663822">
              <w:t>0002</w:t>
            </w:r>
          </w:p>
        </w:tc>
        <w:tc>
          <w:tcPr>
            <w:tcW w:w="7762" w:type="dxa"/>
            <w:tcBorders>
              <w:top w:val="single" w:sz="4" w:space="0" w:color="auto"/>
              <w:left w:val="single" w:sz="4" w:space="0" w:color="auto"/>
              <w:bottom w:val="single" w:sz="4" w:space="0" w:color="auto"/>
            </w:tcBorders>
          </w:tcPr>
          <w:p w:rsidR="0095597D" w:rsidRPr="00663822" w:rsidRDefault="0095597D" w:rsidP="00902E0D">
            <w:pPr>
              <w:pStyle w:val="BPC3Tableitems"/>
            </w:pPr>
            <w:r>
              <w:t>Both thresholds are exceeded (sum and count)</w:t>
            </w:r>
          </w:p>
        </w:tc>
      </w:tr>
    </w:tbl>
    <w:p w:rsidR="0095597D" w:rsidRPr="00CA593A" w:rsidRDefault="0095597D" w:rsidP="0095597D">
      <w:pPr>
        <w:pStyle w:val="BPC3Bodyafterheading"/>
      </w:pPr>
      <w:r>
        <w:t xml:space="preserve">The </w:t>
      </w:r>
      <w:r w:rsidRPr="004F07A9">
        <w:t>LCHT0001 used by default</w:t>
      </w:r>
      <w:r>
        <w:t>.</w:t>
      </w:r>
    </w:p>
    <w:p w:rsidR="0095597D" w:rsidRPr="00B14DD2" w:rsidRDefault="0095597D" w:rsidP="0095597D">
      <w:pPr>
        <w:pStyle w:val="BPC3Bodyafterheading"/>
      </w:pPr>
    </w:p>
    <w:p w:rsidR="0095597D" w:rsidRDefault="0095597D" w:rsidP="0095597D">
      <w:pPr>
        <w:pStyle w:val="BPC3Subhead1"/>
      </w:pPr>
      <w:r w:rsidRPr="00A417BD">
        <w:t>CURRENCY</w:t>
      </w:r>
    </w:p>
    <w:p w:rsidR="0095597D" w:rsidRDefault="0095597D" w:rsidP="0095597D">
      <w:pPr>
        <w:pStyle w:val="BPC3Bodyafterheading"/>
      </w:pPr>
      <w:bookmarkStart w:id="250" w:name="_Hlk382834572"/>
      <w:r>
        <w:t xml:space="preserve">ISO currency </w:t>
      </w:r>
      <w:bookmarkEnd w:id="250"/>
      <w:r>
        <w:t xml:space="preserve">code for </w:t>
      </w:r>
      <w:proofErr w:type="spellStart"/>
      <w:r w:rsidRPr="00B14DD2">
        <w:rPr>
          <w:rStyle w:val="affff9"/>
        </w:rPr>
        <w:t>limit_sum_value</w:t>
      </w:r>
      <w:proofErr w:type="spellEnd"/>
    </w:p>
    <w:p w:rsidR="0095597D" w:rsidRPr="00B14DD2" w:rsidRDefault="0095597D" w:rsidP="0095597D">
      <w:pPr>
        <w:pStyle w:val="BPC3Bodyafterheading"/>
      </w:pPr>
    </w:p>
    <w:p w:rsidR="0095597D" w:rsidRDefault="0095597D" w:rsidP="0095597D">
      <w:pPr>
        <w:pStyle w:val="BPC3Subhead1"/>
      </w:pPr>
      <w:r w:rsidRPr="00A417BD">
        <w:t>LIMIT_BASE</w:t>
      </w:r>
    </w:p>
    <w:p w:rsidR="0095597D" w:rsidRDefault="0095597D" w:rsidP="0095597D">
      <w:pPr>
        <w:pStyle w:val="BPC3Bodyafterheading"/>
      </w:pPr>
      <w:proofErr w:type="gramStart"/>
      <w:r w:rsidRPr="00B14DD2">
        <w:t>Reference to base limit</w:t>
      </w:r>
      <w:proofErr w:type="gramEnd"/>
      <w:r w:rsidRPr="00B14DD2">
        <w:t xml:space="preserve"> type</w:t>
      </w:r>
      <w:r>
        <w:t xml:space="preserve"> (LMTP dictionary) or balance type (BLTP dictionary).</w:t>
      </w:r>
    </w:p>
    <w:p w:rsidR="0095597D" w:rsidRDefault="0095597D" w:rsidP="0095597D">
      <w:pPr>
        <w:pStyle w:val="BPC3Bodyafterheading"/>
      </w:pPr>
    </w:p>
    <w:p w:rsidR="0095597D" w:rsidRDefault="0095597D" w:rsidP="0095597D">
      <w:pPr>
        <w:pStyle w:val="BPC3Bodyafterheading"/>
      </w:pPr>
      <w:r>
        <w:t>BLTP dictionary</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7"/>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t>000</w:t>
            </w:r>
            <w:r w:rsidRPr="005344F3">
              <w:t>1</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Ledger</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t>000</w:t>
            </w:r>
            <w:r w:rsidRPr="005344F3">
              <w:t>2</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Hold</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t>000</w:t>
            </w:r>
            <w:r w:rsidRPr="005344F3">
              <w:t>3</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Fees</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t>000</w:t>
            </w:r>
            <w:r w:rsidRPr="005344F3">
              <w:t>4</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proofErr w:type="spellStart"/>
            <w:r w:rsidRPr="005344F3">
              <w:t>Disput</w:t>
            </w:r>
            <w:proofErr w:type="spellEnd"/>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t>000</w:t>
            </w:r>
            <w:r w:rsidRPr="005344F3">
              <w:t>5</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Frozen</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t>000</w:t>
            </w:r>
            <w:r w:rsidRPr="005344F3">
              <w:t>6</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proofErr w:type="spellStart"/>
            <w:r w:rsidRPr="005344F3">
              <w:t>Stand-IN</w:t>
            </w:r>
            <w:proofErr w:type="spellEnd"/>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1001</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Assigned exceed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1002</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Overdraft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1003</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Interest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1004</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Overdue</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1005</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Overdue interest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1006</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Penalty</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lastRenderedPageBreak/>
              <w:t>1007</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proofErr w:type="spellStart"/>
            <w:r w:rsidRPr="005344F3">
              <w:t>Overlimit</w:t>
            </w:r>
            <w:proofErr w:type="spellEnd"/>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1008</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 xml:space="preserve">Interest on </w:t>
            </w:r>
            <w:proofErr w:type="spellStart"/>
            <w:r w:rsidRPr="005344F3">
              <w:t>overlimit</w:t>
            </w:r>
            <w:proofErr w:type="spellEnd"/>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1009</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Write-off</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1010</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Deposit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5344F3" w:rsidRDefault="0095597D" w:rsidP="00902E0D">
            <w:pPr>
              <w:pStyle w:val="BPC3Tableitems"/>
            </w:pPr>
            <w:r w:rsidRPr="005344F3">
              <w:t>1011</w:t>
            </w:r>
          </w:p>
        </w:tc>
        <w:tc>
          <w:tcPr>
            <w:tcW w:w="7762" w:type="dxa"/>
            <w:tcBorders>
              <w:top w:val="single" w:sz="4" w:space="0" w:color="auto"/>
              <w:left w:val="single" w:sz="4" w:space="0" w:color="auto"/>
              <w:bottom w:val="single" w:sz="4" w:space="0" w:color="auto"/>
            </w:tcBorders>
          </w:tcPr>
          <w:p w:rsidR="0095597D" w:rsidRPr="005344F3" w:rsidRDefault="0095597D" w:rsidP="00902E0D">
            <w:pPr>
              <w:pStyle w:val="BPC3Tableitems"/>
            </w:pPr>
            <w:r w:rsidRPr="005344F3">
              <w:t>Interest on arrears</w:t>
            </w:r>
          </w:p>
        </w:tc>
      </w:tr>
    </w:tbl>
    <w:p w:rsidR="0095597D" w:rsidRDefault="0095597D" w:rsidP="0095597D">
      <w:pPr>
        <w:pStyle w:val="BPC3Bodyafterheading"/>
      </w:pPr>
    </w:p>
    <w:p w:rsidR="0095597D" w:rsidRDefault="0095597D" w:rsidP="0095597D">
      <w:pPr>
        <w:pStyle w:val="BPC3Bodyafterheading"/>
      </w:pPr>
      <w:r>
        <w:t>LMTP dictionary</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7"/>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bookmarkStart w:id="251" w:name="_Hlk382834611"/>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Cash withdrawal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101</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Wrong PIN entry counter/limit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102</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usage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103</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usage periodic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104</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Total expense limit on contract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105</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 xml:space="preserve">Total </w:t>
            </w:r>
            <w:proofErr w:type="spellStart"/>
            <w:r w:rsidRPr="00475AFF">
              <w:t>avalable</w:t>
            </w:r>
            <w:proofErr w:type="spellEnd"/>
            <w:r w:rsidRPr="00475AFF">
              <w:t xml:space="preserve"> balance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106</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107</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cash withdrawal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108</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cash withdrawal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109</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purchase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purchase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111</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MOTO/E-commerce operation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112</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MOTO/E-commerce operation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113</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 on-us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114</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 on-us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115</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cash withdrawal on-us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116</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cash withdrawal on-us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117</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purchase on-us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118</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purchase on-us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119</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MOTO/E-commerce operation on-us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MOTO/E-commerce operation on-us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121</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 on-them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122</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 on-them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lastRenderedPageBreak/>
              <w:t>0</w:t>
            </w:r>
            <w:r w:rsidRPr="00475AFF">
              <w:t>123</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cash withdrawal on-them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124</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cash withdrawal on-them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125</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purchase on-them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126</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purchase on-them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127</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MOTO/E-commerce operation on-them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128</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MOTO/E-commerce operation on-them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129</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130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Limit for cashback amount on us</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131</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Card spending credit limit value</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135</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Limit for cashback amount on domestic</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136</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Limit for cashback amount on them</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137</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Limit for cashback amount on partner</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200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Limit for Merchant service charge</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201</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One time cash withdrawal with other cards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Total top up account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301</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Total expense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302</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Cash withdrawal cyclic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303</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Debit account cyclic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304</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Credit account cyclic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305</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Cash IN account cyclic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306</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One-time expense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307</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One-time top up account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308</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Limit for Account maintenance fee</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309</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Account total expense day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t>0</w:t>
            </w:r>
            <w:r w:rsidRPr="00475AFF">
              <w:t>310</w:t>
            </w:r>
          </w:p>
        </w:tc>
        <w:tc>
          <w:tcPr>
            <w:tcW w:w="7762" w:type="dxa"/>
            <w:tcBorders>
              <w:top w:val="single" w:sz="4" w:space="0" w:color="auto"/>
              <w:left w:val="single" w:sz="4" w:space="0" w:color="auto"/>
              <w:bottom w:val="single" w:sz="4" w:space="0" w:color="auto"/>
            </w:tcBorders>
          </w:tcPr>
          <w:p w:rsidR="0095597D" w:rsidRPr="00475AFF" w:rsidRDefault="0095597D" w:rsidP="00902E0D">
            <w:pPr>
              <w:pStyle w:val="BPC3Tableitems"/>
            </w:pPr>
            <w:r w:rsidRPr="00475AFF">
              <w:t>Account total expense month limit</w:t>
            </w:r>
          </w:p>
        </w:tc>
      </w:tr>
      <w:tr w:rsidR="0095597D" w:rsidRPr="00B7466F" w:rsidTr="00902E0D">
        <w:trPr>
          <w:trHeight w:val="317"/>
        </w:trPr>
        <w:tc>
          <w:tcPr>
            <w:tcW w:w="1526" w:type="dxa"/>
            <w:tcBorders>
              <w:top w:val="single" w:sz="4" w:space="0" w:color="auto"/>
              <w:bottom w:val="single" w:sz="4" w:space="0" w:color="auto"/>
              <w:right w:val="single" w:sz="4" w:space="0" w:color="auto"/>
            </w:tcBorders>
          </w:tcPr>
          <w:p w:rsidR="0095597D" w:rsidRPr="00475AFF" w:rsidRDefault="0095597D" w:rsidP="00902E0D">
            <w:pPr>
              <w:pStyle w:val="BPC3Tableitems"/>
            </w:pPr>
            <w:r w:rsidRPr="00475AFF">
              <w:t>1101</w:t>
            </w:r>
          </w:p>
        </w:tc>
        <w:tc>
          <w:tcPr>
            <w:tcW w:w="7762" w:type="dxa"/>
            <w:tcBorders>
              <w:top w:val="single" w:sz="4" w:space="0" w:color="auto"/>
              <w:left w:val="single" w:sz="4" w:space="0" w:color="auto"/>
              <w:bottom w:val="single" w:sz="4" w:space="0" w:color="auto"/>
            </w:tcBorders>
          </w:tcPr>
          <w:p w:rsidR="0095597D" w:rsidRDefault="0095597D" w:rsidP="00902E0D">
            <w:pPr>
              <w:pStyle w:val="BPC3Tableitems"/>
            </w:pPr>
            <w:r w:rsidRPr="00475AFF">
              <w:t>Limit for Loyalty points rate</w:t>
            </w:r>
          </w:p>
        </w:tc>
      </w:tr>
      <w:bookmarkEnd w:id="251"/>
    </w:tbl>
    <w:p w:rsidR="0095597D" w:rsidRPr="00B14DD2" w:rsidRDefault="0095597D" w:rsidP="0095597D">
      <w:pPr>
        <w:pStyle w:val="BPC3Bodyafterheading"/>
      </w:pPr>
    </w:p>
    <w:p w:rsidR="0095597D" w:rsidRDefault="0095597D" w:rsidP="0095597D">
      <w:pPr>
        <w:pStyle w:val="BPC3Subhead1"/>
      </w:pPr>
      <w:r w:rsidRPr="00A417BD">
        <w:t>LIMIT_RATE</w:t>
      </w:r>
    </w:p>
    <w:p w:rsidR="0095597D" w:rsidRDefault="0095597D" w:rsidP="0095597D">
      <w:pPr>
        <w:pStyle w:val="BPC3Bodyafterheading"/>
      </w:pPr>
      <w:r w:rsidRPr="00973A6D">
        <w:t>Percent to calculate dependent limit</w:t>
      </w:r>
    </w:p>
    <w:p w:rsidR="0095597D" w:rsidRDefault="0095597D" w:rsidP="00783642">
      <w:pPr>
        <w:pStyle w:val="BPC3Heading3"/>
        <w:keepNext/>
        <w:numPr>
          <w:ilvl w:val="2"/>
          <w:numId w:val="7"/>
        </w:numPr>
      </w:pPr>
      <w:bookmarkStart w:id="252" w:name="_Toc381700832"/>
      <w:bookmarkStart w:id="253" w:name="_Toc383426791"/>
      <w:bookmarkStart w:id="254" w:name="_Toc502227041"/>
      <w:bookmarkStart w:id="255" w:name="_Toc525299974"/>
      <w:r w:rsidRPr="00A417BD">
        <w:lastRenderedPageBreak/>
        <w:t>VALUE_FEE</w:t>
      </w:r>
      <w:bookmarkEnd w:id="252"/>
      <w:bookmarkEnd w:id="253"/>
      <w:bookmarkEnd w:id="254"/>
      <w:bookmarkEnd w:id="255"/>
    </w:p>
    <w:p w:rsidR="0095597D" w:rsidRDefault="0095597D" w:rsidP="0095597D">
      <w:pPr>
        <w:pStyle w:val="BPC3Bodyafterheading"/>
      </w:pPr>
      <w:r w:rsidRPr="000919F4">
        <w:t>Block used to describe c</w:t>
      </w:r>
      <w:r>
        <w:t>omplex value of attribute with fee</w:t>
      </w:r>
      <w:r w:rsidRPr="000919F4">
        <w:t xml:space="preserve"> type. </w:t>
      </w:r>
      <w:r>
        <w:t>Fee (and limit, and cycle – if applicable)</w:t>
      </w:r>
      <w:r w:rsidRPr="000919F4">
        <w:t xml:space="preserve"> would be created as result of block processing</w:t>
      </w:r>
    </w:p>
    <w:p w:rsidR="0095597D" w:rsidRDefault="0095597D" w:rsidP="0095597D">
      <w:pPr>
        <w:pStyle w:val="BPC3Subhead1"/>
      </w:pPr>
      <w:r w:rsidRPr="00A417BD">
        <w:t>FEE_RATE_CALC</w:t>
      </w:r>
    </w:p>
    <w:p w:rsidR="0095597D" w:rsidRDefault="0095597D" w:rsidP="0095597D">
      <w:pPr>
        <w:pStyle w:val="BPC3Bodyafterheading"/>
      </w:pPr>
      <w:r>
        <w:t>Dictionary value describes how rate will be calculated:</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bookmarkStart w:id="256" w:name="_Hlk381086929"/>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26" w:type="dxa"/>
            <w:tcBorders>
              <w:top w:val="single" w:sz="4" w:space="0" w:color="auto"/>
              <w:bottom w:val="single" w:sz="4" w:space="0" w:color="auto"/>
              <w:right w:val="single" w:sz="4" w:space="0" w:color="auto"/>
            </w:tcBorders>
          </w:tcPr>
          <w:p w:rsidR="0095597D" w:rsidRPr="00D94F3B" w:rsidRDefault="0095597D" w:rsidP="00902E0D">
            <w:pPr>
              <w:pStyle w:val="BPC3Tableitems"/>
            </w:pPr>
            <w:r w:rsidRPr="00D94F3B">
              <w:t>FEEM0001</w:t>
            </w:r>
          </w:p>
        </w:tc>
        <w:tc>
          <w:tcPr>
            <w:tcW w:w="7762" w:type="dxa"/>
            <w:tcBorders>
              <w:top w:val="single" w:sz="4" w:space="0" w:color="auto"/>
              <w:left w:val="single" w:sz="4" w:space="0" w:color="auto"/>
              <w:bottom w:val="single" w:sz="4" w:space="0" w:color="auto"/>
            </w:tcBorders>
          </w:tcPr>
          <w:p w:rsidR="0095597D" w:rsidRPr="00D94F3B" w:rsidRDefault="0095597D" w:rsidP="00902E0D">
            <w:pPr>
              <w:pStyle w:val="BPC3Tableitems"/>
            </w:pPr>
            <w:r w:rsidRPr="00D94F3B">
              <w:t>Percentage value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D94F3B" w:rsidRDefault="0095597D" w:rsidP="00902E0D">
            <w:pPr>
              <w:pStyle w:val="BPC3Tableitems"/>
            </w:pPr>
            <w:r w:rsidRPr="00D94F3B">
              <w:t>FEEM0002</w:t>
            </w:r>
          </w:p>
        </w:tc>
        <w:tc>
          <w:tcPr>
            <w:tcW w:w="7762" w:type="dxa"/>
            <w:tcBorders>
              <w:top w:val="single" w:sz="4" w:space="0" w:color="auto"/>
              <w:left w:val="single" w:sz="4" w:space="0" w:color="auto"/>
              <w:bottom w:val="single" w:sz="4" w:space="0" w:color="auto"/>
            </w:tcBorders>
          </w:tcPr>
          <w:p w:rsidR="0095597D" w:rsidRPr="00D94F3B" w:rsidRDefault="0095597D" w:rsidP="00902E0D">
            <w:pPr>
              <w:pStyle w:val="BPC3Tableitems"/>
            </w:pPr>
            <w:r w:rsidRPr="00D94F3B">
              <w:t>Fixed value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D94F3B" w:rsidRDefault="0095597D" w:rsidP="00902E0D">
            <w:pPr>
              <w:pStyle w:val="BPC3Tableitems"/>
            </w:pPr>
            <w:r w:rsidRPr="00D94F3B">
              <w:t>FEEM0003</w:t>
            </w:r>
          </w:p>
        </w:tc>
        <w:tc>
          <w:tcPr>
            <w:tcW w:w="7762" w:type="dxa"/>
            <w:tcBorders>
              <w:top w:val="single" w:sz="4" w:space="0" w:color="auto"/>
              <w:left w:val="single" w:sz="4" w:space="0" w:color="auto"/>
              <w:bottom w:val="single" w:sz="4" w:space="0" w:color="auto"/>
            </w:tcBorders>
          </w:tcPr>
          <w:p w:rsidR="0095597D" w:rsidRPr="00D94F3B" w:rsidRDefault="0095597D" w:rsidP="00902E0D">
            <w:pPr>
              <w:pStyle w:val="BPC3Tableitems"/>
            </w:pPr>
            <w:r w:rsidRPr="00D94F3B">
              <w:t>Minimum between percent and fixed value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D94F3B" w:rsidRDefault="0095597D" w:rsidP="00902E0D">
            <w:pPr>
              <w:pStyle w:val="BPC3Tableitems"/>
            </w:pPr>
            <w:r w:rsidRPr="00D94F3B">
              <w:t>FEEM0004</w:t>
            </w:r>
          </w:p>
        </w:tc>
        <w:tc>
          <w:tcPr>
            <w:tcW w:w="7762" w:type="dxa"/>
            <w:tcBorders>
              <w:top w:val="single" w:sz="4" w:space="0" w:color="auto"/>
              <w:left w:val="single" w:sz="4" w:space="0" w:color="auto"/>
              <w:bottom w:val="single" w:sz="4" w:space="0" w:color="auto"/>
            </w:tcBorders>
          </w:tcPr>
          <w:p w:rsidR="0095597D" w:rsidRPr="00D94F3B" w:rsidRDefault="0095597D" w:rsidP="00902E0D">
            <w:pPr>
              <w:pStyle w:val="BPC3Tableitems"/>
            </w:pPr>
            <w:r w:rsidRPr="00D94F3B">
              <w:t>Maximum between percent and fixed value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D94F3B" w:rsidRDefault="0095597D" w:rsidP="00902E0D">
            <w:pPr>
              <w:pStyle w:val="BPC3Tableitems"/>
            </w:pPr>
            <w:r w:rsidRPr="00D94F3B">
              <w:t>FEEM0005</w:t>
            </w:r>
          </w:p>
        </w:tc>
        <w:tc>
          <w:tcPr>
            <w:tcW w:w="7762" w:type="dxa"/>
            <w:tcBorders>
              <w:top w:val="single" w:sz="4" w:space="0" w:color="auto"/>
              <w:left w:val="single" w:sz="4" w:space="0" w:color="auto"/>
              <w:bottom w:val="single" w:sz="4" w:space="0" w:color="auto"/>
            </w:tcBorders>
          </w:tcPr>
          <w:p w:rsidR="0095597D" w:rsidRDefault="0095597D" w:rsidP="00902E0D">
            <w:pPr>
              <w:pStyle w:val="BPC3Tableitems"/>
            </w:pPr>
            <w:r w:rsidRPr="00D94F3B">
              <w:t>Sum of percent and fixed value</w:t>
            </w:r>
          </w:p>
        </w:tc>
      </w:tr>
      <w:bookmarkEnd w:id="256"/>
    </w:tbl>
    <w:p w:rsidR="0095597D" w:rsidRPr="00973A6D" w:rsidRDefault="0095597D" w:rsidP="0095597D">
      <w:pPr>
        <w:pStyle w:val="BPC3Bodyafterheading"/>
      </w:pPr>
    </w:p>
    <w:p w:rsidR="0095597D" w:rsidRDefault="0095597D" w:rsidP="0095597D">
      <w:pPr>
        <w:pStyle w:val="BPC3Subhead1"/>
      </w:pPr>
      <w:r w:rsidRPr="00A417BD">
        <w:t>FEE_RATE_CALC</w:t>
      </w:r>
    </w:p>
    <w:p w:rsidR="0095597D" w:rsidRDefault="0095597D" w:rsidP="0095597D">
      <w:pPr>
        <w:pStyle w:val="BPC3Bodyafterheading"/>
      </w:pPr>
      <w:r>
        <w:t>Dictionary value describes how base for fee will be calculated:</w:t>
      </w:r>
    </w:p>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95597D" w:rsidRPr="00381788" w:rsidTr="00902E0D">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95597D" w:rsidRDefault="0095597D" w:rsidP="00902E0D">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95597D" w:rsidRDefault="0095597D" w:rsidP="00902E0D">
            <w:pPr>
              <w:pStyle w:val="BPC3Tableheadings"/>
              <w:spacing w:line="276" w:lineRule="auto"/>
            </w:pPr>
            <w:r>
              <w:t>Description</w:t>
            </w:r>
          </w:p>
        </w:tc>
      </w:tr>
      <w:tr w:rsidR="0095597D" w:rsidRPr="00381788" w:rsidTr="00902E0D">
        <w:trPr>
          <w:trHeight w:val="250"/>
        </w:trPr>
        <w:tc>
          <w:tcPr>
            <w:tcW w:w="1526"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rsidRPr="006C3AF6">
              <w:t>FEEB0001</w:t>
            </w:r>
          </w:p>
        </w:tc>
        <w:tc>
          <w:tcPr>
            <w:tcW w:w="7759"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rsidRPr="006C3AF6">
              <w:t>Incoming amount</w:t>
            </w:r>
          </w:p>
        </w:tc>
      </w:tr>
      <w:tr w:rsidR="0095597D" w:rsidRPr="00381788" w:rsidTr="00902E0D">
        <w:trPr>
          <w:trHeight w:val="91"/>
        </w:trPr>
        <w:tc>
          <w:tcPr>
            <w:tcW w:w="1526"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rsidRPr="006C3AF6">
              <w:t>FEEB0002</w:t>
            </w:r>
          </w:p>
        </w:tc>
        <w:tc>
          <w:tcPr>
            <w:tcW w:w="7759"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rsidRPr="006C3AF6">
              <w:t>Difference between incoming amount and lower threshold</w:t>
            </w:r>
          </w:p>
        </w:tc>
      </w:tr>
      <w:tr w:rsidR="0095597D" w:rsidRPr="00381788" w:rsidTr="00902E0D">
        <w:trPr>
          <w:trHeight w:val="91"/>
        </w:trPr>
        <w:tc>
          <w:tcPr>
            <w:tcW w:w="1526" w:type="dxa"/>
            <w:tcBorders>
              <w:top w:val="single" w:sz="4" w:space="0" w:color="auto"/>
              <w:left w:val="single" w:sz="4" w:space="0" w:color="auto"/>
              <w:bottom w:val="single" w:sz="4" w:space="0" w:color="auto"/>
              <w:right w:val="single" w:sz="4" w:space="0" w:color="auto"/>
            </w:tcBorders>
          </w:tcPr>
          <w:p w:rsidR="0095597D" w:rsidRPr="006C3AF6" w:rsidRDefault="0095597D" w:rsidP="00902E0D">
            <w:pPr>
              <w:pStyle w:val="BPC3Tableitems"/>
            </w:pPr>
            <w:r w:rsidRPr="006C3AF6">
              <w:t>FEEB0003</w:t>
            </w:r>
          </w:p>
        </w:tc>
        <w:tc>
          <w:tcPr>
            <w:tcW w:w="7759" w:type="dxa"/>
            <w:tcBorders>
              <w:top w:val="single" w:sz="4" w:space="0" w:color="auto"/>
              <w:left w:val="single" w:sz="4" w:space="0" w:color="auto"/>
              <w:bottom w:val="single" w:sz="4" w:space="0" w:color="auto"/>
              <w:right w:val="single" w:sz="4" w:space="0" w:color="auto"/>
            </w:tcBorders>
          </w:tcPr>
          <w:p w:rsidR="0095597D" w:rsidRPr="006C3AF6" w:rsidRDefault="0095597D" w:rsidP="00902E0D">
            <w:pPr>
              <w:pStyle w:val="BPC3Tableitems"/>
            </w:pPr>
            <w:r w:rsidRPr="006C3AF6">
              <w:t>Lower threshold</w:t>
            </w:r>
          </w:p>
        </w:tc>
      </w:tr>
      <w:tr w:rsidR="0095597D" w:rsidRPr="00381788" w:rsidTr="00902E0D">
        <w:trPr>
          <w:trHeight w:val="91"/>
        </w:trPr>
        <w:tc>
          <w:tcPr>
            <w:tcW w:w="1526" w:type="dxa"/>
            <w:tcBorders>
              <w:top w:val="single" w:sz="4" w:space="0" w:color="auto"/>
              <w:left w:val="single" w:sz="4" w:space="0" w:color="auto"/>
              <w:bottom w:val="single" w:sz="4" w:space="0" w:color="auto"/>
              <w:right w:val="single" w:sz="4" w:space="0" w:color="auto"/>
            </w:tcBorders>
          </w:tcPr>
          <w:p w:rsidR="0095597D" w:rsidRPr="006C3AF6" w:rsidRDefault="0095597D" w:rsidP="00902E0D">
            <w:pPr>
              <w:pStyle w:val="BPC3Tableitems"/>
            </w:pPr>
            <w:r w:rsidRPr="006C3AF6">
              <w:t>FEEB0004</w:t>
            </w:r>
          </w:p>
        </w:tc>
        <w:tc>
          <w:tcPr>
            <w:tcW w:w="7759" w:type="dxa"/>
            <w:tcBorders>
              <w:top w:val="single" w:sz="4" w:space="0" w:color="auto"/>
              <w:left w:val="single" w:sz="4" w:space="0" w:color="auto"/>
              <w:bottom w:val="single" w:sz="4" w:space="0" w:color="auto"/>
              <w:right w:val="single" w:sz="4" w:space="0" w:color="auto"/>
            </w:tcBorders>
          </w:tcPr>
          <w:p w:rsidR="0095597D" w:rsidRDefault="0095597D" w:rsidP="00902E0D">
            <w:pPr>
              <w:pStyle w:val="BPC3Tableitems"/>
            </w:pPr>
            <w:r w:rsidRPr="006C3AF6">
              <w:t>Tired basis</w:t>
            </w:r>
          </w:p>
        </w:tc>
      </w:tr>
    </w:tbl>
    <w:p w:rsidR="0095597D" w:rsidRDefault="0095597D" w:rsidP="0095597D">
      <w:pPr>
        <w:pStyle w:val="BPC3Subhead1"/>
      </w:pPr>
    </w:p>
    <w:p w:rsidR="0095597D" w:rsidRDefault="0095597D" w:rsidP="0095597D">
      <w:pPr>
        <w:pStyle w:val="BPC3Subhead1"/>
      </w:pPr>
      <w:r w:rsidRPr="00A417BD">
        <w:t>CURRENCY</w:t>
      </w:r>
    </w:p>
    <w:p w:rsidR="0095597D" w:rsidRDefault="0095597D" w:rsidP="0095597D">
      <w:pPr>
        <w:pStyle w:val="BPC3Bodyafterheading"/>
      </w:pPr>
      <w:r>
        <w:t>ISO currency code of fee amount</w:t>
      </w:r>
    </w:p>
    <w:p w:rsidR="0095597D" w:rsidRDefault="0095597D" w:rsidP="00783642">
      <w:pPr>
        <w:pStyle w:val="BPC3Heading3"/>
        <w:keepNext/>
        <w:numPr>
          <w:ilvl w:val="2"/>
          <w:numId w:val="7"/>
        </w:numPr>
      </w:pPr>
      <w:bookmarkStart w:id="257" w:name="_Toc381700833"/>
      <w:bookmarkStart w:id="258" w:name="_Toc383426792"/>
      <w:bookmarkStart w:id="259" w:name="_Toc502227042"/>
      <w:bookmarkStart w:id="260" w:name="_Toc525299975"/>
      <w:r w:rsidRPr="00A417BD">
        <w:t>TIER</w:t>
      </w:r>
      <w:bookmarkEnd w:id="257"/>
      <w:bookmarkEnd w:id="258"/>
      <w:bookmarkEnd w:id="259"/>
      <w:bookmarkEnd w:id="260"/>
    </w:p>
    <w:p w:rsidR="0095597D" w:rsidRDefault="0095597D" w:rsidP="0095597D">
      <w:pPr>
        <w:pStyle w:val="BPC3Bodyafterheading"/>
      </w:pPr>
      <w:r>
        <w:t>Block describes the one tier of fee. Fee must contain one or more tiers.</w:t>
      </w:r>
    </w:p>
    <w:p w:rsidR="0095597D" w:rsidRPr="00A417BD" w:rsidRDefault="0095597D" w:rsidP="0095597D">
      <w:pPr>
        <w:pStyle w:val="BPC3Bodyafterheading"/>
      </w:pPr>
    </w:p>
    <w:p w:rsidR="0095597D" w:rsidRDefault="0095597D" w:rsidP="0095597D">
      <w:pPr>
        <w:pStyle w:val="BPC3Subhead1"/>
      </w:pPr>
      <w:r w:rsidRPr="00A417BD">
        <w:t>FIXED_RATE</w:t>
      </w:r>
    </w:p>
    <w:p w:rsidR="0095597D" w:rsidRDefault="0095597D" w:rsidP="0095597D">
      <w:pPr>
        <w:pStyle w:val="BPC3Bodyafterheading"/>
      </w:pPr>
      <w:r>
        <w:t>Fixed fee amount</w:t>
      </w:r>
    </w:p>
    <w:p w:rsidR="0095597D" w:rsidRPr="00381788" w:rsidRDefault="0095597D" w:rsidP="0095597D">
      <w:pPr>
        <w:pStyle w:val="BPC3Bodyafterheading"/>
      </w:pPr>
    </w:p>
    <w:p w:rsidR="0095597D" w:rsidRDefault="0095597D" w:rsidP="0095597D">
      <w:pPr>
        <w:pStyle w:val="BPC3Subhead1"/>
      </w:pPr>
      <w:r w:rsidRPr="00A417BD">
        <w:t>PERCENT_RATE</w:t>
      </w:r>
    </w:p>
    <w:p w:rsidR="0095597D" w:rsidRDefault="0095597D" w:rsidP="0095597D">
      <w:pPr>
        <w:pStyle w:val="BPC3Bodyafterheading"/>
      </w:pPr>
      <w:r>
        <w:t>Percent rate of fee</w:t>
      </w:r>
    </w:p>
    <w:p w:rsidR="0095597D" w:rsidRPr="00381788" w:rsidRDefault="0095597D" w:rsidP="0095597D">
      <w:pPr>
        <w:pStyle w:val="BPC3Bodyafterheading"/>
      </w:pPr>
    </w:p>
    <w:p w:rsidR="0095597D" w:rsidRDefault="0095597D" w:rsidP="0095597D">
      <w:pPr>
        <w:pStyle w:val="BPC3Subhead1"/>
      </w:pPr>
      <w:r w:rsidRPr="00A417BD">
        <w:t>MIN_VALUE</w:t>
      </w:r>
    </w:p>
    <w:p w:rsidR="0095597D" w:rsidRDefault="0095597D" w:rsidP="0095597D">
      <w:pPr>
        <w:pStyle w:val="BPC3Bodyafterheading"/>
      </w:pPr>
      <w:r>
        <w:lastRenderedPageBreak/>
        <w:t>Minimum value of resulting fee amount</w:t>
      </w:r>
    </w:p>
    <w:p w:rsidR="0095597D" w:rsidRPr="00381788" w:rsidRDefault="0095597D" w:rsidP="0095597D">
      <w:pPr>
        <w:pStyle w:val="BPC3Bodyafterheading"/>
      </w:pPr>
    </w:p>
    <w:p w:rsidR="0095597D" w:rsidRDefault="0095597D" w:rsidP="0095597D">
      <w:pPr>
        <w:pStyle w:val="BPC3Subhead1"/>
      </w:pPr>
      <w:r w:rsidRPr="00A417BD">
        <w:t>MAX_VALUE</w:t>
      </w:r>
    </w:p>
    <w:p w:rsidR="0095597D" w:rsidRDefault="0095597D" w:rsidP="0095597D">
      <w:pPr>
        <w:pStyle w:val="BPC3Bodyafterheading"/>
      </w:pPr>
      <w:r>
        <w:t>Maximum value of resulting fee amount</w:t>
      </w:r>
    </w:p>
    <w:p w:rsidR="0095597D" w:rsidRPr="00381788" w:rsidRDefault="0095597D" w:rsidP="0095597D">
      <w:pPr>
        <w:pStyle w:val="BPC3Bodyafterheading"/>
      </w:pPr>
    </w:p>
    <w:p w:rsidR="0095597D" w:rsidRDefault="0095597D" w:rsidP="0095597D">
      <w:pPr>
        <w:pStyle w:val="BPC3Subhead1"/>
      </w:pPr>
      <w:r w:rsidRPr="00A417BD">
        <w:t>SUM_THRESHOLD</w:t>
      </w:r>
    </w:p>
    <w:p w:rsidR="0095597D" w:rsidRDefault="0095597D" w:rsidP="0095597D">
      <w:pPr>
        <w:pStyle w:val="BPC3Bodyafterheading"/>
      </w:pPr>
      <w:bookmarkStart w:id="261" w:name="_Hlk380750767"/>
      <w:r>
        <w:t>Lower threshold for base amount</w:t>
      </w:r>
    </w:p>
    <w:bookmarkEnd w:id="261"/>
    <w:p w:rsidR="0095597D" w:rsidRPr="00381788" w:rsidRDefault="0095597D" w:rsidP="0095597D">
      <w:pPr>
        <w:pStyle w:val="BPC3Bodyafterheading"/>
      </w:pPr>
    </w:p>
    <w:p w:rsidR="0095597D" w:rsidRPr="00A417BD" w:rsidRDefault="0095597D" w:rsidP="0095597D">
      <w:pPr>
        <w:pStyle w:val="BPC3Subhead1"/>
      </w:pPr>
      <w:r w:rsidRPr="00A417BD">
        <w:t>COUNT_THRESHOLD</w:t>
      </w:r>
    </w:p>
    <w:p w:rsidR="0095597D" w:rsidRDefault="0095597D" w:rsidP="0095597D">
      <w:pPr>
        <w:pStyle w:val="BPC3Bodyafterheading"/>
      </w:pPr>
      <w:r>
        <w:t>Lower threshold for count</w:t>
      </w:r>
    </w:p>
    <w:p w:rsidR="0095597D" w:rsidRDefault="0095597D" w:rsidP="0095597D">
      <w:pPr>
        <w:pStyle w:val="BPC3Bodyafterheading"/>
      </w:pPr>
    </w:p>
    <w:p w:rsidR="0095597D" w:rsidRPr="00A417BD" w:rsidRDefault="0095597D" w:rsidP="0095597D">
      <w:pPr>
        <w:pStyle w:val="BPC3Subhead1"/>
      </w:pPr>
      <w:r>
        <w:t>LENGTH_TYPE</w:t>
      </w:r>
    </w:p>
    <w:p w:rsidR="0095597D" w:rsidRDefault="0095597D" w:rsidP="0095597D">
      <w:pPr>
        <w:pStyle w:val="BPC3Bodyafterheading"/>
      </w:pPr>
      <w:proofErr w:type="gramStart"/>
      <w:r>
        <w:t>Period interest calculation unit.</w:t>
      </w:r>
      <w:proofErr w:type="gramEnd"/>
      <w:r>
        <w:t xml:space="preserve"> Dictionary value:</w:t>
      </w:r>
    </w:p>
    <w:p w:rsidR="0095597D" w:rsidRDefault="0095597D" w:rsidP="0095597D">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5597D" w:rsidRPr="00B7466F" w:rsidTr="00902E0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95597D" w:rsidRPr="00B7466F" w:rsidRDefault="0095597D" w:rsidP="00902E0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5597D" w:rsidRPr="00B7466F" w:rsidRDefault="0095597D" w:rsidP="00902E0D">
            <w:pPr>
              <w:pStyle w:val="BPC3Tableheadings"/>
            </w:pPr>
            <w:r w:rsidRPr="00B7466F">
              <w:t>Description</w:t>
            </w:r>
          </w:p>
        </w:tc>
      </w:tr>
      <w:tr w:rsidR="0095597D" w:rsidRPr="00B7466F" w:rsidTr="00902E0D">
        <w:trPr>
          <w:trHeight w:val="250"/>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LNGT0001</w:t>
            </w:r>
          </w:p>
        </w:tc>
        <w:tc>
          <w:tcPr>
            <w:tcW w:w="7762"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Hour</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LNGT0002</w:t>
            </w:r>
          </w:p>
        </w:tc>
        <w:tc>
          <w:tcPr>
            <w:tcW w:w="7762"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Day</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LNGT0003</w:t>
            </w:r>
          </w:p>
        </w:tc>
        <w:tc>
          <w:tcPr>
            <w:tcW w:w="7762"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Week</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LNGT0004</w:t>
            </w:r>
          </w:p>
        </w:tc>
        <w:tc>
          <w:tcPr>
            <w:tcW w:w="7762"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Month</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LNGT0005</w:t>
            </w:r>
          </w:p>
        </w:tc>
        <w:tc>
          <w:tcPr>
            <w:tcW w:w="7762"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Year</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LNGT0006</w:t>
            </w:r>
          </w:p>
        </w:tc>
        <w:tc>
          <w:tcPr>
            <w:tcW w:w="7762" w:type="dxa"/>
            <w:tcBorders>
              <w:top w:val="single" w:sz="4" w:space="0" w:color="auto"/>
              <w:left w:val="single" w:sz="4" w:space="0" w:color="auto"/>
              <w:bottom w:val="single" w:sz="4" w:space="0" w:color="auto"/>
            </w:tcBorders>
          </w:tcPr>
          <w:p w:rsidR="0095597D" w:rsidRPr="002A7CCE" w:rsidRDefault="0095597D" w:rsidP="00902E0D">
            <w:pPr>
              <w:pStyle w:val="BPC3Tableitems"/>
            </w:pPr>
            <w:r w:rsidRPr="002A7CCE">
              <w:t>Minute</w:t>
            </w:r>
          </w:p>
        </w:tc>
      </w:tr>
      <w:tr w:rsidR="0095597D" w:rsidRPr="00B7466F" w:rsidTr="00902E0D">
        <w:trPr>
          <w:trHeight w:val="91"/>
        </w:trPr>
        <w:tc>
          <w:tcPr>
            <w:tcW w:w="1526" w:type="dxa"/>
            <w:tcBorders>
              <w:top w:val="single" w:sz="4" w:space="0" w:color="auto"/>
              <w:bottom w:val="single" w:sz="4" w:space="0" w:color="auto"/>
              <w:right w:val="single" w:sz="4" w:space="0" w:color="auto"/>
            </w:tcBorders>
          </w:tcPr>
          <w:p w:rsidR="0095597D" w:rsidRPr="002A7CCE" w:rsidRDefault="0095597D" w:rsidP="00902E0D">
            <w:pPr>
              <w:pStyle w:val="BPC3Tableitems"/>
            </w:pPr>
            <w:r w:rsidRPr="002A7CCE">
              <w:t>LNGT0007</w:t>
            </w:r>
          </w:p>
        </w:tc>
        <w:tc>
          <w:tcPr>
            <w:tcW w:w="7762" w:type="dxa"/>
            <w:tcBorders>
              <w:top w:val="single" w:sz="4" w:space="0" w:color="auto"/>
              <w:left w:val="single" w:sz="4" w:space="0" w:color="auto"/>
              <w:bottom w:val="single" w:sz="4" w:space="0" w:color="auto"/>
            </w:tcBorders>
          </w:tcPr>
          <w:p w:rsidR="0095597D" w:rsidRDefault="0095597D" w:rsidP="00902E0D">
            <w:pPr>
              <w:pStyle w:val="BPC3Tableitems"/>
            </w:pPr>
            <w:r w:rsidRPr="002A7CCE">
              <w:t>Second</w:t>
            </w:r>
          </w:p>
        </w:tc>
      </w:tr>
    </w:tbl>
    <w:p w:rsidR="0095597D" w:rsidRDefault="0095597D" w:rsidP="0095597D">
      <w:pPr>
        <w:pStyle w:val="BPC3Bodyafterheading"/>
      </w:pPr>
    </w:p>
    <w:p w:rsidR="0095597D" w:rsidRPr="00A417BD" w:rsidRDefault="0095597D" w:rsidP="0095597D">
      <w:pPr>
        <w:pStyle w:val="BPC3Subhead1"/>
      </w:pPr>
      <w:r>
        <w:t>LENGTH_TYPE_ALGORYTHM</w:t>
      </w:r>
    </w:p>
    <w:p w:rsidR="0095597D" w:rsidRDefault="0095597D" w:rsidP="0095597D">
      <w:pPr>
        <w:pStyle w:val="BPC3Bodyafterheading"/>
      </w:pPr>
      <w:proofErr w:type="gramStart"/>
      <w:r>
        <w:t>Number days in year for fee calculating.</w:t>
      </w:r>
      <w:proofErr w:type="gramEnd"/>
      <w:r>
        <w:t xml:space="preserve"> Dictionary value:</w:t>
      </w:r>
    </w:p>
    <w:p w:rsidR="0095597D" w:rsidRDefault="0095597D" w:rsidP="0095597D">
      <w:pPr>
        <w:pStyle w:val="BPC3Bodyafterheading"/>
      </w:pPr>
    </w:p>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95597D" w:rsidRPr="00381788" w:rsidTr="00902E0D">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95597D" w:rsidRDefault="0095597D" w:rsidP="00902E0D">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95597D" w:rsidRDefault="0095597D" w:rsidP="00902E0D">
            <w:pPr>
              <w:pStyle w:val="BPC3Tableheadings"/>
              <w:spacing w:line="276" w:lineRule="auto"/>
            </w:pPr>
            <w:r>
              <w:t>Description</w:t>
            </w:r>
          </w:p>
        </w:tc>
      </w:tr>
      <w:tr w:rsidR="0095597D" w:rsidRPr="00381788" w:rsidTr="00902E0D">
        <w:trPr>
          <w:trHeight w:val="250"/>
        </w:trPr>
        <w:tc>
          <w:tcPr>
            <w:tcW w:w="1526"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t>NDYR</w:t>
            </w:r>
            <w:r w:rsidRPr="006C3AF6">
              <w:t>0001</w:t>
            </w:r>
          </w:p>
        </w:tc>
        <w:tc>
          <w:tcPr>
            <w:tcW w:w="7759"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t>360 days</w:t>
            </w:r>
          </w:p>
        </w:tc>
      </w:tr>
      <w:tr w:rsidR="0095597D" w:rsidRPr="00381788" w:rsidTr="00902E0D">
        <w:trPr>
          <w:trHeight w:val="91"/>
        </w:trPr>
        <w:tc>
          <w:tcPr>
            <w:tcW w:w="1526"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t>NDYR</w:t>
            </w:r>
            <w:r w:rsidRPr="006C3AF6">
              <w:t>0002</w:t>
            </w:r>
          </w:p>
        </w:tc>
        <w:tc>
          <w:tcPr>
            <w:tcW w:w="7759" w:type="dxa"/>
            <w:tcBorders>
              <w:top w:val="single" w:sz="4" w:space="0" w:color="auto"/>
              <w:left w:val="single" w:sz="4" w:space="0" w:color="auto"/>
              <w:bottom w:val="single" w:sz="4" w:space="0" w:color="auto"/>
              <w:right w:val="single" w:sz="4" w:space="0" w:color="auto"/>
            </w:tcBorders>
            <w:hideMark/>
          </w:tcPr>
          <w:p w:rsidR="0095597D" w:rsidRPr="006C3AF6" w:rsidRDefault="0095597D" w:rsidP="00902E0D">
            <w:pPr>
              <w:pStyle w:val="BPC3Tableitems"/>
            </w:pPr>
            <w:r>
              <w:t>365 days</w:t>
            </w:r>
          </w:p>
        </w:tc>
      </w:tr>
      <w:tr w:rsidR="0095597D" w:rsidRPr="00381788" w:rsidTr="00902E0D">
        <w:trPr>
          <w:trHeight w:val="91"/>
        </w:trPr>
        <w:tc>
          <w:tcPr>
            <w:tcW w:w="1526" w:type="dxa"/>
            <w:tcBorders>
              <w:top w:val="single" w:sz="4" w:space="0" w:color="auto"/>
              <w:left w:val="single" w:sz="4" w:space="0" w:color="auto"/>
              <w:bottom w:val="single" w:sz="4" w:space="0" w:color="auto"/>
              <w:right w:val="single" w:sz="4" w:space="0" w:color="auto"/>
            </w:tcBorders>
          </w:tcPr>
          <w:p w:rsidR="0095597D" w:rsidRPr="006C3AF6" w:rsidRDefault="0095597D" w:rsidP="00902E0D">
            <w:pPr>
              <w:pStyle w:val="BPC3Tableitems"/>
            </w:pPr>
            <w:r>
              <w:t>NDYR</w:t>
            </w:r>
            <w:r w:rsidRPr="006C3AF6">
              <w:t>0003</w:t>
            </w:r>
          </w:p>
        </w:tc>
        <w:tc>
          <w:tcPr>
            <w:tcW w:w="7759" w:type="dxa"/>
            <w:tcBorders>
              <w:top w:val="single" w:sz="4" w:space="0" w:color="auto"/>
              <w:left w:val="single" w:sz="4" w:space="0" w:color="auto"/>
              <w:bottom w:val="single" w:sz="4" w:space="0" w:color="auto"/>
              <w:right w:val="single" w:sz="4" w:space="0" w:color="auto"/>
            </w:tcBorders>
          </w:tcPr>
          <w:p w:rsidR="0095597D" w:rsidRPr="006C3AF6" w:rsidRDefault="0095597D" w:rsidP="00902E0D">
            <w:pPr>
              <w:pStyle w:val="BPC3Tableitems"/>
            </w:pPr>
            <w:r w:rsidRPr="00722DD1">
              <w:t>The actual quantity</w:t>
            </w:r>
          </w:p>
        </w:tc>
      </w:tr>
    </w:tbl>
    <w:p w:rsidR="0095597D" w:rsidRPr="00B7466F" w:rsidRDefault="0095597D" w:rsidP="0095597D">
      <w:pPr>
        <w:pStyle w:val="BPC3Bodyafterheading"/>
      </w:pPr>
    </w:p>
    <w:p w:rsidR="0095597D" w:rsidRPr="000D67F3" w:rsidRDefault="0095597D" w:rsidP="00783642">
      <w:pPr>
        <w:pStyle w:val="BPC3Heading1"/>
        <w:numPr>
          <w:ilvl w:val="0"/>
          <w:numId w:val="7"/>
        </w:numPr>
        <w:ind w:left="432"/>
      </w:pPr>
      <w:bookmarkStart w:id="262" w:name="_Toc381882673"/>
      <w:bookmarkStart w:id="263" w:name="_Toc383426802"/>
      <w:bookmarkStart w:id="264" w:name="_Toc502227057"/>
      <w:bookmarkStart w:id="265" w:name="_Toc525299976"/>
      <w:r>
        <w:lastRenderedPageBreak/>
        <w:t xml:space="preserve">ACCOUNT CREDIT STATEMENT </w:t>
      </w:r>
      <w:r w:rsidRPr="000D67F3">
        <w:t>FILE STRUCTURE</w:t>
      </w:r>
      <w:bookmarkEnd w:id="262"/>
      <w:bookmarkEnd w:id="263"/>
      <w:bookmarkEnd w:id="264"/>
      <w:bookmarkEnd w:id="265"/>
    </w:p>
    <w:p w:rsidR="0095597D" w:rsidRDefault="0095597D" w:rsidP="00783642">
      <w:pPr>
        <w:pStyle w:val="BPC3Heading2"/>
        <w:keepNext/>
        <w:numPr>
          <w:ilvl w:val="1"/>
          <w:numId w:val="7"/>
        </w:numPr>
      </w:pPr>
      <w:bookmarkStart w:id="266" w:name="_Toc381882674"/>
      <w:bookmarkStart w:id="267" w:name="_Toc383426803"/>
      <w:bookmarkStart w:id="268" w:name="_Toc502227058"/>
      <w:bookmarkStart w:id="269" w:name="_Toc525299977"/>
      <w:r>
        <w:t>Overview</w:t>
      </w:r>
      <w:bookmarkEnd w:id="266"/>
      <w:bookmarkEnd w:id="267"/>
      <w:bookmarkEnd w:id="268"/>
      <w:bookmarkEnd w:id="269"/>
    </w:p>
    <w:p w:rsidR="0095597D" w:rsidRPr="0014125B" w:rsidRDefault="0095597D" w:rsidP="0095597D">
      <w:pPr>
        <w:pStyle w:val="BPC3Bodyafterheading"/>
      </w:pPr>
      <w:r w:rsidRPr="0014125B">
        <w:t xml:space="preserve">The document provides description and information about structure and contents of </w:t>
      </w:r>
      <w:r w:rsidRPr="003B1075">
        <w:t>account credit statement</w:t>
      </w:r>
      <w:r>
        <w:t xml:space="preserve"> for given period</w:t>
      </w:r>
      <w:r w:rsidRPr="0014125B">
        <w:t>. The document is intended to be used by programmers and analyst for developing interfaces to exchange with SmartVista. It is supposed document users to be familiar with XML data format.</w:t>
      </w:r>
    </w:p>
    <w:p w:rsidR="0095597D" w:rsidRPr="007533AE" w:rsidRDefault="0095597D" w:rsidP="0095597D">
      <w:pPr>
        <w:pStyle w:val="BPC3Bodyafterheading"/>
      </w:pPr>
      <w:r w:rsidRPr="007533AE">
        <w:t xml:space="preserve">The direction of the file is </w:t>
      </w:r>
      <w:r>
        <w:t>OUTGOING</w:t>
      </w:r>
      <w:r w:rsidRPr="007533AE">
        <w:t>.</w:t>
      </w:r>
    </w:p>
    <w:p w:rsidR="0095597D" w:rsidRDefault="0095597D" w:rsidP="00783642">
      <w:pPr>
        <w:pStyle w:val="BPC3Heading2"/>
        <w:keepNext/>
        <w:numPr>
          <w:ilvl w:val="1"/>
          <w:numId w:val="7"/>
        </w:numPr>
      </w:pPr>
      <w:bookmarkStart w:id="270" w:name="_Toc381882675"/>
      <w:bookmarkStart w:id="271" w:name="_Toc383426804"/>
      <w:bookmarkStart w:id="272" w:name="_Toc502227059"/>
      <w:bookmarkStart w:id="273" w:name="_Toc525299978"/>
      <w:r>
        <w:t>Common description</w:t>
      </w:r>
      <w:bookmarkEnd w:id="270"/>
      <w:bookmarkEnd w:id="271"/>
      <w:bookmarkEnd w:id="272"/>
      <w:bookmarkEnd w:id="273"/>
    </w:p>
    <w:p w:rsidR="0095597D" w:rsidRDefault="0095597D" w:rsidP="0095597D">
      <w:pPr>
        <w:pStyle w:val="BPC3Bodyafterheading"/>
        <w:rPr>
          <w:rStyle w:val="hps"/>
          <w:lang w:val="en"/>
        </w:rPr>
      </w:pPr>
      <w:bookmarkStart w:id="274" w:name="_Toc381882676"/>
      <w:r>
        <w:rPr>
          <w:rStyle w:val="hps"/>
          <w:lang w:val="en"/>
        </w:rPr>
        <w:t>The structure of</w:t>
      </w:r>
      <w:r>
        <w:rPr>
          <w:rStyle w:val="longtext"/>
          <w:lang w:val="en"/>
        </w:rPr>
        <w:t xml:space="preserve"> </w:t>
      </w:r>
      <w:r>
        <w:rPr>
          <w:rStyle w:val="hps"/>
          <w:lang w:val="en"/>
        </w:rPr>
        <w:t>the file</w:t>
      </w:r>
      <w:r>
        <w:rPr>
          <w:rStyle w:val="longtext"/>
          <w:lang w:val="en"/>
        </w:rPr>
        <w:t xml:space="preserve"> </w:t>
      </w:r>
      <w:r>
        <w:rPr>
          <w:rStyle w:val="hps"/>
          <w:lang w:val="en"/>
        </w:rPr>
        <w:t>is an XML</w:t>
      </w:r>
      <w:r>
        <w:rPr>
          <w:rStyle w:val="longtext"/>
          <w:lang w:val="en"/>
        </w:rPr>
        <w:t xml:space="preserve"> </w:t>
      </w:r>
      <w:r>
        <w:rPr>
          <w:rStyle w:val="hps"/>
          <w:lang w:val="en"/>
        </w:rPr>
        <w:t>document</w:t>
      </w:r>
      <w:r>
        <w:rPr>
          <w:rStyle w:val="longtext"/>
          <w:lang w:val="en"/>
        </w:rPr>
        <w:t xml:space="preserve"> </w:t>
      </w:r>
      <w:r>
        <w:rPr>
          <w:rStyle w:val="hps"/>
          <w:lang w:val="en"/>
        </w:rPr>
        <w:t>containing comprehensive information</w:t>
      </w:r>
      <w:r>
        <w:rPr>
          <w:rStyle w:val="longtext"/>
          <w:lang w:val="en"/>
        </w:rPr>
        <w:t xml:space="preserve"> </w:t>
      </w:r>
      <w:r>
        <w:rPr>
          <w:rStyle w:val="hps"/>
          <w:lang w:val="en"/>
        </w:rPr>
        <w:t xml:space="preserve">on </w:t>
      </w:r>
      <w:r w:rsidRPr="003B1075">
        <w:t>account credit statement</w:t>
      </w:r>
      <w:r>
        <w:rPr>
          <w:rStyle w:val="longtext"/>
          <w:lang w:val="en"/>
        </w:rPr>
        <w:t xml:space="preserve">. </w:t>
      </w:r>
      <w:r>
        <w:rPr>
          <w:rStyle w:val="hps"/>
          <w:lang w:val="en"/>
        </w:rPr>
        <w:t>The document</w:t>
      </w:r>
      <w:r>
        <w:rPr>
          <w:rStyle w:val="longtext"/>
          <w:lang w:val="en"/>
        </w:rPr>
        <w:t xml:space="preserve"> </w:t>
      </w:r>
      <w:r>
        <w:rPr>
          <w:rStyle w:val="hps"/>
          <w:lang w:val="en"/>
        </w:rPr>
        <w:t>contains a complete list</w:t>
      </w:r>
      <w:r>
        <w:rPr>
          <w:rStyle w:val="longtext"/>
          <w:lang w:val="en"/>
        </w:rPr>
        <w:t xml:space="preserve"> </w:t>
      </w:r>
      <w:r>
        <w:rPr>
          <w:rStyle w:val="hps"/>
          <w:lang w:val="en"/>
        </w:rPr>
        <w:t>of all the tags</w:t>
      </w:r>
      <w:r>
        <w:rPr>
          <w:rStyle w:val="longtext"/>
          <w:lang w:val="en"/>
        </w:rPr>
        <w:t xml:space="preserve"> </w:t>
      </w:r>
      <w:r>
        <w:rPr>
          <w:rStyle w:val="hps"/>
          <w:lang w:val="en"/>
        </w:rPr>
        <w:t>are allowed in</w:t>
      </w:r>
      <w:r>
        <w:rPr>
          <w:rStyle w:val="longtext"/>
          <w:lang w:val="en"/>
        </w:rPr>
        <w:t xml:space="preserve"> </w:t>
      </w:r>
      <w:r>
        <w:rPr>
          <w:rStyle w:val="hps"/>
          <w:lang w:val="en"/>
        </w:rPr>
        <w:t>this</w:t>
      </w:r>
      <w:r>
        <w:rPr>
          <w:rStyle w:val="longtext"/>
          <w:lang w:val="en"/>
        </w:rPr>
        <w:t xml:space="preserve"> </w:t>
      </w:r>
      <w:r>
        <w:rPr>
          <w:rStyle w:val="hps"/>
          <w:lang w:val="en"/>
        </w:rPr>
        <w:t>file</w:t>
      </w:r>
      <w:r>
        <w:rPr>
          <w:rStyle w:val="longtext"/>
          <w:lang w:val="en"/>
        </w:rPr>
        <w:t xml:space="preserve"> </w:t>
      </w:r>
      <w:r>
        <w:rPr>
          <w:rStyle w:val="hps"/>
          <w:lang w:val="en"/>
        </w:rPr>
        <w:t>format</w:t>
      </w:r>
      <w:r>
        <w:rPr>
          <w:rStyle w:val="longtext"/>
          <w:lang w:val="en"/>
        </w:rPr>
        <w:t xml:space="preserve">. </w:t>
      </w:r>
      <w:r>
        <w:rPr>
          <w:rStyle w:val="hps"/>
          <w:lang w:val="en"/>
        </w:rPr>
        <w:t>However</w:t>
      </w:r>
      <w:r>
        <w:rPr>
          <w:rStyle w:val="longtext"/>
          <w:lang w:val="en"/>
        </w:rPr>
        <w:t xml:space="preserve">, the final </w:t>
      </w:r>
      <w:r>
        <w:rPr>
          <w:rStyle w:val="hps"/>
          <w:lang w:val="en"/>
        </w:rPr>
        <w:t>set of tags</w:t>
      </w:r>
      <w:r>
        <w:rPr>
          <w:rStyle w:val="longtext"/>
          <w:lang w:val="en"/>
        </w:rPr>
        <w:t xml:space="preserve"> </w:t>
      </w:r>
      <w:r>
        <w:rPr>
          <w:rStyle w:val="hps"/>
          <w:lang w:val="en"/>
        </w:rPr>
        <w:t>defined by</w:t>
      </w:r>
      <w:r>
        <w:rPr>
          <w:rStyle w:val="longtext"/>
          <w:lang w:val="en"/>
        </w:rPr>
        <w:t xml:space="preserve"> </w:t>
      </w:r>
      <w:r>
        <w:rPr>
          <w:rStyle w:val="hps"/>
          <w:lang w:val="en"/>
        </w:rPr>
        <w:t>the needs of</w:t>
      </w:r>
      <w:r>
        <w:rPr>
          <w:rStyle w:val="longtext"/>
          <w:lang w:val="en"/>
        </w:rPr>
        <w:t xml:space="preserve"> </w:t>
      </w:r>
      <w:r>
        <w:rPr>
          <w:rStyle w:val="hps"/>
          <w:lang w:val="en"/>
        </w:rPr>
        <w:t>a specific use</w:t>
      </w:r>
      <w:r>
        <w:rPr>
          <w:rStyle w:val="longtext"/>
          <w:lang w:val="en"/>
        </w:rPr>
        <w:t xml:space="preserve"> </w:t>
      </w:r>
      <w:r>
        <w:rPr>
          <w:rStyle w:val="hps"/>
          <w:lang w:val="en"/>
        </w:rPr>
        <w:t>and can</w:t>
      </w:r>
      <w:r>
        <w:rPr>
          <w:rStyle w:val="longtext"/>
          <w:lang w:val="en"/>
        </w:rPr>
        <w:t xml:space="preserve"> </w:t>
      </w:r>
      <w:r>
        <w:rPr>
          <w:rStyle w:val="hps"/>
          <w:lang w:val="en"/>
        </w:rPr>
        <w:t>be significantly</w:t>
      </w:r>
      <w:r>
        <w:rPr>
          <w:rStyle w:val="longtext"/>
          <w:lang w:val="en"/>
        </w:rPr>
        <w:t xml:space="preserve"> </w:t>
      </w:r>
      <w:r>
        <w:rPr>
          <w:rStyle w:val="hps"/>
          <w:lang w:val="en"/>
        </w:rPr>
        <w:t xml:space="preserve">reduced or exceeded. </w:t>
      </w:r>
    </w:p>
    <w:p w:rsidR="0095597D" w:rsidRDefault="0095597D" w:rsidP="0095597D">
      <w:pPr>
        <w:pStyle w:val="BPC3Bodyafterheading"/>
        <w:rPr>
          <w:rStyle w:val="hps"/>
          <w:lang w:val="en"/>
        </w:rPr>
      </w:pPr>
      <w:r>
        <w:rPr>
          <w:rStyle w:val="hps"/>
          <w:lang w:val="en"/>
        </w:rPr>
        <w:t xml:space="preserve">XML file generates by running process </w:t>
      </w:r>
      <w:r w:rsidRPr="00D716ED">
        <w:rPr>
          <w:rStyle w:val="hps"/>
        </w:rPr>
        <w:t>"</w:t>
      </w:r>
      <w:r w:rsidRPr="00D716ED">
        <w:t xml:space="preserve">Export </w:t>
      </w:r>
      <w:r>
        <w:t>credit statement</w:t>
      </w:r>
      <w:r w:rsidRPr="00D716ED">
        <w:rPr>
          <w:rStyle w:val="hps"/>
        </w:rPr>
        <w:t>"</w:t>
      </w:r>
      <w:r>
        <w:rPr>
          <w:rStyle w:val="hps"/>
          <w:lang w:val="en"/>
        </w:rPr>
        <w:t>.</w:t>
      </w:r>
    </w:p>
    <w:p w:rsidR="0095597D" w:rsidRPr="00294896" w:rsidRDefault="0095597D" w:rsidP="00783642">
      <w:pPr>
        <w:pStyle w:val="BPC3Heading2"/>
        <w:keepNext/>
        <w:numPr>
          <w:ilvl w:val="1"/>
          <w:numId w:val="7"/>
        </w:numPr>
      </w:pPr>
      <w:bookmarkStart w:id="275" w:name="_Toc502227060"/>
      <w:bookmarkStart w:id="276" w:name="_Toc525299979"/>
      <w:r w:rsidRPr="00294896">
        <w:t>References</w:t>
      </w:r>
      <w:bookmarkEnd w:id="275"/>
      <w:bookmarkEnd w:id="276"/>
    </w:p>
    <w:p w:rsidR="0095597D" w:rsidRDefault="0095597D" w:rsidP="0095597D">
      <w:pPr>
        <w:rPr>
          <w:rFonts w:asciiTheme="minorHAnsi" w:hAnsiTheme="minorHAnsi"/>
        </w:rPr>
      </w:pPr>
      <w:r>
        <w:rPr>
          <w:rFonts w:asciiTheme="minorHAnsi" w:hAnsiTheme="minorHAnsi"/>
        </w:rPr>
        <w:t xml:space="preserve">Format of account credit statement file described by XSD file: </w:t>
      </w:r>
      <w:r w:rsidRPr="00366E55">
        <w:rPr>
          <w:rFonts w:asciiTheme="minorHAnsi" w:hAnsiTheme="minorHAnsi"/>
        </w:rPr>
        <w:t>svxp_acc_credit_statement.xsd</w:t>
      </w:r>
    </w:p>
    <w:p w:rsidR="0095597D" w:rsidRPr="00C70DD4" w:rsidRDefault="0095597D" w:rsidP="0095597D">
      <w:pPr>
        <w:rPr>
          <w:rFonts w:asciiTheme="minorHAnsi" w:hAnsiTheme="minorHAnsi"/>
        </w:rPr>
      </w:pPr>
    </w:p>
    <w:p w:rsidR="0095597D" w:rsidRDefault="0095597D" w:rsidP="0095597D">
      <w:r w:rsidRPr="00C70DD4">
        <w:rPr>
          <w:rFonts w:asciiTheme="minorHAnsi" w:hAnsiTheme="minorHAnsi"/>
        </w:rPr>
        <w:t>Example of xml document:</w:t>
      </w:r>
      <w:r w:rsidRPr="006D4A43">
        <w:t xml:space="preserve"> </w:t>
      </w:r>
    </w:p>
    <w:p w:rsidR="0095597D" w:rsidRPr="000970D6" w:rsidRDefault="0095597D" w:rsidP="0095597D">
      <w:pPr>
        <w:pStyle w:val="BPC3Bodyafterheading"/>
        <w:rPr>
          <w:rStyle w:val="hps"/>
        </w:rPr>
      </w:pPr>
      <w:r w:rsidRPr="00366E55">
        <w:rPr>
          <w:rFonts w:asciiTheme="minorHAnsi" w:hAnsiTheme="minorHAnsi"/>
          <w:szCs w:val="24"/>
          <w:lang w:eastAsia="ru-RU"/>
        </w:rPr>
        <w:t>svxp_acc_credit_statement_example.xml</w:t>
      </w:r>
    </w:p>
    <w:p w:rsidR="0095597D" w:rsidRPr="00D30D6C" w:rsidRDefault="0095597D" w:rsidP="00783642">
      <w:pPr>
        <w:pStyle w:val="BPC3Heading2"/>
        <w:keepNext/>
        <w:numPr>
          <w:ilvl w:val="1"/>
          <w:numId w:val="7"/>
        </w:numPr>
      </w:pPr>
      <w:bookmarkStart w:id="277" w:name="_Toc383426805"/>
      <w:bookmarkStart w:id="278" w:name="_Toc502227061"/>
      <w:bookmarkStart w:id="279" w:name="_Toc525299980"/>
      <w:r>
        <w:t>List of elements</w:t>
      </w:r>
      <w:bookmarkEnd w:id="274"/>
      <w:bookmarkEnd w:id="277"/>
      <w:bookmarkEnd w:id="278"/>
      <w:bookmarkEnd w:id="27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227"/>
        <w:gridCol w:w="850"/>
        <w:gridCol w:w="1184"/>
        <w:gridCol w:w="3543"/>
      </w:tblGrid>
      <w:tr w:rsidR="0095597D" w:rsidRPr="008D4EAB" w:rsidTr="00902E0D">
        <w:trPr>
          <w:trHeight w:val="135"/>
          <w:tblHeader/>
        </w:trPr>
        <w:tc>
          <w:tcPr>
            <w:tcW w:w="2268" w:type="dxa"/>
            <w:shd w:val="clear" w:color="auto" w:fill="C5E2FF"/>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Tag name</w:t>
            </w:r>
          </w:p>
        </w:tc>
        <w:tc>
          <w:tcPr>
            <w:tcW w:w="1227" w:type="dxa"/>
            <w:shd w:val="clear" w:color="auto" w:fill="C5E2FF"/>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Data type</w:t>
            </w:r>
          </w:p>
        </w:tc>
        <w:tc>
          <w:tcPr>
            <w:tcW w:w="850" w:type="dxa"/>
            <w:shd w:val="clear" w:color="auto" w:fill="C5E2FF"/>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Size</w:t>
            </w:r>
          </w:p>
        </w:tc>
        <w:tc>
          <w:tcPr>
            <w:tcW w:w="1184" w:type="dxa"/>
            <w:shd w:val="clear" w:color="auto" w:fill="C5E2FF"/>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Quantity</w:t>
            </w:r>
          </w:p>
        </w:tc>
        <w:tc>
          <w:tcPr>
            <w:tcW w:w="3543" w:type="dxa"/>
            <w:shd w:val="clear" w:color="auto" w:fill="C5E2FF"/>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Description</w:t>
            </w:r>
          </w:p>
        </w:tc>
      </w:tr>
      <w:tr w:rsidR="0095597D" w:rsidRPr="008D4EAB" w:rsidTr="00902E0D">
        <w:trPr>
          <w:trHeight w:val="135"/>
        </w:trPr>
        <w:tc>
          <w:tcPr>
            <w:tcW w:w="9072" w:type="dxa"/>
            <w:gridSpan w:val="5"/>
          </w:tcPr>
          <w:p w:rsidR="0095597D" w:rsidRPr="008D4EAB" w:rsidRDefault="0095597D" w:rsidP="00902E0D">
            <w:pPr>
              <w:pStyle w:val="BPC3Tableheadings"/>
              <w:rPr>
                <w:rFonts w:asciiTheme="minorHAnsi" w:hAnsiTheme="minorHAnsi"/>
                <w:sz w:val="24"/>
              </w:rPr>
            </w:pPr>
            <w:proofErr w:type="spellStart"/>
            <w:r w:rsidRPr="008D4EAB">
              <w:rPr>
                <w:rFonts w:asciiTheme="minorHAnsi" w:hAnsiTheme="minorHAnsi"/>
                <w:sz w:val="24"/>
              </w:rPr>
              <w:t>Account_credit_statement</w:t>
            </w:r>
            <w:proofErr w:type="spellEnd"/>
          </w:p>
        </w:tc>
      </w:tr>
      <w:tr w:rsidR="0095597D" w:rsidRPr="008D4EAB" w:rsidTr="00902E0D">
        <w:trPr>
          <w:trHeight w:val="135"/>
        </w:trPr>
        <w:tc>
          <w:tcPr>
            <w:tcW w:w="2268" w:type="dxa"/>
          </w:tcPr>
          <w:p w:rsidR="0095597D" w:rsidRPr="008D4EAB" w:rsidRDefault="0095597D" w:rsidP="00902E0D">
            <w:pPr>
              <w:pStyle w:val="BPC3Bodyafterheading"/>
            </w:pPr>
            <w:r w:rsidRPr="008D4EAB">
              <w:rPr>
                <w:rFonts w:asciiTheme="minorHAnsi" w:hAnsiTheme="minorHAnsi"/>
              </w:rPr>
              <w:t>Account</w:t>
            </w:r>
          </w:p>
        </w:tc>
        <w:tc>
          <w:tcPr>
            <w:tcW w:w="1227" w:type="dxa"/>
          </w:tcPr>
          <w:p w:rsidR="0095597D" w:rsidRPr="008D4EAB" w:rsidRDefault="0095597D" w:rsidP="00902E0D">
            <w:pPr>
              <w:pStyle w:val="BPC3Bodyafterheading"/>
            </w:pPr>
            <w:r w:rsidRPr="008D4EAB">
              <w:rPr>
                <w:rFonts w:asciiTheme="minorHAnsi" w:hAnsiTheme="minorHAnsi"/>
              </w:rPr>
              <w:t>Account</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Account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opening_balance</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Account balance on start date of period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closing_balance</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Account balance on end date of period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start_date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Beginning date of the calculation period.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invoice_date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Invoice date.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lastRenderedPageBreak/>
              <w:t>payment_sum</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Total sum of payments by credits for given period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interest_sum</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Total invoice sum by credits for given period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available_credit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Rest sum of credits for given period (maximum - total)</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serial_number</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20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Serial number of invoice for exact account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invoice_type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invoice type id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exceed_limit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Exceed limit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total_amount_due</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Total sum of credits and invoices for given period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own_funds</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Own funds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min_amount_due</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Minimal amount due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grace_date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Grace date.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due_date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Due date.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penalty_date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Penalty date.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aging_period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Number of aging period.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is_mad_paid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 xml:space="preserve">Is minimal amount paid in grace </w:t>
            </w:r>
            <w:proofErr w:type="gramStart"/>
            <w:r w:rsidRPr="008D4EAB">
              <w:t>period.</w:t>
            </w:r>
            <w:proofErr w:type="gramEnd"/>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is_tad_paid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 xml:space="preserve">Is total amount paid in grace </w:t>
            </w:r>
            <w:proofErr w:type="gramStart"/>
            <w:r w:rsidRPr="008D4EAB">
              <w:t>period.</w:t>
            </w:r>
            <w:proofErr w:type="gramEnd"/>
          </w:p>
        </w:tc>
      </w:tr>
      <w:tr w:rsidR="0095597D" w:rsidRPr="008D4EAB" w:rsidTr="00902E0D">
        <w:trPr>
          <w:trHeight w:val="135"/>
        </w:trPr>
        <w:tc>
          <w:tcPr>
            <w:tcW w:w="2268" w:type="dxa"/>
          </w:tcPr>
          <w:p w:rsidR="0095597D" w:rsidRPr="008D4EAB" w:rsidRDefault="0095597D" w:rsidP="00902E0D">
            <w:pPr>
              <w:pStyle w:val="BPC3Bodyafterheading"/>
            </w:pPr>
            <w:r w:rsidRPr="00815534">
              <w:rPr>
                <w:rFonts w:asciiTheme="minorHAnsi" w:hAnsiTheme="minorHAnsi"/>
              </w:rPr>
              <w:t>Operations</w:t>
            </w:r>
          </w:p>
        </w:tc>
        <w:tc>
          <w:tcPr>
            <w:tcW w:w="1227" w:type="dxa"/>
          </w:tcPr>
          <w:p w:rsidR="0095597D" w:rsidRPr="008D4EAB" w:rsidRDefault="0095597D" w:rsidP="00902E0D">
            <w:pPr>
              <w:pStyle w:val="BPC3Bodyafterheading"/>
            </w:pPr>
            <w:r w:rsidRPr="00815534">
              <w:rPr>
                <w:rFonts w:asciiTheme="minorHAnsi" w:hAnsiTheme="minorHAnsi"/>
              </w:rPr>
              <w:t>Operations</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815534">
              <w:rPr>
                <w:rFonts w:asciiTheme="minorHAnsi" w:hAnsiTheme="minorHAnsi"/>
              </w:rPr>
              <w:t>Operations</w:t>
            </w:r>
          </w:p>
        </w:tc>
      </w:tr>
      <w:tr w:rsidR="0095597D" w:rsidRPr="008D4EAB" w:rsidTr="00902E0D">
        <w:trPr>
          <w:trHeight w:val="135"/>
        </w:trPr>
        <w:tc>
          <w:tcPr>
            <w:tcW w:w="9072" w:type="dxa"/>
            <w:gridSpan w:val="5"/>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Account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account_number</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32</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Account number</w:t>
            </w:r>
          </w:p>
        </w:tc>
      </w:tr>
      <w:tr w:rsidR="0095597D" w:rsidRPr="008D4EAB" w:rsidTr="00902E0D">
        <w:trPr>
          <w:trHeight w:val="135"/>
        </w:trPr>
        <w:tc>
          <w:tcPr>
            <w:tcW w:w="2268" w:type="dxa"/>
          </w:tcPr>
          <w:p w:rsidR="0095597D" w:rsidRPr="008D4EAB" w:rsidRDefault="0095597D" w:rsidP="00902E0D">
            <w:pPr>
              <w:pStyle w:val="BPC3Bodyafterheading"/>
            </w:pPr>
            <w:r w:rsidRPr="008D4EAB">
              <w:t>currency</w:t>
            </w:r>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Account currency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lastRenderedPageBreak/>
              <w:t>account_type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account type name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inst_id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16</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Id of institution</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agent_id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16</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Id of agent</w:t>
            </w:r>
          </w:p>
        </w:tc>
      </w:tr>
      <w:tr w:rsidR="0095597D" w:rsidRPr="008D4EAB" w:rsidTr="00902E0D">
        <w:trPr>
          <w:trHeight w:val="135"/>
        </w:trPr>
        <w:tc>
          <w:tcPr>
            <w:tcW w:w="2268" w:type="dxa"/>
          </w:tcPr>
          <w:p w:rsidR="0095597D" w:rsidRPr="008D4EAB" w:rsidRDefault="0095597D" w:rsidP="00902E0D">
            <w:pPr>
              <w:pStyle w:val="BPC3Bodyafterheading"/>
            </w:pPr>
            <w:r w:rsidRPr="008D4EAB">
              <w:rPr>
                <w:rFonts w:asciiTheme="minorHAnsi" w:hAnsiTheme="minorHAnsi"/>
              </w:rPr>
              <w:t>Customer</w:t>
            </w:r>
          </w:p>
        </w:tc>
        <w:tc>
          <w:tcPr>
            <w:tcW w:w="1227" w:type="dxa"/>
          </w:tcPr>
          <w:p w:rsidR="0095597D" w:rsidRPr="008D4EAB" w:rsidRDefault="0095597D" w:rsidP="00902E0D">
            <w:pPr>
              <w:pStyle w:val="BPC3Bodyafterheading"/>
            </w:pPr>
            <w:r w:rsidRPr="008D4EAB">
              <w:rPr>
                <w:rFonts w:asciiTheme="minorHAnsi" w:hAnsiTheme="minorHAnsi"/>
              </w:rPr>
              <w:t>Customer</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8D4EAB">
              <w:rPr>
                <w:rFonts w:asciiTheme="minorHAnsi" w:hAnsiTheme="minorHAnsi"/>
              </w:rPr>
              <w:t>Customer</w:t>
            </w:r>
          </w:p>
        </w:tc>
      </w:tr>
      <w:tr w:rsidR="0095597D" w:rsidRPr="008D4EAB" w:rsidTr="00902E0D">
        <w:trPr>
          <w:trHeight w:val="135"/>
        </w:trPr>
        <w:tc>
          <w:tcPr>
            <w:tcW w:w="2268" w:type="dxa"/>
          </w:tcPr>
          <w:p w:rsidR="0095597D" w:rsidRPr="008D4EAB" w:rsidRDefault="0095597D" w:rsidP="00902E0D">
            <w:pPr>
              <w:pStyle w:val="BPC3Bodyafterheading"/>
            </w:pPr>
            <w:r w:rsidRPr="00E47D6F">
              <w:rPr>
                <w:rFonts w:asciiTheme="minorHAnsi" w:hAnsiTheme="minorHAnsi"/>
              </w:rPr>
              <w:t>Contact</w:t>
            </w:r>
          </w:p>
        </w:tc>
        <w:tc>
          <w:tcPr>
            <w:tcW w:w="1227" w:type="dxa"/>
          </w:tcPr>
          <w:p w:rsidR="0095597D" w:rsidRPr="008D4EAB" w:rsidRDefault="0095597D" w:rsidP="00902E0D">
            <w:pPr>
              <w:pStyle w:val="BPC3Bodyafterheading"/>
            </w:pPr>
            <w:r w:rsidRPr="00E47D6F">
              <w:rPr>
                <w:rFonts w:asciiTheme="minorHAnsi" w:hAnsiTheme="minorHAnsi"/>
              </w:rPr>
              <w:t>Contact</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E47D6F">
              <w:rPr>
                <w:rFonts w:asciiTheme="minorHAnsi" w:hAnsiTheme="minorHAnsi"/>
              </w:rPr>
              <w:t>Contact</w:t>
            </w:r>
          </w:p>
        </w:tc>
      </w:tr>
      <w:tr w:rsidR="0095597D" w:rsidRPr="008D4EAB" w:rsidTr="00902E0D">
        <w:trPr>
          <w:trHeight w:val="135"/>
        </w:trPr>
        <w:tc>
          <w:tcPr>
            <w:tcW w:w="9072" w:type="dxa"/>
            <w:gridSpan w:val="5"/>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Customer</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customer_number</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Customer number</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customer_category</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customer category name</w:t>
            </w:r>
          </w:p>
        </w:tc>
      </w:tr>
      <w:tr w:rsidR="0095597D" w:rsidRPr="008D4EAB" w:rsidTr="00902E0D">
        <w:trPr>
          <w:trHeight w:val="135"/>
        </w:trPr>
        <w:tc>
          <w:tcPr>
            <w:tcW w:w="2268" w:type="dxa"/>
          </w:tcPr>
          <w:p w:rsidR="0095597D" w:rsidRPr="008D4EAB" w:rsidRDefault="0095597D" w:rsidP="00902E0D">
            <w:pPr>
              <w:pStyle w:val="BPC3Bodyafterheading"/>
            </w:pPr>
            <w:r w:rsidRPr="008D4EAB">
              <w:t>resident</w:t>
            </w:r>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Is customer resident: 1 – Yes, 0 -No</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customer_relation</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customer relation type</w:t>
            </w:r>
          </w:p>
        </w:tc>
      </w:tr>
      <w:tr w:rsidR="0095597D" w:rsidRPr="008D4EAB" w:rsidTr="00902E0D">
        <w:trPr>
          <w:trHeight w:val="135"/>
        </w:trPr>
        <w:tc>
          <w:tcPr>
            <w:tcW w:w="2268" w:type="dxa"/>
          </w:tcPr>
          <w:p w:rsidR="0095597D" w:rsidRPr="008D4EAB" w:rsidRDefault="0095597D" w:rsidP="00902E0D">
            <w:pPr>
              <w:pStyle w:val="BPC3Bodyafterheading"/>
            </w:pPr>
            <w:r w:rsidRPr="008D4EAB">
              <w:t>nationality</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nationality type name</w:t>
            </w:r>
          </w:p>
        </w:tc>
      </w:tr>
      <w:tr w:rsidR="0095597D" w:rsidRPr="008D4EAB" w:rsidTr="00902E0D">
        <w:trPr>
          <w:trHeight w:val="135"/>
        </w:trPr>
        <w:tc>
          <w:tcPr>
            <w:tcW w:w="2268" w:type="dxa"/>
          </w:tcPr>
          <w:p w:rsidR="0095597D" w:rsidRPr="008D4EAB" w:rsidRDefault="0095597D" w:rsidP="00902E0D">
            <w:pPr>
              <w:pStyle w:val="BPC3Bodyafterheading"/>
            </w:pPr>
            <w:r w:rsidRPr="008D4EAB">
              <w:rPr>
                <w:rFonts w:asciiTheme="minorHAnsi" w:hAnsiTheme="minorHAnsi"/>
              </w:rPr>
              <w:t>Person</w:t>
            </w:r>
          </w:p>
        </w:tc>
        <w:tc>
          <w:tcPr>
            <w:tcW w:w="1227" w:type="dxa"/>
          </w:tcPr>
          <w:p w:rsidR="0095597D" w:rsidRPr="008D4EAB" w:rsidRDefault="0095597D" w:rsidP="00902E0D">
            <w:pPr>
              <w:pStyle w:val="BPC3Bodyafterheading"/>
            </w:pPr>
            <w:r w:rsidRPr="008D4EAB">
              <w:rPr>
                <w:rFonts w:asciiTheme="minorHAnsi" w:hAnsiTheme="minorHAnsi"/>
              </w:rPr>
              <w:t>Person</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8D4EAB">
              <w:rPr>
                <w:rFonts w:asciiTheme="minorHAnsi" w:hAnsiTheme="minorHAnsi"/>
              </w:rPr>
              <w:t>Person</w:t>
            </w:r>
          </w:p>
        </w:tc>
      </w:tr>
      <w:tr w:rsidR="0095597D" w:rsidRPr="008D4EAB" w:rsidTr="00902E0D">
        <w:trPr>
          <w:trHeight w:val="135"/>
        </w:trPr>
        <w:tc>
          <w:tcPr>
            <w:tcW w:w="2268" w:type="dxa"/>
          </w:tcPr>
          <w:p w:rsidR="0095597D" w:rsidRPr="008D4EAB" w:rsidRDefault="0095597D" w:rsidP="00902E0D">
            <w:pPr>
              <w:pStyle w:val="BPC3Bodyafterheading"/>
            </w:pPr>
            <w:r w:rsidRPr="00E47D6F">
              <w:rPr>
                <w:rFonts w:asciiTheme="minorHAnsi" w:hAnsiTheme="minorHAnsi"/>
              </w:rPr>
              <w:t>Contact</w:t>
            </w:r>
          </w:p>
        </w:tc>
        <w:tc>
          <w:tcPr>
            <w:tcW w:w="1227" w:type="dxa"/>
          </w:tcPr>
          <w:p w:rsidR="0095597D" w:rsidRPr="008D4EAB" w:rsidRDefault="0095597D" w:rsidP="00902E0D">
            <w:pPr>
              <w:pStyle w:val="BPC3Bodyafterheading"/>
            </w:pPr>
            <w:r w:rsidRPr="00E47D6F">
              <w:rPr>
                <w:rFonts w:asciiTheme="minorHAnsi" w:hAnsiTheme="minorHAnsi"/>
              </w:rPr>
              <w:t>Contact</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E47D6F">
              <w:rPr>
                <w:rFonts w:asciiTheme="minorHAnsi" w:hAnsiTheme="minorHAnsi"/>
              </w:rPr>
              <w:t>Contact</w:t>
            </w:r>
          </w:p>
        </w:tc>
      </w:tr>
      <w:tr w:rsidR="0095597D" w:rsidRPr="008D4EAB" w:rsidTr="00902E0D">
        <w:trPr>
          <w:trHeight w:val="135"/>
        </w:trPr>
        <w:tc>
          <w:tcPr>
            <w:tcW w:w="2268" w:type="dxa"/>
          </w:tcPr>
          <w:p w:rsidR="0095597D" w:rsidRPr="008D4EAB" w:rsidRDefault="0095597D" w:rsidP="00902E0D">
            <w:pPr>
              <w:pStyle w:val="BPC3Bodyafterheading"/>
            </w:pPr>
            <w:r w:rsidRPr="00815534">
              <w:rPr>
                <w:rFonts w:asciiTheme="minorHAnsi" w:hAnsiTheme="minorHAnsi"/>
              </w:rPr>
              <w:t>Address</w:t>
            </w:r>
          </w:p>
        </w:tc>
        <w:tc>
          <w:tcPr>
            <w:tcW w:w="1227" w:type="dxa"/>
          </w:tcPr>
          <w:p w:rsidR="0095597D" w:rsidRPr="008D4EAB" w:rsidRDefault="0095597D" w:rsidP="00902E0D">
            <w:pPr>
              <w:pStyle w:val="BPC3Bodyafterheading"/>
            </w:pPr>
            <w:r w:rsidRPr="00815534">
              <w:rPr>
                <w:rFonts w:asciiTheme="minorHAnsi" w:hAnsiTheme="minorHAnsi"/>
              </w:rPr>
              <w:t>Address</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815534">
              <w:rPr>
                <w:rFonts w:asciiTheme="minorHAnsi" w:hAnsiTheme="minorHAnsi"/>
              </w:rPr>
              <w:t>Address</w:t>
            </w:r>
          </w:p>
        </w:tc>
      </w:tr>
      <w:tr w:rsidR="0095597D" w:rsidRPr="008D4EAB" w:rsidTr="00902E0D">
        <w:trPr>
          <w:trHeight w:val="135"/>
        </w:trPr>
        <w:tc>
          <w:tcPr>
            <w:tcW w:w="9072" w:type="dxa"/>
            <w:gridSpan w:val="5"/>
          </w:tcPr>
          <w:p w:rsidR="0095597D" w:rsidRPr="008D4EAB" w:rsidRDefault="0095597D" w:rsidP="00902E0D">
            <w:pPr>
              <w:pStyle w:val="BPC3Tableheadings"/>
              <w:rPr>
                <w:rFonts w:asciiTheme="minorHAnsi" w:hAnsiTheme="minorHAnsi"/>
                <w:sz w:val="24"/>
              </w:rPr>
            </w:pPr>
            <w:r w:rsidRPr="008D4EAB">
              <w:rPr>
                <w:rFonts w:asciiTheme="minorHAnsi" w:hAnsiTheme="minorHAnsi"/>
                <w:sz w:val="24"/>
              </w:rPr>
              <w:t>Person</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E47D6F">
              <w:rPr>
                <w:rFonts w:asciiTheme="minorHAnsi" w:hAnsiTheme="minorHAnsi"/>
              </w:rPr>
              <w:t>Person_name</w:t>
            </w:r>
            <w:proofErr w:type="spellEnd"/>
          </w:p>
        </w:tc>
        <w:tc>
          <w:tcPr>
            <w:tcW w:w="1227" w:type="dxa"/>
          </w:tcPr>
          <w:p w:rsidR="0095597D" w:rsidRPr="008D4EAB" w:rsidRDefault="0095597D" w:rsidP="00902E0D">
            <w:pPr>
              <w:pStyle w:val="BPC3Bodyafterheading"/>
            </w:pPr>
            <w:proofErr w:type="spellStart"/>
            <w:r w:rsidRPr="00E47D6F">
              <w:rPr>
                <w:rFonts w:asciiTheme="minorHAnsi" w:hAnsiTheme="minorHAnsi"/>
              </w:rPr>
              <w:t>Person_name</w:t>
            </w:r>
            <w:proofErr w:type="spellEnd"/>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Person surname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E47D6F">
              <w:rPr>
                <w:rFonts w:asciiTheme="minorHAnsi" w:hAnsiTheme="minorHAnsi"/>
              </w:rPr>
              <w:t>Identity_card</w:t>
            </w:r>
            <w:proofErr w:type="spellEnd"/>
          </w:p>
        </w:tc>
        <w:tc>
          <w:tcPr>
            <w:tcW w:w="1227" w:type="dxa"/>
          </w:tcPr>
          <w:p w:rsidR="0095597D" w:rsidRPr="008D4EAB" w:rsidRDefault="0095597D" w:rsidP="00902E0D">
            <w:pPr>
              <w:pStyle w:val="BPC3Bodyafterheading"/>
            </w:pPr>
            <w:proofErr w:type="spellStart"/>
            <w:r w:rsidRPr="00E47D6F">
              <w:rPr>
                <w:rFonts w:asciiTheme="minorHAnsi" w:hAnsiTheme="minorHAnsi"/>
              </w:rPr>
              <w:t>Identity_card</w:t>
            </w:r>
            <w:proofErr w:type="spellEnd"/>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E47D6F">
              <w:rPr>
                <w:rFonts w:asciiTheme="minorHAnsi" w:hAnsiTheme="minorHAnsi"/>
              </w:rPr>
              <w:t>Identity</w:t>
            </w:r>
            <w:r>
              <w:rPr>
                <w:rFonts w:asciiTheme="minorHAnsi" w:hAnsiTheme="minorHAnsi"/>
              </w:rPr>
              <w:t xml:space="preserve"> </w:t>
            </w:r>
            <w:r w:rsidRPr="00E47D6F">
              <w:rPr>
                <w:rFonts w:asciiTheme="minorHAnsi" w:hAnsiTheme="minorHAnsi"/>
              </w:rPr>
              <w:t>card</w:t>
            </w:r>
          </w:p>
        </w:tc>
      </w:tr>
      <w:tr w:rsidR="0095597D" w:rsidRPr="008D4EAB" w:rsidTr="00902E0D">
        <w:trPr>
          <w:trHeight w:val="135"/>
        </w:trPr>
        <w:tc>
          <w:tcPr>
            <w:tcW w:w="9072" w:type="dxa"/>
            <w:gridSpan w:val="5"/>
          </w:tcPr>
          <w:p w:rsidR="0095597D" w:rsidRPr="00E47D6F" w:rsidRDefault="0095597D" w:rsidP="00902E0D">
            <w:pPr>
              <w:pStyle w:val="BPC3Tableheadings"/>
              <w:rPr>
                <w:rFonts w:asciiTheme="minorHAnsi" w:hAnsiTheme="minorHAnsi"/>
                <w:sz w:val="24"/>
              </w:rPr>
            </w:pPr>
            <w:proofErr w:type="spellStart"/>
            <w:r w:rsidRPr="00E47D6F">
              <w:rPr>
                <w:rFonts w:asciiTheme="minorHAnsi" w:hAnsiTheme="minorHAnsi"/>
                <w:sz w:val="24"/>
              </w:rPr>
              <w:t>Person_name</w:t>
            </w:r>
            <w:proofErr w:type="spellEnd"/>
          </w:p>
        </w:tc>
      </w:tr>
      <w:tr w:rsidR="0095597D" w:rsidRPr="008D4EAB" w:rsidTr="00902E0D">
        <w:trPr>
          <w:trHeight w:val="135"/>
        </w:trPr>
        <w:tc>
          <w:tcPr>
            <w:tcW w:w="2268" w:type="dxa"/>
          </w:tcPr>
          <w:p w:rsidR="0095597D" w:rsidRPr="008D4EAB" w:rsidRDefault="0095597D" w:rsidP="00902E0D">
            <w:pPr>
              <w:pStyle w:val="BPC3Bodyafterheading"/>
            </w:pPr>
            <w:r w:rsidRPr="008D4EAB">
              <w:t>surname</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Person surname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first_name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Person first name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second_name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Person second name</w:t>
            </w:r>
          </w:p>
        </w:tc>
      </w:tr>
      <w:tr w:rsidR="0095597D" w:rsidRPr="00E47D6F" w:rsidTr="00902E0D">
        <w:trPr>
          <w:trHeight w:val="135"/>
        </w:trPr>
        <w:tc>
          <w:tcPr>
            <w:tcW w:w="9072" w:type="dxa"/>
            <w:gridSpan w:val="5"/>
          </w:tcPr>
          <w:p w:rsidR="0095597D" w:rsidRPr="00E47D6F" w:rsidRDefault="0095597D" w:rsidP="00902E0D">
            <w:pPr>
              <w:pStyle w:val="BPC3Tableheadings"/>
              <w:rPr>
                <w:rFonts w:asciiTheme="minorHAnsi" w:hAnsiTheme="minorHAnsi"/>
                <w:sz w:val="24"/>
              </w:rPr>
            </w:pPr>
            <w:proofErr w:type="spellStart"/>
            <w:r w:rsidRPr="00E47D6F">
              <w:rPr>
                <w:rFonts w:asciiTheme="minorHAnsi" w:hAnsiTheme="minorHAnsi"/>
                <w:sz w:val="24"/>
              </w:rPr>
              <w:t>Identity_card</w:t>
            </w:r>
            <w:proofErr w:type="spellEnd"/>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lastRenderedPageBreak/>
              <w:t>id_type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identity card type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id_series</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Identity card series</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id_number</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Identity card number</w:t>
            </w:r>
          </w:p>
        </w:tc>
      </w:tr>
      <w:tr w:rsidR="0095597D" w:rsidRPr="00E47D6F" w:rsidTr="00902E0D">
        <w:trPr>
          <w:trHeight w:val="135"/>
        </w:trPr>
        <w:tc>
          <w:tcPr>
            <w:tcW w:w="9072" w:type="dxa"/>
            <w:gridSpan w:val="5"/>
          </w:tcPr>
          <w:p w:rsidR="0095597D" w:rsidRPr="00E47D6F" w:rsidRDefault="0095597D" w:rsidP="00902E0D">
            <w:pPr>
              <w:pStyle w:val="BPC3Tableheadings"/>
              <w:rPr>
                <w:rFonts w:asciiTheme="minorHAnsi" w:hAnsiTheme="minorHAnsi"/>
                <w:sz w:val="24"/>
              </w:rPr>
            </w:pPr>
            <w:r w:rsidRPr="00E47D6F">
              <w:rPr>
                <w:rFonts w:asciiTheme="minorHAnsi" w:hAnsiTheme="minorHAnsi"/>
                <w:sz w:val="24"/>
              </w:rPr>
              <w:t>Contact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contact_type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contact type id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preferred_lang</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preferred language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E47D6F">
              <w:rPr>
                <w:rFonts w:asciiTheme="minorHAnsi" w:hAnsiTheme="minorHAnsi"/>
              </w:rPr>
              <w:t>Contact_data</w:t>
            </w:r>
            <w:proofErr w:type="spellEnd"/>
          </w:p>
        </w:tc>
        <w:tc>
          <w:tcPr>
            <w:tcW w:w="1227" w:type="dxa"/>
          </w:tcPr>
          <w:p w:rsidR="0095597D" w:rsidRPr="008D4EAB" w:rsidRDefault="0095597D" w:rsidP="00902E0D">
            <w:pPr>
              <w:pStyle w:val="BPC3Bodyafterheading"/>
            </w:pPr>
            <w:proofErr w:type="spellStart"/>
            <w:r w:rsidRPr="00E47D6F">
              <w:rPr>
                <w:rFonts w:asciiTheme="minorHAnsi" w:hAnsiTheme="minorHAnsi"/>
              </w:rPr>
              <w:t>Contact_data</w:t>
            </w:r>
            <w:proofErr w:type="spellEnd"/>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sidRPr="00E47D6F">
              <w:rPr>
                <w:rFonts w:asciiTheme="minorHAnsi" w:hAnsiTheme="minorHAnsi"/>
              </w:rPr>
              <w:t>Contact</w:t>
            </w:r>
            <w:r>
              <w:rPr>
                <w:rFonts w:asciiTheme="minorHAnsi" w:hAnsiTheme="minorHAnsi"/>
              </w:rPr>
              <w:t xml:space="preserve"> </w:t>
            </w:r>
            <w:r w:rsidRPr="00E47D6F">
              <w:rPr>
                <w:rFonts w:asciiTheme="minorHAnsi" w:hAnsiTheme="minorHAnsi"/>
              </w:rPr>
              <w:t>data</w:t>
            </w:r>
          </w:p>
        </w:tc>
      </w:tr>
      <w:tr w:rsidR="0095597D" w:rsidRPr="00E47D6F" w:rsidTr="00902E0D">
        <w:trPr>
          <w:trHeight w:val="135"/>
        </w:trPr>
        <w:tc>
          <w:tcPr>
            <w:tcW w:w="9072" w:type="dxa"/>
            <w:gridSpan w:val="5"/>
          </w:tcPr>
          <w:p w:rsidR="0095597D" w:rsidRPr="00E47D6F" w:rsidRDefault="0095597D" w:rsidP="00902E0D">
            <w:pPr>
              <w:pStyle w:val="BPC3Tableheadings"/>
              <w:rPr>
                <w:rFonts w:asciiTheme="minorHAnsi" w:hAnsiTheme="minorHAnsi"/>
                <w:sz w:val="24"/>
              </w:rPr>
            </w:pPr>
            <w:proofErr w:type="spellStart"/>
            <w:r w:rsidRPr="00E47D6F">
              <w:rPr>
                <w:rFonts w:asciiTheme="minorHAnsi" w:hAnsiTheme="minorHAnsi"/>
                <w:sz w:val="24"/>
              </w:rPr>
              <w:t>Contact_data</w:t>
            </w:r>
            <w:proofErr w:type="spellEnd"/>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commun_method</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communication method type</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commun_address</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Communication address</w:t>
            </w:r>
          </w:p>
        </w:tc>
      </w:tr>
      <w:tr w:rsidR="0095597D" w:rsidRPr="00815534" w:rsidTr="00902E0D">
        <w:trPr>
          <w:trHeight w:val="135"/>
        </w:trPr>
        <w:tc>
          <w:tcPr>
            <w:tcW w:w="9072" w:type="dxa"/>
            <w:gridSpan w:val="5"/>
          </w:tcPr>
          <w:p w:rsidR="0095597D" w:rsidRPr="00815534" w:rsidRDefault="0095597D" w:rsidP="00902E0D">
            <w:pPr>
              <w:pStyle w:val="BPC3Tableheadings"/>
              <w:rPr>
                <w:rFonts w:asciiTheme="minorHAnsi" w:hAnsiTheme="minorHAnsi"/>
                <w:sz w:val="24"/>
              </w:rPr>
            </w:pPr>
            <w:r w:rsidRPr="00815534">
              <w:rPr>
                <w:rFonts w:asciiTheme="minorHAnsi" w:hAnsiTheme="minorHAnsi"/>
                <w:sz w:val="24"/>
              </w:rPr>
              <w:t>Address</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address_type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type of address</w:t>
            </w:r>
          </w:p>
        </w:tc>
      </w:tr>
      <w:tr w:rsidR="0095597D" w:rsidRPr="008D4EAB" w:rsidTr="00902E0D">
        <w:trPr>
          <w:trHeight w:val="135"/>
        </w:trPr>
        <w:tc>
          <w:tcPr>
            <w:tcW w:w="2268" w:type="dxa"/>
          </w:tcPr>
          <w:p w:rsidR="0095597D" w:rsidRPr="008D4EAB" w:rsidRDefault="0095597D" w:rsidP="00902E0D">
            <w:pPr>
              <w:pStyle w:val="BPC3Bodyafterheading"/>
            </w:pPr>
            <w:r w:rsidRPr="008D4EAB">
              <w:t>country</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country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15534">
              <w:rPr>
                <w:rFonts w:asciiTheme="minorHAnsi" w:hAnsiTheme="minorHAnsi"/>
              </w:rPr>
              <w:t>Address_name</w:t>
            </w:r>
            <w:proofErr w:type="spellEnd"/>
          </w:p>
        </w:tc>
        <w:tc>
          <w:tcPr>
            <w:tcW w:w="1227" w:type="dxa"/>
          </w:tcPr>
          <w:p w:rsidR="0095597D" w:rsidRPr="008D4EAB" w:rsidRDefault="0095597D" w:rsidP="00902E0D">
            <w:pPr>
              <w:pStyle w:val="BPC3Bodyafterheading"/>
            </w:pPr>
            <w:proofErr w:type="spellStart"/>
            <w:r w:rsidRPr="00815534">
              <w:rPr>
                <w:rFonts w:asciiTheme="minorHAnsi" w:hAnsiTheme="minorHAnsi"/>
              </w:rPr>
              <w:t>Address_name</w:t>
            </w:r>
            <w:proofErr w:type="spellEnd"/>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t>1-1</w:t>
            </w:r>
          </w:p>
        </w:tc>
        <w:tc>
          <w:tcPr>
            <w:tcW w:w="3543" w:type="dxa"/>
          </w:tcPr>
          <w:p w:rsidR="0095597D" w:rsidRPr="008D4EAB" w:rsidRDefault="0095597D" w:rsidP="00902E0D">
            <w:pPr>
              <w:pStyle w:val="BPC3Bodyafterheading"/>
            </w:pPr>
            <w:r>
              <w:rPr>
                <w:rFonts w:asciiTheme="minorHAnsi" w:hAnsiTheme="minorHAnsi"/>
              </w:rPr>
              <w:t xml:space="preserve">Address </w:t>
            </w:r>
            <w:r w:rsidRPr="00815534">
              <w:rPr>
                <w:rFonts w:asciiTheme="minorHAnsi" w:hAnsiTheme="minorHAnsi"/>
              </w:rPr>
              <w:t>name</w:t>
            </w:r>
          </w:p>
        </w:tc>
      </w:tr>
      <w:tr w:rsidR="0095597D" w:rsidRPr="008D4EAB" w:rsidTr="00902E0D">
        <w:trPr>
          <w:trHeight w:val="135"/>
        </w:trPr>
        <w:tc>
          <w:tcPr>
            <w:tcW w:w="2268" w:type="dxa"/>
          </w:tcPr>
          <w:p w:rsidR="0095597D" w:rsidRPr="008D4EAB" w:rsidRDefault="0095597D" w:rsidP="00902E0D">
            <w:pPr>
              <w:pStyle w:val="BPC3Bodyafterheading"/>
            </w:pPr>
            <w:r w:rsidRPr="008D4EAB">
              <w:t>house</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Address house</w:t>
            </w:r>
          </w:p>
        </w:tc>
      </w:tr>
      <w:tr w:rsidR="0095597D" w:rsidRPr="008D4EAB" w:rsidTr="00902E0D">
        <w:trPr>
          <w:trHeight w:val="135"/>
        </w:trPr>
        <w:tc>
          <w:tcPr>
            <w:tcW w:w="2268" w:type="dxa"/>
          </w:tcPr>
          <w:p w:rsidR="0095597D" w:rsidRPr="008D4EAB" w:rsidRDefault="0095597D" w:rsidP="00902E0D">
            <w:pPr>
              <w:pStyle w:val="BPC3Bodyafterheading"/>
            </w:pPr>
            <w:r w:rsidRPr="008D4EAB">
              <w:t>apartment</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Address apartment</w:t>
            </w:r>
          </w:p>
        </w:tc>
      </w:tr>
      <w:tr w:rsidR="0095597D" w:rsidRPr="00815534" w:rsidTr="00902E0D">
        <w:trPr>
          <w:trHeight w:val="135"/>
        </w:trPr>
        <w:tc>
          <w:tcPr>
            <w:tcW w:w="9072" w:type="dxa"/>
            <w:gridSpan w:val="5"/>
          </w:tcPr>
          <w:p w:rsidR="0095597D" w:rsidRPr="00815534" w:rsidRDefault="0095597D" w:rsidP="00902E0D">
            <w:pPr>
              <w:pStyle w:val="BPC3Tableheadings"/>
              <w:rPr>
                <w:rFonts w:asciiTheme="minorHAnsi" w:hAnsiTheme="minorHAnsi"/>
                <w:sz w:val="24"/>
              </w:rPr>
            </w:pPr>
            <w:proofErr w:type="spellStart"/>
            <w:r w:rsidRPr="00815534">
              <w:rPr>
                <w:rFonts w:asciiTheme="minorHAnsi" w:hAnsiTheme="minorHAnsi"/>
                <w:sz w:val="24"/>
              </w:rPr>
              <w:t>Address_name</w:t>
            </w:r>
            <w:proofErr w:type="spellEnd"/>
          </w:p>
        </w:tc>
      </w:tr>
      <w:tr w:rsidR="0095597D" w:rsidRPr="008D4EAB" w:rsidTr="00902E0D">
        <w:trPr>
          <w:trHeight w:val="135"/>
        </w:trPr>
        <w:tc>
          <w:tcPr>
            <w:tcW w:w="2268" w:type="dxa"/>
          </w:tcPr>
          <w:p w:rsidR="0095597D" w:rsidRPr="008D4EAB" w:rsidRDefault="0095597D" w:rsidP="00902E0D">
            <w:pPr>
              <w:pStyle w:val="BPC3Bodyafterheading"/>
            </w:pPr>
            <w:r w:rsidRPr="008D4EAB">
              <w:t>region</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Address region</w:t>
            </w:r>
          </w:p>
        </w:tc>
      </w:tr>
      <w:tr w:rsidR="0095597D" w:rsidRPr="008D4EAB" w:rsidTr="00902E0D">
        <w:trPr>
          <w:trHeight w:val="135"/>
        </w:trPr>
        <w:tc>
          <w:tcPr>
            <w:tcW w:w="2268" w:type="dxa"/>
          </w:tcPr>
          <w:p w:rsidR="0095597D" w:rsidRPr="008D4EAB" w:rsidRDefault="0095597D" w:rsidP="00902E0D">
            <w:pPr>
              <w:pStyle w:val="BPC3Bodyafterheading"/>
            </w:pPr>
            <w:r w:rsidRPr="008D4EAB">
              <w:t>city</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Address city</w:t>
            </w:r>
          </w:p>
        </w:tc>
      </w:tr>
      <w:tr w:rsidR="0095597D" w:rsidRPr="008D4EAB" w:rsidTr="00902E0D">
        <w:trPr>
          <w:trHeight w:val="135"/>
        </w:trPr>
        <w:tc>
          <w:tcPr>
            <w:tcW w:w="2268" w:type="dxa"/>
          </w:tcPr>
          <w:p w:rsidR="0095597D" w:rsidRPr="008D4EAB" w:rsidRDefault="0095597D" w:rsidP="00902E0D">
            <w:pPr>
              <w:pStyle w:val="BPC3Bodyafterheading"/>
            </w:pPr>
            <w:r w:rsidRPr="008D4EAB">
              <w:t>street</w:t>
            </w:r>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Address street</w:t>
            </w:r>
          </w:p>
        </w:tc>
      </w:tr>
      <w:tr w:rsidR="0095597D" w:rsidRPr="00815534" w:rsidTr="00902E0D">
        <w:trPr>
          <w:trHeight w:val="135"/>
        </w:trPr>
        <w:tc>
          <w:tcPr>
            <w:tcW w:w="9072" w:type="dxa"/>
            <w:gridSpan w:val="5"/>
          </w:tcPr>
          <w:p w:rsidR="0095597D" w:rsidRPr="00815534" w:rsidRDefault="0095597D" w:rsidP="00902E0D">
            <w:pPr>
              <w:pStyle w:val="BPC3Tableheadings"/>
              <w:rPr>
                <w:rFonts w:asciiTheme="minorHAnsi" w:hAnsiTheme="minorHAnsi"/>
                <w:sz w:val="24"/>
              </w:rPr>
            </w:pPr>
            <w:r w:rsidRPr="00815534">
              <w:rPr>
                <w:rFonts w:asciiTheme="minorHAnsi" w:hAnsiTheme="minorHAnsi"/>
                <w:sz w:val="24"/>
              </w:rPr>
              <w:t>Contract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contract_type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contract type id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product_id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16</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Id of product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lastRenderedPageBreak/>
              <w:t>contract_number</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Card contract number</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contract_date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Contract start date. Format DD.MM.YYYY</w:t>
            </w:r>
          </w:p>
        </w:tc>
      </w:tr>
      <w:tr w:rsidR="0095597D" w:rsidRPr="00815534" w:rsidTr="00902E0D">
        <w:trPr>
          <w:trHeight w:val="135"/>
        </w:trPr>
        <w:tc>
          <w:tcPr>
            <w:tcW w:w="9072" w:type="dxa"/>
            <w:gridSpan w:val="5"/>
          </w:tcPr>
          <w:p w:rsidR="0095597D" w:rsidRPr="00815534" w:rsidRDefault="0095597D" w:rsidP="00902E0D">
            <w:pPr>
              <w:pStyle w:val="BPC3Tableheadings"/>
              <w:rPr>
                <w:rFonts w:asciiTheme="minorHAnsi" w:hAnsiTheme="minorHAnsi"/>
                <w:sz w:val="24"/>
              </w:rPr>
            </w:pPr>
            <w:r w:rsidRPr="00815534">
              <w:rPr>
                <w:rFonts w:asciiTheme="minorHAnsi" w:hAnsiTheme="minorHAnsi"/>
                <w:sz w:val="24"/>
              </w:rPr>
              <w:t>Operations</w:t>
            </w:r>
          </w:p>
        </w:tc>
      </w:tr>
      <w:tr w:rsidR="0095597D" w:rsidRPr="008D4EAB" w:rsidTr="00902E0D">
        <w:trPr>
          <w:trHeight w:val="135"/>
        </w:trPr>
        <w:tc>
          <w:tcPr>
            <w:tcW w:w="2268" w:type="dxa"/>
          </w:tcPr>
          <w:p w:rsidR="0095597D" w:rsidRPr="008D4EAB" w:rsidRDefault="0095597D" w:rsidP="00902E0D">
            <w:pPr>
              <w:pStyle w:val="BPC3Bodyafterheading"/>
            </w:pPr>
            <w:r w:rsidRPr="00815534">
              <w:rPr>
                <w:rFonts w:asciiTheme="minorHAnsi" w:hAnsiTheme="minorHAnsi"/>
              </w:rPr>
              <w:t>Operation</w:t>
            </w:r>
          </w:p>
        </w:tc>
        <w:tc>
          <w:tcPr>
            <w:tcW w:w="1227" w:type="dxa"/>
          </w:tcPr>
          <w:p w:rsidR="0095597D" w:rsidRPr="008D4EAB" w:rsidRDefault="0095597D" w:rsidP="00902E0D">
            <w:pPr>
              <w:pStyle w:val="BPC3Bodyafterheading"/>
            </w:pPr>
            <w:r w:rsidRPr="00815534">
              <w:rPr>
                <w:rFonts w:asciiTheme="minorHAnsi" w:hAnsiTheme="minorHAnsi"/>
              </w:rPr>
              <w:t>Operation</w:t>
            </w:r>
          </w:p>
        </w:tc>
        <w:tc>
          <w:tcPr>
            <w:tcW w:w="850" w:type="dxa"/>
          </w:tcPr>
          <w:p w:rsidR="0095597D" w:rsidRPr="008D4EAB" w:rsidRDefault="0095597D" w:rsidP="00902E0D">
            <w:pPr>
              <w:pStyle w:val="BPC3Bodyafterheading"/>
            </w:pPr>
          </w:p>
        </w:tc>
        <w:tc>
          <w:tcPr>
            <w:tcW w:w="1184" w:type="dxa"/>
          </w:tcPr>
          <w:p w:rsidR="0095597D" w:rsidRPr="008D4EAB" w:rsidRDefault="0095597D" w:rsidP="00902E0D">
            <w:pPr>
              <w:pStyle w:val="BPC3Bodyafterheading"/>
            </w:pPr>
            <w:r w:rsidRPr="008D4EAB">
              <w:t>1-</w:t>
            </w:r>
            <w:r>
              <w:t>*</w:t>
            </w:r>
          </w:p>
        </w:tc>
        <w:tc>
          <w:tcPr>
            <w:tcW w:w="3543" w:type="dxa"/>
          </w:tcPr>
          <w:p w:rsidR="0095597D" w:rsidRPr="008D4EAB" w:rsidRDefault="0095597D" w:rsidP="00902E0D">
            <w:pPr>
              <w:pStyle w:val="BPC3Bodyafterheading"/>
              <w:rPr>
                <w:rFonts w:cs="Courier New"/>
                <w:color w:val="000000"/>
                <w:highlight w:val="white"/>
              </w:rPr>
            </w:pPr>
            <w:r w:rsidRPr="00815534">
              <w:rPr>
                <w:rFonts w:asciiTheme="minorHAnsi" w:hAnsiTheme="minorHAnsi"/>
              </w:rPr>
              <w:t>Operation</w:t>
            </w:r>
          </w:p>
        </w:tc>
      </w:tr>
      <w:tr w:rsidR="0095597D" w:rsidRPr="008D4EAB" w:rsidTr="00902E0D">
        <w:trPr>
          <w:trHeight w:val="135"/>
        </w:trPr>
        <w:tc>
          <w:tcPr>
            <w:tcW w:w="9072" w:type="dxa"/>
            <w:gridSpan w:val="5"/>
          </w:tcPr>
          <w:p w:rsidR="0095597D" w:rsidRPr="00815534" w:rsidRDefault="0095597D" w:rsidP="00902E0D">
            <w:pPr>
              <w:pStyle w:val="BPC3Tableheadings"/>
              <w:rPr>
                <w:rFonts w:asciiTheme="minorHAnsi" w:hAnsiTheme="minorHAnsi"/>
                <w:sz w:val="24"/>
              </w:rPr>
            </w:pPr>
            <w:r w:rsidRPr="00815534">
              <w:rPr>
                <w:rFonts w:asciiTheme="minorHAnsi" w:hAnsiTheme="minorHAnsi"/>
                <w:sz w:val="24"/>
              </w:rPr>
              <w:t>Operation</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oper_type</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8</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Dictionary operation type id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oper_description</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200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Operation description</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card_mask</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16</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Card mask</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card_id</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16</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Card id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posting_date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Posting date.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oper_date</w:t>
            </w:r>
            <w:proofErr w:type="spellEnd"/>
          </w:p>
        </w:tc>
        <w:tc>
          <w:tcPr>
            <w:tcW w:w="1227" w:type="dxa"/>
          </w:tcPr>
          <w:p w:rsidR="0095597D" w:rsidRPr="008D4EAB" w:rsidRDefault="0095597D" w:rsidP="00902E0D">
            <w:pPr>
              <w:pStyle w:val="BPC3Bodyafterheading"/>
            </w:pPr>
            <w:r w:rsidRPr="008D4EAB">
              <w:t>date</w:t>
            </w:r>
          </w:p>
        </w:tc>
        <w:tc>
          <w:tcPr>
            <w:tcW w:w="850" w:type="dxa"/>
          </w:tcPr>
          <w:p w:rsidR="0095597D" w:rsidRPr="008D4EAB" w:rsidRDefault="0095597D" w:rsidP="00902E0D">
            <w:pPr>
              <w:pStyle w:val="BPC3Bodyafterheading"/>
            </w:pPr>
            <w:r w:rsidRPr="008D4EAB">
              <w:t>10</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Operation date. Format DD.MM.YYYY</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oper_amount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Operation amount</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oper_currency</w:t>
            </w:r>
            <w:proofErr w:type="spellEnd"/>
          </w:p>
        </w:tc>
        <w:tc>
          <w:tcPr>
            <w:tcW w:w="1227" w:type="dxa"/>
          </w:tcPr>
          <w:p w:rsidR="0095597D" w:rsidRPr="008D4EAB" w:rsidRDefault="0095597D" w:rsidP="00902E0D">
            <w:pPr>
              <w:pStyle w:val="BPC3Bodyafterheading"/>
            </w:pPr>
            <w:r w:rsidRPr="008D4EAB">
              <w:t>string</w:t>
            </w:r>
          </w:p>
        </w:tc>
        <w:tc>
          <w:tcPr>
            <w:tcW w:w="850" w:type="dxa"/>
          </w:tcPr>
          <w:p w:rsidR="0095597D" w:rsidRPr="008D4EAB" w:rsidRDefault="0095597D" w:rsidP="00902E0D">
            <w:pPr>
              <w:pStyle w:val="BPC3Bodyafterheading"/>
            </w:pPr>
            <w:r w:rsidRPr="008D4EAB">
              <w:t>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Operation currency id</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credit_oper_amount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Credit operation amount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debit_oper_amount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Debit operation amount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overdraft_amount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Overdraft amount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repayment_amount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Repayment amount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interest_amount</w:t>
            </w:r>
            <w:proofErr w:type="spellEnd"/>
          </w:p>
        </w:tc>
        <w:tc>
          <w:tcPr>
            <w:tcW w:w="1227" w:type="dxa"/>
          </w:tcPr>
          <w:p w:rsidR="0095597D" w:rsidRPr="008D4EAB" w:rsidRDefault="0095597D" w:rsidP="00902E0D">
            <w:pPr>
              <w:pStyle w:val="BPC3Bodyafterheading"/>
            </w:pPr>
            <w:r w:rsidRPr="008D4EAB">
              <w:t>float</w:t>
            </w:r>
          </w:p>
        </w:tc>
        <w:tc>
          <w:tcPr>
            <w:tcW w:w="850" w:type="dxa"/>
          </w:tcPr>
          <w:p w:rsidR="0095597D" w:rsidRPr="008D4EAB" w:rsidRDefault="0095597D" w:rsidP="00902E0D">
            <w:pPr>
              <w:pStyle w:val="BPC3Bodyafterheading"/>
            </w:pPr>
            <w:r w:rsidRPr="008D4EAB">
              <w:t>23</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rPr>
                <w:rFonts w:cs="Courier New"/>
                <w:color w:val="000000"/>
                <w:highlight w:val="white"/>
              </w:rPr>
            </w:pPr>
            <w:r w:rsidRPr="008D4EAB">
              <w:t>Interest amount sum</w:t>
            </w:r>
          </w:p>
        </w:tc>
      </w:tr>
      <w:tr w:rsidR="0095597D" w:rsidRPr="008D4EAB" w:rsidTr="00902E0D">
        <w:trPr>
          <w:trHeight w:val="135"/>
        </w:trPr>
        <w:tc>
          <w:tcPr>
            <w:tcW w:w="2268" w:type="dxa"/>
          </w:tcPr>
          <w:p w:rsidR="0095597D" w:rsidRPr="008D4EAB" w:rsidRDefault="0095597D" w:rsidP="00902E0D">
            <w:pPr>
              <w:pStyle w:val="BPC3Bodyafterheading"/>
            </w:pPr>
            <w:proofErr w:type="spellStart"/>
            <w:r w:rsidRPr="008D4EAB">
              <w:t>oper_type_interest</w:t>
            </w:r>
            <w:proofErr w:type="spellEnd"/>
          </w:p>
        </w:tc>
        <w:tc>
          <w:tcPr>
            <w:tcW w:w="1227" w:type="dxa"/>
          </w:tcPr>
          <w:p w:rsidR="0095597D" w:rsidRPr="008D4EAB" w:rsidRDefault="0095597D" w:rsidP="00902E0D">
            <w:pPr>
              <w:pStyle w:val="BPC3Bodyafterheading"/>
            </w:pPr>
            <w:r w:rsidRPr="008D4EAB">
              <w:t>long</w:t>
            </w:r>
          </w:p>
        </w:tc>
        <w:tc>
          <w:tcPr>
            <w:tcW w:w="850" w:type="dxa"/>
          </w:tcPr>
          <w:p w:rsidR="0095597D" w:rsidRPr="008D4EAB" w:rsidRDefault="0095597D" w:rsidP="00902E0D">
            <w:pPr>
              <w:pStyle w:val="BPC3Bodyafterheading"/>
            </w:pPr>
            <w:r w:rsidRPr="008D4EAB">
              <w:t>1</w:t>
            </w:r>
          </w:p>
        </w:tc>
        <w:tc>
          <w:tcPr>
            <w:tcW w:w="1184" w:type="dxa"/>
          </w:tcPr>
          <w:p w:rsidR="0095597D" w:rsidRPr="008D4EAB" w:rsidRDefault="0095597D" w:rsidP="00902E0D">
            <w:pPr>
              <w:pStyle w:val="BPC3Bodyafterheading"/>
            </w:pPr>
            <w:r w:rsidRPr="008D4EAB">
              <w:t>1-1</w:t>
            </w:r>
          </w:p>
        </w:tc>
        <w:tc>
          <w:tcPr>
            <w:tcW w:w="3543" w:type="dxa"/>
          </w:tcPr>
          <w:p w:rsidR="0095597D" w:rsidRPr="008D4EAB" w:rsidRDefault="0095597D" w:rsidP="00902E0D">
            <w:pPr>
              <w:pStyle w:val="BPC3Bodyafterheading"/>
            </w:pPr>
            <w:r w:rsidRPr="008D4EAB">
              <w:t>Operation type interest (1-interest, 0-others operations)</w:t>
            </w:r>
          </w:p>
        </w:tc>
      </w:tr>
    </w:tbl>
    <w:p w:rsidR="00F810BD" w:rsidRDefault="00F810BD" w:rsidP="00F810BD">
      <w:pPr>
        <w:pStyle w:val="BPC3Bodynormal"/>
      </w:pPr>
      <w:bookmarkStart w:id="280" w:name="_Toc334115270"/>
    </w:p>
    <w:p w:rsidR="0095597D" w:rsidRPr="009F0D9C" w:rsidRDefault="0095597D" w:rsidP="0095597D">
      <w:pPr>
        <w:pStyle w:val="BPC3Subhead1"/>
      </w:pPr>
      <w:r w:rsidRPr="009F0D9C">
        <w:t>ACCOUNT</w:t>
      </w:r>
      <w:bookmarkEnd w:id="280"/>
    </w:p>
    <w:p w:rsidR="0095597D" w:rsidRDefault="0095597D" w:rsidP="0095597D">
      <w:pPr>
        <w:pStyle w:val="BPC3Bodyafterheading"/>
        <w:rPr>
          <w:lang w:val="en"/>
        </w:rPr>
      </w:pPr>
      <w:r w:rsidRPr="00665BEF">
        <w:rPr>
          <w:rStyle w:val="hps"/>
          <w:lang w:val="en"/>
        </w:rPr>
        <w:t>Element</w:t>
      </w:r>
      <w:r w:rsidRPr="00665BEF">
        <w:rPr>
          <w:lang w:val="en"/>
        </w:rPr>
        <w:t xml:space="preserve"> </w:t>
      </w:r>
      <w:r w:rsidRPr="00665BEF">
        <w:rPr>
          <w:rStyle w:val="hps"/>
          <w:lang w:val="en"/>
        </w:rPr>
        <w:t>contains all the</w:t>
      </w:r>
      <w:r w:rsidRPr="00665BEF">
        <w:rPr>
          <w:lang w:val="en"/>
        </w:rPr>
        <w:t xml:space="preserve"> </w:t>
      </w:r>
      <w:r w:rsidRPr="00665BEF">
        <w:rPr>
          <w:rStyle w:val="hps"/>
          <w:lang w:val="en"/>
        </w:rPr>
        <w:t>data</w:t>
      </w:r>
      <w:r w:rsidRPr="00665BEF">
        <w:rPr>
          <w:lang w:val="en"/>
        </w:rPr>
        <w:t xml:space="preserve"> </w:t>
      </w:r>
      <w:r w:rsidRPr="00665BEF">
        <w:rPr>
          <w:rStyle w:val="hps"/>
          <w:lang w:val="en"/>
        </w:rPr>
        <w:t>related</w:t>
      </w:r>
      <w:r w:rsidRPr="00665BEF">
        <w:rPr>
          <w:lang w:val="en"/>
        </w:rPr>
        <w:t xml:space="preserve"> </w:t>
      </w:r>
      <w:r w:rsidRPr="00665BEF">
        <w:rPr>
          <w:rStyle w:val="hps"/>
          <w:lang w:val="en"/>
        </w:rPr>
        <w:t>to one particular</w:t>
      </w:r>
      <w:r w:rsidRPr="00665BEF">
        <w:rPr>
          <w:lang w:val="en"/>
        </w:rPr>
        <w:t xml:space="preserve"> </w:t>
      </w:r>
      <w:r w:rsidRPr="00665BEF">
        <w:rPr>
          <w:rStyle w:val="hps"/>
          <w:lang w:val="en"/>
        </w:rPr>
        <w:t>customer's account</w:t>
      </w:r>
      <w:r w:rsidRPr="00665BEF">
        <w:rPr>
          <w:lang w:val="en"/>
        </w:rPr>
        <w:t>.</w:t>
      </w:r>
    </w:p>
    <w:p w:rsidR="0095597D" w:rsidRDefault="0095597D" w:rsidP="0095597D">
      <w:pPr>
        <w:pStyle w:val="BPC3Bodyafterheading"/>
        <w:rPr>
          <w:lang w:val="en"/>
        </w:rPr>
      </w:pPr>
    </w:p>
    <w:p w:rsidR="0095597D" w:rsidRPr="009F0D9C" w:rsidRDefault="0095597D" w:rsidP="0095597D">
      <w:pPr>
        <w:pStyle w:val="BPC3Subhead1"/>
      </w:pPr>
      <w:bookmarkStart w:id="281" w:name="_Toc334115276"/>
      <w:r w:rsidRPr="009F0D9C">
        <w:lastRenderedPageBreak/>
        <w:t>CUSTOMER</w:t>
      </w:r>
      <w:bookmarkEnd w:id="281"/>
    </w:p>
    <w:p w:rsidR="0095597D" w:rsidRDefault="0095597D" w:rsidP="0095597D">
      <w:pPr>
        <w:pStyle w:val="BPC3Bodyafterheading"/>
        <w:rPr>
          <w:lang w:val="en"/>
        </w:rPr>
      </w:pPr>
      <w:proofErr w:type="gramStart"/>
      <w:r w:rsidRPr="00665BEF">
        <w:rPr>
          <w:rStyle w:val="hps"/>
          <w:lang w:val="en"/>
        </w:rPr>
        <w:t>Element</w:t>
      </w:r>
      <w:r w:rsidRPr="00665BEF">
        <w:rPr>
          <w:lang w:val="en"/>
        </w:rPr>
        <w:t xml:space="preserve">, </w:t>
      </w:r>
      <w:r w:rsidRPr="00665BEF">
        <w:rPr>
          <w:rStyle w:val="hps"/>
          <w:lang w:val="en"/>
        </w:rPr>
        <w:t>combining all the</w:t>
      </w:r>
      <w:r w:rsidRPr="00665BEF">
        <w:rPr>
          <w:lang w:val="en"/>
        </w:rPr>
        <w:t xml:space="preserve"> </w:t>
      </w:r>
      <w:r w:rsidRPr="00665BEF">
        <w:rPr>
          <w:rStyle w:val="hps"/>
          <w:lang w:val="en"/>
        </w:rPr>
        <w:t>data for one</w:t>
      </w:r>
      <w:r w:rsidRPr="00665BEF">
        <w:rPr>
          <w:lang w:val="en"/>
        </w:rPr>
        <w:t xml:space="preserve"> </w:t>
      </w:r>
      <w:r w:rsidRPr="00665BEF">
        <w:rPr>
          <w:rStyle w:val="hps"/>
          <w:lang w:val="en"/>
        </w:rPr>
        <w:t>particular customer</w:t>
      </w:r>
      <w:r w:rsidRPr="00665BEF">
        <w:rPr>
          <w:lang w:val="en"/>
        </w:rPr>
        <w:t>.</w:t>
      </w:r>
      <w:proofErr w:type="gramEnd"/>
    </w:p>
    <w:p w:rsidR="0095597D" w:rsidRPr="00665BEF" w:rsidRDefault="0095597D" w:rsidP="0095597D">
      <w:pPr>
        <w:pStyle w:val="BPC3Bodyafterheading"/>
        <w:rPr>
          <w:lang w:val="en"/>
        </w:rPr>
      </w:pPr>
    </w:p>
    <w:p w:rsidR="0095597D" w:rsidRPr="009F0D9C" w:rsidRDefault="0095597D" w:rsidP="0095597D">
      <w:pPr>
        <w:pStyle w:val="BPC3Subhead1"/>
      </w:pPr>
      <w:bookmarkStart w:id="282" w:name="_Toc334115279"/>
      <w:r w:rsidRPr="009F0D9C">
        <w:t>PERSON</w:t>
      </w:r>
      <w:bookmarkEnd w:id="282"/>
    </w:p>
    <w:p w:rsidR="0095597D" w:rsidRDefault="0095597D" w:rsidP="0095597D">
      <w:pPr>
        <w:pStyle w:val="BPC3Bodyafterheading"/>
        <w:rPr>
          <w:lang w:val="en"/>
        </w:rPr>
      </w:pPr>
      <w:proofErr w:type="gramStart"/>
      <w:r w:rsidRPr="00665BEF">
        <w:rPr>
          <w:rStyle w:val="hps"/>
          <w:lang w:val="en"/>
        </w:rPr>
        <w:t>The main element</w:t>
      </w:r>
      <w:r w:rsidRPr="00665BEF">
        <w:rPr>
          <w:lang w:val="en"/>
        </w:rPr>
        <w:t xml:space="preserve"> </w:t>
      </w:r>
      <w:r w:rsidRPr="00665BEF">
        <w:rPr>
          <w:rStyle w:val="hps"/>
          <w:lang w:val="en"/>
        </w:rPr>
        <w:t>to display the</w:t>
      </w:r>
      <w:r w:rsidRPr="00665BEF">
        <w:rPr>
          <w:lang w:val="en"/>
        </w:rPr>
        <w:t xml:space="preserve"> </w:t>
      </w:r>
      <w:r w:rsidRPr="00665BEF">
        <w:rPr>
          <w:rStyle w:val="hps"/>
          <w:lang w:val="en"/>
        </w:rPr>
        <w:t>personal</w:t>
      </w:r>
      <w:r w:rsidRPr="00665BEF">
        <w:rPr>
          <w:lang w:val="en"/>
        </w:rPr>
        <w:t xml:space="preserve"> </w:t>
      </w:r>
      <w:r w:rsidRPr="00665BEF">
        <w:rPr>
          <w:rStyle w:val="hps"/>
          <w:lang w:val="en"/>
        </w:rPr>
        <w:t>data of the client</w:t>
      </w:r>
      <w:r w:rsidRPr="00665BEF">
        <w:rPr>
          <w:lang w:val="en"/>
        </w:rPr>
        <w:t xml:space="preserve">, if the </w:t>
      </w:r>
      <w:r w:rsidRPr="00665BEF">
        <w:rPr>
          <w:rStyle w:val="hps"/>
          <w:lang w:val="en"/>
        </w:rPr>
        <w:t>client</w:t>
      </w:r>
      <w:r w:rsidRPr="00665BEF">
        <w:rPr>
          <w:lang w:val="en"/>
        </w:rPr>
        <w:t xml:space="preserve"> </w:t>
      </w:r>
      <w:r w:rsidRPr="00665BEF">
        <w:rPr>
          <w:rStyle w:val="hps"/>
          <w:lang w:val="en"/>
        </w:rPr>
        <w:t>is an individual</w:t>
      </w:r>
      <w:r w:rsidRPr="00665BEF">
        <w:rPr>
          <w:lang w:val="en"/>
        </w:rPr>
        <w:t>.</w:t>
      </w:r>
      <w:proofErr w:type="gramEnd"/>
    </w:p>
    <w:p w:rsidR="0095597D" w:rsidRPr="00665BEF" w:rsidRDefault="0095597D" w:rsidP="0095597D">
      <w:pPr>
        <w:pStyle w:val="BPC3Bodyafterheading"/>
        <w:rPr>
          <w:lang w:val="en"/>
        </w:rPr>
      </w:pPr>
    </w:p>
    <w:p w:rsidR="0095597D" w:rsidRPr="009F0D9C" w:rsidRDefault="0095597D" w:rsidP="0095597D">
      <w:pPr>
        <w:pStyle w:val="BPC3Subhead1"/>
      </w:pPr>
      <w:bookmarkStart w:id="283" w:name="_Toc334115278"/>
      <w:r w:rsidRPr="009F0D9C">
        <w:t>IDENTITY_CARD</w:t>
      </w:r>
      <w:bookmarkEnd w:id="283"/>
    </w:p>
    <w:p w:rsidR="0095597D" w:rsidRDefault="0095597D" w:rsidP="0095597D">
      <w:pPr>
        <w:pStyle w:val="BPC3Bodyafterheading"/>
        <w:rPr>
          <w:rStyle w:val="hps"/>
          <w:lang w:val="en"/>
        </w:rPr>
      </w:pPr>
      <w:proofErr w:type="gramStart"/>
      <w:r w:rsidRPr="00665BEF">
        <w:rPr>
          <w:rStyle w:val="hps"/>
          <w:lang w:val="en"/>
        </w:rPr>
        <w:t>Element that contains</w:t>
      </w:r>
      <w:r w:rsidRPr="00665BEF">
        <w:rPr>
          <w:lang w:val="en"/>
        </w:rPr>
        <w:t xml:space="preserve"> </w:t>
      </w:r>
      <w:r w:rsidRPr="00665BEF">
        <w:rPr>
          <w:rStyle w:val="hps"/>
          <w:lang w:val="en"/>
        </w:rPr>
        <w:t>a</w:t>
      </w:r>
      <w:r w:rsidRPr="00665BEF">
        <w:rPr>
          <w:lang w:val="en"/>
        </w:rPr>
        <w:t xml:space="preserve"> </w:t>
      </w:r>
      <w:r w:rsidRPr="00665BEF">
        <w:rPr>
          <w:rStyle w:val="hps"/>
          <w:lang w:val="en"/>
        </w:rPr>
        <w:t>data</w:t>
      </w:r>
      <w:r w:rsidRPr="00665BEF">
        <w:rPr>
          <w:lang w:val="en"/>
        </w:rPr>
        <w:t xml:space="preserve"> </w:t>
      </w:r>
      <w:r w:rsidRPr="00665BEF">
        <w:rPr>
          <w:rStyle w:val="hps"/>
          <w:lang w:val="en"/>
        </w:rPr>
        <w:t>customer's identity</w:t>
      </w:r>
      <w:r w:rsidRPr="00665BEF">
        <w:rPr>
          <w:lang w:val="en"/>
        </w:rPr>
        <w:t>.</w:t>
      </w:r>
      <w:proofErr w:type="gramEnd"/>
      <w:r w:rsidRPr="00665BEF">
        <w:rPr>
          <w:lang w:val="en"/>
        </w:rPr>
        <w:t xml:space="preserve"> </w:t>
      </w:r>
      <w:r w:rsidRPr="00665BEF">
        <w:rPr>
          <w:rStyle w:val="hps"/>
          <w:lang w:val="en"/>
        </w:rPr>
        <w:t>A customer can have</w:t>
      </w:r>
      <w:r w:rsidRPr="00665BEF">
        <w:rPr>
          <w:lang w:val="en"/>
        </w:rPr>
        <w:t xml:space="preserve"> </w:t>
      </w:r>
      <w:r w:rsidRPr="00665BEF">
        <w:rPr>
          <w:rStyle w:val="hps"/>
          <w:lang w:val="en"/>
        </w:rPr>
        <w:t>several different</w:t>
      </w:r>
      <w:r w:rsidRPr="00665BEF">
        <w:rPr>
          <w:lang w:val="en"/>
        </w:rPr>
        <w:t xml:space="preserve"> </w:t>
      </w:r>
      <w:r w:rsidRPr="00665BEF">
        <w:rPr>
          <w:rStyle w:val="hps"/>
          <w:lang w:val="en"/>
        </w:rPr>
        <w:t>IDs.</w:t>
      </w:r>
    </w:p>
    <w:p w:rsidR="0095597D" w:rsidRPr="00665BEF" w:rsidRDefault="0095597D" w:rsidP="0095597D">
      <w:pPr>
        <w:pStyle w:val="BPC3Bodyafterheading"/>
        <w:rPr>
          <w:rStyle w:val="hps"/>
          <w:lang w:val="en"/>
        </w:rPr>
      </w:pPr>
    </w:p>
    <w:p w:rsidR="0095597D" w:rsidRPr="009F0D9C" w:rsidRDefault="0095597D" w:rsidP="0095597D">
      <w:pPr>
        <w:pStyle w:val="BPC3Subhead1"/>
      </w:pPr>
      <w:bookmarkStart w:id="284" w:name="_Toc334115274"/>
      <w:r w:rsidRPr="009F0D9C">
        <w:t>CONTACT</w:t>
      </w:r>
      <w:bookmarkEnd w:id="284"/>
    </w:p>
    <w:p w:rsidR="0095597D" w:rsidRDefault="0095597D" w:rsidP="0095597D">
      <w:pPr>
        <w:pStyle w:val="BPC3Bodyafterheading"/>
        <w:rPr>
          <w:rStyle w:val="hps"/>
          <w:lang w:val="en"/>
        </w:rPr>
      </w:pPr>
      <w:r w:rsidRPr="00665BEF">
        <w:rPr>
          <w:rStyle w:val="hps"/>
          <w:lang w:val="en"/>
        </w:rPr>
        <w:t>Element</w:t>
      </w:r>
      <w:r w:rsidRPr="00665BEF">
        <w:rPr>
          <w:lang w:val="en"/>
        </w:rPr>
        <w:t xml:space="preserve"> </w:t>
      </w:r>
      <w:r w:rsidRPr="00665BEF">
        <w:rPr>
          <w:rStyle w:val="hps"/>
          <w:lang w:val="en"/>
        </w:rPr>
        <w:t>contains</w:t>
      </w:r>
      <w:r w:rsidRPr="00665BEF">
        <w:rPr>
          <w:lang w:val="en"/>
        </w:rPr>
        <w:t xml:space="preserve"> </w:t>
      </w:r>
      <w:r w:rsidRPr="00665BEF">
        <w:rPr>
          <w:rStyle w:val="hps"/>
          <w:lang w:val="en"/>
        </w:rPr>
        <w:t>all the contact</w:t>
      </w:r>
      <w:r w:rsidRPr="00665BEF">
        <w:rPr>
          <w:lang w:val="en"/>
        </w:rPr>
        <w:t xml:space="preserve"> </w:t>
      </w:r>
      <w:r w:rsidRPr="00665BEF">
        <w:rPr>
          <w:rStyle w:val="hps"/>
          <w:lang w:val="en"/>
        </w:rPr>
        <w:t>data of the customer</w:t>
      </w:r>
      <w:r w:rsidRPr="00665BEF">
        <w:rPr>
          <w:lang w:val="en"/>
        </w:rPr>
        <w:t xml:space="preserve">. </w:t>
      </w:r>
      <w:r w:rsidRPr="00665BEF">
        <w:rPr>
          <w:rStyle w:val="hps"/>
          <w:lang w:val="en"/>
        </w:rPr>
        <w:t>Each</w:t>
      </w:r>
      <w:r w:rsidRPr="00665BEF">
        <w:rPr>
          <w:lang w:val="en"/>
        </w:rPr>
        <w:t xml:space="preserve"> </w:t>
      </w:r>
      <w:r w:rsidRPr="00665BEF">
        <w:rPr>
          <w:rStyle w:val="hps"/>
          <w:lang w:val="en"/>
        </w:rPr>
        <w:t>contact</w:t>
      </w:r>
      <w:r w:rsidRPr="00665BEF">
        <w:rPr>
          <w:lang w:val="en"/>
        </w:rPr>
        <w:t xml:space="preserve"> </w:t>
      </w:r>
      <w:r w:rsidRPr="00665BEF">
        <w:rPr>
          <w:rStyle w:val="hps"/>
          <w:lang w:val="en"/>
        </w:rPr>
        <w:t>may be several different</w:t>
      </w:r>
      <w:r w:rsidRPr="00665BEF">
        <w:rPr>
          <w:lang w:val="en"/>
        </w:rPr>
        <w:t xml:space="preserve"> </w:t>
      </w:r>
      <w:r w:rsidRPr="00665BEF">
        <w:rPr>
          <w:rStyle w:val="hps"/>
          <w:lang w:val="en"/>
        </w:rPr>
        <w:t>ways to communicate</w:t>
      </w:r>
      <w:r w:rsidRPr="00665BEF">
        <w:rPr>
          <w:lang w:val="en"/>
        </w:rPr>
        <w:t xml:space="preserve"> </w:t>
      </w:r>
      <w:r w:rsidRPr="00665BEF">
        <w:rPr>
          <w:rStyle w:val="hps"/>
          <w:lang w:val="en"/>
        </w:rPr>
        <w:t>with the client.</w:t>
      </w:r>
      <w:r w:rsidRPr="00665BEF">
        <w:rPr>
          <w:lang w:val="en"/>
        </w:rPr>
        <w:t xml:space="preserve"> </w:t>
      </w:r>
      <w:r w:rsidRPr="00665BEF">
        <w:rPr>
          <w:rStyle w:val="hps"/>
          <w:lang w:val="en"/>
        </w:rPr>
        <w:t>Client</w:t>
      </w:r>
      <w:r w:rsidRPr="00665BEF">
        <w:rPr>
          <w:lang w:val="en"/>
        </w:rPr>
        <w:t xml:space="preserve"> </w:t>
      </w:r>
      <w:r w:rsidRPr="00665BEF">
        <w:rPr>
          <w:rStyle w:val="hps"/>
          <w:lang w:val="en"/>
        </w:rPr>
        <w:t>may have</w:t>
      </w:r>
      <w:r w:rsidRPr="00665BEF">
        <w:rPr>
          <w:lang w:val="en"/>
        </w:rPr>
        <w:t xml:space="preserve"> </w:t>
      </w:r>
      <w:r w:rsidRPr="00665BEF">
        <w:rPr>
          <w:rStyle w:val="hps"/>
          <w:lang w:val="en"/>
        </w:rPr>
        <w:t>multiple contacts</w:t>
      </w:r>
      <w:r w:rsidRPr="00665BEF">
        <w:rPr>
          <w:lang w:val="en"/>
        </w:rPr>
        <w:t xml:space="preserve"> </w:t>
      </w:r>
      <w:r w:rsidRPr="00665BEF">
        <w:rPr>
          <w:rStyle w:val="hps"/>
          <w:lang w:val="en"/>
        </w:rPr>
        <w:t>for various purposes.</w:t>
      </w:r>
      <w:r w:rsidRPr="00665BEF">
        <w:rPr>
          <w:lang w:val="en"/>
        </w:rPr>
        <w:t xml:space="preserve"> </w:t>
      </w:r>
      <w:r w:rsidRPr="00665BEF">
        <w:rPr>
          <w:rStyle w:val="hps"/>
          <w:lang w:val="en"/>
        </w:rPr>
        <w:t>Purpose of contact</w:t>
      </w:r>
      <w:r w:rsidRPr="00665BEF">
        <w:rPr>
          <w:lang w:val="en"/>
        </w:rPr>
        <w:t xml:space="preserve"> </w:t>
      </w:r>
      <w:r w:rsidRPr="00665BEF">
        <w:rPr>
          <w:rStyle w:val="hps"/>
          <w:lang w:val="en"/>
        </w:rPr>
        <w:t>is determined by</w:t>
      </w:r>
      <w:r w:rsidRPr="00665BEF">
        <w:rPr>
          <w:lang w:val="en"/>
        </w:rPr>
        <w:t xml:space="preserve"> </w:t>
      </w:r>
      <w:r w:rsidRPr="00665BEF">
        <w:rPr>
          <w:rStyle w:val="hps"/>
          <w:lang w:val="en"/>
        </w:rPr>
        <w:t>its type.</w:t>
      </w:r>
    </w:p>
    <w:p w:rsidR="0095597D" w:rsidRPr="00665BEF" w:rsidRDefault="0095597D" w:rsidP="0095597D">
      <w:pPr>
        <w:pStyle w:val="BPC3Bodyafterheading"/>
        <w:rPr>
          <w:rStyle w:val="hps"/>
          <w:lang w:val="en"/>
        </w:rPr>
      </w:pPr>
    </w:p>
    <w:p w:rsidR="0095597D" w:rsidRPr="009F0D9C" w:rsidRDefault="0095597D" w:rsidP="0095597D">
      <w:pPr>
        <w:pStyle w:val="BPC3Subhead1"/>
      </w:pPr>
      <w:bookmarkStart w:id="285" w:name="_Toc334115271"/>
      <w:r w:rsidRPr="009F0D9C">
        <w:t>ADDRESS</w:t>
      </w:r>
      <w:bookmarkEnd w:id="285"/>
    </w:p>
    <w:p w:rsidR="0095597D" w:rsidRDefault="0095597D" w:rsidP="0095597D">
      <w:pPr>
        <w:pStyle w:val="BPC3Bodyafterheading"/>
        <w:rPr>
          <w:rStyle w:val="hps"/>
          <w:lang w:val="en"/>
        </w:rPr>
      </w:pPr>
      <w:r w:rsidRPr="00665BEF">
        <w:rPr>
          <w:rStyle w:val="hps"/>
          <w:lang w:val="en"/>
        </w:rPr>
        <w:t>Element</w:t>
      </w:r>
      <w:r w:rsidRPr="00665BEF">
        <w:rPr>
          <w:lang w:val="en"/>
        </w:rPr>
        <w:t xml:space="preserve"> </w:t>
      </w:r>
      <w:r w:rsidRPr="00665BEF">
        <w:rPr>
          <w:rStyle w:val="hps"/>
          <w:lang w:val="en"/>
        </w:rPr>
        <w:t>contains data</w:t>
      </w:r>
      <w:r w:rsidRPr="00665BEF">
        <w:rPr>
          <w:lang w:val="en"/>
        </w:rPr>
        <w:t xml:space="preserve"> </w:t>
      </w:r>
      <w:r w:rsidRPr="00665BEF">
        <w:rPr>
          <w:rStyle w:val="hps"/>
          <w:lang w:val="en"/>
        </w:rPr>
        <w:t>relating to the</w:t>
      </w:r>
      <w:r w:rsidRPr="00665BEF">
        <w:rPr>
          <w:lang w:val="en"/>
        </w:rPr>
        <w:t xml:space="preserve"> </w:t>
      </w:r>
      <w:r w:rsidRPr="00665BEF">
        <w:rPr>
          <w:rStyle w:val="hps"/>
          <w:lang w:val="en"/>
        </w:rPr>
        <w:t>postal address of</w:t>
      </w:r>
      <w:r w:rsidRPr="00665BEF">
        <w:rPr>
          <w:lang w:val="en"/>
        </w:rPr>
        <w:t xml:space="preserve"> </w:t>
      </w:r>
      <w:r w:rsidRPr="00665BEF">
        <w:rPr>
          <w:rStyle w:val="hps"/>
          <w:lang w:val="en"/>
        </w:rPr>
        <w:t>the customer.</w:t>
      </w:r>
      <w:r w:rsidRPr="00665BEF">
        <w:rPr>
          <w:lang w:val="en"/>
        </w:rPr>
        <w:t xml:space="preserve"> </w:t>
      </w:r>
      <w:r w:rsidRPr="00665BEF">
        <w:rPr>
          <w:rStyle w:val="hps"/>
          <w:lang w:val="en"/>
        </w:rPr>
        <w:t>One customer</w:t>
      </w:r>
      <w:r w:rsidRPr="00665BEF">
        <w:rPr>
          <w:lang w:val="en"/>
        </w:rPr>
        <w:t xml:space="preserve"> </w:t>
      </w:r>
      <w:r w:rsidRPr="00665BEF">
        <w:rPr>
          <w:rStyle w:val="hps"/>
          <w:lang w:val="en"/>
        </w:rPr>
        <w:t>can</w:t>
      </w:r>
      <w:r w:rsidRPr="00665BEF">
        <w:rPr>
          <w:lang w:val="en"/>
        </w:rPr>
        <w:t xml:space="preserve"> </w:t>
      </w:r>
      <w:r w:rsidRPr="00665BEF">
        <w:rPr>
          <w:rStyle w:val="hps"/>
          <w:lang w:val="en"/>
        </w:rPr>
        <w:t>have multiple addresses</w:t>
      </w:r>
      <w:r w:rsidRPr="00665BEF">
        <w:rPr>
          <w:lang w:val="en"/>
        </w:rPr>
        <w:t xml:space="preserve"> </w:t>
      </w:r>
      <w:r w:rsidRPr="00665BEF">
        <w:rPr>
          <w:rStyle w:val="hps"/>
          <w:lang w:val="en"/>
        </w:rPr>
        <w:t>for different purposes</w:t>
      </w:r>
      <w:r w:rsidRPr="00665BEF">
        <w:rPr>
          <w:lang w:val="en"/>
        </w:rPr>
        <w:t xml:space="preserve">. </w:t>
      </w:r>
      <w:r w:rsidRPr="00665BEF">
        <w:rPr>
          <w:rStyle w:val="hps"/>
          <w:lang w:val="en"/>
        </w:rPr>
        <w:t>Address assignment</w:t>
      </w:r>
      <w:r w:rsidRPr="00665BEF">
        <w:rPr>
          <w:lang w:val="en"/>
        </w:rPr>
        <w:t xml:space="preserve"> </w:t>
      </w:r>
      <w:r w:rsidRPr="00665BEF">
        <w:rPr>
          <w:rStyle w:val="hps"/>
          <w:lang w:val="en"/>
        </w:rPr>
        <w:t>is determined by</w:t>
      </w:r>
      <w:r w:rsidRPr="00665BEF">
        <w:rPr>
          <w:lang w:val="en"/>
        </w:rPr>
        <w:t xml:space="preserve"> </w:t>
      </w:r>
      <w:r w:rsidRPr="00665BEF">
        <w:rPr>
          <w:rStyle w:val="hps"/>
          <w:lang w:val="en"/>
        </w:rPr>
        <w:t>its type.</w:t>
      </w:r>
    </w:p>
    <w:p w:rsidR="0095597D" w:rsidRPr="00665BEF" w:rsidRDefault="0095597D" w:rsidP="0095597D">
      <w:pPr>
        <w:pStyle w:val="BPC3Bodyafterheading"/>
        <w:rPr>
          <w:sz w:val="22"/>
          <w:szCs w:val="22"/>
        </w:rPr>
      </w:pPr>
    </w:p>
    <w:p w:rsidR="0095597D" w:rsidRPr="009F0D9C" w:rsidRDefault="0095597D" w:rsidP="0095597D">
      <w:pPr>
        <w:pStyle w:val="BPC3Subhead1"/>
      </w:pPr>
      <w:bookmarkStart w:id="286" w:name="_Toc334115282"/>
      <w:r w:rsidRPr="009F0D9C">
        <w:t>CONTRACT</w:t>
      </w:r>
      <w:bookmarkEnd w:id="286"/>
    </w:p>
    <w:p w:rsidR="0095597D" w:rsidRPr="00665BEF" w:rsidRDefault="0095597D" w:rsidP="0095597D">
      <w:pPr>
        <w:pStyle w:val="BPC3Bodyafterheading"/>
        <w:rPr>
          <w:sz w:val="22"/>
          <w:szCs w:val="22"/>
        </w:rPr>
      </w:pPr>
      <w:r w:rsidRPr="00665BEF">
        <w:rPr>
          <w:rStyle w:val="hps"/>
          <w:lang w:val="en"/>
        </w:rPr>
        <w:t>Element contains the</w:t>
      </w:r>
      <w:r w:rsidRPr="00665BEF">
        <w:rPr>
          <w:lang w:val="en"/>
        </w:rPr>
        <w:t xml:space="preserve"> </w:t>
      </w:r>
      <w:r w:rsidRPr="00665BEF">
        <w:rPr>
          <w:rStyle w:val="hps"/>
          <w:lang w:val="en"/>
        </w:rPr>
        <w:t>data</w:t>
      </w:r>
      <w:r w:rsidRPr="00665BEF">
        <w:rPr>
          <w:lang w:val="en"/>
        </w:rPr>
        <w:t xml:space="preserve"> </w:t>
      </w:r>
      <w:r w:rsidRPr="00665BEF">
        <w:rPr>
          <w:rStyle w:val="hps"/>
          <w:lang w:val="en"/>
        </w:rPr>
        <w:t>contract</w:t>
      </w:r>
      <w:r w:rsidRPr="00665BEF">
        <w:rPr>
          <w:lang w:val="en"/>
        </w:rPr>
        <w:t xml:space="preserve"> </w:t>
      </w:r>
      <w:r w:rsidRPr="00665BEF">
        <w:rPr>
          <w:rStyle w:val="hps"/>
          <w:lang w:val="en"/>
        </w:rPr>
        <w:t>in which the</w:t>
      </w:r>
      <w:r w:rsidRPr="00665BEF">
        <w:rPr>
          <w:lang w:val="en"/>
        </w:rPr>
        <w:t xml:space="preserve"> </w:t>
      </w:r>
      <w:r w:rsidRPr="00665BEF">
        <w:rPr>
          <w:rStyle w:val="hps"/>
          <w:lang w:val="en"/>
        </w:rPr>
        <w:t>account is opened</w:t>
      </w:r>
      <w:r w:rsidRPr="00665BEF">
        <w:rPr>
          <w:lang w:val="en"/>
        </w:rPr>
        <w:t>.</w:t>
      </w:r>
    </w:p>
    <w:p w:rsidR="0095597D" w:rsidRPr="00B20F5D" w:rsidRDefault="0095597D" w:rsidP="0095597D">
      <w:pPr>
        <w:pStyle w:val="BPC3Bodyafterheading"/>
      </w:pPr>
    </w:p>
    <w:p w:rsidR="00B20F5D" w:rsidRPr="00B20F5D" w:rsidRDefault="00B20F5D" w:rsidP="00B20F5D">
      <w:pPr>
        <w:pStyle w:val="BPC3Heading1"/>
        <w:numPr>
          <w:ilvl w:val="0"/>
          <w:numId w:val="7"/>
        </w:numPr>
        <w:ind w:left="432"/>
      </w:pPr>
      <w:r w:rsidRPr="00B20F5D">
        <w:t xml:space="preserve">Customers FILE STRUCTURE </w:t>
      </w:r>
    </w:p>
    <w:p w:rsidR="00B20F5D" w:rsidRDefault="00B20F5D" w:rsidP="00B20F5D">
      <w:pPr>
        <w:pStyle w:val="BPC3Heading2"/>
        <w:keepNext/>
        <w:numPr>
          <w:ilvl w:val="1"/>
          <w:numId w:val="7"/>
        </w:numPr>
      </w:pPr>
      <w:r>
        <w:t>Overview</w:t>
      </w:r>
    </w:p>
    <w:p w:rsidR="00B20F5D" w:rsidRPr="0014125B" w:rsidRDefault="00B20F5D" w:rsidP="00B20F5D">
      <w:pPr>
        <w:pStyle w:val="BPC3Bodyafterheading"/>
      </w:pPr>
      <w:r w:rsidRPr="0014125B">
        <w:t xml:space="preserve">The document provides description and information about structure and contents of </w:t>
      </w:r>
      <w:r>
        <w:t>customers</w:t>
      </w:r>
      <w:r w:rsidRPr="0014125B">
        <w:t>. The document is intended to be used by programmers and analyst for developing interfaces to exchange with SmartVista. It is supposed document users to be familiar with XML data format.</w:t>
      </w:r>
    </w:p>
    <w:p w:rsidR="00B20F5D" w:rsidRPr="007533AE" w:rsidRDefault="00B20F5D" w:rsidP="00B20F5D">
      <w:pPr>
        <w:pStyle w:val="BPC3Bodyafterheading"/>
      </w:pPr>
      <w:r w:rsidRPr="007533AE">
        <w:t xml:space="preserve">The direction of the file is </w:t>
      </w:r>
      <w:r>
        <w:t>OUTGOING</w:t>
      </w:r>
      <w:r w:rsidRPr="007533AE">
        <w:t>.</w:t>
      </w:r>
    </w:p>
    <w:p w:rsidR="00B20F5D" w:rsidRDefault="00B20F5D" w:rsidP="00B20F5D">
      <w:pPr>
        <w:pStyle w:val="BPC3Heading2"/>
        <w:keepNext/>
        <w:numPr>
          <w:ilvl w:val="1"/>
          <w:numId w:val="7"/>
        </w:numPr>
      </w:pPr>
      <w:r>
        <w:t>Common description</w:t>
      </w:r>
    </w:p>
    <w:p w:rsidR="00B20F5D" w:rsidRDefault="00B20F5D" w:rsidP="00B20F5D">
      <w:pPr>
        <w:pStyle w:val="BPC3Bodyafterheading"/>
        <w:rPr>
          <w:rStyle w:val="hps"/>
          <w:lang w:val="en"/>
        </w:rPr>
      </w:pPr>
      <w:r>
        <w:rPr>
          <w:rStyle w:val="hps"/>
          <w:lang w:val="en"/>
        </w:rPr>
        <w:t>The structure of</w:t>
      </w:r>
      <w:r>
        <w:rPr>
          <w:rStyle w:val="longtext"/>
          <w:lang w:val="en"/>
        </w:rPr>
        <w:t xml:space="preserve"> </w:t>
      </w:r>
      <w:r>
        <w:rPr>
          <w:rStyle w:val="hps"/>
          <w:lang w:val="en"/>
        </w:rPr>
        <w:t>the file</w:t>
      </w:r>
      <w:r>
        <w:rPr>
          <w:rStyle w:val="longtext"/>
          <w:lang w:val="en"/>
        </w:rPr>
        <w:t xml:space="preserve"> </w:t>
      </w:r>
      <w:r>
        <w:rPr>
          <w:rStyle w:val="hps"/>
          <w:lang w:val="en"/>
        </w:rPr>
        <w:t>is an XML</w:t>
      </w:r>
      <w:r>
        <w:rPr>
          <w:rStyle w:val="longtext"/>
          <w:lang w:val="en"/>
        </w:rPr>
        <w:t xml:space="preserve"> </w:t>
      </w:r>
      <w:r>
        <w:rPr>
          <w:rStyle w:val="hps"/>
          <w:lang w:val="en"/>
        </w:rPr>
        <w:t>document</w:t>
      </w:r>
      <w:r>
        <w:rPr>
          <w:rStyle w:val="longtext"/>
          <w:lang w:val="en"/>
        </w:rPr>
        <w:t xml:space="preserve"> </w:t>
      </w:r>
      <w:r>
        <w:rPr>
          <w:rStyle w:val="hps"/>
          <w:lang w:val="en"/>
        </w:rPr>
        <w:t>containing comprehensive information</w:t>
      </w:r>
      <w:r>
        <w:rPr>
          <w:rStyle w:val="longtext"/>
          <w:lang w:val="en"/>
        </w:rPr>
        <w:t xml:space="preserve"> </w:t>
      </w:r>
      <w:r>
        <w:rPr>
          <w:rStyle w:val="hps"/>
          <w:lang w:val="en"/>
        </w:rPr>
        <w:t xml:space="preserve">on </w:t>
      </w:r>
      <w:r w:rsidRPr="003B1075">
        <w:t>account credit statement</w:t>
      </w:r>
      <w:r>
        <w:rPr>
          <w:rStyle w:val="longtext"/>
          <w:lang w:val="en"/>
        </w:rPr>
        <w:t xml:space="preserve">. </w:t>
      </w:r>
      <w:r>
        <w:rPr>
          <w:rStyle w:val="hps"/>
          <w:lang w:val="en"/>
        </w:rPr>
        <w:t>The document</w:t>
      </w:r>
      <w:r>
        <w:rPr>
          <w:rStyle w:val="longtext"/>
          <w:lang w:val="en"/>
        </w:rPr>
        <w:t xml:space="preserve"> </w:t>
      </w:r>
      <w:r>
        <w:rPr>
          <w:rStyle w:val="hps"/>
          <w:lang w:val="en"/>
        </w:rPr>
        <w:t>contains a complete list</w:t>
      </w:r>
      <w:r>
        <w:rPr>
          <w:rStyle w:val="longtext"/>
          <w:lang w:val="en"/>
        </w:rPr>
        <w:t xml:space="preserve"> </w:t>
      </w:r>
      <w:r>
        <w:rPr>
          <w:rStyle w:val="hps"/>
          <w:lang w:val="en"/>
        </w:rPr>
        <w:t>of all the tags</w:t>
      </w:r>
      <w:r>
        <w:rPr>
          <w:rStyle w:val="longtext"/>
          <w:lang w:val="en"/>
        </w:rPr>
        <w:t xml:space="preserve"> </w:t>
      </w:r>
      <w:r>
        <w:rPr>
          <w:rStyle w:val="hps"/>
          <w:lang w:val="en"/>
        </w:rPr>
        <w:t xml:space="preserve">are allowed </w:t>
      </w:r>
      <w:r>
        <w:rPr>
          <w:rStyle w:val="hps"/>
          <w:lang w:val="en"/>
        </w:rPr>
        <w:lastRenderedPageBreak/>
        <w:t>in</w:t>
      </w:r>
      <w:r>
        <w:rPr>
          <w:rStyle w:val="longtext"/>
          <w:lang w:val="en"/>
        </w:rPr>
        <w:t xml:space="preserve"> </w:t>
      </w:r>
      <w:r>
        <w:rPr>
          <w:rStyle w:val="hps"/>
          <w:lang w:val="en"/>
        </w:rPr>
        <w:t>this</w:t>
      </w:r>
      <w:r>
        <w:rPr>
          <w:rStyle w:val="longtext"/>
          <w:lang w:val="en"/>
        </w:rPr>
        <w:t xml:space="preserve"> </w:t>
      </w:r>
      <w:r>
        <w:rPr>
          <w:rStyle w:val="hps"/>
          <w:lang w:val="en"/>
        </w:rPr>
        <w:t>file</w:t>
      </w:r>
      <w:r>
        <w:rPr>
          <w:rStyle w:val="longtext"/>
          <w:lang w:val="en"/>
        </w:rPr>
        <w:t xml:space="preserve"> </w:t>
      </w:r>
      <w:r>
        <w:rPr>
          <w:rStyle w:val="hps"/>
          <w:lang w:val="en"/>
        </w:rPr>
        <w:t>format</w:t>
      </w:r>
      <w:r>
        <w:rPr>
          <w:rStyle w:val="longtext"/>
          <w:lang w:val="en"/>
        </w:rPr>
        <w:t xml:space="preserve">. </w:t>
      </w:r>
      <w:r>
        <w:rPr>
          <w:rStyle w:val="hps"/>
          <w:lang w:val="en"/>
        </w:rPr>
        <w:t>However</w:t>
      </w:r>
      <w:r>
        <w:rPr>
          <w:rStyle w:val="longtext"/>
          <w:lang w:val="en"/>
        </w:rPr>
        <w:t xml:space="preserve">, the final </w:t>
      </w:r>
      <w:r>
        <w:rPr>
          <w:rStyle w:val="hps"/>
          <w:lang w:val="en"/>
        </w:rPr>
        <w:t>set of tags</w:t>
      </w:r>
      <w:r>
        <w:rPr>
          <w:rStyle w:val="longtext"/>
          <w:lang w:val="en"/>
        </w:rPr>
        <w:t xml:space="preserve"> </w:t>
      </w:r>
      <w:r>
        <w:rPr>
          <w:rStyle w:val="hps"/>
          <w:lang w:val="en"/>
        </w:rPr>
        <w:t>defined by</w:t>
      </w:r>
      <w:r>
        <w:rPr>
          <w:rStyle w:val="longtext"/>
          <w:lang w:val="en"/>
        </w:rPr>
        <w:t xml:space="preserve"> </w:t>
      </w:r>
      <w:r>
        <w:rPr>
          <w:rStyle w:val="hps"/>
          <w:lang w:val="en"/>
        </w:rPr>
        <w:t>the needs of</w:t>
      </w:r>
      <w:r>
        <w:rPr>
          <w:rStyle w:val="longtext"/>
          <w:lang w:val="en"/>
        </w:rPr>
        <w:t xml:space="preserve"> </w:t>
      </w:r>
      <w:r>
        <w:rPr>
          <w:rStyle w:val="hps"/>
          <w:lang w:val="en"/>
        </w:rPr>
        <w:t>a specific use</w:t>
      </w:r>
      <w:r>
        <w:rPr>
          <w:rStyle w:val="longtext"/>
          <w:lang w:val="en"/>
        </w:rPr>
        <w:t xml:space="preserve"> </w:t>
      </w:r>
      <w:r>
        <w:rPr>
          <w:rStyle w:val="hps"/>
          <w:lang w:val="en"/>
        </w:rPr>
        <w:t>and can</w:t>
      </w:r>
      <w:r>
        <w:rPr>
          <w:rStyle w:val="longtext"/>
          <w:lang w:val="en"/>
        </w:rPr>
        <w:t xml:space="preserve"> </w:t>
      </w:r>
      <w:r>
        <w:rPr>
          <w:rStyle w:val="hps"/>
          <w:lang w:val="en"/>
        </w:rPr>
        <w:t>be significantly</w:t>
      </w:r>
      <w:r>
        <w:rPr>
          <w:rStyle w:val="longtext"/>
          <w:lang w:val="en"/>
        </w:rPr>
        <w:t xml:space="preserve"> </w:t>
      </w:r>
      <w:r>
        <w:rPr>
          <w:rStyle w:val="hps"/>
          <w:lang w:val="en"/>
        </w:rPr>
        <w:t xml:space="preserve">reduced or exceeded. </w:t>
      </w:r>
    </w:p>
    <w:p w:rsidR="00B20F5D" w:rsidRDefault="00B20F5D" w:rsidP="00B20F5D">
      <w:pPr>
        <w:pStyle w:val="BPC3Bodyafterheading"/>
        <w:rPr>
          <w:rStyle w:val="hps"/>
          <w:lang w:val="en"/>
        </w:rPr>
      </w:pPr>
      <w:r>
        <w:rPr>
          <w:rStyle w:val="hps"/>
          <w:lang w:val="en"/>
        </w:rPr>
        <w:t xml:space="preserve">XML file generates by running process </w:t>
      </w:r>
      <w:proofErr w:type="gramStart"/>
      <w:r w:rsidRPr="00D716ED">
        <w:rPr>
          <w:rStyle w:val="hps"/>
        </w:rPr>
        <w:t>"</w:t>
      </w:r>
      <w:r w:rsidRPr="00B20F5D">
        <w:t xml:space="preserve"> Process</w:t>
      </w:r>
      <w:proofErr w:type="gramEnd"/>
      <w:r w:rsidRPr="00B20F5D">
        <w:t xml:space="preserve"> for customers export</w:t>
      </w:r>
      <w:r w:rsidRPr="00D716ED">
        <w:rPr>
          <w:rStyle w:val="hps"/>
        </w:rPr>
        <w:t>"</w:t>
      </w:r>
      <w:r>
        <w:rPr>
          <w:rStyle w:val="hps"/>
          <w:lang w:val="en"/>
        </w:rPr>
        <w:t>.</w:t>
      </w:r>
    </w:p>
    <w:p w:rsidR="00B20F5D" w:rsidRPr="00D30D6C" w:rsidRDefault="00B20F5D" w:rsidP="00B20F5D">
      <w:pPr>
        <w:pStyle w:val="BPC3Heading2"/>
        <w:keepNext/>
        <w:numPr>
          <w:ilvl w:val="1"/>
          <w:numId w:val="7"/>
        </w:numPr>
      </w:pPr>
      <w:r>
        <w:t>List of elements</w:t>
      </w: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724"/>
        <w:gridCol w:w="1646"/>
        <w:gridCol w:w="689"/>
        <w:gridCol w:w="946"/>
        <w:gridCol w:w="3133"/>
      </w:tblGrid>
      <w:tr w:rsidR="00B20F5D" w:rsidRPr="002F6979" w:rsidTr="00902E0D">
        <w:trPr>
          <w:trHeight w:val="135"/>
          <w:tblHeader/>
        </w:trPr>
        <w:tc>
          <w:tcPr>
            <w:tcW w:w="2724" w:type="dxa"/>
            <w:shd w:val="clear" w:color="auto" w:fill="C5E2FF"/>
          </w:tcPr>
          <w:p w:rsidR="00B20F5D" w:rsidRPr="002F6979" w:rsidRDefault="00B20F5D" w:rsidP="00902E0D">
            <w:pPr>
              <w:pStyle w:val="BPC3Tableheadings"/>
            </w:pPr>
            <w:r w:rsidRPr="002F6979">
              <w:t>Tag</w:t>
            </w:r>
          </w:p>
        </w:tc>
        <w:tc>
          <w:tcPr>
            <w:tcW w:w="1646" w:type="dxa"/>
            <w:shd w:val="clear" w:color="auto" w:fill="C5E2FF"/>
          </w:tcPr>
          <w:p w:rsidR="00B20F5D" w:rsidRPr="002F6979" w:rsidRDefault="00B20F5D" w:rsidP="00902E0D">
            <w:pPr>
              <w:pStyle w:val="BPC3Tableheadings"/>
            </w:pPr>
            <w:r w:rsidRPr="002F6979">
              <w:t>Type</w:t>
            </w:r>
          </w:p>
        </w:tc>
        <w:tc>
          <w:tcPr>
            <w:tcW w:w="689" w:type="dxa"/>
            <w:shd w:val="clear" w:color="auto" w:fill="C5E2FF"/>
          </w:tcPr>
          <w:p w:rsidR="00B20F5D" w:rsidRPr="002F6979" w:rsidRDefault="00B20F5D" w:rsidP="00902E0D">
            <w:pPr>
              <w:pStyle w:val="BPC3Tableheadings"/>
            </w:pPr>
            <w:r w:rsidRPr="002F6979">
              <w:t>Size</w:t>
            </w:r>
          </w:p>
        </w:tc>
        <w:tc>
          <w:tcPr>
            <w:tcW w:w="946" w:type="dxa"/>
            <w:shd w:val="clear" w:color="auto" w:fill="C5E2FF"/>
          </w:tcPr>
          <w:p w:rsidR="00B20F5D" w:rsidRPr="002F6979" w:rsidRDefault="00B20F5D" w:rsidP="00902E0D">
            <w:pPr>
              <w:pStyle w:val="BPC3Tableheadings"/>
            </w:pPr>
            <w:r w:rsidRPr="002F6979">
              <w:t>Occurs</w:t>
            </w:r>
          </w:p>
        </w:tc>
        <w:tc>
          <w:tcPr>
            <w:tcW w:w="3133" w:type="dxa"/>
            <w:shd w:val="clear" w:color="auto" w:fill="C5E2FF"/>
          </w:tcPr>
          <w:p w:rsidR="00B20F5D" w:rsidRPr="002F6979" w:rsidRDefault="00B20F5D" w:rsidP="00902E0D">
            <w:pPr>
              <w:pStyle w:val="BPC3Tableheadings"/>
            </w:pPr>
            <w:r w:rsidRPr="002F6979">
              <w:t>Description</w:t>
            </w:r>
          </w:p>
        </w:tc>
      </w:tr>
      <w:tr w:rsidR="00B20F5D" w:rsidRPr="002F6979" w:rsidTr="00902E0D">
        <w:trPr>
          <w:trHeight w:val="135"/>
        </w:trPr>
        <w:tc>
          <w:tcPr>
            <w:tcW w:w="9138" w:type="dxa"/>
            <w:gridSpan w:val="5"/>
            <w:shd w:val="clear" w:color="auto" w:fill="auto"/>
          </w:tcPr>
          <w:p w:rsidR="00B20F5D" w:rsidRPr="00842520" w:rsidRDefault="00B20F5D" w:rsidP="00902E0D">
            <w:pPr>
              <w:pStyle w:val="BPC3Tableheadings"/>
            </w:pPr>
            <w:r>
              <w:t>c</w:t>
            </w:r>
            <w:r w:rsidRPr="00842520">
              <w:t>ustomers</w:t>
            </w:r>
          </w:p>
        </w:tc>
      </w:tr>
      <w:tr w:rsidR="00B20F5D" w:rsidRPr="005B7F59" w:rsidTr="00902E0D">
        <w:trPr>
          <w:trHeight w:val="135"/>
        </w:trPr>
        <w:tc>
          <w:tcPr>
            <w:tcW w:w="2724" w:type="dxa"/>
          </w:tcPr>
          <w:p w:rsidR="00B20F5D" w:rsidRPr="005B7F59" w:rsidRDefault="00B20F5D" w:rsidP="00902E0D">
            <w:pPr>
              <w:pStyle w:val="BPC3Tableitems"/>
            </w:pPr>
            <w:proofErr w:type="spellStart"/>
            <w:r>
              <w:t>file_id</w:t>
            </w:r>
            <w:proofErr w:type="spellEnd"/>
          </w:p>
        </w:tc>
        <w:tc>
          <w:tcPr>
            <w:tcW w:w="1646" w:type="dxa"/>
          </w:tcPr>
          <w:p w:rsidR="00B20F5D" w:rsidRPr="005B7F59" w:rsidRDefault="00B20F5D" w:rsidP="00902E0D">
            <w:pPr>
              <w:pStyle w:val="BPC3Tableitems"/>
            </w:pPr>
            <w:r>
              <w:t>long</w:t>
            </w:r>
          </w:p>
        </w:tc>
        <w:tc>
          <w:tcPr>
            <w:tcW w:w="689" w:type="dxa"/>
          </w:tcPr>
          <w:p w:rsidR="00B20F5D" w:rsidRPr="005B7F59" w:rsidRDefault="00B20F5D" w:rsidP="00902E0D">
            <w:pPr>
              <w:pStyle w:val="BPC3Tableitems"/>
            </w:pPr>
            <w:r>
              <w:t>16</w:t>
            </w:r>
          </w:p>
        </w:tc>
        <w:tc>
          <w:tcPr>
            <w:tcW w:w="946" w:type="dxa"/>
          </w:tcPr>
          <w:p w:rsidR="00B20F5D" w:rsidRPr="005B7F59" w:rsidRDefault="00B20F5D" w:rsidP="00902E0D">
            <w:pPr>
              <w:pStyle w:val="BPC3Tableitems"/>
            </w:pPr>
            <w:r>
              <w:t>0-1</w:t>
            </w:r>
          </w:p>
        </w:tc>
        <w:tc>
          <w:tcPr>
            <w:tcW w:w="3133" w:type="dxa"/>
          </w:tcPr>
          <w:p w:rsidR="00B20F5D" w:rsidRPr="007B7E14" w:rsidRDefault="00B20F5D" w:rsidP="00902E0D">
            <w:pPr>
              <w:pStyle w:val="BPC3Tableitems"/>
            </w:pPr>
            <w:r>
              <w:t>Output</w:t>
            </w:r>
            <w:r w:rsidRPr="00D75B18">
              <w:t xml:space="preserve"> </w:t>
            </w:r>
            <w:r>
              <w:t>file</w:t>
            </w:r>
            <w:r w:rsidRPr="00D75B18">
              <w:t xml:space="preserve"> </w:t>
            </w:r>
            <w:r>
              <w:t>unique</w:t>
            </w:r>
            <w:r w:rsidRPr="00D75B18">
              <w:t xml:space="preserve"> </w:t>
            </w:r>
            <w:r>
              <w:t>ID.</w:t>
            </w:r>
          </w:p>
        </w:tc>
      </w:tr>
      <w:tr w:rsidR="00B20F5D" w:rsidRPr="006265BC" w:rsidTr="00902E0D">
        <w:trPr>
          <w:trHeight w:val="135"/>
        </w:trPr>
        <w:tc>
          <w:tcPr>
            <w:tcW w:w="2724" w:type="dxa"/>
          </w:tcPr>
          <w:p w:rsidR="00B20F5D" w:rsidRDefault="00B20F5D" w:rsidP="00902E0D">
            <w:pPr>
              <w:pStyle w:val="BPC3Tableitems"/>
            </w:pPr>
            <w:proofErr w:type="spellStart"/>
            <w:r>
              <w:t>file_type</w:t>
            </w:r>
            <w:proofErr w:type="spellEnd"/>
          </w:p>
        </w:tc>
        <w:tc>
          <w:tcPr>
            <w:tcW w:w="1646" w:type="dxa"/>
          </w:tcPr>
          <w:p w:rsidR="00B20F5D" w:rsidRDefault="00B20F5D" w:rsidP="00902E0D">
            <w:pPr>
              <w:pStyle w:val="BPC3Tableitems"/>
            </w:pPr>
            <w:r>
              <w:t>string</w:t>
            </w:r>
          </w:p>
        </w:tc>
        <w:tc>
          <w:tcPr>
            <w:tcW w:w="689" w:type="dxa"/>
          </w:tcPr>
          <w:p w:rsidR="00B20F5D" w:rsidRPr="005B7F59" w:rsidRDefault="00B20F5D" w:rsidP="00902E0D">
            <w:pPr>
              <w:pStyle w:val="BPC3Tableitems"/>
            </w:pPr>
            <w:r>
              <w:t>8</w:t>
            </w:r>
          </w:p>
        </w:tc>
        <w:tc>
          <w:tcPr>
            <w:tcW w:w="946" w:type="dxa"/>
          </w:tcPr>
          <w:p w:rsidR="00B20F5D" w:rsidRDefault="00B20F5D" w:rsidP="00902E0D">
            <w:pPr>
              <w:pStyle w:val="BPC3Tableitems"/>
            </w:pPr>
            <w:r>
              <w:t>1-1</w:t>
            </w:r>
          </w:p>
        </w:tc>
        <w:tc>
          <w:tcPr>
            <w:tcW w:w="3133" w:type="dxa"/>
          </w:tcPr>
          <w:p w:rsidR="00B20F5D" w:rsidRPr="00C57E34" w:rsidRDefault="00B20F5D" w:rsidP="00902E0D">
            <w:pPr>
              <w:pStyle w:val="BPC3Tableitems"/>
            </w:pPr>
            <w:r>
              <w:t>Input/output file type</w:t>
            </w:r>
            <w:r w:rsidRPr="00D75B18">
              <w:t xml:space="preserve">. </w:t>
            </w:r>
            <w:r>
              <w:t>Defines its purpose and way of processing</w:t>
            </w:r>
            <w:r w:rsidRPr="00D75B18">
              <w:t>.</w:t>
            </w:r>
            <w:r>
              <w:t xml:space="preserve"> Dictionary </w:t>
            </w:r>
            <w:r w:rsidRPr="00A7520E">
              <w:t>FLTP</w:t>
            </w:r>
            <w:r>
              <w:t>.</w:t>
            </w:r>
          </w:p>
        </w:tc>
      </w:tr>
      <w:tr w:rsidR="00B20F5D" w:rsidTr="00902E0D">
        <w:trPr>
          <w:trHeight w:val="135"/>
        </w:trPr>
        <w:tc>
          <w:tcPr>
            <w:tcW w:w="2724" w:type="dxa"/>
          </w:tcPr>
          <w:p w:rsidR="00B20F5D" w:rsidRDefault="00B20F5D" w:rsidP="00902E0D">
            <w:pPr>
              <w:pStyle w:val="BPC3Tableitems"/>
            </w:pPr>
            <w:proofErr w:type="spellStart"/>
            <w:r>
              <w:t>file_date</w:t>
            </w:r>
            <w:proofErr w:type="spellEnd"/>
          </w:p>
        </w:tc>
        <w:tc>
          <w:tcPr>
            <w:tcW w:w="1646" w:type="dxa"/>
          </w:tcPr>
          <w:p w:rsidR="00B20F5D" w:rsidRDefault="00B20F5D" w:rsidP="00902E0D">
            <w:pPr>
              <w:pStyle w:val="BPC3Tableitems"/>
            </w:pPr>
            <w:r>
              <w:t>date</w:t>
            </w:r>
          </w:p>
        </w:tc>
        <w:tc>
          <w:tcPr>
            <w:tcW w:w="689" w:type="dxa"/>
          </w:tcPr>
          <w:p w:rsidR="00B20F5D" w:rsidRPr="005B7F59" w:rsidRDefault="00B20F5D" w:rsidP="00902E0D">
            <w:pPr>
              <w:rPr>
                <w:rFonts w:ascii="Tahoma" w:hAnsi="Tahoma" w:cs="Tahoma"/>
                <w:sz w:val="20"/>
                <w:szCs w:val="20"/>
              </w:rPr>
            </w:pPr>
          </w:p>
        </w:tc>
        <w:tc>
          <w:tcPr>
            <w:tcW w:w="946" w:type="dxa"/>
          </w:tcPr>
          <w:p w:rsidR="00B20F5D" w:rsidRDefault="00B20F5D" w:rsidP="00902E0D">
            <w:pPr>
              <w:pStyle w:val="BPC3Tableitems"/>
            </w:pPr>
            <w:r>
              <w:t>0-1</w:t>
            </w:r>
          </w:p>
        </w:tc>
        <w:tc>
          <w:tcPr>
            <w:tcW w:w="3133" w:type="dxa"/>
          </w:tcPr>
          <w:p w:rsidR="00B20F5D" w:rsidRPr="00C57E34" w:rsidRDefault="00B20F5D" w:rsidP="00902E0D">
            <w:pPr>
              <w:pStyle w:val="BPC3Tableitems"/>
            </w:pPr>
            <w:r>
              <w:t>File creation date.</w:t>
            </w:r>
          </w:p>
        </w:tc>
      </w:tr>
      <w:tr w:rsidR="00B20F5D" w:rsidRPr="007B7E14" w:rsidTr="00902E0D">
        <w:trPr>
          <w:trHeight w:val="135"/>
        </w:trPr>
        <w:tc>
          <w:tcPr>
            <w:tcW w:w="2724" w:type="dxa"/>
          </w:tcPr>
          <w:p w:rsidR="00B20F5D" w:rsidRPr="002B5F1A" w:rsidRDefault="00B20F5D" w:rsidP="00902E0D">
            <w:pPr>
              <w:pStyle w:val="BPC3Tableitems"/>
            </w:pPr>
            <w:r>
              <w:t>customer</w:t>
            </w:r>
          </w:p>
        </w:tc>
        <w:tc>
          <w:tcPr>
            <w:tcW w:w="1646" w:type="dxa"/>
          </w:tcPr>
          <w:p w:rsidR="00B20F5D" w:rsidRPr="005B7F59" w:rsidRDefault="00B20F5D" w:rsidP="00902E0D">
            <w:pPr>
              <w:pStyle w:val="BPC3Tableitems"/>
            </w:pPr>
            <w:r>
              <w:t>complex</w:t>
            </w:r>
          </w:p>
        </w:tc>
        <w:tc>
          <w:tcPr>
            <w:tcW w:w="689" w:type="dxa"/>
          </w:tcPr>
          <w:p w:rsidR="00B20F5D" w:rsidRPr="005B7F59" w:rsidRDefault="00B20F5D" w:rsidP="00902E0D">
            <w:pPr>
              <w:rPr>
                <w:rFonts w:ascii="Tahoma" w:hAnsi="Tahoma" w:cs="Tahoma"/>
                <w:sz w:val="20"/>
                <w:szCs w:val="20"/>
              </w:rPr>
            </w:pPr>
          </w:p>
        </w:tc>
        <w:tc>
          <w:tcPr>
            <w:tcW w:w="946" w:type="dxa"/>
          </w:tcPr>
          <w:p w:rsidR="00B20F5D" w:rsidRPr="005B7F59" w:rsidRDefault="00B20F5D" w:rsidP="00902E0D">
            <w:pPr>
              <w:pStyle w:val="BPC3Tableitems"/>
            </w:pPr>
            <w:r>
              <w:t>0-*</w:t>
            </w:r>
          </w:p>
        </w:tc>
        <w:tc>
          <w:tcPr>
            <w:tcW w:w="3133" w:type="dxa"/>
          </w:tcPr>
          <w:p w:rsidR="00B20F5D" w:rsidRPr="00866702" w:rsidRDefault="00B20F5D" w:rsidP="00902E0D">
            <w:pPr>
              <w:pStyle w:val="BPC3Tableitems"/>
            </w:pPr>
            <w:r>
              <w:t>Customer data.</w:t>
            </w:r>
          </w:p>
        </w:tc>
      </w:tr>
      <w:tr w:rsidR="00B20F5D" w:rsidRPr="007B7E14" w:rsidTr="00902E0D">
        <w:trPr>
          <w:trHeight w:val="135"/>
        </w:trPr>
        <w:tc>
          <w:tcPr>
            <w:tcW w:w="9138" w:type="dxa"/>
            <w:gridSpan w:val="5"/>
          </w:tcPr>
          <w:p w:rsidR="00B20F5D" w:rsidRPr="000055AA" w:rsidRDefault="00B20F5D" w:rsidP="00902E0D">
            <w:pPr>
              <w:pStyle w:val="BPC3Tableitems"/>
              <w:rPr>
                <w:b/>
                <w:sz w:val="26"/>
                <w:szCs w:val="26"/>
              </w:rPr>
            </w:pPr>
            <w:r w:rsidRPr="000055AA">
              <w:rPr>
                <w:b/>
                <w:color w:val="002060"/>
                <w:sz w:val="26"/>
                <w:szCs w:val="26"/>
              </w:rPr>
              <w:t xml:space="preserve"> customer</w:t>
            </w:r>
          </w:p>
        </w:tc>
      </w:tr>
      <w:tr w:rsidR="00B20F5D" w:rsidRPr="00E617B5"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t>customer</w:t>
            </w:r>
            <w:r w:rsidRPr="00E617B5">
              <w:t>_number</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rsidRPr="00E617B5">
              <w:t>1-1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t>Customer number.</w:t>
            </w:r>
          </w:p>
        </w:tc>
      </w:tr>
      <w:tr w:rsidR="00B20F5D" w:rsidRPr="00866702"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t>customer</w:t>
            </w:r>
            <w:r w:rsidRPr="00E617B5">
              <w:t>_</w:t>
            </w:r>
            <w:r>
              <w:t>type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rsidRPr="00E617B5">
              <w:t>1-1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t>Customer type. Possible values</w:t>
            </w:r>
            <w:r w:rsidRPr="00866702">
              <w:t>:</w:t>
            </w:r>
          </w:p>
          <w:p w:rsidR="00B20F5D" w:rsidRPr="00866702" w:rsidRDefault="00B20F5D" w:rsidP="00902E0D">
            <w:pPr>
              <w:pStyle w:val="BPC3Tableitems"/>
            </w:pPr>
            <w:r>
              <w:t>ENTTUNDF</w:t>
            </w:r>
            <w:r w:rsidRPr="00866702">
              <w:t xml:space="preserve"> – </w:t>
            </w:r>
            <w:r>
              <w:t>Undefined.</w:t>
            </w:r>
          </w:p>
          <w:p w:rsidR="00B20F5D" w:rsidRPr="00056C90" w:rsidRDefault="00B20F5D" w:rsidP="00902E0D">
            <w:pPr>
              <w:pStyle w:val="BPC3Tableitems"/>
            </w:pPr>
            <w:r>
              <w:t>ENTTPERS – Person.</w:t>
            </w:r>
          </w:p>
        </w:tc>
      </w:tr>
      <w:tr w:rsidR="00B20F5D" w:rsidRPr="00866702"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D532A" w:rsidRDefault="00B20F5D" w:rsidP="00902E0D">
            <w:pPr>
              <w:pStyle w:val="BPC3Tableitems"/>
            </w:pPr>
            <w:proofErr w:type="spellStart"/>
            <w:r>
              <w:t>customer</w:t>
            </w:r>
            <w:r w:rsidRPr="00E617B5">
              <w:t>_</w:t>
            </w:r>
            <w:r>
              <w:t>category</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rsidRPr="00E617B5">
              <w:t>1-1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t>Customer category</w:t>
            </w:r>
            <w:r w:rsidRPr="00866702">
              <w:t xml:space="preserve">. </w:t>
            </w:r>
            <w:r>
              <w:t>Possible values</w:t>
            </w:r>
            <w:r w:rsidRPr="00866702">
              <w:t>:</w:t>
            </w:r>
          </w:p>
          <w:p w:rsidR="00B20F5D" w:rsidRPr="00866702" w:rsidRDefault="00B20F5D" w:rsidP="00902E0D">
            <w:pPr>
              <w:pStyle w:val="BPC3Tableitems"/>
            </w:pPr>
            <w:r w:rsidRPr="007B7E14">
              <w:t>CCTGORDN</w:t>
            </w:r>
            <w:r w:rsidRPr="00866702">
              <w:t xml:space="preserve"> – Ordinary customer.</w:t>
            </w:r>
          </w:p>
          <w:p w:rsidR="00B20F5D" w:rsidRPr="00866702" w:rsidRDefault="00B20F5D" w:rsidP="00902E0D">
            <w:pPr>
              <w:pStyle w:val="BPC3Tableitems"/>
            </w:pPr>
            <w:r w:rsidRPr="007B7E14">
              <w:t>CCTGPRVG</w:t>
            </w:r>
            <w:r w:rsidRPr="00866702">
              <w:t xml:space="preserve"> – Privileged customer.</w:t>
            </w:r>
          </w:p>
        </w:tc>
      </w:tr>
      <w:tr w:rsidR="00B20F5D" w:rsidRPr="00866702"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B7EB5" w:rsidRDefault="00B20F5D" w:rsidP="00902E0D">
            <w:pPr>
              <w:pStyle w:val="BPC3Tableitems"/>
            </w:pPr>
            <w:proofErr w:type="spellStart"/>
            <w:r>
              <w:t>customer</w:t>
            </w:r>
            <w:r w:rsidRPr="00E617B5">
              <w:t>_</w:t>
            </w:r>
            <w:r>
              <w:t>relation</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rsidRPr="00866702">
              <w:t>Client and Bank relationship</w:t>
            </w:r>
            <w:r>
              <w:t>. Possible values</w:t>
            </w:r>
            <w:r w:rsidRPr="00866702">
              <w:t>:</w:t>
            </w:r>
          </w:p>
          <w:p w:rsidR="00B20F5D" w:rsidRPr="00866702" w:rsidRDefault="00B20F5D" w:rsidP="00902E0D">
            <w:pPr>
              <w:pStyle w:val="BPC3Tableitems"/>
            </w:pPr>
            <w:r>
              <w:t>RSCBAFLT</w:t>
            </w:r>
            <w:r w:rsidRPr="00866702">
              <w:t xml:space="preserve"> – Affiliate.</w:t>
            </w:r>
          </w:p>
          <w:p w:rsidR="00B20F5D" w:rsidRPr="00866702" w:rsidRDefault="00B20F5D" w:rsidP="00902E0D">
            <w:pPr>
              <w:pStyle w:val="BPC3Tableitems"/>
            </w:pPr>
            <w:r>
              <w:t>RSCBEXTR</w:t>
            </w:r>
            <w:r w:rsidRPr="00866702">
              <w:t xml:space="preserve"> – External.</w:t>
            </w:r>
          </w:p>
          <w:p w:rsidR="00B20F5D" w:rsidRPr="00866702" w:rsidRDefault="00B20F5D" w:rsidP="00902E0D">
            <w:pPr>
              <w:pStyle w:val="BPC3Tableitems"/>
            </w:pPr>
            <w:r>
              <w:t>RSCBEMPL</w:t>
            </w:r>
            <w:r w:rsidRPr="00866702">
              <w:t xml:space="preserve"> – Employee.</w:t>
            </w:r>
          </w:p>
          <w:p w:rsidR="00B20F5D" w:rsidRPr="00866702" w:rsidRDefault="00B20F5D" w:rsidP="00902E0D">
            <w:pPr>
              <w:pStyle w:val="BPC3Tableitems"/>
            </w:pPr>
            <w:r>
              <w:t>RSCBINSD</w:t>
            </w:r>
            <w:r w:rsidRPr="00866702">
              <w:t xml:space="preserve"> – Insider.</w:t>
            </w:r>
          </w:p>
        </w:tc>
      </w:tr>
      <w:tr w:rsidR="00B20F5D" w:rsidRPr="00866702"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AF3B01" w:rsidRDefault="00B20F5D" w:rsidP="00902E0D">
            <w:pPr>
              <w:pStyle w:val="BPC3Tableitems"/>
            </w:pPr>
            <w:r>
              <w:t>resident</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t>int</w:t>
            </w:r>
            <w:proofErr w:type="spellEnd"/>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1</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t>Resident flag</w:t>
            </w:r>
            <w:r w:rsidRPr="00866702">
              <w:t xml:space="preserve">. </w:t>
            </w:r>
            <w:r>
              <w:t>Possible values</w:t>
            </w:r>
            <w:r w:rsidRPr="00866702">
              <w:t>:</w:t>
            </w:r>
          </w:p>
          <w:p w:rsidR="00B20F5D" w:rsidRPr="00866702" w:rsidRDefault="00B20F5D" w:rsidP="00902E0D">
            <w:pPr>
              <w:pStyle w:val="BPC3Tableitems"/>
            </w:pPr>
            <w:r w:rsidRPr="00866702">
              <w:lastRenderedPageBreak/>
              <w:t xml:space="preserve">0 – </w:t>
            </w:r>
            <w:r>
              <w:t>Non-resident.</w:t>
            </w:r>
          </w:p>
          <w:p w:rsidR="00B20F5D" w:rsidRPr="00056C90" w:rsidRDefault="00B20F5D" w:rsidP="00902E0D">
            <w:pPr>
              <w:pStyle w:val="BPC3Tableitems"/>
            </w:pPr>
            <w:r w:rsidRPr="00056C90">
              <w:t xml:space="preserve">1 – </w:t>
            </w:r>
            <w:r>
              <w:t>Resident.</w:t>
            </w:r>
          </w:p>
        </w:tc>
      </w:tr>
      <w:tr w:rsidR="00B20F5D" w:rsidRPr="00866702"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AF3B01" w:rsidRDefault="00B20F5D" w:rsidP="00902E0D">
            <w:pPr>
              <w:pStyle w:val="BPC3Tableitems"/>
            </w:pPr>
            <w:r>
              <w:lastRenderedPageBreak/>
              <w:t>nationality</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t>Nationality. ISO country code in 3 digits</w:t>
            </w:r>
            <w:r w:rsidRPr="00866702">
              <w:t>.</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D532A" w:rsidRDefault="00B20F5D" w:rsidP="00902E0D">
            <w:pPr>
              <w:pStyle w:val="BPC3Tableitems"/>
            </w:pPr>
            <w:proofErr w:type="spellStart"/>
            <w:r>
              <w:t>credit_rating</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866702" w:rsidRDefault="00B20F5D" w:rsidP="00902E0D">
            <w:pPr>
              <w:pStyle w:val="BPC3Tableitems"/>
            </w:pPr>
            <w:r>
              <w:t>Customer credit rating</w:t>
            </w:r>
            <w:r w:rsidRPr="00866702">
              <w:t xml:space="preserve">. </w:t>
            </w:r>
            <w:r>
              <w:t>Possible values</w:t>
            </w:r>
            <w:r w:rsidRPr="00866702">
              <w:t>:</w:t>
            </w:r>
          </w:p>
          <w:p w:rsidR="00B20F5D" w:rsidRPr="00DC0609" w:rsidRDefault="00B20F5D" w:rsidP="00902E0D">
            <w:pPr>
              <w:pStyle w:val="BPC3Tableitems"/>
            </w:pPr>
            <w:r>
              <w:t>CRDR</w:t>
            </w:r>
            <w:r w:rsidRPr="00DC0609">
              <w:t xml:space="preserve">0001 – </w:t>
            </w:r>
            <w:r>
              <w:t>Category</w:t>
            </w:r>
            <w:r w:rsidRPr="00DC0609">
              <w:t xml:space="preserve"> </w:t>
            </w:r>
            <w:r>
              <w:t>I.</w:t>
            </w:r>
          </w:p>
          <w:p w:rsidR="00B20F5D" w:rsidRPr="00DC0609" w:rsidRDefault="00B20F5D" w:rsidP="00902E0D">
            <w:pPr>
              <w:pStyle w:val="BPC3Tableitems"/>
            </w:pPr>
            <w:r>
              <w:t>CRDR</w:t>
            </w:r>
            <w:r w:rsidRPr="00DC0609">
              <w:t xml:space="preserve">0002 – </w:t>
            </w:r>
            <w:r>
              <w:t>Category</w:t>
            </w:r>
            <w:r w:rsidRPr="00DC0609">
              <w:t xml:space="preserve"> </w:t>
            </w:r>
            <w:r>
              <w:t>II.</w:t>
            </w:r>
          </w:p>
          <w:p w:rsidR="00B20F5D" w:rsidRPr="00DC0609" w:rsidRDefault="00B20F5D" w:rsidP="00902E0D">
            <w:pPr>
              <w:pStyle w:val="BPC3Tableitems"/>
            </w:pPr>
            <w:r>
              <w:t>CRDR</w:t>
            </w:r>
            <w:r w:rsidRPr="00DC0609">
              <w:t xml:space="preserve">0003 – </w:t>
            </w:r>
            <w:r>
              <w:t>Category</w:t>
            </w:r>
            <w:r w:rsidRPr="00DC0609">
              <w:t xml:space="preserve"> </w:t>
            </w:r>
            <w:r>
              <w:t>IIV.</w:t>
            </w:r>
          </w:p>
          <w:p w:rsidR="00B20F5D" w:rsidRPr="00DC0609" w:rsidRDefault="00B20F5D" w:rsidP="00902E0D">
            <w:pPr>
              <w:pStyle w:val="BPC3Tableitems"/>
            </w:pPr>
            <w:r>
              <w:t>CRDR</w:t>
            </w:r>
            <w:r w:rsidRPr="00DC0609">
              <w:t xml:space="preserve">0004 – </w:t>
            </w:r>
            <w:r>
              <w:t>Category</w:t>
            </w:r>
            <w:r w:rsidRPr="00DC0609">
              <w:t xml:space="preserve"> </w:t>
            </w:r>
            <w:r>
              <w:t>IV.</w:t>
            </w:r>
          </w:p>
          <w:p w:rsidR="00B20F5D" w:rsidRPr="00C44A4A" w:rsidRDefault="00B20F5D" w:rsidP="00902E0D">
            <w:pPr>
              <w:pStyle w:val="BPC3Tableitems"/>
            </w:pPr>
            <w:r>
              <w:t>CRDR</w:t>
            </w:r>
            <w:r w:rsidRPr="00C44A4A">
              <w:t xml:space="preserve">0005 – </w:t>
            </w:r>
            <w:r>
              <w:t>Category</w:t>
            </w:r>
            <w:r w:rsidRPr="00DC0609">
              <w:t xml:space="preserve"> </w:t>
            </w:r>
            <w:r>
              <w:t>V.</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DF2B11" w:rsidRDefault="00B20F5D" w:rsidP="00902E0D">
            <w:pPr>
              <w:pStyle w:val="BPC3Tableitems"/>
            </w:pPr>
            <w:proofErr w:type="spellStart"/>
            <w:r>
              <w:t>money_laundry_risk</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Money laundering risk. Possible values</w:t>
            </w:r>
            <w:r w:rsidRPr="00DC0609">
              <w:t>:</w:t>
            </w:r>
          </w:p>
          <w:p w:rsidR="00B20F5D" w:rsidRPr="00DC0609" w:rsidRDefault="00B20F5D" w:rsidP="00902E0D">
            <w:pPr>
              <w:pStyle w:val="BPC3Tableitems"/>
            </w:pPr>
            <w:r>
              <w:t>MOLR</w:t>
            </w:r>
            <w:r w:rsidRPr="00DC0609">
              <w:t xml:space="preserve">0001 – </w:t>
            </w:r>
            <w:r>
              <w:t>Low.</w:t>
            </w:r>
          </w:p>
          <w:p w:rsidR="00B20F5D" w:rsidRPr="00056C90" w:rsidRDefault="00B20F5D" w:rsidP="00902E0D">
            <w:pPr>
              <w:pStyle w:val="BPC3Tableitems"/>
            </w:pPr>
            <w:r>
              <w:t>MOLR</w:t>
            </w:r>
            <w:r w:rsidRPr="00056C90">
              <w:t xml:space="preserve">0002 – </w:t>
            </w:r>
            <w:r>
              <w:t>High.</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45FF6" w:rsidRDefault="00B20F5D" w:rsidP="00902E0D">
            <w:pPr>
              <w:pStyle w:val="BPC3Tableitems"/>
            </w:pPr>
            <w:proofErr w:type="spellStart"/>
            <w:r>
              <w:t>money_laundry_reason</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Reason</w:t>
            </w:r>
            <w:r w:rsidRPr="00DC0609">
              <w:t xml:space="preserve"> </w:t>
            </w:r>
            <w:r>
              <w:t>of</w:t>
            </w:r>
            <w:r w:rsidRPr="00DC0609">
              <w:t xml:space="preserve"> </w:t>
            </w:r>
            <w:r>
              <w:t>the</w:t>
            </w:r>
            <w:r w:rsidRPr="00DC0609">
              <w:t xml:space="preserve"> </w:t>
            </w:r>
            <w:r>
              <w:t>high</w:t>
            </w:r>
            <w:r w:rsidRPr="00DC0609">
              <w:t xml:space="preserve"> </w:t>
            </w:r>
            <w:r>
              <w:t>money laundering risk</w:t>
            </w:r>
            <w:r w:rsidRPr="00DC0609">
              <w:t xml:space="preserve">. </w:t>
            </w:r>
            <w:r>
              <w:t>Possible values</w:t>
            </w:r>
            <w:r w:rsidRPr="00DC0609">
              <w:t>:</w:t>
            </w:r>
          </w:p>
          <w:p w:rsidR="00B20F5D" w:rsidRPr="00DC0609" w:rsidRDefault="00B20F5D" w:rsidP="00902E0D">
            <w:pPr>
              <w:pStyle w:val="BPC3Tableitems"/>
            </w:pPr>
            <w:r>
              <w:t>MLRS</w:t>
            </w:r>
            <w:r w:rsidRPr="00DC0609">
              <w:t>0001 – No reasons for high risk of money laundry</w:t>
            </w:r>
            <w:r>
              <w:t>.</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rsidRPr="00C433B0">
              <w:t>customer_status</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0F557B" w:rsidP="00902E0D">
            <w:pPr>
              <w:pStyle w:val="BPC3Tableitems"/>
            </w:pPr>
            <w:ins w:id="287" w:author="Mikhailov Vladimir" w:date="2018-09-28T11:10:00Z">
              <w:r>
                <w:t>s</w:t>
              </w:r>
            </w:ins>
            <w:del w:id="288" w:author="Mikhailov Vladimir" w:date="2018-09-28T11:10:00Z">
              <w:r w:rsidR="00B20F5D" w:rsidDel="000F557B">
                <w:delText>S</w:delText>
              </w:r>
            </w:del>
            <w:r w:rsidR="00B20F5D">
              <w:t>tring</w:t>
            </w:r>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 xml:space="preserve">Customer status. Dictionary </w:t>
            </w:r>
            <w:r w:rsidRPr="00D138D2">
              <w:t>CTST</w:t>
            </w:r>
            <w:r>
              <w:t>.</w:t>
            </w:r>
          </w:p>
        </w:tc>
      </w:tr>
      <w:tr w:rsidR="00EB1F83" w:rsidRPr="00DC0609" w:rsidTr="00902E0D">
        <w:trPr>
          <w:trHeight w:val="135"/>
          <w:ins w:id="289" w:author="BPC" w:date="2018-12-18T12:26:00Z"/>
        </w:trPr>
        <w:tc>
          <w:tcPr>
            <w:tcW w:w="2724" w:type="dxa"/>
            <w:tcBorders>
              <w:top w:val="single" w:sz="4" w:space="0" w:color="auto"/>
              <w:left w:val="single" w:sz="4" w:space="0" w:color="auto"/>
              <w:bottom w:val="single" w:sz="4" w:space="0" w:color="auto"/>
              <w:right w:val="single" w:sz="4" w:space="0" w:color="auto"/>
            </w:tcBorders>
          </w:tcPr>
          <w:p w:rsidR="00EB1F83" w:rsidRDefault="00EB1F83" w:rsidP="00C808C8">
            <w:pPr>
              <w:pStyle w:val="BPC3Tableitems"/>
            </w:pPr>
            <w:proofErr w:type="spellStart"/>
            <w:r>
              <w:t>status_reason</w:t>
            </w:r>
            <w:proofErr w:type="spellEnd"/>
          </w:p>
        </w:tc>
        <w:tc>
          <w:tcPr>
            <w:tcW w:w="1646" w:type="dxa"/>
            <w:tcBorders>
              <w:top w:val="single" w:sz="4" w:space="0" w:color="auto"/>
              <w:left w:val="single" w:sz="4" w:space="0" w:color="auto"/>
              <w:bottom w:val="single" w:sz="4" w:space="0" w:color="auto"/>
              <w:right w:val="single" w:sz="4" w:space="0" w:color="auto"/>
            </w:tcBorders>
          </w:tcPr>
          <w:p w:rsidR="00EB1F83" w:rsidRPr="00B7466F" w:rsidRDefault="00EB1F83" w:rsidP="00C808C8">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EB1F83" w:rsidRPr="00B7466F" w:rsidRDefault="00EB1F83" w:rsidP="00C808C8">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EB1F83" w:rsidRPr="00B7466F" w:rsidRDefault="00EB1F83" w:rsidP="00C808C8">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EB1F83" w:rsidRPr="0077766B" w:rsidRDefault="00EB1F83" w:rsidP="00C808C8">
            <w:pPr>
              <w:pStyle w:val="BPC3Tableitems"/>
              <w:rPr>
                <w:lang w:val="ru-RU"/>
              </w:rPr>
            </w:pPr>
            <w:r>
              <w:t>Last status change reason</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reg_date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date</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Customer registration date.</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rsidRPr="004B4373">
              <w:t>close_date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0F557B" w:rsidP="00902E0D">
            <w:pPr>
              <w:pStyle w:val="BPC3Tableitems"/>
            </w:pPr>
            <w:ins w:id="290" w:author="Mikhailov Vladimir" w:date="2018-09-28T11:10:00Z">
              <w:r>
                <w:t>d</w:t>
              </w:r>
            </w:ins>
            <w:del w:id="291" w:author="Mikhailov Vladimir" w:date="2018-09-28T11:10:00Z">
              <w:r w:rsidR="00B20F5D" w:rsidDel="000F557B">
                <w:delText>D</w:delText>
              </w:r>
            </w:del>
            <w:r w:rsidR="00B20F5D">
              <w:t>ate</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Customer close date</w:t>
            </w:r>
          </w:p>
        </w:tc>
      </w:tr>
      <w:tr w:rsidR="00B20F5D" w:rsidRPr="00E617B5"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contract</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complex</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Contract data.</w:t>
            </w:r>
          </w:p>
        </w:tc>
      </w:tr>
      <w:tr w:rsidR="00B20F5D" w:rsidRPr="00FE4A37"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12459" w:rsidRDefault="00B20F5D" w:rsidP="00902E0D">
            <w:pPr>
              <w:pStyle w:val="BPC3Tableitems"/>
            </w:pPr>
            <w:r>
              <w:t>person</w:t>
            </w:r>
          </w:p>
        </w:tc>
        <w:tc>
          <w:tcPr>
            <w:tcW w:w="1646" w:type="dxa"/>
            <w:tcBorders>
              <w:top w:val="single" w:sz="4" w:space="0" w:color="auto"/>
              <w:left w:val="single" w:sz="4" w:space="0" w:color="auto"/>
              <w:bottom w:val="single" w:sz="4" w:space="0" w:color="auto"/>
              <w:right w:val="single" w:sz="4" w:space="0" w:color="auto"/>
            </w:tcBorders>
          </w:tcPr>
          <w:p w:rsidR="00B20F5D" w:rsidRPr="00812459" w:rsidRDefault="00B20F5D" w:rsidP="00902E0D">
            <w:pPr>
              <w:pStyle w:val="BPC3Tableitems"/>
            </w:pPr>
            <w:r>
              <w:t>complex</w:t>
            </w:r>
          </w:p>
        </w:tc>
        <w:tc>
          <w:tcPr>
            <w:tcW w:w="689" w:type="dxa"/>
            <w:tcBorders>
              <w:top w:val="single" w:sz="4" w:space="0" w:color="auto"/>
              <w:left w:val="single" w:sz="4" w:space="0" w:color="auto"/>
              <w:bottom w:val="single" w:sz="4" w:space="0" w:color="auto"/>
              <w:right w:val="single" w:sz="4" w:space="0" w:color="auto"/>
            </w:tcBorders>
          </w:tcPr>
          <w:p w:rsidR="00B20F5D" w:rsidRPr="00056C90"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812459"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FE4A37" w:rsidRDefault="00B20F5D" w:rsidP="00902E0D">
            <w:pPr>
              <w:pStyle w:val="BPC3Tableitems"/>
            </w:pPr>
            <w:r>
              <w:t>Person’s data</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contact</w:t>
            </w:r>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complex</w:t>
            </w:r>
          </w:p>
        </w:tc>
        <w:tc>
          <w:tcPr>
            <w:tcW w:w="689" w:type="dxa"/>
            <w:tcBorders>
              <w:top w:val="single" w:sz="4" w:space="0" w:color="auto"/>
              <w:left w:val="single" w:sz="4" w:space="0" w:color="auto"/>
              <w:bottom w:val="single" w:sz="4" w:space="0" w:color="auto"/>
              <w:right w:val="single" w:sz="4" w:space="0" w:color="auto"/>
            </w:tcBorders>
          </w:tcPr>
          <w:p w:rsidR="00B20F5D" w:rsidRPr="00056C90"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w:t>
            </w:r>
          </w:p>
        </w:tc>
        <w:tc>
          <w:tcPr>
            <w:tcW w:w="3133" w:type="dxa"/>
            <w:tcBorders>
              <w:top w:val="single" w:sz="4" w:space="0" w:color="auto"/>
              <w:left w:val="single" w:sz="4" w:space="0" w:color="auto"/>
              <w:bottom w:val="single" w:sz="4" w:space="0" w:color="auto"/>
              <w:right w:val="single" w:sz="4" w:space="0" w:color="auto"/>
            </w:tcBorders>
          </w:tcPr>
          <w:p w:rsidR="00B20F5D" w:rsidRPr="002D26D3" w:rsidRDefault="00B20F5D" w:rsidP="00902E0D">
            <w:pPr>
              <w:pStyle w:val="BPC3Tableitems"/>
            </w:pPr>
            <w:r>
              <w:t>Customer’s contacts</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address</w:t>
            </w:r>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complex</w:t>
            </w:r>
          </w:p>
        </w:tc>
        <w:tc>
          <w:tcPr>
            <w:tcW w:w="689" w:type="dxa"/>
            <w:tcBorders>
              <w:top w:val="single" w:sz="4" w:space="0" w:color="auto"/>
              <w:left w:val="single" w:sz="4" w:space="0" w:color="auto"/>
              <w:bottom w:val="single" w:sz="4" w:space="0" w:color="auto"/>
              <w:right w:val="single" w:sz="4" w:space="0" w:color="auto"/>
            </w:tcBorders>
          </w:tcPr>
          <w:p w:rsidR="00B20F5D" w:rsidRPr="00056C90"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w:t>
            </w:r>
          </w:p>
        </w:tc>
        <w:tc>
          <w:tcPr>
            <w:tcW w:w="3133" w:type="dxa"/>
            <w:tcBorders>
              <w:top w:val="single" w:sz="4" w:space="0" w:color="auto"/>
              <w:left w:val="single" w:sz="4" w:space="0" w:color="auto"/>
              <w:bottom w:val="single" w:sz="4" w:space="0" w:color="auto"/>
              <w:right w:val="single" w:sz="4" w:space="0" w:color="auto"/>
            </w:tcBorders>
          </w:tcPr>
          <w:p w:rsidR="00B20F5D" w:rsidRPr="002D26D3" w:rsidRDefault="00B20F5D" w:rsidP="00902E0D">
            <w:pPr>
              <w:pStyle w:val="BPC3Tableitems"/>
            </w:pPr>
            <w:r>
              <w:t>Customer’s address</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725052" w:rsidRDefault="00B20F5D" w:rsidP="00902E0D">
            <w:pPr>
              <w:pStyle w:val="BPC3Tableitems"/>
            </w:pPr>
            <w:proofErr w:type="spellStart"/>
            <w:r w:rsidRPr="00725052">
              <w:t>flexible_field</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725052" w:rsidRDefault="00B20F5D" w:rsidP="00902E0D">
            <w:pPr>
              <w:snapToGrid w:val="0"/>
              <w:rPr>
                <w:rFonts w:ascii="Calibri" w:hAnsi="Calibri"/>
                <w:szCs w:val="20"/>
                <w:lang w:eastAsia="en-US"/>
              </w:rPr>
            </w:pPr>
            <w:r w:rsidRPr="00725052">
              <w:rPr>
                <w:rFonts w:ascii="Calibri" w:hAnsi="Calibri"/>
                <w:szCs w:val="20"/>
                <w:lang w:eastAsia="en-US"/>
              </w:rPr>
              <w:t>complex</w:t>
            </w:r>
          </w:p>
        </w:tc>
        <w:tc>
          <w:tcPr>
            <w:tcW w:w="689" w:type="dxa"/>
            <w:tcBorders>
              <w:top w:val="single" w:sz="4" w:space="0" w:color="auto"/>
              <w:left w:val="single" w:sz="4" w:space="0" w:color="auto"/>
              <w:bottom w:val="single" w:sz="4" w:space="0" w:color="auto"/>
              <w:right w:val="single" w:sz="4" w:space="0" w:color="auto"/>
            </w:tcBorders>
          </w:tcPr>
          <w:p w:rsidR="00B20F5D" w:rsidRPr="00725052" w:rsidRDefault="00B20F5D" w:rsidP="00902E0D">
            <w:pPr>
              <w:snapToGrid w:val="0"/>
              <w:jc w:val="center"/>
              <w:rPr>
                <w:rFonts w:ascii="Calibri" w:hAnsi="Calibri"/>
                <w:szCs w:val="20"/>
                <w:lang w:eastAsia="en-US"/>
              </w:rPr>
            </w:pPr>
          </w:p>
        </w:tc>
        <w:tc>
          <w:tcPr>
            <w:tcW w:w="946" w:type="dxa"/>
            <w:tcBorders>
              <w:top w:val="single" w:sz="4" w:space="0" w:color="auto"/>
              <w:left w:val="single" w:sz="4" w:space="0" w:color="auto"/>
              <w:bottom w:val="single" w:sz="4" w:space="0" w:color="auto"/>
              <w:right w:val="single" w:sz="4" w:space="0" w:color="auto"/>
            </w:tcBorders>
          </w:tcPr>
          <w:p w:rsidR="00B20F5D" w:rsidRPr="00725052" w:rsidRDefault="00B20F5D" w:rsidP="00902E0D">
            <w:pPr>
              <w:snapToGrid w:val="0"/>
              <w:rPr>
                <w:rFonts w:ascii="Calibri" w:hAnsi="Calibri"/>
                <w:szCs w:val="20"/>
                <w:lang w:eastAsia="en-US"/>
              </w:rPr>
            </w:pPr>
            <w:r w:rsidRPr="00725052">
              <w:rPr>
                <w:rFonts w:ascii="Calibri" w:hAnsi="Calibri"/>
                <w:szCs w:val="20"/>
                <w:lang w:eastAsia="en-US"/>
              </w:rPr>
              <w:t>0-*</w:t>
            </w:r>
          </w:p>
        </w:tc>
        <w:tc>
          <w:tcPr>
            <w:tcW w:w="3133" w:type="dxa"/>
            <w:tcBorders>
              <w:top w:val="single" w:sz="4" w:space="0" w:color="auto"/>
              <w:left w:val="single" w:sz="4" w:space="0" w:color="auto"/>
              <w:bottom w:val="single" w:sz="4" w:space="0" w:color="auto"/>
              <w:right w:val="single" w:sz="4" w:space="0" w:color="auto"/>
            </w:tcBorders>
          </w:tcPr>
          <w:p w:rsidR="00B20F5D" w:rsidRPr="00725052" w:rsidRDefault="00B20F5D" w:rsidP="00902E0D">
            <w:pPr>
              <w:pStyle w:val="BPC3Tableitems"/>
            </w:pPr>
            <w:r w:rsidRPr="00725052">
              <w:t>Flexible field block</w:t>
            </w:r>
          </w:p>
        </w:tc>
      </w:tr>
      <w:tr w:rsidR="00B20F5D" w:rsidRPr="0054625B"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r>
              <w:lastRenderedPageBreak/>
              <w:t>contract</w:t>
            </w:r>
          </w:p>
        </w:tc>
      </w:tr>
      <w:tr w:rsidR="00B20F5D" w:rsidRPr="00D246B6"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proofErr w:type="spellStart"/>
            <w:r w:rsidRPr="00D246B6">
              <w:t>contract_number</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r w:rsidRPr="00D246B6">
              <w:t>string</w:t>
            </w:r>
          </w:p>
        </w:tc>
        <w:tc>
          <w:tcPr>
            <w:tcW w:w="689"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r w:rsidRPr="00D246B6">
              <w:t>200</w:t>
            </w:r>
          </w:p>
        </w:tc>
        <w:tc>
          <w:tcPr>
            <w:tcW w:w="946"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r w:rsidRPr="00D246B6">
              <w:t>1-1</w:t>
            </w:r>
          </w:p>
        </w:tc>
        <w:tc>
          <w:tcPr>
            <w:tcW w:w="3133" w:type="dxa"/>
            <w:tcBorders>
              <w:top w:val="single" w:sz="4" w:space="0" w:color="auto"/>
              <w:left w:val="single" w:sz="4" w:space="0" w:color="auto"/>
              <w:bottom w:val="single" w:sz="4" w:space="0" w:color="auto"/>
              <w:right w:val="single" w:sz="4" w:space="0" w:color="auto"/>
            </w:tcBorders>
          </w:tcPr>
          <w:p w:rsidR="00B20F5D" w:rsidRPr="00FE4A37" w:rsidRDefault="00B20F5D" w:rsidP="00902E0D">
            <w:pPr>
              <w:pStyle w:val="BPC3Tableitems"/>
            </w:pPr>
            <w:r>
              <w:t>Contract number</w:t>
            </w:r>
          </w:p>
        </w:tc>
      </w:tr>
      <w:tr w:rsidR="00B20F5D" w:rsidRPr="00D246B6"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proofErr w:type="spellStart"/>
            <w:r w:rsidRPr="00D246B6">
              <w:t>start_date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r w:rsidRPr="00D246B6">
              <w:t>date</w:t>
            </w:r>
          </w:p>
        </w:tc>
        <w:tc>
          <w:tcPr>
            <w:tcW w:w="689"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D246B6" w:rsidRDefault="00B20F5D" w:rsidP="00902E0D">
            <w:pPr>
              <w:pStyle w:val="BPC3Tableitems"/>
            </w:pPr>
            <w:r>
              <w:t>0</w:t>
            </w:r>
            <w:r w:rsidRPr="00D246B6">
              <w:t>-1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t>Contract start date</w:t>
            </w:r>
          </w:p>
        </w:tc>
      </w:tr>
      <w:tr w:rsidR="00B20F5D" w:rsidRPr="0054625B"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r>
              <w:t>person</w:t>
            </w:r>
          </w:p>
        </w:tc>
      </w:tr>
      <w:tr w:rsidR="00B20F5D" w:rsidRPr="00FE4A37"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t>person_title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FE4A37" w:rsidRDefault="00B20F5D" w:rsidP="00902E0D">
            <w:pPr>
              <w:pStyle w:val="BPC3Tableitems"/>
            </w:pPr>
            <w:r>
              <w:t xml:space="preserve">Person </w:t>
            </w:r>
            <w:proofErr w:type="spellStart"/>
            <w:r>
              <w:t>title</w:t>
            </w:r>
            <w:r w:rsidRPr="00FE4A37">
              <w:t>.</w:t>
            </w:r>
            <w:r>
              <w:t>List</w:t>
            </w:r>
            <w:proofErr w:type="spellEnd"/>
            <w:r>
              <w:t xml:space="preserve"> of values</w:t>
            </w:r>
            <w:r w:rsidRPr="00FE4A37">
              <w:t>:</w:t>
            </w:r>
          </w:p>
          <w:p w:rsidR="00B20F5D" w:rsidRPr="00FE4A37" w:rsidRDefault="00B20F5D" w:rsidP="00902E0D">
            <w:pPr>
              <w:pStyle w:val="BPC3Tableitems"/>
            </w:pPr>
            <w:r>
              <w:t>PTTLMRSS</w:t>
            </w:r>
            <w:r w:rsidRPr="00FE4A37">
              <w:rPr>
                <w:lang w:val="ru-RU"/>
              </w:rPr>
              <w:t xml:space="preserve"> – </w:t>
            </w:r>
            <w:r>
              <w:t xml:space="preserve"> </w:t>
            </w:r>
            <w:proofErr w:type="spellStart"/>
            <w:r>
              <w:t>Mrs</w:t>
            </w:r>
            <w:proofErr w:type="spellEnd"/>
          </w:p>
          <w:p w:rsidR="00B20F5D" w:rsidRPr="00FE4A37" w:rsidRDefault="00B20F5D" w:rsidP="00902E0D">
            <w:pPr>
              <w:pStyle w:val="BPC3Tableitems"/>
            </w:pPr>
            <w:r>
              <w:t>PTTLMSTR</w:t>
            </w:r>
            <w:r w:rsidRPr="00FE4A37">
              <w:rPr>
                <w:lang w:val="ru-RU"/>
              </w:rPr>
              <w:t xml:space="preserve"> – </w:t>
            </w:r>
            <w:proofErr w:type="spellStart"/>
            <w:r>
              <w:t>Mr</w:t>
            </w:r>
            <w:proofErr w:type="spellEnd"/>
          </w:p>
        </w:tc>
      </w:tr>
      <w:tr w:rsidR="00B20F5D" w:rsidRPr="00FE4A37"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D532A" w:rsidRDefault="00B20F5D" w:rsidP="00902E0D">
            <w:pPr>
              <w:pStyle w:val="BPC3Tableitems"/>
            </w:pPr>
            <w:proofErr w:type="spellStart"/>
            <w:r>
              <w:t>person_name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rsidRPr="002D26D3">
              <w:t>person_name</w:t>
            </w:r>
            <w:proofErr w:type="spellEnd"/>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1-2</w:t>
            </w:r>
          </w:p>
        </w:tc>
        <w:tc>
          <w:tcPr>
            <w:tcW w:w="3133" w:type="dxa"/>
            <w:tcBorders>
              <w:top w:val="single" w:sz="4" w:space="0" w:color="auto"/>
              <w:left w:val="single" w:sz="4" w:space="0" w:color="auto"/>
              <w:bottom w:val="single" w:sz="4" w:space="0" w:color="auto"/>
              <w:right w:val="single" w:sz="4" w:space="0" w:color="auto"/>
            </w:tcBorders>
          </w:tcPr>
          <w:p w:rsidR="00B20F5D" w:rsidRPr="00FE4A37" w:rsidRDefault="00B20F5D" w:rsidP="00902E0D">
            <w:pPr>
              <w:pStyle w:val="BPC3Tableitems"/>
            </w:pPr>
            <w:r>
              <w:t>Person name</w:t>
            </w:r>
          </w:p>
        </w:tc>
      </w:tr>
      <w:tr w:rsidR="00B20F5D" w:rsidRPr="006E65B1"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B7EB5" w:rsidRDefault="00B20F5D" w:rsidP="00902E0D">
            <w:pPr>
              <w:pStyle w:val="BPC3Tableitems"/>
            </w:pPr>
            <w:r>
              <w:t>suffix</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056C90" w:rsidRDefault="00B20F5D" w:rsidP="00902E0D">
            <w:pPr>
              <w:pStyle w:val="BPC3Tableitems"/>
            </w:pPr>
            <w:r>
              <w:t xml:space="preserve">The suffix of the </w:t>
            </w:r>
            <w:proofErr w:type="spellStart"/>
            <w:r>
              <w:t>name.List</w:t>
            </w:r>
            <w:proofErr w:type="spellEnd"/>
            <w:r>
              <w:t xml:space="preserve"> of values</w:t>
            </w:r>
            <w:r w:rsidRPr="00056C90">
              <w:t>:</w:t>
            </w:r>
          </w:p>
          <w:p w:rsidR="00B20F5D" w:rsidRPr="006E65B1" w:rsidRDefault="00B20F5D" w:rsidP="00902E0D">
            <w:pPr>
              <w:pStyle w:val="BPC3Tableitems"/>
            </w:pPr>
            <w:r>
              <w:t>PSFXSENR</w:t>
            </w:r>
            <w:r w:rsidRPr="006E65B1">
              <w:t xml:space="preserve"> – </w:t>
            </w:r>
            <w:r>
              <w:t>Senior</w:t>
            </w:r>
          </w:p>
          <w:p w:rsidR="00B20F5D" w:rsidRPr="006E65B1" w:rsidRDefault="00B20F5D" w:rsidP="00902E0D">
            <w:pPr>
              <w:pStyle w:val="BPC3Tableitems"/>
            </w:pPr>
            <w:r>
              <w:t>PSFXJUNR</w:t>
            </w:r>
            <w:r w:rsidRPr="006E65B1">
              <w:t xml:space="preserve"> – </w:t>
            </w:r>
            <w:ins w:id="292" w:author="Mikhailov Vladimir" w:date="2018-09-28T11:09:00Z">
              <w:r w:rsidR="000F557B">
                <w:t>J</w:t>
              </w:r>
            </w:ins>
            <w:ins w:id="293" w:author="Mikhailov Vladimir" w:date="2018-09-28T11:10:00Z">
              <w:r w:rsidR="000F557B">
                <w:t>u</w:t>
              </w:r>
            </w:ins>
            <w:del w:id="294" w:author="Mikhailov Vladimir" w:date="2018-09-28T11:09:00Z">
              <w:r w:rsidDel="000F557B">
                <w:delText>U</w:delText>
              </w:r>
            </w:del>
            <w:r>
              <w:t>nior</w:t>
            </w:r>
          </w:p>
          <w:p w:rsidR="00B20F5D" w:rsidRPr="00056C90" w:rsidRDefault="00B20F5D" w:rsidP="00902E0D">
            <w:pPr>
              <w:pStyle w:val="BPC3Tableitems"/>
            </w:pPr>
            <w:r>
              <w:t>PSFXFRST</w:t>
            </w:r>
            <w:r w:rsidRPr="006E65B1">
              <w:t xml:space="preserve"> – </w:t>
            </w:r>
            <w:r>
              <w:t>First</w:t>
            </w:r>
          </w:p>
          <w:p w:rsidR="00B20F5D" w:rsidRPr="00056C90" w:rsidRDefault="00B20F5D" w:rsidP="00902E0D">
            <w:pPr>
              <w:pStyle w:val="BPC3Tableitems"/>
            </w:pPr>
            <w:r>
              <w:t>PSFXSCND</w:t>
            </w:r>
            <w:r w:rsidRPr="006E65B1">
              <w:t xml:space="preserve"> – </w:t>
            </w:r>
            <w:r>
              <w:t>Second</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9A077B" w:rsidRDefault="00B20F5D" w:rsidP="00902E0D">
            <w:pPr>
              <w:pStyle w:val="BPC3Tableitems"/>
            </w:pPr>
            <w:r>
              <w:t>birthday</w:t>
            </w:r>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date</w:t>
            </w:r>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t>Date of birthday</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place_of_birth</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t>Place of birth</w:t>
            </w:r>
          </w:p>
        </w:tc>
      </w:tr>
      <w:tr w:rsidR="00B20F5D" w:rsidRPr="006E65B1"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B7EB5" w:rsidRDefault="00B20F5D" w:rsidP="00902E0D">
            <w:pPr>
              <w:pStyle w:val="BPC3Tableitems"/>
            </w:pPr>
            <w:r>
              <w:t>gender</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Sex</w:t>
            </w:r>
            <w:r w:rsidRPr="00DC0609">
              <w:t xml:space="preserve">. </w:t>
            </w:r>
            <w:r>
              <w:t>Possible values</w:t>
            </w:r>
            <w:r w:rsidRPr="00DC0609">
              <w:t>:</w:t>
            </w:r>
          </w:p>
          <w:p w:rsidR="00B20F5D" w:rsidRPr="00DC0609" w:rsidRDefault="00B20F5D" w:rsidP="00902E0D">
            <w:pPr>
              <w:pStyle w:val="BPC3Tableitems"/>
            </w:pPr>
            <w:r>
              <w:t>GNDRFEML</w:t>
            </w:r>
            <w:r w:rsidRPr="00DC0609">
              <w:t xml:space="preserve"> – </w:t>
            </w:r>
            <w:r>
              <w:t>Female.</w:t>
            </w:r>
          </w:p>
          <w:p w:rsidR="00B20F5D" w:rsidRPr="00DC0609" w:rsidRDefault="00B20F5D" w:rsidP="00902E0D">
            <w:pPr>
              <w:pStyle w:val="BPC3Tableitems"/>
            </w:pPr>
            <w:r>
              <w:t>GNDRMALE</w:t>
            </w:r>
            <w:r w:rsidRPr="00C44A4A">
              <w:t xml:space="preserve"> – </w:t>
            </w:r>
            <w:r>
              <w:t>Male.</w:t>
            </w:r>
          </w:p>
        </w:tc>
      </w:tr>
      <w:tr w:rsidR="00B20F5D" w:rsidRPr="00CC2D05"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BD532A" w:rsidRDefault="00B20F5D" w:rsidP="00902E0D">
            <w:pPr>
              <w:pStyle w:val="BPC3Tableitems"/>
            </w:pPr>
            <w:proofErr w:type="spellStart"/>
            <w:r>
              <w:t>identity_card</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t>identity_card</w:t>
            </w:r>
            <w:proofErr w:type="spellEnd"/>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0-3</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rsidRPr="00DC0609">
              <w:t>Declaration of identity</w:t>
            </w:r>
            <w:r>
              <w:t>.</w:t>
            </w:r>
          </w:p>
        </w:tc>
      </w:tr>
      <w:tr w:rsidR="00B20F5D" w:rsidRPr="0054625B"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proofErr w:type="spellStart"/>
            <w:r w:rsidRPr="002D26D3">
              <w:t>person_name</w:t>
            </w:r>
            <w:proofErr w:type="spellEnd"/>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language</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rsidRPr="00842520">
              <w:t>1</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Language</w:t>
            </w:r>
            <w:r w:rsidRPr="00DC0609">
              <w:t xml:space="preserve"> </w:t>
            </w:r>
            <w:r>
              <w:t>of</w:t>
            </w:r>
            <w:r w:rsidRPr="00DC0609">
              <w:t xml:space="preserve"> </w:t>
            </w:r>
            <w:r>
              <w:t>the</w:t>
            </w:r>
            <w:r w:rsidRPr="00DC0609">
              <w:t xml:space="preserve"> </w:t>
            </w:r>
            <w:r>
              <w:t>person</w:t>
            </w:r>
            <w:r w:rsidRPr="00DC0609">
              <w:t xml:space="preserve"> </w:t>
            </w:r>
            <w:r>
              <w:t>name</w:t>
            </w:r>
            <w:r w:rsidRPr="00DC0609">
              <w:t xml:space="preserve">. </w:t>
            </w:r>
            <w:r>
              <w:t>Possible values</w:t>
            </w:r>
            <w:r w:rsidRPr="00DC0609">
              <w:t>:</w:t>
            </w:r>
          </w:p>
          <w:p w:rsidR="00B20F5D" w:rsidRPr="00DC0609" w:rsidRDefault="00B20F5D" w:rsidP="00902E0D">
            <w:pPr>
              <w:pStyle w:val="BPC3Tableitems"/>
            </w:pPr>
            <w:r>
              <w:t>LANGRUS</w:t>
            </w:r>
            <w:r w:rsidRPr="00DC0609">
              <w:t xml:space="preserve"> – </w:t>
            </w:r>
            <w:r>
              <w:t>Russian.</w:t>
            </w:r>
          </w:p>
          <w:p w:rsidR="00B20F5D" w:rsidRPr="00DC0609" w:rsidRDefault="00B20F5D" w:rsidP="00902E0D">
            <w:pPr>
              <w:pStyle w:val="BPC3Tableitems"/>
            </w:pPr>
            <w:r>
              <w:t>LANGENG</w:t>
            </w:r>
            <w:r w:rsidRPr="00DC0609">
              <w:t xml:space="preserve"> – </w:t>
            </w:r>
            <w:r>
              <w:t>English.</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631F45" w:rsidRDefault="00B20F5D" w:rsidP="00902E0D">
            <w:pPr>
              <w:pStyle w:val="BPC3Tableitems"/>
            </w:pPr>
            <w:r>
              <w:t>surname</w:t>
            </w:r>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Bodyafterheading"/>
              <w:rPr>
                <w:rFonts w:ascii="Tahoma" w:hAnsi="Tahoma" w:cs="Tahoma"/>
                <w:sz w:val="20"/>
              </w:rPr>
            </w:pPr>
            <w:r>
              <w:t>Surname.</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631F45" w:rsidRDefault="00B20F5D" w:rsidP="00902E0D">
            <w:pPr>
              <w:pStyle w:val="BPC3Tableitems"/>
            </w:pPr>
            <w:proofErr w:type="spellStart"/>
            <w:r>
              <w:t>first_name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1</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Name.</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631F45" w:rsidRDefault="00B20F5D" w:rsidP="00902E0D">
            <w:pPr>
              <w:pStyle w:val="BPC3Tableitems"/>
            </w:pPr>
            <w:proofErr w:type="spellStart"/>
            <w:r>
              <w:t>second_name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rsidRPr="00842520">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Bodyafterheading"/>
              <w:rPr>
                <w:rFonts w:ascii="Tahoma" w:hAnsi="Tahoma" w:cs="Tahoma"/>
                <w:sz w:val="20"/>
              </w:rPr>
            </w:pPr>
            <w:r>
              <w:t>P</w:t>
            </w:r>
            <w:r w:rsidRPr="005A31C0">
              <w:t>atronymic name</w:t>
            </w:r>
            <w:r>
              <w:t>.</w:t>
            </w:r>
          </w:p>
        </w:tc>
      </w:tr>
      <w:tr w:rsidR="00B20F5D" w:rsidRPr="0054625B"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proofErr w:type="spellStart"/>
            <w:r>
              <w:t>identity_card</w:t>
            </w:r>
            <w:proofErr w:type="spellEnd"/>
          </w:p>
        </w:tc>
      </w:tr>
      <w:tr w:rsidR="00B20F5D" w:rsidRPr="00183CD6"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proofErr w:type="spellStart"/>
            <w:r>
              <w:lastRenderedPageBreak/>
              <w:t>id_type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rsidRPr="00842520">
              <w:t>1</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920E9D" w:rsidRDefault="00B20F5D" w:rsidP="00902E0D">
            <w:pPr>
              <w:pStyle w:val="BPC3Bodyafterheading"/>
              <w:rPr>
                <w:rFonts w:asciiTheme="minorHAnsi" w:hAnsiTheme="minorHAnsi" w:cs="Arial"/>
                <w:szCs w:val="24"/>
              </w:rPr>
            </w:pPr>
            <w:r w:rsidRPr="00920E9D">
              <w:rPr>
                <w:rFonts w:asciiTheme="minorHAnsi" w:hAnsiTheme="minorHAnsi"/>
                <w:szCs w:val="24"/>
              </w:rPr>
              <w:t>Person or company IDs types</w:t>
            </w:r>
            <w:r>
              <w:rPr>
                <w:rFonts w:asciiTheme="minorHAnsi" w:hAnsiTheme="minorHAnsi"/>
                <w:szCs w:val="24"/>
              </w:rPr>
              <w:t xml:space="preserve">. </w:t>
            </w:r>
            <w:r w:rsidRPr="00920E9D">
              <w:rPr>
                <w:rFonts w:asciiTheme="minorHAnsi" w:hAnsiTheme="minorHAnsi" w:cs="Courier"/>
                <w:color w:val="000000"/>
                <w:szCs w:val="24"/>
              </w:rPr>
              <w:t>Please refer to IDTP dictionary.</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F01E28" w:rsidRDefault="00B20F5D" w:rsidP="00902E0D">
            <w:pPr>
              <w:pStyle w:val="BPC3Tableitems"/>
            </w:pPr>
            <w:proofErr w:type="spellStart"/>
            <w:r>
              <w:t>id_series</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t xml:space="preserve">Declaration </w:t>
            </w:r>
            <w:r w:rsidRPr="00920E9D">
              <w:rPr>
                <w:rFonts w:asciiTheme="minorHAnsi" w:hAnsiTheme="minorHAnsi"/>
                <w:szCs w:val="24"/>
              </w:rPr>
              <w:t>s</w:t>
            </w:r>
            <w:r w:rsidRPr="00920E9D">
              <w:rPr>
                <w:rFonts w:asciiTheme="minorHAnsi" w:hAnsiTheme="minorHAnsi" w:cs="Arial"/>
                <w:szCs w:val="24"/>
              </w:rPr>
              <w:t>eries.</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F01E28" w:rsidRDefault="00B20F5D" w:rsidP="00902E0D">
            <w:pPr>
              <w:pStyle w:val="BPC3Tableitems"/>
            </w:pPr>
            <w:proofErr w:type="spellStart"/>
            <w:r>
              <w:t>id_number</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1</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Declaration number.</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F01E28" w:rsidRDefault="00B20F5D" w:rsidP="00902E0D">
            <w:pPr>
              <w:pStyle w:val="BPC3Tableitems"/>
            </w:pPr>
            <w:proofErr w:type="spellStart"/>
            <w:r>
              <w:t>id_issuer</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s</w:t>
            </w:r>
            <w:r w:rsidRPr="00E617B5">
              <w:t>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t>Issuer.</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F01E28" w:rsidRDefault="00B20F5D" w:rsidP="00902E0D">
            <w:pPr>
              <w:pStyle w:val="BPC3Tableitems"/>
            </w:pPr>
            <w:proofErr w:type="spellStart"/>
            <w:r>
              <w:t>id_issue_date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date</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4B2995" w:rsidRDefault="00B20F5D" w:rsidP="00902E0D">
            <w:pPr>
              <w:pStyle w:val="BPC3Tableitems"/>
            </w:pPr>
            <w:r>
              <w:t>Date of issue.</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F01E28" w:rsidRDefault="00B20F5D" w:rsidP="00902E0D">
            <w:pPr>
              <w:pStyle w:val="BPC3Tableitems"/>
            </w:pPr>
            <w:proofErr w:type="spellStart"/>
            <w:r>
              <w:t>id_expire_date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date</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0</w:t>
            </w:r>
            <w:r w:rsidRPr="00E617B5">
              <w:t>-1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Expiry</w:t>
            </w:r>
            <w:r w:rsidRPr="00DC0609">
              <w:t xml:space="preserve"> </w:t>
            </w:r>
            <w:r>
              <w:t>date.</w:t>
            </w:r>
          </w:p>
        </w:tc>
      </w:tr>
      <w:tr w:rsidR="00B20F5D" w:rsidRPr="0039653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rsidRPr="00430F2C">
              <w:t>id_desc</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rPr>
                <w:rFonts w:ascii="Tahoma" w:hAnsi="Tahoma" w:cs="Tahoma"/>
                <w:sz w:val="20"/>
                <w:szCs w:val="20"/>
              </w:rPr>
            </w:pPr>
            <w:r>
              <w:rPr>
                <w:rFonts w:ascii="Tahoma" w:hAnsi="Tahoma" w:cs="Tahoma"/>
                <w:sz w:val="20"/>
                <w:szCs w:val="20"/>
              </w:rPr>
              <w:t>4000</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Id description</w:t>
            </w:r>
          </w:p>
        </w:tc>
      </w:tr>
      <w:tr w:rsidR="00B20F5D" w:rsidRPr="002F6979"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r>
              <w:t>contact</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contact_type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Contact type. Possible values</w:t>
            </w:r>
            <w:r w:rsidRPr="00DC0609">
              <w:t>:</w:t>
            </w:r>
          </w:p>
          <w:p w:rsidR="00B20F5D" w:rsidRPr="00DC0609" w:rsidRDefault="00B20F5D" w:rsidP="00902E0D">
            <w:pPr>
              <w:pStyle w:val="BPC3Tableitems"/>
            </w:pPr>
            <w:r>
              <w:t>CNTTPRMC</w:t>
            </w:r>
            <w:r w:rsidRPr="00DC0609">
              <w:t xml:space="preserve"> – </w:t>
            </w:r>
            <w:r>
              <w:t>Primary contact.</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42520" w:rsidRDefault="00B20F5D">
            <w:pPr>
              <w:pStyle w:val="BPC3Tableitems"/>
            </w:pPr>
            <w:proofErr w:type="spellStart"/>
            <w:r w:rsidRPr="00842520">
              <w:t>pref</w:t>
            </w:r>
            <w:del w:id="295" w:author="Mikhailov Vladimir" w:date="2018-09-28T11:24:00Z">
              <w:r w:rsidRPr="00842520" w:rsidDel="00EE69F9">
                <w:delText>f</w:delText>
              </w:r>
            </w:del>
            <w:r w:rsidRPr="00842520">
              <w:t>e</w:t>
            </w:r>
            <w:ins w:id="296" w:author="Mikhailov Vladimir" w:date="2018-09-28T11:24:00Z">
              <w:r w:rsidR="00EE69F9">
                <w:t>r</w:t>
              </w:r>
            </w:ins>
            <w:r w:rsidRPr="00842520">
              <w:t>red_lang</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DC0609" w:rsidRDefault="00B20F5D" w:rsidP="00902E0D">
            <w:pPr>
              <w:pStyle w:val="BPC3Tableitems"/>
            </w:pPr>
            <w:r>
              <w:t>Desired communication language. Possible values</w:t>
            </w:r>
            <w:r w:rsidRPr="00DC0609">
              <w:t>:</w:t>
            </w:r>
          </w:p>
          <w:p w:rsidR="00B20F5D" w:rsidRDefault="00B20F5D" w:rsidP="00902E0D">
            <w:pPr>
              <w:pStyle w:val="BPC3Tableitems"/>
            </w:pPr>
            <w:r>
              <w:t>LANGRUS</w:t>
            </w:r>
            <w:r w:rsidRPr="00DC0609">
              <w:t xml:space="preserve"> – </w:t>
            </w:r>
            <w:r>
              <w:t>Russian.</w:t>
            </w:r>
          </w:p>
          <w:p w:rsidR="00B20F5D" w:rsidRDefault="00B20F5D" w:rsidP="00902E0D">
            <w:pPr>
              <w:pStyle w:val="BPC3Tableitems"/>
            </w:pPr>
            <w:r>
              <w:t>LANGENG</w:t>
            </w:r>
            <w:r w:rsidRPr="0056389C">
              <w:t xml:space="preserve"> – </w:t>
            </w:r>
            <w:r>
              <w:t>English.</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44BE5" w:rsidRDefault="00B20F5D" w:rsidP="00902E0D">
            <w:pPr>
              <w:pStyle w:val="BPC3Tableitems"/>
            </w:pPr>
            <w:proofErr w:type="spellStart"/>
            <w:r w:rsidRPr="00844BE5">
              <w:t>job_title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844BE5" w:rsidRDefault="00B20F5D" w:rsidP="00902E0D">
            <w:pPr>
              <w:pStyle w:val="BPC3Tableitems"/>
            </w:pPr>
            <w:r>
              <w:t xml:space="preserve">Dictionary </w:t>
            </w:r>
            <w:r w:rsidRPr="00844BE5">
              <w:t>JTTL</w:t>
            </w:r>
          </w:p>
        </w:tc>
      </w:tr>
      <w:tr w:rsidR="00B20F5D" w:rsidRPr="00DC060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44BE5" w:rsidRDefault="00B20F5D" w:rsidP="00902E0D">
            <w:pPr>
              <w:pStyle w:val="BPC3Tableitems"/>
            </w:pPr>
            <w:r w:rsidRPr="00CA21C5">
              <w:t>person</w:t>
            </w:r>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rsidRPr="00CA21C5">
              <w:t>person</w:t>
            </w:r>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Person</w:t>
            </w:r>
          </w:p>
        </w:tc>
      </w:tr>
      <w:tr w:rsidR="00B20F5D" w:rsidRPr="005B7F59"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2B5F1A" w:rsidRDefault="00B20F5D" w:rsidP="00902E0D">
            <w:pPr>
              <w:pStyle w:val="BPC3Tableitems"/>
            </w:pPr>
            <w:proofErr w:type="spellStart"/>
            <w:r>
              <w:t>contact_data</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proofErr w:type="spellStart"/>
            <w:r>
              <w:t>contact_data</w:t>
            </w:r>
            <w:proofErr w:type="spellEnd"/>
          </w:p>
        </w:tc>
        <w:tc>
          <w:tcPr>
            <w:tcW w:w="689"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r>
              <w:t>0-*</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Contact data.</w:t>
            </w:r>
          </w:p>
        </w:tc>
      </w:tr>
      <w:tr w:rsidR="00B20F5D" w:rsidRPr="002F6979"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proofErr w:type="spellStart"/>
            <w:r>
              <w:t>contact_data</w:t>
            </w:r>
            <w:proofErr w:type="spellEnd"/>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commun_method</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Communication method. Possible values</w:t>
            </w:r>
            <w:r w:rsidRPr="00F107FA">
              <w:t>:</w:t>
            </w:r>
          </w:p>
          <w:p w:rsidR="00B20F5D" w:rsidRPr="00F107FA" w:rsidRDefault="00B20F5D" w:rsidP="00902E0D">
            <w:pPr>
              <w:pStyle w:val="BPC3Tableitems"/>
            </w:pPr>
            <w:r w:rsidRPr="00F107FA">
              <w:t>CMNM0001 – Mobile phone.</w:t>
            </w:r>
          </w:p>
          <w:p w:rsidR="00B20F5D" w:rsidRPr="00F107FA" w:rsidRDefault="00B20F5D" w:rsidP="00902E0D">
            <w:pPr>
              <w:pStyle w:val="BPC3Tableitems"/>
            </w:pPr>
            <w:r w:rsidRPr="00F107FA">
              <w:t>CMNM0002 – E-mail.</w:t>
            </w:r>
          </w:p>
          <w:p w:rsidR="00B20F5D" w:rsidRPr="00F107FA" w:rsidRDefault="00B20F5D" w:rsidP="00902E0D">
            <w:pPr>
              <w:pStyle w:val="BPC3Tableitems"/>
            </w:pPr>
            <w:r w:rsidRPr="00F107FA">
              <w:t>CMNM0003 – Post.</w:t>
            </w:r>
          </w:p>
          <w:p w:rsidR="00B20F5D" w:rsidRPr="00F107FA" w:rsidRDefault="00B20F5D" w:rsidP="00902E0D">
            <w:pPr>
              <w:pStyle w:val="BPC3Tableitems"/>
            </w:pPr>
            <w:r w:rsidRPr="00F107FA">
              <w:t>CMNM0004 – Fax.</w:t>
            </w:r>
          </w:p>
          <w:p w:rsidR="00B20F5D" w:rsidRPr="00F107FA" w:rsidRDefault="00B20F5D" w:rsidP="00902E0D">
            <w:pPr>
              <w:pStyle w:val="BPC3Tableitems"/>
            </w:pPr>
            <w:r w:rsidRPr="00F107FA">
              <w:t>CMNM0005 – Skype.</w:t>
            </w:r>
          </w:p>
          <w:p w:rsidR="00B20F5D" w:rsidRPr="00F107FA" w:rsidRDefault="00B20F5D" w:rsidP="00902E0D">
            <w:pPr>
              <w:pStyle w:val="BPC3Tableitems"/>
              <w:rPr>
                <w:rFonts w:ascii="Arial" w:hAnsi="Arial" w:cs="Arial"/>
                <w:sz w:val="18"/>
                <w:szCs w:val="18"/>
              </w:rPr>
            </w:pPr>
            <w:r w:rsidRPr="00F107FA">
              <w:t>CMNM0008 – ICQ Corp.</w:t>
            </w:r>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D446DA" w:rsidRDefault="00B20F5D" w:rsidP="00902E0D">
            <w:pPr>
              <w:pStyle w:val="BPC3Tableitems"/>
            </w:pPr>
            <w:proofErr w:type="spellStart"/>
            <w:r>
              <w:lastRenderedPageBreak/>
              <w:t>commun_address</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5B7F59"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Communication address in accordance with the specified communication method.</w:t>
            </w:r>
          </w:p>
        </w:tc>
      </w:tr>
      <w:tr w:rsidR="00B20F5D" w:rsidRPr="0054625B"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r>
              <w:t>address</w:t>
            </w:r>
          </w:p>
        </w:tc>
      </w:tr>
      <w:tr w:rsidR="00B20F5D" w:rsidRPr="001A53C8"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address</w:t>
            </w:r>
            <w:r w:rsidRPr="001A53C8">
              <w:t>_type</w:t>
            </w:r>
            <w:proofErr w:type="spellEnd"/>
          </w:p>
          <w:p w:rsidR="00B20F5D" w:rsidRDefault="00B20F5D" w:rsidP="00902E0D">
            <w:pPr>
              <w:rPr>
                <w:rFonts w:ascii="Tahoma" w:hAnsi="Tahoma" w:cs="Tahoma"/>
                <w:sz w:val="20"/>
                <w:szCs w:val="20"/>
              </w:rPr>
            </w:pPr>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rsidRPr="001A53C8">
              <w:t>string</w:t>
            </w:r>
          </w:p>
        </w:tc>
        <w:tc>
          <w:tcPr>
            <w:tcW w:w="689"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Pr="00E617B5"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Address type</w:t>
            </w:r>
            <w:r w:rsidRPr="00F107FA">
              <w:t xml:space="preserve">. </w:t>
            </w:r>
            <w:r>
              <w:t>Possible values</w:t>
            </w:r>
            <w:r w:rsidRPr="00F107FA">
              <w:t>:</w:t>
            </w:r>
          </w:p>
          <w:p w:rsidR="00B20F5D" w:rsidRPr="00F107FA" w:rsidRDefault="00B20F5D" w:rsidP="00902E0D">
            <w:pPr>
              <w:pStyle w:val="BPC3Tableitems"/>
            </w:pPr>
            <w:r w:rsidRPr="00F107FA">
              <w:t>ADTPBSNA - Business address.</w:t>
            </w:r>
          </w:p>
          <w:p w:rsidR="00B20F5D" w:rsidRPr="00F107FA" w:rsidRDefault="00B20F5D" w:rsidP="00902E0D">
            <w:pPr>
              <w:pStyle w:val="BPC3Tableitems"/>
            </w:pPr>
            <w:r w:rsidRPr="00F107FA">
              <w:t>ADTPHOME – Home address.</w:t>
            </w:r>
          </w:p>
          <w:p w:rsidR="00B20F5D" w:rsidRPr="00842520" w:rsidRDefault="00B20F5D" w:rsidP="00902E0D">
            <w:pPr>
              <w:pStyle w:val="BPC3Tableitems"/>
            </w:pPr>
            <w:r w:rsidRPr="00F107FA">
              <w:t>ADTPLGLA – Legal address.</w:t>
            </w:r>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42520" w:rsidRDefault="00B20F5D" w:rsidP="00902E0D">
            <w:pPr>
              <w:pStyle w:val="BPC3Tableitems"/>
            </w:pPr>
            <w:r w:rsidRPr="00842520">
              <w:t>country</w:t>
            </w:r>
          </w:p>
        </w:tc>
        <w:tc>
          <w:tcPr>
            <w:tcW w:w="1646" w:type="dxa"/>
            <w:tcBorders>
              <w:top w:val="single" w:sz="4" w:space="0" w:color="auto"/>
              <w:left w:val="single" w:sz="4" w:space="0" w:color="auto"/>
              <w:bottom w:val="single" w:sz="4" w:space="0" w:color="auto"/>
              <w:right w:val="single" w:sz="4" w:space="0" w:color="auto"/>
            </w:tcBorders>
          </w:tcPr>
          <w:p w:rsidR="00B20F5D" w:rsidRPr="002C1215"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2C1215" w:rsidRDefault="00B20F5D" w:rsidP="00902E0D">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B20F5D" w:rsidRPr="002C1215"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Country</w:t>
            </w:r>
            <w:r w:rsidRPr="00F107FA">
              <w:t xml:space="preserve"> (</w:t>
            </w:r>
            <w:r>
              <w:t>3 digit of the ISO</w:t>
            </w:r>
            <w:r w:rsidRPr="00F107FA">
              <w:t xml:space="preserve"> </w:t>
            </w:r>
            <w:r>
              <w:t>code</w:t>
            </w:r>
            <w:r w:rsidRPr="00F107FA">
              <w:t>)</w:t>
            </w:r>
            <w:r>
              <w:t>.</w:t>
            </w:r>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address_name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address_name</w:t>
            </w:r>
            <w:proofErr w:type="spellEnd"/>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1-2</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Address data that can be performed in different languages.</w:t>
            </w:r>
          </w:p>
        </w:tc>
      </w:tr>
      <w:tr w:rsidR="00B20F5D" w:rsidRPr="00C455DF"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house</w:t>
            </w:r>
          </w:p>
        </w:tc>
        <w:tc>
          <w:tcPr>
            <w:tcW w:w="16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House number.</w:t>
            </w:r>
          </w:p>
        </w:tc>
      </w:tr>
      <w:tr w:rsidR="00B20F5D" w:rsidRPr="00C455DF"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apartment</w:t>
            </w:r>
          </w:p>
        </w:tc>
        <w:tc>
          <w:tcPr>
            <w:tcW w:w="16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DE0E20" w:rsidRDefault="00B20F5D" w:rsidP="00902E0D">
            <w:pPr>
              <w:pStyle w:val="BPC3Tableitems"/>
            </w:pPr>
            <w:r>
              <w:t>Apartment.</w:t>
            </w:r>
          </w:p>
        </w:tc>
      </w:tr>
      <w:tr w:rsidR="00B20F5D" w:rsidRPr="00ED7580"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ED7580" w:rsidRDefault="00B20F5D" w:rsidP="00902E0D">
            <w:pPr>
              <w:pStyle w:val="BPC3Tableitems"/>
            </w:pPr>
            <w:proofErr w:type="spellStart"/>
            <w:r>
              <w:t>postal_code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ED7580"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ED7580" w:rsidRDefault="00B20F5D" w:rsidP="00902E0D">
            <w:pPr>
              <w:pStyle w:val="BPC3Tableitems"/>
            </w:pPr>
            <w:r>
              <w:t>10</w:t>
            </w:r>
          </w:p>
        </w:tc>
        <w:tc>
          <w:tcPr>
            <w:tcW w:w="946" w:type="dxa"/>
            <w:tcBorders>
              <w:top w:val="single" w:sz="4" w:space="0" w:color="auto"/>
              <w:left w:val="single" w:sz="4" w:space="0" w:color="auto"/>
              <w:bottom w:val="single" w:sz="4" w:space="0" w:color="auto"/>
              <w:right w:val="single" w:sz="4" w:space="0" w:color="auto"/>
            </w:tcBorders>
          </w:tcPr>
          <w:p w:rsidR="00B20F5D" w:rsidRPr="00ED7580"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DE0E20" w:rsidRDefault="00B20F5D" w:rsidP="00902E0D">
            <w:pPr>
              <w:pStyle w:val="BPC3Bodyafterheading"/>
              <w:rPr>
                <w:rFonts w:ascii="Tahoma" w:hAnsi="Tahoma" w:cs="Tahoma"/>
                <w:sz w:val="20"/>
              </w:rPr>
            </w:pPr>
            <w:r>
              <w:t>ZIP code.</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roofErr w:type="spellStart"/>
            <w:r>
              <w:t>region_code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Region code.</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rsidRPr="002C3C1C">
              <w:t>latitude</w:t>
            </w:r>
          </w:p>
        </w:tc>
        <w:tc>
          <w:tcPr>
            <w:tcW w:w="1646" w:type="dxa"/>
            <w:tcBorders>
              <w:top w:val="single" w:sz="4" w:space="0" w:color="auto"/>
              <w:left w:val="single" w:sz="4" w:space="0" w:color="auto"/>
              <w:bottom w:val="single" w:sz="4" w:space="0" w:color="auto"/>
              <w:right w:val="single" w:sz="4" w:space="0" w:color="auto"/>
            </w:tcBorders>
          </w:tcPr>
          <w:p w:rsidR="00B20F5D" w:rsidRDefault="005C70F0" w:rsidP="00902E0D">
            <w:pPr>
              <w:pStyle w:val="BPC3Tableitems"/>
            </w:pPr>
            <w:ins w:id="297" w:author="Mikhailov Vladimir" w:date="2018-09-28T11:39:00Z">
              <w:r w:rsidRPr="005C70F0">
                <w:t>double</w:t>
              </w:r>
            </w:ins>
            <w:del w:id="298" w:author="Mikhailov Vladimir" w:date="2018-09-28T11:39:00Z">
              <w:r w:rsidR="00B20F5D" w:rsidDel="005C70F0">
                <w:delText>Int</w:delText>
              </w:r>
            </w:del>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rsidRPr="002C3C1C">
              <w:t>Geographic coordinate - Latitude (N)</w:t>
            </w:r>
          </w:p>
        </w:tc>
      </w:tr>
      <w:tr w:rsidR="00B20F5D"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rsidRPr="002C3C1C">
              <w:t>longitude</w:t>
            </w:r>
          </w:p>
        </w:tc>
        <w:tc>
          <w:tcPr>
            <w:tcW w:w="1646" w:type="dxa"/>
            <w:tcBorders>
              <w:top w:val="single" w:sz="4" w:space="0" w:color="auto"/>
              <w:left w:val="single" w:sz="4" w:space="0" w:color="auto"/>
              <w:bottom w:val="single" w:sz="4" w:space="0" w:color="auto"/>
              <w:right w:val="single" w:sz="4" w:space="0" w:color="auto"/>
            </w:tcBorders>
          </w:tcPr>
          <w:p w:rsidR="00B20F5D" w:rsidRDefault="005C70F0" w:rsidP="00902E0D">
            <w:pPr>
              <w:pStyle w:val="BPC3Tableitems"/>
            </w:pPr>
            <w:ins w:id="299" w:author="Mikhailov Vladimir" w:date="2018-09-28T11:39:00Z">
              <w:r w:rsidRPr="005C70F0">
                <w:t>double</w:t>
              </w:r>
            </w:ins>
            <w:del w:id="300" w:author="Mikhailov Vladimir" w:date="2018-09-28T11:39:00Z">
              <w:r w:rsidR="00B20F5D" w:rsidDel="005C70F0">
                <w:delText>Int</w:delText>
              </w:r>
            </w:del>
          </w:p>
        </w:tc>
        <w:tc>
          <w:tcPr>
            <w:tcW w:w="689"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Default="00B20F5D" w:rsidP="00902E0D">
            <w:pPr>
              <w:pStyle w:val="BPC3Tableitems"/>
            </w:pPr>
            <w:r w:rsidRPr="002C3C1C">
              <w:t>Geographic coordinate - Longitude (W)</w:t>
            </w:r>
          </w:p>
        </w:tc>
      </w:tr>
      <w:tr w:rsidR="00B20F5D" w:rsidRPr="0054625B"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20F5D" w:rsidRPr="002D26D3" w:rsidRDefault="00B20F5D" w:rsidP="00902E0D">
            <w:pPr>
              <w:pStyle w:val="BPC3Tableheadings"/>
            </w:pPr>
            <w:proofErr w:type="spellStart"/>
            <w:r>
              <w:t>address_name</w:t>
            </w:r>
            <w:proofErr w:type="spellEnd"/>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842520" w:rsidRDefault="00B20F5D" w:rsidP="00902E0D">
            <w:pPr>
              <w:pStyle w:val="BPC3Tableitems"/>
            </w:pPr>
            <w:r w:rsidRPr="00842520">
              <w:t>language</w:t>
            </w:r>
          </w:p>
        </w:tc>
        <w:tc>
          <w:tcPr>
            <w:tcW w:w="1646" w:type="dxa"/>
            <w:tcBorders>
              <w:top w:val="single" w:sz="4" w:space="0" w:color="auto"/>
              <w:left w:val="single" w:sz="4" w:space="0" w:color="auto"/>
              <w:bottom w:val="single" w:sz="4" w:space="0" w:color="auto"/>
              <w:right w:val="single" w:sz="4" w:space="0" w:color="auto"/>
            </w:tcBorders>
          </w:tcPr>
          <w:p w:rsidR="00B20F5D" w:rsidRPr="00842520" w:rsidRDefault="00B20F5D" w:rsidP="00902E0D">
            <w:pPr>
              <w:pStyle w:val="BPC3Tableitems"/>
            </w:pPr>
            <w:r w:rsidRPr="00842520">
              <w:t>string</w:t>
            </w:r>
          </w:p>
        </w:tc>
        <w:tc>
          <w:tcPr>
            <w:tcW w:w="689" w:type="dxa"/>
            <w:tcBorders>
              <w:top w:val="single" w:sz="4" w:space="0" w:color="auto"/>
              <w:left w:val="single" w:sz="4" w:space="0" w:color="auto"/>
              <w:bottom w:val="single" w:sz="4" w:space="0" w:color="auto"/>
              <w:right w:val="single" w:sz="4" w:space="0" w:color="auto"/>
            </w:tcBorders>
          </w:tcPr>
          <w:p w:rsidR="00B20F5D" w:rsidRPr="00842520" w:rsidRDefault="00B20F5D" w:rsidP="00902E0D">
            <w:pPr>
              <w:pStyle w:val="BPC3Tableitems"/>
            </w:pPr>
            <w:r w:rsidRPr="00842520">
              <w:t>8</w:t>
            </w:r>
          </w:p>
        </w:tc>
        <w:tc>
          <w:tcPr>
            <w:tcW w:w="946" w:type="dxa"/>
            <w:tcBorders>
              <w:top w:val="single" w:sz="4" w:space="0" w:color="auto"/>
              <w:left w:val="single" w:sz="4" w:space="0" w:color="auto"/>
              <w:bottom w:val="single" w:sz="4" w:space="0" w:color="auto"/>
              <w:right w:val="single" w:sz="4" w:space="0" w:color="auto"/>
            </w:tcBorders>
          </w:tcPr>
          <w:p w:rsidR="00B20F5D" w:rsidRPr="00842520" w:rsidRDefault="00B20F5D" w:rsidP="00902E0D">
            <w:pPr>
              <w:pStyle w:val="BPC3Tableitems"/>
            </w:pPr>
            <w:r w:rsidRPr="00842520">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Language of the address data. Possible</w:t>
            </w:r>
            <w:r w:rsidRPr="00F107FA">
              <w:t xml:space="preserve"> </w:t>
            </w:r>
            <w:r>
              <w:t>values:</w:t>
            </w:r>
          </w:p>
          <w:p w:rsidR="00B20F5D" w:rsidRPr="00F107FA" w:rsidRDefault="00B20F5D" w:rsidP="00902E0D">
            <w:pPr>
              <w:pStyle w:val="BPC3Tableitems"/>
            </w:pPr>
            <w:r>
              <w:t>LANGRUS</w:t>
            </w:r>
            <w:r w:rsidRPr="00F107FA">
              <w:t xml:space="preserve"> – </w:t>
            </w:r>
            <w:r>
              <w:t>Russian.</w:t>
            </w:r>
          </w:p>
          <w:p w:rsidR="00B20F5D" w:rsidRPr="00F107FA" w:rsidRDefault="00B20F5D" w:rsidP="00902E0D">
            <w:pPr>
              <w:pStyle w:val="BPC3Tableitems"/>
            </w:pPr>
            <w:r>
              <w:t>LANGENG</w:t>
            </w:r>
            <w:r w:rsidRPr="00F107FA">
              <w:t xml:space="preserve"> – </w:t>
            </w:r>
            <w:r>
              <w:t>English.</w:t>
            </w:r>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3254EB" w:rsidRDefault="00B20F5D" w:rsidP="00902E0D">
            <w:pPr>
              <w:pStyle w:val="BPC3Tableitems"/>
            </w:pPr>
            <w:r>
              <w:t>region</w:t>
            </w:r>
          </w:p>
        </w:tc>
        <w:tc>
          <w:tcPr>
            <w:tcW w:w="1646" w:type="dxa"/>
            <w:tcBorders>
              <w:top w:val="single" w:sz="4" w:space="0" w:color="auto"/>
              <w:left w:val="single" w:sz="4" w:space="0" w:color="auto"/>
              <w:bottom w:val="single" w:sz="4" w:space="0" w:color="auto"/>
              <w:right w:val="single" w:sz="4" w:space="0" w:color="auto"/>
            </w:tcBorders>
          </w:tcPr>
          <w:p w:rsidR="00B20F5D" w:rsidRPr="002C1215"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2C1215"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2C1215" w:rsidRDefault="00B20F5D" w:rsidP="00902E0D">
            <w:pPr>
              <w:pStyle w:val="BPC3Tableitems"/>
            </w:pPr>
            <w:r>
              <w:t>0-1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Region name.</w:t>
            </w:r>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city</w:t>
            </w:r>
          </w:p>
        </w:tc>
        <w:tc>
          <w:tcPr>
            <w:tcW w:w="16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City.</w:t>
            </w:r>
          </w:p>
        </w:tc>
      </w:tr>
      <w:tr w:rsidR="00B20F5D" w:rsidRPr="00F107FA"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street</w:t>
            </w:r>
          </w:p>
        </w:tc>
        <w:tc>
          <w:tcPr>
            <w:tcW w:w="16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string</w:t>
            </w:r>
          </w:p>
        </w:tc>
        <w:tc>
          <w:tcPr>
            <w:tcW w:w="689"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20F5D" w:rsidRPr="00C455DF" w:rsidRDefault="00B20F5D" w:rsidP="00902E0D">
            <w:pPr>
              <w:pStyle w:val="BPC3Tableitems"/>
            </w:pPr>
            <w:r>
              <w:t>1-1</w:t>
            </w:r>
          </w:p>
        </w:tc>
        <w:tc>
          <w:tcPr>
            <w:tcW w:w="3133" w:type="dxa"/>
            <w:tcBorders>
              <w:top w:val="single" w:sz="4" w:space="0" w:color="auto"/>
              <w:left w:val="single" w:sz="4" w:space="0" w:color="auto"/>
              <w:bottom w:val="single" w:sz="4" w:space="0" w:color="auto"/>
              <w:right w:val="single" w:sz="4" w:space="0" w:color="auto"/>
            </w:tcBorders>
          </w:tcPr>
          <w:p w:rsidR="00B20F5D" w:rsidRPr="00F107FA" w:rsidRDefault="00B20F5D" w:rsidP="00902E0D">
            <w:pPr>
              <w:pStyle w:val="BPC3Tableitems"/>
            </w:pPr>
            <w:r>
              <w:t>Street.</w:t>
            </w:r>
          </w:p>
        </w:tc>
      </w:tr>
      <w:tr w:rsidR="00B20F5D" w:rsidRPr="00866702" w:rsidTr="00902E0D">
        <w:trPr>
          <w:trHeight w:val="135"/>
        </w:trPr>
        <w:tc>
          <w:tcPr>
            <w:tcW w:w="9138" w:type="dxa"/>
            <w:gridSpan w:val="5"/>
            <w:tcBorders>
              <w:top w:val="single" w:sz="4" w:space="0" w:color="auto"/>
              <w:left w:val="single" w:sz="4" w:space="0" w:color="auto"/>
              <w:bottom w:val="single" w:sz="4" w:space="0" w:color="auto"/>
              <w:right w:val="single" w:sz="4" w:space="0" w:color="auto"/>
            </w:tcBorders>
          </w:tcPr>
          <w:p w:rsidR="00B20F5D" w:rsidRPr="00C44A4A" w:rsidRDefault="00B20F5D" w:rsidP="00902E0D">
            <w:pPr>
              <w:pStyle w:val="BPC3Tableitems"/>
            </w:pPr>
            <w:proofErr w:type="spellStart"/>
            <w:r w:rsidRPr="0095080C">
              <w:rPr>
                <w:b/>
                <w:color w:val="002060"/>
                <w:sz w:val="26"/>
                <w:szCs w:val="26"/>
              </w:rPr>
              <w:lastRenderedPageBreak/>
              <w:t>flexible_field</w:t>
            </w:r>
            <w:proofErr w:type="spellEnd"/>
          </w:p>
        </w:tc>
      </w:tr>
      <w:tr w:rsidR="00B20F5D" w:rsidRPr="0095080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pStyle w:val="BPC3Tableitems"/>
            </w:pPr>
            <w:proofErr w:type="spellStart"/>
            <w:r w:rsidRPr="0095080C">
              <w:t>flexible_field_name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snapToGrid w:val="0"/>
              <w:rPr>
                <w:rFonts w:ascii="Calibri" w:hAnsi="Calibri"/>
                <w:szCs w:val="20"/>
                <w:lang w:eastAsia="en-US"/>
              </w:rPr>
            </w:pPr>
            <w:r w:rsidRPr="0095080C">
              <w:rPr>
                <w:rFonts w:ascii="Calibri" w:hAnsi="Calibri"/>
                <w:szCs w:val="20"/>
                <w:lang w:eastAsia="en-US"/>
              </w:rPr>
              <w:t>string</w:t>
            </w:r>
          </w:p>
        </w:tc>
        <w:tc>
          <w:tcPr>
            <w:tcW w:w="689"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snapToGrid w:val="0"/>
              <w:rPr>
                <w:rFonts w:ascii="Calibri" w:hAnsi="Calibri"/>
                <w:szCs w:val="20"/>
                <w:lang w:eastAsia="en-US"/>
              </w:rPr>
            </w:pPr>
            <w:r w:rsidRPr="0095080C">
              <w:rPr>
                <w:rFonts w:ascii="Calibri" w:hAnsi="Calibri"/>
                <w:szCs w:val="20"/>
                <w:lang w:eastAsia="en-US"/>
              </w:rPr>
              <w:t>200</w:t>
            </w:r>
          </w:p>
        </w:tc>
        <w:tc>
          <w:tcPr>
            <w:tcW w:w="946"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snapToGrid w:val="0"/>
              <w:rPr>
                <w:rFonts w:ascii="Calibri" w:hAnsi="Calibri"/>
                <w:szCs w:val="20"/>
                <w:lang w:eastAsia="en-US"/>
              </w:rPr>
            </w:pPr>
            <w:r w:rsidRPr="0095080C">
              <w:rPr>
                <w:rFonts w:ascii="Calibri" w:hAnsi="Calibri"/>
                <w:szCs w:val="20"/>
                <w:lang w:eastAsia="en-US"/>
              </w:rPr>
              <w:t>1-1</w:t>
            </w:r>
          </w:p>
        </w:tc>
        <w:tc>
          <w:tcPr>
            <w:tcW w:w="3133"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pStyle w:val="BPC3Tableitems"/>
            </w:pPr>
            <w:r w:rsidRPr="0095080C">
              <w:t>Unique flexible field name</w:t>
            </w:r>
          </w:p>
        </w:tc>
      </w:tr>
      <w:tr w:rsidR="00B20F5D" w:rsidRPr="0095080C" w:rsidTr="00902E0D">
        <w:trPr>
          <w:trHeight w:val="135"/>
        </w:trPr>
        <w:tc>
          <w:tcPr>
            <w:tcW w:w="2724"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pStyle w:val="BPC3Tableitems"/>
            </w:pPr>
            <w:proofErr w:type="spellStart"/>
            <w:r w:rsidRPr="0095080C">
              <w:t>flexible_field_value</w:t>
            </w:r>
            <w:proofErr w:type="spellEnd"/>
          </w:p>
        </w:tc>
        <w:tc>
          <w:tcPr>
            <w:tcW w:w="1646"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snapToGrid w:val="0"/>
              <w:rPr>
                <w:rFonts w:ascii="Calibri" w:hAnsi="Calibri"/>
                <w:szCs w:val="20"/>
                <w:lang w:eastAsia="en-US"/>
              </w:rPr>
            </w:pPr>
            <w:r w:rsidRPr="0095080C">
              <w:rPr>
                <w:rFonts w:ascii="Calibri" w:hAnsi="Calibri"/>
                <w:szCs w:val="20"/>
                <w:lang w:eastAsia="en-US"/>
              </w:rPr>
              <w:t>string</w:t>
            </w:r>
          </w:p>
        </w:tc>
        <w:tc>
          <w:tcPr>
            <w:tcW w:w="689"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snapToGrid w:val="0"/>
              <w:rPr>
                <w:rFonts w:ascii="Calibri" w:hAnsi="Calibri"/>
                <w:szCs w:val="20"/>
                <w:lang w:eastAsia="en-US"/>
              </w:rPr>
            </w:pPr>
            <w:r w:rsidRPr="0095080C">
              <w:rPr>
                <w:rFonts w:ascii="Calibri" w:hAnsi="Calibri"/>
                <w:szCs w:val="20"/>
                <w:lang w:eastAsia="en-US"/>
              </w:rPr>
              <w:t>200</w:t>
            </w:r>
          </w:p>
        </w:tc>
        <w:tc>
          <w:tcPr>
            <w:tcW w:w="946"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snapToGrid w:val="0"/>
              <w:rPr>
                <w:rFonts w:ascii="Calibri" w:hAnsi="Calibri"/>
                <w:szCs w:val="20"/>
                <w:lang w:eastAsia="en-US"/>
              </w:rPr>
            </w:pPr>
            <w:r w:rsidRPr="0095080C">
              <w:rPr>
                <w:rFonts w:ascii="Calibri" w:hAnsi="Calibri"/>
                <w:szCs w:val="20"/>
                <w:lang w:eastAsia="en-US"/>
              </w:rPr>
              <w:t>1-1</w:t>
            </w:r>
          </w:p>
        </w:tc>
        <w:tc>
          <w:tcPr>
            <w:tcW w:w="3133" w:type="dxa"/>
            <w:tcBorders>
              <w:top w:val="single" w:sz="4" w:space="0" w:color="auto"/>
              <w:left w:val="single" w:sz="4" w:space="0" w:color="auto"/>
              <w:bottom w:val="single" w:sz="4" w:space="0" w:color="auto"/>
              <w:right w:val="single" w:sz="4" w:space="0" w:color="auto"/>
            </w:tcBorders>
          </w:tcPr>
          <w:p w:rsidR="00B20F5D" w:rsidRPr="0095080C" w:rsidRDefault="00B20F5D" w:rsidP="00902E0D">
            <w:pPr>
              <w:pStyle w:val="BPC3Tableitems"/>
            </w:pPr>
            <w:r w:rsidRPr="0095080C">
              <w:t>Flexible field value</w:t>
            </w:r>
          </w:p>
        </w:tc>
      </w:tr>
    </w:tbl>
    <w:p w:rsidR="00B20F5D" w:rsidRDefault="00B20F5D" w:rsidP="0095597D">
      <w:pPr>
        <w:pStyle w:val="BPC3Bodyafterheading"/>
      </w:pPr>
    </w:p>
    <w:p w:rsidR="00B20F5D" w:rsidRPr="00F3701B" w:rsidRDefault="00B20F5D" w:rsidP="00B20F5D">
      <w:pPr>
        <w:pStyle w:val="BPC3Heading3"/>
      </w:pPr>
      <w:bookmarkStart w:id="301" w:name="_Toc377458630"/>
      <w:bookmarkStart w:id="302" w:name="_Toc377556067"/>
      <w:bookmarkStart w:id="303" w:name="_Toc383426747"/>
      <w:bookmarkStart w:id="304" w:name="_Toc525299765"/>
      <w:r>
        <w:t>CONTACT</w:t>
      </w:r>
      <w:bookmarkEnd w:id="301"/>
      <w:bookmarkEnd w:id="302"/>
      <w:bookmarkEnd w:id="303"/>
      <w:bookmarkEnd w:id="304"/>
    </w:p>
    <w:p w:rsidR="00B20F5D" w:rsidRDefault="00B20F5D" w:rsidP="00B20F5D">
      <w:pPr>
        <w:pStyle w:val="BPC3Bodyafterheading"/>
      </w:pPr>
      <w:r w:rsidRPr="00D71FF1">
        <w:t>The element contains all the customer contact details. There may be several communication methods for a customer. Also a customer can have several contacts. Contact type defines its purpose.</w:t>
      </w:r>
    </w:p>
    <w:p w:rsidR="00B20F5D" w:rsidRPr="00D71FF1" w:rsidRDefault="00B20F5D" w:rsidP="00B20F5D">
      <w:pPr>
        <w:pStyle w:val="BPC3Heading3"/>
      </w:pPr>
      <w:bookmarkStart w:id="305" w:name="_Toc377458631"/>
      <w:bookmarkStart w:id="306" w:name="_Toc377556068"/>
      <w:bookmarkStart w:id="307" w:name="_Toc383426748"/>
      <w:bookmarkStart w:id="308" w:name="_Toc525299766"/>
      <w:r>
        <w:t>CUSTOMER</w:t>
      </w:r>
      <w:bookmarkEnd w:id="305"/>
      <w:bookmarkEnd w:id="306"/>
      <w:bookmarkEnd w:id="307"/>
      <w:bookmarkEnd w:id="308"/>
    </w:p>
    <w:p w:rsidR="00B20F5D" w:rsidRPr="00395ECC" w:rsidRDefault="00B20F5D" w:rsidP="00B20F5D">
      <w:pPr>
        <w:pStyle w:val="BPC3Bodyafterheading"/>
      </w:pPr>
      <w:r>
        <w:t>The</w:t>
      </w:r>
      <w:r w:rsidRPr="00395ECC">
        <w:t xml:space="preserve"> </w:t>
      </w:r>
      <w:r>
        <w:t>element</w:t>
      </w:r>
      <w:r w:rsidRPr="00395ECC">
        <w:t xml:space="preserve"> </w:t>
      </w:r>
      <w:r>
        <w:t>contains</w:t>
      </w:r>
      <w:r w:rsidRPr="00395ECC">
        <w:t xml:space="preserve"> </w:t>
      </w:r>
      <w:r>
        <w:t>all</w:t>
      </w:r>
      <w:r w:rsidRPr="00395ECC">
        <w:t xml:space="preserve"> </w:t>
      </w:r>
      <w:r>
        <w:t>data</w:t>
      </w:r>
      <w:r w:rsidRPr="00395ECC">
        <w:t xml:space="preserve"> </w:t>
      </w:r>
      <w:r>
        <w:t>of</w:t>
      </w:r>
      <w:r w:rsidRPr="00395ECC">
        <w:t xml:space="preserve"> </w:t>
      </w:r>
      <w:r>
        <w:t>a particular</w:t>
      </w:r>
      <w:r w:rsidRPr="00395ECC">
        <w:t xml:space="preserve"> </w:t>
      </w:r>
      <w:r>
        <w:t>customer</w:t>
      </w:r>
      <w:r w:rsidRPr="00395ECC">
        <w:t>.</w:t>
      </w:r>
    </w:p>
    <w:p w:rsidR="00B20F5D" w:rsidRPr="00D71FF1" w:rsidRDefault="00B20F5D" w:rsidP="00B20F5D">
      <w:pPr>
        <w:pStyle w:val="BPC3Heading3"/>
      </w:pPr>
      <w:bookmarkStart w:id="309" w:name="_Toc377458632"/>
      <w:bookmarkStart w:id="310" w:name="_Toc377556069"/>
      <w:bookmarkStart w:id="311" w:name="_Toc383426749"/>
      <w:bookmarkStart w:id="312" w:name="_Toc525299767"/>
      <w:r>
        <w:t>CUSTOMERS</w:t>
      </w:r>
      <w:bookmarkEnd w:id="309"/>
      <w:bookmarkEnd w:id="310"/>
      <w:bookmarkEnd w:id="311"/>
      <w:bookmarkEnd w:id="312"/>
    </w:p>
    <w:p w:rsidR="00B20F5D" w:rsidRPr="005B2112" w:rsidRDefault="00B20F5D" w:rsidP="00B20F5D">
      <w:pPr>
        <w:pStyle w:val="BPC3Bodyafterheading"/>
      </w:pPr>
      <w:r>
        <w:t>This</w:t>
      </w:r>
      <w:r w:rsidRPr="00D71FF1">
        <w:t xml:space="preserve"> </w:t>
      </w:r>
      <w:r>
        <w:t>is</w:t>
      </w:r>
      <w:r w:rsidRPr="00D71FF1">
        <w:t xml:space="preserve"> </w:t>
      </w:r>
      <w:r>
        <w:t>a</w:t>
      </w:r>
      <w:r w:rsidRPr="00D71FF1">
        <w:t xml:space="preserve"> </w:t>
      </w:r>
      <w:r>
        <w:t>document</w:t>
      </w:r>
      <w:r w:rsidRPr="00D71FF1">
        <w:t xml:space="preserve"> </w:t>
      </w:r>
      <w:r>
        <w:t>root</w:t>
      </w:r>
      <w:r w:rsidRPr="00D71FF1">
        <w:t xml:space="preserve"> </w:t>
      </w:r>
      <w:r>
        <w:t>element</w:t>
      </w:r>
      <w:r w:rsidRPr="00D71FF1">
        <w:t xml:space="preserve"> </w:t>
      </w:r>
      <w:r>
        <w:t>that</w:t>
      </w:r>
      <w:r w:rsidRPr="00D71FF1">
        <w:t xml:space="preserve"> </w:t>
      </w:r>
      <w:r>
        <w:t>contains</w:t>
      </w:r>
      <w:r w:rsidRPr="00D71FF1">
        <w:t xml:space="preserve"> </w:t>
      </w:r>
      <w:r>
        <w:t>data about customers to upload to external system.</w:t>
      </w:r>
    </w:p>
    <w:p w:rsidR="00B20F5D" w:rsidRDefault="00B20F5D" w:rsidP="00B20F5D">
      <w:pPr>
        <w:pStyle w:val="BPC3Heading3"/>
      </w:pPr>
      <w:bookmarkStart w:id="313" w:name="_Toc377458633"/>
      <w:bookmarkStart w:id="314" w:name="_Toc377556070"/>
      <w:bookmarkStart w:id="315" w:name="_Toc383426750"/>
      <w:bookmarkStart w:id="316" w:name="_Toc525299768"/>
      <w:r w:rsidRPr="00FE4A37">
        <w:t>IDENTITY</w:t>
      </w:r>
      <w:r>
        <w:t>_</w:t>
      </w:r>
      <w:r w:rsidRPr="00FE4A37">
        <w:t>CARD</w:t>
      </w:r>
      <w:bookmarkEnd w:id="313"/>
      <w:bookmarkEnd w:id="314"/>
      <w:bookmarkEnd w:id="315"/>
      <w:bookmarkEnd w:id="316"/>
    </w:p>
    <w:p w:rsidR="00B20F5D" w:rsidRPr="00D71FF1" w:rsidRDefault="00B20F5D" w:rsidP="00B20F5D">
      <w:pPr>
        <w:pStyle w:val="BPC3Bodyafterheading"/>
      </w:pPr>
      <w:r>
        <w:t>The</w:t>
      </w:r>
      <w:r w:rsidRPr="00D71FF1">
        <w:t xml:space="preserve"> </w:t>
      </w:r>
      <w:r>
        <w:t>element</w:t>
      </w:r>
      <w:r w:rsidRPr="00D71FF1">
        <w:t xml:space="preserve"> </w:t>
      </w:r>
      <w:r>
        <w:t>contains</w:t>
      </w:r>
      <w:r w:rsidRPr="00D71FF1">
        <w:t xml:space="preserve"> </w:t>
      </w:r>
      <w:r>
        <w:t>the</w:t>
      </w:r>
      <w:r w:rsidRPr="00D71FF1">
        <w:t xml:space="preserve"> </w:t>
      </w:r>
      <w:r>
        <w:t>customer</w:t>
      </w:r>
      <w:r w:rsidRPr="00D71FF1">
        <w:t xml:space="preserve"> </w:t>
      </w:r>
      <w:r>
        <w:t>declaration</w:t>
      </w:r>
      <w:r w:rsidRPr="00D71FF1">
        <w:t xml:space="preserve"> </w:t>
      </w:r>
      <w:r>
        <w:t>of</w:t>
      </w:r>
      <w:r w:rsidRPr="00D71FF1">
        <w:t xml:space="preserve"> </w:t>
      </w:r>
      <w:r>
        <w:t>identity</w:t>
      </w:r>
      <w:r w:rsidRPr="00D71FF1">
        <w:t xml:space="preserve">. </w:t>
      </w:r>
      <w:r>
        <w:t>There</w:t>
      </w:r>
      <w:r w:rsidRPr="00D71FF1">
        <w:t xml:space="preserve"> </w:t>
      </w:r>
      <w:r>
        <w:t>can</w:t>
      </w:r>
      <w:r w:rsidRPr="00D71FF1">
        <w:t xml:space="preserve"> </w:t>
      </w:r>
      <w:r>
        <w:t>be</w:t>
      </w:r>
      <w:r w:rsidRPr="00D71FF1">
        <w:t xml:space="preserve"> </w:t>
      </w:r>
      <w:r>
        <w:t>several</w:t>
      </w:r>
      <w:r w:rsidRPr="00D71FF1">
        <w:t xml:space="preserve"> </w:t>
      </w:r>
      <w:r>
        <w:t>declarations</w:t>
      </w:r>
      <w:r w:rsidRPr="00D71FF1">
        <w:t xml:space="preserve"> </w:t>
      </w:r>
      <w:r>
        <w:t>for</w:t>
      </w:r>
      <w:r w:rsidRPr="00D71FF1">
        <w:t xml:space="preserve"> </w:t>
      </w:r>
      <w:r>
        <w:t>a</w:t>
      </w:r>
      <w:r w:rsidRPr="00D71FF1">
        <w:t xml:space="preserve"> </w:t>
      </w:r>
      <w:r>
        <w:t>customer</w:t>
      </w:r>
      <w:r w:rsidRPr="00D71FF1">
        <w:t>.</w:t>
      </w:r>
    </w:p>
    <w:p w:rsidR="00B20F5D" w:rsidRPr="00FE4A37" w:rsidRDefault="00B20F5D" w:rsidP="00B20F5D">
      <w:pPr>
        <w:pStyle w:val="BPC3Heading3"/>
      </w:pPr>
      <w:bookmarkStart w:id="317" w:name="_Toc377458634"/>
      <w:bookmarkStart w:id="318" w:name="_Toc377556071"/>
      <w:bookmarkStart w:id="319" w:name="_Toc383426751"/>
      <w:bookmarkStart w:id="320" w:name="_Toc525299769"/>
      <w:r>
        <w:t>PERSON</w:t>
      </w:r>
      <w:bookmarkEnd w:id="317"/>
      <w:bookmarkEnd w:id="318"/>
      <w:bookmarkEnd w:id="319"/>
      <w:bookmarkEnd w:id="320"/>
    </w:p>
    <w:p w:rsidR="00B20F5D" w:rsidRPr="00EA645B" w:rsidRDefault="00B20F5D" w:rsidP="00B20F5D">
      <w:pPr>
        <w:pStyle w:val="BPC3Bodyafterheading"/>
      </w:pPr>
      <w:r>
        <w:t>This</w:t>
      </w:r>
      <w:r w:rsidRPr="00EA645B">
        <w:t xml:space="preserve"> </w:t>
      </w:r>
      <w:r>
        <w:t>is</w:t>
      </w:r>
      <w:r w:rsidRPr="00EA645B">
        <w:t xml:space="preserve"> </w:t>
      </w:r>
      <w:r>
        <w:t>a</w:t>
      </w:r>
      <w:r w:rsidRPr="00EA645B">
        <w:t xml:space="preserve"> </w:t>
      </w:r>
      <w:r>
        <w:t>mail</w:t>
      </w:r>
      <w:r w:rsidRPr="00EA645B">
        <w:t xml:space="preserve"> </w:t>
      </w:r>
      <w:r>
        <w:t>element</w:t>
      </w:r>
      <w:r w:rsidRPr="00EA645B">
        <w:t xml:space="preserve"> </w:t>
      </w:r>
      <w:r>
        <w:t>to</w:t>
      </w:r>
      <w:r w:rsidRPr="00EA645B">
        <w:t xml:space="preserve"> </w:t>
      </w:r>
      <w:r>
        <w:t>display</w:t>
      </w:r>
      <w:r w:rsidRPr="00EA645B">
        <w:t xml:space="preserve"> </w:t>
      </w:r>
      <w:r>
        <w:t>customer</w:t>
      </w:r>
      <w:r w:rsidRPr="00EA645B">
        <w:t xml:space="preserve"> </w:t>
      </w:r>
      <w:r>
        <w:t>personal</w:t>
      </w:r>
      <w:r w:rsidRPr="00EA645B">
        <w:t xml:space="preserve"> </w:t>
      </w:r>
      <w:r>
        <w:t>data</w:t>
      </w:r>
      <w:r w:rsidRPr="00EA645B">
        <w:t xml:space="preserve"> </w:t>
      </w:r>
      <w:r>
        <w:t>if</w:t>
      </w:r>
      <w:r w:rsidRPr="00EA645B">
        <w:t xml:space="preserve"> </w:t>
      </w:r>
      <w:r>
        <w:t>the</w:t>
      </w:r>
      <w:r w:rsidRPr="00EA645B">
        <w:t xml:space="preserve"> </w:t>
      </w:r>
      <w:r>
        <w:t>customer</w:t>
      </w:r>
      <w:r w:rsidRPr="00EA645B">
        <w:t xml:space="preserve"> </w:t>
      </w:r>
      <w:r>
        <w:t>is</w:t>
      </w:r>
      <w:r w:rsidRPr="00EA645B">
        <w:t xml:space="preserve"> </w:t>
      </w:r>
      <w:r>
        <w:t>a</w:t>
      </w:r>
      <w:r w:rsidRPr="00EA645B">
        <w:t xml:space="preserve"> </w:t>
      </w:r>
      <w:r>
        <w:t>person</w:t>
      </w:r>
      <w:r w:rsidRPr="00EA645B">
        <w:t>.</w:t>
      </w:r>
    </w:p>
    <w:p w:rsidR="00B20F5D" w:rsidRPr="00F3701B" w:rsidRDefault="00B20F5D" w:rsidP="00B20F5D">
      <w:pPr>
        <w:pStyle w:val="BPC3Heading3"/>
      </w:pPr>
      <w:bookmarkStart w:id="321" w:name="_Toc377458636"/>
      <w:bookmarkStart w:id="322" w:name="_Toc377556073"/>
      <w:bookmarkStart w:id="323" w:name="_Toc383426753"/>
      <w:bookmarkStart w:id="324" w:name="_Toc525299771"/>
      <w:r>
        <w:t>CONTRACT</w:t>
      </w:r>
      <w:bookmarkEnd w:id="321"/>
      <w:bookmarkEnd w:id="322"/>
      <w:bookmarkEnd w:id="323"/>
      <w:bookmarkEnd w:id="324"/>
    </w:p>
    <w:p w:rsidR="00B20F5D" w:rsidRDefault="00B20F5D" w:rsidP="00B20F5D">
      <w:pPr>
        <w:pStyle w:val="BPC3Bodyafterheading"/>
      </w:pPr>
      <w:r w:rsidRPr="00FE4A37">
        <w:t>The element contains the contract data in accordance with which the account was opened</w:t>
      </w:r>
      <w:r>
        <w:t>.</w:t>
      </w:r>
    </w:p>
    <w:p w:rsidR="00B20F5D" w:rsidRDefault="00B20F5D" w:rsidP="00B20F5D">
      <w:pPr>
        <w:pStyle w:val="BPC3Heading3"/>
      </w:pPr>
      <w:bookmarkStart w:id="325" w:name="_Toc525299772"/>
      <w:r>
        <w:t>FLEXIBLE_FIELD</w:t>
      </w:r>
      <w:bookmarkEnd w:id="325"/>
    </w:p>
    <w:p w:rsidR="00B20F5D" w:rsidRPr="007600FB" w:rsidRDefault="00B20F5D" w:rsidP="00B20F5D">
      <w:pPr>
        <w:pStyle w:val="BPC3Bodyafterheading"/>
      </w:pPr>
      <w:r w:rsidRPr="00FE4A37">
        <w:t>The element contains</w:t>
      </w:r>
      <w:r w:rsidRPr="007600FB">
        <w:t xml:space="preserve"> flexible fields with theirs values</w:t>
      </w:r>
      <w:r>
        <w:t>.</w:t>
      </w:r>
    </w:p>
    <w:p w:rsidR="00B20F5D" w:rsidRPr="00B20F5D" w:rsidRDefault="00B20F5D" w:rsidP="0095597D">
      <w:pPr>
        <w:pStyle w:val="BPC3Bodyafterheading"/>
      </w:pPr>
    </w:p>
    <w:sectPr w:rsidR="00B20F5D" w:rsidRPr="00B20F5D"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7BB" w:rsidRDefault="006F77BB">
      <w:r>
        <w:separator/>
      </w:r>
    </w:p>
    <w:p w:rsidR="006F77BB" w:rsidRDefault="006F77BB"/>
    <w:p w:rsidR="006F77BB" w:rsidRDefault="006F77BB"/>
    <w:p w:rsidR="006F77BB" w:rsidRDefault="006F77BB"/>
  </w:endnote>
  <w:endnote w:type="continuationSeparator" w:id="0">
    <w:p w:rsidR="006F77BB" w:rsidRDefault="006F77BB">
      <w:r>
        <w:continuationSeparator/>
      </w:r>
    </w:p>
    <w:p w:rsidR="006F77BB" w:rsidRDefault="006F77BB"/>
    <w:p w:rsidR="006F77BB" w:rsidRDefault="006F77BB"/>
    <w:p w:rsidR="006F77BB" w:rsidRDefault="006F77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DL">
    <w:altName w:val="Times New Roman"/>
    <w:panose1 w:val="00000000000000000000"/>
    <w:charset w:val="00"/>
    <w:family w:val="auto"/>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MyriaMM">
    <w:altName w:val="Arial"/>
    <w:panose1 w:val="00000000000000000000"/>
    <w:charset w:val="00"/>
    <w:family w:val="swiss"/>
    <w:notTrueType/>
    <w:pitch w:val="variable"/>
    <w:sig w:usb0="00000003" w:usb1="00000000" w:usb2="00000000" w:usb3="00000000" w:csb0="00000001" w:csb1="00000000"/>
  </w:font>
  <w:font w:name="MyriaMM_400 RG 600 NO">
    <w:altName w:val="Cambri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Shell Dlg 2">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0D" w:rsidRPr="000813E0" w:rsidRDefault="00902E0D"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C930CA">
      <w:rPr>
        <w:noProof/>
      </w:rPr>
      <w:t>4</w:t>
    </w:r>
    <w:r>
      <w:fldChar w:fldCharType="end"/>
    </w:r>
    <w:r>
      <w:t xml:space="preserve"> of </w:t>
    </w:r>
    <w:r>
      <w:fldChar w:fldCharType="begin"/>
    </w:r>
    <w:r>
      <w:instrText xml:space="preserve"> NUMPAGES </w:instrText>
    </w:r>
    <w:r>
      <w:fldChar w:fldCharType="separate"/>
    </w:r>
    <w:r w:rsidR="00C930CA">
      <w:rPr>
        <w:noProof/>
      </w:rPr>
      <w:t>51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0D" w:rsidRPr="0055284B" w:rsidRDefault="00902E0D"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902E0D" w:rsidRDefault="00902E0D"/>
  <w:p w:rsidR="00902E0D" w:rsidRDefault="00902E0D"/>
  <w:p w:rsidR="00902E0D" w:rsidRDefault="00902E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7BB" w:rsidRDefault="006F77BB">
      <w:r>
        <w:separator/>
      </w:r>
    </w:p>
    <w:p w:rsidR="006F77BB" w:rsidRDefault="006F77BB"/>
    <w:p w:rsidR="006F77BB" w:rsidRDefault="006F77BB"/>
    <w:p w:rsidR="006F77BB" w:rsidRDefault="006F77BB"/>
  </w:footnote>
  <w:footnote w:type="continuationSeparator" w:id="0">
    <w:p w:rsidR="006F77BB" w:rsidRDefault="006F77BB">
      <w:r>
        <w:continuationSeparator/>
      </w:r>
    </w:p>
    <w:p w:rsidR="006F77BB" w:rsidRDefault="006F77BB"/>
    <w:p w:rsidR="006F77BB" w:rsidRDefault="006F77BB"/>
    <w:p w:rsidR="006F77BB" w:rsidRDefault="006F77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0D" w:rsidRPr="00A40341" w:rsidRDefault="00902E0D" w:rsidP="00A40341">
    <w:pPr>
      <w:pStyle w:val="a4"/>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0D" w:rsidRDefault="00902E0D"/>
  <w:p w:rsidR="00902E0D" w:rsidRDefault="00902E0D"/>
  <w:p w:rsidR="00902E0D" w:rsidRDefault="00902E0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0D" w:rsidRPr="00A40341" w:rsidRDefault="00902E0D" w:rsidP="00A40341">
    <w:pPr>
      <w:pStyle w:val="a4"/>
    </w:pPr>
    <w:r>
      <w:rPr>
        <w:noProof/>
        <w:lang w:val="ru-RU"/>
      </w:rPr>
      <w:drawing>
        <wp:anchor distT="0" distB="0" distL="114300" distR="114300" simplePos="0" relativeHeight="251657728" behindDoc="0" locked="0" layoutInCell="1" allowOverlap="1" wp14:anchorId="18E71734" wp14:editId="7471DB29">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902E0D" w:rsidRPr="00A40341" w:rsidRDefault="00902E0D" w:rsidP="00A40341">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0D" w:rsidRDefault="00902E0D">
    <w:pPr>
      <w:pStyle w:val="a4"/>
    </w:pPr>
    <w:r>
      <w:rPr>
        <w:noProof/>
        <w:lang w:val="ru-RU"/>
      </w:rPr>
      <w:drawing>
        <wp:anchor distT="0" distB="0" distL="114300" distR="114300" simplePos="0" relativeHeight="251656704" behindDoc="0" locked="0" layoutInCell="1" allowOverlap="1" wp14:anchorId="4EF1B9B7" wp14:editId="2A6E8B35">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6DDF2F0B" wp14:editId="261C9B14">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902E0D" w:rsidRDefault="00902E0D"/>
  <w:p w:rsidR="00902E0D" w:rsidRDefault="00902E0D"/>
  <w:p w:rsidR="00902E0D" w:rsidRDefault="00902E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FFFFFFFE"/>
    <w:multiLevelType w:val="singleLevel"/>
    <w:tmpl w:val="7E9ED91C"/>
    <w:lvl w:ilvl="0">
      <w:numFmt w:val="decimal"/>
      <w:pStyle w:val="50"/>
      <w:lvlText w:val="*"/>
      <w:lvlJc w:val="left"/>
    </w:lvl>
  </w:abstractNum>
  <w:abstractNum w:abstractNumId="2">
    <w:nsid w:val="04416A7D"/>
    <w:multiLevelType w:val="hybridMultilevel"/>
    <w:tmpl w:val="11F8B100"/>
    <w:lvl w:ilvl="0" w:tplc="C192AE92">
      <w:start w:val="1"/>
      <w:numFmt w:val="bullet"/>
      <w:pStyle w:val="a"/>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4">
    <w:nsid w:val="274A06E5"/>
    <w:multiLevelType w:val="multilevel"/>
    <w:tmpl w:val="0E90F568"/>
    <w:styleLink w:val="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515B76"/>
    <w:multiLevelType w:val="hybridMultilevel"/>
    <w:tmpl w:val="07E67292"/>
    <w:lvl w:ilvl="0" w:tplc="D6DA1A82">
      <w:start w:val="1"/>
      <w:numFmt w:val="decimal"/>
      <w:pStyle w:val="BPC3TableCaption"/>
      <w:lvlText w:val="Table %1."/>
      <w:lvlJc w:val="center"/>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D5F4CE0"/>
    <w:multiLevelType w:val="multilevel"/>
    <w:tmpl w:val="23944644"/>
    <w:styleLink w:val="BPC3-Numeredlist"/>
    <w:lvl w:ilvl="0">
      <w:start w:val="1"/>
      <w:numFmt w:val="decimal"/>
      <w:lvlText w:val="%1."/>
      <w:lvlJc w:val="left"/>
      <w:pPr>
        <w:tabs>
          <w:tab w:val="num" w:pos="1440"/>
        </w:tabs>
        <w:ind w:left="144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FA62056"/>
    <w:multiLevelType w:val="hybridMultilevel"/>
    <w:tmpl w:val="9800D5CE"/>
    <w:lvl w:ilvl="0" w:tplc="E8185E64">
      <w:start w:val="1"/>
      <w:numFmt w:val="decimal"/>
      <w:pStyle w:val="BPC3FigureCaption"/>
      <w:lvlText w:val="Figure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8444EF4"/>
    <w:multiLevelType w:val="hybridMultilevel"/>
    <w:tmpl w:val="79CC29E6"/>
    <w:lvl w:ilvl="0" w:tplc="AB8C8C44">
      <w:start w:val="1"/>
      <w:numFmt w:val="decimal"/>
      <w:pStyle w:val="BPC3-Heading3"/>
      <w:lvlText w:val="1.1.%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E132CD"/>
    <w:multiLevelType w:val="multilevel"/>
    <w:tmpl w:val="D17055E0"/>
    <w:styleLink w:val="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05B2F74"/>
    <w:multiLevelType w:val="hybridMultilevel"/>
    <w:tmpl w:val="A9D4B1C4"/>
    <w:lvl w:ilvl="0" w:tplc="04190001">
      <w:start w:val="1"/>
      <w:numFmt w:val="upperLetter"/>
      <w:pStyle w:val="DefaultText"/>
      <w:lvlText w:val="Section %1:"/>
      <w:lvlJc w:val="left"/>
      <w:pPr>
        <w:tabs>
          <w:tab w:val="num" w:pos="360"/>
        </w:tabs>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4">
    <w:nsid w:val="53DA2B9E"/>
    <w:multiLevelType w:val="multilevel"/>
    <w:tmpl w:val="0419001D"/>
    <w:styleLink w:val="5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BEB0035"/>
    <w:multiLevelType w:val="multilevel"/>
    <w:tmpl w:val="E0CA4C52"/>
    <w:lvl w:ilvl="0">
      <w:start w:val="1"/>
      <w:numFmt w:val="decimal"/>
      <w:lvlText w:val="%1"/>
      <w:lvlJc w:val="left"/>
      <w:pPr>
        <w:tabs>
          <w:tab w:val="num" w:pos="539"/>
        </w:tabs>
        <w:ind w:left="539" w:hanging="539"/>
      </w:pPr>
      <w:rPr>
        <w:rFonts w:cs="Times New Roman" w:hint="default"/>
      </w:rPr>
    </w:lvl>
    <w:lvl w:ilvl="1">
      <w:start w:val="1"/>
      <w:numFmt w:val="decimal"/>
      <w:pStyle w:val="THNormal"/>
      <w:lvlText w:val="%1.%2"/>
      <w:lvlJc w:val="left"/>
      <w:pPr>
        <w:tabs>
          <w:tab w:val="num" w:pos="539"/>
        </w:tabs>
        <w:ind w:left="539" w:hanging="539"/>
      </w:pPr>
      <w:rPr>
        <w:rFonts w:cs="Times New Roman" w:hint="default"/>
        <w:b w:val="0"/>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nsid w:val="5CDD55CC"/>
    <w:multiLevelType w:val="multilevel"/>
    <w:tmpl w:val="3D902EB6"/>
    <w:lvl w:ilvl="0">
      <w:start w:val="1"/>
      <w:numFmt w:val="decimal"/>
      <w:pStyle w:val="TableCaptionAuto"/>
      <w:lvlText w:val="Table %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611E7A64"/>
    <w:multiLevelType w:val="hybridMultilevel"/>
    <w:tmpl w:val="B35C50E4"/>
    <w:lvl w:ilvl="0" w:tplc="04090001">
      <w:start w:val="1"/>
      <w:numFmt w:val="bullet"/>
      <w:pStyle w:val="BulletList"/>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numFmt w:val="bullet"/>
      <w:lvlText w:val="-"/>
      <w:lvlJc w:val="left"/>
      <w:pPr>
        <w:tabs>
          <w:tab w:val="num" w:pos="3090"/>
        </w:tabs>
        <w:ind w:left="3090" w:hanging="570"/>
      </w:pPr>
      <w:rPr>
        <w:rFonts w:ascii="Times New Roman" w:eastAsia="Times New Roman" w:hAnsi="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8277717"/>
    <w:multiLevelType w:val="multilevel"/>
    <w:tmpl w:val="D2DA9028"/>
    <w:lvl w:ilvl="0">
      <w:start w:val="1"/>
      <w:numFmt w:val="decimal"/>
      <w:pStyle w:val="ClauseHead"/>
      <w:lvlText w:val="%1."/>
      <w:lvlJc w:val="left"/>
      <w:pPr>
        <w:tabs>
          <w:tab w:val="num" w:pos="0"/>
        </w:tabs>
        <w:ind w:hanging="360"/>
      </w:pPr>
      <w:rPr>
        <w:rFonts w:cs="Times New Roman" w:hint="default"/>
        <w:sz w:val="18"/>
      </w:rPr>
    </w:lvl>
    <w:lvl w:ilvl="1">
      <w:start w:val="1"/>
      <w:numFmt w:val="decimal"/>
      <w:pStyle w:val="CaluseSubHead"/>
      <w:lvlText w:val="%1.%2."/>
      <w:lvlJc w:val="left"/>
      <w:pPr>
        <w:tabs>
          <w:tab w:val="num" w:pos="1080"/>
        </w:tabs>
        <w:ind w:left="432" w:hanging="432"/>
      </w:pPr>
      <w:rPr>
        <w:rFonts w:cs="Times New Roman" w:hint="default"/>
      </w:rPr>
    </w:lvl>
    <w:lvl w:ilvl="2">
      <w:start w:val="1"/>
      <w:numFmt w:val="decimal"/>
      <w:lvlText w:val="%1.%2.%3."/>
      <w:lvlJc w:val="left"/>
      <w:pPr>
        <w:tabs>
          <w:tab w:val="num" w:pos="1800"/>
        </w:tabs>
        <w:ind w:left="864" w:hanging="504"/>
      </w:pPr>
      <w:rPr>
        <w:rFonts w:cs="Times New Roman" w:hint="default"/>
      </w:rPr>
    </w:lvl>
    <w:lvl w:ilvl="3">
      <w:start w:val="1"/>
      <w:numFmt w:val="decimal"/>
      <w:lvlText w:val="%1.%2.%3.%4."/>
      <w:lvlJc w:val="left"/>
      <w:pPr>
        <w:tabs>
          <w:tab w:val="num" w:pos="2520"/>
        </w:tabs>
        <w:ind w:left="1368" w:hanging="648"/>
      </w:pPr>
      <w:rPr>
        <w:rFonts w:cs="Times New Roman" w:hint="default"/>
      </w:rPr>
    </w:lvl>
    <w:lvl w:ilvl="4">
      <w:start w:val="1"/>
      <w:numFmt w:val="decimal"/>
      <w:lvlText w:val="%1.%2.%3.%4.%5."/>
      <w:lvlJc w:val="left"/>
      <w:pPr>
        <w:tabs>
          <w:tab w:val="num" w:pos="3240"/>
        </w:tabs>
        <w:ind w:left="1872" w:hanging="792"/>
      </w:pPr>
      <w:rPr>
        <w:rFonts w:cs="Times New Roman" w:hint="default"/>
      </w:rPr>
    </w:lvl>
    <w:lvl w:ilvl="5">
      <w:start w:val="1"/>
      <w:numFmt w:val="decimal"/>
      <w:lvlText w:val="%1.%2.%3.%4.%5.%6."/>
      <w:lvlJc w:val="left"/>
      <w:pPr>
        <w:tabs>
          <w:tab w:val="num" w:pos="3960"/>
        </w:tabs>
        <w:ind w:left="2376" w:hanging="936"/>
      </w:pPr>
      <w:rPr>
        <w:rFonts w:cs="Times New Roman" w:hint="default"/>
      </w:rPr>
    </w:lvl>
    <w:lvl w:ilvl="6">
      <w:start w:val="1"/>
      <w:numFmt w:val="decimal"/>
      <w:lvlText w:val="%1.%2.%3.%4.%5.%6.%7."/>
      <w:lvlJc w:val="left"/>
      <w:pPr>
        <w:tabs>
          <w:tab w:val="num" w:pos="4680"/>
        </w:tabs>
        <w:ind w:left="2880" w:hanging="1080"/>
      </w:pPr>
      <w:rPr>
        <w:rFonts w:cs="Times New Roman" w:hint="default"/>
      </w:rPr>
    </w:lvl>
    <w:lvl w:ilvl="7">
      <w:start w:val="1"/>
      <w:numFmt w:val="decimal"/>
      <w:lvlText w:val="%1.%2.%3.%4.%5.%6.%7.%8."/>
      <w:lvlJc w:val="left"/>
      <w:pPr>
        <w:tabs>
          <w:tab w:val="num" w:pos="5400"/>
        </w:tabs>
        <w:ind w:left="3384" w:hanging="1224"/>
      </w:pPr>
      <w:rPr>
        <w:rFonts w:cs="Times New Roman" w:hint="default"/>
      </w:rPr>
    </w:lvl>
    <w:lvl w:ilvl="8">
      <w:start w:val="1"/>
      <w:numFmt w:val="decimal"/>
      <w:lvlText w:val="%1.%2.%3.%4.%5.%6.%7.%8.%9."/>
      <w:lvlJc w:val="left"/>
      <w:pPr>
        <w:tabs>
          <w:tab w:val="num" w:pos="6120"/>
        </w:tabs>
        <w:ind w:left="3960" w:hanging="1440"/>
      </w:pPr>
      <w:rPr>
        <w:rFonts w:cs="Times New Roman" w:hint="default"/>
      </w:rPr>
    </w:lvl>
  </w:abstractNum>
  <w:abstractNum w:abstractNumId="19">
    <w:nsid w:val="793E04A2"/>
    <w:multiLevelType w:val="multilevel"/>
    <w:tmpl w:val="355A2ED2"/>
    <w:styleLink w:val="4"/>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A53028B"/>
    <w:multiLevelType w:val="multilevel"/>
    <w:tmpl w:val="8C205282"/>
    <w:lvl w:ilvl="0">
      <w:start w:val="1"/>
      <w:numFmt w:val="none"/>
      <w:pStyle w:val="ALH2"/>
      <w:lvlText w:val=""/>
      <w:lvlJc w:val="left"/>
      <w:pPr>
        <w:tabs>
          <w:tab w:val="num" w:pos="432"/>
        </w:tabs>
        <w:ind w:left="432" w:hanging="432"/>
      </w:pPr>
      <w:rPr>
        <w:rFonts w:cs="Times New Roman" w:hint="default"/>
      </w:rPr>
    </w:lvl>
    <w:lvl w:ilvl="1">
      <w:start w:val="1"/>
      <w:numFmt w:val="decimal"/>
      <w:lvlText w:val="%1"/>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none"/>
      <w:pStyle w:val="125"/>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1"/>
  </w:num>
  <w:num w:numId="3">
    <w:abstractNumId w:val="6"/>
  </w:num>
  <w:num w:numId="4">
    <w:abstractNumId w:val="0"/>
  </w:num>
  <w:num w:numId="5">
    <w:abstractNumId w:val="3"/>
  </w:num>
  <w:num w:numId="6">
    <w:abstractNumId w:val="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7">
    <w:abstractNumId w:val="10"/>
  </w:num>
  <w:num w:numId="8">
    <w:abstractNumId w:val="8"/>
  </w:num>
  <w:num w:numId="9">
    <w:abstractNumId w:val="5"/>
  </w:num>
  <w:num w:numId="10">
    <w:abstractNumId w:val="7"/>
  </w:num>
  <w:num w:numId="11">
    <w:abstractNumId w:val="4"/>
  </w:num>
  <w:num w:numId="12">
    <w:abstractNumId w:val="12"/>
  </w:num>
  <w:num w:numId="13">
    <w:abstractNumId w:val="19"/>
  </w:num>
  <w:num w:numId="14">
    <w:abstractNumId w:val="14"/>
  </w:num>
  <w:num w:numId="15">
    <w:abstractNumId w:val="15"/>
  </w:num>
  <w:num w:numId="16">
    <w:abstractNumId w:val="13"/>
  </w:num>
  <w:num w:numId="17">
    <w:abstractNumId w:val="17"/>
  </w:num>
  <w:num w:numId="18">
    <w:abstractNumId w:val="18"/>
  </w:num>
  <w:num w:numId="19">
    <w:abstractNumId w:val="20"/>
  </w:num>
  <w:num w:numId="20">
    <w:abstractNumId w:val="2"/>
  </w:num>
  <w:num w:numId="21">
    <w:abstractNumId w:val="16"/>
  </w:num>
  <w:num w:numId="22">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ov Vladimir">
    <w15:presenceInfo w15:providerId="None" w15:userId="Mikhailov Vladi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4F"/>
    <w:rsid w:val="00005441"/>
    <w:rsid w:val="00005777"/>
    <w:rsid w:val="00006E42"/>
    <w:rsid w:val="00010496"/>
    <w:rsid w:val="0002218C"/>
    <w:rsid w:val="0002564D"/>
    <w:rsid w:val="00026244"/>
    <w:rsid w:val="00027D06"/>
    <w:rsid w:val="00034556"/>
    <w:rsid w:val="000411D4"/>
    <w:rsid w:val="0005264C"/>
    <w:rsid w:val="00054C3A"/>
    <w:rsid w:val="000663B6"/>
    <w:rsid w:val="00066E7A"/>
    <w:rsid w:val="000717E9"/>
    <w:rsid w:val="000813E0"/>
    <w:rsid w:val="00083151"/>
    <w:rsid w:val="0008346F"/>
    <w:rsid w:val="0008612E"/>
    <w:rsid w:val="00094565"/>
    <w:rsid w:val="00096D65"/>
    <w:rsid w:val="000A2665"/>
    <w:rsid w:val="000A7ACF"/>
    <w:rsid w:val="000A7B41"/>
    <w:rsid w:val="000B3CF5"/>
    <w:rsid w:val="000B4222"/>
    <w:rsid w:val="000B633F"/>
    <w:rsid w:val="000B6DD3"/>
    <w:rsid w:val="000B6F6A"/>
    <w:rsid w:val="000B7DCB"/>
    <w:rsid w:val="000C4D47"/>
    <w:rsid w:val="000C4E94"/>
    <w:rsid w:val="000C6518"/>
    <w:rsid w:val="000D0022"/>
    <w:rsid w:val="000D1C2D"/>
    <w:rsid w:val="000D411B"/>
    <w:rsid w:val="000D6067"/>
    <w:rsid w:val="000D606E"/>
    <w:rsid w:val="000D7990"/>
    <w:rsid w:val="000E13DC"/>
    <w:rsid w:val="000E57DA"/>
    <w:rsid w:val="000F03C1"/>
    <w:rsid w:val="000F2564"/>
    <w:rsid w:val="000F2C5F"/>
    <w:rsid w:val="000F557B"/>
    <w:rsid w:val="0010542F"/>
    <w:rsid w:val="00116D4C"/>
    <w:rsid w:val="001239FB"/>
    <w:rsid w:val="001274D6"/>
    <w:rsid w:val="00127A37"/>
    <w:rsid w:val="00127AD7"/>
    <w:rsid w:val="00131864"/>
    <w:rsid w:val="00132965"/>
    <w:rsid w:val="00135370"/>
    <w:rsid w:val="001354FC"/>
    <w:rsid w:val="00140A68"/>
    <w:rsid w:val="00142CE0"/>
    <w:rsid w:val="00143A9D"/>
    <w:rsid w:val="00145749"/>
    <w:rsid w:val="001469C8"/>
    <w:rsid w:val="00151234"/>
    <w:rsid w:val="00157802"/>
    <w:rsid w:val="00162AD7"/>
    <w:rsid w:val="00165AAA"/>
    <w:rsid w:val="00166B80"/>
    <w:rsid w:val="001671B9"/>
    <w:rsid w:val="00174695"/>
    <w:rsid w:val="001748E0"/>
    <w:rsid w:val="00181A54"/>
    <w:rsid w:val="001821D1"/>
    <w:rsid w:val="001844A2"/>
    <w:rsid w:val="001922F3"/>
    <w:rsid w:val="001965BE"/>
    <w:rsid w:val="001972F3"/>
    <w:rsid w:val="001A0A6F"/>
    <w:rsid w:val="001A6D85"/>
    <w:rsid w:val="001B0946"/>
    <w:rsid w:val="001B4761"/>
    <w:rsid w:val="001B6A7E"/>
    <w:rsid w:val="001C1560"/>
    <w:rsid w:val="001C5D6C"/>
    <w:rsid w:val="001D332E"/>
    <w:rsid w:val="001E2355"/>
    <w:rsid w:val="001E23F5"/>
    <w:rsid w:val="001E4805"/>
    <w:rsid w:val="001F04B2"/>
    <w:rsid w:val="001F10C3"/>
    <w:rsid w:val="001F1BE4"/>
    <w:rsid w:val="001F2F69"/>
    <w:rsid w:val="001F3FFC"/>
    <w:rsid w:val="001F50C8"/>
    <w:rsid w:val="001F76BF"/>
    <w:rsid w:val="002009A1"/>
    <w:rsid w:val="00200B8B"/>
    <w:rsid w:val="00204D73"/>
    <w:rsid w:val="002064BA"/>
    <w:rsid w:val="0021349F"/>
    <w:rsid w:val="00214135"/>
    <w:rsid w:val="00214E3D"/>
    <w:rsid w:val="00216AFB"/>
    <w:rsid w:val="00217379"/>
    <w:rsid w:val="00231C5A"/>
    <w:rsid w:val="00232C13"/>
    <w:rsid w:val="002344FB"/>
    <w:rsid w:val="0023612F"/>
    <w:rsid w:val="0023772F"/>
    <w:rsid w:val="002403B6"/>
    <w:rsid w:val="0024258D"/>
    <w:rsid w:val="00246E60"/>
    <w:rsid w:val="0024773A"/>
    <w:rsid w:val="00251968"/>
    <w:rsid w:val="00254C11"/>
    <w:rsid w:val="002560BE"/>
    <w:rsid w:val="002609BC"/>
    <w:rsid w:val="0026373C"/>
    <w:rsid w:val="0026630B"/>
    <w:rsid w:val="0026683A"/>
    <w:rsid w:val="002675DC"/>
    <w:rsid w:val="00273A0A"/>
    <w:rsid w:val="00282ACF"/>
    <w:rsid w:val="00283913"/>
    <w:rsid w:val="002855F0"/>
    <w:rsid w:val="00286581"/>
    <w:rsid w:val="00286AB9"/>
    <w:rsid w:val="002944F1"/>
    <w:rsid w:val="002A4FB5"/>
    <w:rsid w:val="002A738D"/>
    <w:rsid w:val="002B1EF2"/>
    <w:rsid w:val="002B3CF3"/>
    <w:rsid w:val="002B4F76"/>
    <w:rsid w:val="002B595B"/>
    <w:rsid w:val="002B63C2"/>
    <w:rsid w:val="002C2A20"/>
    <w:rsid w:val="002C2CCE"/>
    <w:rsid w:val="002C323E"/>
    <w:rsid w:val="002C5251"/>
    <w:rsid w:val="002C5FC2"/>
    <w:rsid w:val="002D0F23"/>
    <w:rsid w:val="002E15A0"/>
    <w:rsid w:val="002E48F2"/>
    <w:rsid w:val="002E6DF4"/>
    <w:rsid w:val="002E772C"/>
    <w:rsid w:val="002F6512"/>
    <w:rsid w:val="002F6D5D"/>
    <w:rsid w:val="003008F0"/>
    <w:rsid w:val="00303FE2"/>
    <w:rsid w:val="00310ADF"/>
    <w:rsid w:val="00311392"/>
    <w:rsid w:val="00311525"/>
    <w:rsid w:val="00317D32"/>
    <w:rsid w:val="00321D58"/>
    <w:rsid w:val="00325503"/>
    <w:rsid w:val="003273A5"/>
    <w:rsid w:val="003274C0"/>
    <w:rsid w:val="003274EA"/>
    <w:rsid w:val="00327738"/>
    <w:rsid w:val="0033108B"/>
    <w:rsid w:val="0033380E"/>
    <w:rsid w:val="00340B37"/>
    <w:rsid w:val="003477FD"/>
    <w:rsid w:val="00353EE6"/>
    <w:rsid w:val="00356862"/>
    <w:rsid w:val="003617BC"/>
    <w:rsid w:val="003623EF"/>
    <w:rsid w:val="00364CD4"/>
    <w:rsid w:val="00367DD5"/>
    <w:rsid w:val="00373807"/>
    <w:rsid w:val="00377E62"/>
    <w:rsid w:val="003826A6"/>
    <w:rsid w:val="00386D9A"/>
    <w:rsid w:val="00390F5A"/>
    <w:rsid w:val="0039122B"/>
    <w:rsid w:val="003A2C00"/>
    <w:rsid w:val="003A66F4"/>
    <w:rsid w:val="003A7996"/>
    <w:rsid w:val="003B7FD3"/>
    <w:rsid w:val="003C04A5"/>
    <w:rsid w:val="003C2BD8"/>
    <w:rsid w:val="003C5367"/>
    <w:rsid w:val="003C69B1"/>
    <w:rsid w:val="003C75B9"/>
    <w:rsid w:val="003D1D27"/>
    <w:rsid w:val="003D41D6"/>
    <w:rsid w:val="003F52D0"/>
    <w:rsid w:val="003F5401"/>
    <w:rsid w:val="004006E2"/>
    <w:rsid w:val="0040213E"/>
    <w:rsid w:val="004024C2"/>
    <w:rsid w:val="00410097"/>
    <w:rsid w:val="00410C4B"/>
    <w:rsid w:val="00410D43"/>
    <w:rsid w:val="00420869"/>
    <w:rsid w:val="00430786"/>
    <w:rsid w:val="00431E3D"/>
    <w:rsid w:val="0043210C"/>
    <w:rsid w:val="0043482C"/>
    <w:rsid w:val="00440068"/>
    <w:rsid w:val="00441557"/>
    <w:rsid w:val="00450BF9"/>
    <w:rsid w:val="00452695"/>
    <w:rsid w:val="004542D5"/>
    <w:rsid w:val="00462294"/>
    <w:rsid w:val="00462B41"/>
    <w:rsid w:val="004677E7"/>
    <w:rsid w:val="00477352"/>
    <w:rsid w:val="0048697E"/>
    <w:rsid w:val="00493704"/>
    <w:rsid w:val="004A622C"/>
    <w:rsid w:val="004A7F16"/>
    <w:rsid w:val="004B0305"/>
    <w:rsid w:val="004B1E5B"/>
    <w:rsid w:val="004B4DDA"/>
    <w:rsid w:val="004B4E8C"/>
    <w:rsid w:val="004B50E1"/>
    <w:rsid w:val="004B53FA"/>
    <w:rsid w:val="004C6857"/>
    <w:rsid w:val="004D4B22"/>
    <w:rsid w:val="004D5B55"/>
    <w:rsid w:val="004D614A"/>
    <w:rsid w:val="004D79D0"/>
    <w:rsid w:val="004E2762"/>
    <w:rsid w:val="004E2782"/>
    <w:rsid w:val="004E391F"/>
    <w:rsid w:val="004E5DB2"/>
    <w:rsid w:val="004F3978"/>
    <w:rsid w:val="004F3B2E"/>
    <w:rsid w:val="00505976"/>
    <w:rsid w:val="00506F38"/>
    <w:rsid w:val="005118A8"/>
    <w:rsid w:val="005214C1"/>
    <w:rsid w:val="00524C0E"/>
    <w:rsid w:val="00532967"/>
    <w:rsid w:val="0054100D"/>
    <w:rsid w:val="00541A25"/>
    <w:rsid w:val="00550326"/>
    <w:rsid w:val="0055284B"/>
    <w:rsid w:val="005534BE"/>
    <w:rsid w:val="005539A6"/>
    <w:rsid w:val="00553EB8"/>
    <w:rsid w:val="00562FA5"/>
    <w:rsid w:val="0056466E"/>
    <w:rsid w:val="0056643E"/>
    <w:rsid w:val="00567656"/>
    <w:rsid w:val="0057465F"/>
    <w:rsid w:val="005817BB"/>
    <w:rsid w:val="0058669B"/>
    <w:rsid w:val="0059703F"/>
    <w:rsid w:val="005A4BF7"/>
    <w:rsid w:val="005A4F3B"/>
    <w:rsid w:val="005A5842"/>
    <w:rsid w:val="005A7EB1"/>
    <w:rsid w:val="005B0BF5"/>
    <w:rsid w:val="005B1554"/>
    <w:rsid w:val="005B608A"/>
    <w:rsid w:val="005C1386"/>
    <w:rsid w:val="005C6FA2"/>
    <w:rsid w:val="005C70F0"/>
    <w:rsid w:val="005D26CF"/>
    <w:rsid w:val="005D55AD"/>
    <w:rsid w:val="005D6930"/>
    <w:rsid w:val="005F4062"/>
    <w:rsid w:val="005F5081"/>
    <w:rsid w:val="00601C80"/>
    <w:rsid w:val="00606900"/>
    <w:rsid w:val="00607890"/>
    <w:rsid w:val="00610203"/>
    <w:rsid w:val="00614618"/>
    <w:rsid w:val="00615CE0"/>
    <w:rsid w:val="00620FBF"/>
    <w:rsid w:val="00621992"/>
    <w:rsid w:val="00621E34"/>
    <w:rsid w:val="00622895"/>
    <w:rsid w:val="00624F63"/>
    <w:rsid w:val="0062671D"/>
    <w:rsid w:val="006315D1"/>
    <w:rsid w:val="00631E81"/>
    <w:rsid w:val="006322AB"/>
    <w:rsid w:val="0063237C"/>
    <w:rsid w:val="0063361C"/>
    <w:rsid w:val="00633D9E"/>
    <w:rsid w:val="0063610C"/>
    <w:rsid w:val="00637B11"/>
    <w:rsid w:val="006457F2"/>
    <w:rsid w:val="00646013"/>
    <w:rsid w:val="006537D9"/>
    <w:rsid w:val="00654F3D"/>
    <w:rsid w:val="006602FA"/>
    <w:rsid w:val="006636AC"/>
    <w:rsid w:val="006662A1"/>
    <w:rsid w:val="00670617"/>
    <w:rsid w:val="006710A1"/>
    <w:rsid w:val="00672CAA"/>
    <w:rsid w:val="00673DE3"/>
    <w:rsid w:val="00674962"/>
    <w:rsid w:val="0067685C"/>
    <w:rsid w:val="006772DB"/>
    <w:rsid w:val="006808A2"/>
    <w:rsid w:val="0068221C"/>
    <w:rsid w:val="00682CCA"/>
    <w:rsid w:val="0069206D"/>
    <w:rsid w:val="006A33EF"/>
    <w:rsid w:val="006A699F"/>
    <w:rsid w:val="006A6A4C"/>
    <w:rsid w:val="006A7C94"/>
    <w:rsid w:val="006B0EBB"/>
    <w:rsid w:val="006B6366"/>
    <w:rsid w:val="006B68F6"/>
    <w:rsid w:val="006C37D9"/>
    <w:rsid w:val="006D24A5"/>
    <w:rsid w:val="006D4AD2"/>
    <w:rsid w:val="006D6820"/>
    <w:rsid w:val="006D6C8B"/>
    <w:rsid w:val="006E01A4"/>
    <w:rsid w:val="006E0E31"/>
    <w:rsid w:val="006E3822"/>
    <w:rsid w:val="006E4B0A"/>
    <w:rsid w:val="006E7DCC"/>
    <w:rsid w:val="006F1627"/>
    <w:rsid w:val="006F4086"/>
    <w:rsid w:val="006F48CD"/>
    <w:rsid w:val="006F4F9E"/>
    <w:rsid w:val="006F5743"/>
    <w:rsid w:val="006F77BB"/>
    <w:rsid w:val="006F7E87"/>
    <w:rsid w:val="00701FD3"/>
    <w:rsid w:val="00702884"/>
    <w:rsid w:val="00704EED"/>
    <w:rsid w:val="00705ED3"/>
    <w:rsid w:val="00707338"/>
    <w:rsid w:val="00711CAD"/>
    <w:rsid w:val="00714296"/>
    <w:rsid w:val="007302B3"/>
    <w:rsid w:val="00730CA3"/>
    <w:rsid w:val="0073416F"/>
    <w:rsid w:val="007435E7"/>
    <w:rsid w:val="007457D4"/>
    <w:rsid w:val="007459D6"/>
    <w:rsid w:val="00750A27"/>
    <w:rsid w:val="00751CCD"/>
    <w:rsid w:val="00755E6E"/>
    <w:rsid w:val="007560D1"/>
    <w:rsid w:val="0075694D"/>
    <w:rsid w:val="0076007B"/>
    <w:rsid w:val="00763E80"/>
    <w:rsid w:val="00767956"/>
    <w:rsid w:val="007720BF"/>
    <w:rsid w:val="00775CC0"/>
    <w:rsid w:val="00782D50"/>
    <w:rsid w:val="00783642"/>
    <w:rsid w:val="00784A10"/>
    <w:rsid w:val="00786144"/>
    <w:rsid w:val="007928E6"/>
    <w:rsid w:val="00797859"/>
    <w:rsid w:val="00797A07"/>
    <w:rsid w:val="007A342A"/>
    <w:rsid w:val="007A4A04"/>
    <w:rsid w:val="007A5FD5"/>
    <w:rsid w:val="007A7A09"/>
    <w:rsid w:val="007B0C9B"/>
    <w:rsid w:val="007B3C82"/>
    <w:rsid w:val="007C7440"/>
    <w:rsid w:val="007D40AA"/>
    <w:rsid w:val="007E18FA"/>
    <w:rsid w:val="007E1C27"/>
    <w:rsid w:val="007E3C20"/>
    <w:rsid w:val="007E646A"/>
    <w:rsid w:val="007E6784"/>
    <w:rsid w:val="007E7B43"/>
    <w:rsid w:val="007E7C89"/>
    <w:rsid w:val="007F1BD7"/>
    <w:rsid w:val="00800774"/>
    <w:rsid w:val="0080406C"/>
    <w:rsid w:val="0080428E"/>
    <w:rsid w:val="008049E1"/>
    <w:rsid w:val="00807360"/>
    <w:rsid w:val="0081009B"/>
    <w:rsid w:val="00811F51"/>
    <w:rsid w:val="00822EAB"/>
    <w:rsid w:val="008230BD"/>
    <w:rsid w:val="00831D57"/>
    <w:rsid w:val="0084507D"/>
    <w:rsid w:val="00854A05"/>
    <w:rsid w:val="00855655"/>
    <w:rsid w:val="008569B2"/>
    <w:rsid w:val="008644A8"/>
    <w:rsid w:val="00872587"/>
    <w:rsid w:val="00880EB9"/>
    <w:rsid w:val="00882B3B"/>
    <w:rsid w:val="00890760"/>
    <w:rsid w:val="0089128D"/>
    <w:rsid w:val="00894B3D"/>
    <w:rsid w:val="00896071"/>
    <w:rsid w:val="008C34A8"/>
    <w:rsid w:val="008C77ED"/>
    <w:rsid w:val="008D2792"/>
    <w:rsid w:val="008E5801"/>
    <w:rsid w:val="008F05DC"/>
    <w:rsid w:val="008F38CD"/>
    <w:rsid w:val="008F776B"/>
    <w:rsid w:val="008F7AEF"/>
    <w:rsid w:val="009011B4"/>
    <w:rsid w:val="0090283D"/>
    <w:rsid w:val="00902E0D"/>
    <w:rsid w:val="00906AAE"/>
    <w:rsid w:val="00913CEF"/>
    <w:rsid w:val="009154FE"/>
    <w:rsid w:val="00917B19"/>
    <w:rsid w:val="00921C02"/>
    <w:rsid w:val="00922E69"/>
    <w:rsid w:val="0092428C"/>
    <w:rsid w:val="00930D40"/>
    <w:rsid w:val="00935342"/>
    <w:rsid w:val="00936C39"/>
    <w:rsid w:val="009371A7"/>
    <w:rsid w:val="009373EF"/>
    <w:rsid w:val="009418A1"/>
    <w:rsid w:val="00942781"/>
    <w:rsid w:val="00946E5F"/>
    <w:rsid w:val="0095597D"/>
    <w:rsid w:val="00966C7A"/>
    <w:rsid w:val="00970268"/>
    <w:rsid w:val="00973FE3"/>
    <w:rsid w:val="00974345"/>
    <w:rsid w:val="00975603"/>
    <w:rsid w:val="00984A07"/>
    <w:rsid w:val="00986376"/>
    <w:rsid w:val="009911F0"/>
    <w:rsid w:val="0099707C"/>
    <w:rsid w:val="009A4B2A"/>
    <w:rsid w:val="009A51CB"/>
    <w:rsid w:val="009A68DF"/>
    <w:rsid w:val="009A7DB5"/>
    <w:rsid w:val="009B3983"/>
    <w:rsid w:val="009B517E"/>
    <w:rsid w:val="009C1B81"/>
    <w:rsid w:val="009D46EA"/>
    <w:rsid w:val="009D4C03"/>
    <w:rsid w:val="009E3F7B"/>
    <w:rsid w:val="009E5421"/>
    <w:rsid w:val="009E5B31"/>
    <w:rsid w:val="00A03BA1"/>
    <w:rsid w:val="00A04899"/>
    <w:rsid w:val="00A04924"/>
    <w:rsid w:val="00A0535D"/>
    <w:rsid w:val="00A05BAF"/>
    <w:rsid w:val="00A1036D"/>
    <w:rsid w:val="00A10E59"/>
    <w:rsid w:val="00A1187C"/>
    <w:rsid w:val="00A11FE9"/>
    <w:rsid w:val="00A12AC9"/>
    <w:rsid w:val="00A131ED"/>
    <w:rsid w:val="00A15D60"/>
    <w:rsid w:val="00A2008B"/>
    <w:rsid w:val="00A2439D"/>
    <w:rsid w:val="00A24804"/>
    <w:rsid w:val="00A300AF"/>
    <w:rsid w:val="00A32CC4"/>
    <w:rsid w:val="00A32E5F"/>
    <w:rsid w:val="00A33CB5"/>
    <w:rsid w:val="00A34DEE"/>
    <w:rsid w:val="00A40341"/>
    <w:rsid w:val="00A4139A"/>
    <w:rsid w:val="00A46430"/>
    <w:rsid w:val="00A46F85"/>
    <w:rsid w:val="00A5166A"/>
    <w:rsid w:val="00A51E38"/>
    <w:rsid w:val="00A527AC"/>
    <w:rsid w:val="00A528DB"/>
    <w:rsid w:val="00A55907"/>
    <w:rsid w:val="00A566A8"/>
    <w:rsid w:val="00A65AEE"/>
    <w:rsid w:val="00A663F5"/>
    <w:rsid w:val="00A679E6"/>
    <w:rsid w:val="00A70294"/>
    <w:rsid w:val="00A71B4C"/>
    <w:rsid w:val="00A8359D"/>
    <w:rsid w:val="00A83961"/>
    <w:rsid w:val="00A8680D"/>
    <w:rsid w:val="00A92E75"/>
    <w:rsid w:val="00A93007"/>
    <w:rsid w:val="00A9358D"/>
    <w:rsid w:val="00A95072"/>
    <w:rsid w:val="00AA07CA"/>
    <w:rsid w:val="00AA45B0"/>
    <w:rsid w:val="00AB1B33"/>
    <w:rsid w:val="00AC21C8"/>
    <w:rsid w:val="00AC2514"/>
    <w:rsid w:val="00AC3ABD"/>
    <w:rsid w:val="00AD31B9"/>
    <w:rsid w:val="00AD7D28"/>
    <w:rsid w:val="00AE2A0B"/>
    <w:rsid w:val="00AE58E9"/>
    <w:rsid w:val="00AF1337"/>
    <w:rsid w:val="00AF68AE"/>
    <w:rsid w:val="00B16CBC"/>
    <w:rsid w:val="00B1716E"/>
    <w:rsid w:val="00B20F5D"/>
    <w:rsid w:val="00B27811"/>
    <w:rsid w:val="00B4030D"/>
    <w:rsid w:val="00B42263"/>
    <w:rsid w:val="00B42985"/>
    <w:rsid w:val="00B51782"/>
    <w:rsid w:val="00B52C86"/>
    <w:rsid w:val="00B54C3E"/>
    <w:rsid w:val="00B60926"/>
    <w:rsid w:val="00B639BF"/>
    <w:rsid w:val="00B63D26"/>
    <w:rsid w:val="00B65756"/>
    <w:rsid w:val="00B70DFF"/>
    <w:rsid w:val="00B7293C"/>
    <w:rsid w:val="00B779A4"/>
    <w:rsid w:val="00B81593"/>
    <w:rsid w:val="00B82686"/>
    <w:rsid w:val="00B84424"/>
    <w:rsid w:val="00B97008"/>
    <w:rsid w:val="00BA08CB"/>
    <w:rsid w:val="00BA1D18"/>
    <w:rsid w:val="00BA2038"/>
    <w:rsid w:val="00BA4A81"/>
    <w:rsid w:val="00BA6ECD"/>
    <w:rsid w:val="00BA70EE"/>
    <w:rsid w:val="00BB0722"/>
    <w:rsid w:val="00BB7EBA"/>
    <w:rsid w:val="00BC7162"/>
    <w:rsid w:val="00BD44F6"/>
    <w:rsid w:val="00BD4AC1"/>
    <w:rsid w:val="00BD5E62"/>
    <w:rsid w:val="00BD7E15"/>
    <w:rsid w:val="00BE17EE"/>
    <w:rsid w:val="00BE5394"/>
    <w:rsid w:val="00BF1EE4"/>
    <w:rsid w:val="00BF796F"/>
    <w:rsid w:val="00C00D14"/>
    <w:rsid w:val="00C049CC"/>
    <w:rsid w:val="00C07D6A"/>
    <w:rsid w:val="00C11672"/>
    <w:rsid w:val="00C12717"/>
    <w:rsid w:val="00C12D61"/>
    <w:rsid w:val="00C14EE1"/>
    <w:rsid w:val="00C275FB"/>
    <w:rsid w:val="00C27931"/>
    <w:rsid w:val="00C3028D"/>
    <w:rsid w:val="00C31095"/>
    <w:rsid w:val="00C41A86"/>
    <w:rsid w:val="00C4619A"/>
    <w:rsid w:val="00C56681"/>
    <w:rsid w:val="00C5787C"/>
    <w:rsid w:val="00C66623"/>
    <w:rsid w:val="00C66995"/>
    <w:rsid w:val="00C70E07"/>
    <w:rsid w:val="00C711A7"/>
    <w:rsid w:val="00C77439"/>
    <w:rsid w:val="00C778D0"/>
    <w:rsid w:val="00C77DA2"/>
    <w:rsid w:val="00C81E9A"/>
    <w:rsid w:val="00C83858"/>
    <w:rsid w:val="00C84DC9"/>
    <w:rsid w:val="00C86D0F"/>
    <w:rsid w:val="00C930CA"/>
    <w:rsid w:val="00CA4B4B"/>
    <w:rsid w:val="00CB1EDC"/>
    <w:rsid w:val="00CB267C"/>
    <w:rsid w:val="00CB4EA2"/>
    <w:rsid w:val="00CB6026"/>
    <w:rsid w:val="00CC15F7"/>
    <w:rsid w:val="00CC5CA3"/>
    <w:rsid w:val="00CC7547"/>
    <w:rsid w:val="00CC7B06"/>
    <w:rsid w:val="00CD5D76"/>
    <w:rsid w:val="00CE1929"/>
    <w:rsid w:val="00CE599C"/>
    <w:rsid w:val="00CE5F38"/>
    <w:rsid w:val="00CF71D8"/>
    <w:rsid w:val="00D005F8"/>
    <w:rsid w:val="00D132EA"/>
    <w:rsid w:val="00D27E08"/>
    <w:rsid w:val="00D27E74"/>
    <w:rsid w:val="00D32933"/>
    <w:rsid w:val="00D42D39"/>
    <w:rsid w:val="00D50E2C"/>
    <w:rsid w:val="00D552D3"/>
    <w:rsid w:val="00D63AF2"/>
    <w:rsid w:val="00D65A5E"/>
    <w:rsid w:val="00D726BD"/>
    <w:rsid w:val="00D8042C"/>
    <w:rsid w:val="00D82ABB"/>
    <w:rsid w:val="00D90764"/>
    <w:rsid w:val="00DA1BE3"/>
    <w:rsid w:val="00DA73F5"/>
    <w:rsid w:val="00DA7D58"/>
    <w:rsid w:val="00DB37BA"/>
    <w:rsid w:val="00DB3F63"/>
    <w:rsid w:val="00DB565C"/>
    <w:rsid w:val="00DC08F8"/>
    <w:rsid w:val="00DC2FAD"/>
    <w:rsid w:val="00DD152C"/>
    <w:rsid w:val="00DD2150"/>
    <w:rsid w:val="00DD6A21"/>
    <w:rsid w:val="00DD7496"/>
    <w:rsid w:val="00DE344E"/>
    <w:rsid w:val="00DE72EC"/>
    <w:rsid w:val="00DF3EB7"/>
    <w:rsid w:val="00DF4875"/>
    <w:rsid w:val="00E0050E"/>
    <w:rsid w:val="00E00EBA"/>
    <w:rsid w:val="00E01008"/>
    <w:rsid w:val="00E20069"/>
    <w:rsid w:val="00E20AC1"/>
    <w:rsid w:val="00E24ECB"/>
    <w:rsid w:val="00E26F5F"/>
    <w:rsid w:val="00E30574"/>
    <w:rsid w:val="00E33EEF"/>
    <w:rsid w:val="00E346CA"/>
    <w:rsid w:val="00E34808"/>
    <w:rsid w:val="00E35F84"/>
    <w:rsid w:val="00E36295"/>
    <w:rsid w:val="00E367EA"/>
    <w:rsid w:val="00E37546"/>
    <w:rsid w:val="00E42413"/>
    <w:rsid w:val="00E4443D"/>
    <w:rsid w:val="00E468F9"/>
    <w:rsid w:val="00E4743B"/>
    <w:rsid w:val="00E47932"/>
    <w:rsid w:val="00E528BB"/>
    <w:rsid w:val="00E53934"/>
    <w:rsid w:val="00E5393F"/>
    <w:rsid w:val="00E55826"/>
    <w:rsid w:val="00E633BD"/>
    <w:rsid w:val="00E74D3B"/>
    <w:rsid w:val="00E81881"/>
    <w:rsid w:val="00E81995"/>
    <w:rsid w:val="00E832A3"/>
    <w:rsid w:val="00E97C13"/>
    <w:rsid w:val="00EB0DB8"/>
    <w:rsid w:val="00EB1F83"/>
    <w:rsid w:val="00EB6D30"/>
    <w:rsid w:val="00EC336C"/>
    <w:rsid w:val="00ED1F88"/>
    <w:rsid w:val="00ED3848"/>
    <w:rsid w:val="00ED47CF"/>
    <w:rsid w:val="00EE0980"/>
    <w:rsid w:val="00EE09FF"/>
    <w:rsid w:val="00EE1088"/>
    <w:rsid w:val="00EE69F9"/>
    <w:rsid w:val="00EF12C7"/>
    <w:rsid w:val="00EF7A1F"/>
    <w:rsid w:val="00F07110"/>
    <w:rsid w:val="00F1488F"/>
    <w:rsid w:val="00F20F38"/>
    <w:rsid w:val="00F22D2F"/>
    <w:rsid w:val="00F24A88"/>
    <w:rsid w:val="00F24B14"/>
    <w:rsid w:val="00F2674D"/>
    <w:rsid w:val="00F33775"/>
    <w:rsid w:val="00F44071"/>
    <w:rsid w:val="00F511D1"/>
    <w:rsid w:val="00F5278B"/>
    <w:rsid w:val="00F53A03"/>
    <w:rsid w:val="00F54A93"/>
    <w:rsid w:val="00F5609C"/>
    <w:rsid w:val="00F57EB4"/>
    <w:rsid w:val="00F61F32"/>
    <w:rsid w:val="00F75C8E"/>
    <w:rsid w:val="00F77A4E"/>
    <w:rsid w:val="00F80A9E"/>
    <w:rsid w:val="00F810BD"/>
    <w:rsid w:val="00F847AD"/>
    <w:rsid w:val="00F86B3C"/>
    <w:rsid w:val="00F95AB0"/>
    <w:rsid w:val="00F95C59"/>
    <w:rsid w:val="00FA67DE"/>
    <w:rsid w:val="00FB082B"/>
    <w:rsid w:val="00FB1B71"/>
    <w:rsid w:val="00FB208C"/>
    <w:rsid w:val="00FB56BF"/>
    <w:rsid w:val="00FC4231"/>
    <w:rsid w:val="00FD1870"/>
    <w:rsid w:val="00FD1AB5"/>
    <w:rsid w:val="00FD40A3"/>
    <w:rsid w:val="00FD665C"/>
    <w:rsid w:val="00FD69DE"/>
    <w:rsid w:val="00FD6A82"/>
    <w:rsid w:val="00FE0032"/>
    <w:rsid w:val="00FE3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0">
    <w:name w:val="Normal"/>
    <w:qFormat/>
    <w:rsid w:val="002C5251"/>
    <w:rPr>
      <w:sz w:val="24"/>
      <w:szCs w:val="24"/>
      <w:lang w:val="en-US"/>
    </w:rPr>
  </w:style>
  <w:style w:type="paragraph" w:styleId="1">
    <w:name w:val="heading 1"/>
    <w:basedOn w:val="a0"/>
    <w:next w:val="a0"/>
    <w:link w:val="10"/>
    <w:qFormat/>
    <w:rsid w:val="00F53A03"/>
    <w:pPr>
      <w:keepNext/>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spacing w:before="240" w:after="60"/>
      <w:outlineLvl w:val="1"/>
    </w:pPr>
    <w:rPr>
      <w:rFonts w:ascii="Arial" w:hAnsi="Arial" w:cs="Arial"/>
      <w:b/>
      <w:bCs/>
      <w:i/>
      <w:iCs/>
      <w:sz w:val="28"/>
      <w:szCs w:val="28"/>
    </w:rPr>
  </w:style>
  <w:style w:type="paragraph" w:styleId="31">
    <w:name w:val="heading 3"/>
    <w:basedOn w:val="20"/>
    <w:next w:val="a0"/>
    <w:link w:val="32"/>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0">
    <w:name w:val="heading 4"/>
    <w:basedOn w:val="20"/>
    <w:next w:val="a0"/>
    <w:link w:val="41"/>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0"/>
    <w:next w:val="a0"/>
    <w:link w:val="52"/>
    <w:autoRedefine/>
    <w:qFormat/>
    <w:rsid w:val="003477FD"/>
    <w:pPr>
      <w:numPr>
        <w:ilvl w:val="4"/>
        <w:numId w:val="4"/>
      </w:numPr>
      <w:outlineLvl w:val="4"/>
    </w:pPr>
    <w:rPr>
      <w:bCs w:val="0"/>
      <w:sz w:val="24"/>
    </w:rPr>
  </w:style>
  <w:style w:type="paragraph" w:styleId="6">
    <w:name w:val="heading 6"/>
    <w:basedOn w:val="a0"/>
    <w:next w:val="a0"/>
    <w:link w:val="60"/>
    <w:qFormat/>
    <w:rsid w:val="003477FD"/>
    <w:pPr>
      <w:spacing w:before="240" w:after="60"/>
      <w:outlineLvl w:val="5"/>
    </w:pPr>
    <w:rPr>
      <w:b/>
      <w:bCs/>
      <w:sz w:val="22"/>
      <w:szCs w:val="22"/>
      <w:lang w:val="ru-RU"/>
    </w:rPr>
  </w:style>
  <w:style w:type="paragraph" w:styleId="7">
    <w:name w:val="heading 7"/>
    <w:basedOn w:val="a0"/>
    <w:next w:val="a0"/>
    <w:link w:val="70"/>
    <w:qFormat/>
    <w:rsid w:val="003477FD"/>
    <w:pPr>
      <w:spacing w:before="240" w:after="60"/>
      <w:outlineLvl w:val="6"/>
    </w:pPr>
    <w:rPr>
      <w:lang w:val="ru-RU"/>
    </w:rPr>
  </w:style>
  <w:style w:type="paragraph" w:styleId="8">
    <w:name w:val="heading 8"/>
    <w:basedOn w:val="a0"/>
    <w:next w:val="a0"/>
    <w:link w:val="80"/>
    <w:qFormat/>
    <w:rsid w:val="003477FD"/>
    <w:pPr>
      <w:spacing w:before="240" w:after="60"/>
      <w:outlineLvl w:val="7"/>
    </w:pPr>
    <w:rPr>
      <w:i/>
      <w:iCs/>
      <w:lang w:val="ru-RU"/>
    </w:rPr>
  </w:style>
  <w:style w:type="paragraph" w:styleId="9">
    <w:name w:val="heading 9"/>
    <w:basedOn w:val="a0"/>
    <w:next w:val="a0"/>
    <w:link w:val="90"/>
    <w:qFormat/>
    <w:rsid w:val="003477FD"/>
    <w:pPr>
      <w:spacing w:before="240" w:after="60"/>
      <w:outlineLvl w:val="8"/>
    </w:pPr>
    <w:rPr>
      <w:rFonts w:ascii="Arial" w:hAnsi="Arial" w:cs="Arial"/>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d"/>
    <w:basedOn w:val="a0"/>
    <w:link w:val="a5"/>
    <w:rsid w:val="00AB1B33"/>
    <w:pPr>
      <w:tabs>
        <w:tab w:val="center" w:pos="4677"/>
        <w:tab w:val="right" w:pos="9355"/>
      </w:tabs>
    </w:pPr>
  </w:style>
  <w:style w:type="paragraph" w:styleId="a6">
    <w:name w:val="footer"/>
    <w:basedOn w:val="a0"/>
    <w:link w:val="a7"/>
    <w:rsid w:val="00AB1B33"/>
    <w:pPr>
      <w:tabs>
        <w:tab w:val="center" w:pos="4677"/>
        <w:tab w:val="right" w:pos="9355"/>
      </w:tabs>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1">
    <w:name w:val="toc 1"/>
    <w:basedOn w:val="a0"/>
    <w:next w:val="a0"/>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0"/>
    <w:rsid w:val="00A40341"/>
    <w:pPr>
      <w:spacing w:after="480"/>
    </w:pPr>
    <w:rPr>
      <w:rFonts w:ascii="Calibri" w:hAnsi="Calibri"/>
      <w:color w:val="003399"/>
      <w:sz w:val="48"/>
      <w:szCs w:val="48"/>
      <w:lang w:eastAsia="en-US"/>
    </w:rPr>
  </w:style>
  <w:style w:type="character" w:styleId="a8">
    <w:name w:val="Hyperlink"/>
    <w:uiPriority w:val="99"/>
    <w:rsid w:val="0069206D"/>
    <w:rPr>
      <w:rFonts w:ascii="Calibri" w:hAnsi="Calibri"/>
      <w:color w:val="0000FF"/>
      <w:u w:val="single"/>
    </w:rPr>
  </w:style>
  <w:style w:type="paragraph" w:styleId="22">
    <w:name w:val="toc 2"/>
    <w:basedOn w:val="a0"/>
    <w:next w:val="a0"/>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Comments">
    <w:name w:val="Comments"/>
    <w:basedOn w:val="a0"/>
    <w:link w:val="Comments0"/>
    <w:autoRedefine/>
    <w:rsid w:val="00701FD3"/>
    <w:pPr>
      <w:spacing w:before="240" w:after="240"/>
    </w:pPr>
    <w:rPr>
      <w:color w:val="FF0000"/>
      <w:szCs w:val="18"/>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9">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0"/>
    <w:rsid w:val="00E55826"/>
    <w:pPr>
      <w:spacing w:after="240"/>
      <w:jc w:val="center"/>
    </w:pPr>
    <w:rPr>
      <w:rFonts w:ascii="Calibri" w:hAnsi="Calibri"/>
      <w:b/>
      <w:i/>
      <w:color w:val="003399"/>
      <w:sz w:val="28"/>
      <w:szCs w:val="28"/>
      <w:lang w:eastAsia="en-US"/>
    </w:rPr>
  </w:style>
  <w:style w:type="paragraph" w:customStyle="1" w:styleId="BPC3Caption">
    <w:name w:val="BPC3 – Caption"/>
    <w:basedOn w:val="a0"/>
    <w:rsid w:val="000C4D47"/>
    <w:pPr>
      <w:spacing w:before="120" w:after="240"/>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a">
    <w:name w:val="TOC Heading"/>
    <w:basedOn w:val="1"/>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2">
    <w:name w:val="Заголовок 3 Знак"/>
    <w:link w:val="31"/>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0"/>
    <w:next w:val="BPC3Bullet1"/>
    <w:link w:val="BPC3Bullet1bold0"/>
    <w:rsid w:val="0090283D"/>
    <w:pPr>
      <w:numPr>
        <w:numId w:val="1"/>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rPr>
  </w:style>
  <w:style w:type="character" w:customStyle="1" w:styleId="BPC3Bullet10">
    <w:name w:val="BPC3 – Bullet1 Знак Знак"/>
    <w:link w:val="BPC3Bullet1"/>
    <w:rsid w:val="00BA2038"/>
    <w:rPr>
      <w:rFonts w:ascii="Calibri" w:hAnsi="Calibri"/>
      <w:sz w:val="24"/>
      <w:lang w:val="en-US" w:eastAsia="en-US"/>
    </w:rPr>
  </w:style>
  <w:style w:type="paragraph" w:styleId="33">
    <w:name w:val="toc 3"/>
    <w:basedOn w:val="a0"/>
    <w:next w:val="a0"/>
    <w:autoRedefine/>
    <w:uiPriority w:val="39"/>
    <w:rsid w:val="00034556"/>
    <w:pPr>
      <w:tabs>
        <w:tab w:val="right" w:leader="dot" w:pos="9072"/>
      </w:tabs>
      <w:ind w:left="709"/>
    </w:pPr>
    <w:rPr>
      <w:rFonts w:ascii="Calibri" w:hAnsi="Calibri"/>
    </w:rPr>
  </w:style>
  <w:style w:type="paragraph" w:styleId="42">
    <w:name w:val="toc 4"/>
    <w:basedOn w:val="a0"/>
    <w:next w:val="a0"/>
    <w:autoRedefine/>
    <w:uiPriority w:val="39"/>
    <w:rsid w:val="00F53A03"/>
    <w:pPr>
      <w:ind w:left="720"/>
    </w:pPr>
    <w:rPr>
      <w:rFonts w:ascii="Calibri" w:hAnsi="Calibri"/>
    </w:rPr>
  </w:style>
  <w:style w:type="character" w:customStyle="1" w:styleId="41">
    <w:name w:val="Заголовок 4 Знак"/>
    <w:link w:val="40"/>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character" w:customStyle="1" w:styleId="52">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b">
    <w:name w:val="Normal Indent"/>
    <w:aliases w:val="Normal Indent Char1,Normal Indent Char Char1,Normal Indent Char2 Char Char,Normal Indent Char1 Char Char Char,Normal Indent Char Char Char Char Char,Normal Indent Char Char1 Char Char,Normal Indent Char Char Char"/>
    <w:basedOn w:val="a0"/>
    <w:rsid w:val="003477FD"/>
    <w:pPr>
      <w:ind w:left="720"/>
    </w:pPr>
    <w:rPr>
      <w:lang w:val="ru-RU"/>
    </w:rPr>
  </w:style>
  <w:style w:type="paragraph" w:customStyle="1" w:styleId="PathID">
    <w:name w:val="Path ID"/>
    <w:basedOn w:val="a0"/>
    <w:rsid w:val="003477FD"/>
    <w:rPr>
      <w:rFonts w:ascii="Arial Black" w:hAnsi="Arial Black"/>
      <w:color w:val="000080"/>
      <w:kern w:val="24"/>
      <w:lang w:val="ru-RU"/>
    </w:rPr>
  </w:style>
  <w:style w:type="paragraph" w:customStyle="1" w:styleId="Reverse">
    <w:name w:val="Reverse"/>
    <w:basedOn w:val="a0"/>
    <w:rsid w:val="003477FD"/>
    <w:pPr>
      <w:shd w:val="clear" w:color="FFFFFF" w:fill="000000"/>
    </w:pPr>
    <w:rPr>
      <w:rFonts w:ascii="Univers (WN)" w:hAnsi="Univers (WN)"/>
      <w:color w:val="FFFFFF"/>
      <w:sz w:val="18"/>
      <w:lang w:val="ru-RU"/>
    </w:rPr>
  </w:style>
  <w:style w:type="character" w:styleId="ac">
    <w:name w:val="page number"/>
    <w:aliases w:val="pn"/>
    <w:rsid w:val="003477FD"/>
  </w:style>
  <w:style w:type="paragraph" w:styleId="53">
    <w:name w:val="toc 5"/>
    <w:basedOn w:val="a0"/>
    <w:next w:val="a0"/>
    <w:uiPriority w:val="39"/>
    <w:rsid w:val="003477FD"/>
    <w:pPr>
      <w:ind w:left="960"/>
    </w:pPr>
    <w:rPr>
      <w:szCs w:val="21"/>
      <w:lang w:val="ru-RU"/>
    </w:rPr>
  </w:style>
  <w:style w:type="paragraph" w:styleId="61">
    <w:name w:val="toc 6"/>
    <w:basedOn w:val="a0"/>
    <w:next w:val="a0"/>
    <w:uiPriority w:val="39"/>
    <w:rsid w:val="003477FD"/>
    <w:pPr>
      <w:ind w:left="1200"/>
    </w:pPr>
    <w:rPr>
      <w:szCs w:val="21"/>
      <w:lang w:val="ru-RU"/>
    </w:rPr>
  </w:style>
  <w:style w:type="paragraph" w:styleId="71">
    <w:name w:val="toc 7"/>
    <w:basedOn w:val="a0"/>
    <w:next w:val="a0"/>
    <w:uiPriority w:val="39"/>
    <w:rsid w:val="003477FD"/>
    <w:pPr>
      <w:ind w:left="1440"/>
    </w:pPr>
    <w:rPr>
      <w:szCs w:val="21"/>
      <w:lang w:val="ru-RU"/>
    </w:rPr>
  </w:style>
  <w:style w:type="paragraph" w:styleId="81">
    <w:name w:val="toc 8"/>
    <w:basedOn w:val="a0"/>
    <w:next w:val="a0"/>
    <w:uiPriority w:val="39"/>
    <w:rsid w:val="003477FD"/>
    <w:pPr>
      <w:ind w:left="1680"/>
    </w:pPr>
    <w:rPr>
      <w:szCs w:val="21"/>
      <w:lang w:val="ru-RU"/>
    </w:rPr>
  </w:style>
  <w:style w:type="paragraph" w:styleId="91">
    <w:name w:val="toc 9"/>
    <w:basedOn w:val="a0"/>
    <w:next w:val="a0"/>
    <w:uiPriority w:val="39"/>
    <w:rsid w:val="003477FD"/>
    <w:pPr>
      <w:ind w:left="1920"/>
    </w:pPr>
    <w:rPr>
      <w:szCs w:val="21"/>
      <w:lang w:val="ru-RU"/>
    </w:rPr>
  </w:style>
  <w:style w:type="paragraph" w:styleId="HTML">
    <w:name w:val="HTML Address"/>
    <w:basedOn w:val="a0"/>
    <w:link w:val="HTML0"/>
    <w:rsid w:val="003477FD"/>
    <w:rPr>
      <w:i/>
      <w:iCs/>
      <w:lang w:val="ru-RU"/>
    </w:rPr>
  </w:style>
  <w:style w:type="character" w:customStyle="1" w:styleId="HTML0">
    <w:name w:val="Адрес HTML Знак"/>
    <w:link w:val="HTML"/>
    <w:rsid w:val="003477FD"/>
    <w:rPr>
      <w:i/>
      <w:iCs/>
      <w:sz w:val="24"/>
      <w:szCs w:val="24"/>
    </w:rPr>
  </w:style>
  <w:style w:type="paragraph" w:styleId="ad">
    <w:name w:val="envelope address"/>
    <w:basedOn w:val="a0"/>
    <w:rsid w:val="003477FD"/>
    <w:pPr>
      <w:framePr w:w="7920" w:h="1980" w:hRule="exact" w:hSpace="180" w:wrap="auto" w:hAnchor="page" w:xAlign="center" w:yAlign="bottom"/>
      <w:ind w:left="2880"/>
    </w:pPr>
    <w:rPr>
      <w:rFonts w:ascii="Arial" w:hAnsi="Arial" w:cs="Arial"/>
      <w:lang w:val="ru-RU"/>
    </w:rPr>
  </w:style>
  <w:style w:type="paragraph" w:styleId="ae">
    <w:name w:val="Date"/>
    <w:basedOn w:val="a0"/>
    <w:next w:val="a0"/>
    <w:link w:val="af"/>
    <w:rsid w:val="003477FD"/>
    <w:rPr>
      <w:lang w:val="ru-RU"/>
    </w:rPr>
  </w:style>
  <w:style w:type="character" w:customStyle="1" w:styleId="af">
    <w:name w:val="Дата Знак"/>
    <w:link w:val="ae"/>
    <w:rsid w:val="003477FD"/>
    <w:rPr>
      <w:sz w:val="24"/>
      <w:szCs w:val="24"/>
    </w:rPr>
  </w:style>
  <w:style w:type="paragraph" w:styleId="af0">
    <w:name w:val="Note Heading"/>
    <w:basedOn w:val="a0"/>
    <w:next w:val="a0"/>
    <w:link w:val="af1"/>
    <w:rsid w:val="003477FD"/>
    <w:rPr>
      <w:lang w:val="ru-RU"/>
    </w:rPr>
  </w:style>
  <w:style w:type="character" w:customStyle="1" w:styleId="af1">
    <w:name w:val="Заголовок записки Знак"/>
    <w:link w:val="af0"/>
    <w:rsid w:val="003477FD"/>
    <w:rPr>
      <w:sz w:val="24"/>
      <w:szCs w:val="24"/>
    </w:rPr>
  </w:style>
  <w:style w:type="paragraph" w:styleId="af2">
    <w:name w:val="toa heading"/>
    <w:basedOn w:val="a0"/>
    <w:next w:val="a0"/>
    <w:rsid w:val="003477FD"/>
    <w:pPr>
      <w:spacing w:before="120"/>
    </w:pPr>
    <w:rPr>
      <w:rFonts w:ascii="Arial" w:hAnsi="Arial" w:cs="Arial"/>
      <w:b/>
      <w:bCs/>
      <w:lang w:val="ru-RU"/>
    </w:rPr>
  </w:style>
  <w:style w:type="paragraph" w:styleId="af3">
    <w:name w:val="Body Text"/>
    <w:aliases w:val="CCC Body Text"/>
    <w:basedOn w:val="a0"/>
    <w:link w:val="af4"/>
    <w:autoRedefine/>
    <w:rsid w:val="003477FD"/>
    <w:pPr>
      <w:spacing w:line="360" w:lineRule="auto"/>
      <w:jc w:val="both"/>
    </w:pPr>
    <w:rPr>
      <w:rFonts w:ascii="Arial" w:hAnsi="Arial"/>
      <w:lang w:val="ru-RU"/>
    </w:rPr>
  </w:style>
  <w:style w:type="character" w:customStyle="1" w:styleId="af4">
    <w:name w:val="Основной текст Знак"/>
    <w:aliases w:val="CCC Body Text Знак"/>
    <w:link w:val="af3"/>
    <w:rsid w:val="003477FD"/>
    <w:rPr>
      <w:rFonts w:ascii="Arial" w:hAnsi="Arial"/>
      <w:sz w:val="24"/>
      <w:szCs w:val="24"/>
    </w:rPr>
  </w:style>
  <w:style w:type="paragraph" w:styleId="af5">
    <w:name w:val="Body Text First Indent"/>
    <w:basedOn w:val="af3"/>
    <w:link w:val="af6"/>
    <w:rsid w:val="003477FD"/>
    <w:pPr>
      <w:ind w:firstLine="210"/>
    </w:pPr>
  </w:style>
  <w:style w:type="character" w:customStyle="1" w:styleId="af6">
    <w:name w:val="Красная строка Знак"/>
    <w:link w:val="af5"/>
    <w:rsid w:val="003477FD"/>
    <w:rPr>
      <w:rFonts w:ascii="Arial" w:hAnsi="Arial"/>
      <w:sz w:val="24"/>
      <w:szCs w:val="24"/>
    </w:rPr>
  </w:style>
  <w:style w:type="paragraph" w:styleId="af7">
    <w:name w:val="Body Text Indent"/>
    <w:basedOn w:val="a0"/>
    <w:link w:val="af8"/>
    <w:rsid w:val="003477FD"/>
    <w:pPr>
      <w:spacing w:after="120"/>
      <w:ind w:left="283"/>
    </w:pPr>
    <w:rPr>
      <w:lang w:val="ru-RU"/>
    </w:rPr>
  </w:style>
  <w:style w:type="character" w:customStyle="1" w:styleId="af8">
    <w:name w:val="Основной текст с отступом Знак"/>
    <w:link w:val="af7"/>
    <w:rsid w:val="003477FD"/>
    <w:rPr>
      <w:sz w:val="24"/>
      <w:szCs w:val="24"/>
    </w:rPr>
  </w:style>
  <w:style w:type="paragraph" w:styleId="23">
    <w:name w:val="Body Text First Indent 2"/>
    <w:basedOn w:val="af7"/>
    <w:link w:val="24"/>
    <w:rsid w:val="003477FD"/>
    <w:pPr>
      <w:ind w:firstLine="210"/>
    </w:pPr>
  </w:style>
  <w:style w:type="character" w:customStyle="1" w:styleId="24">
    <w:name w:val="Красная строка 2 Знак"/>
    <w:link w:val="23"/>
    <w:rsid w:val="003477FD"/>
    <w:rPr>
      <w:sz w:val="24"/>
      <w:szCs w:val="24"/>
    </w:rPr>
  </w:style>
  <w:style w:type="paragraph" w:styleId="af9">
    <w:name w:val="List Bullet"/>
    <w:basedOn w:val="a0"/>
    <w:autoRedefine/>
    <w:rsid w:val="003477FD"/>
    <w:pPr>
      <w:tabs>
        <w:tab w:val="num" w:pos="360"/>
      </w:tabs>
      <w:spacing w:line="360" w:lineRule="auto"/>
      <w:ind w:left="357" w:hanging="357"/>
    </w:pPr>
    <w:rPr>
      <w:rFonts w:ascii="Arial" w:hAnsi="Arial"/>
      <w:bCs/>
    </w:rPr>
  </w:style>
  <w:style w:type="paragraph" w:styleId="25">
    <w:name w:val="List Bullet 2"/>
    <w:basedOn w:val="a0"/>
    <w:autoRedefine/>
    <w:rsid w:val="003477FD"/>
    <w:pPr>
      <w:tabs>
        <w:tab w:val="num" w:pos="643"/>
      </w:tabs>
      <w:spacing w:line="360" w:lineRule="auto"/>
      <w:ind w:left="643" w:hanging="360"/>
    </w:pPr>
    <w:rPr>
      <w:rFonts w:ascii="Arial" w:hAnsi="Arial"/>
      <w:lang w:val="ru-RU"/>
    </w:rPr>
  </w:style>
  <w:style w:type="paragraph" w:styleId="3">
    <w:name w:val="List Bullet 3"/>
    <w:basedOn w:val="af9"/>
    <w:autoRedefine/>
    <w:rsid w:val="003477FD"/>
    <w:pPr>
      <w:numPr>
        <w:numId w:val="5"/>
      </w:numPr>
    </w:pPr>
    <w:rPr>
      <w:szCs w:val="20"/>
    </w:rPr>
  </w:style>
  <w:style w:type="paragraph" w:styleId="43">
    <w:name w:val="List Bullet 4"/>
    <w:basedOn w:val="a0"/>
    <w:autoRedefine/>
    <w:rsid w:val="003477FD"/>
    <w:pPr>
      <w:tabs>
        <w:tab w:val="num" w:pos="1440"/>
      </w:tabs>
      <w:spacing w:before="120" w:after="120"/>
      <w:ind w:left="1440" w:hanging="360"/>
      <w:jc w:val="both"/>
    </w:pPr>
    <w:rPr>
      <w:lang w:val="ru-RU"/>
    </w:rPr>
  </w:style>
  <w:style w:type="paragraph" w:styleId="50">
    <w:name w:val="List Bullet 5"/>
    <w:basedOn w:val="af9"/>
    <w:rsid w:val="003477FD"/>
    <w:pPr>
      <w:numPr>
        <w:numId w:val="6"/>
      </w:numPr>
      <w:spacing w:before="60" w:after="60" w:line="200" w:lineRule="atLeast"/>
      <w:ind w:left="1440"/>
      <w:jc w:val="both"/>
    </w:pPr>
    <w:rPr>
      <w:szCs w:val="20"/>
    </w:rPr>
  </w:style>
  <w:style w:type="paragraph" w:styleId="afa">
    <w:name w:val="Title"/>
    <w:basedOn w:val="a0"/>
    <w:link w:val="afb"/>
    <w:qFormat/>
    <w:rsid w:val="003477FD"/>
    <w:pPr>
      <w:spacing w:before="240" w:after="60"/>
      <w:jc w:val="center"/>
      <w:outlineLvl w:val="0"/>
    </w:pPr>
    <w:rPr>
      <w:rFonts w:ascii="Arial" w:hAnsi="Arial" w:cs="Arial"/>
      <w:b/>
      <w:bCs/>
      <w:kern w:val="28"/>
      <w:sz w:val="32"/>
      <w:szCs w:val="32"/>
      <w:lang w:val="ru-RU"/>
    </w:rPr>
  </w:style>
  <w:style w:type="character" w:customStyle="1" w:styleId="afb">
    <w:name w:val="Название Знак"/>
    <w:link w:val="afa"/>
    <w:rsid w:val="003477FD"/>
    <w:rPr>
      <w:rFonts w:ascii="Arial" w:hAnsi="Arial" w:cs="Arial"/>
      <w:b/>
      <w:bCs/>
      <w:kern w:val="28"/>
      <w:sz w:val="32"/>
      <w:szCs w:val="32"/>
    </w:rPr>
  </w:style>
  <w:style w:type="paragraph" w:styleId="afc">
    <w:name w:val="caption"/>
    <w:basedOn w:val="a0"/>
    <w:next w:val="af3"/>
    <w:autoRedefine/>
    <w:qFormat/>
    <w:rsid w:val="003477FD"/>
    <w:pPr>
      <w:keepLines/>
      <w:suppressAutoHyphens/>
      <w:spacing w:before="120" w:after="240" w:line="360" w:lineRule="auto"/>
    </w:pPr>
    <w:rPr>
      <w:rFonts w:ascii="Arial" w:hAnsi="Arial"/>
      <w:b/>
      <w:bCs/>
      <w:iCs/>
      <w:sz w:val="20"/>
      <w:lang w:val="ru-RU"/>
    </w:rPr>
  </w:style>
  <w:style w:type="paragraph" w:styleId="afd">
    <w:name w:val="List Number"/>
    <w:basedOn w:val="a0"/>
    <w:autoRedefine/>
    <w:rsid w:val="003477FD"/>
    <w:pPr>
      <w:tabs>
        <w:tab w:val="num" w:pos="360"/>
      </w:tabs>
      <w:spacing w:line="360" w:lineRule="auto"/>
      <w:ind w:left="360" w:hanging="360"/>
    </w:pPr>
    <w:rPr>
      <w:rFonts w:ascii="Arial" w:hAnsi="Arial"/>
      <w:lang w:val="ru-RU"/>
    </w:rPr>
  </w:style>
  <w:style w:type="paragraph" w:styleId="26">
    <w:name w:val="List Number 2"/>
    <w:basedOn w:val="a0"/>
    <w:rsid w:val="003477FD"/>
    <w:pPr>
      <w:tabs>
        <w:tab w:val="num" w:pos="643"/>
      </w:tabs>
      <w:ind w:left="643" w:hanging="360"/>
    </w:pPr>
    <w:rPr>
      <w:lang w:val="ru-RU"/>
    </w:rPr>
  </w:style>
  <w:style w:type="paragraph" w:styleId="34">
    <w:name w:val="List Number 3"/>
    <w:basedOn w:val="a0"/>
    <w:rsid w:val="003477FD"/>
    <w:pPr>
      <w:tabs>
        <w:tab w:val="num" w:pos="926"/>
      </w:tabs>
      <w:ind w:left="926" w:hanging="360"/>
    </w:pPr>
    <w:rPr>
      <w:lang w:val="ru-RU"/>
    </w:rPr>
  </w:style>
  <w:style w:type="paragraph" w:styleId="44">
    <w:name w:val="List Number 4"/>
    <w:basedOn w:val="a0"/>
    <w:rsid w:val="003477FD"/>
    <w:pPr>
      <w:tabs>
        <w:tab w:val="num" w:pos="1209"/>
      </w:tabs>
      <w:ind w:left="1209" w:hanging="360"/>
    </w:pPr>
    <w:rPr>
      <w:lang w:val="ru-RU"/>
    </w:rPr>
  </w:style>
  <w:style w:type="paragraph" w:styleId="54">
    <w:name w:val="List Number 5"/>
    <w:basedOn w:val="a0"/>
    <w:rsid w:val="003477FD"/>
    <w:pPr>
      <w:tabs>
        <w:tab w:val="num" w:pos="1492"/>
      </w:tabs>
      <w:ind w:left="1492" w:hanging="360"/>
    </w:pPr>
    <w:rPr>
      <w:lang w:val="ru-RU"/>
    </w:rPr>
  </w:style>
  <w:style w:type="paragraph" w:styleId="27">
    <w:name w:val="envelope return"/>
    <w:basedOn w:val="a0"/>
    <w:rsid w:val="003477FD"/>
    <w:rPr>
      <w:rFonts w:ascii="Arial" w:hAnsi="Arial" w:cs="Arial"/>
      <w:lang w:val="ru-RU"/>
    </w:rPr>
  </w:style>
  <w:style w:type="paragraph" w:styleId="afe">
    <w:name w:val="Normal (Web)"/>
    <w:basedOn w:val="a0"/>
    <w:rsid w:val="003477FD"/>
    <w:rPr>
      <w:lang w:val="ru-RU"/>
    </w:rPr>
  </w:style>
  <w:style w:type="paragraph" w:styleId="28">
    <w:name w:val="Body Text 2"/>
    <w:basedOn w:val="a0"/>
    <w:link w:val="29"/>
    <w:rsid w:val="003477FD"/>
    <w:pPr>
      <w:spacing w:after="120" w:line="480" w:lineRule="auto"/>
    </w:pPr>
    <w:rPr>
      <w:lang w:val="ru-RU"/>
    </w:rPr>
  </w:style>
  <w:style w:type="character" w:customStyle="1" w:styleId="29">
    <w:name w:val="Основной текст 2 Знак"/>
    <w:link w:val="28"/>
    <w:rsid w:val="003477FD"/>
    <w:rPr>
      <w:sz w:val="24"/>
      <w:szCs w:val="24"/>
    </w:rPr>
  </w:style>
  <w:style w:type="paragraph" w:styleId="35">
    <w:name w:val="Body Text 3"/>
    <w:aliases w:val="Body Text 3 Char"/>
    <w:basedOn w:val="a0"/>
    <w:link w:val="36"/>
    <w:rsid w:val="003477FD"/>
    <w:pPr>
      <w:spacing w:after="120"/>
    </w:pPr>
    <w:rPr>
      <w:sz w:val="16"/>
      <w:szCs w:val="16"/>
      <w:lang w:val="ru-RU"/>
    </w:rPr>
  </w:style>
  <w:style w:type="character" w:customStyle="1" w:styleId="36">
    <w:name w:val="Основной текст 3 Знак"/>
    <w:aliases w:val="Body Text 3 Char Знак"/>
    <w:link w:val="35"/>
    <w:rsid w:val="003477FD"/>
    <w:rPr>
      <w:sz w:val="16"/>
      <w:szCs w:val="16"/>
    </w:rPr>
  </w:style>
  <w:style w:type="paragraph" w:styleId="2a">
    <w:name w:val="Body Text Indent 2"/>
    <w:basedOn w:val="a0"/>
    <w:link w:val="2b"/>
    <w:rsid w:val="003477FD"/>
    <w:pPr>
      <w:spacing w:after="120" w:line="480" w:lineRule="auto"/>
      <w:ind w:left="283"/>
    </w:pPr>
    <w:rPr>
      <w:lang w:val="ru-RU"/>
    </w:rPr>
  </w:style>
  <w:style w:type="character" w:customStyle="1" w:styleId="2b">
    <w:name w:val="Основной текст с отступом 2 Знак"/>
    <w:link w:val="2a"/>
    <w:rsid w:val="003477FD"/>
    <w:rPr>
      <w:sz w:val="24"/>
      <w:szCs w:val="24"/>
    </w:rPr>
  </w:style>
  <w:style w:type="paragraph" w:styleId="37">
    <w:name w:val="Body Text Indent 3"/>
    <w:basedOn w:val="a0"/>
    <w:link w:val="38"/>
    <w:rsid w:val="003477FD"/>
    <w:pPr>
      <w:spacing w:after="120"/>
      <w:ind w:left="283"/>
    </w:pPr>
    <w:rPr>
      <w:sz w:val="16"/>
      <w:szCs w:val="16"/>
      <w:lang w:val="ru-RU"/>
    </w:rPr>
  </w:style>
  <w:style w:type="character" w:customStyle="1" w:styleId="38">
    <w:name w:val="Основной текст с отступом 3 Знак"/>
    <w:link w:val="37"/>
    <w:rsid w:val="003477FD"/>
    <w:rPr>
      <w:sz w:val="16"/>
      <w:szCs w:val="16"/>
    </w:rPr>
  </w:style>
  <w:style w:type="paragraph" w:styleId="aff">
    <w:name w:val="table of figures"/>
    <w:basedOn w:val="a0"/>
    <w:next w:val="a0"/>
    <w:rsid w:val="003477FD"/>
    <w:pPr>
      <w:ind w:left="400" w:hanging="400"/>
    </w:pPr>
    <w:rPr>
      <w:lang w:val="ru-RU"/>
    </w:rPr>
  </w:style>
  <w:style w:type="paragraph" w:styleId="aff0">
    <w:name w:val="Subtitle"/>
    <w:basedOn w:val="a0"/>
    <w:link w:val="aff1"/>
    <w:qFormat/>
    <w:rsid w:val="003477FD"/>
    <w:pPr>
      <w:spacing w:before="240" w:after="240"/>
      <w:ind w:left="567"/>
      <w:jc w:val="center"/>
      <w:outlineLvl w:val="1"/>
    </w:pPr>
    <w:rPr>
      <w:rFonts w:ascii="Arial" w:hAnsi="Arial" w:cs="Arial"/>
      <w:sz w:val="28"/>
    </w:rPr>
  </w:style>
  <w:style w:type="character" w:customStyle="1" w:styleId="aff1">
    <w:name w:val="Подзаголовок Знак"/>
    <w:link w:val="aff0"/>
    <w:rsid w:val="003477FD"/>
    <w:rPr>
      <w:rFonts w:ascii="Arial" w:hAnsi="Arial" w:cs="Arial"/>
      <w:sz w:val="28"/>
      <w:szCs w:val="24"/>
      <w:lang w:val="en-US"/>
    </w:rPr>
  </w:style>
  <w:style w:type="paragraph" w:styleId="aff2">
    <w:name w:val="Signature"/>
    <w:basedOn w:val="a0"/>
    <w:link w:val="aff3"/>
    <w:rsid w:val="003477FD"/>
    <w:pPr>
      <w:ind w:left="4252"/>
    </w:pPr>
    <w:rPr>
      <w:lang w:val="ru-RU"/>
    </w:rPr>
  </w:style>
  <w:style w:type="character" w:customStyle="1" w:styleId="aff3">
    <w:name w:val="Подпись Знак"/>
    <w:link w:val="aff2"/>
    <w:rsid w:val="003477FD"/>
    <w:rPr>
      <w:sz w:val="24"/>
      <w:szCs w:val="24"/>
    </w:rPr>
  </w:style>
  <w:style w:type="paragraph" w:styleId="aff4">
    <w:name w:val="Salutation"/>
    <w:basedOn w:val="a0"/>
    <w:next w:val="a0"/>
    <w:link w:val="aff5"/>
    <w:rsid w:val="003477FD"/>
    <w:rPr>
      <w:lang w:val="ru-RU"/>
    </w:rPr>
  </w:style>
  <w:style w:type="character" w:customStyle="1" w:styleId="aff5">
    <w:name w:val="Приветствие Знак"/>
    <w:link w:val="aff4"/>
    <w:rsid w:val="003477FD"/>
    <w:rPr>
      <w:sz w:val="24"/>
      <w:szCs w:val="24"/>
    </w:rPr>
  </w:style>
  <w:style w:type="paragraph" w:styleId="aff6">
    <w:name w:val="List Continue"/>
    <w:basedOn w:val="a0"/>
    <w:rsid w:val="003477FD"/>
    <w:pPr>
      <w:spacing w:after="120"/>
      <w:ind w:left="283"/>
    </w:pPr>
    <w:rPr>
      <w:lang w:val="ru-RU"/>
    </w:rPr>
  </w:style>
  <w:style w:type="paragraph" w:styleId="2c">
    <w:name w:val="List Continue 2"/>
    <w:basedOn w:val="a0"/>
    <w:rsid w:val="003477FD"/>
    <w:pPr>
      <w:spacing w:after="120"/>
      <w:ind w:left="566"/>
    </w:pPr>
    <w:rPr>
      <w:lang w:val="ru-RU"/>
    </w:rPr>
  </w:style>
  <w:style w:type="paragraph" w:styleId="39">
    <w:name w:val="List Continue 3"/>
    <w:basedOn w:val="a0"/>
    <w:rsid w:val="003477FD"/>
    <w:pPr>
      <w:spacing w:after="120"/>
      <w:ind w:left="849"/>
    </w:pPr>
    <w:rPr>
      <w:lang w:val="ru-RU"/>
    </w:rPr>
  </w:style>
  <w:style w:type="paragraph" w:styleId="45">
    <w:name w:val="List Continue 4"/>
    <w:basedOn w:val="a0"/>
    <w:rsid w:val="003477FD"/>
    <w:pPr>
      <w:spacing w:after="120"/>
      <w:ind w:left="1132"/>
    </w:pPr>
    <w:rPr>
      <w:lang w:val="ru-RU"/>
    </w:rPr>
  </w:style>
  <w:style w:type="paragraph" w:styleId="55">
    <w:name w:val="List Continue 5"/>
    <w:basedOn w:val="a0"/>
    <w:rsid w:val="003477FD"/>
    <w:pPr>
      <w:spacing w:after="120"/>
      <w:ind w:left="1415"/>
    </w:pPr>
    <w:rPr>
      <w:lang w:val="ru-RU"/>
    </w:rPr>
  </w:style>
  <w:style w:type="paragraph" w:styleId="aff7">
    <w:name w:val="Closing"/>
    <w:basedOn w:val="a0"/>
    <w:link w:val="aff8"/>
    <w:rsid w:val="003477FD"/>
    <w:pPr>
      <w:ind w:left="4252"/>
    </w:pPr>
    <w:rPr>
      <w:lang w:val="ru-RU"/>
    </w:rPr>
  </w:style>
  <w:style w:type="character" w:customStyle="1" w:styleId="aff8">
    <w:name w:val="Прощание Знак"/>
    <w:link w:val="aff7"/>
    <w:rsid w:val="003477FD"/>
    <w:rPr>
      <w:sz w:val="24"/>
      <w:szCs w:val="24"/>
    </w:rPr>
  </w:style>
  <w:style w:type="paragraph" w:styleId="aff9">
    <w:name w:val="List"/>
    <w:basedOn w:val="a0"/>
    <w:rsid w:val="003477FD"/>
    <w:pPr>
      <w:ind w:left="283" w:hanging="283"/>
    </w:pPr>
    <w:rPr>
      <w:lang w:val="ru-RU"/>
    </w:rPr>
  </w:style>
  <w:style w:type="paragraph" w:styleId="2d">
    <w:name w:val="List 2"/>
    <w:basedOn w:val="a0"/>
    <w:rsid w:val="003477FD"/>
    <w:pPr>
      <w:ind w:left="566" w:hanging="283"/>
    </w:pPr>
    <w:rPr>
      <w:lang w:val="ru-RU"/>
    </w:rPr>
  </w:style>
  <w:style w:type="paragraph" w:styleId="3a">
    <w:name w:val="List 3"/>
    <w:basedOn w:val="a0"/>
    <w:rsid w:val="003477FD"/>
    <w:pPr>
      <w:ind w:left="849" w:hanging="283"/>
    </w:pPr>
    <w:rPr>
      <w:lang w:val="ru-RU"/>
    </w:rPr>
  </w:style>
  <w:style w:type="paragraph" w:styleId="46">
    <w:name w:val="List 4"/>
    <w:basedOn w:val="a0"/>
    <w:rsid w:val="003477FD"/>
    <w:pPr>
      <w:ind w:left="1132" w:hanging="283"/>
    </w:pPr>
    <w:rPr>
      <w:lang w:val="ru-RU"/>
    </w:rPr>
  </w:style>
  <w:style w:type="paragraph" w:styleId="56">
    <w:name w:val="List 5"/>
    <w:basedOn w:val="a0"/>
    <w:rsid w:val="003477FD"/>
    <w:pPr>
      <w:ind w:left="1415" w:hanging="283"/>
    </w:pPr>
    <w:rPr>
      <w:lang w:val="ru-RU"/>
    </w:rPr>
  </w:style>
  <w:style w:type="paragraph" w:styleId="HTML1">
    <w:name w:val="HTML Preformatted"/>
    <w:basedOn w:val="a0"/>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a">
    <w:name w:val="Document Map"/>
    <w:basedOn w:val="a0"/>
    <w:link w:val="affb"/>
    <w:rsid w:val="003477FD"/>
    <w:pPr>
      <w:shd w:val="clear" w:color="auto" w:fill="000080"/>
    </w:pPr>
    <w:rPr>
      <w:rFonts w:ascii="Tahoma" w:hAnsi="Tahoma" w:cs="Tahoma"/>
      <w:lang w:val="ru-RU"/>
    </w:rPr>
  </w:style>
  <w:style w:type="character" w:customStyle="1" w:styleId="affb">
    <w:name w:val="Схема документа Знак"/>
    <w:link w:val="affa"/>
    <w:rsid w:val="003477FD"/>
    <w:rPr>
      <w:rFonts w:ascii="Tahoma" w:hAnsi="Tahoma" w:cs="Tahoma"/>
      <w:sz w:val="24"/>
      <w:szCs w:val="24"/>
      <w:shd w:val="clear" w:color="auto" w:fill="000080"/>
    </w:rPr>
  </w:style>
  <w:style w:type="paragraph" w:styleId="affc">
    <w:name w:val="table of authorities"/>
    <w:basedOn w:val="a0"/>
    <w:next w:val="a0"/>
    <w:rsid w:val="003477FD"/>
    <w:pPr>
      <w:ind w:left="200" w:hanging="200"/>
    </w:pPr>
    <w:rPr>
      <w:lang w:val="ru-RU"/>
    </w:rPr>
  </w:style>
  <w:style w:type="paragraph" w:styleId="affd">
    <w:name w:val="Plain Text"/>
    <w:basedOn w:val="a0"/>
    <w:link w:val="affe"/>
    <w:rsid w:val="003477FD"/>
    <w:rPr>
      <w:rFonts w:ascii="Courier New" w:hAnsi="Courier New" w:cs="Courier New"/>
      <w:lang w:val="ru-RU"/>
    </w:rPr>
  </w:style>
  <w:style w:type="character" w:customStyle="1" w:styleId="affe">
    <w:name w:val="Текст Знак"/>
    <w:link w:val="affd"/>
    <w:rsid w:val="003477FD"/>
    <w:rPr>
      <w:rFonts w:ascii="Courier New" w:hAnsi="Courier New" w:cs="Courier New"/>
      <w:sz w:val="24"/>
      <w:szCs w:val="24"/>
    </w:rPr>
  </w:style>
  <w:style w:type="paragraph" w:styleId="afff">
    <w:name w:val="endnote text"/>
    <w:basedOn w:val="a0"/>
    <w:link w:val="afff0"/>
    <w:rsid w:val="003477FD"/>
    <w:rPr>
      <w:lang w:val="ru-RU"/>
    </w:rPr>
  </w:style>
  <w:style w:type="character" w:customStyle="1" w:styleId="afff0">
    <w:name w:val="Текст концевой сноски Знак"/>
    <w:link w:val="afff"/>
    <w:rsid w:val="003477FD"/>
    <w:rPr>
      <w:sz w:val="24"/>
      <w:szCs w:val="24"/>
    </w:rPr>
  </w:style>
  <w:style w:type="paragraph" w:styleId="afff1">
    <w:name w:val="macro"/>
    <w:link w:val="afff2"/>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2">
    <w:name w:val="Текст макроса Знак"/>
    <w:link w:val="afff1"/>
    <w:rsid w:val="003477FD"/>
    <w:rPr>
      <w:rFonts w:ascii="Courier New" w:hAnsi="Courier New" w:cs="Courier New"/>
      <w:lang w:val="en-US"/>
    </w:rPr>
  </w:style>
  <w:style w:type="paragraph" w:styleId="afff3">
    <w:name w:val="annotation text"/>
    <w:basedOn w:val="a0"/>
    <w:link w:val="afff4"/>
    <w:rsid w:val="003477FD"/>
    <w:rPr>
      <w:lang w:val="ru-RU"/>
    </w:rPr>
  </w:style>
  <w:style w:type="character" w:customStyle="1" w:styleId="afff4">
    <w:name w:val="Текст примечания Знак"/>
    <w:link w:val="afff3"/>
    <w:rsid w:val="003477FD"/>
    <w:rPr>
      <w:sz w:val="24"/>
      <w:szCs w:val="24"/>
    </w:rPr>
  </w:style>
  <w:style w:type="paragraph" w:styleId="afff5">
    <w:name w:val="footnote text"/>
    <w:basedOn w:val="a0"/>
    <w:link w:val="afff6"/>
    <w:autoRedefine/>
    <w:rsid w:val="003477FD"/>
    <w:rPr>
      <w:rFonts w:ascii="Arial" w:hAnsi="Arial"/>
      <w:sz w:val="20"/>
      <w:lang w:val="ru-RU"/>
    </w:rPr>
  </w:style>
  <w:style w:type="character" w:customStyle="1" w:styleId="afff6">
    <w:name w:val="Текст сноски Знак"/>
    <w:link w:val="afff5"/>
    <w:rsid w:val="003477FD"/>
    <w:rPr>
      <w:rFonts w:ascii="Arial" w:hAnsi="Arial"/>
      <w:szCs w:val="24"/>
    </w:rPr>
  </w:style>
  <w:style w:type="paragraph" w:styleId="12">
    <w:name w:val="index 1"/>
    <w:basedOn w:val="a0"/>
    <w:next w:val="a0"/>
    <w:autoRedefine/>
    <w:rsid w:val="003477FD"/>
    <w:pPr>
      <w:ind w:left="200" w:hanging="200"/>
    </w:pPr>
    <w:rPr>
      <w:lang w:val="ru-RU"/>
    </w:rPr>
  </w:style>
  <w:style w:type="paragraph" w:styleId="afff7">
    <w:name w:val="index heading"/>
    <w:basedOn w:val="a0"/>
    <w:next w:val="12"/>
    <w:rsid w:val="003477FD"/>
    <w:rPr>
      <w:rFonts w:ascii="Arial" w:hAnsi="Arial" w:cs="Arial"/>
      <w:b/>
      <w:bCs/>
      <w:lang w:val="ru-RU"/>
    </w:rPr>
  </w:style>
  <w:style w:type="paragraph" w:styleId="2e">
    <w:name w:val="index 2"/>
    <w:basedOn w:val="a0"/>
    <w:next w:val="a0"/>
    <w:autoRedefine/>
    <w:rsid w:val="003477FD"/>
    <w:pPr>
      <w:ind w:left="400" w:hanging="200"/>
    </w:pPr>
    <w:rPr>
      <w:lang w:val="ru-RU"/>
    </w:rPr>
  </w:style>
  <w:style w:type="paragraph" w:styleId="3b">
    <w:name w:val="index 3"/>
    <w:basedOn w:val="a0"/>
    <w:next w:val="a0"/>
    <w:autoRedefine/>
    <w:rsid w:val="003477FD"/>
    <w:pPr>
      <w:ind w:left="600" w:hanging="200"/>
    </w:pPr>
    <w:rPr>
      <w:lang w:val="ru-RU"/>
    </w:rPr>
  </w:style>
  <w:style w:type="paragraph" w:styleId="47">
    <w:name w:val="index 4"/>
    <w:basedOn w:val="a0"/>
    <w:next w:val="a0"/>
    <w:autoRedefine/>
    <w:rsid w:val="003477FD"/>
    <w:pPr>
      <w:ind w:left="800" w:hanging="200"/>
    </w:pPr>
    <w:rPr>
      <w:lang w:val="ru-RU"/>
    </w:rPr>
  </w:style>
  <w:style w:type="paragraph" w:styleId="57">
    <w:name w:val="index 5"/>
    <w:basedOn w:val="a0"/>
    <w:next w:val="a0"/>
    <w:autoRedefine/>
    <w:rsid w:val="003477FD"/>
    <w:pPr>
      <w:ind w:left="1000" w:hanging="200"/>
    </w:pPr>
    <w:rPr>
      <w:lang w:val="ru-RU"/>
    </w:rPr>
  </w:style>
  <w:style w:type="paragraph" w:styleId="62">
    <w:name w:val="index 6"/>
    <w:basedOn w:val="a0"/>
    <w:next w:val="a0"/>
    <w:autoRedefine/>
    <w:rsid w:val="003477FD"/>
    <w:pPr>
      <w:ind w:left="1200" w:hanging="200"/>
    </w:pPr>
    <w:rPr>
      <w:lang w:val="ru-RU"/>
    </w:rPr>
  </w:style>
  <w:style w:type="paragraph" w:styleId="72">
    <w:name w:val="index 7"/>
    <w:basedOn w:val="a0"/>
    <w:next w:val="a0"/>
    <w:autoRedefine/>
    <w:rsid w:val="003477FD"/>
    <w:pPr>
      <w:ind w:left="1400" w:hanging="200"/>
    </w:pPr>
    <w:rPr>
      <w:lang w:val="ru-RU"/>
    </w:rPr>
  </w:style>
  <w:style w:type="paragraph" w:styleId="82">
    <w:name w:val="index 8"/>
    <w:basedOn w:val="a0"/>
    <w:next w:val="a0"/>
    <w:autoRedefine/>
    <w:rsid w:val="003477FD"/>
    <w:pPr>
      <w:ind w:left="1600" w:hanging="200"/>
    </w:pPr>
    <w:rPr>
      <w:lang w:val="ru-RU"/>
    </w:rPr>
  </w:style>
  <w:style w:type="paragraph" w:styleId="92">
    <w:name w:val="index 9"/>
    <w:basedOn w:val="a0"/>
    <w:next w:val="a0"/>
    <w:autoRedefine/>
    <w:rsid w:val="003477FD"/>
    <w:pPr>
      <w:ind w:left="1800" w:hanging="200"/>
    </w:pPr>
    <w:rPr>
      <w:lang w:val="ru-RU"/>
    </w:rPr>
  </w:style>
  <w:style w:type="paragraph" w:styleId="afff8">
    <w:name w:val="Block Text"/>
    <w:basedOn w:val="a0"/>
    <w:rsid w:val="003477FD"/>
    <w:pPr>
      <w:spacing w:after="120"/>
      <w:ind w:left="1440" w:right="1440"/>
    </w:pPr>
    <w:rPr>
      <w:lang w:val="ru-RU"/>
    </w:rPr>
  </w:style>
  <w:style w:type="paragraph" w:styleId="afff9">
    <w:name w:val="Message Header"/>
    <w:basedOn w:val="a0"/>
    <w:link w:val="afffa"/>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a">
    <w:name w:val="Шапка Знак"/>
    <w:link w:val="afff9"/>
    <w:rsid w:val="003477FD"/>
    <w:rPr>
      <w:rFonts w:ascii="Arial" w:hAnsi="Arial" w:cs="Arial"/>
      <w:sz w:val="24"/>
      <w:szCs w:val="24"/>
      <w:shd w:val="pct20" w:color="auto" w:fill="auto"/>
    </w:rPr>
  </w:style>
  <w:style w:type="paragraph" w:styleId="afffb">
    <w:name w:val="E-mail Signature"/>
    <w:basedOn w:val="a0"/>
    <w:link w:val="afffc"/>
    <w:rsid w:val="003477FD"/>
    <w:rPr>
      <w:lang w:val="ru-RU"/>
    </w:rPr>
  </w:style>
  <w:style w:type="character" w:customStyle="1" w:styleId="afffc">
    <w:name w:val="Электронная подпись Знак"/>
    <w:link w:val="afffb"/>
    <w:rsid w:val="003477FD"/>
    <w:rPr>
      <w:sz w:val="24"/>
      <w:szCs w:val="24"/>
    </w:rPr>
  </w:style>
  <w:style w:type="paragraph" w:customStyle="1" w:styleId="afffd">
    <w:name w:val="Рисунок"/>
    <w:basedOn w:val="a0"/>
    <w:next w:val="a0"/>
    <w:rsid w:val="003477FD"/>
    <w:pPr>
      <w:keepNext/>
      <w:spacing w:before="240" w:after="240" w:line="200" w:lineRule="atLeast"/>
      <w:jc w:val="center"/>
    </w:pPr>
    <w:rPr>
      <w:lang w:val="ru-RU"/>
    </w:rPr>
  </w:style>
  <w:style w:type="paragraph" w:customStyle="1" w:styleId="13">
    <w:name w:val="Маркированный 1"/>
    <w:basedOn w:val="af9"/>
    <w:rsid w:val="003477FD"/>
    <w:pPr>
      <w:tabs>
        <w:tab w:val="clear" w:pos="360"/>
        <w:tab w:val="num" w:pos="1080"/>
      </w:tabs>
      <w:spacing w:before="120"/>
      <w:ind w:left="1080" w:hanging="540"/>
      <w:jc w:val="both"/>
    </w:pPr>
    <w:rPr>
      <w:lang w:val="ru-RU"/>
    </w:rPr>
  </w:style>
  <w:style w:type="paragraph" w:customStyle="1" w:styleId="afffe">
    <w:name w:val="Примечание"/>
    <w:basedOn w:val="af3"/>
    <w:rsid w:val="003477FD"/>
    <w:pPr>
      <w:spacing w:before="240" w:after="240"/>
      <w:ind w:left="567"/>
    </w:pPr>
    <w:rPr>
      <w:b/>
      <w:lang w:val="en-US"/>
    </w:rPr>
  </w:style>
  <w:style w:type="paragraph" w:customStyle="1" w:styleId="14">
    <w:name w:val="Стиль1"/>
    <w:basedOn w:val="af3"/>
    <w:rsid w:val="003477FD"/>
    <w:pPr>
      <w:jc w:val="center"/>
    </w:pPr>
    <w:rPr>
      <w:rFonts w:cs="Arial"/>
      <w:sz w:val="28"/>
      <w:lang w:val="en-US"/>
    </w:rPr>
  </w:style>
  <w:style w:type="paragraph" w:customStyle="1" w:styleId="15">
    <w:name w:val="Подзаголовок 1"/>
    <w:basedOn w:val="a0"/>
    <w:rsid w:val="003477FD"/>
    <w:pPr>
      <w:spacing w:before="120" w:after="120"/>
    </w:pPr>
    <w:rPr>
      <w:rFonts w:ascii="Arial" w:hAnsi="Arial" w:cs="Arial"/>
      <w:b/>
      <w:sz w:val="28"/>
    </w:rPr>
  </w:style>
  <w:style w:type="character" w:styleId="affff">
    <w:name w:val="FollowedHyperlink"/>
    <w:rsid w:val="003477FD"/>
    <w:rPr>
      <w:color w:val="800080"/>
      <w:u w:val="single"/>
    </w:rPr>
  </w:style>
  <w:style w:type="paragraph" w:customStyle="1" w:styleId="16">
    <w:name w:val="Обычный1"/>
    <w:rsid w:val="003477FD"/>
    <w:rPr>
      <w:sz w:val="24"/>
    </w:rPr>
  </w:style>
  <w:style w:type="character" w:styleId="affff0">
    <w:name w:val="footnote reference"/>
    <w:rsid w:val="003477FD"/>
    <w:rPr>
      <w:position w:val="6"/>
      <w:sz w:val="16"/>
    </w:rPr>
  </w:style>
  <w:style w:type="character" w:styleId="affff1">
    <w:name w:val="annotation reference"/>
    <w:rsid w:val="003477FD"/>
    <w:rPr>
      <w:sz w:val="16"/>
      <w:szCs w:val="16"/>
    </w:rPr>
  </w:style>
  <w:style w:type="paragraph" w:customStyle="1" w:styleId="affff2">
    <w:name w:val="Основной текст таблиц"/>
    <w:basedOn w:val="a0"/>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3">
    <w:name w:val="Balloon Text"/>
    <w:basedOn w:val="a0"/>
    <w:link w:val="affff4"/>
    <w:rsid w:val="003477FD"/>
    <w:rPr>
      <w:rFonts w:ascii="Tahoma" w:hAnsi="Tahoma" w:cs="Tahoma"/>
      <w:sz w:val="16"/>
      <w:szCs w:val="16"/>
      <w:lang w:val="ru-RU"/>
    </w:rPr>
  </w:style>
  <w:style w:type="character" w:customStyle="1" w:styleId="affff4">
    <w:name w:val="Текст выноски Знак"/>
    <w:link w:val="affff3"/>
    <w:rsid w:val="003477FD"/>
    <w:rPr>
      <w:rFonts w:ascii="Tahoma" w:hAnsi="Tahoma" w:cs="Tahoma"/>
      <w:sz w:val="16"/>
      <w:szCs w:val="16"/>
    </w:rPr>
  </w:style>
  <w:style w:type="paragraph" w:customStyle="1" w:styleId="affff5">
    <w:name w:val="Стиль Название объекта + По левому краю"/>
    <w:basedOn w:val="afc"/>
    <w:autoRedefine/>
    <w:rsid w:val="003477FD"/>
    <w:pPr>
      <w:spacing w:before="0"/>
    </w:pPr>
    <w:rPr>
      <w:iCs w:val="0"/>
      <w:szCs w:val="20"/>
    </w:rPr>
  </w:style>
  <w:style w:type="paragraph" w:customStyle="1" w:styleId="3c">
    <w:name w:val="Заголовок 3 информационный"/>
    <w:next w:val="af3"/>
    <w:autoRedefine/>
    <w:rsid w:val="003477FD"/>
    <w:pPr>
      <w:spacing w:line="360" w:lineRule="auto"/>
    </w:pPr>
    <w:rPr>
      <w:rFonts w:ascii="Arial" w:hAnsi="Arial"/>
      <w:i/>
      <w:sz w:val="32"/>
      <w:szCs w:val="24"/>
      <w:u w:val="single"/>
    </w:rPr>
  </w:style>
  <w:style w:type="paragraph" w:customStyle="1" w:styleId="2f">
    <w:name w:val="Заголовок 2 информационный"/>
    <w:basedOn w:val="20"/>
    <w:next w:val="af3"/>
    <w:autoRedefine/>
    <w:rsid w:val="003477FD"/>
    <w:pPr>
      <w:keepLines/>
      <w:numPr>
        <w:ilvl w:val="1"/>
      </w:numPr>
      <w:suppressAutoHyphens/>
      <w:spacing w:before="120" w:after="120" w:line="360" w:lineRule="auto"/>
    </w:pPr>
    <w:rPr>
      <w:bCs w:val="0"/>
      <w:iCs w:val="0"/>
      <w:sz w:val="36"/>
      <w:szCs w:val="36"/>
    </w:rPr>
  </w:style>
  <w:style w:type="paragraph" w:customStyle="1" w:styleId="affff6">
    <w:name w:val="Основной текст информационный"/>
    <w:basedOn w:val="af3"/>
    <w:autoRedefine/>
    <w:rsid w:val="003477FD"/>
    <w:rPr>
      <w:i/>
    </w:rPr>
  </w:style>
  <w:style w:type="paragraph" w:customStyle="1" w:styleId="affff7">
    <w:name w:val="Приложение"/>
    <w:basedOn w:val="1"/>
    <w:next w:val="af3"/>
    <w:link w:val="affff8"/>
    <w:autoRedefine/>
    <w:rsid w:val="003477FD"/>
    <w:pPr>
      <w:keepLines/>
      <w:suppressAutoHyphens/>
      <w:spacing w:after="120" w:line="360" w:lineRule="auto"/>
    </w:pPr>
    <w:rPr>
      <w:rFonts w:cs="Times New Roman"/>
      <w:bCs w:val="0"/>
      <w:kern w:val="0"/>
      <w:sz w:val="44"/>
      <w:szCs w:val="24"/>
      <w:lang w:val="ru-RU"/>
    </w:rPr>
  </w:style>
  <w:style w:type="paragraph" w:customStyle="1" w:styleId="48">
    <w:name w:val="Заголовок 4 информационный"/>
    <w:next w:val="af3"/>
    <w:autoRedefine/>
    <w:rsid w:val="003477FD"/>
    <w:pPr>
      <w:spacing w:line="360" w:lineRule="auto"/>
    </w:pPr>
    <w:rPr>
      <w:rFonts w:ascii="Arial" w:hAnsi="Arial" w:cs="Arial"/>
      <w:bCs/>
      <w:i/>
      <w:sz w:val="28"/>
      <w:szCs w:val="24"/>
      <w:u w:val="single"/>
    </w:rPr>
  </w:style>
  <w:style w:type="paragraph" w:customStyle="1" w:styleId="58">
    <w:name w:val="Заголовок 5 информационный"/>
    <w:next w:val="af3"/>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8">
    <w:name w:val="Приложение Знак"/>
    <w:link w:val="affff7"/>
    <w:rsid w:val="003477FD"/>
    <w:rPr>
      <w:rFonts w:ascii="Arial" w:hAnsi="Arial"/>
      <w:b/>
      <w:sz w:val="44"/>
      <w:szCs w:val="24"/>
    </w:rPr>
  </w:style>
  <w:style w:type="character" w:customStyle="1" w:styleId="st">
    <w:name w:val="st"/>
    <w:rsid w:val="003477FD"/>
  </w:style>
  <w:style w:type="character" w:styleId="affff9">
    <w:name w:val="Emphasis"/>
    <w:qFormat/>
    <w:rsid w:val="003477FD"/>
    <w:rPr>
      <w:i/>
      <w:iCs/>
    </w:rPr>
  </w:style>
  <w:style w:type="character" w:customStyle="1" w:styleId="hps">
    <w:name w:val="hps"/>
    <w:rsid w:val="00620FBF"/>
  </w:style>
  <w:style w:type="character" w:customStyle="1" w:styleId="apple-converted-space">
    <w:name w:val="apple-converted-space"/>
    <w:uiPriority w:val="99"/>
    <w:rsid w:val="00922E69"/>
  </w:style>
  <w:style w:type="character" w:customStyle="1" w:styleId="shorttext">
    <w:name w:val="short_text"/>
    <w:rsid w:val="005539A6"/>
  </w:style>
  <w:style w:type="paragraph" w:customStyle="1" w:styleId="BPCNormal">
    <w:name w:val="BPC_Normal"/>
    <w:basedOn w:val="a0"/>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a">
    <w:name w:val="List Paragraph"/>
    <w:basedOn w:val="a0"/>
    <w:uiPriority w:val="34"/>
    <w:qFormat/>
    <w:rsid w:val="00633D9E"/>
    <w:pPr>
      <w:ind w:left="720"/>
      <w:contextualSpacing/>
    </w:pPr>
  </w:style>
  <w:style w:type="numbering" w:customStyle="1" w:styleId="BPC3-Numeredlist">
    <w:name w:val="BPC3 - Numered list"/>
    <w:basedOn w:val="a3"/>
    <w:rsid w:val="00005777"/>
    <w:pPr>
      <w:numPr>
        <w:numId w:val="10"/>
      </w:numPr>
    </w:pPr>
  </w:style>
  <w:style w:type="paragraph" w:customStyle="1" w:styleId="BPC3Code">
    <w:name w:val="BPC3 – Code"/>
    <w:basedOn w:val="a0"/>
    <w:rsid w:val="00005777"/>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customStyle="1" w:styleId="BPC3FigureCaption">
    <w:name w:val="BPC3 – Figure Caption"/>
    <w:basedOn w:val="a0"/>
    <w:rsid w:val="00005777"/>
    <w:pPr>
      <w:numPr>
        <w:numId w:val="8"/>
      </w:numPr>
      <w:spacing w:before="120" w:after="240"/>
      <w:jc w:val="center"/>
    </w:pPr>
    <w:rPr>
      <w:rFonts w:ascii="Calibri" w:hAnsi="Calibri"/>
      <w:b/>
      <w:i/>
      <w:iCs/>
      <w:sz w:val="20"/>
      <w:szCs w:val="20"/>
      <w:lang w:eastAsia="en-US"/>
    </w:rPr>
  </w:style>
  <w:style w:type="paragraph" w:customStyle="1" w:styleId="BPC3TableCaption">
    <w:name w:val="BPC3 – Table Caption"/>
    <w:basedOn w:val="BPC3FigureCaption"/>
    <w:next w:val="BPC3Bodyafterheading"/>
    <w:qFormat/>
    <w:rsid w:val="00005777"/>
    <w:pPr>
      <w:numPr>
        <w:numId w:val="9"/>
      </w:numPr>
    </w:pPr>
  </w:style>
  <w:style w:type="character" w:customStyle="1" w:styleId="a5">
    <w:name w:val="Верхний колонтитул Знак"/>
    <w:aliases w:val="hd Знак"/>
    <w:basedOn w:val="a1"/>
    <w:link w:val="a4"/>
    <w:rsid w:val="00005777"/>
    <w:rPr>
      <w:sz w:val="24"/>
      <w:szCs w:val="24"/>
      <w:lang w:val="en-US"/>
    </w:rPr>
  </w:style>
  <w:style w:type="numbering" w:customStyle="1" w:styleId="2">
    <w:name w:val="Стиль2"/>
    <w:uiPriority w:val="99"/>
    <w:rsid w:val="00005777"/>
    <w:pPr>
      <w:numPr>
        <w:numId w:val="11"/>
      </w:numPr>
    </w:pPr>
  </w:style>
  <w:style w:type="numbering" w:customStyle="1" w:styleId="30">
    <w:name w:val="Стиль3"/>
    <w:uiPriority w:val="99"/>
    <w:rsid w:val="00005777"/>
    <w:pPr>
      <w:numPr>
        <w:numId w:val="12"/>
      </w:numPr>
    </w:pPr>
  </w:style>
  <w:style w:type="numbering" w:customStyle="1" w:styleId="4">
    <w:name w:val="Стиль4"/>
    <w:uiPriority w:val="99"/>
    <w:rsid w:val="00005777"/>
    <w:pPr>
      <w:numPr>
        <w:numId w:val="13"/>
      </w:numPr>
    </w:pPr>
  </w:style>
  <w:style w:type="numbering" w:customStyle="1" w:styleId="51">
    <w:name w:val="Стиль5"/>
    <w:uiPriority w:val="99"/>
    <w:rsid w:val="00005777"/>
    <w:pPr>
      <w:numPr>
        <w:numId w:val="14"/>
      </w:numPr>
    </w:p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005777"/>
    <w:rPr>
      <w:rFonts w:ascii="Arial" w:hAnsi="Arial" w:cs="Arial"/>
      <w:b/>
      <w:bCs/>
      <w:i/>
      <w:iCs/>
      <w:sz w:val="28"/>
      <w:szCs w:val="28"/>
      <w:lang w:val="en-US"/>
    </w:rPr>
  </w:style>
  <w:style w:type="character" w:customStyle="1" w:styleId="Heading3Char">
    <w:name w:val="Heading 3 Char"/>
    <w:basedOn w:val="a1"/>
    <w:locked/>
    <w:rsid w:val="00005777"/>
    <w:rPr>
      <w:rFonts w:ascii="Arial" w:hAnsi="Arial" w:cs="Arial"/>
      <w:bCs/>
      <w:color w:val="000080"/>
      <w:sz w:val="36"/>
      <w:szCs w:val="36"/>
      <w:lang w:val="en-GB" w:eastAsia="en-US" w:bidi="ar-SA"/>
    </w:rPr>
  </w:style>
  <w:style w:type="character" w:customStyle="1" w:styleId="a7">
    <w:name w:val="Нижний колонтитул Знак"/>
    <w:basedOn w:val="a1"/>
    <w:link w:val="a6"/>
    <w:rsid w:val="00005777"/>
    <w:rPr>
      <w:sz w:val="24"/>
      <w:szCs w:val="24"/>
      <w:lang w:val="en-US"/>
    </w:rPr>
  </w:style>
  <w:style w:type="paragraph" w:customStyle="1" w:styleId="BPC1-covertitle">
    <w:name w:val="BPC1 - cover title"/>
    <w:basedOn w:val="a0"/>
    <w:rsid w:val="00005777"/>
    <w:pPr>
      <w:spacing w:before="8400"/>
      <w:ind w:left="851"/>
      <w:jc w:val="center"/>
    </w:pPr>
    <w:rPr>
      <w:rFonts w:ascii="Calibri" w:hAnsi="Calibri"/>
      <w:sz w:val="48"/>
      <w:szCs w:val="48"/>
      <w:lang w:eastAsia="en-US"/>
    </w:rPr>
  </w:style>
  <w:style w:type="paragraph" w:customStyle="1" w:styleId="BPC1-subhead">
    <w:name w:val="BPC1 - subhead"/>
    <w:basedOn w:val="a0"/>
    <w:rsid w:val="00005777"/>
    <w:pPr>
      <w:spacing w:before="120"/>
      <w:ind w:left="851"/>
      <w:jc w:val="center"/>
    </w:pPr>
    <w:rPr>
      <w:rFonts w:ascii="Calibri" w:hAnsi="Calibri"/>
      <w:i/>
      <w:iCs/>
      <w:szCs w:val="20"/>
      <w:lang w:eastAsia="en-US"/>
    </w:rPr>
  </w:style>
  <w:style w:type="paragraph" w:customStyle="1" w:styleId="BPC1-request">
    <w:name w:val="BPC1 - request"/>
    <w:basedOn w:val="a0"/>
    <w:rsid w:val="00005777"/>
    <w:pPr>
      <w:spacing w:before="600"/>
      <w:ind w:left="851"/>
      <w:jc w:val="center"/>
    </w:pPr>
    <w:rPr>
      <w:rFonts w:ascii="Calibri" w:hAnsi="Calibri"/>
      <w:sz w:val="20"/>
      <w:szCs w:val="20"/>
      <w:lang w:eastAsia="en-US"/>
    </w:rPr>
  </w:style>
  <w:style w:type="paragraph" w:customStyle="1" w:styleId="BPC-legaleze">
    <w:name w:val="BPC - legaleze"/>
    <w:basedOn w:val="a0"/>
    <w:rsid w:val="00005777"/>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005777"/>
    <w:pPr>
      <w:spacing w:after="480"/>
    </w:pPr>
    <w:rPr>
      <w:rFonts w:ascii="Calibri" w:hAnsi="Calibri"/>
      <w:color w:val="000000"/>
      <w:sz w:val="48"/>
      <w:szCs w:val="48"/>
      <w:lang w:eastAsia="en-US"/>
    </w:rPr>
  </w:style>
  <w:style w:type="paragraph" w:customStyle="1" w:styleId="BPC3-bodycopynormal">
    <w:name w:val="BPC3 - body copy normal"/>
    <w:basedOn w:val="a0"/>
    <w:link w:val="BPC3-bodycopynormal0"/>
    <w:rsid w:val="00005777"/>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005777"/>
    <w:rPr>
      <w:rFonts w:ascii="Calibri" w:hAnsi="Calibri"/>
      <w:szCs w:val="24"/>
      <w:lang w:val="en-US" w:eastAsia="en-US"/>
    </w:rPr>
  </w:style>
  <w:style w:type="paragraph" w:customStyle="1" w:styleId="BPC3-Heading1">
    <w:name w:val="BPC3 - Heading1"/>
    <w:basedOn w:val="BPC3-bodycopynormal"/>
    <w:rsid w:val="00005777"/>
  </w:style>
  <w:style w:type="paragraph" w:customStyle="1" w:styleId="BPC3-Heading2">
    <w:name w:val="BPC3 - Heading2"/>
    <w:basedOn w:val="BPC3-bodycopynormal"/>
    <w:rsid w:val="00005777"/>
  </w:style>
  <w:style w:type="paragraph" w:customStyle="1" w:styleId="BPC3-bodyafterheading">
    <w:name w:val="BPC3 - body after heading"/>
    <w:basedOn w:val="BPC3-bodycopynormal"/>
    <w:link w:val="BPC3-bodyafterheading0"/>
    <w:rsid w:val="00005777"/>
  </w:style>
  <w:style w:type="paragraph" w:customStyle="1" w:styleId="BPC3-bullet2">
    <w:name w:val="BPC3 - bullet2"/>
    <w:basedOn w:val="a0"/>
    <w:rsid w:val="00005777"/>
    <w:pPr>
      <w:spacing w:after="120"/>
      <w:ind w:left="1080" w:hanging="360"/>
    </w:pPr>
    <w:rPr>
      <w:rFonts w:ascii="Calibri" w:hAnsi="Calibri"/>
      <w:sz w:val="20"/>
      <w:szCs w:val="20"/>
      <w:lang w:eastAsia="en-US"/>
    </w:rPr>
  </w:style>
  <w:style w:type="paragraph" w:customStyle="1" w:styleId="BPC3-bullet1">
    <w:name w:val="BPC3 - bullet1"/>
    <w:basedOn w:val="a0"/>
    <w:rsid w:val="00005777"/>
    <w:pPr>
      <w:spacing w:before="60" w:after="60"/>
      <w:ind w:left="259" w:hanging="259"/>
    </w:pPr>
    <w:rPr>
      <w:rFonts w:ascii="Calibri" w:hAnsi="Calibri"/>
      <w:sz w:val="20"/>
      <w:szCs w:val="20"/>
      <w:lang w:eastAsia="en-US"/>
    </w:rPr>
  </w:style>
  <w:style w:type="paragraph" w:customStyle="1" w:styleId="BPC3-Tableheadings">
    <w:name w:val="BPC3 - Table headings"/>
    <w:basedOn w:val="a0"/>
    <w:rsid w:val="00005777"/>
    <w:rPr>
      <w:rFonts w:ascii="Calibri" w:hAnsi="Calibri"/>
      <w:b/>
      <w:sz w:val="20"/>
      <w:lang w:eastAsia="en-US"/>
    </w:rPr>
  </w:style>
  <w:style w:type="paragraph" w:customStyle="1" w:styleId="BPC3-Fullysupported">
    <w:name w:val="BPC3 - Fully supported"/>
    <w:basedOn w:val="a0"/>
    <w:link w:val="BPC3-Fullysupported0"/>
    <w:rsid w:val="00005777"/>
    <w:pPr>
      <w:spacing w:before="60" w:after="60"/>
    </w:pPr>
    <w:rPr>
      <w:rFonts w:ascii="Calibri" w:hAnsi="Calibri"/>
      <w:color w:val="808080"/>
      <w:sz w:val="18"/>
      <w:szCs w:val="18"/>
      <w:lang w:eastAsia="en-US"/>
    </w:rPr>
  </w:style>
  <w:style w:type="paragraph" w:customStyle="1" w:styleId="BPC-checkmarks">
    <w:name w:val="BPC - checkmarks"/>
    <w:basedOn w:val="a0"/>
    <w:rsid w:val="00005777"/>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005777"/>
    <w:rPr>
      <w:rFonts w:ascii="Calibri" w:hAnsi="Calibri"/>
      <w:color w:val="808080"/>
      <w:sz w:val="18"/>
      <w:szCs w:val="18"/>
      <w:lang w:val="en-US" w:eastAsia="en-US"/>
    </w:rPr>
  </w:style>
  <w:style w:type="paragraph" w:customStyle="1" w:styleId="BPC3-subhead1">
    <w:name w:val="BPC3 - subhead1"/>
    <w:basedOn w:val="BPC3-bodyafterheading"/>
    <w:rsid w:val="00005777"/>
  </w:style>
  <w:style w:type="paragraph" w:customStyle="1" w:styleId="BPC3-tableitems">
    <w:name w:val="BPC3 - table items"/>
    <w:basedOn w:val="a0"/>
    <w:rsid w:val="00005777"/>
    <w:rPr>
      <w:rFonts w:ascii="Calibri" w:hAnsi="Calibri"/>
      <w:sz w:val="20"/>
      <w:szCs w:val="20"/>
      <w:lang w:eastAsia="en-US"/>
    </w:rPr>
  </w:style>
  <w:style w:type="paragraph" w:customStyle="1" w:styleId="BPC3-subhead2">
    <w:name w:val="BPC3 - subhead2"/>
    <w:basedOn w:val="BPC3-bodyafterheading"/>
    <w:rsid w:val="00005777"/>
  </w:style>
  <w:style w:type="paragraph" w:customStyle="1" w:styleId="BPC3-Heading3">
    <w:name w:val="BPC3 - Heading3"/>
    <w:basedOn w:val="BPC3-bodycopynormal"/>
    <w:rsid w:val="00005777"/>
    <w:pPr>
      <w:numPr>
        <w:numId w:val="22"/>
      </w:numPr>
      <w:ind w:left="0" w:firstLine="0"/>
    </w:pPr>
  </w:style>
  <w:style w:type="paragraph" w:customStyle="1" w:styleId="BPCinside-keyphrases">
    <w:name w:val="BPC inside - key phrases"/>
    <w:basedOn w:val="a0"/>
    <w:rsid w:val="00005777"/>
    <w:pPr>
      <w:spacing w:after="240"/>
    </w:pPr>
    <w:rPr>
      <w:rFonts w:ascii="Calibri" w:hAnsi="Calibri"/>
      <w:b/>
      <w:i/>
      <w:color w:val="3366FF"/>
      <w:sz w:val="28"/>
      <w:szCs w:val="28"/>
      <w:lang w:eastAsia="en-US"/>
    </w:rPr>
  </w:style>
  <w:style w:type="paragraph" w:customStyle="1" w:styleId="BPC3-caption">
    <w:name w:val="BPC3 - caption"/>
    <w:basedOn w:val="a0"/>
    <w:rsid w:val="00005777"/>
    <w:pPr>
      <w:spacing w:before="120" w:after="240"/>
    </w:pPr>
    <w:rPr>
      <w:rFonts w:ascii="Calibri" w:hAnsi="Calibri"/>
      <w:i/>
      <w:iCs/>
      <w:sz w:val="16"/>
      <w:szCs w:val="20"/>
      <w:lang w:eastAsia="en-US"/>
    </w:rPr>
  </w:style>
  <w:style w:type="paragraph" w:customStyle="1" w:styleId="BPC-headingoffices">
    <w:name w:val="BPC - heading offices"/>
    <w:basedOn w:val="a0"/>
    <w:rsid w:val="00005777"/>
    <w:rPr>
      <w:rFonts w:ascii="Calibri" w:hAnsi="Calibri"/>
      <w:b/>
      <w:bCs/>
      <w:sz w:val="20"/>
      <w:szCs w:val="20"/>
      <w:lang w:eastAsia="en-US"/>
    </w:rPr>
  </w:style>
  <w:style w:type="paragraph" w:customStyle="1" w:styleId="BPC-bullet">
    <w:name w:val="BPC - bullet"/>
    <w:basedOn w:val="a0"/>
    <w:link w:val="BPC-bullet0"/>
    <w:rsid w:val="00005777"/>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005777"/>
    <w:rPr>
      <w:rFonts w:ascii="Verdana" w:hAnsi="Verdana"/>
      <w:lang w:val="en-US" w:eastAsia="en-US"/>
    </w:rPr>
  </w:style>
  <w:style w:type="paragraph" w:customStyle="1" w:styleId="BPC-bullet1">
    <w:name w:val="Стиль BPC - bullet + полужирный"/>
    <w:basedOn w:val="BPC-bullet"/>
    <w:link w:val="BPC-bullet2"/>
    <w:rsid w:val="00005777"/>
    <w:rPr>
      <w:rFonts w:ascii="Calibri" w:hAnsi="Calibri"/>
      <w:b/>
      <w:bCs/>
    </w:rPr>
  </w:style>
  <w:style w:type="character" w:customStyle="1" w:styleId="BPC-bullet2">
    <w:name w:val="Стиль BPC - bullet + полужирный Знак"/>
    <w:basedOn w:val="BPC-bullet0"/>
    <w:link w:val="BPC-bullet1"/>
    <w:locked/>
    <w:rsid w:val="00005777"/>
    <w:rPr>
      <w:rFonts w:ascii="Calibri" w:hAnsi="Calibri"/>
      <w:b/>
      <w:bCs/>
      <w:lang w:val="en-US" w:eastAsia="en-US"/>
    </w:rPr>
  </w:style>
  <w:style w:type="character" w:customStyle="1" w:styleId="BPC-web">
    <w:name w:val="BPC - web"/>
    <w:basedOn w:val="a1"/>
    <w:rsid w:val="00005777"/>
    <w:rPr>
      <w:rFonts w:cs="Times New Roman"/>
      <w:b/>
      <w:color w:val="000080"/>
    </w:rPr>
  </w:style>
  <w:style w:type="character" w:styleId="affffb">
    <w:name w:val="Strong"/>
    <w:aliases w:val="TITLE"/>
    <w:basedOn w:val="a1"/>
    <w:uiPriority w:val="22"/>
    <w:qFormat/>
    <w:rsid w:val="00005777"/>
    <w:rPr>
      <w:rFonts w:cs="Times New Roman"/>
      <w:b/>
      <w:bCs/>
    </w:rPr>
  </w:style>
  <w:style w:type="paragraph" w:styleId="affffc">
    <w:name w:val="No Spacing"/>
    <w:basedOn w:val="a0"/>
    <w:rsid w:val="00005777"/>
    <w:rPr>
      <w:rFonts w:ascii="Calibri" w:hAnsi="Calibri"/>
      <w:szCs w:val="32"/>
      <w:lang w:eastAsia="en-US"/>
    </w:rPr>
  </w:style>
  <w:style w:type="paragraph" w:styleId="2f0">
    <w:name w:val="Quote"/>
    <w:basedOn w:val="a0"/>
    <w:next w:val="a0"/>
    <w:link w:val="2f1"/>
    <w:qFormat/>
    <w:rsid w:val="00005777"/>
    <w:rPr>
      <w:rFonts w:ascii="Calibri" w:hAnsi="Calibri"/>
      <w:i/>
      <w:lang w:eastAsia="en-US"/>
    </w:rPr>
  </w:style>
  <w:style w:type="character" w:customStyle="1" w:styleId="2f1">
    <w:name w:val="Цитата 2 Знак"/>
    <w:basedOn w:val="a1"/>
    <w:link w:val="2f0"/>
    <w:rsid w:val="00005777"/>
    <w:rPr>
      <w:rFonts w:ascii="Calibri" w:hAnsi="Calibri"/>
      <w:i/>
      <w:sz w:val="24"/>
      <w:szCs w:val="24"/>
      <w:lang w:val="en-US" w:eastAsia="en-US"/>
    </w:rPr>
  </w:style>
  <w:style w:type="paragraph" w:styleId="affffd">
    <w:name w:val="Intense Quote"/>
    <w:basedOn w:val="a0"/>
    <w:next w:val="a0"/>
    <w:link w:val="affffe"/>
    <w:uiPriority w:val="30"/>
    <w:qFormat/>
    <w:rsid w:val="00005777"/>
    <w:pPr>
      <w:ind w:left="720" w:right="720"/>
    </w:pPr>
    <w:rPr>
      <w:rFonts w:ascii="Calibri" w:hAnsi="Calibri"/>
      <w:b/>
      <w:i/>
      <w:szCs w:val="22"/>
      <w:lang w:eastAsia="en-US"/>
    </w:rPr>
  </w:style>
  <w:style w:type="character" w:customStyle="1" w:styleId="affffe">
    <w:name w:val="Выделенная цитата Знак"/>
    <w:basedOn w:val="a1"/>
    <w:link w:val="affffd"/>
    <w:uiPriority w:val="30"/>
    <w:rsid w:val="00005777"/>
    <w:rPr>
      <w:rFonts w:ascii="Calibri" w:hAnsi="Calibri"/>
      <w:b/>
      <w:i/>
      <w:sz w:val="24"/>
      <w:szCs w:val="22"/>
      <w:lang w:val="en-US" w:eastAsia="en-US"/>
    </w:rPr>
  </w:style>
  <w:style w:type="character" w:styleId="afffff">
    <w:name w:val="Subtle Emphasis"/>
    <w:basedOn w:val="a1"/>
    <w:qFormat/>
    <w:rsid w:val="00005777"/>
    <w:rPr>
      <w:rFonts w:cs="Times New Roman"/>
      <w:i/>
      <w:color w:val="5A5A5A"/>
    </w:rPr>
  </w:style>
  <w:style w:type="character" w:styleId="afffff0">
    <w:name w:val="Intense Emphasis"/>
    <w:basedOn w:val="a1"/>
    <w:qFormat/>
    <w:rsid w:val="00005777"/>
    <w:rPr>
      <w:rFonts w:cs="Times New Roman"/>
      <w:b/>
      <w:i/>
      <w:sz w:val="24"/>
      <w:szCs w:val="24"/>
      <w:u w:val="single"/>
    </w:rPr>
  </w:style>
  <w:style w:type="character" w:styleId="afffff1">
    <w:name w:val="Subtle Reference"/>
    <w:basedOn w:val="a1"/>
    <w:qFormat/>
    <w:rsid w:val="00005777"/>
    <w:rPr>
      <w:rFonts w:cs="Times New Roman"/>
      <w:sz w:val="24"/>
      <w:szCs w:val="24"/>
      <w:u w:val="single"/>
    </w:rPr>
  </w:style>
  <w:style w:type="character" w:styleId="afffff2">
    <w:name w:val="Intense Reference"/>
    <w:basedOn w:val="a1"/>
    <w:rsid w:val="00005777"/>
    <w:rPr>
      <w:rFonts w:cs="Times New Roman"/>
      <w:b/>
      <w:sz w:val="24"/>
      <w:u w:val="single"/>
    </w:rPr>
  </w:style>
  <w:style w:type="character" w:styleId="afffff3">
    <w:name w:val="Book Title"/>
    <w:basedOn w:val="a1"/>
    <w:rsid w:val="00005777"/>
    <w:rPr>
      <w:rFonts w:ascii="Cambria" w:hAnsi="Cambria" w:cs="Times New Roman"/>
      <w:b/>
      <w:i/>
      <w:sz w:val="24"/>
      <w:szCs w:val="24"/>
    </w:rPr>
  </w:style>
  <w:style w:type="paragraph" w:customStyle="1" w:styleId="proposal">
    <w:name w:val="proposal"/>
    <w:link w:val="proposal0"/>
    <w:rsid w:val="00005777"/>
    <w:pPr>
      <w:ind w:firstLine="709"/>
      <w:jc w:val="both"/>
    </w:pPr>
    <w:rPr>
      <w:rFonts w:ascii="Arial" w:hAnsi="Arial"/>
      <w:sz w:val="22"/>
      <w:szCs w:val="28"/>
      <w:lang w:val="en-US"/>
    </w:rPr>
  </w:style>
  <w:style w:type="character" w:customStyle="1" w:styleId="proposal0">
    <w:name w:val="proposal Знак"/>
    <w:basedOn w:val="a1"/>
    <w:link w:val="proposal"/>
    <w:locked/>
    <w:rsid w:val="00005777"/>
    <w:rPr>
      <w:rFonts w:ascii="Arial" w:hAnsi="Arial"/>
      <w:sz w:val="22"/>
      <w:szCs w:val="28"/>
      <w:lang w:val="en-US"/>
    </w:rPr>
  </w:style>
  <w:style w:type="paragraph" w:customStyle="1" w:styleId="Bulletlevel1">
    <w:name w:val="Bullet level 1"/>
    <w:basedOn w:val="a0"/>
    <w:link w:val="Bulletlevel1Char"/>
    <w:rsid w:val="00005777"/>
    <w:pPr>
      <w:tabs>
        <w:tab w:val="num" w:pos="1426"/>
      </w:tabs>
      <w:spacing w:before="80" w:after="80"/>
      <w:ind w:left="1426" w:hanging="432"/>
    </w:pPr>
    <w:rPr>
      <w:rFonts w:ascii="Arial" w:hAnsi="Arial"/>
      <w:sz w:val="22"/>
      <w:lang w:eastAsia="en-US"/>
    </w:rPr>
  </w:style>
  <w:style w:type="character" w:customStyle="1" w:styleId="Bulletlevel1Char">
    <w:name w:val="Bullet level 1 Char"/>
    <w:basedOn w:val="a1"/>
    <w:link w:val="Bulletlevel1"/>
    <w:locked/>
    <w:rsid w:val="00005777"/>
    <w:rPr>
      <w:rFonts w:ascii="Arial" w:hAnsi="Arial"/>
      <w:sz w:val="22"/>
      <w:szCs w:val="24"/>
      <w:lang w:val="en-US" w:eastAsia="en-US"/>
    </w:rPr>
  </w:style>
  <w:style w:type="paragraph" w:customStyle="1" w:styleId="Dense">
    <w:name w:val="Dense"/>
    <w:basedOn w:val="a0"/>
    <w:rsid w:val="00005777"/>
    <w:pPr>
      <w:keepLines/>
      <w:spacing w:after="120"/>
      <w:ind w:left="851" w:hanging="284"/>
      <w:jc w:val="both"/>
    </w:pPr>
    <w:rPr>
      <w:rFonts w:ascii="HelvDL" w:hAnsi="HelvDL"/>
      <w:sz w:val="20"/>
      <w:szCs w:val="20"/>
    </w:rPr>
  </w:style>
  <w:style w:type="paragraph" w:customStyle="1" w:styleId="prbullet1">
    <w:name w:val="prbullet1**"/>
    <w:basedOn w:val="a0"/>
    <w:next w:val="a0"/>
    <w:rsid w:val="00005777"/>
    <w:pPr>
      <w:suppressAutoHyphens/>
      <w:spacing w:before="120" w:after="180" w:line="260" w:lineRule="atLeast"/>
      <w:ind w:left="360" w:hanging="360"/>
    </w:pPr>
    <w:rPr>
      <w:rFonts w:ascii="Book Antiqua" w:hAnsi="Book Antiqua"/>
      <w:kern w:val="22"/>
      <w:sz w:val="20"/>
      <w:szCs w:val="20"/>
      <w:lang w:val="en-GB" w:eastAsia="en-US"/>
    </w:rPr>
  </w:style>
  <w:style w:type="paragraph" w:customStyle="1" w:styleId="Header3">
    <w:name w:val="Header3"/>
    <w:rsid w:val="00005777"/>
    <w:pPr>
      <w:spacing w:before="80" w:line="240" w:lineRule="exact"/>
    </w:pPr>
    <w:rPr>
      <w:b/>
      <w:lang w:val="en-GB" w:eastAsia="en-US"/>
    </w:rPr>
  </w:style>
  <w:style w:type="paragraph" w:customStyle="1" w:styleId="TableText">
    <w:name w:val="Table Text"/>
    <w:basedOn w:val="a0"/>
    <w:rsid w:val="00005777"/>
    <w:pPr>
      <w:tabs>
        <w:tab w:val="decimal" w:pos="0"/>
      </w:tabs>
    </w:pPr>
    <w:rPr>
      <w:rFonts w:ascii="Arial" w:hAnsi="Arial"/>
      <w:szCs w:val="20"/>
      <w:lang w:val="en-GB" w:eastAsia="en-US"/>
    </w:rPr>
  </w:style>
  <w:style w:type="paragraph" w:customStyle="1" w:styleId="DefaultText">
    <w:name w:val="Default Text"/>
    <w:basedOn w:val="a0"/>
    <w:rsid w:val="00005777"/>
    <w:pPr>
      <w:numPr>
        <w:numId w:val="16"/>
      </w:numPr>
      <w:tabs>
        <w:tab w:val="clear" w:pos="360"/>
      </w:tabs>
    </w:pPr>
    <w:rPr>
      <w:rFonts w:ascii="Arial" w:hAnsi="Arial"/>
      <w:szCs w:val="20"/>
      <w:lang w:val="en-GB" w:eastAsia="en-US"/>
    </w:rPr>
  </w:style>
  <w:style w:type="paragraph" w:customStyle="1" w:styleId="StyleHeading1Arial">
    <w:name w:val="Style Heading 1 + Arial"/>
    <w:basedOn w:val="1"/>
    <w:autoRedefine/>
    <w:rsid w:val="00005777"/>
    <w:pPr>
      <w:keepNext w:val="0"/>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005777"/>
    <w:pPr>
      <w:numPr>
        <w:ilvl w:val="1"/>
        <w:numId w:val="15"/>
      </w:numPr>
      <w:spacing w:before="120" w:after="120"/>
      <w:jc w:val="both"/>
    </w:pPr>
    <w:rPr>
      <w:rFonts w:ascii="Arial" w:hAnsi="Arial" w:cs="Arial"/>
      <w:sz w:val="20"/>
      <w:szCs w:val="20"/>
      <w:lang w:val="en-GB" w:eastAsia="en-US"/>
    </w:rPr>
  </w:style>
  <w:style w:type="character" w:customStyle="1" w:styleId="THNormalChar">
    <w:name w:val="TH Normal Char"/>
    <w:basedOn w:val="a1"/>
    <w:rsid w:val="00005777"/>
    <w:rPr>
      <w:rFonts w:ascii="Arial" w:hAnsi="Arial" w:cs="Arial"/>
      <w:lang w:val="en-GB" w:eastAsia="en-US" w:bidi="ar-SA"/>
    </w:rPr>
  </w:style>
  <w:style w:type="paragraph" w:customStyle="1" w:styleId="THHeading1">
    <w:name w:val="TH Heading 1"/>
    <w:basedOn w:val="StyleHeading1Arial"/>
    <w:next w:val="20"/>
    <w:autoRedefine/>
    <w:rsid w:val="00005777"/>
  </w:style>
  <w:style w:type="paragraph" w:customStyle="1" w:styleId="BulletSpace">
    <w:name w:val="Bullet Space"/>
    <w:basedOn w:val="a0"/>
    <w:rsid w:val="00005777"/>
    <w:pPr>
      <w:spacing w:after="120"/>
      <w:ind w:left="360" w:hanging="360"/>
    </w:pPr>
    <w:rPr>
      <w:rFonts w:ascii="MyriaMM" w:hAnsi="MyriaMM"/>
      <w:sz w:val="22"/>
      <w:szCs w:val="20"/>
      <w:lang w:eastAsia="en-US"/>
    </w:rPr>
  </w:style>
  <w:style w:type="paragraph" w:customStyle="1" w:styleId="headingR">
    <w:name w:val="heading R"/>
    <w:basedOn w:val="1"/>
    <w:next w:val="a0"/>
    <w:rsid w:val="00005777"/>
    <w:pPr>
      <w:keepNext w:val="0"/>
      <w:keepLines/>
      <w:pBdr>
        <w:bottom w:val="single" w:sz="6" w:space="1" w:color="auto"/>
      </w:pBdr>
      <w:tabs>
        <w:tab w:val="right" w:pos="9360"/>
        <w:tab w:val="right" w:pos="12960"/>
      </w:tabs>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T">
    <w:name w:val="heading T"/>
    <w:basedOn w:val="1"/>
    <w:next w:val="a0"/>
    <w:rsid w:val="00005777"/>
    <w:pPr>
      <w:keepNext w:val="0"/>
      <w:keepLines/>
      <w:pBdr>
        <w:bottom w:val="single" w:sz="6" w:space="1" w:color="auto"/>
      </w:pBdr>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1"/>
    <w:rsid w:val="00005777"/>
    <w:pPr>
      <w:keepNext w:val="0"/>
      <w:suppressAutoHyphens w:val="0"/>
      <w:spacing w:line="240" w:lineRule="auto"/>
      <w:ind w:left="0"/>
      <w:jc w:val="both"/>
      <w:outlineLvl w:val="9"/>
    </w:pPr>
    <w:rPr>
      <w:rFonts w:ascii="MyriaMM_400 RG 600 NO" w:hAnsi="MyriaMM_400 RG 600 NO" w:cs="Times New Roman"/>
      <w:b/>
      <w:bCs/>
      <w:smallCaps/>
      <w:color w:val="000000"/>
      <w:sz w:val="24"/>
      <w:szCs w:val="20"/>
      <w:lang w:eastAsia="en-US"/>
    </w:rPr>
  </w:style>
  <w:style w:type="paragraph" w:customStyle="1" w:styleId="Indent1">
    <w:name w:val="Indent1"/>
    <w:basedOn w:val="a0"/>
    <w:rsid w:val="00005777"/>
    <w:pPr>
      <w:ind w:left="360"/>
    </w:pPr>
    <w:rPr>
      <w:rFonts w:ascii="MyriaMM" w:hAnsi="MyriaMM"/>
      <w:sz w:val="22"/>
      <w:szCs w:val="20"/>
      <w:lang w:eastAsia="en-US"/>
    </w:rPr>
  </w:style>
  <w:style w:type="paragraph" w:customStyle="1" w:styleId="Indent2">
    <w:name w:val="Indent2"/>
    <w:basedOn w:val="a0"/>
    <w:rsid w:val="00005777"/>
    <w:pPr>
      <w:ind w:left="720"/>
    </w:pPr>
    <w:rPr>
      <w:rFonts w:ascii="MyriaMM" w:hAnsi="MyriaMM"/>
      <w:sz w:val="22"/>
      <w:szCs w:val="20"/>
      <w:lang w:eastAsia="en-US"/>
    </w:rPr>
  </w:style>
  <w:style w:type="paragraph" w:customStyle="1" w:styleId="Indent3">
    <w:name w:val="Indent3"/>
    <w:basedOn w:val="Indent2"/>
    <w:rsid w:val="00005777"/>
  </w:style>
  <w:style w:type="paragraph" w:customStyle="1" w:styleId="Indent4">
    <w:name w:val="Indent4"/>
    <w:basedOn w:val="Indent3"/>
    <w:rsid w:val="00005777"/>
    <w:pPr>
      <w:ind w:left="1440"/>
    </w:pPr>
  </w:style>
  <w:style w:type="paragraph" w:customStyle="1" w:styleId="SidebarQuotes">
    <w:name w:val="Sidebar Quotes"/>
    <w:basedOn w:val="a0"/>
    <w:rsid w:val="00005777"/>
    <w:pPr>
      <w:framePr w:w="2448" w:hSpace="187" w:vSpace="187" w:wrap="around" w:vAnchor="text" w:hAnchor="page" w:x="1427" w:y="577"/>
    </w:pPr>
    <w:rPr>
      <w:rFonts w:ascii="MyriaMM_400 RG 600 NO" w:hAnsi="MyriaMM_400 RG 600 NO"/>
      <w:b/>
      <w:i/>
      <w:color w:val="800000"/>
      <w:sz w:val="28"/>
      <w:szCs w:val="20"/>
      <w:lang w:eastAsia="en-US"/>
    </w:rPr>
  </w:style>
  <w:style w:type="paragraph" w:customStyle="1" w:styleId="DTCGtoc">
    <w:name w:val="DTCGtoc"/>
    <w:basedOn w:val="a0"/>
    <w:next w:val="Indent1"/>
    <w:rsid w:val="00005777"/>
    <w:pPr>
      <w:tabs>
        <w:tab w:val="right" w:leader="dot" w:pos="6912"/>
      </w:tabs>
      <w:spacing w:line="480" w:lineRule="auto"/>
    </w:pPr>
    <w:rPr>
      <w:rFonts w:ascii="MyriaMM" w:hAnsi="MyriaMM"/>
      <w:noProof/>
      <w:sz w:val="22"/>
      <w:szCs w:val="20"/>
      <w:lang w:eastAsia="en-US"/>
    </w:rPr>
  </w:style>
  <w:style w:type="paragraph" w:customStyle="1" w:styleId="tablehead">
    <w:name w:val="tablehead"/>
    <w:basedOn w:val="a0"/>
    <w:rsid w:val="00005777"/>
    <w:pPr>
      <w:widowControl w:val="0"/>
      <w:spacing w:before="80" w:after="80"/>
      <w:jc w:val="center"/>
    </w:pPr>
    <w:rPr>
      <w:b/>
      <w:sz w:val="16"/>
      <w:szCs w:val="20"/>
      <w:lang w:eastAsia="en-US"/>
    </w:rPr>
  </w:style>
  <w:style w:type="paragraph" w:customStyle="1" w:styleId="tabletext0">
    <w:name w:val="tabletext"/>
    <w:basedOn w:val="a0"/>
    <w:rsid w:val="00005777"/>
    <w:pPr>
      <w:widowControl w:val="0"/>
      <w:spacing w:before="40" w:after="40"/>
    </w:pPr>
    <w:rPr>
      <w:sz w:val="16"/>
      <w:szCs w:val="20"/>
      <w:lang w:eastAsia="en-US"/>
    </w:rPr>
  </w:style>
  <w:style w:type="paragraph" w:customStyle="1" w:styleId="Bullet2">
    <w:name w:val="Bullet 2"/>
    <w:basedOn w:val="Bullet1"/>
    <w:rsid w:val="00005777"/>
    <w:pPr>
      <w:tabs>
        <w:tab w:val="left" w:pos="0"/>
      </w:tabs>
      <w:ind w:left="2160"/>
    </w:pPr>
  </w:style>
  <w:style w:type="paragraph" w:customStyle="1" w:styleId="Bullet1">
    <w:name w:val="Bullet 1"/>
    <w:basedOn w:val="a0"/>
    <w:rsid w:val="00005777"/>
    <w:pPr>
      <w:spacing w:after="120"/>
      <w:ind w:left="1800" w:hanging="360"/>
    </w:pPr>
    <w:rPr>
      <w:rFonts w:ascii="Arial" w:hAnsi="Arial"/>
      <w:sz w:val="22"/>
      <w:szCs w:val="20"/>
      <w:lang w:eastAsia="en-US"/>
    </w:rPr>
  </w:style>
  <w:style w:type="paragraph" w:customStyle="1" w:styleId="BulletList">
    <w:name w:val="Bullet List"/>
    <w:basedOn w:val="a0"/>
    <w:rsid w:val="00005777"/>
    <w:pPr>
      <w:numPr>
        <w:numId w:val="17"/>
      </w:numPr>
      <w:spacing w:line="360" w:lineRule="auto"/>
      <w:ind w:left="0"/>
    </w:pPr>
    <w:rPr>
      <w:szCs w:val="20"/>
      <w:lang w:val="en-GB" w:eastAsia="ja-JP"/>
    </w:rPr>
  </w:style>
  <w:style w:type="paragraph" w:customStyle="1" w:styleId="xl25">
    <w:name w:val="xl25"/>
    <w:basedOn w:val="a0"/>
    <w:rsid w:val="00005777"/>
    <w:pPr>
      <w:spacing w:before="100" w:beforeAutospacing="1" w:after="100" w:afterAutospacing="1"/>
      <w:jc w:val="center"/>
      <w:textAlignment w:val="top"/>
    </w:pPr>
    <w:rPr>
      <w:rFonts w:eastAsia="Arial Unicode MS"/>
      <w:b/>
      <w:bCs/>
      <w:sz w:val="21"/>
      <w:szCs w:val="21"/>
      <w:lang w:eastAsia="en-US"/>
    </w:rPr>
  </w:style>
  <w:style w:type="character" w:customStyle="1" w:styleId="DeltaViewInsertion">
    <w:name w:val="DeltaView Insertion"/>
    <w:rsid w:val="00005777"/>
    <w:rPr>
      <w:rFonts w:ascii="Arial" w:hAnsi="Arial"/>
      <w:color w:val="0000FF"/>
      <w:spacing w:val="0"/>
      <w:sz w:val="22"/>
      <w:u w:val="none"/>
      <w:vertAlign w:val="baseline"/>
    </w:rPr>
  </w:style>
  <w:style w:type="paragraph" w:customStyle="1" w:styleId="Normal1">
    <w:name w:val="Normal++1"/>
    <w:basedOn w:val="a0"/>
    <w:next w:val="a0"/>
    <w:rsid w:val="00005777"/>
    <w:pPr>
      <w:autoSpaceDE w:val="0"/>
      <w:autoSpaceDN w:val="0"/>
      <w:adjustRightInd w:val="0"/>
    </w:pPr>
    <w:rPr>
      <w:rFonts w:ascii="Arial" w:hAnsi="Arial"/>
      <w:lang w:eastAsia="en-US"/>
    </w:rPr>
  </w:style>
  <w:style w:type="paragraph" w:styleId="afffff4">
    <w:name w:val="annotation subject"/>
    <w:basedOn w:val="afff3"/>
    <w:next w:val="afff3"/>
    <w:link w:val="afffff5"/>
    <w:rsid w:val="00005777"/>
    <w:rPr>
      <w:rFonts w:ascii="Arial" w:hAnsi="Arial"/>
      <w:b/>
      <w:bCs/>
      <w:sz w:val="20"/>
      <w:szCs w:val="20"/>
      <w:lang w:val="en-GB" w:eastAsia="en-US"/>
    </w:rPr>
  </w:style>
  <w:style w:type="character" w:customStyle="1" w:styleId="afffff5">
    <w:name w:val="Тема примечания Знак"/>
    <w:basedOn w:val="afff4"/>
    <w:link w:val="afffff4"/>
    <w:rsid w:val="00005777"/>
    <w:rPr>
      <w:rFonts w:ascii="Arial" w:hAnsi="Arial"/>
      <w:b/>
      <w:bCs/>
      <w:sz w:val="24"/>
      <w:szCs w:val="24"/>
      <w:lang w:val="en-GB" w:eastAsia="en-US"/>
    </w:rPr>
  </w:style>
  <w:style w:type="paragraph" w:customStyle="1" w:styleId="CharChar1CharCharCharCharChar">
    <w:name w:val="Char Char1 Char Char Char Char Char"/>
    <w:basedOn w:val="a0"/>
    <w:rsid w:val="00005777"/>
    <w:pPr>
      <w:spacing w:after="160" w:line="240" w:lineRule="exact"/>
    </w:pPr>
    <w:rPr>
      <w:rFonts w:ascii="Verdana" w:hAnsi="Verdana"/>
      <w:noProof/>
      <w:sz w:val="22"/>
      <w:szCs w:val="20"/>
      <w:lang w:val="en-GB" w:eastAsia="en-US"/>
    </w:rPr>
  </w:style>
  <w:style w:type="paragraph" w:customStyle="1" w:styleId="ClauseHead">
    <w:name w:val="Clause Head"/>
    <w:basedOn w:val="a0"/>
    <w:rsid w:val="00005777"/>
    <w:pPr>
      <w:numPr>
        <w:numId w:val="18"/>
      </w:numPr>
      <w:spacing w:before="120"/>
      <w:ind w:left="360"/>
      <w:jc w:val="both"/>
    </w:pPr>
    <w:rPr>
      <w:rFonts w:ascii="Book Antiqua" w:hAnsi="Book Antiqua"/>
      <w:b/>
      <w:sz w:val="18"/>
      <w:u w:val="single"/>
      <w:lang w:eastAsia="en-US"/>
    </w:rPr>
  </w:style>
  <w:style w:type="paragraph" w:customStyle="1" w:styleId="CaluseSubHead">
    <w:name w:val="Caluse Sub Head"/>
    <w:basedOn w:val="ClauseHead"/>
    <w:rsid w:val="00005777"/>
    <w:pPr>
      <w:numPr>
        <w:ilvl w:val="1"/>
      </w:numPr>
      <w:tabs>
        <w:tab w:val="clear" w:pos="1080"/>
        <w:tab w:val="left" w:pos="360"/>
        <w:tab w:val="num" w:pos="1209"/>
      </w:tabs>
      <w:jc w:val="left"/>
    </w:pPr>
  </w:style>
  <w:style w:type="paragraph" w:customStyle="1" w:styleId="Heading2Subsec">
    <w:name w:val="Heading 2 Subsec"/>
    <w:basedOn w:val="a0"/>
    <w:link w:val="Heading2SubsecChar"/>
    <w:rsid w:val="00005777"/>
    <w:rPr>
      <w:rFonts w:ascii="Arial" w:hAnsi="Arial"/>
      <w:i/>
      <w:sz w:val="20"/>
      <w:lang w:val="en-GB" w:eastAsia="en-US"/>
    </w:rPr>
  </w:style>
  <w:style w:type="character" w:customStyle="1" w:styleId="Heading2SubsecChar">
    <w:name w:val="Heading 2 Subsec Char"/>
    <w:basedOn w:val="a1"/>
    <w:link w:val="Heading2Subsec"/>
    <w:locked/>
    <w:rsid w:val="00005777"/>
    <w:rPr>
      <w:rFonts w:ascii="Arial" w:hAnsi="Arial"/>
      <w:i/>
      <w:szCs w:val="24"/>
      <w:lang w:val="en-GB" w:eastAsia="en-US"/>
    </w:rPr>
  </w:style>
  <w:style w:type="character" w:customStyle="1" w:styleId="Style12pt">
    <w:name w:val="Style 12 pt"/>
    <w:basedOn w:val="a1"/>
    <w:rsid w:val="00005777"/>
    <w:rPr>
      <w:rFonts w:cs="Times New Roman"/>
      <w:sz w:val="24"/>
      <w:szCs w:val="24"/>
    </w:rPr>
  </w:style>
  <w:style w:type="paragraph" w:customStyle="1" w:styleId="3Verdana101212">
    <w:name w:val="Стиль Основной текст 3 + Verdana 10 пт Перед:  12 пт После:  12 ..."/>
    <w:basedOn w:val="35"/>
    <w:rsid w:val="00005777"/>
  </w:style>
  <w:style w:type="paragraph" w:customStyle="1" w:styleId="CharChar1CharCharCharCharChar1">
    <w:name w:val="Char Char1 Char Char Char Char Char1"/>
    <w:basedOn w:val="a0"/>
    <w:rsid w:val="00005777"/>
    <w:pPr>
      <w:spacing w:after="160" w:line="240" w:lineRule="exact"/>
    </w:pPr>
    <w:rPr>
      <w:rFonts w:ascii="Verdana" w:hAnsi="Verdana"/>
      <w:noProof/>
      <w:sz w:val="22"/>
      <w:szCs w:val="20"/>
      <w:lang w:val="en-GB" w:eastAsia="en-US"/>
    </w:rPr>
  </w:style>
  <w:style w:type="paragraph" w:customStyle="1" w:styleId="17">
    <w:name w:val="Абзац списка1"/>
    <w:basedOn w:val="a0"/>
    <w:rsid w:val="00005777"/>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005777"/>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005777"/>
    <w:rPr>
      <w:rFonts w:ascii="Verdana" w:hAnsi="Verdana"/>
      <w:szCs w:val="24"/>
      <w:lang w:val="en-US" w:eastAsia="en-US"/>
    </w:rPr>
  </w:style>
  <w:style w:type="paragraph" w:customStyle="1" w:styleId="afffff6">
    <w:name w:val="Знак Знак Знак Знак"/>
    <w:basedOn w:val="a0"/>
    <w:rsid w:val="00005777"/>
    <w:pPr>
      <w:spacing w:after="160" w:line="240" w:lineRule="exact"/>
    </w:pPr>
    <w:rPr>
      <w:rFonts w:ascii="Tahoma" w:hAnsi="Tahoma"/>
      <w:sz w:val="20"/>
      <w:szCs w:val="20"/>
      <w:lang w:eastAsia="en-US"/>
    </w:rPr>
  </w:style>
  <w:style w:type="paragraph" w:customStyle="1" w:styleId="Default">
    <w:name w:val="Default"/>
    <w:uiPriority w:val="99"/>
    <w:rsid w:val="00005777"/>
    <w:pPr>
      <w:autoSpaceDE w:val="0"/>
      <w:autoSpaceDN w:val="0"/>
      <w:adjustRightInd w:val="0"/>
    </w:pPr>
    <w:rPr>
      <w:rFonts w:ascii="Symbol" w:hAnsi="Symbol" w:cs="Symbol"/>
      <w:color w:val="000000"/>
      <w:sz w:val="24"/>
      <w:szCs w:val="24"/>
    </w:rPr>
  </w:style>
  <w:style w:type="paragraph" w:customStyle="1" w:styleId="BPCProposal">
    <w:name w:val="BPC Proposal"/>
    <w:basedOn w:val="BPC3-Heading1"/>
    <w:link w:val="BPCProposalChar"/>
    <w:rsid w:val="00005777"/>
    <w:pPr>
      <w:outlineLvl w:val="0"/>
    </w:pPr>
    <w:rPr>
      <w:rFonts w:cs="Arial"/>
      <w:b/>
      <w:color w:val="365F91" w:themeColor="accent1" w:themeShade="BF"/>
      <w:kern w:val="32"/>
      <w:sz w:val="36"/>
      <w:szCs w:val="36"/>
    </w:rPr>
  </w:style>
  <w:style w:type="character" w:customStyle="1" w:styleId="BPCProposalChar">
    <w:name w:val="BPC Proposal Char"/>
    <w:basedOn w:val="10"/>
    <w:link w:val="BPCProposal"/>
    <w:rsid w:val="00005777"/>
    <w:rPr>
      <w:rFonts w:ascii="Calibri" w:hAnsi="Calibri" w:cs="Arial"/>
      <w:b/>
      <w:bCs w:val="0"/>
      <w:color w:val="365F91" w:themeColor="accent1" w:themeShade="BF"/>
      <w:kern w:val="32"/>
      <w:sz w:val="36"/>
      <w:szCs w:val="36"/>
      <w:lang w:val="en-US" w:eastAsia="en-US"/>
    </w:rPr>
  </w:style>
  <w:style w:type="paragraph" w:customStyle="1" w:styleId="2f2">
    <w:name w:val="Абзац списка2"/>
    <w:basedOn w:val="a0"/>
    <w:rsid w:val="00005777"/>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005777"/>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005777"/>
    <w:rPr>
      <w:rFonts w:ascii="Calibri" w:hAnsi="Calibri"/>
      <w:szCs w:val="24"/>
      <w:lang w:val="en-US" w:eastAsia="en-US"/>
    </w:rPr>
  </w:style>
  <w:style w:type="paragraph" w:customStyle="1" w:styleId="04dot">
    <w:name w:val="04 dot"/>
    <w:basedOn w:val="a0"/>
    <w:rsid w:val="00005777"/>
    <w:p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DefaultText"/>
    <w:rsid w:val="00005777"/>
    <w:pPr>
      <w:numPr>
        <w:numId w:val="19"/>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005777"/>
    <w:pPr>
      <w:numPr>
        <w:ilvl w:val="3"/>
        <w:numId w:val="19"/>
      </w:numPr>
      <w:tabs>
        <w:tab w:val="clear" w:pos="864"/>
      </w:tabs>
      <w:spacing w:before="120" w:after="120" w:line="276" w:lineRule="auto"/>
      <w:ind w:left="0" w:firstLine="708"/>
      <w:jc w:val="both"/>
    </w:pPr>
    <w:rPr>
      <w:rFonts w:eastAsiaTheme="minorEastAsia" w:cstheme="minorBidi"/>
      <w:sz w:val="22"/>
      <w:szCs w:val="20"/>
      <w:lang w:val="ru-RU"/>
    </w:rPr>
  </w:style>
  <w:style w:type="character" w:customStyle="1" w:styleId="Field">
    <w:name w:val="Field"/>
    <w:rsid w:val="00005777"/>
    <w:rPr>
      <w:rFonts w:cs="Times New Roman"/>
      <w:b/>
      <w:bCs/>
      <w:lang w:val="en-US"/>
    </w:rPr>
  </w:style>
  <w:style w:type="paragraph" w:customStyle="1" w:styleId="2f3">
    <w:name w:val="Стиль2_основной_текст"/>
    <w:basedOn w:val="a0"/>
    <w:link w:val="2f4"/>
    <w:rsid w:val="00005777"/>
    <w:pPr>
      <w:jc w:val="both"/>
    </w:pPr>
    <w:rPr>
      <w:rFonts w:ascii="Calibri" w:hAnsi="Calibri"/>
      <w:lang w:eastAsia="en-US"/>
    </w:rPr>
  </w:style>
  <w:style w:type="character" w:customStyle="1" w:styleId="2f4">
    <w:name w:val="Стиль2_основной_текст Знак"/>
    <w:basedOn w:val="a1"/>
    <w:link w:val="2f3"/>
    <w:rsid w:val="00005777"/>
    <w:rPr>
      <w:rFonts w:ascii="Calibri" w:hAnsi="Calibri"/>
      <w:sz w:val="24"/>
      <w:szCs w:val="24"/>
      <w:lang w:val="en-US" w:eastAsia="en-US"/>
    </w:rPr>
  </w:style>
  <w:style w:type="table" w:styleId="3d">
    <w:name w:val="Table Columns 3"/>
    <w:basedOn w:val="a2"/>
    <w:rsid w:val="00005777"/>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5">
    <w:name w:val="Table Columns 2"/>
    <w:basedOn w:val="a2"/>
    <w:rsid w:val="00005777"/>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olumns 1"/>
    <w:basedOn w:val="a2"/>
    <w:rsid w:val="00005777"/>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005777"/>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005777"/>
    <w:pPr>
      <w:spacing w:before="60" w:after="60"/>
    </w:pPr>
    <w:rPr>
      <w:rFonts w:ascii="Arial" w:hAnsi="Arial"/>
      <w:bCs/>
      <w:lang w:val="en-US" w:eastAsia="en-US"/>
    </w:rPr>
  </w:style>
  <w:style w:type="character" w:customStyle="1" w:styleId="TabTextChar">
    <w:name w:val="Tab Text Char"/>
    <w:basedOn w:val="a1"/>
    <w:link w:val="TabText"/>
    <w:locked/>
    <w:rsid w:val="00005777"/>
    <w:rPr>
      <w:rFonts w:ascii="Arial" w:hAnsi="Arial" w:cs="Arial"/>
      <w:bCs/>
      <w:sz w:val="18"/>
      <w:szCs w:val="18"/>
      <w:lang w:val="en-US"/>
    </w:rPr>
  </w:style>
  <w:style w:type="paragraph" w:customStyle="1" w:styleId="TabText">
    <w:name w:val="Tab Text"/>
    <w:basedOn w:val="a0"/>
    <w:link w:val="TabTextChar"/>
    <w:rsid w:val="00005777"/>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005777"/>
    <w:pPr>
      <w:numPr>
        <w:numId w:val="20"/>
      </w:numPr>
      <w:tabs>
        <w:tab w:val="right" w:pos="6480"/>
      </w:tabs>
      <w:spacing w:before="120" w:line="220" w:lineRule="atLeast"/>
    </w:pPr>
    <w:rPr>
      <w:rFonts w:ascii="Arial" w:hAnsi="Arial" w:cs="Arial"/>
      <w:sz w:val="20"/>
      <w:szCs w:val="20"/>
    </w:rPr>
  </w:style>
  <w:style w:type="paragraph" w:customStyle="1" w:styleId="2f6">
    <w:name w:val="Без интервала2"/>
    <w:rsid w:val="00005777"/>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005777"/>
    <w:pPr>
      <w:spacing w:before="60" w:after="60"/>
    </w:pPr>
    <w:rPr>
      <w:rFonts w:ascii="Arial" w:hAnsi="Arial"/>
      <w:b/>
      <w:sz w:val="19"/>
      <w:szCs w:val="19"/>
      <w:lang w:val="en-GB" w:eastAsia="en-GB"/>
    </w:rPr>
  </w:style>
  <w:style w:type="paragraph" w:customStyle="1" w:styleId="TableCaptionAuto">
    <w:name w:val="*Table Caption Auto#"/>
    <w:basedOn w:val="a0"/>
    <w:next w:val="a0"/>
    <w:rsid w:val="00005777"/>
    <w:pPr>
      <w:keepNext/>
      <w:numPr>
        <w:numId w:val="21"/>
      </w:numPr>
      <w:tabs>
        <w:tab w:val="clear" w:pos="432"/>
        <w:tab w:val="left" w:pos="1080"/>
      </w:tabs>
      <w:spacing w:after="120"/>
      <w:ind w:left="1080" w:hanging="1080"/>
    </w:pPr>
    <w:rPr>
      <w:rFonts w:ascii="Arial" w:eastAsia="PMingLiU" w:hAnsi="Arial"/>
      <w:b/>
      <w:sz w:val="20"/>
      <w:szCs w:val="18"/>
      <w:lang w:eastAsia="en-US"/>
    </w:rPr>
  </w:style>
  <w:style w:type="paragraph" w:customStyle="1" w:styleId="TableText10Double">
    <w:name w:val="*Table Text 10 Double"/>
    <w:basedOn w:val="a0"/>
    <w:link w:val="TableText10DoubleChar"/>
    <w:rsid w:val="00005777"/>
    <w:pPr>
      <w:spacing w:before="60" w:after="60"/>
    </w:pPr>
    <w:rPr>
      <w:rFonts w:ascii="Arial" w:eastAsia="PMingLiU" w:hAnsi="Arial"/>
      <w:color w:val="000000"/>
      <w:sz w:val="20"/>
      <w:szCs w:val="20"/>
      <w:lang w:eastAsia="en-US"/>
    </w:rPr>
  </w:style>
  <w:style w:type="character" w:customStyle="1" w:styleId="TableText10DoubleChar">
    <w:name w:val="*Table Text 10 Double Char"/>
    <w:basedOn w:val="a1"/>
    <w:link w:val="TableText10Double"/>
    <w:locked/>
    <w:rsid w:val="00005777"/>
    <w:rPr>
      <w:rFonts w:ascii="Arial" w:eastAsia="PMingLiU" w:hAnsi="Arial"/>
      <w:color w:val="000000"/>
      <w:lang w:val="en-US" w:eastAsia="en-US"/>
    </w:rPr>
  </w:style>
  <w:style w:type="paragraph" w:customStyle="1" w:styleId="afffff7">
    <w:name w:val="Моноширинный"/>
    <w:basedOn w:val="a0"/>
    <w:link w:val="afffff8"/>
    <w:rsid w:val="00005777"/>
    <w:rPr>
      <w:rFonts w:ascii="Courier New" w:hAnsi="Courier New"/>
      <w:i/>
      <w:sz w:val="20"/>
      <w:lang w:val="ru-RU"/>
    </w:rPr>
  </w:style>
  <w:style w:type="character" w:customStyle="1" w:styleId="afffff8">
    <w:name w:val="Моноширинный Знак"/>
    <w:basedOn w:val="a1"/>
    <w:link w:val="afffff7"/>
    <w:rsid w:val="00005777"/>
    <w:rPr>
      <w:rFonts w:ascii="Courier New" w:hAnsi="Courier New"/>
      <w:i/>
      <w:szCs w:val="24"/>
    </w:rPr>
  </w:style>
  <w:style w:type="paragraph" w:customStyle="1" w:styleId="Normal10">
    <w:name w:val="Normal1"/>
    <w:rsid w:val="00005777"/>
    <w:rPr>
      <w:sz w:val="24"/>
    </w:rPr>
  </w:style>
  <w:style w:type="paragraph" w:customStyle="1" w:styleId="Arial">
    <w:name w:val="Обычный + Arial"/>
    <w:aliases w:val="9 пт"/>
    <w:basedOn w:val="a0"/>
    <w:rsid w:val="00005777"/>
    <w:pPr>
      <w:snapToGrid w:val="0"/>
    </w:pPr>
    <w:rPr>
      <w:rFonts w:ascii="Arial" w:hAnsi="Arial" w:cs="Arial"/>
      <w:sz w:val="18"/>
      <w:szCs w:val="18"/>
      <w:lang w:val="ru-RU"/>
    </w:rPr>
  </w:style>
  <w:style w:type="character" w:customStyle="1" w:styleId="code-tag">
    <w:name w:val="code-tag"/>
    <w:rsid w:val="00005777"/>
  </w:style>
  <w:style w:type="character" w:customStyle="1" w:styleId="code-quote">
    <w:name w:val="code-quote"/>
    <w:rsid w:val="00005777"/>
  </w:style>
  <w:style w:type="character" w:customStyle="1" w:styleId="code-keyword">
    <w:name w:val="code-keyword"/>
    <w:rsid w:val="00005777"/>
  </w:style>
  <w:style w:type="character" w:customStyle="1" w:styleId="workplace">
    <w:name w:val="workplace"/>
    <w:rsid w:val="00005777"/>
  </w:style>
  <w:style w:type="paragraph" w:customStyle="1" w:styleId="3new">
    <w:name w:val="заголовок 3 new"/>
    <w:basedOn w:val="20"/>
    <w:link w:val="3new0"/>
    <w:qFormat/>
    <w:rsid w:val="00005777"/>
    <w:pPr>
      <w:keepLines/>
      <w:suppressAutoHyphens/>
      <w:spacing w:before="120" w:after="120" w:line="360" w:lineRule="auto"/>
      <w:ind w:left="425"/>
      <w:outlineLvl w:val="2"/>
    </w:pPr>
    <w:rPr>
      <w:rFonts w:asciiTheme="minorHAnsi" w:hAnsiTheme="minorHAnsi"/>
      <w:i w:val="0"/>
      <w:color w:val="365F91" w:themeColor="accent1" w:themeShade="BF"/>
      <w:lang w:eastAsia="en-US"/>
    </w:rPr>
  </w:style>
  <w:style w:type="character" w:customStyle="1" w:styleId="3new0">
    <w:name w:val="заголовок 3 new Знак"/>
    <w:basedOn w:val="21"/>
    <w:link w:val="3new"/>
    <w:rsid w:val="00005777"/>
    <w:rPr>
      <w:rFonts w:asciiTheme="minorHAnsi" w:hAnsiTheme="minorHAnsi" w:cs="Arial"/>
      <w:b/>
      <w:bCs/>
      <w:i w:val="0"/>
      <w:i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0">
    <w:name w:val="Normal"/>
    <w:qFormat/>
    <w:rsid w:val="002C5251"/>
    <w:rPr>
      <w:sz w:val="24"/>
      <w:szCs w:val="24"/>
      <w:lang w:val="en-US"/>
    </w:rPr>
  </w:style>
  <w:style w:type="paragraph" w:styleId="1">
    <w:name w:val="heading 1"/>
    <w:basedOn w:val="a0"/>
    <w:next w:val="a0"/>
    <w:link w:val="10"/>
    <w:qFormat/>
    <w:rsid w:val="00F53A03"/>
    <w:pPr>
      <w:keepNext/>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spacing w:before="240" w:after="60"/>
      <w:outlineLvl w:val="1"/>
    </w:pPr>
    <w:rPr>
      <w:rFonts w:ascii="Arial" w:hAnsi="Arial" w:cs="Arial"/>
      <w:b/>
      <w:bCs/>
      <w:i/>
      <w:iCs/>
      <w:sz w:val="28"/>
      <w:szCs w:val="28"/>
    </w:rPr>
  </w:style>
  <w:style w:type="paragraph" w:styleId="31">
    <w:name w:val="heading 3"/>
    <w:basedOn w:val="20"/>
    <w:next w:val="a0"/>
    <w:link w:val="32"/>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0">
    <w:name w:val="heading 4"/>
    <w:basedOn w:val="20"/>
    <w:next w:val="a0"/>
    <w:link w:val="41"/>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0"/>
    <w:next w:val="a0"/>
    <w:link w:val="52"/>
    <w:autoRedefine/>
    <w:qFormat/>
    <w:rsid w:val="003477FD"/>
    <w:pPr>
      <w:numPr>
        <w:ilvl w:val="4"/>
        <w:numId w:val="4"/>
      </w:numPr>
      <w:outlineLvl w:val="4"/>
    </w:pPr>
    <w:rPr>
      <w:bCs w:val="0"/>
      <w:sz w:val="24"/>
    </w:rPr>
  </w:style>
  <w:style w:type="paragraph" w:styleId="6">
    <w:name w:val="heading 6"/>
    <w:basedOn w:val="a0"/>
    <w:next w:val="a0"/>
    <w:link w:val="60"/>
    <w:qFormat/>
    <w:rsid w:val="003477FD"/>
    <w:pPr>
      <w:spacing w:before="240" w:after="60"/>
      <w:outlineLvl w:val="5"/>
    </w:pPr>
    <w:rPr>
      <w:b/>
      <w:bCs/>
      <w:sz w:val="22"/>
      <w:szCs w:val="22"/>
      <w:lang w:val="ru-RU"/>
    </w:rPr>
  </w:style>
  <w:style w:type="paragraph" w:styleId="7">
    <w:name w:val="heading 7"/>
    <w:basedOn w:val="a0"/>
    <w:next w:val="a0"/>
    <w:link w:val="70"/>
    <w:qFormat/>
    <w:rsid w:val="003477FD"/>
    <w:pPr>
      <w:spacing w:before="240" w:after="60"/>
      <w:outlineLvl w:val="6"/>
    </w:pPr>
    <w:rPr>
      <w:lang w:val="ru-RU"/>
    </w:rPr>
  </w:style>
  <w:style w:type="paragraph" w:styleId="8">
    <w:name w:val="heading 8"/>
    <w:basedOn w:val="a0"/>
    <w:next w:val="a0"/>
    <w:link w:val="80"/>
    <w:qFormat/>
    <w:rsid w:val="003477FD"/>
    <w:pPr>
      <w:spacing w:before="240" w:after="60"/>
      <w:outlineLvl w:val="7"/>
    </w:pPr>
    <w:rPr>
      <w:i/>
      <w:iCs/>
      <w:lang w:val="ru-RU"/>
    </w:rPr>
  </w:style>
  <w:style w:type="paragraph" w:styleId="9">
    <w:name w:val="heading 9"/>
    <w:basedOn w:val="a0"/>
    <w:next w:val="a0"/>
    <w:link w:val="90"/>
    <w:qFormat/>
    <w:rsid w:val="003477FD"/>
    <w:pPr>
      <w:spacing w:before="240" w:after="60"/>
      <w:outlineLvl w:val="8"/>
    </w:pPr>
    <w:rPr>
      <w:rFonts w:ascii="Arial" w:hAnsi="Arial" w:cs="Arial"/>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d"/>
    <w:basedOn w:val="a0"/>
    <w:link w:val="a5"/>
    <w:rsid w:val="00AB1B33"/>
    <w:pPr>
      <w:tabs>
        <w:tab w:val="center" w:pos="4677"/>
        <w:tab w:val="right" w:pos="9355"/>
      </w:tabs>
    </w:pPr>
  </w:style>
  <w:style w:type="paragraph" w:styleId="a6">
    <w:name w:val="footer"/>
    <w:basedOn w:val="a0"/>
    <w:link w:val="a7"/>
    <w:rsid w:val="00AB1B33"/>
    <w:pPr>
      <w:tabs>
        <w:tab w:val="center" w:pos="4677"/>
        <w:tab w:val="right" w:pos="9355"/>
      </w:tabs>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1">
    <w:name w:val="toc 1"/>
    <w:basedOn w:val="a0"/>
    <w:next w:val="a0"/>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0"/>
    <w:rsid w:val="00A40341"/>
    <w:pPr>
      <w:spacing w:after="480"/>
    </w:pPr>
    <w:rPr>
      <w:rFonts w:ascii="Calibri" w:hAnsi="Calibri"/>
      <w:color w:val="003399"/>
      <w:sz w:val="48"/>
      <w:szCs w:val="48"/>
      <w:lang w:eastAsia="en-US"/>
    </w:rPr>
  </w:style>
  <w:style w:type="character" w:styleId="a8">
    <w:name w:val="Hyperlink"/>
    <w:uiPriority w:val="99"/>
    <w:rsid w:val="0069206D"/>
    <w:rPr>
      <w:rFonts w:ascii="Calibri" w:hAnsi="Calibri"/>
      <w:color w:val="0000FF"/>
      <w:u w:val="single"/>
    </w:rPr>
  </w:style>
  <w:style w:type="paragraph" w:styleId="22">
    <w:name w:val="toc 2"/>
    <w:basedOn w:val="a0"/>
    <w:next w:val="a0"/>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Comments">
    <w:name w:val="Comments"/>
    <w:basedOn w:val="a0"/>
    <w:link w:val="Comments0"/>
    <w:autoRedefine/>
    <w:rsid w:val="00701FD3"/>
    <w:pPr>
      <w:spacing w:before="240" w:after="240"/>
    </w:pPr>
    <w:rPr>
      <w:color w:val="FF0000"/>
      <w:szCs w:val="18"/>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9">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0"/>
    <w:rsid w:val="00E55826"/>
    <w:pPr>
      <w:spacing w:after="240"/>
      <w:jc w:val="center"/>
    </w:pPr>
    <w:rPr>
      <w:rFonts w:ascii="Calibri" w:hAnsi="Calibri"/>
      <w:b/>
      <w:i/>
      <w:color w:val="003399"/>
      <w:sz w:val="28"/>
      <w:szCs w:val="28"/>
      <w:lang w:eastAsia="en-US"/>
    </w:rPr>
  </w:style>
  <w:style w:type="paragraph" w:customStyle="1" w:styleId="BPC3Caption">
    <w:name w:val="BPC3 – Caption"/>
    <w:basedOn w:val="a0"/>
    <w:rsid w:val="000C4D47"/>
    <w:pPr>
      <w:spacing w:before="120" w:after="240"/>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a">
    <w:name w:val="TOC Heading"/>
    <w:basedOn w:val="1"/>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2">
    <w:name w:val="Заголовок 3 Знак"/>
    <w:link w:val="31"/>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0"/>
    <w:next w:val="BPC3Bullet1"/>
    <w:link w:val="BPC3Bullet1bold0"/>
    <w:rsid w:val="0090283D"/>
    <w:pPr>
      <w:numPr>
        <w:numId w:val="1"/>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rPr>
  </w:style>
  <w:style w:type="character" w:customStyle="1" w:styleId="BPC3Bullet10">
    <w:name w:val="BPC3 – Bullet1 Знак Знак"/>
    <w:link w:val="BPC3Bullet1"/>
    <w:rsid w:val="00BA2038"/>
    <w:rPr>
      <w:rFonts w:ascii="Calibri" w:hAnsi="Calibri"/>
      <w:sz w:val="24"/>
      <w:lang w:val="en-US" w:eastAsia="en-US"/>
    </w:rPr>
  </w:style>
  <w:style w:type="paragraph" w:styleId="33">
    <w:name w:val="toc 3"/>
    <w:basedOn w:val="a0"/>
    <w:next w:val="a0"/>
    <w:autoRedefine/>
    <w:uiPriority w:val="39"/>
    <w:rsid w:val="00034556"/>
    <w:pPr>
      <w:tabs>
        <w:tab w:val="right" w:leader="dot" w:pos="9072"/>
      </w:tabs>
      <w:ind w:left="709"/>
    </w:pPr>
    <w:rPr>
      <w:rFonts w:ascii="Calibri" w:hAnsi="Calibri"/>
    </w:rPr>
  </w:style>
  <w:style w:type="paragraph" w:styleId="42">
    <w:name w:val="toc 4"/>
    <w:basedOn w:val="a0"/>
    <w:next w:val="a0"/>
    <w:autoRedefine/>
    <w:uiPriority w:val="39"/>
    <w:rsid w:val="00F53A03"/>
    <w:pPr>
      <w:ind w:left="720"/>
    </w:pPr>
    <w:rPr>
      <w:rFonts w:ascii="Calibri" w:hAnsi="Calibri"/>
    </w:rPr>
  </w:style>
  <w:style w:type="character" w:customStyle="1" w:styleId="41">
    <w:name w:val="Заголовок 4 Знак"/>
    <w:link w:val="40"/>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character" w:customStyle="1" w:styleId="52">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b">
    <w:name w:val="Normal Indent"/>
    <w:aliases w:val="Normal Indent Char1,Normal Indent Char Char1,Normal Indent Char2 Char Char,Normal Indent Char1 Char Char Char,Normal Indent Char Char Char Char Char,Normal Indent Char Char1 Char Char,Normal Indent Char Char Char"/>
    <w:basedOn w:val="a0"/>
    <w:rsid w:val="003477FD"/>
    <w:pPr>
      <w:ind w:left="720"/>
    </w:pPr>
    <w:rPr>
      <w:lang w:val="ru-RU"/>
    </w:rPr>
  </w:style>
  <w:style w:type="paragraph" w:customStyle="1" w:styleId="PathID">
    <w:name w:val="Path ID"/>
    <w:basedOn w:val="a0"/>
    <w:rsid w:val="003477FD"/>
    <w:rPr>
      <w:rFonts w:ascii="Arial Black" w:hAnsi="Arial Black"/>
      <w:color w:val="000080"/>
      <w:kern w:val="24"/>
      <w:lang w:val="ru-RU"/>
    </w:rPr>
  </w:style>
  <w:style w:type="paragraph" w:customStyle="1" w:styleId="Reverse">
    <w:name w:val="Reverse"/>
    <w:basedOn w:val="a0"/>
    <w:rsid w:val="003477FD"/>
    <w:pPr>
      <w:shd w:val="clear" w:color="FFFFFF" w:fill="000000"/>
    </w:pPr>
    <w:rPr>
      <w:rFonts w:ascii="Univers (WN)" w:hAnsi="Univers (WN)"/>
      <w:color w:val="FFFFFF"/>
      <w:sz w:val="18"/>
      <w:lang w:val="ru-RU"/>
    </w:rPr>
  </w:style>
  <w:style w:type="character" w:styleId="ac">
    <w:name w:val="page number"/>
    <w:aliases w:val="pn"/>
    <w:rsid w:val="003477FD"/>
  </w:style>
  <w:style w:type="paragraph" w:styleId="53">
    <w:name w:val="toc 5"/>
    <w:basedOn w:val="a0"/>
    <w:next w:val="a0"/>
    <w:uiPriority w:val="39"/>
    <w:rsid w:val="003477FD"/>
    <w:pPr>
      <w:ind w:left="960"/>
    </w:pPr>
    <w:rPr>
      <w:szCs w:val="21"/>
      <w:lang w:val="ru-RU"/>
    </w:rPr>
  </w:style>
  <w:style w:type="paragraph" w:styleId="61">
    <w:name w:val="toc 6"/>
    <w:basedOn w:val="a0"/>
    <w:next w:val="a0"/>
    <w:uiPriority w:val="39"/>
    <w:rsid w:val="003477FD"/>
    <w:pPr>
      <w:ind w:left="1200"/>
    </w:pPr>
    <w:rPr>
      <w:szCs w:val="21"/>
      <w:lang w:val="ru-RU"/>
    </w:rPr>
  </w:style>
  <w:style w:type="paragraph" w:styleId="71">
    <w:name w:val="toc 7"/>
    <w:basedOn w:val="a0"/>
    <w:next w:val="a0"/>
    <w:uiPriority w:val="39"/>
    <w:rsid w:val="003477FD"/>
    <w:pPr>
      <w:ind w:left="1440"/>
    </w:pPr>
    <w:rPr>
      <w:szCs w:val="21"/>
      <w:lang w:val="ru-RU"/>
    </w:rPr>
  </w:style>
  <w:style w:type="paragraph" w:styleId="81">
    <w:name w:val="toc 8"/>
    <w:basedOn w:val="a0"/>
    <w:next w:val="a0"/>
    <w:uiPriority w:val="39"/>
    <w:rsid w:val="003477FD"/>
    <w:pPr>
      <w:ind w:left="1680"/>
    </w:pPr>
    <w:rPr>
      <w:szCs w:val="21"/>
      <w:lang w:val="ru-RU"/>
    </w:rPr>
  </w:style>
  <w:style w:type="paragraph" w:styleId="91">
    <w:name w:val="toc 9"/>
    <w:basedOn w:val="a0"/>
    <w:next w:val="a0"/>
    <w:uiPriority w:val="39"/>
    <w:rsid w:val="003477FD"/>
    <w:pPr>
      <w:ind w:left="1920"/>
    </w:pPr>
    <w:rPr>
      <w:szCs w:val="21"/>
      <w:lang w:val="ru-RU"/>
    </w:rPr>
  </w:style>
  <w:style w:type="paragraph" w:styleId="HTML">
    <w:name w:val="HTML Address"/>
    <w:basedOn w:val="a0"/>
    <w:link w:val="HTML0"/>
    <w:rsid w:val="003477FD"/>
    <w:rPr>
      <w:i/>
      <w:iCs/>
      <w:lang w:val="ru-RU"/>
    </w:rPr>
  </w:style>
  <w:style w:type="character" w:customStyle="1" w:styleId="HTML0">
    <w:name w:val="Адрес HTML Знак"/>
    <w:link w:val="HTML"/>
    <w:rsid w:val="003477FD"/>
    <w:rPr>
      <w:i/>
      <w:iCs/>
      <w:sz w:val="24"/>
      <w:szCs w:val="24"/>
    </w:rPr>
  </w:style>
  <w:style w:type="paragraph" w:styleId="ad">
    <w:name w:val="envelope address"/>
    <w:basedOn w:val="a0"/>
    <w:rsid w:val="003477FD"/>
    <w:pPr>
      <w:framePr w:w="7920" w:h="1980" w:hRule="exact" w:hSpace="180" w:wrap="auto" w:hAnchor="page" w:xAlign="center" w:yAlign="bottom"/>
      <w:ind w:left="2880"/>
    </w:pPr>
    <w:rPr>
      <w:rFonts w:ascii="Arial" w:hAnsi="Arial" w:cs="Arial"/>
      <w:lang w:val="ru-RU"/>
    </w:rPr>
  </w:style>
  <w:style w:type="paragraph" w:styleId="ae">
    <w:name w:val="Date"/>
    <w:basedOn w:val="a0"/>
    <w:next w:val="a0"/>
    <w:link w:val="af"/>
    <w:rsid w:val="003477FD"/>
    <w:rPr>
      <w:lang w:val="ru-RU"/>
    </w:rPr>
  </w:style>
  <w:style w:type="character" w:customStyle="1" w:styleId="af">
    <w:name w:val="Дата Знак"/>
    <w:link w:val="ae"/>
    <w:rsid w:val="003477FD"/>
    <w:rPr>
      <w:sz w:val="24"/>
      <w:szCs w:val="24"/>
    </w:rPr>
  </w:style>
  <w:style w:type="paragraph" w:styleId="af0">
    <w:name w:val="Note Heading"/>
    <w:basedOn w:val="a0"/>
    <w:next w:val="a0"/>
    <w:link w:val="af1"/>
    <w:rsid w:val="003477FD"/>
    <w:rPr>
      <w:lang w:val="ru-RU"/>
    </w:rPr>
  </w:style>
  <w:style w:type="character" w:customStyle="1" w:styleId="af1">
    <w:name w:val="Заголовок записки Знак"/>
    <w:link w:val="af0"/>
    <w:rsid w:val="003477FD"/>
    <w:rPr>
      <w:sz w:val="24"/>
      <w:szCs w:val="24"/>
    </w:rPr>
  </w:style>
  <w:style w:type="paragraph" w:styleId="af2">
    <w:name w:val="toa heading"/>
    <w:basedOn w:val="a0"/>
    <w:next w:val="a0"/>
    <w:rsid w:val="003477FD"/>
    <w:pPr>
      <w:spacing w:before="120"/>
    </w:pPr>
    <w:rPr>
      <w:rFonts w:ascii="Arial" w:hAnsi="Arial" w:cs="Arial"/>
      <w:b/>
      <w:bCs/>
      <w:lang w:val="ru-RU"/>
    </w:rPr>
  </w:style>
  <w:style w:type="paragraph" w:styleId="af3">
    <w:name w:val="Body Text"/>
    <w:aliases w:val="CCC Body Text"/>
    <w:basedOn w:val="a0"/>
    <w:link w:val="af4"/>
    <w:autoRedefine/>
    <w:rsid w:val="003477FD"/>
    <w:pPr>
      <w:spacing w:line="360" w:lineRule="auto"/>
      <w:jc w:val="both"/>
    </w:pPr>
    <w:rPr>
      <w:rFonts w:ascii="Arial" w:hAnsi="Arial"/>
      <w:lang w:val="ru-RU"/>
    </w:rPr>
  </w:style>
  <w:style w:type="character" w:customStyle="1" w:styleId="af4">
    <w:name w:val="Основной текст Знак"/>
    <w:aliases w:val="CCC Body Text Знак"/>
    <w:link w:val="af3"/>
    <w:rsid w:val="003477FD"/>
    <w:rPr>
      <w:rFonts w:ascii="Arial" w:hAnsi="Arial"/>
      <w:sz w:val="24"/>
      <w:szCs w:val="24"/>
    </w:rPr>
  </w:style>
  <w:style w:type="paragraph" w:styleId="af5">
    <w:name w:val="Body Text First Indent"/>
    <w:basedOn w:val="af3"/>
    <w:link w:val="af6"/>
    <w:rsid w:val="003477FD"/>
    <w:pPr>
      <w:ind w:firstLine="210"/>
    </w:pPr>
  </w:style>
  <w:style w:type="character" w:customStyle="1" w:styleId="af6">
    <w:name w:val="Красная строка Знак"/>
    <w:link w:val="af5"/>
    <w:rsid w:val="003477FD"/>
    <w:rPr>
      <w:rFonts w:ascii="Arial" w:hAnsi="Arial"/>
      <w:sz w:val="24"/>
      <w:szCs w:val="24"/>
    </w:rPr>
  </w:style>
  <w:style w:type="paragraph" w:styleId="af7">
    <w:name w:val="Body Text Indent"/>
    <w:basedOn w:val="a0"/>
    <w:link w:val="af8"/>
    <w:rsid w:val="003477FD"/>
    <w:pPr>
      <w:spacing w:after="120"/>
      <w:ind w:left="283"/>
    </w:pPr>
    <w:rPr>
      <w:lang w:val="ru-RU"/>
    </w:rPr>
  </w:style>
  <w:style w:type="character" w:customStyle="1" w:styleId="af8">
    <w:name w:val="Основной текст с отступом Знак"/>
    <w:link w:val="af7"/>
    <w:rsid w:val="003477FD"/>
    <w:rPr>
      <w:sz w:val="24"/>
      <w:szCs w:val="24"/>
    </w:rPr>
  </w:style>
  <w:style w:type="paragraph" w:styleId="23">
    <w:name w:val="Body Text First Indent 2"/>
    <w:basedOn w:val="af7"/>
    <w:link w:val="24"/>
    <w:rsid w:val="003477FD"/>
    <w:pPr>
      <w:ind w:firstLine="210"/>
    </w:pPr>
  </w:style>
  <w:style w:type="character" w:customStyle="1" w:styleId="24">
    <w:name w:val="Красная строка 2 Знак"/>
    <w:link w:val="23"/>
    <w:rsid w:val="003477FD"/>
    <w:rPr>
      <w:sz w:val="24"/>
      <w:szCs w:val="24"/>
    </w:rPr>
  </w:style>
  <w:style w:type="paragraph" w:styleId="af9">
    <w:name w:val="List Bullet"/>
    <w:basedOn w:val="a0"/>
    <w:autoRedefine/>
    <w:rsid w:val="003477FD"/>
    <w:pPr>
      <w:tabs>
        <w:tab w:val="num" w:pos="360"/>
      </w:tabs>
      <w:spacing w:line="360" w:lineRule="auto"/>
      <w:ind w:left="357" w:hanging="357"/>
    </w:pPr>
    <w:rPr>
      <w:rFonts w:ascii="Arial" w:hAnsi="Arial"/>
      <w:bCs/>
    </w:rPr>
  </w:style>
  <w:style w:type="paragraph" w:styleId="25">
    <w:name w:val="List Bullet 2"/>
    <w:basedOn w:val="a0"/>
    <w:autoRedefine/>
    <w:rsid w:val="003477FD"/>
    <w:pPr>
      <w:tabs>
        <w:tab w:val="num" w:pos="643"/>
      </w:tabs>
      <w:spacing w:line="360" w:lineRule="auto"/>
      <w:ind w:left="643" w:hanging="360"/>
    </w:pPr>
    <w:rPr>
      <w:rFonts w:ascii="Arial" w:hAnsi="Arial"/>
      <w:lang w:val="ru-RU"/>
    </w:rPr>
  </w:style>
  <w:style w:type="paragraph" w:styleId="3">
    <w:name w:val="List Bullet 3"/>
    <w:basedOn w:val="af9"/>
    <w:autoRedefine/>
    <w:rsid w:val="003477FD"/>
    <w:pPr>
      <w:numPr>
        <w:numId w:val="5"/>
      </w:numPr>
    </w:pPr>
    <w:rPr>
      <w:szCs w:val="20"/>
    </w:rPr>
  </w:style>
  <w:style w:type="paragraph" w:styleId="43">
    <w:name w:val="List Bullet 4"/>
    <w:basedOn w:val="a0"/>
    <w:autoRedefine/>
    <w:rsid w:val="003477FD"/>
    <w:pPr>
      <w:tabs>
        <w:tab w:val="num" w:pos="1440"/>
      </w:tabs>
      <w:spacing w:before="120" w:after="120"/>
      <w:ind w:left="1440" w:hanging="360"/>
      <w:jc w:val="both"/>
    </w:pPr>
    <w:rPr>
      <w:lang w:val="ru-RU"/>
    </w:rPr>
  </w:style>
  <w:style w:type="paragraph" w:styleId="50">
    <w:name w:val="List Bullet 5"/>
    <w:basedOn w:val="af9"/>
    <w:rsid w:val="003477FD"/>
    <w:pPr>
      <w:numPr>
        <w:numId w:val="6"/>
      </w:numPr>
      <w:spacing w:before="60" w:after="60" w:line="200" w:lineRule="atLeast"/>
      <w:ind w:left="1440"/>
      <w:jc w:val="both"/>
    </w:pPr>
    <w:rPr>
      <w:szCs w:val="20"/>
    </w:rPr>
  </w:style>
  <w:style w:type="paragraph" w:styleId="afa">
    <w:name w:val="Title"/>
    <w:basedOn w:val="a0"/>
    <w:link w:val="afb"/>
    <w:qFormat/>
    <w:rsid w:val="003477FD"/>
    <w:pPr>
      <w:spacing w:before="240" w:after="60"/>
      <w:jc w:val="center"/>
      <w:outlineLvl w:val="0"/>
    </w:pPr>
    <w:rPr>
      <w:rFonts w:ascii="Arial" w:hAnsi="Arial" w:cs="Arial"/>
      <w:b/>
      <w:bCs/>
      <w:kern w:val="28"/>
      <w:sz w:val="32"/>
      <w:szCs w:val="32"/>
      <w:lang w:val="ru-RU"/>
    </w:rPr>
  </w:style>
  <w:style w:type="character" w:customStyle="1" w:styleId="afb">
    <w:name w:val="Название Знак"/>
    <w:link w:val="afa"/>
    <w:rsid w:val="003477FD"/>
    <w:rPr>
      <w:rFonts w:ascii="Arial" w:hAnsi="Arial" w:cs="Arial"/>
      <w:b/>
      <w:bCs/>
      <w:kern w:val="28"/>
      <w:sz w:val="32"/>
      <w:szCs w:val="32"/>
    </w:rPr>
  </w:style>
  <w:style w:type="paragraph" w:styleId="afc">
    <w:name w:val="caption"/>
    <w:basedOn w:val="a0"/>
    <w:next w:val="af3"/>
    <w:autoRedefine/>
    <w:qFormat/>
    <w:rsid w:val="003477FD"/>
    <w:pPr>
      <w:keepLines/>
      <w:suppressAutoHyphens/>
      <w:spacing w:before="120" w:after="240" w:line="360" w:lineRule="auto"/>
    </w:pPr>
    <w:rPr>
      <w:rFonts w:ascii="Arial" w:hAnsi="Arial"/>
      <w:b/>
      <w:bCs/>
      <w:iCs/>
      <w:sz w:val="20"/>
      <w:lang w:val="ru-RU"/>
    </w:rPr>
  </w:style>
  <w:style w:type="paragraph" w:styleId="afd">
    <w:name w:val="List Number"/>
    <w:basedOn w:val="a0"/>
    <w:autoRedefine/>
    <w:rsid w:val="003477FD"/>
    <w:pPr>
      <w:tabs>
        <w:tab w:val="num" w:pos="360"/>
      </w:tabs>
      <w:spacing w:line="360" w:lineRule="auto"/>
      <w:ind w:left="360" w:hanging="360"/>
    </w:pPr>
    <w:rPr>
      <w:rFonts w:ascii="Arial" w:hAnsi="Arial"/>
      <w:lang w:val="ru-RU"/>
    </w:rPr>
  </w:style>
  <w:style w:type="paragraph" w:styleId="26">
    <w:name w:val="List Number 2"/>
    <w:basedOn w:val="a0"/>
    <w:rsid w:val="003477FD"/>
    <w:pPr>
      <w:tabs>
        <w:tab w:val="num" w:pos="643"/>
      </w:tabs>
      <w:ind w:left="643" w:hanging="360"/>
    </w:pPr>
    <w:rPr>
      <w:lang w:val="ru-RU"/>
    </w:rPr>
  </w:style>
  <w:style w:type="paragraph" w:styleId="34">
    <w:name w:val="List Number 3"/>
    <w:basedOn w:val="a0"/>
    <w:rsid w:val="003477FD"/>
    <w:pPr>
      <w:tabs>
        <w:tab w:val="num" w:pos="926"/>
      </w:tabs>
      <w:ind w:left="926" w:hanging="360"/>
    </w:pPr>
    <w:rPr>
      <w:lang w:val="ru-RU"/>
    </w:rPr>
  </w:style>
  <w:style w:type="paragraph" w:styleId="44">
    <w:name w:val="List Number 4"/>
    <w:basedOn w:val="a0"/>
    <w:rsid w:val="003477FD"/>
    <w:pPr>
      <w:tabs>
        <w:tab w:val="num" w:pos="1209"/>
      </w:tabs>
      <w:ind w:left="1209" w:hanging="360"/>
    </w:pPr>
    <w:rPr>
      <w:lang w:val="ru-RU"/>
    </w:rPr>
  </w:style>
  <w:style w:type="paragraph" w:styleId="54">
    <w:name w:val="List Number 5"/>
    <w:basedOn w:val="a0"/>
    <w:rsid w:val="003477FD"/>
    <w:pPr>
      <w:tabs>
        <w:tab w:val="num" w:pos="1492"/>
      </w:tabs>
      <w:ind w:left="1492" w:hanging="360"/>
    </w:pPr>
    <w:rPr>
      <w:lang w:val="ru-RU"/>
    </w:rPr>
  </w:style>
  <w:style w:type="paragraph" w:styleId="27">
    <w:name w:val="envelope return"/>
    <w:basedOn w:val="a0"/>
    <w:rsid w:val="003477FD"/>
    <w:rPr>
      <w:rFonts w:ascii="Arial" w:hAnsi="Arial" w:cs="Arial"/>
      <w:lang w:val="ru-RU"/>
    </w:rPr>
  </w:style>
  <w:style w:type="paragraph" w:styleId="afe">
    <w:name w:val="Normal (Web)"/>
    <w:basedOn w:val="a0"/>
    <w:rsid w:val="003477FD"/>
    <w:rPr>
      <w:lang w:val="ru-RU"/>
    </w:rPr>
  </w:style>
  <w:style w:type="paragraph" w:styleId="28">
    <w:name w:val="Body Text 2"/>
    <w:basedOn w:val="a0"/>
    <w:link w:val="29"/>
    <w:rsid w:val="003477FD"/>
    <w:pPr>
      <w:spacing w:after="120" w:line="480" w:lineRule="auto"/>
    </w:pPr>
    <w:rPr>
      <w:lang w:val="ru-RU"/>
    </w:rPr>
  </w:style>
  <w:style w:type="character" w:customStyle="1" w:styleId="29">
    <w:name w:val="Основной текст 2 Знак"/>
    <w:link w:val="28"/>
    <w:rsid w:val="003477FD"/>
    <w:rPr>
      <w:sz w:val="24"/>
      <w:szCs w:val="24"/>
    </w:rPr>
  </w:style>
  <w:style w:type="paragraph" w:styleId="35">
    <w:name w:val="Body Text 3"/>
    <w:aliases w:val="Body Text 3 Char"/>
    <w:basedOn w:val="a0"/>
    <w:link w:val="36"/>
    <w:rsid w:val="003477FD"/>
    <w:pPr>
      <w:spacing w:after="120"/>
    </w:pPr>
    <w:rPr>
      <w:sz w:val="16"/>
      <w:szCs w:val="16"/>
      <w:lang w:val="ru-RU"/>
    </w:rPr>
  </w:style>
  <w:style w:type="character" w:customStyle="1" w:styleId="36">
    <w:name w:val="Основной текст 3 Знак"/>
    <w:aliases w:val="Body Text 3 Char Знак"/>
    <w:link w:val="35"/>
    <w:rsid w:val="003477FD"/>
    <w:rPr>
      <w:sz w:val="16"/>
      <w:szCs w:val="16"/>
    </w:rPr>
  </w:style>
  <w:style w:type="paragraph" w:styleId="2a">
    <w:name w:val="Body Text Indent 2"/>
    <w:basedOn w:val="a0"/>
    <w:link w:val="2b"/>
    <w:rsid w:val="003477FD"/>
    <w:pPr>
      <w:spacing w:after="120" w:line="480" w:lineRule="auto"/>
      <w:ind w:left="283"/>
    </w:pPr>
    <w:rPr>
      <w:lang w:val="ru-RU"/>
    </w:rPr>
  </w:style>
  <w:style w:type="character" w:customStyle="1" w:styleId="2b">
    <w:name w:val="Основной текст с отступом 2 Знак"/>
    <w:link w:val="2a"/>
    <w:rsid w:val="003477FD"/>
    <w:rPr>
      <w:sz w:val="24"/>
      <w:szCs w:val="24"/>
    </w:rPr>
  </w:style>
  <w:style w:type="paragraph" w:styleId="37">
    <w:name w:val="Body Text Indent 3"/>
    <w:basedOn w:val="a0"/>
    <w:link w:val="38"/>
    <w:rsid w:val="003477FD"/>
    <w:pPr>
      <w:spacing w:after="120"/>
      <w:ind w:left="283"/>
    </w:pPr>
    <w:rPr>
      <w:sz w:val="16"/>
      <w:szCs w:val="16"/>
      <w:lang w:val="ru-RU"/>
    </w:rPr>
  </w:style>
  <w:style w:type="character" w:customStyle="1" w:styleId="38">
    <w:name w:val="Основной текст с отступом 3 Знак"/>
    <w:link w:val="37"/>
    <w:rsid w:val="003477FD"/>
    <w:rPr>
      <w:sz w:val="16"/>
      <w:szCs w:val="16"/>
    </w:rPr>
  </w:style>
  <w:style w:type="paragraph" w:styleId="aff">
    <w:name w:val="table of figures"/>
    <w:basedOn w:val="a0"/>
    <w:next w:val="a0"/>
    <w:rsid w:val="003477FD"/>
    <w:pPr>
      <w:ind w:left="400" w:hanging="400"/>
    </w:pPr>
    <w:rPr>
      <w:lang w:val="ru-RU"/>
    </w:rPr>
  </w:style>
  <w:style w:type="paragraph" w:styleId="aff0">
    <w:name w:val="Subtitle"/>
    <w:basedOn w:val="a0"/>
    <w:link w:val="aff1"/>
    <w:qFormat/>
    <w:rsid w:val="003477FD"/>
    <w:pPr>
      <w:spacing w:before="240" w:after="240"/>
      <w:ind w:left="567"/>
      <w:jc w:val="center"/>
      <w:outlineLvl w:val="1"/>
    </w:pPr>
    <w:rPr>
      <w:rFonts w:ascii="Arial" w:hAnsi="Arial" w:cs="Arial"/>
      <w:sz w:val="28"/>
    </w:rPr>
  </w:style>
  <w:style w:type="character" w:customStyle="1" w:styleId="aff1">
    <w:name w:val="Подзаголовок Знак"/>
    <w:link w:val="aff0"/>
    <w:rsid w:val="003477FD"/>
    <w:rPr>
      <w:rFonts w:ascii="Arial" w:hAnsi="Arial" w:cs="Arial"/>
      <w:sz w:val="28"/>
      <w:szCs w:val="24"/>
      <w:lang w:val="en-US"/>
    </w:rPr>
  </w:style>
  <w:style w:type="paragraph" w:styleId="aff2">
    <w:name w:val="Signature"/>
    <w:basedOn w:val="a0"/>
    <w:link w:val="aff3"/>
    <w:rsid w:val="003477FD"/>
    <w:pPr>
      <w:ind w:left="4252"/>
    </w:pPr>
    <w:rPr>
      <w:lang w:val="ru-RU"/>
    </w:rPr>
  </w:style>
  <w:style w:type="character" w:customStyle="1" w:styleId="aff3">
    <w:name w:val="Подпись Знак"/>
    <w:link w:val="aff2"/>
    <w:rsid w:val="003477FD"/>
    <w:rPr>
      <w:sz w:val="24"/>
      <w:szCs w:val="24"/>
    </w:rPr>
  </w:style>
  <w:style w:type="paragraph" w:styleId="aff4">
    <w:name w:val="Salutation"/>
    <w:basedOn w:val="a0"/>
    <w:next w:val="a0"/>
    <w:link w:val="aff5"/>
    <w:rsid w:val="003477FD"/>
    <w:rPr>
      <w:lang w:val="ru-RU"/>
    </w:rPr>
  </w:style>
  <w:style w:type="character" w:customStyle="1" w:styleId="aff5">
    <w:name w:val="Приветствие Знак"/>
    <w:link w:val="aff4"/>
    <w:rsid w:val="003477FD"/>
    <w:rPr>
      <w:sz w:val="24"/>
      <w:szCs w:val="24"/>
    </w:rPr>
  </w:style>
  <w:style w:type="paragraph" w:styleId="aff6">
    <w:name w:val="List Continue"/>
    <w:basedOn w:val="a0"/>
    <w:rsid w:val="003477FD"/>
    <w:pPr>
      <w:spacing w:after="120"/>
      <w:ind w:left="283"/>
    </w:pPr>
    <w:rPr>
      <w:lang w:val="ru-RU"/>
    </w:rPr>
  </w:style>
  <w:style w:type="paragraph" w:styleId="2c">
    <w:name w:val="List Continue 2"/>
    <w:basedOn w:val="a0"/>
    <w:rsid w:val="003477FD"/>
    <w:pPr>
      <w:spacing w:after="120"/>
      <w:ind w:left="566"/>
    </w:pPr>
    <w:rPr>
      <w:lang w:val="ru-RU"/>
    </w:rPr>
  </w:style>
  <w:style w:type="paragraph" w:styleId="39">
    <w:name w:val="List Continue 3"/>
    <w:basedOn w:val="a0"/>
    <w:rsid w:val="003477FD"/>
    <w:pPr>
      <w:spacing w:after="120"/>
      <w:ind w:left="849"/>
    </w:pPr>
    <w:rPr>
      <w:lang w:val="ru-RU"/>
    </w:rPr>
  </w:style>
  <w:style w:type="paragraph" w:styleId="45">
    <w:name w:val="List Continue 4"/>
    <w:basedOn w:val="a0"/>
    <w:rsid w:val="003477FD"/>
    <w:pPr>
      <w:spacing w:after="120"/>
      <w:ind w:left="1132"/>
    </w:pPr>
    <w:rPr>
      <w:lang w:val="ru-RU"/>
    </w:rPr>
  </w:style>
  <w:style w:type="paragraph" w:styleId="55">
    <w:name w:val="List Continue 5"/>
    <w:basedOn w:val="a0"/>
    <w:rsid w:val="003477FD"/>
    <w:pPr>
      <w:spacing w:after="120"/>
      <w:ind w:left="1415"/>
    </w:pPr>
    <w:rPr>
      <w:lang w:val="ru-RU"/>
    </w:rPr>
  </w:style>
  <w:style w:type="paragraph" w:styleId="aff7">
    <w:name w:val="Closing"/>
    <w:basedOn w:val="a0"/>
    <w:link w:val="aff8"/>
    <w:rsid w:val="003477FD"/>
    <w:pPr>
      <w:ind w:left="4252"/>
    </w:pPr>
    <w:rPr>
      <w:lang w:val="ru-RU"/>
    </w:rPr>
  </w:style>
  <w:style w:type="character" w:customStyle="1" w:styleId="aff8">
    <w:name w:val="Прощание Знак"/>
    <w:link w:val="aff7"/>
    <w:rsid w:val="003477FD"/>
    <w:rPr>
      <w:sz w:val="24"/>
      <w:szCs w:val="24"/>
    </w:rPr>
  </w:style>
  <w:style w:type="paragraph" w:styleId="aff9">
    <w:name w:val="List"/>
    <w:basedOn w:val="a0"/>
    <w:rsid w:val="003477FD"/>
    <w:pPr>
      <w:ind w:left="283" w:hanging="283"/>
    </w:pPr>
    <w:rPr>
      <w:lang w:val="ru-RU"/>
    </w:rPr>
  </w:style>
  <w:style w:type="paragraph" w:styleId="2d">
    <w:name w:val="List 2"/>
    <w:basedOn w:val="a0"/>
    <w:rsid w:val="003477FD"/>
    <w:pPr>
      <w:ind w:left="566" w:hanging="283"/>
    </w:pPr>
    <w:rPr>
      <w:lang w:val="ru-RU"/>
    </w:rPr>
  </w:style>
  <w:style w:type="paragraph" w:styleId="3a">
    <w:name w:val="List 3"/>
    <w:basedOn w:val="a0"/>
    <w:rsid w:val="003477FD"/>
    <w:pPr>
      <w:ind w:left="849" w:hanging="283"/>
    </w:pPr>
    <w:rPr>
      <w:lang w:val="ru-RU"/>
    </w:rPr>
  </w:style>
  <w:style w:type="paragraph" w:styleId="46">
    <w:name w:val="List 4"/>
    <w:basedOn w:val="a0"/>
    <w:rsid w:val="003477FD"/>
    <w:pPr>
      <w:ind w:left="1132" w:hanging="283"/>
    </w:pPr>
    <w:rPr>
      <w:lang w:val="ru-RU"/>
    </w:rPr>
  </w:style>
  <w:style w:type="paragraph" w:styleId="56">
    <w:name w:val="List 5"/>
    <w:basedOn w:val="a0"/>
    <w:rsid w:val="003477FD"/>
    <w:pPr>
      <w:ind w:left="1415" w:hanging="283"/>
    </w:pPr>
    <w:rPr>
      <w:lang w:val="ru-RU"/>
    </w:rPr>
  </w:style>
  <w:style w:type="paragraph" w:styleId="HTML1">
    <w:name w:val="HTML Preformatted"/>
    <w:basedOn w:val="a0"/>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a">
    <w:name w:val="Document Map"/>
    <w:basedOn w:val="a0"/>
    <w:link w:val="affb"/>
    <w:rsid w:val="003477FD"/>
    <w:pPr>
      <w:shd w:val="clear" w:color="auto" w:fill="000080"/>
    </w:pPr>
    <w:rPr>
      <w:rFonts w:ascii="Tahoma" w:hAnsi="Tahoma" w:cs="Tahoma"/>
      <w:lang w:val="ru-RU"/>
    </w:rPr>
  </w:style>
  <w:style w:type="character" w:customStyle="1" w:styleId="affb">
    <w:name w:val="Схема документа Знак"/>
    <w:link w:val="affa"/>
    <w:rsid w:val="003477FD"/>
    <w:rPr>
      <w:rFonts w:ascii="Tahoma" w:hAnsi="Tahoma" w:cs="Tahoma"/>
      <w:sz w:val="24"/>
      <w:szCs w:val="24"/>
      <w:shd w:val="clear" w:color="auto" w:fill="000080"/>
    </w:rPr>
  </w:style>
  <w:style w:type="paragraph" w:styleId="affc">
    <w:name w:val="table of authorities"/>
    <w:basedOn w:val="a0"/>
    <w:next w:val="a0"/>
    <w:rsid w:val="003477FD"/>
    <w:pPr>
      <w:ind w:left="200" w:hanging="200"/>
    </w:pPr>
    <w:rPr>
      <w:lang w:val="ru-RU"/>
    </w:rPr>
  </w:style>
  <w:style w:type="paragraph" w:styleId="affd">
    <w:name w:val="Plain Text"/>
    <w:basedOn w:val="a0"/>
    <w:link w:val="affe"/>
    <w:rsid w:val="003477FD"/>
    <w:rPr>
      <w:rFonts w:ascii="Courier New" w:hAnsi="Courier New" w:cs="Courier New"/>
      <w:lang w:val="ru-RU"/>
    </w:rPr>
  </w:style>
  <w:style w:type="character" w:customStyle="1" w:styleId="affe">
    <w:name w:val="Текст Знак"/>
    <w:link w:val="affd"/>
    <w:rsid w:val="003477FD"/>
    <w:rPr>
      <w:rFonts w:ascii="Courier New" w:hAnsi="Courier New" w:cs="Courier New"/>
      <w:sz w:val="24"/>
      <w:szCs w:val="24"/>
    </w:rPr>
  </w:style>
  <w:style w:type="paragraph" w:styleId="afff">
    <w:name w:val="endnote text"/>
    <w:basedOn w:val="a0"/>
    <w:link w:val="afff0"/>
    <w:rsid w:val="003477FD"/>
    <w:rPr>
      <w:lang w:val="ru-RU"/>
    </w:rPr>
  </w:style>
  <w:style w:type="character" w:customStyle="1" w:styleId="afff0">
    <w:name w:val="Текст концевой сноски Знак"/>
    <w:link w:val="afff"/>
    <w:rsid w:val="003477FD"/>
    <w:rPr>
      <w:sz w:val="24"/>
      <w:szCs w:val="24"/>
    </w:rPr>
  </w:style>
  <w:style w:type="paragraph" w:styleId="afff1">
    <w:name w:val="macro"/>
    <w:link w:val="afff2"/>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2">
    <w:name w:val="Текст макроса Знак"/>
    <w:link w:val="afff1"/>
    <w:rsid w:val="003477FD"/>
    <w:rPr>
      <w:rFonts w:ascii="Courier New" w:hAnsi="Courier New" w:cs="Courier New"/>
      <w:lang w:val="en-US"/>
    </w:rPr>
  </w:style>
  <w:style w:type="paragraph" w:styleId="afff3">
    <w:name w:val="annotation text"/>
    <w:basedOn w:val="a0"/>
    <w:link w:val="afff4"/>
    <w:rsid w:val="003477FD"/>
    <w:rPr>
      <w:lang w:val="ru-RU"/>
    </w:rPr>
  </w:style>
  <w:style w:type="character" w:customStyle="1" w:styleId="afff4">
    <w:name w:val="Текст примечания Знак"/>
    <w:link w:val="afff3"/>
    <w:rsid w:val="003477FD"/>
    <w:rPr>
      <w:sz w:val="24"/>
      <w:szCs w:val="24"/>
    </w:rPr>
  </w:style>
  <w:style w:type="paragraph" w:styleId="afff5">
    <w:name w:val="footnote text"/>
    <w:basedOn w:val="a0"/>
    <w:link w:val="afff6"/>
    <w:autoRedefine/>
    <w:rsid w:val="003477FD"/>
    <w:rPr>
      <w:rFonts w:ascii="Arial" w:hAnsi="Arial"/>
      <w:sz w:val="20"/>
      <w:lang w:val="ru-RU"/>
    </w:rPr>
  </w:style>
  <w:style w:type="character" w:customStyle="1" w:styleId="afff6">
    <w:name w:val="Текст сноски Знак"/>
    <w:link w:val="afff5"/>
    <w:rsid w:val="003477FD"/>
    <w:rPr>
      <w:rFonts w:ascii="Arial" w:hAnsi="Arial"/>
      <w:szCs w:val="24"/>
    </w:rPr>
  </w:style>
  <w:style w:type="paragraph" w:styleId="12">
    <w:name w:val="index 1"/>
    <w:basedOn w:val="a0"/>
    <w:next w:val="a0"/>
    <w:autoRedefine/>
    <w:rsid w:val="003477FD"/>
    <w:pPr>
      <w:ind w:left="200" w:hanging="200"/>
    </w:pPr>
    <w:rPr>
      <w:lang w:val="ru-RU"/>
    </w:rPr>
  </w:style>
  <w:style w:type="paragraph" w:styleId="afff7">
    <w:name w:val="index heading"/>
    <w:basedOn w:val="a0"/>
    <w:next w:val="12"/>
    <w:rsid w:val="003477FD"/>
    <w:rPr>
      <w:rFonts w:ascii="Arial" w:hAnsi="Arial" w:cs="Arial"/>
      <w:b/>
      <w:bCs/>
      <w:lang w:val="ru-RU"/>
    </w:rPr>
  </w:style>
  <w:style w:type="paragraph" w:styleId="2e">
    <w:name w:val="index 2"/>
    <w:basedOn w:val="a0"/>
    <w:next w:val="a0"/>
    <w:autoRedefine/>
    <w:rsid w:val="003477FD"/>
    <w:pPr>
      <w:ind w:left="400" w:hanging="200"/>
    </w:pPr>
    <w:rPr>
      <w:lang w:val="ru-RU"/>
    </w:rPr>
  </w:style>
  <w:style w:type="paragraph" w:styleId="3b">
    <w:name w:val="index 3"/>
    <w:basedOn w:val="a0"/>
    <w:next w:val="a0"/>
    <w:autoRedefine/>
    <w:rsid w:val="003477FD"/>
    <w:pPr>
      <w:ind w:left="600" w:hanging="200"/>
    </w:pPr>
    <w:rPr>
      <w:lang w:val="ru-RU"/>
    </w:rPr>
  </w:style>
  <w:style w:type="paragraph" w:styleId="47">
    <w:name w:val="index 4"/>
    <w:basedOn w:val="a0"/>
    <w:next w:val="a0"/>
    <w:autoRedefine/>
    <w:rsid w:val="003477FD"/>
    <w:pPr>
      <w:ind w:left="800" w:hanging="200"/>
    </w:pPr>
    <w:rPr>
      <w:lang w:val="ru-RU"/>
    </w:rPr>
  </w:style>
  <w:style w:type="paragraph" w:styleId="57">
    <w:name w:val="index 5"/>
    <w:basedOn w:val="a0"/>
    <w:next w:val="a0"/>
    <w:autoRedefine/>
    <w:rsid w:val="003477FD"/>
    <w:pPr>
      <w:ind w:left="1000" w:hanging="200"/>
    </w:pPr>
    <w:rPr>
      <w:lang w:val="ru-RU"/>
    </w:rPr>
  </w:style>
  <w:style w:type="paragraph" w:styleId="62">
    <w:name w:val="index 6"/>
    <w:basedOn w:val="a0"/>
    <w:next w:val="a0"/>
    <w:autoRedefine/>
    <w:rsid w:val="003477FD"/>
    <w:pPr>
      <w:ind w:left="1200" w:hanging="200"/>
    </w:pPr>
    <w:rPr>
      <w:lang w:val="ru-RU"/>
    </w:rPr>
  </w:style>
  <w:style w:type="paragraph" w:styleId="72">
    <w:name w:val="index 7"/>
    <w:basedOn w:val="a0"/>
    <w:next w:val="a0"/>
    <w:autoRedefine/>
    <w:rsid w:val="003477FD"/>
    <w:pPr>
      <w:ind w:left="1400" w:hanging="200"/>
    </w:pPr>
    <w:rPr>
      <w:lang w:val="ru-RU"/>
    </w:rPr>
  </w:style>
  <w:style w:type="paragraph" w:styleId="82">
    <w:name w:val="index 8"/>
    <w:basedOn w:val="a0"/>
    <w:next w:val="a0"/>
    <w:autoRedefine/>
    <w:rsid w:val="003477FD"/>
    <w:pPr>
      <w:ind w:left="1600" w:hanging="200"/>
    </w:pPr>
    <w:rPr>
      <w:lang w:val="ru-RU"/>
    </w:rPr>
  </w:style>
  <w:style w:type="paragraph" w:styleId="92">
    <w:name w:val="index 9"/>
    <w:basedOn w:val="a0"/>
    <w:next w:val="a0"/>
    <w:autoRedefine/>
    <w:rsid w:val="003477FD"/>
    <w:pPr>
      <w:ind w:left="1800" w:hanging="200"/>
    </w:pPr>
    <w:rPr>
      <w:lang w:val="ru-RU"/>
    </w:rPr>
  </w:style>
  <w:style w:type="paragraph" w:styleId="afff8">
    <w:name w:val="Block Text"/>
    <w:basedOn w:val="a0"/>
    <w:rsid w:val="003477FD"/>
    <w:pPr>
      <w:spacing w:after="120"/>
      <w:ind w:left="1440" w:right="1440"/>
    </w:pPr>
    <w:rPr>
      <w:lang w:val="ru-RU"/>
    </w:rPr>
  </w:style>
  <w:style w:type="paragraph" w:styleId="afff9">
    <w:name w:val="Message Header"/>
    <w:basedOn w:val="a0"/>
    <w:link w:val="afffa"/>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a">
    <w:name w:val="Шапка Знак"/>
    <w:link w:val="afff9"/>
    <w:rsid w:val="003477FD"/>
    <w:rPr>
      <w:rFonts w:ascii="Arial" w:hAnsi="Arial" w:cs="Arial"/>
      <w:sz w:val="24"/>
      <w:szCs w:val="24"/>
      <w:shd w:val="pct20" w:color="auto" w:fill="auto"/>
    </w:rPr>
  </w:style>
  <w:style w:type="paragraph" w:styleId="afffb">
    <w:name w:val="E-mail Signature"/>
    <w:basedOn w:val="a0"/>
    <w:link w:val="afffc"/>
    <w:rsid w:val="003477FD"/>
    <w:rPr>
      <w:lang w:val="ru-RU"/>
    </w:rPr>
  </w:style>
  <w:style w:type="character" w:customStyle="1" w:styleId="afffc">
    <w:name w:val="Электронная подпись Знак"/>
    <w:link w:val="afffb"/>
    <w:rsid w:val="003477FD"/>
    <w:rPr>
      <w:sz w:val="24"/>
      <w:szCs w:val="24"/>
    </w:rPr>
  </w:style>
  <w:style w:type="paragraph" w:customStyle="1" w:styleId="afffd">
    <w:name w:val="Рисунок"/>
    <w:basedOn w:val="a0"/>
    <w:next w:val="a0"/>
    <w:rsid w:val="003477FD"/>
    <w:pPr>
      <w:keepNext/>
      <w:spacing w:before="240" w:after="240" w:line="200" w:lineRule="atLeast"/>
      <w:jc w:val="center"/>
    </w:pPr>
    <w:rPr>
      <w:lang w:val="ru-RU"/>
    </w:rPr>
  </w:style>
  <w:style w:type="paragraph" w:customStyle="1" w:styleId="13">
    <w:name w:val="Маркированный 1"/>
    <w:basedOn w:val="af9"/>
    <w:rsid w:val="003477FD"/>
    <w:pPr>
      <w:tabs>
        <w:tab w:val="clear" w:pos="360"/>
        <w:tab w:val="num" w:pos="1080"/>
      </w:tabs>
      <w:spacing w:before="120"/>
      <w:ind w:left="1080" w:hanging="540"/>
      <w:jc w:val="both"/>
    </w:pPr>
    <w:rPr>
      <w:lang w:val="ru-RU"/>
    </w:rPr>
  </w:style>
  <w:style w:type="paragraph" w:customStyle="1" w:styleId="afffe">
    <w:name w:val="Примечание"/>
    <w:basedOn w:val="af3"/>
    <w:rsid w:val="003477FD"/>
    <w:pPr>
      <w:spacing w:before="240" w:after="240"/>
      <w:ind w:left="567"/>
    </w:pPr>
    <w:rPr>
      <w:b/>
      <w:lang w:val="en-US"/>
    </w:rPr>
  </w:style>
  <w:style w:type="paragraph" w:customStyle="1" w:styleId="14">
    <w:name w:val="Стиль1"/>
    <w:basedOn w:val="af3"/>
    <w:rsid w:val="003477FD"/>
    <w:pPr>
      <w:jc w:val="center"/>
    </w:pPr>
    <w:rPr>
      <w:rFonts w:cs="Arial"/>
      <w:sz w:val="28"/>
      <w:lang w:val="en-US"/>
    </w:rPr>
  </w:style>
  <w:style w:type="paragraph" w:customStyle="1" w:styleId="15">
    <w:name w:val="Подзаголовок 1"/>
    <w:basedOn w:val="a0"/>
    <w:rsid w:val="003477FD"/>
    <w:pPr>
      <w:spacing w:before="120" w:after="120"/>
    </w:pPr>
    <w:rPr>
      <w:rFonts w:ascii="Arial" w:hAnsi="Arial" w:cs="Arial"/>
      <w:b/>
      <w:sz w:val="28"/>
    </w:rPr>
  </w:style>
  <w:style w:type="character" w:styleId="affff">
    <w:name w:val="FollowedHyperlink"/>
    <w:rsid w:val="003477FD"/>
    <w:rPr>
      <w:color w:val="800080"/>
      <w:u w:val="single"/>
    </w:rPr>
  </w:style>
  <w:style w:type="paragraph" w:customStyle="1" w:styleId="16">
    <w:name w:val="Обычный1"/>
    <w:rsid w:val="003477FD"/>
    <w:rPr>
      <w:sz w:val="24"/>
    </w:rPr>
  </w:style>
  <w:style w:type="character" w:styleId="affff0">
    <w:name w:val="footnote reference"/>
    <w:rsid w:val="003477FD"/>
    <w:rPr>
      <w:position w:val="6"/>
      <w:sz w:val="16"/>
    </w:rPr>
  </w:style>
  <w:style w:type="character" w:styleId="affff1">
    <w:name w:val="annotation reference"/>
    <w:rsid w:val="003477FD"/>
    <w:rPr>
      <w:sz w:val="16"/>
      <w:szCs w:val="16"/>
    </w:rPr>
  </w:style>
  <w:style w:type="paragraph" w:customStyle="1" w:styleId="affff2">
    <w:name w:val="Основной текст таблиц"/>
    <w:basedOn w:val="a0"/>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3">
    <w:name w:val="Balloon Text"/>
    <w:basedOn w:val="a0"/>
    <w:link w:val="affff4"/>
    <w:rsid w:val="003477FD"/>
    <w:rPr>
      <w:rFonts w:ascii="Tahoma" w:hAnsi="Tahoma" w:cs="Tahoma"/>
      <w:sz w:val="16"/>
      <w:szCs w:val="16"/>
      <w:lang w:val="ru-RU"/>
    </w:rPr>
  </w:style>
  <w:style w:type="character" w:customStyle="1" w:styleId="affff4">
    <w:name w:val="Текст выноски Знак"/>
    <w:link w:val="affff3"/>
    <w:rsid w:val="003477FD"/>
    <w:rPr>
      <w:rFonts w:ascii="Tahoma" w:hAnsi="Tahoma" w:cs="Tahoma"/>
      <w:sz w:val="16"/>
      <w:szCs w:val="16"/>
    </w:rPr>
  </w:style>
  <w:style w:type="paragraph" w:customStyle="1" w:styleId="affff5">
    <w:name w:val="Стиль Название объекта + По левому краю"/>
    <w:basedOn w:val="afc"/>
    <w:autoRedefine/>
    <w:rsid w:val="003477FD"/>
    <w:pPr>
      <w:spacing w:before="0"/>
    </w:pPr>
    <w:rPr>
      <w:iCs w:val="0"/>
      <w:szCs w:val="20"/>
    </w:rPr>
  </w:style>
  <w:style w:type="paragraph" w:customStyle="1" w:styleId="3c">
    <w:name w:val="Заголовок 3 информационный"/>
    <w:next w:val="af3"/>
    <w:autoRedefine/>
    <w:rsid w:val="003477FD"/>
    <w:pPr>
      <w:spacing w:line="360" w:lineRule="auto"/>
    </w:pPr>
    <w:rPr>
      <w:rFonts w:ascii="Arial" w:hAnsi="Arial"/>
      <w:i/>
      <w:sz w:val="32"/>
      <w:szCs w:val="24"/>
      <w:u w:val="single"/>
    </w:rPr>
  </w:style>
  <w:style w:type="paragraph" w:customStyle="1" w:styleId="2f">
    <w:name w:val="Заголовок 2 информационный"/>
    <w:basedOn w:val="20"/>
    <w:next w:val="af3"/>
    <w:autoRedefine/>
    <w:rsid w:val="003477FD"/>
    <w:pPr>
      <w:keepLines/>
      <w:numPr>
        <w:ilvl w:val="1"/>
      </w:numPr>
      <w:suppressAutoHyphens/>
      <w:spacing w:before="120" w:after="120" w:line="360" w:lineRule="auto"/>
    </w:pPr>
    <w:rPr>
      <w:bCs w:val="0"/>
      <w:iCs w:val="0"/>
      <w:sz w:val="36"/>
      <w:szCs w:val="36"/>
    </w:rPr>
  </w:style>
  <w:style w:type="paragraph" w:customStyle="1" w:styleId="affff6">
    <w:name w:val="Основной текст информационный"/>
    <w:basedOn w:val="af3"/>
    <w:autoRedefine/>
    <w:rsid w:val="003477FD"/>
    <w:rPr>
      <w:i/>
    </w:rPr>
  </w:style>
  <w:style w:type="paragraph" w:customStyle="1" w:styleId="affff7">
    <w:name w:val="Приложение"/>
    <w:basedOn w:val="1"/>
    <w:next w:val="af3"/>
    <w:link w:val="affff8"/>
    <w:autoRedefine/>
    <w:rsid w:val="003477FD"/>
    <w:pPr>
      <w:keepLines/>
      <w:suppressAutoHyphens/>
      <w:spacing w:after="120" w:line="360" w:lineRule="auto"/>
    </w:pPr>
    <w:rPr>
      <w:rFonts w:cs="Times New Roman"/>
      <w:bCs w:val="0"/>
      <w:kern w:val="0"/>
      <w:sz w:val="44"/>
      <w:szCs w:val="24"/>
      <w:lang w:val="ru-RU"/>
    </w:rPr>
  </w:style>
  <w:style w:type="paragraph" w:customStyle="1" w:styleId="48">
    <w:name w:val="Заголовок 4 информационный"/>
    <w:next w:val="af3"/>
    <w:autoRedefine/>
    <w:rsid w:val="003477FD"/>
    <w:pPr>
      <w:spacing w:line="360" w:lineRule="auto"/>
    </w:pPr>
    <w:rPr>
      <w:rFonts w:ascii="Arial" w:hAnsi="Arial" w:cs="Arial"/>
      <w:bCs/>
      <w:i/>
      <w:sz w:val="28"/>
      <w:szCs w:val="24"/>
      <w:u w:val="single"/>
    </w:rPr>
  </w:style>
  <w:style w:type="paragraph" w:customStyle="1" w:styleId="58">
    <w:name w:val="Заголовок 5 информационный"/>
    <w:next w:val="af3"/>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8">
    <w:name w:val="Приложение Знак"/>
    <w:link w:val="affff7"/>
    <w:rsid w:val="003477FD"/>
    <w:rPr>
      <w:rFonts w:ascii="Arial" w:hAnsi="Arial"/>
      <w:b/>
      <w:sz w:val="44"/>
      <w:szCs w:val="24"/>
    </w:rPr>
  </w:style>
  <w:style w:type="character" w:customStyle="1" w:styleId="st">
    <w:name w:val="st"/>
    <w:rsid w:val="003477FD"/>
  </w:style>
  <w:style w:type="character" w:styleId="affff9">
    <w:name w:val="Emphasis"/>
    <w:qFormat/>
    <w:rsid w:val="003477FD"/>
    <w:rPr>
      <w:i/>
      <w:iCs/>
    </w:rPr>
  </w:style>
  <w:style w:type="character" w:customStyle="1" w:styleId="hps">
    <w:name w:val="hps"/>
    <w:rsid w:val="00620FBF"/>
  </w:style>
  <w:style w:type="character" w:customStyle="1" w:styleId="apple-converted-space">
    <w:name w:val="apple-converted-space"/>
    <w:uiPriority w:val="99"/>
    <w:rsid w:val="00922E69"/>
  </w:style>
  <w:style w:type="character" w:customStyle="1" w:styleId="shorttext">
    <w:name w:val="short_text"/>
    <w:rsid w:val="005539A6"/>
  </w:style>
  <w:style w:type="paragraph" w:customStyle="1" w:styleId="BPCNormal">
    <w:name w:val="BPC_Normal"/>
    <w:basedOn w:val="a0"/>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a">
    <w:name w:val="List Paragraph"/>
    <w:basedOn w:val="a0"/>
    <w:uiPriority w:val="34"/>
    <w:qFormat/>
    <w:rsid w:val="00633D9E"/>
    <w:pPr>
      <w:ind w:left="720"/>
      <w:contextualSpacing/>
    </w:pPr>
  </w:style>
  <w:style w:type="numbering" w:customStyle="1" w:styleId="BPC3-Numeredlist">
    <w:name w:val="BPC3 - Numered list"/>
    <w:basedOn w:val="a3"/>
    <w:rsid w:val="00005777"/>
    <w:pPr>
      <w:numPr>
        <w:numId w:val="10"/>
      </w:numPr>
    </w:pPr>
  </w:style>
  <w:style w:type="paragraph" w:customStyle="1" w:styleId="BPC3Code">
    <w:name w:val="BPC3 – Code"/>
    <w:basedOn w:val="a0"/>
    <w:rsid w:val="00005777"/>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customStyle="1" w:styleId="BPC3FigureCaption">
    <w:name w:val="BPC3 – Figure Caption"/>
    <w:basedOn w:val="a0"/>
    <w:rsid w:val="00005777"/>
    <w:pPr>
      <w:numPr>
        <w:numId w:val="8"/>
      </w:numPr>
      <w:spacing w:before="120" w:after="240"/>
      <w:jc w:val="center"/>
    </w:pPr>
    <w:rPr>
      <w:rFonts w:ascii="Calibri" w:hAnsi="Calibri"/>
      <w:b/>
      <w:i/>
      <w:iCs/>
      <w:sz w:val="20"/>
      <w:szCs w:val="20"/>
      <w:lang w:eastAsia="en-US"/>
    </w:rPr>
  </w:style>
  <w:style w:type="paragraph" w:customStyle="1" w:styleId="BPC3TableCaption">
    <w:name w:val="BPC3 – Table Caption"/>
    <w:basedOn w:val="BPC3FigureCaption"/>
    <w:next w:val="BPC3Bodyafterheading"/>
    <w:qFormat/>
    <w:rsid w:val="00005777"/>
    <w:pPr>
      <w:numPr>
        <w:numId w:val="9"/>
      </w:numPr>
    </w:pPr>
  </w:style>
  <w:style w:type="character" w:customStyle="1" w:styleId="a5">
    <w:name w:val="Верхний колонтитул Знак"/>
    <w:aliases w:val="hd Знак"/>
    <w:basedOn w:val="a1"/>
    <w:link w:val="a4"/>
    <w:rsid w:val="00005777"/>
    <w:rPr>
      <w:sz w:val="24"/>
      <w:szCs w:val="24"/>
      <w:lang w:val="en-US"/>
    </w:rPr>
  </w:style>
  <w:style w:type="numbering" w:customStyle="1" w:styleId="2">
    <w:name w:val="Стиль2"/>
    <w:uiPriority w:val="99"/>
    <w:rsid w:val="00005777"/>
    <w:pPr>
      <w:numPr>
        <w:numId w:val="11"/>
      </w:numPr>
    </w:pPr>
  </w:style>
  <w:style w:type="numbering" w:customStyle="1" w:styleId="30">
    <w:name w:val="Стиль3"/>
    <w:uiPriority w:val="99"/>
    <w:rsid w:val="00005777"/>
    <w:pPr>
      <w:numPr>
        <w:numId w:val="12"/>
      </w:numPr>
    </w:pPr>
  </w:style>
  <w:style w:type="numbering" w:customStyle="1" w:styleId="4">
    <w:name w:val="Стиль4"/>
    <w:uiPriority w:val="99"/>
    <w:rsid w:val="00005777"/>
    <w:pPr>
      <w:numPr>
        <w:numId w:val="13"/>
      </w:numPr>
    </w:pPr>
  </w:style>
  <w:style w:type="numbering" w:customStyle="1" w:styleId="51">
    <w:name w:val="Стиль5"/>
    <w:uiPriority w:val="99"/>
    <w:rsid w:val="00005777"/>
    <w:pPr>
      <w:numPr>
        <w:numId w:val="14"/>
      </w:numPr>
    </w:p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005777"/>
    <w:rPr>
      <w:rFonts w:ascii="Arial" w:hAnsi="Arial" w:cs="Arial"/>
      <w:b/>
      <w:bCs/>
      <w:i/>
      <w:iCs/>
      <w:sz w:val="28"/>
      <w:szCs w:val="28"/>
      <w:lang w:val="en-US"/>
    </w:rPr>
  </w:style>
  <w:style w:type="character" w:customStyle="1" w:styleId="Heading3Char">
    <w:name w:val="Heading 3 Char"/>
    <w:basedOn w:val="a1"/>
    <w:locked/>
    <w:rsid w:val="00005777"/>
    <w:rPr>
      <w:rFonts w:ascii="Arial" w:hAnsi="Arial" w:cs="Arial"/>
      <w:bCs/>
      <w:color w:val="000080"/>
      <w:sz w:val="36"/>
      <w:szCs w:val="36"/>
      <w:lang w:val="en-GB" w:eastAsia="en-US" w:bidi="ar-SA"/>
    </w:rPr>
  </w:style>
  <w:style w:type="character" w:customStyle="1" w:styleId="a7">
    <w:name w:val="Нижний колонтитул Знак"/>
    <w:basedOn w:val="a1"/>
    <w:link w:val="a6"/>
    <w:rsid w:val="00005777"/>
    <w:rPr>
      <w:sz w:val="24"/>
      <w:szCs w:val="24"/>
      <w:lang w:val="en-US"/>
    </w:rPr>
  </w:style>
  <w:style w:type="paragraph" w:customStyle="1" w:styleId="BPC1-covertitle">
    <w:name w:val="BPC1 - cover title"/>
    <w:basedOn w:val="a0"/>
    <w:rsid w:val="00005777"/>
    <w:pPr>
      <w:spacing w:before="8400"/>
      <w:ind w:left="851"/>
      <w:jc w:val="center"/>
    </w:pPr>
    <w:rPr>
      <w:rFonts w:ascii="Calibri" w:hAnsi="Calibri"/>
      <w:sz w:val="48"/>
      <w:szCs w:val="48"/>
      <w:lang w:eastAsia="en-US"/>
    </w:rPr>
  </w:style>
  <w:style w:type="paragraph" w:customStyle="1" w:styleId="BPC1-subhead">
    <w:name w:val="BPC1 - subhead"/>
    <w:basedOn w:val="a0"/>
    <w:rsid w:val="00005777"/>
    <w:pPr>
      <w:spacing w:before="120"/>
      <w:ind w:left="851"/>
      <w:jc w:val="center"/>
    </w:pPr>
    <w:rPr>
      <w:rFonts w:ascii="Calibri" w:hAnsi="Calibri"/>
      <w:i/>
      <w:iCs/>
      <w:szCs w:val="20"/>
      <w:lang w:eastAsia="en-US"/>
    </w:rPr>
  </w:style>
  <w:style w:type="paragraph" w:customStyle="1" w:styleId="BPC1-request">
    <w:name w:val="BPC1 - request"/>
    <w:basedOn w:val="a0"/>
    <w:rsid w:val="00005777"/>
    <w:pPr>
      <w:spacing w:before="600"/>
      <w:ind w:left="851"/>
      <w:jc w:val="center"/>
    </w:pPr>
    <w:rPr>
      <w:rFonts w:ascii="Calibri" w:hAnsi="Calibri"/>
      <w:sz w:val="20"/>
      <w:szCs w:val="20"/>
      <w:lang w:eastAsia="en-US"/>
    </w:rPr>
  </w:style>
  <w:style w:type="paragraph" w:customStyle="1" w:styleId="BPC-legaleze">
    <w:name w:val="BPC - legaleze"/>
    <w:basedOn w:val="a0"/>
    <w:rsid w:val="00005777"/>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005777"/>
    <w:pPr>
      <w:spacing w:after="480"/>
    </w:pPr>
    <w:rPr>
      <w:rFonts w:ascii="Calibri" w:hAnsi="Calibri"/>
      <w:color w:val="000000"/>
      <w:sz w:val="48"/>
      <w:szCs w:val="48"/>
      <w:lang w:eastAsia="en-US"/>
    </w:rPr>
  </w:style>
  <w:style w:type="paragraph" w:customStyle="1" w:styleId="BPC3-bodycopynormal">
    <w:name w:val="BPC3 - body copy normal"/>
    <w:basedOn w:val="a0"/>
    <w:link w:val="BPC3-bodycopynormal0"/>
    <w:rsid w:val="00005777"/>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005777"/>
    <w:rPr>
      <w:rFonts w:ascii="Calibri" w:hAnsi="Calibri"/>
      <w:szCs w:val="24"/>
      <w:lang w:val="en-US" w:eastAsia="en-US"/>
    </w:rPr>
  </w:style>
  <w:style w:type="paragraph" w:customStyle="1" w:styleId="BPC3-Heading1">
    <w:name w:val="BPC3 - Heading1"/>
    <w:basedOn w:val="BPC3-bodycopynormal"/>
    <w:rsid w:val="00005777"/>
  </w:style>
  <w:style w:type="paragraph" w:customStyle="1" w:styleId="BPC3-Heading2">
    <w:name w:val="BPC3 - Heading2"/>
    <w:basedOn w:val="BPC3-bodycopynormal"/>
    <w:rsid w:val="00005777"/>
  </w:style>
  <w:style w:type="paragraph" w:customStyle="1" w:styleId="BPC3-bodyafterheading">
    <w:name w:val="BPC3 - body after heading"/>
    <w:basedOn w:val="BPC3-bodycopynormal"/>
    <w:link w:val="BPC3-bodyafterheading0"/>
    <w:rsid w:val="00005777"/>
  </w:style>
  <w:style w:type="paragraph" w:customStyle="1" w:styleId="BPC3-bullet2">
    <w:name w:val="BPC3 - bullet2"/>
    <w:basedOn w:val="a0"/>
    <w:rsid w:val="00005777"/>
    <w:pPr>
      <w:spacing w:after="120"/>
      <w:ind w:left="1080" w:hanging="360"/>
    </w:pPr>
    <w:rPr>
      <w:rFonts w:ascii="Calibri" w:hAnsi="Calibri"/>
      <w:sz w:val="20"/>
      <w:szCs w:val="20"/>
      <w:lang w:eastAsia="en-US"/>
    </w:rPr>
  </w:style>
  <w:style w:type="paragraph" w:customStyle="1" w:styleId="BPC3-bullet1">
    <w:name w:val="BPC3 - bullet1"/>
    <w:basedOn w:val="a0"/>
    <w:rsid w:val="00005777"/>
    <w:pPr>
      <w:spacing w:before="60" w:after="60"/>
      <w:ind w:left="259" w:hanging="259"/>
    </w:pPr>
    <w:rPr>
      <w:rFonts w:ascii="Calibri" w:hAnsi="Calibri"/>
      <w:sz w:val="20"/>
      <w:szCs w:val="20"/>
      <w:lang w:eastAsia="en-US"/>
    </w:rPr>
  </w:style>
  <w:style w:type="paragraph" w:customStyle="1" w:styleId="BPC3-Tableheadings">
    <w:name w:val="BPC3 - Table headings"/>
    <w:basedOn w:val="a0"/>
    <w:rsid w:val="00005777"/>
    <w:rPr>
      <w:rFonts w:ascii="Calibri" w:hAnsi="Calibri"/>
      <w:b/>
      <w:sz w:val="20"/>
      <w:lang w:eastAsia="en-US"/>
    </w:rPr>
  </w:style>
  <w:style w:type="paragraph" w:customStyle="1" w:styleId="BPC3-Fullysupported">
    <w:name w:val="BPC3 - Fully supported"/>
    <w:basedOn w:val="a0"/>
    <w:link w:val="BPC3-Fullysupported0"/>
    <w:rsid w:val="00005777"/>
    <w:pPr>
      <w:spacing w:before="60" w:after="60"/>
    </w:pPr>
    <w:rPr>
      <w:rFonts w:ascii="Calibri" w:hAnsi="Calibri"/>
      <w:color w:val="808080"/>
      <w:sz w:val="18"/>
      <w:szCs w:val="18"/>
      <w:lang w:eastAsia="en-US"/>
    </w:rPr>
  </w:style>
  <w:style w:type="paragraph" w:customStyle="1" w:styleId="BPC-checkmarks">
    <w:name w:val="BPC - checkmarks"/>
    <w:basedOn w:val="a0"/>
    <w:rsid w:val="00005777"/>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005777"/>
    <w:rPr>
      <w:rFonts w:ascii="Calibri" w:hAnsi="Calibri"/>
      <w:color w:val="808080"/>
      <w:sz w:val="18"/>
      <w:szCs w:val="18"/>
      <w:lang w:val="en-US" w:eastAsia="en-US"/>
    </w:rPr>
  </w:style>
  <w:style w:type="paragraph" w:customStyle="1" w:styleId="BPC3-subhead1">
    <w:name w:val="BPC3 - subhead1"/>
    <w:basedOn w:val="BPC3-bodyafterheading"/>
    <w:rsid w:val="00005777"/>
  </w:style>
  <w:style w:type="paragraph" w:customStyle="1" w:styleId="BPC3-tableitems">
    <w:name w:val="BPC3 - table items"/>
    <w:basedOn w:val="a0"/>
    <w:rsid w:val="00005777"/>
    <w:rPr>
      <w:rFonts w:ascii="Calibri" w:hAnsi="Calibri"/>
      <w:sz w:val="20"/>
      <w:szCs w:val="20"/>
      <w:lang w:eastAsia="en-US"/>
    </w:rPr>
  </w:style>
  <w:style w:type="paragraph" w:customStyle="1" w:styleId="BPC3-subhead2">
    <w:name w:val="BPC3 - subhead2"/>
    <w:basedOn w:val="BPC3-bodyafterheading"/>
    <w:rsid w:val="00005777"/>
  </w:style>
  <w:style w:type="paragraph" w:customStyle="1" w:styleId="BPC3-Heading3">
    <w:name w:val="BPC3 - Heading3"/>
    <w:basedOn w:val="BPC3-bodycopynormal"/>
    <w:rsid w:val="00005777"/>
    <w:pPr>
      <w:numPr>
        <w:numId w:val="22"/>
      </w:numPr>
      <w:ind w:left="0" w:firstLine="0"/>
    </w:pPr>
  </w:style>
  <w:style w:type="paragraph" w:customStyle="1" w:styleId="BPCinside-keyphrases">
    <w:name w:val="BPC inside - key phrases"/>
    <w:basedOn w:val="a0"/>
    <w:rsid w:val="00005777"/>
    <w:pPr>
      <w:spacing w:after="240"/>
    </w:pPr>
    <w:rPr>
      <w:rFonts w:ascii="Calibri" w:hAnsi="Calibri"/>
      <w:b/>
      <w:i/>
      <w:color w:val="3366FF"/>
      <w:sz w:val="28"/>
      <w:szCs w:val="28"/>
      <w:lang w:eastAsia="en-US"/>
    </w:rPr>
  </w:style>
  <w:style w:type="paragraph" w:customStyle="1" w:styleId="BPC3-caption">
    <w:name w:val="BPC3 - caption"/>
    <w:basedOn w:val="a0"/>
    <w:rsid w:val="00005777"/>
    <w:pPr>
      <w:spacing w:before="120" w:after="240"/>
    </w:pPr>
    <w:rPr>
      <w:rFonts w:ascii="Calibri" w:hAnsi="Calibri"/>
      <w:i/>
      <w:iCs/>
      <w:sz w:val="16"/>
      <w:szCs w:val="20"/>
      <w:lang w:eastAsia="en-US"/>
    </w:rPr>
  </w:style>
  <w:style w:type="paragraph" w:customStyle="1" w:styleId="BPC-headingoffices">
    <w:name w:val="BPC - heading offices"/>
    <w:basedOn w:val="a0"/>
    <w:rsid w:val="00005777"/>
    <w:rPr>
      <w:rFonts w:ascii="Calibri" w:hAnsi="Calibri"/>
      <w:b/>
      <w:bCs/>
      <w:sz w:val="20"/>
      <w:szCs w:val="20"/>
      <w:lang w:eastAsia="en-US"/>
    </w:rPr>
  </w:style>
  <w:style w:type="paragraph" w:customStyle="1" w:styleId="BPC-bullet">
    <w:name w:val="BPC - bullet"/>
    <w:basedOn w:val="a0"/>
    <w:link w:val="BPC-bullet0"/>
    <w:rsid w:val="00005777"/>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005777"/>
    <w:rPr>
      <w:rFonts w:ascii="Verdana" w:hAnsi="Verdana"/>
      <w:lang w:val="en-US" w:eastAsia="en-US"/>
    </w:rPr>
  </w:style>
  <w:style w:type="paragraph" w:customStyle="1" w:styleId="BPC-bullet1">
    <w:name w:val="Стиль BPC - bullet + полужирный"/>
    <w:basedOn w:val="BPC-bullet"/>
    <w:link w:val="BPC-bullet2"/>
    <w:rsid w:val="00005777"/>
    <w:rPr>
      <w:rFonts w:ascii="Calibri" w:hAnsi="Calibri"/>
      <w:b/>
      <w:bCs/>
    </w:rPr>
  </w:style>
  <w:style w:type="character" w:customStyle="1" w:styleId="BPC-bullet2">
    <w:name w:val="Стиль BPC - bullet + полужирный Знак"/>
    <w:basedOn w:val="BPC-bullet0"/>
    <w:link w:val="BPC-bullet1"/>
    <w:locked/>
    <w:rsid w:val="00005777"/>
    <w:rPr>
      <w:rFonts w:ascii="Calibri" w:hAnsi="Calibri"/>
      <w:b/>
      <w:bCs/>
      <w:lang w:val="en-US" w:eastAsia="en-US"/>
    </w:rPr>
  </w:style>
  <w:style w:type="character" w:customStyle="1" w:styleId="BPC-web">
    <w:name w:val="BPC - web"/>
    <w:basedOn w:val="a1"/>
    <w:rsid w:val="00005777"/>
    <w:rPr>
      <w:rFonts w:cs="Times New Roman"/>
      <w:b/>
      <w:color w:val="000080"/>
    </w:rPr>
  </w:style>
  <w:style w:type="character" w:styleId="affffb">
    <w:name w:val="Strong"/>
    <w:aliases w:val="TITLE"/>
    <w:basedOn w:val="a1"/>
    <w:uiPriority w:val="22"/>
    <w:qFormat/>
    <w:rsid w:val="00005777"/>
    <w:rPr>
      <w:rFonts w:cs="Times New Roman"/>
      <w:b/>
      <w:bCs/>
    </w:rPr>
  </w:style>
  <w:style w:type="paragraph" w:styleId="affffc">
    <w:name w:val="No Spacing"/>
    <w:basedOn w:val="a0"/>
    <w:rsid w:val="00005777"/>
    <w:rPr>
      <w:rFonts w:ascii="Calibri" w:hAnsi="Calibri"/>
      <w:szCs w:val="32"/>
      <w:lang w:eastAsia="en-US"/>
    </w:rPr>
  </w:style>
  <w:style w:type="paragraph" w:styleId="2f0">
    <w:name w:val="Quote"/>
    <w:basedOn w:val="a0"/>
    <w:next w:val="a0"/>
    <w:link w:val="2f1"/>
    <w:qFormat/>
    <w:rsid w:val="00005777"/>
    <w:rPr>
      <w:rFonts w:ascii="Calibri" w:hAnsi="Calibri"/>
      <w:i/>
      <w:lang w:eastAsia="en-US"/>
    </w:rPr>
  </w:style>
  <w:style w:type="character" w:customStyle="1" w:styleId="2f1">
    <w:name w:val="Цитата 2 Знак"/>
    <w:basedOn w:val="a1"/>
    <w:link w:val="2f0"/>
    <w:rsid w:val="00005777"/>
    <w:rPr>
      <w:rFonts w:ascii="Calibri" w:hAnsi="Calibri"/>
      <w:i/>
      <w:sz w:val="24"/>
      <w:szCs w:val="24"/>
      <w:lang w:val="en-US" w:eastAsia="en-US"/>
    </w:rPr>
  </w:style>
  <w:style w:type="paragraph" w:styleId="affffd">
    <w:name w:val="Intense Quote"/>
    <w:basedOn w:val="a0"/>
    <w:next w:val="a0"/>
    <w:link w:val="affffe"/>
    <w:uiPriority w:val="30"/>
    <w:qFormat/>
    <w:rsid w:val="00005777"/>
    <w:pPr>
      <w:ind w:left="720" w:right="720"/>
    </w:pPr>
    <w:rPr>
      <w:rFonts w:ascii="Calibri" w:hAnsi="Calibri"/>
      <w:b/>
      <w:i/>
      <w:szCs w:val="22"/>
      <w:lang w:eastAsia="en-US"/>
    </w:rPr>
  </w:style>
  <w:style w:type="character" w:customStyle="1" w:styleId="affffe">
    <w:name w:val="Выделенная цитата Знак"/>
    <w:basedOn w:val="a1"/>
    <w:link w:val="affffd"/>
    <w:uiPriority w:val="30"/>
    <w:rsid w:val="00005777"/>
    <w:rPr>
      <w:rFonts w:ascii="Calibri" w:hAnsi="Calibri"/>
      <w:b/>
      <w:i/>
      <w:sz w:val="24"/>
      <w:szCs w:val="22"/>
      <w:lang w:val="en-US" w:eastAsia="en-US"/>
    </w:rPr>
  </w:style>
  <w:style w:type="character" w:styleId="afffff">
    <w:name w:val="Subtle Emphasis"/>
    <w:basedOn w:val="a1"/>
    <w:qFormat/>
    <w:rsid w:val="00005777"/>
    <w:rPr>
      <w:rFonts w:cs="Times New Roman"/>
      <w:i/>
      <w:color w:val="5A5A5A"/>
    </w:rPr>
  </w:style>
  <w:style w:type="character" w:styleId="afffff0">
    <w:name w:val="Intense Emphasis"/>
    <w:basedOn w:val="a1"/>
    <w:qFormat/>
    <w:rsid w:val="00005777"/>
    <w:rPr>
      <w:rFonts w:cs="Times New Roman"/>
      <w:b/>
      <w:i/>
      <w:sz w:val="24"/>
      <w:szCs w:val="24"/>
      <w:u w:val="single"/>
    </w:rPr>
  </w:style>
  <w:style w:type="character" w:styleId="afffff1">
    <w:name w:val="Subtle Reference"/>
    <w:basedOn w:val="a1"/>
    <w:qFormat/>
    <w:rsid w:val="00005777"/>
    <w:rPr>
      <w:rFonts w:cs="Times New Roman"/>
      <w:sz w:val="24"/>
      <w:szCs w:val="24"/>
      <w:u w:val="single"/>
    </w:rPr>
  </w:style>
  <w:style w:type="character" w:styleId="afffff2">
    <w:name w:val="Intense Reference"/>
    <w:basedOn w:val="a1"/>
    <w:rsid w:val="00005777"/>
    <w:rPr>
      <w:rFonts w:cs="Times New Roman"/>
      <w:b/>
      <w:sz w:val="24"/>
      <w:u w:val="single"/>
    </w:rPr>
  </w:style>
  <w:style w:type="character" w:styleId="afffff3">
    <w:name w:val="Book Title"/>
    <w:basedOn w:val="a1"/>
    <w:rsid w:val="00005777"/>
    <w:rPr>
      <w:rFonts w:ascii="Cambria" w:hAnsi="Cambria" w:cs="Times New Roman"/>
      <w:b/>
      <w:i/>
      <w:sz w:val="24"/>
      <w:szCs w:val="24"/>
    </w:rPr>
  </w:style>
  <w:style w:type="paragraph" w:customStyle="1" w:styleId="proposal">
    <w:name w:val="proposal"/>
    <w:link w:val="proposal0"/>
    <w:rsid w:val="00005777"/>
    <w:pPr>
      <w:ind w:firstLine="709"/>
      <w:jc w:val="both"/>
    </w:pPr>
    <w:rPr>
      <w:rFonts w:ascii="Arial" w:hAnsi="Arial"/>
      <w:sz w:val="22"/>
      <w:szCs w:val="28"/>
      <w:lang w:val="en-US"/>
    </w:rPr>
  </w:style>
  <w:style w:type="character" w:customStyle="1" w:styleId="proposal0">
    <w:name w:val="proposal Знак"/>
    <w:basedOn w:val="a1"/>
    <w:link w:val="proposal"/>
    <w:locked/>
    <w:rsid w:val="00005777"/>
    <w:rPr>
      <w:rFonts w:ascii="Arial" w:hAnsi="Arial"/>
      <w:sz w:val="22"/>
      <w:szCs w:val="28"/>
      <w:lang w:val="en-US"/>
    </w:rPr>
  </w:style>
  <w:style w:type="paragraph" w:customStyle="1" w:styleId="Bulletlevel1">
    <w:name w:val="Bullet level 1"/>
    <w:basedOn w:val="a0"/>
    <w:link w:val="Bulletlevel1Char"/>
    <w:rsid w:val="00005777"/>
    <w:pPr>
      <w:tabs>
        <w:tab w:val="num" w:pos="1426"/>
      </w:tabs>
      <w:spacing w:before="80" w:after="80"/>
      <w:ind w:left="1426" w:hanging="432"/>
    </w:pPr>
    <w:rPr>
      <w:rFonts w:ascii="Arial" w:hAnsi="Arial"/>
      <w:sz w:val="22"/>
      <w:lang w:eastAsia="en-US"/>
    </w:rPr>
  </w:style>
  <w:style w:type="character" w:customStyle="1" w:styleId="Bulletlevel1Char">
    <w:name w:val="Bullet level 1 Char"/>
    <w:basedOn w:val="a1"/>
    <w:link w:val="Bulletlevel1"/>
    <w:locked/>
    <w:rsid w:val="00005777"/>
    <w:rPr>
      <w:rFonts w:ascii="Arial" w:hAnsi="Arial"/>
      <w:sz w:val="22"/>
      <w:szCs w:val="24"/>
      <w:lang w:val="en-US" w:eastAsia="en-US"/>
    </w:rPr>
  </w:style>
  <w:style w:type="paragraph" w:customStyle="1" w:styleId="Dense">
    <w:name w:val="Dense"/>
    <w:basedOn w:val="a0"/>
    <w:rsid w:val="00005777"/>
    <w:pPr>
      <w:keepLines/>
      <w:spacing w:after="120"/>
      <w:ind w:left="851" w:hanging="284"/>
      <w:jc w:val="both"/>
    </w:pPr>
    <w:rPr>
      <w:rFonts w:ascii="HelvDL" w:hAnsi="HelvDL"/>
      <w:sz w:val="20"/>
      <w:szCs w:val="20"/>
    </w:rPr>
  </w:style>
  <w:style w:type="paragraph" w:customStyle="1" w:styleId="prbullet1">
    <w:name w:val="prbullet1**"/>
    <w:basedOn w:val="a0"/>
    <w:next w:val="a0"/>
    <w:rsid w:val="00005777"/>
    <w:pPr>
      <w:suppressAutoHyphens/>
      <w:spacing w:before="120" w:after="180" w:line="260" w:lineRule="atLeast"/>
      <w:ind w:left="360" w:hanging="360"/>
    </w:pPr>
    <w:rPr>
      <w:rFonts w:ascii="Book Antiqua" w:hAnsi="Book Antiqua"/>
      <w:kern w:val="22"/>
      <w:sz w:val="20"/>
      <w:szCs w:val="20"/>
      <w:lang w:val="en-GB" w:eastAsia="en-US"/>
    </w:rPr>
  </w:style>
  <w:style w:type="paragraph" w:customStyle="1" w:styleId="Header3">
    <w:name w:val="Header3"/>
    <w:rsid w:val="00005777"/>
    <w:pPr>
      <w:spacing w:before="80" w:line="240" w:lineRule="exact"/>
    </w:pPr>
    <w:rPr>
      <w:b/>
      <w:lang w:val="en-GB" w:eastAsia="en-US"/>
    </w:rPr>
  </w:style>
  <w:style w:type="paragraph" w:customStyle="1" w:styleId="TableText">
    <w:name w:val="Table Text"/>
    <w:basedOn w:val="a0"/>
    <w:rsid w:val="00005777"/>
    <w:pPr>
      <w:tabs>
        <w:tab w:val="decimal" w:pos="0"/>
      </w:tabs>
    </w:pPr>
    <w:rPr>
      <w:rFonts w:ascii="Arial" w:hAnsi="Arial"/>
      <w:szCs w:val="20"/>
      <w:lang w:val="en-GB" w:eastAsia="en-US"/>
    </w:rPr>
  </w:style>
  <w:style w:type="paragraph" w:customStyle="1" w:styleId="DefaultText">
    <w:name w:val="Default Text"/>
    <w:basedOn w:val="a0"/>
    <w:rsid w:val="00005777"/>
    <w:pPr>
      <w:numPr>
        <w:numId w:val="16"/>
      </w:numPr>
      <w:tabs>
        <w:tab w:val="clear" w:pos="360"/>
      </w:tabs>
    </w:pPr>
    <w:rPr>
      <w:rFonts w:ascii="Arial" w:hAnsi="Arial"/>
      <w:szCs w:val="20"/>
      <w:lang w:val="en-GB" w:eastAsia="en-US"/>
    </w:rPr>
  </w:style>
  <w:style w:type="paragraph" w:customStyle="1" w:styleId="StyleHeading1Arial">
    <w:name w:val="Style Heading 1 + Arial"/>
    <w:basedOn w:val="1"/>
    <w:autoRedefine/>
    <w:rsid w:val="00005777"/>
    <w:pPr>
      <w:keepNext w:val="0"/>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005777"/>
    <w:pPr>
      <w:numPr>
        <w:ilvl w:val="1"/>
        <w:numId w:val="15"/>
      </w:numPr>
      <w:spacing w:before="120" w:after="120"/>
      <w:jc w:val="both"/>
    </w:pPr>
    <w:rPr>
      <w:rFonts w:ascii="Arial" w:hAnsi="Arial" w:cs="Arial"/>
      <w:sz w:val="20"/>
      <w:szCs w:val="20"/>
      <w:lang w:val="en-GB" w:eastAsia="en-US"/>
    </w:rPr>
  </w:style>
  <w:style w:type="character" w:customStyle="1" w:styleId="THNormalChar">
    <w:name w:val="TH Normal Char"/>
    <w:basedOn w:val="a1"/>
    <w:rsid w:val="00005777"/>
    <w:rPr>
      <w:rFonts w:ascii="Arial" w:hAnsi="Arial" w:cs="Arial"/>
      <w:lang w:val="en-GB" w:eastAsia="en-US" w:bidi="ar-SA"/>
    </w:rPr>
  </w:style>
  <w:style w:type="paragraph" w:customStyle="1" w:styleId="THHeading1">
    <w:name w:val="TH Heading 1"/>
    <w:basedOn w:val="StyleHeading1Arial"/>
    <w:next w:val="20"/>
    <w:autoRedefine/>
    <w:rsid w:val="00005777"/>
  </w:style>
  <w:style w:type="paragraph" w:customStyle="1" w:styleId="BulletSpace">
    <w:name w:val="Bullet Space"/>
    <w:basedOn w:val="a0"/>
    <w:rsid w:val="00005777"/>
    <w:pPr>
      <w:spacing w:after="120"/>
      <w:ind w:left="360" w:hanging="360"/>
    </w:pPr>
    <w:rPr>
      <w:rFonts w:ascii="MyriaMM" w:hAnsi="MyriaMM"/>
      <w:sz w:val="22"/>
      <w:szCs w:val="20"/>
      <w:lang w:eastAsia="en-US"/>
    </w:rPr>
  </w:style>
  <w:style w:type="paragraph" w:customStyle="1" w:styleId="headingR">
    <w:name w:val="heading R"/>
    <w:basedOn w:val="1"/>
    <w:next w:val="a0"/>
    <w:rsid w:val="00005777"/>
    <w:pPr>
      <w:keepNext w:val="0"/>
      <w:keepLines/>
      <w:pBdr>
        <w:bottom w:val="single" w:sz="6" w:space="1" w:color="auto"/>
      </w:pBdr>
      <w:tabs>
        <w:tab w:val="right" w:pos="9360"/>
        <w:tab w:val="right" w:pos="12960"/>
      </w:tabs>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T">
    <w:name w:val="heading T"/>
    <w:basedOn w:val="1"/>
    <w:next w:val="a0"/>
    <w:rsid w:val="00005777"/>
    <w:pPr>
      <w:keepNext w:val="0"/>
      <w:keepLines/>
      <w:pBdr>
        <w:bottom w:val="single" w:sz="6" w:space="1" w:color="auto"/>
      </w:pBdr>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1"/>
    <w:rsid w:val="00005777"/>
    <w:pPr>
      <w:keepNext w:val="0"/>
      <w:suppressAutoHyphens w:val="0"/>
      <w:spacing w:line="240" w:lineRule="auto"/>
      <w:ind w:left="0"/>
      <w:jc w:val="both"/>
      <w:outlineLvl w:val="9"/>
    </w:pPr>
    <w:rPr>
      <w:rFonts w:ascii="MyriaMM_400 RG 600 NO" w:hAnsi="MyriaMM_400 RG 600 NO" w:cs="Times New Roman"/>
      <w:b/>
      <w:bCs/>
      <w:smallCaps/>
      <w:color w:val="000000"/>
      <w:sz w:val="24"/>
      <w:szCs w:val="20"/>
      <w:lang w:eastAsia="en-US"/>
    </w:rPr>
  </w:style>
  <w:style w:type="paragraph" w:customStyle="1" w:styleId="Indent1">
    <w:name w:val="Indent1"/>
    <w:basedOn w:val="a0"/>
    <w:rsid w:val="00005777"/>
    <w:pPr>
      <w:ind w:left="360"/>
    </w:pPr>
    <w:rPr>
      <w:rFonts w:ascii="MyriaMM" w:hAnsi="MyriaMM"/>
      <w:sz w:val="22"/>
      <w:szCs w:val="20"/>
      <w:lang w:eastAsia="en-US"/>
    </w:rPr>
  </w:style>
  <w:style w:type="paragraph" w:customStyle="1" w:styleId="Indent2">
    <w:name w:val="Indent2"/>
    <w:basedOn w:val="a0"/>
    <w:rsid w:val="00005777"/>
    <w:pPr>
      <w:ind w:left="720"/>
    </w:pPr>
    <w:rPr>
      <w:rFonts w:ascii="MyriaMM" w:hAnsi="MyriaMM"/>
      <w:sz w:val="22"/>
      <w:szCs w:val="20"/>
      <w:lang w:eastAsia="en-US"/>
    </w:rPr>
  </w:style>
  <w:style w:type="paragraph" w:customStyle="1" w:styleId="Indent3">
    <w:name w:val="Indent3"/>
    <w:basedOn w:val="Indent2"/>
    <w:rsid w:val="00005777"/>
  </w:style>
  <w:style w:type="paragraph" w:customStyle="1" w:styleId="Indent4">
    <w:name w:val="Indent4"/>
    <w:basedOn w:val="Indent3"/>
    <w:rsid w:val="00005777"/>
    <w:pPr>
      <w:ind w:left="1440"/>
    </w:pPr>
  </w:style>
  <w:style w:type="paragraph" w:customStyle="1" w:styleId="SidebarQuotes">
    <w:name w:val="Sidebar Quotes"/>
    <w:basedOn w:val="a0"/>
    <w:rsid w:val="00005777"/>
    <w:pPr>
      <w:framePr w:w="2448" w:hSpace="187" w:vSpace="187" w:wrap="around" w:vAnchor="text" w:hAnchor="page" w:x="1427" w:y="577"/>
    </w:pPr>
    <w:rPr>
      <w:rFonts w:ascii="MyriaMM_400 RG 600 NO" w:hAnsi="MyriaMM_400 RG 600 NO"/>
      <w:b/>
      <w:i/>
      <w:color w:val="800000"/>
      <w:sz w:val="28"/>
      <w:szCs w:val="20"/>
      <w:lang w:eastAsia="en-US"/>
    </w:rPr>
  </w:style>
  <w:style w:type="paragraph" w:customStyle="1" w:styleId="DTCGtoc">
    <w:name w:val="DTCGtoc"/>
    <w:basedOn w:val="a0"/>
    <w:next w:val="Indent1"/>
    <w:rsid w:val="00005777"/>
    <w:pPr>
      <w:tabs>
        <w:tab w:val="right" w:leader="dot" w:pos="6912"/>
      </w:tabs>
      <w:spacing w:line="480" w:lineRule="auto"/>
    </w:pPr>
    <w:rPr>
      <w:rFonts w:ascii="MyriaMM" w:hAnsi="MyriaMM"/>
      <w:noProof/>
      <w:sz w:val="22"/>
      <w:szCs w:val="20"/>
      <w:lang w:eastAsia="en-US"/>
    </w:rPr>
  </w:style>
  <w:style w:type="paragraph" w:customStyle="1" w:styleId="tablehead">
    <w:name w:val="tablehead"/>
    <w:basedOn w:val="a0"/>
    <w:rsid w:val="00005777"/>
    <w:pPr>
      <w:widowControl w:val="0"/>
      <w:spacing w:before="80" w:after="80"/>
      <w:jc w:val="center"/>
    </w:pPr>
    <w:rPr>
      <w:b/>
      <w:sz w:val="16"/>
      <w:szCs w:val="20"/>
      <w:lang w:eastAsia="en-US"/>
    </w:rPr>
  </w:style>
  <w:style w:type="paragraph" w:customStyle="1" w:styleId="tabletext0">
    <w:name w:val="tabletext"/>
    <w:basedOn w:val="a0"/>
    <w:rsid w:val="00005777"/>
    <w:pPr>
      <w:widowControl w:val="0"/>
      <w:spacing w:before="40" w:after="40"/>
    </w:pPr>
    <w:rPr>
      <w:sz w:val="16"/>
      <w:szCs w:val="20"/>
      <w:lang w:eastAsia="en-US"/>
    </w:rPr>
  </w:style>
  <w:style w:type="paragraph" w:customStyle="1" w:styleId="Bullet2">
    <w:name w:val="Bullet 2"/>
    <w:basedOn w:val="Bullet1"/>
    <w:rsid w:val="00005777"/>
    <w:pPr>
      <w:tabs>
        <w:tab w:val="left" w:pos="0"/>
      </w:tabs>
      <w:ind w:left="2160"/>
    </w:pPr>
  </w:style>
  <w:style w:type="paragraph" w:customStyle="1" w:styleId="Bullet1">
    <w:name w:val="Bullet 1"/>
    <w:basedOn w:val="a0"/>
    <w:rsid w:val="00005777"/>
    <w:pPr>
      <w:spacing w:after="120"/>
      <w:ind w:left="1800" w:hanging="360"/>
    </w:pPr>
    <w:rPr>
      <w:rFonts w:ascii="Arial" w:hAnsi="Arial"/>
      <w:sz w:val="22"/>
      <w:szCs w:val="20"/>
      <w:lang w:eastAsia="en-US"/>
    </w:rPr>
  </w:style>
  <w:style w:type="paragraph" w:customStyle="1" w:styleId="BulletList">
    <w:name w:val="Bullet List"/>
    <w:basedOn w:val="a0"/>
    <w:rsid w:val="00005777"/>
    <w:pPr>
      <w:numPr>
        <w:numId w:val="17"/>
      </w:numPr>
      <w:spacing w:line="360" w:lineRule="auto"/>
      <w:ind w:left="0"/>
    </w:pPr>
    <w:rPr>
      <w:szCs w:val="20"/>
      <w:lang w:val="en-GB" w:eastAsia="ja-JP"/>
    </w:rPr>
  </w:style>
  <w:style w:type="paragraph" w:customStyle="1" w:styleId="xl25">
    <w:name w:val="xl25"/>
    <w:basedOn w:val="a0"/>
    <w:rsid w:val="00005777"/>
    <w:pPr>
      <w:spacing w:before="100" w:beforeAutospacing="1" w:after="100" w:afterAutospacing="1"/>
      <w:jc w:val="center"/>
      <w:textAlignment w:val="top"/>
    </w:pPr>
    <w:rPr>
      <w:rFonts w:eastAsia="Arial Unicode MS"/>
      <w:b/>
      <w:bCs/>
      <w:sz w:val="21"/>
      <w:szCs w:val="21"/>
      <w:lang w:eastAsia="en-US"/>
    </w:rPr>
  </w:style>
  <w:style w:type="character" w:customStyle="1" w:styleId="DeltaViewInsertion">
    <w:name w:val="DeltaView Insertion"/>
    <w:rsid w:val="00005777"/>
    <w:rPr>
      <w:rFonts w:ascii="Arial" w:hAnsi="Arial"/>
      <w:color w:val="0000FF"/>
      <w:spacing w:val="0"/>
      <w:sz w:val="22"/>
      <w:u w:val="none"/>
      <w:vertAlign w:val="baseline"/>
    </w:rPr>
  </w:style>
  <w:style w:type="paragraph" w:customStyle="1" w:styleId="Normal1">
    <w:name w:val="Normal++1"/>
    <w:basedOn w:val="a0"/>
    <w:next w:val="a0"/>
    <w:rsid w:val="00005777"/>
    <w:pPr>
      <w:autoSpaceDE w:val="0"/>
      <w:autoSpaceDN w:val="0"/>
      <w:adjustRightInd w:val="0"/>
    </w:pPr>
    <w:rPr>
      <w:rFonts w:ascii="Arial" w:hAnsi="Arial"/>
      <w:lang w:eastAsia="en-US"/>
    </w:rPr>
  </w:style>
  <w:style w:type="paragraph" w:styleId="afffff4">
    <w:name w:val="annotation subject"/>
    <w:basedOn w:val="afff3"/>
    <w:next w:val="afff3"/>
    <w:link w:val="afffff5"/>
    <w:rsid w:val="00005777"/>
    <w:rPr>
      <w:rFonts w:ascii="Arial" w:hAnsi="Arial"/>
      <w:b/>
      <w:bCs/>
      <w:sz w:val="20"/>
      <w:szCs w:val="20"/>
      <w:lang w:val="en-GB" w:eastAsia="en-US"/>
    </w:rPr>
  </w:style>
  <w:style w:type="character" w:customStyle="1" w:styleId="afffff5">
    <w:name w:val="Тема примечания Знак"/>
    <w:basedOn w:val="afff4"/>
    <w:link w:val="afffff4"/>
    <w:rsid w:val="00005777"/>
    <w:rPr>
      <w:rFonts w:ascii="Arial" w:hAnsi="Arial"/>
      <w:b/>
      <w:bCs/>
      <w:sz w:val="24"/>
      <w:szCs w:val="24"/>
      <w:lang w:val="en-GB" w:eastAsia="en-US"/>
    </w:rPr>
  </w:style>
  <w:style w:type="paragraph" w:customStyle="1" w:styleId="CharChar1CharCharCharCharChar">
    <w:name w:val="Char Char1 Char Char Char Char Char"/>
    <w:basedOn w:val="a0"/>
    <w:rsid w:val="00005777"/>
    <w:pPr>
      <w:spacing w:after="160" w:line="240" w:lineRule="exact"/>
    </w:pPr>
    <w:rPr>
      <w:rFonts w:ascii="Verdana" w:hAnsi="Verdana"/>
      <w:noProof/>
      <w:sz w:val="22"/>
      <w:szCs w:val="20"/>
      <w:lang w:val="en-GB" w:eastAsia="en-US"/>
    </w:rPr>
  </w:style>
  <w:style w:type="paragraph" w:customStyle="1" w:styleId="ClauseHead">
    <w:name w:val="Clause Head"/>
    <w:basedOn w:val="a0"/>
    <w:rsid w:val="00005777"/>
    <w:pPr>
      <w:numPr>
        <w:numId w:val="18"/>
      </w:numPr>
      <w:spacing w:before="120"/>
      <w:ind w:left="360"/>
      <w:jc w:val="both"/>
    </w:pPr>
    <w:rPr>
      <w:rFonts w:ascii="Book Antiqua" w:hAnsi="Book Antiqua"/>
      <w:b/>
      <w:sz w:val="18"/>
      <w:u w:val="single"/>
      <w:lang w:eastAsia="en-US"/>
    </w:rPr>
  </w:style>
  <w:style w:type="paragraph" w:customStyle="1" w:styleId="CaluseSubHead">
    <w:name w:val="Caluse Sub Head"/>
    <w:basedOn w:val="ClauseHead"/>
    <w:rsid w:val="00005777"/>
    <w:pPr>
      <w:numPr>
        <w:ilvl w:val="1"/>
      </w:numPr>
      <w:tabs>
        <w:tab w:val="clear" w:pos="1080"/>
        <w:tab w:val="left" w:pos="360"/>
        <w:tab w:val="num" w:pos="1209"/>
      </w:tabs>
      <w:jc w:val="left"/>
    </w:pPr>
  </w:style>
  <w:style w:type="paragraph" w:customStyle="1" w:styleId="Heading2Subsec">
    <w:name w:val="Heading 2 Subsec"/>
    <w:basedOn w:val="a0"/>
    <w:link w:val="Heading2SubsecChar"/>
    <w:rsid w:val="00005777"/>
    <w:rPr>
      <w:rFonts w:ascii="Arial" w:hAnsi="Arial"/>
      <w:i/>
      <w:sz w:val="20"/>
      <w:lang w:val="en-GB" w:eastAsia="en-US"/>
    </w:rPr>
  </w:style>
  <w:style w:type="character" w:customStyle="1" w:styleId="Heading2SubsecChar">
    <w:name w:val="Heading 2 Subsec Char"/>
    <w:basedOn w:val="a1"/>
    <w:link w:val="Heading2Subsec"/>
    <w:locked/>
    <w:rsid w:val="00005777"/>
    <w:rPr>
      <w:rFonts w:ascii="Arial" w:hAnsi="Arial"/>
      <w:i/>
      <w:szCs w:val="24"/>
      <w:lang w:val="en-GB" w:eastAsia="en-US"/>
    </w:rPr>
  </w:style>
  <w:style w:type="character" w:customStyle="1" w:styleId="Style12pt">
    <w:name w:val="Style 12 pt"/>
    <w:basedOn w:val="a1"/>
    <w:rsid w:val="00005777"/>
    <w:rPr>
      <w:rFonts w:cs="Times New Roman"/>
      <w:sz w:val="24"/>
      <w:szCs w:val="24"/>
    </w:rPr>
  </w:style>
  <w:style w:type="paragraph" w:customStyle="1" w:styleId="3Verdana101212">
    <w:name w:val="Стиль Основной текст 3 + Verdana 10 пт Перед:  12 пт После:  12 ..."/>
    <w:basedOn w:val="35"/>
    <w:rsid w:val="00005777"/>
  </w:style>
  <w:style w:type="paragraph" w:customStyle="1" w:styleId="CharChar1CharCharCharCharChar1">
    <w:name w:val="Char Char1 Char Char Char Char Char1"/>
    <w:basedOn w:val="a0"/>
    <w:rsid w:val="00005777"/>
    <w:pPr>
      <w:spacing w:after="160" w:line="240" w:lineRule="exact"/>
    </w:pPr>
    <w:rPr>
      <w:rFonts w:ascii="Verdana" w:hAnsi="Verdana"/>
      <w:noProof/>
      <w:sz w:val="22"/>
      <w:szCs w:val="20"/>
      <w:lang w:val="en-GB" w:eastAsia="en-US"/>
    </w:rPr>
  </w:style>
  <w:style w:type="paragraph" w:customStyle="1" w:styleId="17">
    <w:name w:val="Абзац списка1"/>
    <w:basedOn w:val="a0"/>
    <w:rsid w:val="00005777"/>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005777"/>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005777"/>
    <w:rPr>
      <w:rFonts w:ascii="Verdana" w:hAnsi="Verdana"/>
      <w:szCs w:val="24"/>
      <w:lang w:val="en-US" w:eastAsia="en-US"/>
    </w:rPr>
  </w:style>
  <w:style w:type="paragraph" w:customStyle="1" w:styleId="afffff6">
    <w:name w:val="Знак Знак Знак Знак"/>
    <w:basedOn w:val="a0"/>
    <w:rsid w:val="00005777"/>
    <w:pPr>
      <w:spacing w:after="160" w:line="240" w:lineRule="exact"/>
    </w:pPr>
    <w:rPr>
      <w:rFonts w:ascii="Tahoma" w:hAnsi="Tahoma"/>
      <w:sz w:val="20"/>
      <w:szCs w:val="20"/>
      <w:lang w:eastAsia="en-US"/>
    </w:rPr>
  </w:style>
  <w:style w:type="paragraph" w:customStyle="1" w:styleId="Default">
    <w:name w:val="Default"/>
    <w:uiPriority w:val="99"/>
    <w:rsid w:val="00005777"/>
    <w:pPr>
      <w:autoSpaceDE w:val="0"/>
      <w:autoSpaceDN w:val="0"/>
      <w:adjustRightInd w:val="0"/>
    </w:pPr>
    <w:rPr>
      <w:rFonts w:ascii="Symbol" w:hAnsi="Symbol" w:cs="Symbol"/>
      <w:color w:val="000000"/>
      <w:sz w:val="24"/>
      <w:szCs w:val="24"/>
    </w:rPr>
  </w:style>
  <w:style w:type="paragraph" w:customStyle="1" w:styleId="BPCProposal">
    <w:name w:val="BPC Proposal"/>
    <w:basedOn w:val="BPC3-Heading1"/>
    <w:link w:val="BPCProposalChar"/>
    <w:rsid w:val="00005777"/>
    <w:pPr>
      <w:outlineLvl w:val="0"/>
    </w:pPr>
    <w:rPr>
      <w:rFonts w:cs="Arial"/>
      <w:b/>
      <w:color w:val="365F91" w:themeColor="accent1" w:themeShade="BF"/>
      <w:kern w:val="32"/>
      <w:sz w:val="36"/>
      <w:szCs w:val="36"/>
    </w:rPr>
  </w:style>
  <w:style w:type="character" w:customStyle="1" w:styleId="BPCProposalChar">
    <w:name w:val="BPC Proposal Char"/>
    <w:basedOn w:val="10"/>
    <w:link w:val="BPCProposal"/>
    <w:rsid w:val="00005777"/>
    <w:rPr>
      <w:rFonts w:ascii="Calibri" w:hAnsi="Calibri" w:cs="Arial"/>
      <w:b/>
      <w:bCs w:val="0"/>
      <w:color w:val="365F91" w:themeColor="accent1" w:themeShade="BF"/>
      <w:kern w:val="32"/>
      <w:sz w:val="36"/>
      <w:szCs w:val="36"/>
      <w:lang w:val="en-US" w:eastAsia="en-US"/>
    </w:rPr>
  </w:style>
  <w:style w:type="paragraph" w:customStyle="1" w:styleId="2f2">
    <w:name w:val="Абзац списка2"/>
    <w:basedOn w:val="a0"/>
    <w:rsid w:val="00005777"/>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005777"/>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005777"/>
    <w:rPr>
      <w:rFonts w:ascii="Calibri" w:hAnsi="Calibri"/>
      <w:szCs w:val="24"/>
      <w:lang w:val="en-US" w:eastAsia="en-US"/>
    </w:rPr>
  </w:style>
  <w:style w:type="paragraph" w:customStyle="1" w:styleId="04dot">
    <w:name w:val="04 dot"/>
    <w:basedOn w:val="a0"/>
    <w:rsid w:val="00005777"/>
    <w:p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DefaultText"/>
    <w:rsid w:val="00005777"/>
    <w:pPr>
      <w:numPr>
        <w:numId w:val="19"/>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005777"/>
    <w:pPr>
      <w:numPr>
        <w:ilvl w:val="3"/>
        <w:numId w:val="19"/>
      </w:numPr>
      <w:tabs>
        <w:tab w:val="clear" w:pos="864"/>
      </w:tabs>
      <w:spacing w:before="120" w:after="120" w:line="276" w:lineRule="auto"/>
      <w:ind w:left="0" w:firstLine="708"/>
      <w:jc w:val="both"/>
    </w:pPr>
    <w:rPr>
      <w:rFonts w:eastAsiaTheme="minorEastAsia" w:cstheme="minorBidi"/>
      <w:sz w:val="22"/>
      <w:szCs w:val="20"/>
      <w:lang w:val="ru-RU"/>
    </w:rPr>
  </w:style>
  <w:style w:type="character" w:customStyle="1" w:styleId="Field">
    <w:name w:val="Field"/>
    <w:rsid w:val="00005777"/>
    <w:rPr>
      <w:rFonts w:cs="Times New Roman"/>
      <w:b/>
      <w:bCs/>
      <w:lang w:val="en-US"/>
    </w:rPr>
  </w:style>
  <w:style w:type="paragraph" w:customStyle="1" w:styleId="2f3">
    <w:name w:val="Стиль2_основной_текст"/>
    <w:basedOn w:val="a0"/>
    <w:link w:val="2f4"/>
    <w:rsid w:val="00005777"/>
    <w:pPr>
      <w:jc w:val="both"/>
    </w:pPr>
    <w:rPr>
      <w:rFonts w:ascii="Calibri" w:hAnsi="Calibri"/>
      <w:lang w:eastAsia="en-US"/>
    </w:rPr>
  </w:style>
  <w:style w:type="character" w:customStyle="1" w:styleId="2f4">
    <w:name w:val="Стиль2_основной_текст Знак"/>
    <w:basedOn w:val="a1"/>
    <w:link w:val="2f3"/>
    <w:rsid w:val="00005777"/>
    <w:rPr>
      <w:rFonts w:ascii="Calibri" w:hAnsi="Calibri"/>
      <w:sz w:val="24"/>
      <w:szCs w:val="24"/>
      <w:lang w:val="en-US" w:eastAsia="en-US"/>
    </w:rPr>
  </w:style>
  <w:style w:type="table" w:styleId="3d">
    <w:name w:val="Table Columns 3"/>
    <w:basedOn w:val="a2"/>
    <w:rsid w:val="00005777"/>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5">
    <w:name w:val="Table Columns 2"/>
    <w:basedOn w:val="a2"/>
    <w:rsid w:val="00005777"/>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olumns 1"/>
    <w:basedOn w:val="a2"/>
    <w:rsid w:val="00005777"/>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005777"/>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005777"/>
    <w:pPr>
      <w:spacing w:before="60" w:after="60"/>
    </w:pPr>
    <w:rPr>
      <w:rFonts w:ascii="Arial" w:hAnsi="Arial"/>
      <w:bCs/>
      <w:lang w:val="en-US" w:eastAsia="en-US"/>
    </w:rPr>
  </w:style>
  <w:style w:type="character" w:customStyle="1" w:styleId="TabTextChar">
    <w:name w:val="Tab Text Char"/>
    <w:basedOn w:val="a1"/>
    <w:link w:val="TabText"/>
    <w:locked/>
    <w:rsid w:val="00005777"/>
    <w:rPr>
      <w:rFonts w:ascii="Arial" w:hAnsi="Arial" w:cs="Arial"/>
      <w:bCs/>
      <w:sz w:val="18"/>
      <w:szCs w:val="18"/>
      <w:lang w:val="en-US"/>
    </w:rPr>
  </w:style>
  <w:style w:type="paragraph" w:customStyle="1" w:styleId="TabText">
    <w:name w:val="Tab Text"/>
    <w:basedOn w:val="a0"/>
    <w:link w:val="TabTextChar"/>
    <w:rsid w:val="00005777"/>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005777"/>
    <w:pPr>
      <w:numPr>
        <w:numId w:val="20"/>
      </w:numPr>
      <w:tabs>
        <w:tab w:val="right" w:pos="6480"/>
      </w:tabs>
      <w:spacing w:before="120" w:line="220" w:lineRule="atLeast"/>
    </w:pPr>
    <w:rPr>
      <w:rFonts w:ascii="Arial" w:hAnsi="Arial" w:cs="Arial"/>
      <w:sz w:val="20"/>
      <w:szCs w:val="20"/>
    </w:rPr>
  </w:style>
  <w:style w:type="paragraph" w:customStyle="1" w:styleId="2f6">
    <w:name w:val="Без интервала2"/>
    <w:rsid w:val="00005777"/>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005777"/>
    <w:pPr>
      <w:spacing w:before="60" w:after="60"/>
    </w:pPr>
    <w:rPr>
      <w:rFonts w:ascii="Arial" w:hAnsi="Arial"/>
      <w:b/>
      <w:sz w:val="19"/>
      <w:szCs w:val="19"/>
      <w:lang w:val="en-GB" w:eastAsia="en-GB"/>
    </w:rPr>
  </w:style>
  <w:style w:type="paragraph" w:customStyle="1" w:styleId="TableCaptionAuto">
    <w:name w:val="*Table Caption Auto#"/>
    <w:basedOn w:val="a0"/>
    <w:next w:val="a0"/>
    <w:rsid w:val="00005777"/>
    <w:pPr>
      <w:keepNext/>
      <w:numPr>
        <w:numId w:val="21"/>
      </w:numPr>
      <w:tabs>
        <w:tab w:val="clear" w:pos="432"/>
        <w:tab w:val="left" w:pos="1080"/>
      </w:tabs>
      <w:spacing w:after="120"/>
      <w:ind w:left="1080" w:hanging="1080"/>
    </w:pPr>
    <w:rPr>
      <w:rFonts w:ascii="Arial" w:eastAsia="PMingLiU" w:hAnsi="Arial"/>
      <w:b/>
      <w:sz w:val="20"/>
      <w:szCs w:val="18"/>
      <w:lang w:eastAsia="en-US"/>
    </w:rPr>
  </w:style>
  <w:style w:type="paragraph" w:customStyle="1" w:styleId="TableText10Double">
    <w:name w:val="*Table Text 10 Double"/>
    <w:basedOn w:val="a0"/>
    <w:link w:val="TableText10DoubleChar"/>
    <w:rsid w:val="00005777"/>
    <w:pPr>
      <w:spacing w:before="60" w:after="60"/>
    </w:pPr>
    <w:rPr>
      <w:rFonts w:ascii="Arial" w:eastAsia="PMingLiU" w:hAnsi="Arial"/>
      <w:color w:val="000000"/>
      <w:sz w:val="20"/>
      <w:szCs w:val="20"/>
      <w:lang w:eastAsia="en-US"/>
    </w:rPr>
  </w:style>
  <w:style w:type="character" w:customStyle="1" w:styleId="TableText10DoubleChar">
    <w:name w:val="*Table Text 10 Double Char"/>
    <w:basedOn w:val="a1"/>
    <w:link w:val="TableText10Double"/>
    <w:locked/>
    <w:rsid w:val="00005777"/>
    <w:rPr>
      <w:rFonts w:ascii="Arial" w:eastAsia="PMingLiU" w:hAnsi="Arial"/>
      <w:color w:val="000000"/>
      <w:lang w:val="en-US" w:eastAsia="en-US"/>
    </w:rPr>
  </w:style>
  <w:style w:type="paragraph" w:customStyle="1" w:styleId="afffff7">
    <w:name w:val="Моноширинный"/>
    <w:basedOn w:val="a0"/>
    <w:link w:val="afffff8"/>
    <w:rsid w:val="00005777"/>
    <w:rPr>
      <w:rFonts w:ascii="Courier New" w:hAnsi="Courier New"/>
      <w:i/>
      <w:sz w:val="20"/>
      <w:lang w:val="ru-RU"/>
    </w:rPr>
  </w:style>
  <w:style w:type="character" w:customStyle="1" w:styleId="afffff8">
    <w:name w:val="Моноширинный Знак"/>
    <w:basedOn w:val="a1"/>
    <w:link w:val="afffff7"/>
    <w:rsid w:val="00005777"/>
    <w:rPr>
      <w:rFonts w:ascii="Courier New" w:hAnsi="Courier New"/>
      <w:i/>
      <w:szCs w:val="24"/>
    </w:rPr>
  </w:style>
  <w:style w:type="paragraph" w:customStyle="1" w:styleId="Normal10">
    <w:name w:val="Normal1"/>
    <w:rsid w:val="00005777"/>
    <w:rPr>
      <w:sz w:val="24"/>
    </w:rPr>
  </w:style>
  <w:style w:type="paragraph" w:customStyle="1" w:styleId="Arial">
    <w:name w:val="Обычный + Arial"/>
    <w:aliases w:val="9 пт"/>
    <w:basedOn w:val="a0"/>
    <w:rsid w:val="00005777"/>
    <w:pPr>
      <w:snapToGrid w:val="0"/>
    </w:pPr>
    <w:rPr>
      <w:rFonts w:ascii="Arial" w:hAnsi="Arial" w:cs="Arial"/>
      <w:sz w:val="18"/>
      <w:szCs w:val="18"/>
      <w:lang w:val="ru-RU"/>
    </w:rPr>
  </w:style>
  <w:style w:type="character" w:customStyle="1" w:styleId="code-tag">
    <w:name w:val="code-tag"/>
    <w:rsid w:val="00005777"/>
  </w:style>
  <w:style w:type="character" w:customStyle="1" w:styleId="code-quote">
    <w:name w:val="code-quote"/>
    <w:rsid w:val="00005777"/>
  </w:style>
  <w:style w:type="character" w:customStyle="1" w:styleId="code-keyword">
    <w:name w:val="code-keyword"/>
    <w:rsid w:val="00005777"/>
  </w:style>
  <w:style w:type="character" w:customStyle="1" w:styleId="workplace">
    <w:name w:val="workplace"/>
    <w:rsid w:val="00005777"/>
  </w:style>
  <w:style w:type="paragraph" w:customStyle="1" w:styleId="3new">
    <w:name w:val="заголовок 3 new"/>
    <w:basedOn w:val="20"/>
    <w:link w:val="3new0"/>
    <w:qFormat/>
    <w:rsid w:val="00005777"/>
    <w:pPr>
      <w:keepLines/>
      <w:suppressAutoHyphens/>
      <w:spacing w:before="120" w:after="120" w:line="360" w:lineRule="auto"/>
      <w:ind w:left="425"/>
      <w:outlineLvl w:val="2"/>
    </w:pPr>
    <w:rPr>
      <w:rFonts w:asciiTheme="minorHAnsi" w:hAnsiTheme="minorHAnsi"/>
      <w:i w:val="0"/>
      <w:color w:val="365F91" w:themeColor="accent1" w:themeShade="BF"/>
      <w:lang w:eastAsia="en-US"/>
    </w:rPr>
  </w:style>
  <w:style w:type="character" w:customStyle="1" w:styleId="3new0">
    <w:name w:val="заголовок 3 new Знак"/>
    <w:basedOn w:val="21"/>
    <w:link w:val="3new"/>
    <w:rsid w:val="00005777"/>
    <w:rPr>
      <w:rFonts w:asciiTheme="minorHAnsi" w:hAnsiTheme="minorHAnsi" w:cs="Arial"/>
      <w:b/>
      <w:bCs/>
      <w:i w:val="0"/>
      <w:i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94">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225461431">
      <w:bodyDiv w:val="1"/>
      <w:marLeft w:val="0"/>
      <w:marRight w:val="0"/>
      <w:marTop w:val="0"/>
      <w:marBottom w:val="0"/>
      <w:divBdr>
        <w:top w:val="none" w:sz="0" w:space="0" w:color="auto"/>
        <w:left w:val="none" w:sz="0" w:space="0" w:color="auto"/>
        <w:bottom w:val="none" w:sz="0" w:space="0" w:color="auto"/>
        <w:right w:val="none" w:sz="0" w:space="0" w:color="auto"/>
      </w:divBdr>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2311257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7079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4EC7F-C17E-4530-A803-F569EA93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51</Pages>
  <Words>7799</Words>
  <Characters>44460</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52155</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16</cp:revision>
  <cp:lastPrinted>2014-05-27T12:31:00Z</cp:lastPrinted>
  <dcterms:created xsi:type="dcterms:W3CDTF">2018-09-21T06:44:00Z</dcterms:created>
  <dcterms:modified xsi:type="dcterms:W3CDTF">2018-12-18T09:27:00Z</dcterms:modified>
</cp:coreProperties>
</file>