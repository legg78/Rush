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FA0" w:rsidRDefault="000E5FA0" w:rsidP="000E5FA0">
      <w:bookmarkStart w:id="0" w:name="_Toc315780420"/>
    </w:p>
    <w:p w:rsidR="000E5FA0" w:rsidRPr="00A97223" w:rsidRDefault="000E5FA0" w:rsidP="00A97223"/>
    <w:p w:rsidR="00F068F8" w:rsidRDefault="00F068F8" w:rsidP="00704B6F">
      <w:pPr>
        <w:pStyle w:val="BPC1Covertitle"/>
        <w:ind w:left="567" w:right="-330"/>
      </w:pPr>
      <w:r w:rsidRPr="00A16EB9">
        <w:rPr>
          <w:sz w:val="54"/>
          <w:szCs w:val="54"/>
        </w:rPr>
        <w:t xml:space="preserve">SMARTVISTA </w:t>
      </w:r>
      <w:r w:rsidR="00704B6F" w:rsidRPr="00704B6F">
        <w:rPr>
          <w:sz w:val="54"/>
          <w:szCs w:val="54"/>
        </w:rPr>
        <w:t>MAPPING DESCRIPTION</w:t>
      </w:r>
    </w:p>
    <w:p w:rsidR="00F068F8" w:rsidRPr="009D01ED" w:rsidRDefault="00704B6F" w:rsidP="00F068F8">
      <w:pPr>
        <w:pStyle w:val="BPC1Request"/>
      </w:pPr>
      <w:r>
        <w:t>SVXP</w:t>
      </w:r>
      <w:r w:rsidR="009B65A3">
        <w:t xml:space="preserve"> </w:t>
      </w:r>
      <w:r w:rsidR="009D01ED">
        <w:t xml:space="preserve">SVFE code mapping </w:t>
      </w:r>
    </w:p>
    <w:p w:rsidR="00F068F8" w:rsidRPr="009D01ED" w:rsidRDefault="00F7544C" w:rsidP="00F7544C">
      <w:pPr>
        <w:pStyle w:val="BPC1Request"/>
      </w:pPr>
      <w:del w:id="1" w:author="Maslov" w:date="2015-09-25T17:27:00Z">
        <w:r w:rsidDel="00BC2233">
          <w:delText xml:space="preserve">February </w:delText>
        </w:r>
      </w:del>
      <w:ins w:id="2" w:author="Maslov" w:date="2015-09-25T17:27:00Z">
        <w:r w:rsidR="00BC2233">
          <w:t xml:space="preserve">September </w:t>
        </w:r>
      </w:ins>
      <w:r>
        <w:t>2015</w:t>
      </w:r>
    </w:p>
    <w:p w:rsidR="000E5FA0" w:rsidRPr="009D01ED" w:rsidRDefault="000E5FA0" w:rsidP="00A97223">
      <w:pPr>
        <w:rPr>
          <w:lang w:val="en-US"/>
        </w:rPr>
      </w:pPr>
    </w:p>
    <w:p w:rsidR="00F068F8" w:rsidRPr="009D01ED" w:rsidRDefault="00F068F8" w:rsidP="00A97223">
      <w:pPr>
        <w:rPr>
          <w:lang w:val="en-US"/>
        </w:rPr>
      </w:pPr>
    </w:p>
    <w:p w:rsidR="00F80EFA" w:rsidRPr="009D01ED" w:rsidRDefault="00F80EFA">
      <w:pPr>
        <w:rPr>
          <w:lang w:val="en-US"/>
        </w:rPr>
      </w:pPr>
      <w:r w:rsidRPr="009D01ED">
        <w:rPr>
          <w:lang w:val="en-US"/>
        </w:rPr>
        <w:br w:type="page"/>
      </w:r>
    </w:p>
    <w:p w:rsidR="00946392" w:rsidRPr="009D01ED" w:rsidRDefault="00946392" w:rsidP="00946392">
      <w:pPr>
        <w:pStyle w:val="BPC2TOCheader"/>
      </w:pPr>
      <w:r w:rsidRPr="00367DD5">
        <w:lastRenderedPageBreak/>
        <w:t>Contents</w:t>
      </w:r>
    </w:p>
    <w:p w:rsidR="00F7544C" w:rsidRDefault="00946392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\h \z \t "BPC3 – Heading1;1;BPC3 – Heading2;2;BPC3 – Heading3;3" </w:instrText>
      </w:r>
      <w:r>
        <w:rPr>
          <w:b w:val="0"/>
          <w:bCs w:val="0"/>
          <w:caps w:val="0"/>
        </w:rPr>
        <w:fldChar w:fldCharType="separate"/>
      </w:r>
      <w:hyperlink w:anchor="_Toc410903481" w:history="1">
        <w:r w:rsidR="00F7544C" w:rsidRPr="00EE728A">
          <w:rPr>
            <w:rStyle w:val="afa"/>
            <w:noProof/>
          </w:rPr>
          <w:t>1</w:t>
        </w:r>
        <w:r w:rsidR="00F7544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PREFACE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_Toc410903481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2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10903482" w:history="1">
        <w:r w:rsidR="00F7544C" w:rsidRPr="00EE728A">
          <w:rPr>
            <w:rStyle w:val="afa"/>
            <w:noProof/>
          </w:rPr>
          <w:t>1.1</w:t>
        </w:r>
        <w:r w:rsidR="00F7544C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Revision history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_Toc410903482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2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10903483" w:history="1">
        <w:r w:rsidR="00F7544C" w:rsidRPr="00EE728A">
          <w:rPr>
            <w:rStyle w:val="afa"/>
            <w:noProof/>
          </w:rPr>
          <w:t>1.2</w:t>
        </w:r>
        <w:r w:rsidR="00F7544C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Document purpose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_Toc410903483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2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10903484" w:history="1">
        <w:r w:rsidR="00F7544C" w:rsidRPr="00EE728A">
          <w:rPr>
            <w:rStyle w:val="afa"/>
            <w:noProof/>
          </w:rPr>
          <w:t>2</w:t>
        </w:r>
        <w:r w:rsidR="00F7544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Transaction type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_Toc410903484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3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10903485" w:history="1">
        <w:r w:rsidR="00F7544C" w:rsidRPr="00EE728A">
          <w:rPr>
            <w:rStyle w:val="afa"/>
            <w:noProof/>
            <w:lang w:val="ru-RU"/>
          </w:rPr>
          <w:t>3</w:t>
        </w:r>
        <w:r w:rsidR="00F7544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Response code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_Toc410903485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11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10903486" w:history="1">
        <w:r w:rsidR="00F7544C" w:rsidRPr="00EE728A">
          <w:rPr>
            <w:rStyle w:val="afa"/>
            <w:noProof/>
          </w:rPr>
          <w:t>4</w:t>
        </w:r>
        <w:r w:rsidR="00F7544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Limit type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_Toc410903486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18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10903487" w:history="1">
        <w:r w:rsidR="00F7544C" w:rsidRPr="00EE728A">
          <w:rPr>
            <w:rStyle w:val="afa"/>
            <w:noProof/>
          </w:rPr>
          <w:t>5</w:t>
        </w:r>
        <w:r w:rsidR="00F7544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Cycle Length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_Toc410903487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19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10903488" w:history="1">
        <w:r w:rsidR="00F7544C" w:rsidRPr="00EE728A">
          <w:rPr>
            <w:rStyle w:val="afa"/>
            <w:noProof/>
          </w:rPr>
          <w:t>6</w:t>
        </w:r>
        <w:r w:rsidR="00F7544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Account type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_Toc410903488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20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10903489" w:history="1">
        <w:r w:rsidR="00F7544C" w:rsidRPr="00EE728A">
          <w:rPr>
            <w:rStyle w:val="afa"/>
            <w:noProof/>
          </w:rPr>
          <w:t>7</w:t>
        </w:r>
        <w:r w:rsidR="00F7544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CARD status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_Toc410903489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20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10903490" w:history="1">
        <w:r w:rsidR="00F7544C" w:rsidRPr="00EE728A">
          <w:rPr>
            <w:rStyle w:val="afa"/>
            <w:noProof/>
          </w:rPr>
          <w:t>8</w:t>
        </w:r>
        <w:r w:rsidR="00F7544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POS_DATA_CODE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_Toc410903490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21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10903491" w:history="1">
        <w:r w:rsidR="00F7544C" w:rsidRPr="00EE728A">
          <w:rPr>
            <w:rStyle w:val="afa"/>
            <w:noProof/>
          </w:rPr>
          <w:t>9</w:t>
        </w:r>
        <w:r w:rsidR="00F7544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Front End Terminal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_Toc410903491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28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10903492" w:history="1">
        <w:r w:rsidR="00F7544C" w:rsidRPr="00EE728A">
          <w:rPr>
            <w:rStyle w:val="afa"/>
            <w:noProof/>
          </w:rPr>
          <w:t>9.1</w:t>
        </w:r>
        <w:r w:rsidR="00F7544C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Terminal status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_Toc410903492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28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10903493" w:history="1">
        <w:r w:rsidR="00F7544C" w:rsidRPr="00EE728A">
          <w:rPr>
            <w:rStyle w:val="afa"/>
            <w:noProof/>
          </w:rPr>
          <w:t>9.2</w:t>
        </w:r>
        <w:r w:rsidR="00F7544C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CARD DATA INPUT CAP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_Toc410903493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28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10903494" w:history="1">
        <w:r w:rsidR="00F7544C" w:rsidRPr="00EE728A">
          <w:rPr>
            <w:rStyle w:val="afa"/>
            <w:noProof/>
            <w:lang w:val="ru-RU"/>
          </w:rPr>
          <w:t>9.3</w:t>
        </w:r>
        <w:r w:rsidR="00F7544C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CARD CAPTURE CAP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_Toc410903494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29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10903495" w:history="1">
        <w:r w:rsidR="00F7544C" w:rsidRPr="00EE728A">
          <w:rPr>
            <w:rStyle w:val="afa"/>
            <w:noProof/>
          </w:rPr>
          <w:t>9.4</w:t>
        </w:r>
        <w:r w:rsidR="00F7544C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CRDH AUTH CAP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_Toc410903495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29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10903496" w:history="1">
        <w:r w:rsidR="00F7544C" w:rsidRPr="00EE728A">
          <w:rPr>
            <w:rStyle w:val="afa"/>
            <w:noProof/>
          </w:rPr>
          <w:t>9.5</w:t>
        </w:r>
        <w:r w:rsidR="00F7544C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TERM_OPERATING_ENV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_Toc410903496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30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10903497" w:history="1">
        <w:r w:rsidR="00F7544C" w:rsidRPr="00EE728A">
          <w:rPr>
            <w:rStyle w:val="afa"/>
            <w:noProof/>
          </w:rPr>
          <w:t>9.6</w:t>
        </w:r>
        <w:r w:rsidR="00F7544C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CARD_DATA_OUTPUT_CAP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_Toc410903497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30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10903498" w:history="1">
        <w:r w:rsidR="00F7544C" w:rsidRPr="00EE728A">
          <w:rPr>
            <w:rStyle w:val="afa"/>
            <w:noProof/>
          </w:rPr>
          <w:t>9.7</w:t>
        </w:r>
        <w:r w:rsidR="00F7544C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TERM_DATA_OUTPUT_CAP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_Toc410903498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31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10903499" w:history="1">
        <w:r w:rsidR="00F7544C" w:rsidRPr="00EE728A">
          <w:rPr>
            <w:rStyle w:val="afa"/>
            <w:noProof/>
          </w:rPr>
          <w:t>9.8</w:t>
        </w:r>
        <w:r w:rsidR="00F7544C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PIN_CAPTURE_CAP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_Toc410903499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31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10903500" w:history="1">
        <w:r w:rsidR="00F7544C" w:rsidRPr="00EE728A">
          <w:rPr>
            <w:rStyle w:val="afa"/>
            <w:noProof/>
          </w:rPr>
          <w:t>9.9</w:t>
        </w:r>
        <w:r w:rsidR="00F7544C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FE Encryption Key Type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_Toc410903500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32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2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10903501" w:history="1">
        <w:r w:rsidR="00F7544C" w:rsidRPr="00EE728A">
          <w:rPr>
            <w:rStyle w:val="afa"/>
            <w:noProof/>
          </w:rPr>
          <w:t>9.10</w:t>
        </w:r>
        <w:r w:rsidR="00F7544C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INITIATOR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_Toc410903501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32</w:t>
        </w:r>
        <w:r w:rsidR="00F7544C">
          <w:rPr>
            <w:noProof/>
            <w:webHidden/>
          </w:rPr>
          <w:fldChar w:fldCharType="end"/>
        </w:r>
      </w:hyperlink>
    </w:p>
    <w:p w:rsidR="00F7544C" w:rsidRDefault="00736026">
      <w:pPr>
        <w:pStyle w:val="2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10903502" w:history="1">
        <w:r w:rsidR="00F7544C" w:rsidRPr="00EE728A">
          <w:rPr>
            <w:rStyle w:val="afa"/>
            <w:noProof/>
          </w:rPr>
          <w:t>9.11</w:t>
        </w:r>
        <w:r w:rsidR="00F7544C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F7544C" w:rsidRPr="00EE728A">
          <w:rPr>
            <w:rStyle w:val="afa"/>
            <w:noProof/>
          </w:rPr>
          <w:t>TCP/IP FORMAT</w:t>
        </w:r>
        <w:r w:rsidR="00F7544C">
          <w:rPr>
            <w:noProof/>
            <w:webHidden/>
          </w:rPr>
          <w:tab/>
        </w:r>
        <w:r w:rsidR="00F7544C">
          <w:rPr>
            <w:noProof/>
            <w:webHidden/>
          </w:rPr>
          <w:fldChar w:fldCharType="begin"/>
        </w:r>
        <w:r w:rsidR="00F7544C">
          <w:rPr>
            <w:noProof/>
            <w:webHidden/>
          </w:rPr>
          <w:instrText xml:space="preserve"> PAGEREF _Toc410903502 \h </w:instrText>
        </w:r>
        <w:r w:rsidR="00F7544C">
          <w:rPr>
            <w:noProof/>
            <w:webHidden/>
          </w:rPr>
        </w:r>
        <w:r w:rsidR="00F7544C">
          <w:rPr>
            <w:noProof/>
            <w:webHidden/>
          </w:rPr>
          <w:fldChar w:fldCharType="separate"/>
        </w:r>
        <w:r w:rsidR="00F7544C">
          <w:rPr>
            <w:noProof/>
            <w:webHidden/>
          </w:rPr>
          <w:t>32</w:t>
        </w:r>
        <w:r w:rsidR="00F7544C">
          <w:rPr>
            <w:noProof/>
            <w:webHidden/>
          </w:rPr>
          <w:fldChar w:fldCharType="end"/>
        </w:r>
      </w:hyperlink>
    </w:p>
    <w:p w:rsidR="00F068F8" w:rsidRPr="00946392" w:rsidRDefault="00946392" w:rsidP="00946392">
      <w:r>
        <w:rPr>
          <w:rFonts w:asciiTheme="minorHAnsi" w:hAnsiTheme="minorHAnsi" w:cstheme="minorHAnsi"/>
          <w:sz w:val="20"/>
        </w:rPr>
        <w:fldChar w:fldCharType="end"/>
      </w:r>
    </w:p>
    <w:p w:rsidR="00376362" w:rsidRDefault="00376362" w:rsidP="00376362">
      <w:pPr>
        <w:pStyle w:val="BPC3Heading1"/>
      </w:pPr>
      <w:bookmarkStart w:id="3" w:name="_Toc383426712"/>
      <w:bookmarkStart w:id="4" w:name="_Toc396750291"/>
      <w:bookmarkStart w:id="5" w:name="_Toc410903481"/>
      <w:bookmarkStart w:id="6" w:name="_Toc377645732"/>
      <w:bookmarkStart w:id="7" w:name="_Toc383426714"/>
      <w:bookmarkStart w:id="8" w:name="_Toc396750293"/>
      <w:r>
        <w:t>PREFACE</w:t>
      </w:r>
      <w:bookmarkEnd w:id="3"/>
      <w:bookmarkEnd w:id="4"/>
      <w:bookmarkEnd w:id="5"/>
    </w:p>
    <w:p w:rsidR="00376362" w:rsidRPr="00452B0A" w:rsidRDefault="00376362" w:rsidP="00354781">
      <w:pPr>
        <w:pStyle w:val="BPC3Heading2"/>
      </w:pPr>
      <w:bookmarkStart w:id="9" w:name="_Toc377645731"/>
      <w:bookmarkStart w:id="10" w:name="_Toc383426713"/>
      <w:bookmarkStart w:id="11" w:name="_Toc396750292"/>
      <w:bookmarkStart w:id="12" w:name="_Toc410903482"/>
      <w:r w:rsidRPr="00452B0A">
        <w:t>Revision history</w:t>
      </w:r>
      <w:bookmarkEnd w:id="9"/>
      <w:bookmarkEnd w:id="10"/>
      <w:bookmarkEnd w:id="11"/>
      <w:bookmarkEnd w:id="12"/>
    </w:p>
    <w:tbl>
      <w:tblPr>
        <w:tblW w:w="0" w:type="auto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505"/>
      </w:tblGrid>
      <w:tr w:rsidR="00376362" w:rsidRPr="00B6469A" w:rsidTr="00314CEC">
        <w:trPr>
          <w:tblHeader/>
        </w:trPr>
        <w:tc>
          <w:tcPr>
            <w:tcW w:w="1136" w:type="dxa"/>
            <w:shd w:val="clear" w:color="auto" w:fill="CCECFF"/>
            <w:vAlign w:val="center"/>
          </w:tcPr>
          <w:p w:rsidR="00376362" w:rsidRPr="00B230EB" w:rsidRDefault="00376362" w:rsidP="00314CEC">
            <w:pPr>
              <w:pStyle w:val="BPC3Tableheadings"/>
            </w:pPr>
            <w:r w:rsidRPr="00B6469A">
              <w:t>Revision</w:t>
            </w:r>
          </w:p>
        </w:tc>
        <w:tc>
          <w:tcPr>
            <w:tcW w:w="1542" w:type="dxa"/>
            <w:shd w:val="clear" w:color="auto" w:fill="CCECFF"/>
            <w:vAlign w:val="center"/>
          </w:tcPr>
          <w:p w:rsidR="00376362" w:rsidRPr="00B6469A" w:rsidRDefault="00376362" w:rsidP="00314CEC">
            <w:pPr>
              <w:pStyle w:val="BPC3Tableheadings"/>
            </w:pPr>
            <w:r w:rsidRPr="00B6469A">
              <w:t>Date</w:t>
            </w:r>
          </w:p>
        </w:tc>
        <w:tc>
          <w:tcPr>
            <w:tcW w:w="1951" w:type="dxa"/>
            <w:shd w:val="clear" w:color="auto" w:fill="CCECFF"/>
          </w:tcPr>
          <w:p w:rsidR="00376362" w:rsidRPr="00B6469A" w:rsidRDefault="00376362" w:rsidP="00314CEC">
            <w:pPr>
              <w:pStyle w:val="BPC3Tableheadings"/>
            </w:pPr>
            <w:r w:rsidRPr="00B6469A">
              <w:t>Author</w:t>
            </w:r>
          </w:p>
        </w:tc>
        <w:tc>
          <w:tcPr>
            <w:tcW w:w="4505" w:type="dxa"/>
            <w:shd w:val="clear" w:color="auto" w:fill="CCECFF"/>
          </w:tcPr>
          <w:p w:rsidR="00376362" w:rsidRPr="00B6469A" w:rsidRDefault="00376362" w:rsidP="00314CEC">
            <w:pPr>
              <w:pStyle w:val="BPC3Tableheadings"/>
            </w:pPr>
            <w:r w:rsidRPr="00B6469A">
              <w:t>Details</w:t>
            </w:r>
          </w:p>
        </w:tc>
      </w:tr>
      <w:tr w:rsidR="00376362" w:rsidRPr="00CD203F" w:rsidTr="00314CEC">
        <w:tc>
          <w:tcPr>
            <w:tcW w:w="1136" w:type="dxa"/>
            <w:shd w:val="clear" w:color="auto" w:fill="auto"/>
            <w:vAlign w:val="center"/>
          </w:tcPr>
          <w:p w:rsidR="00376362" w:rsidRPr="00CD203F" w:rsidRDefault="00376362" w:rsidP="00376362">
            <w:pPr>
              <w:pStyle w:val="BPC3Tableitems"/>
            </w:pPr>
            <w:r>
              <w:t>1</w:t>
            </w:r>
            <w:r w:rsidRPr="00CD203F">
              <w:t>.</w:t>
            </w:r>
            <w:r>
              <w:t>0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376362" w:rsidRPr="00CD203F" w:rsidRDefault="0074737B" w:rsidP="00376362">
            <w:pPr>
              <w:pStyle w:val="BPC3Tableitems"/>
            </w:pPr>
            <w:r>
              <w:t>12</w:t>
            </w:r>
            <w:r w:rsidR="00376362" w:rsidRPr="00CD203F">
              <w:t>.</w:t>
            </w:r>
            <w:r w:rsidR="00376362">
              <w:t>12</w:t>
            </w:r>
            <w:r w:rsidR="00376362" w:rsidRPr="00CD203F">
              <w:t>.201</w:t>
            </w:r>
            <w:r w:rsidR="00376362">
              <w:t>4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376362" w:rsidRPr="00CD203F" w:rsidRDefault="00376362" w:rsidP="00314CEC">
            <w:pPr>
              <w:pStyle w:val="BPC3Tableitems"/>
            </w:pPr>
            <w:proofErr w:type="spellStart"/>
            <w:r>
              <w:t>Maslov</w:t>
            </w:r>
            <w:proofErr w:type="spellEnd"/>
            <w:r>
              <w:t xml:space="preserve"> I</w:t>
            </w:r>
            <w:r w:rsidRPr="00CD203F">
              <w:t>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376362" w:rsidRPr="00CD203F" w:rsidRDefault="00376362" w:rsidP="00314CEC">
            <w:pPr>
              <w:pStyle w:val="BPC3Tableitems"/>
            </w:pPr>
            <w:r w:rsidRPr="00CD203F">
              <w:t>Initial version</w:t>
            </w:r>
          </w:p>
        </w:tc>
      </w:tr>
      <w:tr w:rsidR="00B30CB1" w:rsidRPr="00CD203F" w:rsidTr="00314CEC">
        <w:tc>
          <w:tcPr>
            <w:tcW w:w="1136" w:type="dxa"/>
            <w:shd w:val="clear" w:color="auto" w:fill="auto"/>
            <w:vAlign w:val="center"/>
          </w:tcPr>
          <w:p w:rsidR="00B30CB1" w:rsidRDefault="00B30CB1" w:rsidP="00376362">
            <w:pPr>
              <w:pStyle w:val="BPC3Tableitems"/>
            </w:pPr>
            <w:r>
              <w:t>1.1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30CB1" w:rsidRDefault="00B30CB1" w:rsidP="00376362">
            <w:pPr>
              <w:pStyle w:val="BPC3Tableitems"/>
            </w:pPr>
            <w:r>
              <w:t>15.12.2014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B30CB1" w:rsidRDefault="00B30CB1" w:rsidP="00314CEC">
            <w:pPr>
              <w:pStyle w:val="BPC3Tableitems"/>
            </w:pPr>
            <w:proofErr w:type="spellStart"/>
            <w:r>
              <w:t>Maslov</w:t>
            </w:r>
            <w:proofErr w:type="spellEnd"/>
            <w:r>
              <w:t xml:space="preserve"> I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B30CB1" w:rsidRPr="00CD203F" w:rsidRDefault="00B30CB1" w:rsidP="00B30CB1">
            <w:pPr>
              <w:pStyle w:val="BPC3Tableitems"/>
            </w:pPr>
            <w:r>
              <w:t>Add mapping account type</w:t>
            </w:r>
          </w:p>
        </w:tc>
      </w:tr>
      <w:tr w:rsidR="00C47C53" w:rsidRPr="00CD203F" w:rsidTr="00314CEC">
        <w:tc>
          <w:tcPr>
            <w:tcW w:w="1136" w:type="dxa"/>
            <w:shd w:val="clear" w:color="auto" w:fill="auto"/>
            <w:vAlign w:val="center"/>
          </w:tcPr>
          <w:p w:rsidR="00C47C53" w:rsidRDefault="00C47C53" w:rsidP="00376362">
            <w:pPr>
              <w:pStyle w:val="BPC3Tableitems"/>
            </w:pPr>
            <w:r>
              <w:t>1.2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C47C53" w:rsidRDefault="00C47C53" w:rsidP="00376362">
            <w:pPr>
              <w:pStyle w:val="BPC3Tableitems"/>
            </w:pPr>
            <w:r>
              <w:t>22.12.2014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C47C53" w:rsidRDefault="00C47C53" w:rsidP="00314CEC">
            <w:pPr>
              <w:pStyle w:val="BPC3Tableitems"/>
            </w:pPr>
            <w:proofErr w:type="spellStart"/>
            <w:r>
              <w:t>Maslov</w:t>
            </w:r>
            <w:proofErr w:type="spellEnd"/>
            <w:r>
              <w:t xml:space="preserve"> I.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C47C53" w:rsidRDefault="00C47C53" w:rsidP="00B30CB1">
            <w:pPr>
              <w:pStyle w:val="BPC3Tableitems"/>
            </w:pPr>
            <w:r>
              <w:t>Add mapping card status</w:t>
            </w:r>
          </w:p>
        </w:tc>
      </w:tr>
      <w:tr w:rsidR="00B43B8E" w:rsidRPr="00B87C3A" w:rsidTr="00314CEC">
        <w:tc>
          <w:tcPr>
            <w:tcW w:w="1136" w:type="dxa"/>
            <w:shd w:val="clear" w:color="auto" w:fill="auto"/>
            <w:vAlign w:val="center"/>
          </w:tcPr>
          <w:p w:rsidR="00B43B8E" w:rsidRDefault="00B43B8E" w:rsidP="00376362">
            <w:pPr>
              <w:pStyle w:val="BPC3Tableitems"/>
            </w:pPr>
            <w:r>
              <w:t>1.3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43B8E" w:rsidRDefault="00B43B8E" w:rsidP="00376362">
            <w:pPr>
              <w:pStyle w:val="BPC3Tableitems"/>
            </w:pPr>
            <w:r>
              <w:t>23.12.2014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B43B8E" w:rsidRDefault="00B43B8E" w:rsidP="00314CEC">
            <w:pPr>
              <w:pStyle w:val="BPC3Tableitems"/>
            </w:pPr>
            <w:proofErr w:type="spellStart"/>
            <w:r>
              <w:t>Maslov</w:t>
            </w:r>
            <w:proofErr w:type="spellEnd"/>
            <w:r>
              <w:t xml:space="preserve"> I.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B43B8E" w:rsidRPr="00B43B8E" w:rsidRDefault="00B43B8E" w:rsidP="00B30CB1">
            <w:pPr>
              <w:pStyle w:val="BPC3Tableitems"/>
            </w:pPr>
            <w:r>
              <w:t>Change account type in SVFE</w:t>
            </w:r>
          </w:p>
        </w:tc>
      </w:tr>
      <w:tr w:rsidR="00762291" w:rsidRPr="00B87C3A" w:rsidTr="00314CEC">
        <w:tc>
          <w:tcPr>
            <w:tcW w:w="1136" w:type="dxa"/>
            <w:shd w:val="clear" w:color="auto" w:fill="auto"/>
            <w:vAlign w:val="center"/>
          </w:tcPr>
          <w:p w:rsidR="00762291" w:rsidRDefault="00762291" w:rsidP="00376362">
            <w:pPr>
              <w:pStyle w:val="BPC3Tableitems"/>
            </w:pPr>
            <w:r>
              <w:t>1.4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762291" w:rsidRDefault="00762291" w:rsidP="00376362">
            <w:pPr>
              <w:pStyle w:val="BPC3Tableitems"/>
            </w:pPr>
            <w:r>
              <w:t>30.12.2014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762291" w:rsidRDefault="00762291" w:rsidP="00314CEC">
            <w:pPr>
              <w:pStyle w:val="BPC3Tableitems"/>
            </w:pPr>
            <w:proofErr w:type="spellStart"/>
            <w:r>
              <w:t>Maslov</w:t>
            </w:r>
            <w:proofErr w:type="spellEnd"/>
            <w:r>
              <w:t xml:space="preserve"> I.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762291" w:rsidRPr="00282397" w:rsidRDefault="00762291" w:rsidP="00B30CB1">
            <w:pPr>
              <w:pStyle w:val="BPC3Tableitems"/>
            </w:pPr>
            <w:r>
              <w:t>Change mapping for account limit</w:t>
            </w:r>
          </w:p>
        </w:tc>
      </w:tr>
      <w:tr w:rsidR="00F7544C" w:rsidRPr="00B87C3A" w:rsidTr="00314CEC">
        <w:tc>
          <w:tcPr>
            <w:tcW w:w="1136" w:type="dxa"/>
            <w:shd w:val="clear" w:color="auto" w:fill="auto"/>
            <w:vAlign w:val="center"/>
          </w:tcPr>
          <w:p w:rsidR="00F7544C" w:rsidRDefault="00F7544C" w:rsidP="00376362">
            <w:pPr>
              <w:pStyle w:val="BPC3Tableitems"/>
            </w:pPr>
            <w:r>
              <w:t>1.5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F7544C" w:rsidRDefault="00F7544C" w:rsidP="00376362">
            <w:pPr>
              <w:pStyle w:val="BPC3Tableitems"/>
            </w:pPr>
            <w:r>
              <w:t>05.02.2015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F7544C" w:rsidRDefault="00C652DB" w:rsidP="00314CEC">
            <w:pPr>
              <w:pStyle w:val="BPC3Tableitems"/>
            </w:pPr>
            <w:proofErr w:type="spellStart"/>
            <w:r>
              <w:t>Maslov</w:t>
            </w:r>
            <w:proofErr w:type="spellEnd"/>
            <w:r>
              <w:t xml:space="preserve"> I.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F7544C" w:rsidRDefault="00C652DB" w:rsidP="00B30CB1">
            <w:pPr>
              <w:pStyle w:val="BPC3Tableitems"/>
            </w:pPr>
            <w:r>
              <w:t>Add mapping for terminal codes</w:t>
            </w:r>
          </w:p>
        </w:tc>
      </w:tr>
      <w:tr w:rsidR="00BC2233" w:rsidRPr="00B87C3A" w:rsidTr="00314CEC">
        <w:trPr>
          <w:ins w:id="13" w:author="Maslov" w:date="2015-09-25T17:27:00Z"/>
        </w:trPr>
        <w:tc>
          <w:tcPr>
            <w:tcW w:w="1136" w:type="dxa"/>
            <w:shd w:val="clear" w:color="auto" w:fill="auto"/>
            <w:vAlign w:val="center"/>
          </w:tcPr>
          <w:p w:rsidR="00BC2233" w:rsidRDefault="00BC2233" w:rsidP="00376362">
            <w:pPr>
              <w:pStyle w:val="BPC3Tableitems"/>
              <w:rPr>
                <w:ins w:id="14" w:author="Maslov" w:date="2015-09-25T17:27:00Z"/>
              </w:rPr>
            </w:pPr>
            <w:ins w:id="15" w:author="Maslov" w:date="2015-09-25T17:27:00Z">
              <w:r>
                <w:t>1</w:t>
              </w:r>
              <w:r>
                <w:rPr>
                  <w:sz w:val="28"/>
                </w:rPr>
                <w:t>.6</w:t>
              </w:r>
            </w:ins>
          </w:p>
        </w:tc>
        <w:tc>
          <w:tcPr>
            <w:tcW w:w="1542" w:type="dxa"/>
            <w:shd w:val="clear" w:color="auto" w:fill="auto"/>
            <w:vAlign w:val="center"/>
          </w:tcPr>
          <w:p w:rsidR="00BC2233" w:rsidRDefault="00BC2233" w:rsidP="00F462C3">
            <w:pPr>
              <w:pStyle w:val="BPC3Tableitems"/>
              <w:rPr>
                <w:ins w:id="16" w:author="Maslov" w:date="2015-09-25T17:27:00Z"/>
              </w:rPr>
            </w:pPr>
            <w:ins w:id="17" w:author="Maslov" w:date="2015-09-25T17:27:00Z">
              <w:r>
                <w:t>25.09.201</w:t>
              </w:r>
            </w:ins>
            <w:ins w:id="18" w:author="Maslov" w:date="2015-09-30T16:41:00Z">
              <w:r w:rsidR="00F462C3">
                <w:t>5</w:t>
              </w:r>
            </w:ins>
          </w:p>
        </w:tc>
        <w:tc>
          <w:tcPr>
            <w:tcW w:w="1951" w:type="dxa"/>
            <w:shd w:val="clear" w:color="auto" w:fill="auto"/>
            <w:vAlign w:val="center"/>
          </w:tcPr>
          <w:p w:rsidR="00BC2233" w:rsidRDefault="00BC2233" w:rsidP="00314CEC">
            <w:pPr>
              <w:pStyle w:val="BPC3Tableitems"/>
              <w:rPr>
                <w:ins w:id="19" w:author="Maslov" w:date="2015-09-25T17:27:00Z"/>
              </w:rPr>
            </w:pPr>
            <w:proofErr w:type="spellStart"/>
            <w:ins w:id="20" w:author="Maslov" w:date="2015-09-25T17:27:00Z">
              <w:r>
                <w:t>Maslov</w:t>
              </w:r>
              <w:proofErr w:type="spellEnd"/>
              <w:r>
                <w:t xml:space="preserve"> I.</w:t>
              </w:r>
            </w:ins>
          </w:p>
        </w:tc>
        <w:tc>
          <w:tcPr>
            <w:tcW w:w="4505" w:type="dxa"/>
            <w:shd w:val="clear" w:color="auto" w:fill="auto"/>
            <w:vAlign w:val="center"/>
          </w:tcPr>
          <w:p w:rsidR="00BC2233" w:rsidRDefault="00BC2233" w:rsidP="00BC2233">
            <w:pPr>
              <w:pStyle w:val="BPC3Tableitems"/>
              <w:rPr>
                <w:ins w:id="21" w:author="Maslov" w:date="2015-09-25T17:27:00Z"/>
              </w:rPr>
            </w:pPr>
            <w:ins w:id="22" w:author="Maslov" w:date="2015-09-25T17:27:00Z">
              <w:r>
                <w:t xml:space="preserve">Change mapping for “CARD </w:t>
              </w:r>
              <w:r w:rsidRPr="003477FD">
                <w:t>DATA</w:t>
              </w:r>
              <w:r>
                <w:t xml:space="preserve"> </w:t>
              </w:r>
              <w:r w:rsidRPr="003477FD">
                <w:t>INPUT</w:t>
              </w:r>
              <w:r>
                <w:t xml:space="preserve"> </w:t>
              </w:r>
              <w:r w:rsidRPr="003477FD">
                <w:t>CAP</w:t>
              </w:r>
              <w:r>
                <w:t>”</w:t>
              </w:r>
            </w:ins>
          </w:p>
        </w:tc>
      </w:tr>
      <w:tr w:rsidR="00F462C3" w:rsidRPr="00B87C3A" w:rsidTr="00314CEC">
        <w:trPr>
          <w:ins w:id="23" w:author="Maslov" w:date="2015-09-30T16:40:00Z"/>
        </w:trPr>
        <w:tc>
          <w:tcPr>
            <w:tcW w:w="1136" w:type="dxa"/>
            <w:shd w:val="clear" w:color="auto" w:fill="auto"/>
            <w:vAlign w:val="center"/>
          </w:tcPr>
          <w:p w:rsidR="00F462C3" w:rsidRDefault="00F462C3" w:rsidP="00376362">
            <w:pPr>
              <w:pStyle w:val="BPC3Tableitems"/>
              <w:rPr>
                <w:ins w:id="24" w:author="Maslov" w:date="2015-09-30T16:40:00Z"/>
              </w:rPr>
            </w:pPr>
            <w:ins w:id="25" w:author="Maslov" w:date="2015-09-30T16:40:00Z">
              <w:r>
                <w:t>1.7</w:t>
              </w:r>
            </w:ins>
          </w:p>
        </w:tc>
        <w:tc>
          <w:tcPr>
            <w:tcW w:w="1542" w:type="dxa"/>
            <w:shd w:val="clear" w:color="auto" w:fill="auto"/>
            <w:vAlign w:val="center"/>
          </w:tcPr>
          <w:p w:rsidR="00F462C3" w:rsidRDefault="00F462C3" w:rsidP="00376362">
            <w:pPr>
              <w:pStyle w:val="BPC3Tableitems"/>
              <w:rPr>
                <w:ins w:id="26" w:author="Maslov" w:date="2015-09-30T16:40:00Z"/>
              </w:rPr>
            </w:pPr>
            <w:ins w:id="27" w:author="Maslov" w:date="2015-09-30T16:40:00Z">
              <w:r>
                <w:t>30.09.</w:t>
              </w:r>
            </w:ins>
            <w:ins w:id="28" w:author="Maslov" w:date="2015-09-30T16:41:00Z">
              <w:r>
                <w:t>2015</w:t>
              </w:r>
            </w:ins>
          </w:p>
        </w:tc>
        <w:tc>
          <w:tcPr>
            <w:tcW w:w="1951" w:type="dxa"/>
            <w:shd w:val="clear" w:color="auto" w:fill="auto"/>
            <w:vAlign w:val="center"/>
          </w:tcPr>
          <w:p w:rsidR="00F462C3" w:rsidRDefault="00F462C3" w:rsidP="00314CEC">
            <w:pPr>
              <w:pStyle w:val="BPC3Tableitems"/>
              <w:rPr>
                <w:ins w:id="29" w:author="Maslov" w:date="2015-09-30T16:40:00Z"/>
              </w:rPr>
            </w:pPr>
            <w:proofErr w:type="spellStart"/>
            <w:ins w:id="30" w:author="Maslov" w:date="2015-09-30T16:41:00Z">
              <w:r>
                <w:t>Maslov</w:t>
              </w:r>
              <w:proofErr w:type="spellEnd"/>
              <w:r>
                <w:t xml:space="preserve"> I</w:t>
              </w:r>
            </w:ins>
          </w:p>
        </w:tc>
        <w:tc>
          <w:tcPr>
            <w:tcW w:w="4505" w:type="dxa"/>
            <w:shd w:val="clear" w:color="auto" w:fill="auto"/>
            <w:vAlign w:val="center"/>
          </w:tcPr>
          <w:p w:rsidR="00F462C3" w:rsidRPr="00F462C3" w:rsidRDefault="00F462C3" w:rsidP="00BC2233">
            <w:pPr>
              <w:pStyle w:val="BPC3Tableitems"/>
              <w:rPr>
                <w:ins w:id="31" w:author="Maslov" w:date="2015-09-30T16:40:00Z"/>
              </w:rPr>
            </w:pPr>
            <w:ins w:id="32" w:author="Maslov" w:date="2015-09-30T16:41:00Z">
              <w:r>
                <w:t>Change mapping “card presence” code</w:t>
              </w:r>
            </w:ins>
          </w:p>
        </w:tc>
      </w:tr>
    </w:tbl>
    <w:p w:rsidR="00376362" w:rsidRPr="00452B0A" w:rsidRDefault="00376362" w:rsidP="00354781">
      <w:pPr>
        <w:pStyle w:val="BPC3Heading2"/>
      </w:pPr>
      <w:bookmarkStart w:id="33" w:name="_Toc410903483"/>
      <w:r w:rsidRPr="00452B0A">
        <w:lastRenderedPageBreak/>
        <w:t>Document purpose</w:t>
      </w:r>
      <w:bookmarkEnd w:id="6"/>
      <w:bookmarkEnd w:id="7"/>
      <w:bookmarkEnd w:id="8"/>
      <w:bookmarkEnd w:id="33"/>
    </w:p>
    <w:p w:rsidR="009C204C" w:rsidRPr="00A7117E" w:rsidRDefault="00A7117E" w:rsidP="00A7117E">
      <w:pPr>
        <w:pStyle w:val="BPC3Bodyafterheading"/>
      </w:pPr>
      <w:proofErr w:type="gramStart"/>
      <w:r>
        <w:t>This document describe</w:t>
      </w:r>
      <w:proofErr w:type="gramEnd"/>
      <w:r>
        <w:t xml:space="preserve"> mapping of filed form </w:t>
      </w:r>
      <w:proofErr w:type="spellStart"/>
      <w:r w:rsidR="00D539BB">
        <w:t>svxp</w:t>
      </w:r>
      <w:proofErr w:type="spellEnd"/>
      <w:r w:rsidR="00D539BB">
        <w:t xml:space="preserve"> standard to </w:t>
      </w:r>
      <w:proofErr w:type="spellStart"/>
      <w:r w:rsidR="00D539BB">
        <w:t>svfe</w:t>
      </w:r>
      <w:proofErr w:type="spellEnd"/>
      <w:r w:rsidR="00D539BB">
        <w:t xml:space="preserve"> CREF/DBAL </w:t>
      </w:r>
      <w:r>
        <w:t>standard.</w:t>
      </w:r>
      <w:r w:rsidR="00FC39E6" w:rsidRPr="00A7117E">
        <w:t xml:space="preserve"> </w:t>
      </w:r>
      <w:r>
        <w:t>This</w:t>
      </w:r>
      <w:r w:rsidRPr="00A7117E">
        <w:t xml:space="preserve"> </w:t>
      </w:r>
      <w:r>
        <w:t>document</w:t>
      </w:r>
      <w:r w:rsidRPr="00A7117E">
        <w:t xml:space="preserve"> </w:t>
      </w:r>
      <w:r>
        <w:t>developed</w:t>
      </w:r>
      <w:r w:rsidRPr="00A7117E">
        <w:t xml:space="preserve"> </w:t>
      </w:r>
      <w:r>
        <w:t>for</w:t>
      </w:r>
      <w:r w:rsidRPr="00A7117E">
        <w:t xml:space="preserve"> </w:t>
      </w:r>
      <w:r>
        <w:t xml:space="preserve">internal use of BPC. </w:t>
      </w:r>
    </w:p>
    <w:p w:rsidR="00DE78AA" w:rsidRDefault="00DE78AA">
      <w:pPr>
        <w:rPr>
          <w:rFonts w:ascii="Calibri" w:hAnsi="Calibri"/>
          <w:caps/>
          <w:color w:val="003399"/>
          <w:sz w:val="40"/>
          <w:szCs w:val="36"/>
          <w:lang w:val="en-US" w:eastAsia="en-US"/>
        </w:rPr>
      </w:pPr>
      <w:r w:rsidRPr="005B1EFF">
        <w:rPr>
          <w:lang w:val="en-US"/>
        </w:rPr>
        <w:br w:type="page"/>
      </w:r>
    </w:p>
    <w:p w:rsidR="00FD000F" w:rsidRDefault="009F6693" w:rsidP="00FD000F">
      <w:pPr>
        <w:pStyle w:val="BPC3Heading1"/>
      </w:pPr>
      <w:bookmarkStart w:id="34" w:name="_Toc410903484"/>
      <w:bookmarkStart w:id="35" w:name="_Toc22525732"/>
      <w:bookmarkStart w:id="36" w:name="_Toc65498910"/>
      <w:bookmarkStart w:id="37" w:name="_Toc279055455"/>
      <w:bookmarkStart w:id="38" w:name="_Toc279055456"/>
      <w:bookmarkStart w:id="39" w:name="_Toc279055461"/>
      <w:r>
        <w:lastRenderedPageBreak/>
        <w:t>Transaction type</w:t>
      </w:r>
      <w:bookmarkEnd w:id="34"/>
      <w:r>
        <w:t xml:space="preserve"> </w:t>
      </w:r>
      <w:bookmarkEnd w:id="35"/>
      <w:bookmarkEnd w:id="36"/>
      <w:bookmarkEnd w:id="37"/>
      <w:bookmarkEnd w:id="38"/>
    </w:p>
    <w:p w:rsidR="009F6693" w:rsidRPr="00320E83" w:rsidRDefault="00EA3A83" w:rsidP="00FD000F">
      <w:pPr>
        <w:pStyle w:val="a1"/>
        <w:rPr>
          <w:lang w:val="en-US"/>
        </w:rPr>
      </w:pPr>
      <w:r>
        <w:rPr>
          <w:lang w:val="en-US"/>
        </w:rPr>
        <w:t>Mapping filed “</w:t>
      </w:r>
      <w:r w:rsidRPr="00EA3A83">
        <w:rPr>
          <w:lang w:val="en-US"/>
        </w:rPr>
        <w:t>SVFE Transaction Type</w:t>
      </w:r>
      <w:r>
        <w:rPr>
          <w:lang w:val="en-US"/>
        </w:rPr>
        <w:t xml:space="preserve">” from posting to tag </w:t>
      </w:r>
      <w:proofErr w:type="spellStart"/>
      <w:r>
        <w:rPr>
          <w:lang w:val="en-US"/>
        </w:rPr>
        <w:t>oper_type</w:t>
      </w:r>
      <w:proofErr w:type="spellEnd"/>
      <w:r>
        <w:rPr>
          <w:lang w:val="en-US"/>
        </w:rPr>
        <w:t xml:space="preserve"> and </w:t>
      </w:r>
      <w:proofErr w:type="spellStart"/>
      <w:r w:rsidRPr="00414C0F">
        <w:rPr>
          <w:lang w:val="en-US"/>
        </w:rPr>
        <w:t>msg_type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SVXP.clearing</w:t>
      </w:r>
      <w:proofErr w:type="spellEnd"/>
      <w:r>
        <w:rPr>
          <w:lang w:val="en-US"/>
        </w:rPr>
        <w:t xml:space="preserve">. </w:t>
      </w:r>
      <w:proofErr w:type="gramStart"/>
      <w:r w:rsidR="00320E83">
        <w:rPr>
          <w:lang w:val="en-US"/>
        </w:rPr>
        <w:t>I</w:t>
      </w:r>
      <w:r w:rsidR="00320E83" w:rsidRPr="00320E83">
        <w:rPr>
          <w:lang w:val="en-US"/>
        </w:rPr>
        <w:t xml:space="preserve">f value in the table </w:t>
      </w:r>
      <w:proofErr w:type="spellStart"/>
      <w:r w:rsidR="00320E83" w:rsidRPr="00320E83">
        <w:rPr>
          <w:lang w:val="en-US"/>
        </w:rPr>
        <w:t>msg_type</w:t>
      </w:r>
      <w:proofErr w:type="spellEnd"/>
      <w:r w:rsidR="00320E83" w:rsidRPr="00320E83">
        <w:rPr>
          <w:lang w:val="en-US"/>
        </w:rPr>
        <w:t xml:space="preserve"> not given the value of the tag must remain the same.</w:t>
      </w:r>
      <w:proofErr w:type="gramEnd"/>
      <w:r w:rsidR="00320E83">
        <w:rPr>
          <w:lang w:val="en-US"/>
        </w:rPr>
        <w:t xml:space="preserve"> </w:t>
      </w:r>
    </w:p>
    <w:tbl>
      <w:tblPr>
        <w:tblW w:w="8574" w:type="dxa"/>
        <w:tblInd w:w="288" w:type="dxa"/>
        <w:tblBorders>
          <w:top w:val="thinThickSmallGap" w:sz="24" w:space="0" w:color="00000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4820"/>
        <w:gridCol w:w="1383"/>
        <w:gridCol w:w="1417"/>
      </w:tblGrid>
      <w:tr w:rsidR="00CC3DD8" w:rsidRPr="00EA3A83" w:rsidTr="00832E2B">
        <w:trPr>
          <w:trHeight w:val="180"/>
          <w:tblHeader/>
        </w:trPr>
        <w:tc>
          <w:tcPr>
            <w:tcW w:w="954" w:type="dxa"/>
            <w:vMerge w:val="restart"/>
            <w:tcBorders>
              <w:top w:val="thinThickSmallGap" w:sz="24" w:space="0" w:color="000000"/>
            </w:tcBorders>
            <w:shd w:val="clear" w:color="auto" w:fill="B3B3B3"/>
          </w:tcPr>
          <w:p w:rsidR="00CC3DD8" w:rsidRPr="00CC3DD8" w:rsidRDefault="00CC3DD8" w:rsidP="00464672">
            <w:pPr>
              <w:keepNext/>
              <w:keepLines/>
              <w:jc w:val="center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Trans type</w:t>
            </w:r>
          </w:p>
        </w:tc>
        <w:tc>
          <w:tcPr>
            <w:tcW w:w="4820" w:type="dxa"/>
            <w:vMerge w:val="restart"/>
            <w:tcBorders>
              <w:top w:val="thinThickSmallGap" w:sz="24" w:space="0" w:color="000000"/>
            </w:tcBorders>
            <w:shd w:val="clear" w:color="auto" w:fill="B3B3B3"/>
          </w:tcPr>
          <w:p w:rsidR="00CC3DD8" w:rsidRPr="00CC3DD8" w:rsidRDefault="00CC3DD8" w:rsidP="00C93236">
            <w:pPr>
              <w:keepNext/>
              <w:keepLines/>
              <w:jc w:val="center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800" w:type="dxa"/>
            <w:gridSpan w:val="2"/>
            <w:tcBorders>
              <w:top w:val="thinThickSmallGap" w:sz="24" w:space="0" w:color="000000"/>
            </w:tcBorders>
            <w:shd w:val="clear" w:color="auto" w:fill="B3B3B3"/>
          </w:tcPr>
          <w:p w:rsidR="00CC3DD8" w:rsidRPr="00EA3A83" w:rsidRDefault="00CC3DD8" w:rsidP="00C93236">
            <w:pPr>
              <w:keepNext/>
              <w:keepLines/>
              <w:jc w:val="center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 w:rsidRPr="002C106B">
              <w:rPr>
                <w:rFonts w:ascii="Book Antiqua" w:hAnsi="Book Antiqua"/>
                <w:b/>
                <w:sz w:val="20"/>
                <w:szCs w:val="20"/>
              </w:rPr>
              <w:t>Описание</w:t>
            </w:r>
          </w:p>
        </w:tc>
      </w:tr>
      <w:tr w:rsidR="00CC3DD8" w:rsidRPr="00EA3A83" w:rsidTr="00832E2B">
        <w:trPr>
          <w:trHeight w:val="244"/>
          <w:tblHeader/>
        </w:trPr>
        <w:tc>
          <w:tcPr>
            <w:tcW w:w="954" w:type="dxa"/>
            <w:vMerge/>
            <w:tcBorders>
              <w:top w:val="single" w:sz="4" w:space="0" w:color="C0C0C0"/>
            </w:tcBorders>
            <w:shd w:val="clear" w:color="auto" w:fill="B3B3B3"/>
          </w:tcPr>
          <w:p w:rsidR="00CC3DD8" w:rsidRPr="00EA3A83" w:rsidRDefault="00CC3DD8" w:rsidP="00464672">
            <w:pPr>
              <w:keepNext/>
              <w:keepLines/>
              <w:jc w:val="center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  <w:tc>
          <w:tcPr>
            <w:tcW w:w="4820" w:type="dxa"/>
            <w:vMerge/>
            <w:tcBorders>
              <w:top w:val="single" w:sz="4" w:space="0" w:color="C0C0C0"/>
            </w:tcBorders>
            <w:shd w:val="clear" w:color="auto" w:fill="B3B3B3"/>
          </w:tcPr>
          <w:p w:rsidR="00CC3DD8" w:rsidRPr="00EA3A83" w:rsidRDefault="00CC3DD8" w:rsidP="00C93236">
            <w:pPr>
              <w:keepNext/>
              <w:keepLines/>
              <w:jc w:val="center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  <w:tc>
          <w:tcPr>
            <w:tcW w:w="1383" w:type="dxa"/>
            <w:tcBorders>
              <w:top w:val="single" w:sz="4" w:space="0" w:color="C0C0C0"/>
            </w:tcBorders>
            <w:shd w:val="clear" w:color="auto" w:fill="B3B3B3"/>
          </w:tcPr>
          <w:p w:rsidR="00CC3DD8" w:rsidRPr="001E18A0" w:rsidRDefault="00CC3DD8" w:rsidP="00C93236">
            <w:pPr>
              <w:keepNext/>
              <w:keepLines/>
              <w:jc w:val="center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msg_type</w:t>
            </w:r>
            <w:proofErr w:type="spellEnd"/>
          </w:p>
        </w:tc>
        <w:tc>
          <w:tcPr>
            <w:tcW w:w="1417" w:type="dxa"/>
            <w:tcBorders>
              <w:top w:val="single" w:sz="4" w:space="0" w:color="C0C0C0"/>
            </w:tcBorders>
            <w:shd w:val="clear" w:color="auto" w:fill="B3B3B3"/>
          </w:tcPr>
          <w:p w:rsidR="00CC3DD8" w:rsidRPr="001E18A0" w:rsidRDefault="00CC3DD8" w:rsidP="00C93236">
            <w:pPr>
              <w:keepNext/>
              <w:keepLines/>
              <w:jc w:val="center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oper_type</w:t>
            </w:r>
            <w:proofErr w:type="spellEnd"/>
          </w:p>
        </w:tc>
      </w:tr>
      <w:tr w:rsidR="00CC3DD8" w:rsidRPr="00EA3A83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999</w:t>
            </w:r>
          </w:p>
        </w:tc>
        <w:tc>
          <w:tcPr>
            <w:tcW w:w="4820" w:type="dxa"/>
          </w:tcPr>
          <w:p w:rsidR="00CC3DD8" w:rsidRPr="00EA3A83" w:rsidRDefault="00CC3DD8" w:rsidP="00C93236">
            <w:pPr>
              <w:snapToGrid w:val="0"/>
              <w:rPr>
                <w:sz w:val="22"/>
                <w:szCs w:val="22"/>
                <w:shd w:val="clear" w:color="auto" w:fill="FFFF00"/>
                <w:lang w:val="en-US"/>
              </w:rPr>
            </w:pPr>
          </w:p>
        </w:tc>
        <w:tc>
          <w:tcPr>
            <w:tcW w:w="1383" w:type="dxa"/>
          </w:tcPr>
          <w:p w:rsidR="00CC3DD8" w:rsidRPr="00EA3A83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EA3A83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CC3DD8" w:rsidRPr="00EA3A83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896</w:t>
            </w:r>
          </w:p>
        </w:tc>
        <w:tc>
          <w:tcPr>
            <w:tcW w:w="4820" w:type="dxa"/>
          </w:tcPr>
          <w:p w:rsidR="00CC3DD8" w:rsidRPr="00EA3A83" w:rsidRDefault="00CC3DD8" w:rsidP="00C93236">
            <w:pPr>
              <w:snapToGrid w:val="0"/>
              <w:rPr>
                <w:sz w:val="22"/>
                <w:szCs w:val="22"/>
                <w:shd w:val="clear" w:color="auto" w:fill="FFFF00"/>
                <w:lang w:val="en-US"/>
              </w:rPr>
            </w:pPr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CC3DD8" w:rsidRPr="00EA3A83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895</w:t>
            </w:r>
          </w:p>
        </w:tc>
        <w:tc>
          <w:tcPr>
            <w:tcW w:w="4820" w:type="dxa"/>
          </w:tcPr>
          <w:p w:rsidR="00CC3DD8" w:rsidRPr="00EA3A83" w:rsidRDefault="00CC3DD8" w:rsidP="00C93236">
            <w:pPr>
              <w:snapToGrid w:val="0"/>
              <w:rPr>
                <w:sz w:val="22"/>
                <w:szCs w:val="22"/>
                <w:shd w:val="clear" w:color="auto" w:fill="FFFF00"/>
                <w:lang w:val="en-US"/>
              </w:rPr>
            </w:pPr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CC3DD8" w:rsidRPr="00EA3A83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894</w:t>
            </w:r>
          </w:p>
        </w:tc>
        <w:tc>
          <w:tcPr>
            <w:tcW w:w="4820" w:type="dxa"/>
          </w:tcPr>
          <w:p w:rsidR="00CC3DD8" w:rsidRPr="00EA3A83" w:rsidRDefault="00CC3DD8" w:rsidP="00C93236">
            <w:pPr>
              <w:snapToGrid w:val="0"/>
              <w:rPr>
                <w:sz w:val="22"/>
                <w:szCs w:val="22"/>
                <w:shd w:val="clear" w:color="auto" w:fill="FFFF00"/>
                <w:lang w:val="en-US"/>
              </w:rPr>
            </w:pPr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CC3DD8" w:rsidRPr="00EA3A83" w:rsidTr="00832E2B">
        <w:trPr>
          <w:trHeight w:val="244"/>
        </w:trPr>
        <w:tc>
          <w:tcPr>
            <w:tcW w:w="954" w:type="dxa"/>
          </w:tcPr>
          <w:p w:rsidR="00CC3DD8" w:rsidRPr="00EA3A83" w:rsidRDefault="00CC3DD8" w:rsidP="00464672">
            <w:pPr>
              <w:jc w:val="center"/>
              <w:rPr>
                <w:sz w:val="22"/>
                <w:szCs w:val="22"/>
                <w:lang w:val="en-US"/>
              </w:rPr>
            </w:pPr>
            <w:r w:rsidRPr="00EA3A83">
              <w:rPr>
                <w:sz w:val="22"/>
                <w:szCs w:val="22"/>
                <w:lang w:val="en-US"/>
              </w:rPr>
              <w:t>893</w:t>
            </w:r>
          </w:p>
        </w:tc>
        <w:tc>
          <w:tcPr>
            <w:tcW w:w="4820" w:type="dxa"/>
          </w:tcPr>
          <w:p w:rsidR="00CC3DD8" w:rsidRPr="00EA3A83" w:rsidRDefault="00CC3DD8" w:rsidP="00332D5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383" w:type="dxa"/>
          </w:tcPr>
          <w:p w:rsidR="00CC3DD8" w:rsidRPr="00EA3A83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EA3A83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CC3DD8" w:rsidRPr="00EA3A83" w:rsidTr="00832E2B">
        <w:trPr>
          <w:trHeight w:val="244"/>
        </w:trPr>
        <w:tc>
          <w:tcPr>
            <w:tcW w:w="954" w:type="dxa"/>
          </w:tcPr>
          <w:p w:rsidR="00CC3DD8" w:rsidRPr="00EA3A83" w:rsidRDefault="00CC3DD8" w:rsidP="00464672">
            <w:pPr>
              <w:jc w:val="center"/>
              <w:rPr>
                <w:sz w:val="22"/>
                <w:szCs w:val="22"/>
                <w:lang w:val="en-US"/>
              </w:rPr>
            </w:pPr>
            <w:r w:rsidRPr="00EA3A83">
              <w:rPr>
                <w:sz w:val="22"/>
                <w:szCs w:val="22"/>
                <w:lang w:val="en-US"/>
              </w:rPr>
              <w:t>892</w:t>
            </w:r>
          </w:p>
        </w:tc>
        <w:tc>
          <w:tcPr>
            <w:tcW w:w="4820" w:type="dxa"/>
          </w:tcPr>
          <w:p w:rsidR="00CC3DD8" w:rsidRPr="00EA3A83" w:rsidRDefault="00CC3DD8" w:rsidP="00332D5C">
            <w:pPr>
              <w:rPr>
                <w:sz w:val="22"/>
                <w:szCs w:val="22"/>
                <w:lang w:val="en-US"/>
              </w:rPr>
            </w:pPr>
            <w:r w:rsidRPr="00EA3A83">
              <w:rPr>
                <w:sz w:val="22"/>
                <w:szCs w:val="22"/>
                <w:lang w:val="en-US"/>
              </w:rPr>
              <w:t xml:space="preserve">Ticket Print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891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Ticketing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CC3DD8" w:rsidRPr="00172F25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890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Original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Credit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CC3DD8" w:rsidRPr="00172F25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889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POS </w:t>
            </w:r>
            <w:proofErr w:type="spellStart"/>
            <w:r w:rsidRPr="00464672">
              <w:rPr>
                <w:sz w:val="22"/>
                <w:szCs w:val="22"/>
              </w:rPr>
              <w:t>Original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Credit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CC3DD8" w:rsidRPr="00172F25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888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Card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Validity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Check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CC3DD8" w:rsidRPr="00172F25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887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POS </w:t>
            </w:r>
            <w:proofErr w:type="spellStart"/>
            <w:r w:rsidRPr="00464672">
              <w:rPr>
                <w:sz w:val="22"/>
                <w:szCs w:val="22"/>
              </w:rPr>
              <w:t>Card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Validity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Check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886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Telephone Order Return or Refund            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885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Mail Order Return or Refund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884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Return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or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Refund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883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Telephone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Order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Purchase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882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Mail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Order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Purchase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881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Mobile</w:t>
            </w:r>
            <w:r w:rsidRPr="0013086B">
              <w:rPr>
                <w:sz w:val="22"/>
                <w:szCs w:val="22"/>
                <w:lang w:val="en-US"/>
              </w:rPr>
              <w:t xml:space="preserve"> phone payment for cash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880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Mobile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phone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shd w:val="clear" w:color="auto" w:fill="00FF00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shd w:val="clear" w:color="auto" w:fill="00FF00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803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EDBO: operational command request to ESB(make account transfer, credit fix </w:t>
            </w:r>
            <w:proofErr w:type="spellStart"/>
            <w:r w:rsidRPr="0013086B">
              <w:rPr>
                <w:sz w:val="22"/>
                <w:szCs w:val="22"/>
                <w:lang w:val="en-US"/>
              </w:rPr>
              <w:t>e.t.c</w:t>
            </w:r>
            <w:proofErr w:type="spellEnd"/>
            <w:r w:rsidRPr="0013086B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802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EDBO: get information request about requested data (information about account, credit or card)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801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EDBO: get parameters for requested operation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801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Request for card data update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800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EDBO: check EDBO presence for cardholder.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800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Account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Selection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799</w:t>
            </w:r>
          </w:p>
        </w:tc>
        <w:tc>
          <w:tcPr>
            <w:tcW w:w="4820" w:type="dxa"/>
          </w:tcPr>
          <w:p w:rsidR="00CC3DD8" w:rsidRPr="00464672" w:rsidRDefault="00CC3DD8" w:rsidP="00B266D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Fast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cash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798</w:t>
            </w:r>
          </w:p>
        </w:tc>
        <w:tc>
          <w:tcPr>
            <w:tcW w:w="4820" w:type="dxa"/>
          </w:tcPr>
          <w:p w:rsidR="00CC3DD8" w:rsidRPr="00464672" w:rsidRDefault="00CC3DD8" w:rsidP="00B266D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Service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off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OPTP0173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797</w:t>
            </w:r>
          </w:p>
        </w:tc>
        <w:tc>
          <w:tcPr>
            <w:tcW w:w="4820" w:type="dxa"/>
          </w:tcPr>
          <w:p w:rsidR="00CC3DD8" w:rsidRPr="00464672" w:rsidRDefault="00CC3DD8" w:rsidP="00B266D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Service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on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OPTP0174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796</w:t>
            </w:r>
          </w:p>
        </w:tc>
        <w:tc>
          <w:tcPr>
            <w:tcW w:w="4820" w:type="dxa"/>
          </w:tcPr>
          <w:p w:rsidR="00CC3DD8" w:rsidRPr="00464672" w:rsidRDefault="00CC3DD8" w:rsidP="00B266D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Account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verification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OPTP0032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795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Stop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Order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Request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794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Get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transaction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fee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parameters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793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POS </w:t>
            </w:r>
            <w:proofErr w:type="spellStart"/>
            <w:r w:rsidRPr="00464672">
              <w:rPr>
                <w:sz w:val="22"/>
                <w:szCs w:val="22"/>
              </w:rPr>
              <w:t>reconciliation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787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Second part of 2-steps </w:t>
            </w:r>
            <w:proofErr w:type="spellStart"/>
            <w:r w:rsidRPr="0013086B">
              <w:rPr>
                <w:sz w:val="22"/>
                <w:szCs w:val="22"/>
                <w:lang w:val="en-US"/>
              </w:rPr>
              <w:t>pos</w:t>
            </w:r>
            <w:proofErr w:type="spellEnd"/>
            <w:r w:rsidRPr="0013086B">
              <w:rPr>
                <w:sz w:val="22"/>
                <w:szCs w:val="22"/>
                <w:lang w:val="en-US"/>
              </w:rPr>
              <w:t xml:space="preserve"> credit transaction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786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CAVV </w:t>
            </w:r>
            <w:proofErr w:type="spellStart"/>
            <w:r w:rsidRPr="00464672">
              <w:rPr>
                <w:sz w:val="22"/>
                <w:szCs w:val="22"/>
              </w:rPr>
              <w:t>calculation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transaction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785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Credit part of P2P transaction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OPTP0026</w:t>
            </w:r>
            <w:r w:rsidRPr="00464672" w:rsidDel="00F219AE">
              <w:rPr>
                <w:sz w:val="22"/>
                <w:szCs w:val="22"/>
              </w:rPr>
              <w:t xml:space="preserve"> 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784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POS </w:t>
            </w:r>
            <w:proofErr w:type="spellStart"/>
            <w:r w:rsidRPr="00464672">
              <w:rPr>
                <w:sz w:val="22"/>
                <w:szCs w:val="22"/>
              </w:rPr>
              <w:t>balance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inquiry</w:t>
            </w:r>
            <w:proofErr w:type="spellEnd"/>
            <w:r w:rsidRPr="00464672">
              <w:rPr>
                <w:sz w:val="22"/>
                <w:szCs w:val="22"/>
              </w:rPr>
              <w:t xml:space="preserve">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OPTP0030</w:t>
            </w: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783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First part of 2-steps </w:t>
            </w:r>
            <w:proofErr w:type="spellStart"/>
            <w:r w:rsidRPr="0013086B">
              <w:rPr>
                <w:sz w:val="22"/>
                <w:szCs w:val="22"/>
                <w:lang w:val="en-US"/>
              </w:rPr>
              <w:t>pos</w:t>
            </w:r>
            <w:proofErr w:type="spellEnd"/>
            <w:r w:rsidRPr="0013086B">
              <w:rPr>
                <w:sz w:val="22"/>
                <w:szCs w:val="22"/>
                <w:lang w:val="en-US"/>
              </w:rPr>
              <w:t xml:space="preserve"> credit transaction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782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Change card status to VALID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OPTP0171</w:t>
            </w:r>
            <w:r w:rsidRPr="00464672" w:rsidDel="00F219AE">
              <w:rPr>
                <w:sz w:val="22"/>
                <w:szCs w:val="22"/>
              </w:rPr>
              <w:t xml:space="preserve"> 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781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Debit part of P2P transaction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OPTP0010</w:t>
            </w:r>
            <w:r w:rsidRPr="00464672" w:rsidDel="00F219AE">
              <w:rPr>
                <w:sz w:val="22"/>
                <w:szCs w:val="22"/>
              </w:rPr>
              <w:t xml:space="preserve"> 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780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Pos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settlement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779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Batch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totals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transaction</w:t>
            </w:r>
            <w:proofErr w:type="spellEnd"/>
            <w:r w:rsidRPr="00464672">
              <w:rPr>
                <w:sz w:val="22"/>
                <w:szCs w:val="22"/>
              </w:rPr>
              <w:t xml:space="preserve">    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778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Reset bags and envelopes counters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OPTP0804</w:t>
            </w:r>
            <w:r w:rsidRPr="00464672" w:rsidDel="00F219AE">
              <w:rPr>
                <w:sz w:val="22"/>
                <w:szCs w:val="22"/>
              </w:rPr>
              <w:t xml:space="preserve"> 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777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Cash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advance</w:t>
            </w:r>
            <w:proofErr w:type="spellEnd"/>
            <w:r w:rsidRPr="00464672">
              <w:rPr>
                <w:sz w:val="22"/>
                <w:szCs w:val="22"/>
              </w:rPr>
              <w:t xml:space="preserve">                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OPTP0012</w:t>
            </w:r>
            <w:r w:rsidRPr="00464672" w:rsidDel="00F219AE">
              <w:rPr>
                <w:sz w:val="22"/>
                <w:szCs w:val="22"/>
              </w:rPr>
              <w:t xml:space="preserve"> 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776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Purchase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with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cashback</w:t>
            </w:r>
            <w:proofErr w:type="spellEnd"/>
            <w:r w:rsidRPr="00464672">
              <w:rPr>
                <w:sz w:val="22"/>
                <w:szCs w:val="22"/>
              </w:rPr>
              <w:t xml:space="preserve">      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OPTP0009</w:t>
            </w:r>
            <w:r w:rsidRPr="00464672" w:rsidDel="00F219AE">
              <w:rPr>
                <w:sz w:val="22"/>
                <w:szCs w:val="22"/>
              </w:rPr>
              <w:t xml:space="preserve"> 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lastRenderedPageBreak/>
              <w:t>775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Return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or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refund</w:t>
            </w:r>
            <w:proofErr w:type="spellEnd"/>
            <w:r w:rsidRPr="00464672">
              <w:rPr>
                <w:sz w:val="22"/>
                <w:szCs w:val="22"/>
              </w:rPr>
              <w:t xml:space="preserve">            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OPTP0020</w:t>
            </w:r>
            <w:r w:rsidRPr="00464672" w:rsidDel="00F219AE">
              <w:rPr>
                <w:sz w:val="22"/>
                <w:szCs w:val="22"/>
              </w:rPr>
              <w:t xml:space="preserve"> 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774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Purchase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OPTP0000</w:t>
            </w:r>
            <w:r w:rsidRPr="00464672" w:rsidDel="00F219AE">
              <w:rPr>
                <w:sz w:val="22"/>
                <w:szCs w:val="22"/>
              </w:rPr>
              <w:t xml:space="preserve"> 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773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Credit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verification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772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Biometric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data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writing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request</w:t>
            </w:r>
            <w:proofErr w:type="spellEnd"/>
            <w:r w:rsidRPr="00464672">
              <w:rPr>
                <w:sz w:val="22"/>
                <w:szCs w:val="22"/>
              </w:rPr>
              <w:t xml:space="preserve">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771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SMS FEE </w:t>
            </w:r>
            <w:proofErr w:type="spellStart"/>
            <w:r w:rsidRPr="00464672">
              <w:rPr>
                <w:sz w:val="22"/>
                <w:szCs w:val="22"/>
              </w:rPr>
              <w:t>disburse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770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SMS FEE transaction (DB or CR)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769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SMS </w:t>
            </w:r>
            <w:proofErr w:type="spellStart"/>
            <w:r w:rsidRPr="00464672">
              <w:rPr>
                <w:sz w:val="22"/>
                <w:szCs w:val="22"/>
              </w:rPr>
              <w:t>representment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768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SMS </w:t>
            </w:r>
            <w:proofErr w:type="spellStart"/>
            <w:r w:rsidRPr="00464672">
              <w:rPr>
                <w:sz w:val="22"/>
                <w:szCs w:val="22"/>
              </w:rPr>
              <w:t>reversal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charge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back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767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SMS </w:t>
            </w:r>
            <w:proofErr w:type="spellStart"/>
            <w:r w:rsidRPr="00464672">
              <w:rPr>
                <w:sz w:val="22"/>
                <w:szCs w:val="22"/>
              </w:rPr>
              <w:t>charge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back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761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Presenting of available denominations for ATM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760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Credit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account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with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presentment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759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Balance inquiry on screen and receipt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OPTP0030</w:t>
            </w:r>
            <w:r w:rsidRPr="00464672" w:rsidDel="00F219AE">
              <w:rPr>
                <w:sz w:val="22"/>
                <w:szCs w:val="22"/>
              </w:rPr>
              <w:t xml:space="preserve"> 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758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Balance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inquiry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on</w:t>
            </w:r>
            <w:proofErr w:type="spellEnd"/>
            <w:r w:rsidRPr="00464672">
              <w:rPr>
                <w:sz w:val="22"/>
                <w:szCs w:val="22"/>
              </w:rPr>
              <w:t xml:space="preserve">  </w:t>
            </w:r>
            <w:proofErr w:type="spellStart"/>
            <w:r w:rsidRPr="00464672">
              <w:rPr>
                <w:sz w:val="22"/>
                <w:szCs w:val="22"/>
              </w:rPr>
              <w:t>receipt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OPTP0030</w:t>
            </w:r>
            <w:r w:rsidRPr="00464672" w:rsidDel="00F219AE">
              <w:rPr>
                <w:sz w:val="22"/>
                <w:szCs w:val="22"/>
              </w:rPr>
              <w:t xml:space="preserve"> 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757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Balance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inquiry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on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screen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OPTP0030</w:t>
            </w:r>
            <w:r w:rsidRPr="00464672" w:rsidDel="00F219AE">
              <w:rPr>
                <w:sz w:val="22"/>
                <w:szCs w:val="22"/>
              </w:rPr>
              <w:t xml:space="preserve"> 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756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Enter</w:t>
            </w:r>
            <w:proofErr w:type="spellEnd"/>
            <w:r w:rsidRPr="00464672">
              <w:rPr>
                <w:sz w:val="22"/>
                <w:szCs w:val="22"/>
              </w:rPr>
              <w:t xml:space="preserve"> PIN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755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Message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To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Bank</w:t>
            </w:r>
            <w:proofErr w:type="spellEnd"/>
            <w:r w:rsidRPr="00464672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754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Cancel</w:t>
            </w:r>
            <w:proofErr w:type="spellEnd"/>
            <w:r w:rsidRPr="00464672">
              <w:rPr>
                <w:sz w:val="22"/>
                <w:szCs w:val="22"/>
              </w:rPr>
              <w:t xml:space="preserve"> PIN </w:t>
            </w:r>
            <w:proofErr w:type="spellStart"/>
            <w:r w:rsidRPr="00464672">
              <w:rPr>
                <w:sz w:val="22"/>
                <w:szCs w:val="22"/>
              </w:rPr>
              <w:t>change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753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Reenter</w:t>
            </w:r>
            <w:proofErr w:type="spellEnd"/>
            <w:r w:rsidRPr="00464672">
              <w:rPr>
                <w:sz w:val="22"/>
                <w:szCs w:val="22"/>
              </w:rPr>
              <w:t xml:space="preserve"> PIN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752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PIN </w:t>
            </w:r>
            <w:proofErr w:type="spellStart"/>
            <w:r w:rsidRPr="00464672">
              <w:rPr>
                <w:sz w:val="22"/>
                <w:szCs w:val="22"/>
              </w:rPr>
              <w:t>Authorization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751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Change</w:t>
            </w:r>
            <w:proofErr w:type="spellEnd"/>
            <w:r w:rsidRPr="00464672">
              <w:rPr>
                <w:sz w:val="22"/>
                <w:szCs w:val="22"/>
              </w:rPr>
              <w:t xml:space="preserve"> PIN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OPTP0070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750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Credit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Adjustment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OPTP0422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749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Debit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Adjustment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OPTP0402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748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Reset of wrong PIN counter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OPTP0071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744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Add-Cash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Cassettes</w:t>
            </w:r>
            <w:proofErr w:type="spellEnd"/>
            <w:r w:rsidRPr="00464672">
              <w:rPr>
                <w:sz w:val="22"/>
                <w:szCs w:val="22"/>
              </w:rPr>
              <w:t xml:space="preserve"> 3 &amp; 4 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OPTP0802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743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Sign-On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Cassettes</w:t>
            </w:r>
            <w:proofErr w:type="spellEnd"/>
            <w:r w:rsidRPr="00464672">
              <w:rPr>
                <w:sz w:val="22"/>
                <w:szCs w:val="22"/>
              </w:rPr>
              <w:t xml:space="preserve"> 3 &amp; 4  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740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Check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guarantee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transaction</w:t>
            </w:r>
            <w:proofErr w:type="spellEnd"/>
            <w:r w:rsidRPr="00464672">
              <w:rPr>
                <w:sz w:val="22"/>
                <w:szCs w:val="22"/>
              </w:rPr>
              <w:t xml:space="preserve"> (POB)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738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Offline limit set for “PRO100” cards.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737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POS </w:t>
            </w:r>
            <w:proofErr w:type="spellStart"/>
            <w:r w:rsidRPr="00464672">
              <w:rPr>
                <w:sz w:val="22"/>
                <w:szCs w:val="22"/>
              </w:rPr>
              <w:t>Purchase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Completion</w:t>
            </w:r>
            <w:proofErr w:type="spellEnd"/>
            <w:r w:rsidRPr="00464672">
              <w:rPr>
                <w:sz w:val="22"/>
                <w:szCs w:val="22"/>
              </w:rPr>
              <w:t xml:space="preserve">  </w:t>
            </w:r>
          </w:p>
        </w:tc>
        <w:tc>
          <w:tcPr>
            <w:tcW w:w="1383" w:type="dxa"/>
          </w:tcPr>
          <w:p w:rsidR="00CC3DD8" w:rsidRPr="000F1353" w:rsidRDefault="00CC3DD8" w:rsidP="000F1353">
            <w:pPr>
              <w:pStyle w:val="af4"/>
              <w:snapToGrid w:val="0"/>
              <w:rPr>
                <w:sz w:val="20"/>
                <w:szCs w:val="20"/>
              </w:rPr>
            </w:pPr>
            <w:r w:rsidRPr="000F1353">
              <w:rPr>
                <w:sz w:val="20"/>
                <w:szCs w:val="20"/>
              </w:rPr>
              <w:t>MSGTCMPL</w:t>
            </w: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OPTP0000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736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POS </w:t>
            </w:r>
            <w:proofErr w:type="spellStart"/>
            <w:r w:rsidRPr="00464672">
              <w:rPr>
                <w:sz w:val="22"/>
                <w:szCs w:val="22"/>
              </w:rPr>
              <w:t>Purchase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Pre-Authorization</w:t>
            </w:r>
            <w:proofErr w:type="spellEnd"/>
          </w:p>
        </w:tc>
        <w:tc>
          <w:tcPr>
            <w:tcW w:w="1383" w:type="dxa"/>
          </w:tcPr>
          <w:p w:rsidR="00CC3DD8" w:rsidRPr="000F1353" w:rsidRDefault="00CC3DD8" w:rsidP="000F1353">
            <w:pPr>
              <w:pStyle w:val="af4"/>
              <w:snapToGrid w:val="0"/>
              <w:rPr>
                <w:sz w:val="20"/>
                <w:szCs w:val="20"/>
              </w:rPr>
            </w:pPr>
            <w:r w:rsidRPr="000F1353">
              <w:rPr>
                <w:sz w:val="20"/>
                <w:szCs w:val="20"/>
              </w:rPr>
              <w:t>MSGTPREU</w:t>
            </w: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OPTP0000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733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Pos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Adjustment</w:t>
            </w:r>
            <w:proofErr w:type="spellEnd"/>
            <w:r w:rsidRPr="00464672">
              <w:rPr>
                <w:sz w:val="22"/>
                <w:szCs w:val="22"/>
              </w:rPr>
              <w:t xml:space="preserve"> (</w:t>
            </w:r>
            <w:proofErr w:type="spellStart"/>
            <w:r w:rsidRPr="00464672">
              <w:rPr>
                <w:sz w:val="22"/>
                <w:szCs w:val="22"/>
              </w:rPr>
              <w:t>tips</w:t>
            </w:r>
            <w:proofErr w:type="spellEnd"/>
            <w:r w:rsidRPr="00464672">
              <w:rPr>
                <w:sz w:val="22"/>
                <w:szCs w:val="22"/>
              </w:rPr>
              <w:t xml:space="preserve">, </w:t>
            </w:r>
            <w:proofErr w:type="spellStart"/>
            <w:r w:rsidRPr="00464672">
              <w:rPr>
                <w:sz w:val="22"/>
                <w:szCs w:val="22"/>
              </w:rPr>
              <w:t>etc</w:t>
            </w:r>
            <w:proofErr w:type="spellEnd"/>
            <w:r w:rsidRPr="00464672">
              <w:rPr>
                <w:sz w:val="22"/>
                <w:szCs w:val="22"/>
              </w:rPr>
              <w:t>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730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Acquirer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Fee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Advice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Response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729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Arrest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funds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completion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722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reset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sequence</w:t>
            </w:r>
            <w:proofErr w:type="spellEnd"/>
            <w:r w:rsidRPr="00464672">
              <w:rPr>
                <w:sz w:val="22"/>
                <w:szCs w:val="22"/>
              </w:rPr>
              <w:t xml:space="preserve">          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OPTP0804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721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add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receipts</w:t>
            </w:r>
            <w:proofErr w:type="spellEnd"/>
            <w:r w:rsidRPr="00464672">
              <w:rPr>
                <w:sz w:val="22"/>
                <w:szCs w:val="22"/>
              </w:rPr>
              <w:t xml:space="preserve">            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720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Add-Cash</w:t>
            </w:r>
            <w:proofErr w:type="spellEnd"/>
            <w:r w:rsidRPr="00464672">
              <w:rPr>
                <w:sz w:val="22"/>
                <w:szCs w:val="22"/>
              </w:rPr>
              <w:t xml:space="preserve">    </w:t>
            </w:r>
            <w:proofErr w:type="spellStart"/>
            <w:r w:rsidRPr="00464672">
              <w:rPr>
                <w:sz w:val="22"/>
                <w:szCs w:val="22"/>
              </w:rPr>
              <w:t>Cassettes</w:t>
            </w:r>
            <w:proofErr w:type="spellEnd"/>
            <w:r w:rsidRPr="00464672">
              <w:rPr>
                <w:sz w:val="22"/>
                <w:szCs w:val="22"/>
              </w:rPr>
              <w:t xml:space="preserve"> 1 &amp; 2                                                  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OPTP0801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719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Sign-On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Cassettes</w:t>
            </w:r>
            <w:proofErr w:type="spellEnd"/>
            <w:r w:rsidRPr="00464672">
              <w:rPr>
                <w:sz w:val="22"/>
                <w:szCs w:val="22"/>
              </w:rPr>
              <w:t xml:space="preserve"> 1 &amp; 2                             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718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Settlement</w:t>
            </w:r>
            <w:proofErr w:type="spellEnd"/>
            <w:r w:rsidRPr="00464672">
              <w:rPr>
                <w:sz w:val="22"/>
                <w:szCs w:val="22"/>
              </w:rPr>
              <w:t xml:space="preserve">              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OPTP0803</w:t>
            </w:r>
            <w:r w:rsidRPr="00464672" w:rsidDel="00F219AE">
              <w:rPr>
                <w:sz w:val="22"/>
                <w:szCs w:val="22"/>
              </w:rPr>
              <w:t xml:space="preserve"> 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713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Reversal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gramStart"/>
            <w:r w:rsidRPr="00464672">
              <w:rPr>
                <w:sz w:val="22"/>
                <w:szCs w:val="22"/>
              </w:rPr>
              <w:t xml:space="preserve">( </w:t>
            </w:r>
            <w:proofErr w:type="spellStart"/>
            <w:proofErr w:type="gramEnd"/>
            <w:r w:rsidRPr="00464672">
              <w:rPr>
                <w:sz w:val="22"/>
                <w:szCs w:val="22"/>
              </w:rPr>
              <w:t>from</w:t>
            </w:r>
            <w:proofErr w:type="spellEnd"/>
            <w:r w:rsidRPr="00464672">
              <w:rPr>
                <w:sz w:val="22"/>
                <w:szCs w:val="22"/>
              </w:rPr>
              <w:t xml:space="preserve"> VOICE 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712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POS </w:t>
            </w:r>
            <w:proofErr w:type="spellStart"/>
            <w:r w:rsidRPr="00464672">
              <w:rPr>
                <w:sz w:val="22"/>
                <w:szCs w:val="22"/>
              </w:rPr>
              <w:t>Cash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Deposit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OPTP0022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711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E-POS </w:t>
            </w:r>
            <w:proofErr w:type="spellStart"/>
            <w:r w:rsidRPr="00464672">
              <w:rPr>
                <w:sz w:val="22"/>
                <w:szCs w:val="22"/>
              </w:rPr>
              <w:t>Cash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Deposit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OPTP0022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707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From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Envelope</w:t>
            </w:r>
            <w:proofErr w:type="spellEnd"/>
            <w:r w:rsidRPr="00464672">
              <w:rPr>
                <w:sz w:val="22"/>
                <w:szCs w:val="22"/>
              </w:rPr>
              <w:t xml:space="preserve">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OPTP0028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706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From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Account</w:t>
            </w:r>
            <w:proofErr w:type="spellEnd"/>
            <w:r w:rsidRPr="00464672">
              <w:rPr>
                <w:sz w:val="22"/>
                <w:szCs w:val="22"/>
              </w:rPr>
              <w:t xml:space="preserve">        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OPTP0028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705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Deposit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Transaction</w:t>
            </w:r>
            <w:proofErr w:type="spellEnd"/>
            <w:r w:rsidRPr="00464672"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OPTP0028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704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Statement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Request</w:t>
            </w:r>
            <w:proofErr w:type="spellEnd"/>
            <w:r w:rsidRPr="00464672">
              <w:rPr>
                <w:sz w:val="22"/>
                <w:szCs w:val="22"/>
              </w:rPr>
              <w:t xml:space="preserve">           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OPTP0038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703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Funds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Transfer</w:t>
            </w:r>
            <w:proofErr w:type="spellEnd"/>
            <w:r w:rsidRPr="00464672">
              <w:rPr>
                <w:sz w:val="22"/>
                <w:szCs w:val="22"/>
              </w:rPr>
              <w:t xml:space="preserve">              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OPTP0040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702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Balance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Inquiry</w:t>
            </w:r>
            <w:proofErr w:type="spellEnd"/>
            <w:r w:rsidRPr="00464672">
              <w:rPr>
                <w:sz w:val="22"/>
                <w:szCs w:val="22"/>
              </w:rPr>
              <w:t xml:space="preserve">             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OPTP0030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700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Cash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Withdrawal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OPTP0001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699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Cash Advance without card by customer request</w:t>
            </w:r>
          </w:p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Cash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Withdrawal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from</w:t>
            </w:r>
            <w:proofErr w:type="spellEnd"/>
            <w:r w:rsidRPr="00464672">
              <w:rPr>
                <w:sz w:val="22"/>
                <w:szCs w:val="22"/>
              </w:rPr>
              <w:t xml:space="preserve"> POS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698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Bill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Transaction</w:t>
            </w:r>
            <w:proofErr w:type="spellEnd"/>
            <w:r w:rsidRPr="00464672">
              <w:rPr>
                <w:sz w:val="22"/>
                <w:szCs w:val="22"/>
              </w:rPr>
              <w:t xml:space="preserve">  </w:t>
            </w:r>
            <w:proofErr w:type="gramStart"/>
            <w:r w:rsidRPr="00464672">
              <w:rPr>
                <w:sz w:val="22"/>
                <w:szCs w:val="22"/>
              </w:rPr>
              <w:t xml:space="preserve">( </w:t>
            </w:r>
            <w:proofErr w:type="gramEnd"/>
            <w:r w:rsidRPr="00464672">
              <w:rPr>
                <w:sz w:val="22"/>
                <w:szCs w:val="22"/>
              </w:rPr>
              <w:t xml:space="preserve">TURAN )  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OPTP0028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693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DPP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OPTP0028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lastRenderedPageBreak/>
              <w:t>692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Transfer from a SV account to a foreign account.  Essentially a debit from SV’s point of view.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OPTP0042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691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Debit bills payment w/o depository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OPTP0028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690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Debit bills payment w/ depository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OPTP0028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689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Card-to-card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transfer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OPTP0011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688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Coming in DBAL from BO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OPTP0400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687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Coming in DBAL from BO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OPTP0428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686</w:t>
            </w:r>
          </w:p>
        </w:tc>
        <w:tc>
          <w:tcPr>
            <w:tcW w:w="4820" w:type="dxa"/>
          </w:tcPr>
          <w:p w:rsidR="00CC3DD8" w:rsidRPr="0013086B" w:rsidRDefault="00CC3DD8" w:rsidP="00332D5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Purchase done via mail order or telephone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OPTP0000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685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Batch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totals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transaction</w:t>
            </w:r>
            <w:proofErr w:type="spellEnd"/>
            <w:r w:rsidRPr="00464672">
              <w:rPr>
                <w:sz w:val="22"/>
                <w:szCs w:val="22"/>
              </w:rPr>
              <w:t xml:space="preserve">    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70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684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Advanced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repayment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statement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683</w:t>
            </w:r>
          </w:p>
        </w:tc>
        <w:tc>
          <w:tcPr>
            <w:tcW w:w="4820" w:type="dxa"/>
          </w:tcPr>
          <w:p w:rsidR="00CC3DD8" w:rsidRPr="00464672" w:rsidRDefault="00CC3DD8" w:rsidP="00332D5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Cash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advance</w:t>
            </w:r>
            <w:proofErr w:type="spellEnd"/>
            <w:r w:rsidRPr="00464672">
              <w:rPr>
                <w:sz w:val="22"/>
                <w:szCs w:val="22"/>
              </w:rPr>
              <w:t xml:space="preserve">                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OPTP0012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682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Purchase with cash back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OPTP0009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681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 xml:space="preserve">Return or refund                    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OPTP0020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680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Purchase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OPTP0000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679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Credit verification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678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 xml:space="preserve">Purchase completion                   </w:t>
            </w:r>
          </w:p>
        </w:tc>
        <w:tc>
          <w:tcPr>
            <w:tcW w:w="1383" w:type="dxa"/>
          </w:tcPr>
          <w:p w:rsidR="00CC3DD8" w:rsidRPr="009D382F" w:rsidRDefault="00CC3DD8" w:rsidP="009D382F">
            <w:pPr>
              <w:pStyle w:val="af4"/>
              <w:snapToGrid w:val="0"/>
              <w:rPr>
                <w:sz w:val="20"/>
                <w:szCs w:val="20"/>
              </w:rPr>
            </w:pPr>
            <w:r w:rsidRPr="009D382F">
              <w:rPr>
                <w:sz w:val="20"/>
                <w:szCs w:val="20"/>
              </w:rPr>
              <w:t>MSGTCMPL</w:t>
            </w: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OPTP0000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677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 xml:space="preserve">Pre-purchase authorization            </w:t>
            </w:r>
          </w:p>
        </w:tc>
        <w:tc>
          <w:tcPr>
            <w:tcW w:w="1383" w:type="dxa"/>
          </w:tcPr>
          <w:p w:rsidR="00CC3DD8" w:rsidRPr="009D382F" w:rsidRDefault="00CC3DD8" w:rsidP="009D382F">
            <w:pPr>
              <w:pStyle w:val="af4"/>
              <w:snapToGrid w:val="0"/>
              <w:rPr>
                <w:sz w:val="20"/>
                <w:szCs w:val="20"/>
              </w:rPr>
            </w:pPr>
            <w:r w:rsidRPr="009D382F">
              <w:rPr>
                <w:sz w:val="20"/>
                <w:szCs w:val="20"/>
              </w:rPr>
              <w:t>MSGTPREU</w:t>
            </w: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OPTP0000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676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 xml:space="preserve">E-POS balance inquiry                 </w:t>
            </w:r>
          </w:p>
        </w:tc>
        <w:tc>
          <w:tcPr>
            <w:tcW w:w="1383" w:type="dxa"/>
          </w:tcPr>
          <w:p w:rsidR="00CC3DD8" w:rsidRPr="009D382F" w:rsidRDefault="00CC3DD8" w:rsidP="009D382F">
            <w:pPr>
              <w:pStyle w:val="af4"/>
              <w:snapToGrid w:val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OPTP0030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675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 xml:space="preserve">Credit Account on NN settlement day  </w:t>
            </w:r>
          </w:p>
        </w:tc>
        <w:tc>
          <w:tcPr>
            <w:tcW w:w="1383" w:type="dxa"/>
          </w:tcPr>
          <w:p w:rsidR="00CC3DD8" w:rsidRPr="009D382F" w:rsidRDefault="00CC3DD8" w:rsidP="009D382F">
            <w:pPr>
              <w:pStyle w:val="af4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OPTP0428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674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 xml:space="preserve">Credit Account on 1 settlement day   </w:t>
            </w:r>
          </w:p>
        </w:tc>
        <w:tc>
          <w:tcPr>
            <w:tcW w:w="1383" w:type="dxa"/>
          </w:tcPr>
          <w:p w:rsidR="00CC3DD8" w:rsidRPr="009D382F" w:rsidRDefault="00CC3DD8" w:rsidP="009D382F">
            <w:pPr>
              <w:pStyle w:val="af4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OPTP0428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673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 xml:space="preserve">Debit Account                        </w:t>
            </w:r>
          </w:p>
        </w:tc>
        <w:tc>
          <w:tcPr>
            <w:tcW w:w="1383" w:type="dxa"/>
          </w:tcPr>
          <w:p w:rsidR="00CC3DD8" w:rsidRPr="009D382F" w:rsidRDefault="00CC3DD8" w:rsidP="009D382F">
            <w:pPr>
              <w:pStyle w:val="af4"/>
              <w:snapToGrid w:val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OPTP0400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672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Change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card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status</w:t>
            </w:r>
            <w:proofErr w:type="spellEnd"/>
            <w:r w:rsidRPr="00464672">
              <w:rPr>
                <w:sz w:val="22"/>
                <w:szCs w:val="22"/>
              </w:rPr>
              <w:t xml:space="preserve">                   </w:t>
            </w:r>
          </w:p>
        </w:tc>
        <w:tc>
          <w:tcPr>
            <w:tcW w:w="1383" w:type="dxa"/>
          </w:tcPr>
          <w:p w:rsidR="00CC3DD8" w:rsidRPr="009D382F" w:rsidRDefault="00CC3DD8" w:rsidP="009D382F">
            <w:pPr>
              <w:pStyle w:val="af4"/>
              <w:snapToGrid w:val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OPTP0171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671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Manual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purchase</w:t>
            </w:r>
            <w:proofErr w:type="spellEnd"/>
            <w:r w:rsidRPr="00464672">
              <w:rPr>
                <w:sz w:val="22"/>
                <w:szCs w:val="22"/>
              </w:rPr>
              <w:t xml:space="preserve">                    </w:t>
            </w:r>
          </w:p>
        </w:tc>
        <w:tc>
          <w:tcPr>
            <w:tcW w:w="1383" w:type="dxa"/>
          </w:tcPr>
          <w:p w:rsidR="00CC3DD8" w:rsidRPr="009D382F" w:rsidRDefault="00CC3DD8" w:rsidP="009D382F">
            <w:pPr>
              <w:pStyle w:val="af4"/>
              <w:snapToGrid w:val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OPTP0000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670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Manual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cash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withdrawal</w:t>
            </w:r>
            <w:proofErr w:type="spellEnd"/>
            <w:r w:rsidRPr="00464672">
              <w:rPr>
                <w:sz w:val="22"/>
                <w:szCs w:val="22"/>
              </w:rPr>
              <w:t xml:space="preserve">             </w:t>
            </w:r>
          </w:p>
        </w:tc>
        <w:tc>
          <w:tcPr>
            <w:tcW w:w="1383" w:type="dxa"/>
          </w:tcPr>
          <w:p w:rsidR="00CC3DD8" w:rsidRPr="009D382F" w:rsidRDefault="00CC3DD8" w:rsidP="009D382F">
            <w:pPr>
              <w:pStyle w:val="af4"/>
              <w:snapToGrid w:val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OPTP0001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669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Manual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refund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completion</w:t>
            </w:r>
            <w:proofErr w:type="spellEnd"/>
            <w:r w:rsidRPr="00464672">
              <w:rPr>
                <w:sz w:val="22"/>
                <w:szCs w:val="22"/>
              </w:rPr>
              <w:t xml:space="preserve">        </w:t>
            </w:r>
          </w:p>
        </w:tc>
        <w:tc>
          <w:tcPr>
            <w:tcW w:w="1383" w:type="dxa"/>
          </w:tcPr>
          <w:p w:rsidR="00CC3DD8" w:rsidRPr="009D382F" w:rsidRDefault="00CC3DD8" w:rsidP="009D382F">
            <w:pPr>
              <w:pStyle w:val="af4"/>
              <w:snapToGrid w:val="0"/>
              <w:rPr>
                <w:sz w:val="20"/>
                <w:szCs w:val="20"/>
              </w:rPr>
            </w:pPr>
            <w:r w:rsidRPr="009D382F">
              <w:rPr>
                <w:sz w:val="20"/>
                <w:szCs w:val="20"/>
              </w:rPr>
              <w:t>MSGTCMPL</w:t>
            </w:r>
          </w:p>
        </w:tc>
        <w:tc>
          <w:tcPr>
            <w:tcW w:w="1417" w:type="dxa"/>
          </w:tcPr>
          <w:p w:rsidR="00CC3DD8" w:rsidRPr="00464672" w:rsidRDefault="009C4B33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OPTP0020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668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Manual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purchase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completion</w:t>
            </w:r>
            <w:proofErr w:type="spellEnd"/>
            <w:r w:rsidRPr="00464672">
              <w:rPr>
                <w:sz w:val="22"/>
                <w:szCs w:val="22"/>
              </w:rPr>
              <w:t xml:space="preserve">      </w:t>
            </w:r>
          </w:p>
        </w:tc>
        <w:tc>
          <w:tcPr>
            <w:tcW w:w="1383" w:type="dxa"/>
          </w:tcPr>
          <w:p w:rsidR="00CC3DD8" w:rsidRPr="009D382F" w:rsidRDefault="00CC3DD8" w:rsidP="009D382F">
            <w:pPr>
              <w:pStyle w:val="af4"/>
              <w:snapToGrid w:val="0"/>
              <w:rPr>
                <w:sz w:val="20"/>
                <w:szCs w:val="20"/>
              </w:rPr>
            </w:pPr>
            <w:r w:rsidRPr="009D382F">
              <w:rPr>
                <w:sz w:val="20"/>
                <w:szCs w:val="20"/>
              </w:rPr>
              <w:t>MSGTCMPL</w:t>
            </w: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OPTP0000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667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Manual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cash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completion</w:t>
            </w:r>
            <w:proofErr w:type="spellEnd"/>
            <w:r w:rsidRPr="00464672">
              <w:rPr>
                <w:sz w:val="22"/>
                <w:szCs w:val="22"/>
              </w:rPr>
              <w:t xml:space="preserve">          </w:t>
            </w:r>
          </w:p>
        </w:tc>
        <w:tc>
          <w:tcPr>
            <w:tcW w:w="1383" w:type="dxa"/>
          </w:tcPr>
          <w:p w:rsidR="00CC3DD8" w:rsidRPr="009D382F" w:rsidRDefault="00CC3DD8" w:rsidP="009D382F">
            <w:pPr>
              <w:pStyle w:val="af4"/>
              <w:snapToGrid w:val="0"/>
              <w:rPr>
                <w:sz w:val="20"/>
                <w:szCs w:val="20"/>
              </w:rPr>
            </w:pPr>
            <w:r w:rsidRPr="009D382F">
              <w:rPr>
                <w:sz w:val="20"/>
                <w:szCs w:val="20"/>
              </w:rPr>
              <w:t>MSGTCMPL</w:t>
            </w: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OPTP0012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666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Set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institute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account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665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Credit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institute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account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664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Debit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institute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account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663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Create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institute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account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662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Drop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institute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account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661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Set institute account as active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660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Set institute account as inactive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659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Debit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account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with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presentment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658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Offline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Decline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657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Issuer Failure/Issuer Script Results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651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Cardholder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name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inquiry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OPTP0031</w:t>
            </w: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650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Card</w:t>
            </w:r>
            <w:proofErr w:type="spellEnd"/>
            <w:r w:rsidRPr="00464672">
              <w:rPr>
                <w:sz w:val="22"/>
                <w:szCs w:val="22"/>
              </w:rPr>
              <w:t xml:space="preserve"> SVFE </w:t>
            </w:r>
            <w:proofErr w:type="spellStart"/>
            <w:r w:rsidRPr="00464672">
              <w:rPr>
                <w:sz w:val="22"/>
                <w:szCs w:val="22"/>
              </w:rPr>
              <w:t>status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inquiry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649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Get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customer</w:t>
            </w:r>
            <w:proofErr w:type="spellEnd"/>
            <w:r w:rsidRPr="00464672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OPTP0031</w:t>
            </w: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648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Account is tied to card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647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Card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personalization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646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Create account which tied to card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645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Card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repersonalization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644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Activate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card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643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Payment for mobile telephone optional 1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642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Payment for mobile telephone optional 2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641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Payment for mobile telephone optional 3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640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Payment for mobile telephone optional 4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639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Payment for mobile telephone optional 5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638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Payment for mobile telephone optional 6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lastRenderedPageBreak/>
              <w:t>637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Payment for mobile telephone optional 7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636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Payment for mobile telephone optional 8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635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Offline statement </w:t>
            </w:r>
          </w:p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Statement of offline transactions that’s loaded from the foreign system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634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16 (</w:t>
            </w:r>
            <w:proofErr w:type="spellStart"/>
            <w:r w:rsidRPr="00464672">
              <w:rPr>
                <w:sz w:val="22"/>
                <w:szCs w:val="22"/>
              </w:rPr>
              <w:t>Their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r w:rsidRPr="00464672">
              <w:rPr>
                <w:sz w:val="22"/>
                <w:szCs w:val="22"/>
              </w:rPr>
              <w:fldChar w:fldCharType="begin"/>
            </w:r>
            <w:r w:rsidRPr="00464672">
              <w:rPr>
                <w:sz w:val="22"/>
                <w:szCs w:val="22"/>
              </w:rPr>
              <w:instrText xml:space="preserve"> PAGE \*Arabic </w:instrText>
            </w:r>
            <w:r w:rsidRPr="00464672">
              <w:rPr>
                <w:sz w:val="22"/>
                <w:szCs w:val="22"/>
              </w:rPr>
              <w:fldChar w:fldCharType="separate"/>
            </w:r>
            <w:r w:rsidRPr="00464672">
              <w:rPr>
                <w:sz w:val="22"/>
                <w:szCs w:val="22"/>
              </w:rPr>
              <w:t>10</w:t>
            </w:r>
            <w:r w:rsidRPr="00464672">
              <w:rPr>
                <w:sz w:val="22"/>
                <w:szCs w:val="22"/>
              </w:rPr>
              <w:fldChar w:fldCharType="end"/>
            </w:r>
            <w:r w:rsidRPr="00464672">
              <w:rPr>
                <w:sz w:val="22"/>
                <w:szCs w:val="22"/>
              </w:rPr>
              <w:t>ard)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633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15 (</w:t>
            </w:r>
            <w:proofErr w:type="spellStart"/>
            <w:r w:rsidRPr="00464672">
              <w:rPr>
                <w:sz w:val="22"/>
                <w:szCs w:val="22"/>
              </w:rPr>
              <w:t>Their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r w:rsidRPr="00464672">
              <w:rPr>
                <w:sz w:val="22"/>
                <w:szCs w:val="22"/>
              </w:rPr>
              <w:fldChar w:fldCharType="begin"/>
            </w:r>
            <w:r w:rsidRPr="00464672">
              <w:rPr>
                <w:sz w:val="22"/>
                <w:szCs w:val="22"/>
              </w:rPr>
              <w:instrText xml:space="preserve"> PAGE \*Arabic </w:instrText>
            </w:r>
            <w:r w:rsidRPr="00464672">
              <w:rPr>
                <w:sz w:val="22"/>
                <w:szCs w:val="22"/>
              </w:rPr>
              <w:fldChar w:fldCharType="separate"/>
            </w:r>
            <w:r w:rsidRPr="00464672">
              <w:rPr>
                <w:sz w:val="22"/>
                <w:szCs w:val="22"/>
              </w:rPr>
              <w:t>10</w:t>
            </w:r>
            <w:r w:rsidRPr="00464672">
              <w:rPr>
                <w:sz w:val="22"/>
                <w:szCs w:val="22"/>
              </w:rPr>
              <w:fldChar w:fldCharType="end"/>
            </w:r>
            <w:r w:rsidRPr="00464672">
              <w:rPr>
                <w:sz w:val="22"/>
                <w:szCs w:val="22"/>
              </w:rPr>
              <w:t>ard)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632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14 (</w:t>
            </w:r>
            <w:proofErr w:type="spellStart"/>
            <w:r w:rsidRPr="00464672">
              <w:rPr>
                <w:sz w:val="22"/>
                <w:szCs w:val="22"/>
              </w:rPr>
              <w:t>Their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r w:rsidRPr="00464672">
              <w:rPr>
                <w:sz w:val="22"/>
                <w:szCs w:val="22"/>
              </w:rPr>
              <w:fldChar w:fldCharType="begin"/>
            </w:r>
            <w:r w:rsidRPr="00464672">
              <w:rPr>
                <w:sz w:val="22"/>
                <w:szCs w:val="22"/>
              </w:rPr>
              <w:instrText xml:space="preserve"> PAGE \*Arabic </w:instrText>
            </w:r>
            <w:r w:rsidRPr="00464672">
              <w:rPr>
                <w:sz w:val="22"/>
                <w:szCs w:val="22"/>
              </w:rPr>
              <w:fldChar w:fldCharType="separate"/>
            </w:r>
            <w:r w:rsidRPr="00464672">
              <w:rPr>
                <w:sz w:val="22"/>
                <w:szCs w:val="22"/>
              </w:rPr>
              <w:t>10</w:t>
            </w:r>
            <w:r w:rsidRPr="00464672">
              <w:rPr>
                <w:sz w:val="22"/>
                <w:szCs w:val="22"/>
              </w:rPr>
              <w:fldChar w:fldCharType="end"/>
            </w:r>
            <w:r w:rsidRPr="00464672">
              <w:rPr>
                <w:sz w:val="22"/>
                <w:szCs w:val="22"/>
              </w:rPr>
              <w:t>ard)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631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13 (</w:t>
            </w:r>
            <w:proofErr w:type="spellStart"/>
            <w:r w:rsidRPr="00464672">
              <w:rPr>
                <w:sz w:val="22"/>
                <w:szCs w:val="22"/>
              </w:rPr>
              <w:t>Their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r w:rsidRPr="00464672">
              <w:rPr>
                <w:sz w:val="22"/>
                <w:szCs w:val="22"/>
              </w:rPr>
              <w:fldChar w:fldCharType="begin"/>
            </w:r>
            <w:r w:rsidRPr="00464672">
              <w:rPr>
                <w:sz w:val="22"/>
                <w:szCs w:val="22"/>
              </w:rPr>
              <w:instrText xml:space="preserve"> PAGE \*Arabic </w:instrText>
            </w:r>
            <w:r w:rsidRPr="00464672">
              <w:rPr>
                <w:sz w:val="22"/>
                <w:szCs w:val="22"/>
              </w:rPr>
              <w:fldChar w:fldCharType="separate"/>
            </w:r>
            <w:r w:rsidRPr="00464672">
              <w:rPr>
                <w:sz w:val="22"/>
                <w:szCs w:val="22"/>
              </w:rPr>
              <w:t>10</w:t>
            </w:r>
            <w:r w:rsidRPr="00464672">
              <w:rPr>
                <w:sz w:val="22"/>
                <w:szCs w:val="22"/>
              </w:rPr>
              <w:fldChar w:fldCharType="end"/>
            </w:r>
            <w:r w:rsidRPr="00464672">
              <w:rPr>
                <w:sz w:val="22"/>
                <w:szCs w:val="22"/>
              </w:rPr>
              <w:t>ard)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630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12 (</w:t>
            </w:r>
            <w:proofErr w:type="spellStart"/>
            <w:r w:rsidRPr="00464672">
              <w:rPr>
                <w:sz w:val="22"/>
                <w:szCs w:val="22"/>
              </w:rPr>
              <w:t>Their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r w:rsidRPr="00464672">
              <w:rPr>
                <w:sz w:val="22"/>
                <w:szCs w:val="22"/>
              </w:rPr>
              <w:fldChar w:fldCharType="begin"/>
            </w:r>
            <w:r w:rsidRPr="00464672">
              <w:rPr>
                <w:sz w:val="22"/>
                <w:szCs w:val="22"/>
              </w:rPr>
              <w:instrText xml:space="preserve"> PAGE \*Arabic </w:instrText>
            </w:r>
            <w:r w:rsidRPr="00464672">
              <w:rPr>
                <w:sz w:val="22"/>
                <w:szCs w:val="22"/>
              </w:rPr>
              <w:fldChar w:fldCharType="separate"/>
            </w:r>
            <w:r w:rsidRPr="00464672">
              <w:rPr>
                <w:sz w:val="22"/>
                <w:szCs w:val="22"/>
              </w:rPr>
              <w:t>10</w:t>
            </w:r>
            <w:r w:rsidRPr="00464672">
              <w:rPr>
                <w:sz w:val="22"/>
                <w:szCs w:val="22"/>
              </w:rPr>
              <w:fldChar w:fldCharType="end"/>
            </w:r>
            <w:r w:rsidRPr="00464672">
              <w:rPr>
                <w:sz w:val="22"/>
                <w:szCs w:val="22"/>
              </w:rPr>
              <w:t>ard)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629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11 (</w:t>
            </w:r>
            <w:proofErr w:type="spellStart"/>
            <w:r w:rsidRPr="00464672">
              <w:rPr>
                <w:sz w:val="22"/>
                <w:szCs w:val="22"/>
              </w:rPr>
              <w:t>Their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r w:rsidRPr="00464672">
              <w:rPr>
                <w:sz w:val="22"/>
                <w:szCs w:val="22"/>
              </w:rPr>
              <w:fldChar w:fldCharType="begin"/>
            </w:r>
            <w:r w:rsidRPr="00464672">
              <w:rPr>
                <w:sz w:val="22"/>
                <w:szCs w:val="22"/>
              </w:rPr>
              <w:instrText xml:space="preserve"> PAGE \*Arabic </w:instrText>
            </w:r>
            <w:r w:rsidRPr="00464672">
              <w:rPr>
                <w:sz w:val="22"/>
                <w:szCs w:val="22"/>
              </w:rPr>
              <w:fldChar w:fldCharType="separate"/>
            </w:r>
            <w:r w:rsidRPr="00464672">
              <w:rPr>
                <w:sz w:val="22"/>
                <w:szCs w:val="22"/>
              </w:rPr>
              <w:t>10</w:t>
            </w:r>
            <w:r w:rsidRPr="00464672">
              <w:rPr>
                <w:sz w:val="22"/>
                <w:szCs w:val="22"/>
              </w:rPr>
              <w:fldChar w:fldCharType="end"/>
            </w:r>
            <w:r w:rsidRPr="00464672">
              <w:rPr>
                <w:sz w:val="22"/>
                <w:szCs w:val="22"/>
              </w:rPr>
              <w:t>ard)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628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10 (</w:t>
            </w:r>
            <w:proofErr w:type="spellStart"/>
            <w:r w:rsidRPr="00464672">
              <w:rPr>
                <w:sz w:val="22"/>
                <w:szCs w:val="22"/>
              </w:rPr>
              <w:t>Their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r w:rsidRPr="00464672">
              <w:rPr>
                <w:sz w:val="22"/>
                <w:szCs w:val="22"/>
              </w:rPr>
              <w:fldChar w:fldCharType="begin"/>
            </w:r>
            <w:r w:rsidRPr="00464672">
              <w:rPr>
                <w:sz w:val="22"/>
                <w:szCs w:val="22"/>
              </w:rPr>
              <w:instrText xml:space="preserve"> PAGE \*Arabic </w:instrText>
            </w:r>
            <w:r w:rsidRPr="00464672">
              <w:rPr>
                <w:sz w:val="22"/>
                <w:szCs w:val="22"/>
              </w:rPr>
              <w:fldChar w:fldCharType="separate"/>
            </w:r>
            <w:r w:rsidRPr="00464672">
              <w:rPr>
                <w:sz w:val="22"/>
                <w:szCs w:val="22"/>
              </w:rPr>
              <w:t>10</w:t>
            </w:r>
            <w:r w:rsidRPr="00464672">
              <w:rPr>
                <w:sz w:val="22"/>
                <w:szCs w:val="22"/>
              </w:rPr>
              <w:fldChar w:fldCharType="end"/>
            </w:r>
            <w:r w:rsidRPr="00464672">
              <w:rPr>
                <w:sz w:val="22"/>
                <w:szCs w:val="22"/>
              </w:rPr>
              <w:t>ard)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627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9   (</w:t>
            </w:r>
            <w:proofErr w:type="spellStart"/>
            <w:r w:rsidRPr="00464672">
              <w:rPr>
                <w:sz w:val="22"/>
                <w:szCs w:val="22"/>
              </w:rPr>
              <w:t>Their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r w:rsidRPr="00464672">
              <w:rPr>
                <w:sz w:val="22"/>
                <w:szCs w:val="22"/>
              </w:rPr>
              <w:fldChar w:fldCharType="begin"/>
            </w:r>
            <w:r w:rsidRPr="00464672">
              <w:rPr>
                <w:sz w:val="22"/>
                <w:szCs w:val="22"/>
              </w:rPr>
              <w:instrText xml:space="preserve"> PAGE \*Arabic </w:instrText>
            </w:r>
            <w:r w:rsidRPr="00464672">
              <w:rPr>
                <w:sz w:val="22"/>
                <w:szCs w:val="22"/>
              </w:rPr>
              <w:fldChar w:fldCharType="separate"/>
            </w:r>
            <w:r w:rsidRPr="00464672">
              <w:rPr>
                <w:sz w:val="22"/>
                <w:szCs w:val="22"/>
              </w:rPr>
              <w:t>10</w:t>
            </w:r>
            <w:r w:rsidRPr="00464672">
              <w:rPr>
                <w:sz w:val="22"/>
                <w:szCs w:val="22"/>
              </w:rPr>
              <w:fldChar w:fldCharType="end"/>
            </w:r>
            <w:r w:rsidRPr="00464672">
              <w:rPr>
                <w:sz w:val="22"/>
                <w:szCs w:val="22"/>
              </w:rPr>
              <w:t>ard)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626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8 (</w:t>
            </w:r>
            <w:proofErr w:type="spellStart"/>
            <w:r w:rsidRPr="00464672">
              <w:rPr>
                <w:sz w:val="22"/>
                <w:szCs w:val="22"/>
              </w:rPr>
              <w:t>Our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card</w:t>
            </w:r>
            <w:proofErr w:type="spellEnd"/>
            <w:r w:rsidRPr="00464672">
              <w:rPr>
                <w:sz w:val="22"/>
                <w:szCs w:val="22"/>
              </w:rPr>
              <w:t>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625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07 (</w:t>
            </w:r>
            <w:proofErr w:type="spellStart"/>
            <w:r w:rsidRPr="00464672">
              <w:rPr>
                <w:sz w:val="22"/>
                <w:szCs w:val="22"/>
              </w:rPr>
              <w:t>Our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r w:rsidRPr="00464672">
              <w:rPr>
                <w:sz w:val="22"/>
                <w:szCs w:val="22"/>
              </w:rPr>
              <w:fldChar w:fldCharType="begin"/>
            </w:r>
            <w:r w:rsidRPr="00464672">
              <w:rPr>
                <w:sz w:val="22"/>
                <w:szCs w:val="22"/>
              </w:rPr>
              <w:instrText xml:space="preserve"> PAGE \*Arabic </w:instrText>
            </w:r>
            <w:r w:rsidRPr="00464672">
              <w:rPr>
                <w:sz w:val="22"/>
                <w:szCs w:val="22"/>
              </w:rPr>
              <w:fldChar w:fldCharType="separate"/>
            </w:r>
            <w:r w:rsidRPr="00464672">
              <w:rPr>
                <w:sz w:val="22"/>
                <w:szCs w:val="22"/>
              </w:rPr>
              <w:t>10</w:t>
            </w:r>
            <w:r w:rsidRPr="00464672">
              <w:rPr>
                <w:sz w:val="22"/>
                <w:szCs w:val="22"/>
              </w:rPr>
              <w:fldChar w:fldCharType="end"/>
            </w:r>
            <w:r w:rsidRPr="00464672">
              <w:rPr>
                <w:sz w:val="22"/>
                <w:szCs w:val="22"/>
              </w:rPr>
              <w:t>ard)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624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06 (</w:t>
            </w:r>
            <w:proofErr w:type="spellStart"/>
            <w:r w:rsidRPr="00464672">
              <w:rPr>
                <w:sz w:val="22"/>
                <w:szCs w:val="22"/>
              </w:rPr>
              <w:t>Our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r w:rsidRPr="00464672">
              <w:rPr>
                <w:sz w:val="22"/>
                <w:szCs w:val="22"/>
              </w:rPr>
              <w:fldChar w:fldCharType="begin"/>
            </w:r>
            <w:r w:rsidRPr="00464672">
              <w:rPr>
                <w:sz w:val="22"/>
                <w:szCs w:val="22"/>
              </w:rPr>
              <w:instrText xml:space="preserve"> PAGE \*Arabic </w:instrText>
            </w:r>
            <w:r w:rsidRPr="00464672">
              <w:rPr>
                <w:sz w:val="22"/>
                <w:szCs w:val="22"/>
              </w:rPr>
              <w:fldChar w:fldCharType="separate"/>
            </w:r>
            <w:r w:rsidRPr="00464672">
              <w:rPr>
                <w:sz w:val="22"/>
                <w:szCs w:val="22"/>
              </w:rPr>
              <w:t>10</w:t>
            </w:r>
            <w:r w:rsidRPr="00464672">
              <w:rPr>
                <w:sz w:val="22"/>
                <w:szCs w:val="22"/>
              </w:rPr>
              <w:fldChar w:fldCharType="end"/>
            </w:r>
            <w:r w:rsidRPr="00464672">
              <w:rPr>
                <w:sz w:val="22"/>
                <w:szCs w:val="22"/>
              </w:rPr>
              <w:t>ard)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623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05 (</w:t>
            </w:r>
            <w:proofErr w:type="spellStart"/>
            <w:r w:rsidRPr="00464672">
              <w:rPr>
                <w:sz w:val="22"/>
                <w:szCs w:val="22"/>
              </w:rPr>
              <w:t>Our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r w:rsidRPr="00464672">
              <w:rPr>
                <w:sz w:val="22"/>
                <w:szCs w:val="22"/>
              </w:rPr>
              <w:fldChar w:fldCharType="begin"/>
            </w:r>
            <w:r w:rsidRPr="00464672">
              <w:rPr>
                <w:sz w:val="22"/>
                <w:szCs w:val="22"/>
              </w:rPr>
              <w:instrText xml:space="preserve"> PAGE \*Arabic </w:instrText>
            </w:r>
            <w:r w:rsidRPr="00464672">
              <w:rPr>
                <w:sz w:val="22"/>
                <w:szCs w:val="22"/>
              </w:rPr>
              <w:fldChar w:fldCharType="separate"/>
            </w:r>
            <w:r w:rsidRPr="00464672">
              <w:rPr>
                <w:sz w:val="22"/>
                <w:szCs w:val="22"/>
              </w:rPr>
              <w:t>10</w:t>
            </w:r>
            <w:r w:rsidRPr="00464672">
              <w:rPr>
                <w:sz w:val="22"/>
                <w:szCs w:val="22"/>
              </w:rPr>
              <w:fldChar w:fldCharType="end"/>
            </w:r>
            <w:r w:rsidRPr="00464672">
              <w:rPr>
                <w:sz w:val="22"/>
                <w:szCs w:val="22"/>
              </w:rPr>
              <w:t>ard)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622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04 (</w:t>
            </w:r>
            <w:proofErr w:type="spellStart"/>
            <w:r w:rsidRPr="00464672">
              <w:rPr>
                <w:sz w:val="22"/>
                <w:szCs w:val="22"/>
              </w:rPr>
              <w:t>Our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r w:rsidRPr="00464672">
              <w:rPr>
                <w:sz w:val="22"/>
                <w:szCs w:val="22"/>
              </w:rPr>
              <w:fldChar w:fldCharType="begin"/>
            </w:r>
            <w:r w:rsidRPr="00464672">
              <w:rPr>
                <w:sz w:val="22"/>
                <w:szCs w:val="22"/>
              </w:rPr>
              <w:instrText xml:space="preserve"> PAGE \*Arabic </w:instrText>
            </w:r>
            <w:r w:rsidRPr="00464672">
              <w:rPr>
                <w:sz w:val="22"/>
                <w:szCs w:val="22"/>
              </w:rPr>
              <w:fldChar w:fldCharType="separate"/>
            </w:r>
            <w:r w:rsidRPr="00464672">
              <w:rPr>
                <w:sz w:val="22"/>
                <w:szCs w:val="22"/>
              </w:rPr>
              <w:t>10</w:t>
            </w:r>
            <w:r w:rsidRPr="00464672">
              <w:rPr>
                <w:sz w:val="22"/>
                <w:szCs w:val="22"/>
              </w:rPr>
              <w:fldChar w:fldCharType="end"/>
            </w:r>
            <w:r w:rsidRPr="00464672">
              <w:rPr>
                <w:sz w:val="22"/>
                <w:szCs w:val="22"/>
              </w:rPr>
              <w:t>ard)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621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03 (</w:t>
            </w:r>
            <w:proofErr w:type="spellStart"/>
            <w:r w:rsidRPr="00464672">
              <w:rPr>
                <w:sz w:val="22"/>
                <w:szCs w:val="22"/>
              </w:rPr>
              <w:t>Our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r w:rsidRPr="00464672">
              <w:rPr>
                <w:sz w:val="22"/>
                <w:szCs w:val="22"/>
              </w:rPr>
              <w:fldChar w:fldCharType="begin"/>
            </w:r>
            <w:r w:rsidRPr="00464672">
              <w:rPr>
                <w:sz w:val="22"/>
                <w:szCs w:val="22"/>
              </w:rPr>
              <w:instrText xml:space="preserve"> PAGE \*Arabic </w:instrText>
            </w:r>
            <w:r w:rsidRPr="00464672">
              <w:rPr>
                <w:sz w:val="22"/>
                <w:szCs w:val="22"/>
              </w:rPr>
              <w:fldChar w:fldCharType="separate"/>
            </w:r>
            <w:r w:rsidRPr="00464672">
              <w:rPr>
                <w:sz w:val="22"/>
                <w:szCs w:val="22"/>
              </w:rPr>
              <w:t>10</w:t>
            </w:r>
            <w:r w:rsidRPr="00464672">
              <w:rPr>
                <w:sz w:val="22"/>
                <w:szCs w:val="22"/>
              </w:rPr>
              <w:fldChar w:fldCharType="end"/>
            </w:r>
            <w:r w:rsidRPr="00464672">
              <w:rPr>
                <w:sz w:val="22"/>
                <w:szCs w:val="22"/>
              </w:rPr>
              <w:t>ard)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620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02 (</w:t>
            </w:r>
            <w:proofErr w:type="spellStart"/>
            <w:r w:rsidRPr="00464672">
              <w:rPr>
                <w:sz w:val="22"/>
                <w:szCs w:val="22"/>
              </w:rPr>
              <w:t>Our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r w:rsidRPr="00464672">
              <w:rPr>
                <w:sz w:val="22"/>
                <w:szCs w:val="22"/>
              </w:rPr>
              <w:fldChar w:fldCharType="begin"/>
            </w:r>
            <w:r w:rsidRPr="00464672">
              <w:rPr>
                <w:sz w:val="22"/>
                <w:szCs w:val="22"/>
              </w:rPr>
              <w:instrText xml:space="preserve"> PAGE \*Arabic </w:instrText>
            </w:r>
            <w:r w:rsidRPr="00464672">
              <w:rPr>
                <w:sz w:val="22"/>
                <w:szCs w:val="22"/>
              </w:rPr>
              <w:fldChar w:fldCharType="separate"/>
            </w:r>
            <w:r w:rsidRPr="00464672">
              <w:rPr>
                <w:sz w:val="22"/>
                <w:szCs w:val="22"/>
              </w:rPr>
              <w:t>10</w:t>
            </w:r>
            <w:r w:rsidRPr="00464672">
              <w:rPr>
                <w:sz w:val="22"/>
                <w:szCs w:val="22"/>
              </w:rPr>
              <w:fldChar w:fldCharType="end"/>
            </w:r>
            <w:r w:rsidRPr="00464672">
              <w:rPr>
                <w:sz w:val="22"/>
                <w:szCs w:val="22"/>
              </w:rPr>
              <w:t>ard)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619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01 (</w:t>
            </w:r>
            <w:proofErr w:type="spellStart"/>
            <w:r w:rsidRPr="00464672">
              <w:rPr>
                <w:sz w:val="22"/>
                <w:szCs w:val="22"/>
              </w:rPr>
              <w:t>Our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r w:rsidRPr="00464672">
              <w:rPr>
                <w:sz w:val="22"/>
                <w:szCs w:val="22"/>
              </w:rPr>
              <w:fldChar w:fldCharType="begin"/>
            </w:r>
            <w:r w:rsidRPr="00464672">
              <w:rPr>
                <w:sz w:val="22"/>
                <w:szCs w:val="22"/>
              </w:rPr>
              <w:instrText xml:space="preserve"> PAGE \*Arabic </w:instrText>
            </w:r>
            <w:r w:rsidRPr="00464672">
              <w:rPr>
                <w:sz w:val="22"/>
                <w:szCs w:val="22"/>
              </w:rPr>
              <w:fldChar w:fldCharType="separate"/>
            </w:r>
            <w:r w:rsidRPr="00464672">
              <w:rPr>
                <w:sz w:val="22"/>
                <w:szCs w:val="22"/>
              </w:rPr>
              <w:t>10</w:t>
            </w:r>
            <w:r w:rsidRPr="00464672">
              <w:rPr>
                <w:sz w:val="22"/>
                <w:szCs w:val="22"/>
              </w:rPr>
              <w:fldChar w:fldCharType="end"/>
            </w:r>
            <w:r w:rsidRPr="00464672">
              <w:rPr>
                <w:sz w:val="22"/>
                <w:szCs w:val="22"/>
              </w:rPr>
              <w:t>ard)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618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Cash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deposit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617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Check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Book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Order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616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 Initialization  bank notes to ATM canister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615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Add bank notes to ATM canister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614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Pre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totals</w:t>
            </w:r>
            <w:proofErr w:type="spellEnd"/>
            <w:r w:rsidRPr="00464672">
              <w:rPr>
                <w:sz w:val="22"/>
                <w:szCs w:val="22"/>
              </w:rPr>
              <w:t xml:space="preserve">  </w:t>
            </w:r>
            <w:proofErr w:type="spellStart"/>
            <w:r w:rsidRPr="00464672">
              <w:rPr>
                <w:sz w:val="22"/>
                <w:szCs w:val="22"/>
              </w:rPr>
              <w:t>at</w:t>
            </w:r>
            <w:proofErr w:type="spellEnd"/>
            <w:r w:rsidRPr="00464672">
              <w:rPr>
                <w:sz w:val="22"/>
                <w:szCs w:val="22"/>
              </w:rPr>
              <w:t xml:space="preserve"> ATM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613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ATM Bank-Net Inter Bank Fund Transfer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612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Bank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Net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Bill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611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Statement request. Request order of statement at bank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610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Interbank fund transfer to  transferor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609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Interbank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fund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transfer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to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transferee</w:t>
            </w:r>
            <w:proofErr w:type="spellEnd"/>
          </w:p>
          <w:p w:rsidR="00CC3DD8" w:rsidRPr="00464672" w:rsidRDefault="00CC3DD8" w:rsidP="0096577C">
            <w:pPr>
              <w:rPr>
                <w:sz w:val="22"/>
                <w:szCs w:val="22"/>
              </w:rPr>
            </w:pP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608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Bill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607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Account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statement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606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Decrease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cash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at</w:t>
            </w:r>
            <w:proofErr w:type="spellEnd"/>
            <w:r w:rsidRPr="00464672">
              <w:rPr>
                <w:sz w:val="22"/>
                <w:szCs w:val="22"/>
              </w:rPr>
              <w:t xml:space="preserve"> ATM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605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Show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conversation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rate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604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Universal transaction for mobile communication payment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603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Forced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pin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change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602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VSMS </w:t>
            </w:r>
            <w:proofErr w:type="spellStart"/>
            <w:r w:rsidRPr="00464672">
              <w:rPr>
                <w:sz w:val="22"/>
                <w:szCs w:val="22"/>
              </w:rPr>
              <w:t>Copy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Confirmation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601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Fund transfer between two account which do not tied to one card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600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Put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to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stop-list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599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Payment of accounts through  barcode reader (for presentation in Kiev)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598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Print list of captured carts – administrative transaction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597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Inquiry for additional check at issuer (realized in  DC)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596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DPP transaction with authorization in full sum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lastRenderedPageBreak/>
              <w:t>595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DPP transaction with authorization in arbitrary sum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594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Reset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deposits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counters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593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Change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default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card’s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account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592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Obtain cash which was placed to BNA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591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Offline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reversal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590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Currency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exchange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589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Debit account during single settlement day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588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Full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advanced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repayment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587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Cash deposit for foreign card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586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Account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list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inquiry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585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Cash deposit on selected account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584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Installment Purchase (for co-brand cards)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583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Set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account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balance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582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Inquire of withdrawal maximum amount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581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Request for one bill withdrawal from cassette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580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Terminal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alert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information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579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Add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flexible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limit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578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Change parameters of flexible limit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577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Delete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flexible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limit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576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P2P </w:t>
            </w:r>
            <w:proofErr w:type="spellStart"/>
            <w:r w:rsidRPr="00464672">
              <w:rPr>
                <w:sz w:val="22"/>
                <w:szCs w:val="22"/>
              </w:rPr>
              <w:t>transfer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check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575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Create new account – request to a bank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574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PIN reissue – request to a bank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573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proofErr w:type="spellStart"/>
            <w:r w:rsidRPr="0013086B">
              <w:rPr>
                <w:sz w:val="22"/>
                <w:szCs w:val="22"/>
                <w:lang w:val="en-US"/>
              </w:rPr>
              <w:t>Cheque</w:t>
            </w:r>
            <w:proofErr w:type="spellEnd"/>
            <w:r w:rsidRPr="0013086B">
              <w:rPr>
                <w:sz w:val="22"/>
                <w:szCs w:val="22"/>
                <w:lang w:val="en-US"/>
              </w:rPr>
              <w:t xml:space="preserve"> deposit – request to a bank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572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Service registration – request to a bank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571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Card issue – request to a bank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570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Reimbursement for particular service (e.g. </w:t>
            </w:r>
            <w:proofErr w:type="spellStart"/>
            <w:r w:rsidRPr="0013086B">
              <w:rPr>
                <w:sz w:val="22"/>
                <w:szCs w:val="22"/>
                <w:lang w:val="en-US"/>
              </w:rPr>
              <w:t>cardless</w:t>
            </w:r>
            <w:proofErr w:type="spellEnd"/>
            <w:r w:rsidRPr="0013086B">
              <w:rPr>
                <w:sz w:val="22"/>
                <w:szCs w:val="22"/>
                <w:lang w:val="en-US"/>
              </w:rPr>
              <w:t xml:space="preserve"> withdrawal or cash transfer), credit operation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561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Interest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charge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transaction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560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DPP Installment – refunding of earlier completed transaction, in accordance with chosen  payment plan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CC3DD8" w:rsidRPr="00D30845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559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Installment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Purchase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CC3DD8" w:rsidRPr="00D30845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558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Installment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Cash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Advance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CC3DD8" w:rsidRPr="00D30845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557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Installment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Funds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Transfer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550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New</w:t>
            </w:r>
            <w:proofErr w:type="spellEnd"/>
            <w:r w:rsidRPr="00464672">
              <w:rPr>
                <w:sz w:val="22"/>
                <w:szCs w:val="22"/>
              </w:rPr>
              <w:t xml:space="preserve"> PIN </w:t>
            </w:r>
            <w:proofErr w:type="spellStart"/>
            <w:r w:rsidRPr="00464672">
              <w:rPr>
                <w:sz w:val="22"/>
                <w:szCs w:val="22"/>
              </w:rPr>
              <w:t>generation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549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Customs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subpayment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transaction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548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Cash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customs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transaction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547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Diners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Club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Fee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Collection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546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Fee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transaction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545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Debts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list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inquiry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544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Unipago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Repayment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543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MasterCard Accountholder Authentication Value calculation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542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Unipago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Purchase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541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Unipago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Credit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540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Unipago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Completion</w:t>
            </w:r>
            <w:proofErr w:type="spellEnd"/>
            <w:r w:rsidRPr="00464672">
              <w:rPr>
                <w:sz w:val="22"/>
                <w:szCs w:val="22"/>
              </w:rPr>
              <w:t xml:space="preserve"> 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539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Unipago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Pre-Authorization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538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Purchase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completion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financial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auth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537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Purchase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pre-auth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return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536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Exceed limit change from SVBO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535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Receipt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printing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transaction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lastRenderedPageBreak/>
              <w:t>534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PIN change confirmation for PIN change with confirmation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533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with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predefined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parameters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532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Transaction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for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custom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FF0000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FF0000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530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Transfer  funds to external account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529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Pre transaction for data collect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10"/>
                <w:tab w:val="center" w:pos="317"/>
              </w:tabs>
              <w:snapToGri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10"/>
                <w:tab w:val="center" w:pos="317"/>
              </w:tabs>
              <w:snapToGri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528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Administrative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Request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Message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527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Administrative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Advice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Message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526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Service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check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for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card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525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Transaction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for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checking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card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524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Show current type of account which tied to card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523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Transfer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parameters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522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Transaction Change (project CASH U, </w:t>
            </w:r>
            <w:proofErr w:type="spellStart"/>
            <w:r w:rsidRPr="00464672">
              <w:rPr>
                <w:sz w:val="22"/>
                <w:szCs w:val="22"/>
              </w:rPr>
              <w:t>УкрСмарт</w:t>
            </w:r>
            <w:proofErr w:type="spellEnd"/>
            <w:r w:rsidRPr="0013086B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521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Payment for purchasing service (project CASH U, </w:t>
            </w:r>
            <w:proofErr w:type="spellStart"/>
            <w:r w:rsidRPr="00464672">
              <w:rPr>
                <w:sz w:val="22"/>
                <w:szCs w:val="22"/>
              </w:rPr>
              <w:t>УкрСмарт</w:t>
            </w:r>
            <w:proofErr w:type="spellEnd"/>
            <w:r w:rsidRPr="0013086B">
              <w:rPr>
                <w:sz w:val="22"/>
                <w:szCs w:val="22"/>
                <w:lang w:val="en-US"/>
              </w:rPr>
              <w:t xml:space="preserve">)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520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GSM SMS </w:t>
            </w:r>
            <w:proofErr w:type="spellStart"/>
            <w:r w:rsidRPr="00464672">
              <w:rPr>
                <w:sz w:val="22"/>
                <w:szCs w:val="22"/>
              </w:rPr>
              <w:t>notification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519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Print list of passwords</w:t>
            </w:r>
          </w:p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</w:rPr>
              <w:t>Печать</w:t>
            </w:r>
            <w:r w:rsidRPr="0013086B">
              <w:rPr>
                <w:sz w:val="22"/>
                <w:szCs w:val="22"/>
                <w:lang w:val="en-US"/>
              </w:rPr>
              <w:t xml:space="preserve"> </w:t>
            </w:r>
            <w:r w:rsidRPr="00464672">
              <w:rPr>
                <w:sz w:val="22"/>
                <w:szCs w:val="22"/>
              </w:rPr>
              <w:t>разовых</w:t>
            </w:r>
            <w:r w:rsidRPr="0013086B">
              <w:rPr>
                <w:sz w:val="22"/>
                <w:szCs w:val="22"/>
                <w:lang w:val="en-US"/>
              </w:rPr>
              <w:t xml:space="preserve"> </w:t>
            </w:r>
            <w:r w:rsidRPr="00464672">
              <w:rPr>
                <w:sz w:val="22"/>
                <w:szCs w:val="22"/>
              </w:rPr>
              <w:t>паролей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518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Short statement request for pension fund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517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Change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service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516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Balance inquire by virtual card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515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Cash withdrawal by virtual card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514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Create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virtual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card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513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RGP </w:t>
            </w:r>
            <w:proofErr w:type="spellStart"/>
            <w:r w:rsidRPr="00464672">
              <w:rPr>
                <w:sz w:val="22"/>
                <w:szCs w:val="22"/>
              </w:rPr>
              <w:t>Refund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512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RGP </w:t>
            </w:r>
            <w:proofErr w:type="spellStart"/>
            <w:r w:rsidRPr="00464672">
              <w:rPr>
                <w:sz w:val="22"/>
                <w:szCs w:val="22"/>
              </w:rPr>
              <w:t>Completion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511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RGP </w:t>
            </w:r>
            <w:proofErr w:type="spellStart"/>
            <w:r w:rsidRPr="00464672">
              <w:rPr>
                <w:sz w:val="22"/>
                <w:szCs w:val="22"/>
              </w:rPr>
              <w:t>Pre-Authorization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510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Client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509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Client payment for cash (without a card).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508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Utility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507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RGP </w:t>
            </w:r>
            <w:proofErr w:type="spellStart"/>
            <w:r w:rsidRPr="00464672">
              <w:rPr>
                <w:sz w:val="22"/>
                <w:szCs w:val="22"/>
              </w:rPr>
              <w:t>Fine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Completion</w:t>
            </w:r>
            <w:proofErr w:type="spellEnd"/>
            <w:r w:rsidRPr="00464672">
              <w:rPr>
                <w:sz w:val="22"/>
                <w:szCs w:val="22"/>
              </w:rPr>
              <w:t xml:space="preserve"> KTJ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506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RGP </w:t>
            </w:r>
            <w:proofErr w:type="spellStart"/>
            <w:r w:rsidRPr="00464672">
              <w:rPr>
                <w:sz w:val="22"/>
                <w:szCs w:val="22"/>
              </w:rPr>
              <w:t>Fine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Completion</w:t>
            </w:r>
            <w:proofErr w:type="spellEnd"/>
            <w:r w:rsidRPr="00464672">
              <w:rPr>
                <w:sz w:val="22"/>
                <w:szCs w:val="22"/>
              </w:rPr>
              <w:t xml:space="preserve"> KTJ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505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RGP </w:t>
            </w:r>
            <w:proofErr w:type="spellStart"/>
            <w:r w:rsidRPr="0013086B">
              <w:rPr>
                <w:sz w:val="22"/>
                <w:szCs w:val="22"/>
                <w:lang w:val="en-US"/>
              </w:rPr>
              <w:t>Misc</w:t>
            </w:r>
            <w:proofErr w:type="spellEnd"/>
            <w:r w:rsidRPr="0013086B">
              <w:rPr>
                <w:sz w:val="22"/>
                <w:szCs w:val="22"/>
                <w:lang w:val="en-US"/>
              </w:rPr>
              <w:t xml:space="preserve"> Service Completion KTJ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504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RGP </w:t>
            </w:r>
            <w:proofErr w:type="spellStart"/>
            <w:r w:rsidRPr="0013086B">
              <w:rPr>
                <w:sz w:val="22"/>
                <w:szCs w:val="22"/>
                <w:lang w:val="en-US"/>
              </w:rPr>
              <w:t>Misc</w:t>
            </w:r>
            <w:proofErr w:type="spellEnd"/>
            <w:r w:rsidRPr="0013086B">
              <w:rPr>
                <w:sz w:val="22"/>
                <w:szCs w:val="22"/>
                <w:lang w:val="en-US"/>
              </w:rPr>
              <w:t xml:space="preserve"> Service Completion KTJ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503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RGP Road Payroll Completion Sender KTJ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502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RGP Road Payroll Completion Sender KTJ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501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 xml:space="preserve">RGP Pre-Authorization </w:t>
            </w:r>
            <w:proofErr w:type="spellStart"/>
            <w:r w:rsidRPr="0013086B">
              <w:rPr>
                <w:sz w:val="22"/>
                <w:szCs w:val="22"/>
                <w:lang w:val="en-US"/>
              </w:rPr>
              <w:t>Reciever</w:t>
            </w:r>
            <w:proofErr w:type="spellEnd"/>
            <w:r w:rsidRPr="0013086B">
              <w:rPr>
                <w:sz w:val="22"/>
                <w:szCs w:val="22"/>
                <w:lang w:val="en-US"/>
              </w:rPr>
              <w:t xml:space="preserve"> KTJ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500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RGP Pre-Authorization Sender  KTJ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499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Dynamic data retrieval using OAR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498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Dynamic data retrieval without OAR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497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Show transaction specific data on terminal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496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Plastic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Card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495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Cash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Payment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494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Card Account Replenishment from file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493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Changes card status to block operations on that card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492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Obtain login and password for Internet-Banking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491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Obtain the list of payments that took place in Mobile bank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490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ATM </w:t>
            </w:r>
            <w:proofErr w:type="spellStart"/>
            <w:r w:rsidRPr="00464672">
              <w:rPr>
                <w:sz w:val="22"/>
                <w:szCs w:val="22"/>
              </w:rPr>
              <w:t>Cash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Module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Settlement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489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Account charge-off in accordance with bank requirements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lastRenderedPageBreak/>
              <w:t>488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Direct Debit for credit repayment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487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Direct Debit for fee repayment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486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Bind existing card with customer account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485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Adjust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service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access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484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Check for currency exchange possibility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483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Generate</w:t>
            </w:r>
            <w:proofErr w:type="spellEnd"/>
            <w:r w:rsidRPr="00464672">
              <w:rPr>
                <w:sz w:val="22"/>
                <w:szCs w:val="22"/>
              </w:rPr>
              <w:t xml:space="preserve"> CVV2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482</w:t>
            </w:r>
          </w:p>
        </w:tc>
        <w:tc>
          <w:tcPr>
            <w:tcW w:w="4820" w:type="dxa"/>
          </w:tcPr>
          <w:p w:rsidR="00CC3DD8" w:rsidRPr="0013086B" w:rsidRDefault="00CC3DD8" w:rsidP="0096577C">
            <w:pPr>
              <w:rPr>
                <w:sz w:val="22"/>
                <w:szCs w:val="22"/>
                <w:lang w:val="en-US"/>
              </w:rPr>
            </w:pPr>
            <w:r w:rsidRPr="0013086B">
              <w:rPr>
                <w:sz w:val="22"/>
                <w:szCs w:val="22"/>
                <w:lang w:val="en-US"/>
              </w:rPr>
              <w:t>Status information message, reserved for internal usage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  <w:shd w:val="clear" w:color="auto" w:fill="00FF00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481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Check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account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status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480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Check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service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parameters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479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Restore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service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parameters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478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Deposit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with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float</w:t>
            </w:r>
            <w:proofErr w:type="spellEnd"/>
            <w:r w:rsidRPr="00464672">
              <w:rPr>
                <w:sz w:val="22"/>
                <w:szCs w:val="22"/>
              </w:rPr>
              <w:t xml:space="preserve"> – </w:t>
            </w:r>
            <w:proofErr w:type="spellStart"/>
            <w:r w:rsidRPr="00464672">
              <w:rPr>
                <w:sz w:val="22"/>
                <w:szCs w:val="22"/>
              </w:rPr>
              <w:t>checks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477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Deposit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with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float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return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476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Deposit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hold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return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475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Deposit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hold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475</w:t>
            </w:r>
          </w:p>
        </w:tc>
        <w:tc>
          <w:tcPr>
            <w:tcW w:w="4820" w:type="dxa"/>
          </w:tcPr>
          <w:p w:rsidR="00CC3DD8" w:rsidRPr="00464672" w:rsidRDefault="00CC3DD8" w:rsidP="0096577C">
            <w:pPr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</w:rPr>
              <w:t>Check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cash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deposit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availability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  <w:shd w:val="clear" w:color="auto" w:fill="00FF00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  <w:shd w:val="clear" w:color="auto" w:fill="00FF00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474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Change account status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B87C3A" w:rsidRDefault="00B87C3A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  <w:lang w:val="en-US"/>
                <w:rPrChange w:id="40" w:author="BPC" w:date="2018-06-20T10:35:00Z">
                  <w:rPr>
                    <w:sz w:val="22"/>
                    <w:szCs w:val="22"/>
                  </w:rPr>
                </w:rPrChange>
              </w:rPr>
            </w:pPr>
            <w:ins w:id="41" w:author="BPC" w:date="2018-06-20T10:35:00Z">
              <w:r>
                <w:rPr>
                  <w:sz w:val="22"/>
                  <w:szCs w:val="22"/>
                  <w:lang w:val="en-US"/>
                </w:rPr>
                <w:t>OPTP0172</w:t>
              </w:r>
            </w:ins>
            <w:bookmarkStart w:id="42" w:name="_GoBack"/>
            <w:bookmarkEnd w:id="42"/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473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Inquire of available service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473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Debit and close account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472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Send additional service data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471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Purchase of prepaid card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470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 xml:space="preserve">Inquiry of payment </w:t>
            </w:r>
            <w:r w:rsidRPr="00464672">
              <w:rPr>
                <w:sz w:val="22"/>
                <w:szCs w:val="22"/>
                <w:lang w:val="en-US"/>
              </w:rPr>
              <w:pgNum/>
            </w:r>
            <w:proofErr w:type="spellStart"/>
            <w:r w:rsidRPr="00464672">
              <w:rPr>
                <w:sz w:val="22"/>
                <w:szCs w:val="22"/>
                <w:lang w:val="en-US"/>
              </w:rPr>
              <w:t>arameters</w:t>
            </w:r>
            <w:proofErr w:type="spellEnd"/>
            <w:r w:rsidRPr="0046467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469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Save payment transaction data to history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pStyle w:val="af4"/>
              <w:tabs>
                <w:tab w:val="left" w:pos="225"/>
                <w:tab w:val="center" w:pos="317"/>
              </w:tabs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461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Operation Status Inquiry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460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Watch List Scoring Verification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459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Western Union Transfer Sender Lookup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458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Western Union Transfer Request for Receiver Data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457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Western Union Transfer Data Collection and Lookup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456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Western Union Transfer Send Money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455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Western Union Transfer Receive Money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454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Western Union Gold Card Lookup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453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Western Union Transfer Currency Lookup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150629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452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BO permanent order debit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451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Western Union Transfer Country List Lookup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150629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450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Unbind account from card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449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Union Card refund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  <w:lang w:val="en-US"/>
              </w:rPr>
              <w:t>448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Service List Inquire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447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Service Additional Data Inquire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445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Union Card unique (</w:t>
            </w:r>
            <w:proofErr w:type="spellStart"/>
            <w:r w:rsidRPr="00464672">
              <w:rPr>
                <w:sz w:val="22"/>
                <w:szCs w:val="22"/>
                <w:lang w:val="en-GB"/>
              </w:rPr>
              <w:t>quasicash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>)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444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Union Card ATM withdrawal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443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Union Card cash advance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441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Union Card retail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439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GB"/>
              </w:rPr>
              <w:t xml:space="preserve">Union Card refund chargeback </w:t>
            </w:r>
            <w:r w:rsidRPr="00464672">
              <w:rPr>
                <w:sz w:val="22"/>
                <w:szCs w:val="22"/>
                <w:lang w:val="en-US"/>
              </w:rPr>
              <w:t>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435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GB"/>
              </w:rPr>
              <w:t>Union Card unique (</w:t>
            </w:r>
            <w:proofErr w:type="spellStart"/>
            <w:r w:rsidRPr="00464672">
              <w:rPr>
                <w:sz w:val="22"/>
                <w:szCs w:val="22"/>
                <w:lang w:val="en-GB"/>
              </w:rPr>
              <w:t>quasicash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 xml:space="preserve">) chargeback </w:t>
            </w:r>
            <w:r w:rsidRPr="00464672">
              <w:rPr>
                <w:sz w:val="22"/>
                <w:szCs w:val="22"/>
                <w:lang w:val="en-US"/>
              </w:rPr>
              <w:t>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434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GB"/>
              </w:rPr>
              <w:t xml:space="preserve">Union Card ATM withdrawal chargeback </w:t>
            </w:r>
            <w:r w:rsidRPr="00464672">
              <w:rPr>
                <w:sz w:val="22"/>
                <w:szCs w:val="22"/>
                <w:lang w:val="en-US"/>
              </w:rPr>
              <w:t>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433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GB"/>
              </w:rPr>
              <w:t xml:space="preserve">Union Card </w:t>
            </w:r>
            <w:proofErr w:type="spellStart"/>
            <w:r w:rsidRPr="00464672">
              <w:rPr>
                <w:sz w:val="22"/>
                <w:szCs w:val="22"/>
                <w:lang w:val="en-GB"/>
              </w:rPr>
              <w:t>Europay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 xml:space="preserve"> cash advance chargeback </w:t>
            </w:r>
            <w:r w:rsidRPr="00464672">
              <w:rPr>
                <w:sz w:val="22"/>
                <w:szCs w:val="22"/>
                <w:lang w:val="en-US"/>
              </w:rPr>
              <w:t>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431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GB"/>
              </w:rPr>
              <w:t xml:space="preserve">Union Card retail chargeback </w:t>
            </w:r>
            <w:r w:rsidRPr="00464672">
              <w:rPr>
                <w:sz w:val="22"/>
                <w:szCs w:val="22"/>
                <w:lang w:val="en-US"/>
              </w:rPr>
              <w:t>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429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Union Card refund chargeback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425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Union Card unique (</w:t>
            </w:r>
            <w:proofErr w:type="spellStart"/>
            <w:r w:rsidRPr="00464672">
              <w:rPr>
                <w:sz w:val="22"/>
                <w:szCs w:val="22"/>
                <w:lang w:val="en-GB"/>
              </w:rPr>
              <w:t>quasicash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>) chargeback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lastRenderedPageBreak/>
              <w:t>424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Union Card ATM withdrawal chargeback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423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Union Card cash advance chargeback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417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Union Card Fee Collection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409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Union Card refund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405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Union Card unique (</w:t>
            </w:r>
            <w:proofErr w:type="spellStart"/>
            <w:r w:rsidRPr="00464672">
              <w:rPr>
                <w:sz w:val="22"/>
                <w:szCs w:val="22"/>
                <w:lang w:val="en-GB"/>
              </w:rPr>
              <w:t>quasicash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>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404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Union Card ATM withdrawal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403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Union Card cash advance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401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Union Card retail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327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UC+ cash disbursement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326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UC+ credit voucher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325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UC+ sales draft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307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UC+ cash disbursement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306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UC+ credit voucher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305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UC+ sales draft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237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VISA cash chargeback disbursement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236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VISA credit voucher chargeback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235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VISA sales draft chargeback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227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VISA cash disbursement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226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VISA credit voucher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225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VISA sales draft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220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VISA </w:t>
            </w:r>
            <w:proofErr w:type="spellStart"/>
            <w:r w:rsidRPr="00464672">
              <w:rPr>
                <w:sz w:val="22"/>
                <w:szCs w:val="22"/>
              </w:rPr>
              <w:t>Funds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Disbursement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217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VISA cash disbursement chargeback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216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VISA credit voucher chargeback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215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VISA sales draft chargeback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210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VISA </w:t>
            </w:r>
            <w:proofErr w:type="spellStart"/>
            <w:r w:rsidRPr="00464672">
              <w:rPr>
                <w:sz w:val="22"/>
                <w:szCs w:val="22"/>
              </w:rPr>
              <w:t>Fee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Collection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207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VISA cash disbursement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206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VISA credit voucher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205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 xml:space="preserve">VISA </w:t>
            </w:r>
            <w:proofErr w:type="spellStart"/>
            <w:r w:rsidRPr="00464672">
              <w:rPr>
                <w:color w:val="000000"/>
                <w:sz w:val="22"/>
                <w:szCs w:val="22"/>
              </w:rPr>
              <w:t>sales</w:t>
            </w:r>
            <w:proofErr w:type="spellEnd"/>
            <w:r w:rsidRPr="0046467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color w:val="000000"/>
                <w:sz w:val="22"/>
                <w:szCs w:val="22"/>
              </w:rPr>
              <w:t>draft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149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proofErr w:type="spellStart"/>
            <w:r w:rsidRPr="00464672">
              <w:rPr>
                <w:sz w:val="22"/>
                <w:szCs w:val="22"/>
                <w:lang w:val="en-GB"/>
              </w:rPr>
              <w:t>Europay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 xml:space="preserve"> refund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145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proofErr w:type="spellStart"/>
            <w:r w:rsidRPr="00464672">
              <w:rPr>
                <w:sz w:val="22"/>
                <w:szCs w:val="22"/>
                <w:lang w:val="en-GB"/>
              </w:rPr>
              <w:t>Europay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 xml:space="preserve"> unique (</w:t>
            </w:r>
            <w:proofErr w:type="spellStart"/>
            <w:r w:rsidRPr="00464672">
              <w:rPr>
                <w:sz w:val="22"/>
                <w:szCs w:val="22"/>
                <w:lang w:val="en-GB"/>
              </w:rPr>
              <w:t>quasicash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>)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144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proofErr w:type="spellStart"/>
            <w:r w:rsidRPr="00464672">
              <w:rPr>
                <w:sz w:val="22"/>
                <w:szCs w:val="22"/>
                <w:lang w:val="en-GB"/>
              </w:rPr>
              <w:t>Europay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 xml:space="preserve"> ATM withdrawal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143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proofErr w:type="spellStart"/>
            <w:r w:rsidRPr="00464672">
              <w:rPr>
                <w:sz w:val="22"/>
                <w:szCs w:val="22"/>
                <w:lang w:val="en-GB"/>
              </w:rPr>
              <w:t>Europay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 xml:space="preserve"> cash advance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141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proofErr w:type="spellStart"/>
            <w:r w:rsidRPr="00464672">
              <w:rPr>
                <w:sz w:val="22"/>
                <w:szCs w:val="22"/>
                <w:lang w:val="en-GB"/>
              </w:rPr>
              <w:t>Europay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 xml:space="preserve"> retail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139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  <w:lang w:val="en-GB"/>
              </w:rPr>
              <w:t>Europay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 xml:space="preserve"> refund chargeback </w:t>
            </w:r>
            <w:proofErr w:type="spellStart"/>
            <w:r w:rsidRPr="00464672">
              <w:rPr>
                <w:sz w:val="22"/>
                <w:szCs w:val="22"/>
              </w:rPr>
              <w:t>reversal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135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proofErr w:type="spellStart"/>
            <w:r w:rsidRPr="00464672">
              <w:rPr>
                <w:sz w:val="22"/>
                <w:szCs w:val="22"/>
                <w:lang w:val="en-GB"/>
              </w:rPr>
              <w:t>Europay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 xml:space="preserve"> unique (</w:t>
            </w:r>
            <w:proofErr w:type="spellStart"/>
            <w:r w:rsidRPr="00464672">
              <w:rPr>
                <w:sz w:val="22"/>
                <w:szCs w:val="22"/>
                <w:lang w:val="en-GB"/>
              </w:rPr>
              <w:t>quasicash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 xml:space="preserve">) chargeback </w:t>
            </w:r>
            <w:r w:rsidRPr="00464672">
              <w:rPr>
                <w:sz w:val="22"/>
                <w:szCs w:val="22"/>
                <w:lang w:val="en-US"/>
              </w:rPr>
              <w:t>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134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proofErr w:type="spellStart"/>
            <w:r w:rsidRPr="00464672">
              <w:rPr>
                <w:sz w:val="22"/>
                <w:szCs w:val="22"/>
                <w:lang w:val="en-GB"/>
              </w:rPr>
              <w:t>Europay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 xml:space="preserve"> ATM withdrawal chargeback </w:t>
            </w:r>
            <w:r w:rsidRPr="00464672">
              <w:rPr>
                <w:sz w:val="22"/>
                <w:szCs w:val="22"/>
                <w:lang w:val="en-US"/>
              </w:rPr>
              <w:t>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133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proofErr w:type="spellStart"/>
            <w:r w:rsidRPr="00464672">
              <w:rPr>
                <w:sz w:val="22"/>
                <w:szCs w:val="22"/>
                <w:lang w:val="en-GB"/>
              </w:rPr>
              <w:t>Europay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 xml:space="preserve"> cash advance chargeback </w:t>
            </w:r>
            <w:r w:rsidRPr="00464672">
              <w:rPr>
                <w:sz w:val="22"/>
                <w:szCs w:val="22"/>
                <w:lang w:val="en-US"/>
              </w:rPr>
              <w:t>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131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proofErr w:type="spellStart"/>
            <w:r w:rsidRPr="00464672">
              <w:rPr>
                <w:sz w:val="22"/>
                <w:szCs w:val="22"/>
                <w:lang w:val="en-GB"/>
              </w:rPr>
              <w:t>Europay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 xml:space="preserve"> retail chargeback </w:t>
            </w:r>
            <w:proofErr w:type="spellStart"/>
            <w:r w:rsidRPr="00464672">
              <w:rPr>
                <w:sz w:val="22"/>
                <w:szCs w:val="22"/>
              </w:rPr>
              <w:t>reversal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129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proofErr w:type="spellStart"/>
            <w:r w:rsidRPr="00464672">
              <w:rPr>
                <w:sz w:val="22"/>
                <w:szCs w:val="22"/>
                <w:lang w:val="en-GB"/>
              </w:rPr>
              <w:t>Europay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 xml:space="preserve"> refund chargeback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125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proofErr w:type="spellStart"/>
            <w:r w:rsidRPr="00464672">
              <w:rPr>
                <w:sz w:val="22"/>
                <w:szCs w:val="22"/>
                <w:lang w:val="en-GB"/>
              </w:rPr>
              <w:t>Europay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 xml:space="preserve"> unique (</w:t>
            </w:r>
            <w:proofErr w:type="spellStart"/>
            <w:r w:rsidRPr="00464672">
              <w:rPr>
                <w:sz w:val="22"/>
                <w:szCs w:val="22"/>
                <w:lang w:val="en-GB"/>
              </w:rPr>
              <w:t>quasicash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>) chargeback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124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proofErr w:type="spellStart"/>
            <w:r w:rsidRPr="00464672">
              <w:rPr>
                <w:sz w:val="22"/>
                <w:szCs w:val="22"/>
                <w:lang w:val="en-GB"/>
              </w:rPr>
              <w:t>Europay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 xml:space="preserve"> ATM withdrawal chargeback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123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proofErr w:type="spellStart"/>
            <w:r w:rsidRPr="00464672">
              <w:rPr>
                <w:sz w:val="22"/>
                <w:szCs w:val="22"/>
                <w:lang w:val="en-GB"/>
              </w:rPr>
              <w:t>Europay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 xml:space="preserve"> cash advance chargeback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121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proofErr w:type="spellStart"/>
            <w:r w:rsidRPr="00464672">
              <w:rPr>
                <w:sz w:val="22"/>
                <w:szCs w:val="22"/>
                <w:lang w:val="en-GB"/>
              </w:rPr>
              <w:t>Europay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 xml:space="preserve"> retail chargeback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117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proofErr w:type="spellStart"/>
            <w:r w:rsidRPr="00464672">
              <w:rPr>
                <w:sz w:val="22"/>
                <w:szCs w:val="22"/>
                <w:lang w:val="en-GB"/>
              </w:rPr>
              <w:t>Europay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 xml:space="preserve"> Fee Collection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109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color w:val="000000"/>
                <w:sz w:val="22"/>
                <w:szCs w:val="22"/>
              </w:rPr>
            </w:pPr>
            <w:proofErr w:type="spellStart"/>
            <w:r w:rsidRPr="00464672">
              <w:rPr>
                <w:color w:val="000000"/>
                <w:sz w:val="22"/>
                <w:szCs w:val="22"/>
              </w:rPr>
              <w:t>Europay</w:t>
            </w:r>
            <w:proofErr w:type="spellEnd"/>
            <w:r w:rsidRPr="0046467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color w:val="000000"/>
                <w:sz w:val="22"/>
                <w:szCs w:val="22"/>
              </w:rPr>
              <w:t>refund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</w:rPr>
            </w:pPr>
            <w:r w:rsidRPr="00464672">
              <w:rPr>
                <w:color w:val="000000"/>
                <w:sz w:val="22"/>
                <w:szCs w:val="22"/>
              </w:rPr>
              <w:t>108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color w:val="000000"/>
                <w:sz w:val="22"/>
                <w:szCs w:val="22"/>
              </w:rPr>
            </w:pPr>
            <w:proofErr w:type="spellStart"/>
            <w:r w:rsidRPr="00464672">
              <w:rPr>
                <w:color w:val="000000"/>
                <w:sz w:val="22"/>
                <w:szCs w:val="22"/>
              </w:rPr>
              <w:t>Europay</w:t>
            </w:r>
            <w:proofErr w:type="spellEnd"/>
            <w:r w:rsidRPr="0046467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color w:val="000000"/>
                <w:sz w:val="22"/>
                <w:szCs w:val="22"/>
              </w:rPr>
              <w:t>payment</w:t>
            </w:r>
            <w:proofErr w:type="spellEnd"/>
            <w:r w:rsidRPr="0046467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color w:val="000000"/>
                <w:sz w:val="22"/>
                <w:szCs w:val="22"/>
              </w:rPr>
              <w:t>transaction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105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464672">
              <w:rPr>
                <w:color w:val="000000"/>
                <w:sz w:val="22"/>
                <w:szCs w:val="22"/>
                <w:lang w:val="en-US"/>
              </w:rPr>
              <w:t>Europay</w:t>
            </w:r>
            <w:proofErr w:type="spellEnd"/>
            <w:r w:rsidRPr="00464672">
              <w:rPr>
                <w:color w:val="000000"/>
                <w:sz w:val="22"/>
                <w:szCs w:val="22"/>
                <w:lang w:val="en-US"/>
              </w:rPr>
              <w:t xml:space="preserve"> unique (</w:t>
            </w:r>
            <w:proofErr w:type="spellStart"/>
            <w:r w:rsidRPr="00464672">
              <w:rPr>
                <w:color w:val="000000"/>
                <w:sz w:val="22"/>
                <w:szCs w:val="22"/>
                <w:lang w:val="en-US"/>
              </w:rPr>
              <w:t>quasicash</w:t>
            </w:r>
            <w:proofErr w:type="spellEnd"/>
            <w:r w:rsidRPr="00464672">
              <w:rPr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104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464672">
              <w:rPr>
                <w:color w:val="000000"/>
                <w:sz w:val="22"/>
                <w:szCs w:val="22"/>
                <w:lang w:val="en-US"/>
              </w:rPr>
              <w:t>Europay</w:t>
            </w:r>
            <w:proofErr w:type="spellEnd"/>
            <w:r w:rsidRPr="00464672">
              <w:rPr>
                <w:color w:val="000000"/>
                <w:sz w:val="22"/>
                <w:szCs w:val="22"/>
                <w:lang w:val="en-US"/>
              </w:rPr>
              <w:t xml:space="preserve"> ATM withdrawal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103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464672">
              <w:rPr>
                <w:color w:val="000000"/>
                <w:sz w:val="22"/>
                <w:szCs w:val="22"/>
                <w:lang w:val="en-US"/>
              </w:rPr>
              <w:t>Europay</w:t>
            </w:r>
            <w:proofErr w:type="spellEnd"/>
            <w:r w:rsidRPr="00464672">
              <w:rPr>
                <w:color w:val="000000"/>
                <w:sz w:val="22"/>
                <w:szCs w:val="22"/>
                <w:lang w:val="en-US"/>
              </w:rPr>
              <w:t xml:space="preserve"> cash advance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101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color w:val="000000"/>
                <w:sz w:val="22"/>
                <w:szCs w:val="22"/>
              </w:rPr>
            </w:pPr>
            <w:proofErr w:type="spellStart"/>
            <w:r w:rsidRPr="00464672">
              <w:rPr>
                <w:color w:val="000000"/>
                <w:sz w:val="22"/>
                <w:szCs w:val="22"/>
              </w:rPr>
              <w:t>Europay</w:t>
            </w:r>
            <w:proofErr w:type="spellEnd"/>
            <w:r w:rsidRPr="0046467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color w:val="000000"/>
                <w:sz w:val="22"/>
                <w:szCs w:val="22"/>
              </w:rPr>
              <w:t>retail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009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color w:val="000000"/>
                <w:sz w:val="22"/>
                <w:szCs w:val="22"/>
                <w:lang w:val="en-US"/>
              </w:rPr>
            </w:pPr>
            <w:r w:rsidRPr="00464672">
              <w:rPr>
                <w:color w:val="000000"/>
                <w:sz w:val="22"/>
                <w:szCs w:val="22"/>
                <w:lang w:val="en-US"/>
              </w:rPr>
              <w:t>Voucher refund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lastRenderedPageBreak/>
              <w:t>005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Voucher unique (q</w:t>
            </w:r>
            <w:r w:rsidRPr="00464672">
              <w:rPr>
                <w:sz w:val="22"/>
                <w:szCs w:val="22"/>
              </w:rPr>
              <w:t>u</w:t>
            </w:r>
            <w:proofErr w:type="spellStart"/>
            <w:r w:rsidRPr="00464672">
              <w:rPr>
                <w:sz w:val="22"/>
                <w:szCs w:val="22"/>
                <w:lang w:val="en-GB"/>
              </w:rPr>
              <w:t>asicash</w:t>
            </w:r>
            <w:proofErr w:type="spellEnd"/>
            <w:r w:rsidRPr="00464672">
              <w:rPr>
                <w:sz w:val="22"/>
                <w:szCs w:val="22"/>
                <w:lang w:val="en-GB"/>
              </w:rPr>
              <w:t>)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003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Voucher cash advance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001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Voucher retail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S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AMEX sale transaction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>R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AMEX refund transaction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D0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Diners Club sale/cash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D3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Diners Club refund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A59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SV2SV </w:t>
            </w:r>
            <w:proofErr w:type="spellStart"/>
            <w:r w:rsidRPr="00464672">
              <w:rPr>
                <w:sz w:val="22"/>
                <w:szCs w:val="22"/>
              </w:rPr>
              <w:t>refund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second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presentment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A55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SV2SV unique (</w:t>
            </w:r>
            <w:proofErr w:type="spellStart"/>
            <w:r w:rsidRPr="00464672">
              <w:rPr>
                <w:sz w:val="22"/>
                <w:szCs w:val="22"/>
                <w:lang w:val="en-US"/>
              </w:rPr>
              <w:t>quasicash</w:t>
            </w:r>
            <w:proofErr w:type="spellEnd"/>
            <w:r w:rsidRPr="00464672">
              <w:rPr>
                <w:sz w:val="22"/>
                <w:szCs w:val="22"/>
                <w:lang w:val="en-US"/>
              </w:rPr>
              <w:t>) second presentment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A54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SV2SV ATM withdrawal second presentment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A53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SV2SV cash advance second presentment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A51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SV2SV </w:t>
            </w:r>
            <w:proofErr w:type="spellStart"/>
            <w:r w:rsidRPr="00464672">
              <w:rPr>
                <w:sz w:val="22"/>
                <w:szCs w:val="22"/>
              </w:rPr>
              <w:t>retail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second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presentment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A49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SV2SV </w:t>
            </w:r>
            <w:proofErr w:type="spellStart"/>
            <w:r w:rsidRPr="00464672">
              <w:rPr>
                <w:sz w:val="22"/>
                <w:szCs w:val="22"/>
              </w:rPr>
              <w:t>refund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reversal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A45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SV2SV </w:t>
            </w:r>
            <w:proofErr w:type="spellStart"/>
            <w:r w:rsidRPr="00464672">
              <w:rPr>
                <w:sz w:val="22"/>
                <w:szCs w:val="22"/>
              </w:rPr>
              <w:t>unique</w:t>
            </w:r>
            <w:proofErr w:type="spellEnd"/>
            <w:r w:rsidRPr="00464672">
              <w:rPr>
                <w:sz w:val="22"/>
                <w:szCs w:val="22"/>
              </w:rPr>
              <w:t xml:space="preserve"> (</w:t>
            </w:r>
            <w:proofErr w:type="spellStart"/>
            <w:r w:rsidRPr="00464672">
              <w:rPr>
                <w:sz w:val="22"/>
                <w:szCs w:val="22"/>
              </w:rPr>
              <w:t>quasicash</w:t>
            </w:r>
            <w:proofErr w:type="spellEnd"/>
            <w:r w:rsidRPr="00464672">
              <w:rPr>
                <w:sz w:val="22"/>
                <w:szCs w:val="22"/>
              </w:rPr>
              <w:t xml:space="preserve">) </w:t>
            </w:r>
            <w:proofErr w:type="spellStart"/>
            <w:r w:rsidRPr="00464672">
              <w:rPr>
                <w:sz w:val="22"/>
                <w:szCs w:val="22"/>
              </w:rPr>
              <w:t>reversal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A44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SV2SV ATM </w:t>
            </w:r>
            <w:proofErr w:type="spellStart"/>
            <w:r w:rsidRPr="00464672">
              <w:rPr>
                <w:sz w:val="22"/>
                <w:szCs w:val="22"/>
              </w:rPr>
              <w:t>withdrawal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reversal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A43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SV2SV </w:t>
            </w:r>
            <w:proofErr w:type="spellStart"/>
            <w:r w:rsidRPr="00464672">
              <w:rPr>
                <w:sz w:val="22"/>
                <w:szCs w:val="22"/>
              </w:rPr>
              <w:t>cash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advance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reversal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A41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SV2SV </w:t>
            </w:r>
            <w:proofErr w:type="spellStart"/>
            <w:r w:rsidRPr="00464672">
              <w:rPr>
                <w:sz w:val="22"/>
                <w:szCs w:val="22"/>
              </w:rPr>
              <w:t>retail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reversal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A39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SV2SV refund chargeback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A35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SV2SV unique (</w:t>
            </w:r>
            <w:proofErr w:type="spellStart"/>
            <w:r w:rsidRPr="00464672">
              <w:rPr>
                <w:sz w:val="22"/>
                <w:szCs w:val="22"/>
                <w:lang w:val="en-US"/>
              </w:rPr>
              <w:t>quasicash</w:t>
            </w:r>
            <w:proofErr w:type="spellEnd"/>
            <w:r w:rsidRPr="00464672">
              <w:rPr>
                <w:sz w:val="22"/>
                <w:szCs w:val="22"/>
                <w:lang w:val="en-US"/>
              </w:rPr>
              <w:t>) chargeback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A34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SV2SV ATM withdrawal chargeback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B87C3A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A33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SV2SV cash advance chargeback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A31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SV2SV retail chargeback reversal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A29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SV2SV </w:t>
            </w:r>
            <w:proofErr w:type="spellStart"/>
            <w:r w:rsidRPr="00464672">
              <w:rPr>
                <w:sz w:val="22"/>
                <w:szCs w:val="22"/>
              </w:rPr>
              <w:t>refund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chargeback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A25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SV2SV </w:t>
            </w:r>
            <w:proofErr w:type="spellStart"/>
            <w:r w:rsidRPr="00464672">
              <w:rPr>
                <w:sz w:val="22"/>
                <w:szCs w:val="22"/>
              </w:rPr>
              <w:t>unique</w:t>
            </w:r>
            <w:proofErr w:type="spellEnd"/>
            <w:r w:rsidRPr="00464672">
              <w:rPr>
                <w:sz w:val="22"/>
                <w:szCs w:val="22"/>
              </w:rPr>
              <w:t xml:space="preserve"> (</w:t>
            </w:r>
            <w:proofErr w:type="spellStart"/>
            <w:r w:rsidRPr="00464672">
              <w:rPr>
                <w:sz w:val="22"/>
                <w:szCs w:val="22"/>
              </w:rPr>
              <w:t>quasicash</w:t>
            </w:r>
            <w:proofErr w:type="spellEnd"/>
            <w:r w:rsidRPr="00464672">
              <w:rPr>
                <w:sz w:val="22"/>
                <w:szCs w:val="22"/>
              </w:rPr>
              <w:t xml:space="preserve">) </w:t>
            </w:r>
            <w:proofErr w:type="spellStart"/>
            <w:r w:rsidRPr="00464672">
              <w:rPr>
                <w:sz w:val="22"/>
                <w:szCs w:val="22"/>
              </w:rPr>
              <w:t>chargeback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A24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SV2SV ATM </w:t>
            </w:r>
            <w:proofErr w:type="spellStart"/>
            <w:r w:rsidRPr="00464672">
              <w:rPr>
                <w:sz w:val="22"/>
                <w:szCs w:val="22"/>
              </w:rPr>
              <w:t>withdrawal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chargeback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A23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SV2SV </w:t>
            </w:r>
            <w:proofErr w:type="spellStart"/>
            <w:r w:rsidRPr="00464672">
              <w:rPr>
                <w:sz w:val="22"/>
                <w:szCs w:val="22"/>
              </w:rPr>
              <w:t>cash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advance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chargeback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A21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SV2SV </w:t>
            </w:r>
            <w:proofErr w:type="spellStart"/>
            <w:r w:rsidRPr="00464672">
              <w:rPr>
                <w:sz w:val="22"/>
                <w:szCs w:val="22"/>
              </w:rPr>
              <w:t>retail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chargeback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A18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SV2SV </w:t>
            </w:r>
            <w:proofErr w:type="spellStart"/>
            <w:r w:rsidRPr="00464672">
              <w:rPr>
                <w:sz w:val="22"/>
                <w:szCs w:val="22"/>
              </w:rPr>
              <w:t>Fee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Collection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credit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A17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SV2SV </w:t>
            </w:r>
            <w:proofErr w:type="spellStart"/>
            <w:r w:rsidRPr="00464672">
              <w:rPr>
                <w:sz w:val="22"/>
                <w:szCs w:val="22"/>
              </w:rPr>
              <w:t>Fee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Collection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debit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A09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SV2SV </w:t>
            </w:r>
            <w:proofErr w:type="spellStart"/>
            <w:r w:rsidRPr="00464672">
              <w:rPr>
                <w:sz w:val="22"/>
                <w:szCs w:val="22"/>
              </w:rPr>
              <w:t>refund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A04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SV2SV ATM </w:t>
            </w:r>
            <w:proofErr w:type="spellStart"/>
            <w:r w:rsidRPr="00464672">
              <w:rPr>
                <w:sz w:val="22"/>
                <w:szCs w:val="22"/>
              </w:rPr>
              <w:t>withdrawal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GB"/>
              </w:rPr>
            </w:pPr>
            <w:r w:rsidRPr="00464672">
              <w:rPr>
                <w:sz w:val="22"/>
                <w:szCs w:val="22"/>
                <w:lang w:val="en-GB"/>
              </w:rPr>
              <w:t>A03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SV2SV </w:t>
            </w:r>
            <w:proofErr w:type="spellStart"/>
            <w:r w:rsidRPr="00464672">
              <w:rPr>
                <w:sz w:val="22"/>
                <w:szCs w:val="22"/>
              </w:rPr>
              <w:t>cash</w:t>
            </w:r>
            <w:proofErr w:type="spellEnd"/>
            <w:r w:rsidRPr="00464672">
              <w:rPr>
                <w:sz w:val="22"/>
                <w:szCs w:val="22"/>
              </w:rPr>
              <w:t xml:space="preserve"> </w:t>
            </w:r>
            <w:proofErr w:type="spellStart"/>
            <w:r w:rsidRPr="00464672">
              <w:rPr>
                <w:sz w:val="22"/>
                <w:szCs w:val="22"/>
              </w:rPr>
              <w:t>advance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A01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</w:rPr>
            </w:pPr>
            <w:r w:rsidRPr="00464672">
              <w:rPr>
                <w:sz w:val="22"/>
                <w:szCs w:val="22"/>
              </w:rPr>
              <w:t xml:space="preserve">SV2SV </w:t>
            </w:r>
            <w:proofErr w:type="spellStart"/>
            <w:r w:rsidRPr="00464672">
              <w:rPr>
                <w:sz w:val="22"/>
                <w:szCs w:val="22"/>
              </w:rPr>
              <w:t>retail</w:t>
            </w:r>
            <w:proofErr w:type="spellEnd"/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B01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Purchase Installment transaction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B02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Cash Advance Installment transaction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B03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Funds Transfer Installment transaction</w:t>
            </w: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C3DD8" w:rsidRPr="002C106B" w:rsidTr="00832E2B">
        <w:trPr>
          <w:trHeight w:val="244"/>
        </w:trPr>
        <w:tc>
          <w:tcPr>
            <w:tcW w:w="954" w:type="dxa"/>
          </w:tcPr>
          <w:p w:rsidR="00CC3DD8" w:rsidRPr="00464672" w:rsidRDefault="00CC3DD8" w:rsidP="00464672">
            <w:pPr>
              <w:snapToGrid w:val="0"/>
              <w:ind w:left="-108"/>
              <w:jc w:val="center"/>
              <w:rPr>
                <w:sz w:val="22"/>
                <w:szCs w:val="22"/>
                <w:lang w:val="en-US"/>
              </w:rPr>
            </w:pPr>
            <w:r w:rsidRPr="00464672">
              <w:rPr>
                <w:sz w:val="22"/>
                <w:szCs w:val="22"/>
                <w:lang w:val="en-US"/>
              </w:rPr>
              <w:t>B04</w:t>
            </w:r>
          </w:p>
        </w:tc>
        <w:tc>
          <w:tcPr>
            <w:tcW w:w="4820" w:type="dxa"/>
          </w:tcPr>
          <w:p w:rsidR="00CC3DD8" w:rsidRPr="00464672" w:rsidRDefault="00CC3DD8" w:rsidP="00C93236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  <w:tc>
          <w:tcPr>
            <w:tcW w:w="1383" w:type="dxa"/>
          </w:tcPr>
          <w:p w:rsidR="00CC3DD8" w:rsidRPr="00464672" w:rsidRDefault="00CC3DD8" w:rsidP="00C93236">
            <w:pPr>
              <w:pStyle w:val="af4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CC3DD8" w:rsidRPr="00464672" w:rsidRDefault="00CC3DD8" w:rsidP="00C9323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E8123E" w:rsidRDefault="00900A61" w:rsidP="00E8123E">
      <w:pPr>
        <w:pStyle w:val="BPC3Heading1"/>
        <w:rPr>
          <w:lang w:val="ru-RU"/>
        </w:rPr>
      </w:pPr>
      <w:bookmarkStart w:id="43" w:name="_Toc410903485"/>
      <w:r>
        <w:t>R</w:t>
      </w:r>
      <w:r w:rsidR="00762CC3">
        <w:t>esponse code</w:t>
      </w:r>
      <w:bookmarkEnd w:id="0"/>
      <w:bookmarkEnd w:id="39"/>
      <w:bookmarkEnd w:id="43"/>
    </w:p>
    <w:p w:rsidR="00655B81" w:rsidRPr="00655B81" w:rsidRDefault="00374D19" w:rsidP="00655B81">
      <w:pPr>
        <w:pStyle w:val="BPC3Bodyafterheading"/>
      </w:pPr>
      <w:proofErr w:type="gramStart"/>
      <w:r>
        <w:t>Mapping field of</w:t>
      </w:r>
      <w:r w:rsidR="00B8538B">
        <w:t xml:space="preserve"> “SVFE Response Code”</w:t>
      </w:r>
      <w:r>
        <w:t xml:space="preserve"> posting file and tag </w:t>
      </w:r>
      <w:r w:rsidRPr="00374D19">
        <w:t>OPER_REASON</w:t>
      </w:r>
      <w:r>
        <w:t xml:space="preserve"> of </w:t>
      </w:r>
      <w:proofErr w:type="spellStart"/>
      <w:r>
        <w:t>SVXP.clearing</w:t>
      </w:r>
      <w:proofErr w:type="spellEnd"/>
      <w:r>
        <w:t>.</w:t>
      </w:r>
      <w:proofErr w:type="gramEnd"/>
      <w:r>
        <w:t xml:space="preserve"> </w:t>
      </w:r>
      <w:r w:rsidR="00655B81">
        <w:t xml:space="preserve">Default response code </w:t>
      </w:r>
      <w:r w:rsidR="00655B81" w:rsidRPr="003D3C9E">
        <w:rPr>
          <w:rFonts w:ascii="Book Antiqua" w:hAnsi="Book Antiqua"/>
          <w:sz w:val="20"/>
        </w:rPr>
        <w:t>RESP</w:t>
      </w:r>
      <w:r w:rsidR="00655B81">
        <w:t>0001</w:t>
      </w:r>
    </w:p>
    <w:tbl>
      <w:tblPr>
        <w:tblW w:w="8316" w:type="dxa"/>
        <w:tblInd w:w="288" w:type="dxa"/>
        <w:tblBorders>
          <w:top w:val="thinThickSmallGap" w:sz="24" w:space="0" w:color="00000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904"/>
        <w:gridCol w:w="1692"/>
      </w:tblGrid>
      <w:tr w:rsidR="009E3250" w:rsidRPr="00374D19" w:rsidTr="007804E2">
        <w:trPr>
          <w:trHeight w:val="575"/>
          <w:tblHeader/>
        </w:trPr>
        <w:tc>
          <w:tcPr>
            <w:tcW w:w="720" w:type="dxa"/>
            <w:tcBorders>
              <w:top w:val="thinThickSmallGap" w:sz="24" w:space="0" w:color="000000"/>
            </w:tcBorders>
            <w:shd w:val="clear" w:color="auto" w:fill="B3B3B3"/>
          </w:tcPr>
          <w:p w:rsidR="009E3250" w:rsidRPr="00374D19" w:rsidRDefault="009E3250" w:rsidP="00775166">
            <w:pPr>
              <w:keepNext/>
              <w:keepLines/>
              <w:jc w:val="center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Код</w:t>
            </w:r>
          </w:p>
        </w:tc>
        <w:tc>
          <w:tcPr>
            <w:tcW w:w="5904" w:type="dxa"/>
            <w:tcBorders>
              <w:top w:val="thinThickSmallGap" w:sz="24" w:space="0" w:color="000000"/>
            </w:tcBorders>
            <w:shd w:val="clear" w:color="auto" w:fill="B3B3B3"/>
          </w:tcPr>
          <w:p w:rsidR="009E3250" w:rsidRPr="00374D19" w:rsidRDefault="009E3250" w:rsidP="00775166">
            <w:pPr>
              <w:keepNext/>
              <w:keepLines/>
              <w:jc w:val="center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Описание</w:t>
            </w:r>
          </w:p>
        </w:tc>
        <w:tc>
          <w:tcPr>
            <w:tcW w:w="1692" w:type="dxa"/>
            <w:tcBorders>
              <w:top w:val="thinThickSmallGap" w:sz="24" w:space="0" w:color="000000"/>
            </w:tcBorders>
            <w:shd w:val="clear" w:color="auto" w:fill="B3B3B3"/>
          </w:tcPr>
          <w:p w:rsidR="009E3250" w:rsidRPr="00177034" w:rsidRDefault="00177034" w:rsidP="00775166">
            <w:pPr>
              <w:keepNext/>
              <w:keepLines/>
              <w:jc w:val="center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SVXP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249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Object is already created in system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250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Object is not created in system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251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No such object in system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510A1D" w:rsidTr="007804E2">
        <w:trPr>
          <w:trHeight w:val="244"/>
        </w:trPr>
        <w:tc>
          <w:tcPr>
            <w:tcW w:w="720" w:type="dxa"/>
          </w:tcPr>
          <w:p w:rsidR="009E3250" w:rsidRPr="00BE2544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252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Invalid batch number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510A1D" w:rsidTr="007804E2">
        <w:trPr>
          <w:trHeight w:val="244"/>
        </w:trPr>
        <w:tc>
          <w:tcPr>
            <w:tcW w:w="720" w:type="dxa"/>
          </w:tcPr>
          <w:p w:rsidR="009E3250" w:rsidRPr="009459B5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253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Additional information required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510A1D" w:rsidTr="007804E2">
        <w:trPr>
          <w:trHeight w:val="244"/>
        </w:trPr>
        <w:tc>
          <w:tcPr>
            <w:tcW w:w="720" w:type="dxa"/>
          </w:tcPr>
          <w:p w:rsidR="009E3250" w:rsidRPr="008B187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lastRenderedPageBreak/>
              <w:t>254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Key Check Value error during key change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3D3C9E">
              <w:rPr>
                <w:rFonts w:ascii="Book Antiqua" w:hAnsi="Book Antiqua"/>
                <w:sz w:val="20"/>
                <w:szCs w:val="20"/>
                <w:lang w:val="en-US"/>
              </w:rPr>
              <w:t>RESP0027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Pr="00C4758F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255</w:t>
            </w:r>
          </w:p>
        </w:tc>
        <w:tc>
          <w:tcPr>
            <w:tcW w:w="5904" w:type="dxa"/>
          </w:tcPr>
          <w:p w:rsidR="009E3250" w:rsidRPr="00AA25CF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Not enough money on credit account for full advanced repayment</w:t>
            </w:r>
          </w:p>
        </w:tc>
        <w:tc>
          <w:tcPr>
            <w:tcW w:w="1692" w:type="dxa"/>
          </w:tcPr>
          <w:p w:rsidR="009E3250" w:rsidRPr="00C4758F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Pr="00C4758F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256</w:t>
            </w:r>
          </w:p>
        </w:tc>
        <w:tc>
          <w:tcPr>
            <w:tcW w:w="5904" w:type="dxa"/>
          </w:tcPr>
          <w:p w:rsidR="009E3250" w:rsidRPr="00C4758F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Total limit for all merchant’s terminals</w:t>
            </w:r>
          </w:p>
        </w:tc>
        <w:tc>
          <w:tcPr>
            <w:tcW w:w="1692" w:type="dxa"/>
          </w:tcPr>
          <w:p w:rsidR="009E3250" w:rsidRPr="00C4758F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Pr="00C4758F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257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Limit for one merchant’s terminal</w:t>
            </w:r>
          </w:p>
        </w:tc>
        <w:tc>
          <w:tcPr>
            <w:tcW w:w="1692" w:type="dxa"/>
          </w:tcPr>
          <w:p w:rsidR="009E3250" w:rsidRPr="00C4758F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2</w:t>
            </w:r>
            <w:r>
              <w:rPr>
                <w:rFonts w:ascii="Book Antiqua" w:hAnsi="Book Antiqua"/>
                <w:sz w:val="20"/>
                <w:szCs w:val="20"/>
              </w:rPr>
              <w:t>5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8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Network is waiting for sign-on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3D3C9E">
              <w:rPr>
                <w:rFonts w:ascii="Book Antiqua" w:hAnsi="Book Antiqua"/>
                <w:sz w:val="20"/>
                <w:szCs w:val="20"/>
              </w:rPr>
              <w:t>RESP0011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2</w:t>
            </w:r>
            <w:r>
              <w:rPr>
                <w:rFonts w:ascii="Book Antiqua" w:hAnsi="Book Antiqua"/>
                <w:sz w:val="20"/>
                <w:szCs w:val="20"/>
              </w:rPr>
              <w:t>59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Network is unable to process transactions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3D3C9E">
              <w:rPr>
                <w:rFonts w:ascii="Book Antiqua" w:hAnsi="Book Antiqua"/>
                <w:sz w:val="20"/>
                <w:szCs w:val="20"/>
              </w:rPr>
              <w:t>RESP0011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260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The account is already default account in the card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261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Account has the same status as in change account request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262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HSM resp. 86: PIN exists in either global or local Excluded PIN Table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263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Transaction is not permitted for current card status.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3D3C9E">
              <w:rPr>
                <w:rFonts w:ascii="Book Antiqua" w:hAnsi="Book Antiqua"/>
                <w:sz w:val="20"/>
                <w:szCs w:val="20"/>
              </w:rPr>
              <w:t>RESP0018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26</w:t>
            </w:r>
            <w:r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TEMPRORY BLOCKED BY CLIENT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3D3C9E">
              <w:rPr>
                <w:rFonts w:ascii="Book Antiqua" w:hAnsi="Book Antiqua"/>
                <w:sz w:val="20"/>
                <w:szCs w:val="20"/>
              </w:rPr>
              <w:t>RESP0018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265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PERMANENT BLOCKED BY CLIENT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3D3C9E">
              <w:rPr>
                <w:rFonts w:ascii="Book Antiqua" w:hAnsi="Book Antiqua"/>
                <w:sz w:val="20"/>
                <w:szCs w:val="20"/>
              </w:rPr>
              <w:t>RESP0018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266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ATM device error: EPP error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267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ATM device error: ICC error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268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ATM device error: notes acceptor error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269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ATM device error: notes acceptor error, notes rejected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270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ATM device error: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cardreader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error, retain card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271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ATM device error: common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cardreader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error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272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ATM device error: common receipt printer error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273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Exchange amount less than minimum amount allowed for exchange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274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Exchange amount greater than minimum amount allowed for exchange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27</w:t>
            </w:r>
            <w:r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ATM critical hardware error, no needs to retry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276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Can’t find actual exchange rate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277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Client doesn’t have requested service enabled. It’s possible to link client with service.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278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Invalid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Terminal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Registration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3D3C9E">
              <w:rPr>
                <w:rFonts w:ascii="Book Antiqua" w:hAnsi="Book Antiqua"/>
                <w:sz w:val="20"/>
                <w:szCs w:val="20"/>
              </w:rPr>
              <w:t>RESP0012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279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Service gate return invalid amount error.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280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Card is suspicious. Card was locked.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E216A2">
              <w:rPr>
                <w:rFonts w:ascii="Book Antiqua" w:hAnsi="Book Antiqua"/>
                <w:sz w:val="20"/>
                <w:szCs w:val="20"/>
              </w:rPr>
              <w:t>RESP0064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281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EMV card decline PIN change script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4E3054">
              <w:rPr>
                <w:rFonts w:ascii="Book Antiqua" w:hAnsi="Book Antiqua"/>
                <w:sz w:val="20"/>
                <w:szCs w:val="20"/>
              </w:rPr>
              <w:t>RESP0059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282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Transaction was declined by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stoplist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record.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283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Card expired date in transaction does not agree with DB.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284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Service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Gate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security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violation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285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Payment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execution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was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delayed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286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Invalid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service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parameter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287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Invalid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payment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parameters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288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Error returns from service gateway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289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Public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key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cryptographic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error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29</w:t>
            </w:r>
            <w:r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Partial approved, reduced the amount cash component of the transaction.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D01E25">
              <w:rPr>
                <w:rFonts w:ascii="Book Antiqua" w:hAnsi="Book Antiqua"/>
                <w:sz w:val="20"/>
                <w:szCs w:val="20"/>
              </w:rPr>
              <w:t>RESP0063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291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Retract occurred during cash-in operation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292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For payments with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postcheck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when the 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postcheck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timeouts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E216A2">
              <w:rPr>
                <w:rFonts w:ascii="Book Antiqua" w:hAnsi="Book Antiqua"/>
                <w:sz w:val="20"/>
                <w:szCs w:val="20"/>
              </w:rPr>
              <w:t>RESP0013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293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Cash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advance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limit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exceeded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E216A2">
              <w:rPr>
                <w:rFonts w:ascii="Book Antiqua" w:hAnsi="Book Antiqua"/>
                <w:sz w:val="20"/>
                <w:szCs w:val="20"/>
              </w:rPr>
              <w:t>RESP0022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294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Single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purchase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limit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exceeded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E216A2">
              <w:rPr>
                <w:rFonts w:ascii="Book Antiqua" w:hAnsi="Book Antiqua"/>
                <w:sz w:val="20"/>
                <w:szCs w:val="20"/>
              </w:rPr>
              <w:t>RESP0022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295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DPP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limit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exceeded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E216A2">
              <w:rPr>
                <w:rFonts w:ascii="Book Antiqua" w:hAnsi="Book Antiqua"/>
                <w:sz w:val="20"/>
                <w:szCs w:val="20"/>
              </w:rPr>
              <w:t>RESP0022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296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Total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transaction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counter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mismatch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297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Total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amount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mismatch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298</w:t>
            </w:r>
          </w:p>
        </w:tc>
        <w:tc>
          <w:tcPr>
            <w:tcW w:w="5904" w:type="dxa"/>
          </w:tcPr>
          <w:p w:rsidR="009E3250" w:rsidRPr="00947426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Negative response was received from billing.</w:t>
            </w:r>
          </w:p>
        </w:tc>
        <w:tc>
          <w:tcPr>
            <w:tcW w:w="1692" w:type="dxa"/>
          </w:tcPr>
          <w:p w:rsidR="009E3250" w:rsidRPr="00947426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lastRenderedPageBreak/>
              <w:t>299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Common error code for transaction CHNG_DEF_ACCT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300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The card has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Institu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number (8) of accounts of this type already, no more allowed.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E216A2">
              <w:rPr>
                <w:rFonts w:ascii="Book Antiqua" w:hAnsi="Book Antiqua"/>
                <w:sz w:val="20"/>
                <w:szCs w:val="20"/>
              </w:rPr>
              <w:t>RESP0023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301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Device inoperative — bills stuck at the exit throat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302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No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bills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escrow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303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Bills detected at power-up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304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Cardholder has not checking accounts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E216A2">
              <w:rPr>
                <w:rFonts w:ascii="Book Antiqua" w:hAnsi="Book Antiqua"/>
                <w:sz w:val="20"/>
                <w:szCs w:val="20"/>
              </w:rPr>
              <w:t>RESP0023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305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Cardholder has not saving accounts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E216A2">
              <w:rPr>
                <w:rFonts w:ascii="Book Antiqua" w:hAnsi="Book Antiqua"/>
                <w:sz w:val="20"/>
                <w:szCs w:val="20"/>
              </w:rPr>
              <w:t>RESP0023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306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Bad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Track1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E216A2">
              <w:rPr>
                <w:rFonts w:ascii="Book Antiqua" w:hAnsi="Book Antiqua"/>
                <w:sz w:val="20"/>
                <w:szCs w:val="20"/>
              </w:rPr>
              <w:t>RESP0057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307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Invalid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phone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error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307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Acquirer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blocked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308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Service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already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binde</w:t>
            </w:r>
            <w:proofErr w:type="spellEnd"/>
            <w:r>
              <w:rPr>
                <w:rFonts w:ascii="Book Antiqua" w:hAnsi="Book Antiqua"/>
                <w:sz w:val="20"/>
                <w:szCs w:val="20"/>
                <w:lang w:val="en-US"/>
              </w:rPr>
              <w:t>d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308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Issuer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blocked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D01E25">
              <w:rPr>
                <w:rFonts w:ascii="Book Antiqua" w:hAnsi="Book Antiqua"/>
                <w:sz w:val="20"/>
                <w:szCs w:val="20"/>
              </w:rPr>
              <w:t>RESP0004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Pr="001266E8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309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Not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permitted</w:t>
            </w:r>
            <w:proofErr w:type="spellEnd"/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to terminal</w:t>
            </w:r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Pr="001266E8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D01E25">
              <w:rPr>
                <w:rFonts w:ascii="Book Antiqua" w:hAnsi="Book Antiqua"/>
                <w:sz w:val="20"/>
                <w:szCs w:val="20"/>
                <w:lang w:val="en-US"/>
              </w:rPr>
              <w:t>RESP0012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309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Not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comply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original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transaction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D01E25">
              <w:rPr>
                <w:rFonts w:ascii="Book Antiqua" w:hAnsi="Book Antiqua"/>
                <w:sz w:val="20"/>
                <w:szCs w:val="20"/>
              </w:rPr>
              <w:t>RESP0010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310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No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action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taken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Pr="007226E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311</w:t>
            </w:r>
          </w:p>
        </w:tc>
        <w:tc>
          <w:tcPr>
            <w:tcW w:w="5904" w:type="dxa"/>
          </w:tcPr>
          <w:p w:rsidR="009E3250" w:rsidRPr="007226E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Card is not primary status</w:t>
            </w:r>
          </w:p>
        </w:tc>
        <w:tc>
          <w:tcPr>
            <w:tcW w:w="1692" w:type="dxa"/>
          </w:tcPr>
          <w:p w:rsidR="009E3250" w:rsidRPr="007226E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4B01C3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402874">
              <w:rPr>
                <w:rFonts w:ascii="Book Antiqua" w:hAnsi="Book Antiqua"/>
                <w:sz w:val="20"/>
                <w:szCs w:val="20"/>
                <w:lang w:val="en-US"/>
              </w:rPr>
              <w:t>312</w:t>
            </w:r>
          </w:p>
        </w:tc>
        <w:tc>
          <w:tcPr>
            <w:tcW w:w="5904" w:type="dxa"/>
          </w:tcPr>
          <w:p w:rsidR="009E3250" w:rsidRPr="004B01C3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402874">
              <w:rPr>
                <w:rFonts w:ascii="Book Antiqua" w:hAnsi="Book Antiqua"/>
                <w:sz w:val="20"/>
                <w:szCs w:val="20"/>
                <w:lang w:val="en-US"/>
              </w:rPr>
              <w:t>Cardholder doesn’t have corresponding loyalty account</w:t>
            </w:r>
          </w:p>
        </w:tc>
        <w:tc>
          <w:tcPr>
            <w:tcW w:w="1692" w:type="dxa"/>
          </w:tcPr>
          <w:p w:rsidR="009E3250" w:rsidRPr="004B01C3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D01E25">
              <w:rPr>
                <w:rFonts w:ascii="Book Antiqua" w:hAnsi="Book Antiqua"/>
                <w:sz w:val="20"/>
                <w:szCs w:val="20"/>
                <w:lang w:val="en-US"/>
              </w:rPr>
              <w:t>RESP0023</w:t>
            </w:r>
          </w:p>
        </w:tc>
      </w:tr>
      <w:tr w:rsidR="009E3250" w:rsidRPr="004B01C3" w:rsidTr="007804E2">
        <w:trPr>
          <w:trHeight w:val="244"/>
        </w:trPr>
        <w:tc>
          <w:tcPr>
            <w:tcW w:w="720" w:type="dxa"/>
          </w:tcPr>
          <w:p w:rsidR="009E3250" w:rsidRPr="00402874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313</w:t>
            </w:r>
          </w:p>
        </w:tc>
        <w:tc>
          <w:tcPr>
            <w:tcW w:w="5904" w:type="dxa"/>
          </w:tcPr>
          <w:p w:rsidR="009E3250" w:rsidRPr="00402874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Call acquirer</w:t>
            </w:r>
          </w:p>
        </w:tc>
        <w:tc>
          <w:tcPr>
            <w:tcW w:w="1692" w:type="dxa"/>
          </w:tcPr>
          <w:p w:rsidR="009E3250" w:rsidRPr="00402874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4B01C3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314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BB2F15">
              <w:rPr>
                <w:rFonts w:ascii="Book Antiqua" w:hAnsi="Book Antiqua"/>
                <w:sz w:val="20"/>
                <w:szCs w:val="20"/>
                <w:lang w:val="en-US"/>
              </w:rPr>
              <w:t>Record already exists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4B01C3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315</w:t>
            </w:r>
          </w:p>
        </w:tc>
        <w:tc>
          <w:tcPr>
            <w:tcW w:w="5904" w:type="dxa"/>
          </w:tcPr>
          <w:p w:rsidR="009E3250" w:rsidRPr="00BB2F15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BB2F15">
              <w:rPr>
                <w:rFonts w:ascii="Book Antiqua" w:hAnsi="Book Antiqua"/>
                <w:sz w:val="20"/>
                <w:szCs w:val="20"/>
                <w:lang w:val="en-US"/>
              </w:rPr>
              <w:t xml:space="preserve">Record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does not </w:t>
            </w:r>
            <w:r w:rsidRPr="00BB2F15">
              <w:rPr>
                <w:rFonts w:ascii="Book Antiqua" w:hAnsi="Book Antiqua"/>
                <w:sz w:val="20"/>
                <w:szCs w:val="20"/>
                <w:lang w:val="en-US"/>
              </w:rPr>
              <w:t>exist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4B01C3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316</w:t>
            </w:r>
          </w:p>
        </w:tc>
        <w:tc>
          <w:tcPr>
            <w:tcW w:w="5904" w:type="dxa"/>
          </w:tcPr>
          <w:p w:rsidR="009E3250" w:rsidRPr="00BB2F15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Limit of virtual card quantity exceed  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D01E25">
              <w:rPr>
                <w:rFonts w:ascii="Book Antiqua" w:hAnsi="Book Antiqua"/>
                <w:sz w:val="20"/>
                <w:szCs w:val="20"/>
                <w:lang w:val="en-US"/>
              </w:rPr>
              <w:t>RESP0022</w:t>
            </w:r>
          </w:p>
        </w:tc>
      </w:tr>
      <w:tr w:rsidR="009E3250" w:rsidRPr="004B01C3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317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EMV data processing error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800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BILL SHORTAGE                                                                    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801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color w:val="000000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  <w:lang w:val="en-US"/>
              </w:rPr>
              <w:t>Network didn’t respond, timer time-out.</w:t>
            </w:r>
          </w:p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It means that SVFE </w:t>
            </w:r>
            <w:proofErr w:type="gram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didn’t  receive</w:t>
            </w:r>
            <w:proofErr w:type="gram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response (to original or reversal request) from host or network in specified time period.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D01E25">
              <w:rPr>
                <w:rFonts w:ascii="Book Antiqua" w:hAnsi="Book Antiqua"/>
                <w:sz w:val="20"/>
                <w:szCs w:val="20"/>
              </w:rPr>
              <w:t>RESP0013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802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Issuer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inoperative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D01E25">
              <w:rPr>
                <w:rFonts w:ascii="Book Antiqua" w:hAnsi="Book Antiqua"/>
                <w:sz w:val="20"/>
                <w:szCs w:val="20"/>
              </w:rPr>
              <w:t>RESP0004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803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Call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issuer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D01E25">
              <w:rPr>
                <w:rFonts w:ascii="Book Antiqua" w:hAnsi="Book Antiqua"/>
                <w:sz w:val="20"/>
                <w:szCs w:val="20"/>
              </w:rPr>
              <w:t>RESP0043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804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Not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permitted</w:t>
            </w:r>
            <w:proofErr w:type="spellEnd"/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to cardholder</w:t>
            </w:r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D01E25">
              <w:rPr>
                <w:rFonts w:ascii="Book Antiqua" w:hAnsi="Book Antiqua"/>
                <w:sz w:val="20"/>
                <w:szCs w:val="20"/>
              </w:rPr>
              <w:t>RESP0032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805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Error (usually in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pinblock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translation).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806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Transaction not permitted by law.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D01E25">
              <w:rPr>
                <w:rFonts w:ascii="Book Antiqua" w:hAnsi="Book Antiqua"/>
                <w:sz w:val="20"/>
                <w:szCs w:val="20"/>
              </w:rPr>
              <w:t>RESP0032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807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Transaction needs to be entered again.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808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No dispense, card before cash (DEVICE_RESP).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809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No dispense, card track update failed (DEVICE_RESP).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810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Response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received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after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timeout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D01E25">
              <w:rPr>
                <w:rFonts w:ascii="Book Antiqua" w:hAnsi="Book Antiqua"/>
                <w:sz w:val="20"/>
                <w:szCs w:val="20"/>
              </w:rPr>
              <w:t>RESP0013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811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Recevied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this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tx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before you should usu. Respond the way you did the first time if there is no response code for this.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812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The message received was not within standards.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B87BF4">
              <w:rPr>
                <w:rFonts w:ascii="Book Antiqua" w:hAnsi="Book Antiqua"/>
                <w:sz w:val="20"/>
                <w:szCs w:val="20"/>
              </w:rPr>
              <w:t>RESP0061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813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This can mean several things don’t did not receive a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tx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amount being reversed greater than orig.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No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amount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being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reversed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814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Limit reached for total number of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txns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in cycle, independent of transaction category. Kept in NA_USG_TAB (negative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auth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) or CREF_TAB (positive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auth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).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B87BF4">
              <w:rPr>
                <w:rFonts w:ascii="Book Antiqua" w:hAnsi="Book Antiqua"/>
                <w:sz w:val="20"/>
                <w:szCs w:val="20"/>
              </w:rPr>
              <w:t>RESP0022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815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Per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transaction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limit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B87BF4">
              <w:rPr>
                <w:rFonts w:ascii="Book Antiqua" w:hAnsi="Book Antiqua"/>
                <w:sz w:val="20"/>
                <w:szCs w:val="20"/>
              </w:rPr>
              <w:t>RESP0022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816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Supervisor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limit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exceeded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B87BF4">
              <w:rPr>
                <w:rFonts w:ascii="Book Antiqua" w:hAnsi="Book Antiqua"/>
                <w:sz w:val="20"/>
                <w:szCs w:val="20"/>
              </w:rPr>
              <w:t>RESP0022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817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Negative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auth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usage cycle limit exceeded.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B87BF4">
              <w:rPr>
                <w:rFonts w:ascii="Book Antiqua" w:hAnsi="Book Antiqua"/>
                <w:sz w:val="20"/>
                <w:szCs w:val="20"/>
              </w:rPr>
              <w:t>RESP0022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818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Account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restricted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capture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card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B87BF4">
              <w:rPr>
                <w:rFonts w:ascii="Book Antiqua" w:hAnsi="Book Antiqua"/>
                <w:sz w:val="20"/>
                <w:szCs w:val="20"/>
              </w:rPr>
              <w:t>RESP0038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819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Card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expired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capture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card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B87BF4">
              <w:rPr>
                <w:rFonts w:ascii="Book Antiqua" w:hAnsi="Book Antiqua"/>
                <w:sz w:val="20"/>
                <w:szCs w:val="20"/>
              </w:rPr>
              <w:t>RESP0037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820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Excessive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pin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failures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B87BF4">
              <w:rPr>
                <w:rFonts w:ascii="Book Antiqua" w:hAnsi="Book Antiqua"/>
                <w:sz w:val="20"/>
                <w:szCs w:val="20"/>
              </w:rPr>
              <w:t>RESP0020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821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Wrong Pin, Excessive pin failures.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B87BF4">
              <w:rPr>
                <w:rFonts w:ascii="Book Antiqua" w:hAnsi="Book Antiqua"/>
                <w:sz w:val="20"/>
                <w:szCs w:val="20"/>
              </w:rPr>
              <w:t>RESP0020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lastRenderedPageBreak/>
              <w:t>822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Lost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Card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Capture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B87BF4">
              <w:rPr>
                <w:rFonts w:ascii="Book Antiqua" w:hAnsi="Book Antiqua"/>
                <w:sz w:val="20"/>
                <w:szCs w:val="20"/>
              </w:rPr>
              <w:t>RESP0046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823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Stolen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Card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Capture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B87BF4">
              <w:rPr>
                <w:rFonts w:ascii="Book Antiqua" w:hAnsi="Book Antiqua"/>
                <w:sz w:val="20"/>
                <w:szCs w:val="20"/>
              </w:rPr>
              <w:t>RESP0036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824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Call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Security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Capture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B87BF4">
              <w:rPr>
                <w:rFonts w:ascii="Book Antiqua" w:hAnsi="Book Antiqua"/>
                <w:sz w:val="20"/>
                <w:szCs w:val="20"/>
              </w:rPr>
              <w:t>RESP0048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825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Currency of incoming transaction does not match currency of this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iso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826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Approve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with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identification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B87BF4">
              <w:rPr>
                <w:rFonts w:ascii="Book Antiqua" w:hAnsi="Book Antiqua"/>
                <w:sz w:val="20"/>
                <w:szCs w:val="20"/>
              </w:rPr>
              <w:t>RESP0045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827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Do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not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honor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transaction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B87BF4">
              <w:rPr>
                <w:rFonts w:ascii="Book Antiqua" w:hAnsi="Book Antiqua"/>
                <w:sz w:val="20"/>
                <w:szCs w:val="20"/>
              </w:rPr>
              <w:t>RESP0044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828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Issuing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institution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unknown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B87BF4">
              <w:rPr>
                <w:rFonts w:ascii="Book Antiqua" w:hAnsi="Book Antiqua"/>
                <w:sz w:val="20"/>
                <w:szCs w:val="20"/>
              </w:rPr>
              <w:t>RESP0006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829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Unable to determine authorization method.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B87BF4">
              <w:rPr>
                <w:rFonts w:ascii="Book Antiqua" w:hAnsi="Book Antiqua"/>
                <w:sz w:val="20"/>
                <w:szCs w:val="20"/>
              </w:rPr>
              <w:t>RESP0007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830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Primary account number has invalid length.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831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Primary account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num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has invalid characters.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832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Card issue date is in the future.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B87BF4">
              <w:rPr>
                <w:rFonts w:ascii="Book Antiqua" w:hAnsi="Book Antiqua"/>
                <w:sz w:val="20"/>
                <w:szCs w:val="20"/>
              </w:rPr>
              <w:t>RESP0028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833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Incorrect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CVV.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B87BF4">
              <w:rPr>
                <w:rFonts w:ascii="Book Antiqua" w:hAnsi="Book Antiqua"/>
                <w:sz w:val="20"/>
                <w:szCs w:val="20"/>
              </w:rPr>
              <w:t>RESP0029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834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Disallowed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by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reciprocity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check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835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PIN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processing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error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B87BF4">
              <w:rPr>
                <w:rFonts w:ascii="Book Antiqua" w:hAnsi="Book Antiqua"/>
                <w:sz w:val="20"/>
                <w:szCs w:val="20"/>
              </w:rPr>
              <w:t>RESP0025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836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PVV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check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failed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837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PIN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response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code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undefined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B87BF4">
              <w:rPr>
                <w:rFonts w:ascii="Book Antiqua" w:hAnsi="Book Antiqua"/>
                <w:sz w:val="20"/>
                <w:szCs w:val="20"/>
              </w:rPr>
              <w:t>RESP0025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838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Card status response code undefined.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063BD5">
              <w:rPr>
                <w:rFonts w:ascii="Book Antiqua" w:hAnsi="Book Antiqua"/>
                <w:sz w:val="20"/>
                <w:szCs w:val="20"/>
              </w:rPr>
              <w:t>RESP0017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839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CVV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processing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error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063BD5">
              <w:rPr>
                <w:rFonts w:ascii="Book Antiqua" w:hAnsi="Book Antiqua"/>
                <w:sz w:val="20"/>
                <w:szCs w:val="20"/>
              </w:rPr>
              <w:t>RESP0026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840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SV not permitted to stand in.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841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Failed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currency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conversion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842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Can’t find or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init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negative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auth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usage rec.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843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Address verification failed.  This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resp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applies to address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Instit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txns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only.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063BD5">
              <w:rPr>
                <w:rFonts w:ascii="Book Antiqua" w:hAnsi="Book Antiqua"/>
                <w:sz w:val="20"/>
                <w:szCs w:val="20"/>
              </w:rPr>
              <w:t>RESP0077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844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This is used only in reports module.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845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EMV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date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predominance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error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846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Bad supervisor card (for example, this card is not allowed for this terminal)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063BD5">
              <w:rPr>
                <w:rFonts w:ascii="Book Antiqua" w:hAnsi="Book Antiqua"/>
                <w:sz w:val="20"/>
                <w:szCs w:val="20"/>
              </w:rPr>
              <w:t>RESP0032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847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Pick up card, special condition.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063BD5">
              <w:rPr>
                <w:rFonts w:ascii="Book Antiqua" w:hAnsi="Book Antiqua"/>
                <w:sz w:val="20"/>
                <w:szCs w:val="20"/>
              </w:rPr>
              <w:t>RESP0048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848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Error in parsing or retrieving parsed track 3 data.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063BD5">
              <w:rPr>
                <w:rFonts w:ascii="Book Antiqua" w:hAnsi="Book Antiqua"/>
                <w:sz w:val="20"/>
                <w:szCs w:val="20"/>
              </w:rPr>
              <w:t>RESP0057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849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Can’t update SV card status.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850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Exception file or other file record not found.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851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Error getting or creating a TX_CAT_USG  record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852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The transaction frequency limit in the      TX_CAT_USG record has been exceeded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853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The NA_USG_TAB limit on the number of ATM transactions has been exceeded.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854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The NA_USG_TAB limit on the number of POS transactions has been exceeded.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855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Request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Progress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856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Card_type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field in card ref table does not permit the service requested.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857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Requested amount was out of range allowed by the issuer.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063BD5">
              <w:rPr>
                <w:rFonts w:ascii="Book Antiqua" w:hAnsi="Book Antiqua"/>
                <w:sz w:val="20"/>
                <w:szCs w:val="20"/>
              </w:rPr>
              <w:t>RESP0021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858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Processing error (invalid input data, failed DB lookup, etc.) while attempting to process MAC-related HSM command.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859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A MAC verification command was completed, and the outcome was “Mac did not verify.”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860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Card’s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aggregate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limit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exceeded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861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Expiration dates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or card sequence </w:t>
            </w:r>
            <w:proofErr w:type="gramStart"/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number </w:t>
            </w: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in</w:t>
            </w:r>
            <w:proofErr w:type="gram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the database and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in the transaction data are different.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862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Exceeds pin limit; Don’t capture card.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063BD5">
              <w:rPr>
                <w:rFonts w:ascii="Book Antiqua" w:hAnsi="Book Antiqua"/>
                <w:sz w:val="20"/>
                <w:szCs w:val="20"/>
              </w:rPr>
              <w:t>RESP0020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863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Cardholder didn’t insert envelope in time.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lastRenderedPageBreak/>
              <w:t>864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Depository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failed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865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Deposit in throat customer could get.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866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Deposit in throat customer can’t get.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867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Amount of  transaction exceed the available maximum amount for this type of transaction at given network 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063BD5">
              <w:rPr>
                <w:rFonts w:ascii="Book Antiqua" w:hAnsi="Book Antiqua"/>
                <w:sz w:val="20"/>
                <w:szCs w:val="20"/>
              </w:rPr>
              <w:t>RESP0022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868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Amount of  transaction exceed the available minimum amount for this type of transaction at given network 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063BD5">
              <w:rPr>
                <w:rFonts w:ascii="Book Antiqua" w:hAnsi="Book Antiqua"/>
                <w:sz w:val="20"/>
                <w:szCs w:val="20"/>
              </w:rPr>
              <w:t>RESP0022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869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The Bill Payment Account (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BankNet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) has invalid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lenght</w:t>
            </w:r>
            <w:proofErr w:type="spellEnd"/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870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Fee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processing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error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871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Incorrect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CVV2.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063BD5">
              <w:rPr>
                <w:rFonts w:ascii="Book Antiqua" w:hAnsi="Book Antiqua"/>
                <w:sz w:val="20"/>
                <w:szCs w:val="20"/>
              </w:rPr>
              <w:t>RESP0031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872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CVV2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processing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error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063BD5">
              <w:rPr>
                <w:rFonts w:ascii="Book Antiqua" w:hAnsi="Book Antiqua"/>
                <w:sz w:val="20"/>
                <w:szCs w:val="20"/>
              </w:rPr>
              <w:t>RESP0031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873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Issuing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unknown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063BD5">
              <w:rPr>
                <w:rFonts w:ascii="Book Antiqua" w:hAnsi="Book Antiqua"/>
                <w:sz w:val="20"/>
                <w:szCs w:val="20"/>
              </w:rPr>
              <w:t>RESP0006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874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Bad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instit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limit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875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Institut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limit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876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Can not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proc Institute amount.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877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Account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already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exist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878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Account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locked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063BD5">
              <w:rPr>
                <w:rFonts w:ascii="Book Antiqua" w:hAnsi="Book Antiqua"/>
                <w:sz w:val="20"/>
                <w:szCs w:val="20"/>
              </w:rPr>
              <w:t>RESP0038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879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color w:val="000000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i/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val="en-US"/>
              </w:rPr>
              <w:t>nvalid</w:t>
            </w:r>
            <w:r>
              <w:rPr>
                <w:rFonts w:ascii="Book Antiqua" w:hAnsi="Book Antiqu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i/>
                <w:color w:val="000000"/>
                <w:sz w:val="20"/>
                <w:szCs w:val="20"/>
                <w:lang w:val="en-US"/>
              </w:rPr>
              <w:t>institute</w:t>
            </w:r>
            <w:r>
              <w:rPr>
                <w:rFonts w:ascii="Book Antiqua" w:hAnsi="Book Antiqu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val="en-US"/>
              </w:rPr>
              <w:t>account</w:t>
            </w:r>
            <w:r>
              <w:rPr>
                <w:rFonts w:ascii="Book Antiqua" w:hAnsi="Book Antiqu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880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Error in parsing or retrieving parsed track 2 data.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063BD5">
              <w:rPr>
                <w:rFonts w:ascii="Book Antiqua" w:hAnsi="Book Antiqua"/>
                <w:sz w:val="20"/>
                <w:szCs w:val="20"/>
              </w:rPr>
              <w:t>RESP0057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881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Card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not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personificated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882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Incorrect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customer_id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cardholder_id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063BD5">
              <w:rPr>
                <w:rFonts w:ascii="Book Antiqua" w:hAnsi="Book Antiqua"/>
                <w:sz w:val="20"/>
                <w:szCs w:val="20"/>
              </w:rPr>
              <w:t>RESP0035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883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The card is already active.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884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The card has NOT ANY accounts in CARD_ACCT_TAB already.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063BD5">
              <w:rPr>
                <w:rFonts w:ascii="Book Antiqua" w:hAnsi="Book Antiqua"/>
                <w:sz w:val="20"/>
                <w:szCs w:val="20"/>
              </w:rPr>
              <w:t>RESP0023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885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The card is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personificated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already.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886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The card is not active.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063BD5">
              <w:rPr>
                <w:rFonts w:ascii="Book Antiqua" w:hAnsi="Book Antiqua"/>
                <w:sz w:val="20"/>
                <w:szCs w:val="20"/>
              </w:rPr>
              <w:t>RESP0028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887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Stand-In.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Exceded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Max amount for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txn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888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Not found account in transaction currency.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063BD5">
              <w:rPr>
                <w:rFonts w:ascii="Book Antiqua" w:hAnsi="Book Antiqua"/>
                <w:sz w:val="20"/>
                <w:szCs w:val="20"/>
              </w:rPr>
              <w:t>RESP0023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889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CVV2 present indicator shows that CVV2 present, but it does not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890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EMV card authentication fail (invalid ARQC)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063BD5">
              <w:rPr>
                <w:rFonts w:ascii="Book Antiqua" w:hAnsi="Book Antiqua"/>
                <w:sz w:val="20"/>
                <w:szCs w:val="20"/>
              </w:rPr>
              <w:t>RESP0030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Pr="00543768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891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Not used now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Pr="00543768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892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Not used now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Pr="00543768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893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Payment receiver is unknown.</w:t>
            </w:r>
          </w:p>
        </w:tc>
        <w:tc>
          <w:tcPr>
            <w:tcW w:w="1692" w:type="dxa"/>
          </w:tcPr>
          <w:p w:rsidR="009E3250" w:rsidRPr="00543768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063BD5">
              <w:rPr>
                <w:rFonts w:ascii="Book Antiqua" w:hAnsi="Book Antiqua"/>
                <w:sz w:val="20"/>
                <w:szCs w:val="20"/>
                <w:lang w:val="en-US"/>
              </w:rPr>
              <w:t>RESP0047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894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Operation is declined because it’s not enough time passed from specified time point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895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Operation is declined due to absence of debts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896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Operation without receipt is not allowed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897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Problem occurred while delivering notes but dispense was successful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898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There is no records for Offline Statement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Pr="00017647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899</w:t>
            </w:r>
          </w:p>
        </w:tc>
        <w:tc>
          <w:tcPr>
            <w:tcW w:w="5904" w:type="dxa"/>
          </w:tcPr>
          <w:p w:rsidR="009E3250" w:rsidRPr="00017647" w:rsidRDefault="009E3250" w:rsidP="00775166">
            <w:pPr>
              <w:snapToGrid w:val="0"/>
              <w:rPr>
                <w:rFonts w:ascii="Book Antiqua" w:hAnsi="Book Antiqua"/>
                <w:color w:val="000000"/>
                <w:sz w:val="20"/>
                <w:szCs w:val="20"/>
                <w:lang w:val="en-US"/>
              </w:rPr>
            </w:pPr>
            <w:r w:rsidRPr="00017647">
              <w:rPr>
                <w:rFonts w:ascii="Book Antiqua" w:hAnsi="Book Antiqua"/>
                <w:sz w:val="20"/>
                <w:szCs w:val="20"/>
                <w:lang w:val="en-US"/>
              </w:rPr>
              <w:t>Cannot process transaction.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Additional information for user presents.</w:t>
            </w:r>
          </w:p>
        </w:tc>
        <w:tc>
          <w:tcPr>
            <w:tcW w:w="1692" w:type="dxa"/>
          </w:tcPr>
          <w:p w:rsidR="009E3250" w:rsidRPr="00017647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900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  <w:lang w:val="en-US"/>
              </w:rPr>
              <w:t>The card has status 14-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FORCED PIN CHANGE. All transaction are declined  until PIN is changed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901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Incorrect PIN, foreign. Also commonly mapped through the PIN_RESP_TAB to mean “incorrect PIN, do not capture card” when SV is the issuer.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902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Cannot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process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transaction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903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Cannot process amount.  </w:t>
            </w:r>
            <w:proofErr w:type="gram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This code is only for truly erroneous amounts, don’t</w:t>
            </w:r>
            <w:proofErr w:type="gram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, exceeds machine capabilities or $0 cash withdrawal. Do not use for any sort of min/max limits.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lastRenderedPageBreak/>
              <w:t>904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Invalid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PIN,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capture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card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4B61AE">
              <w:rPr>
                <w:rFonts w:ascii="Book Antiqua" w:hAnsi="Book Antiqua"/>
                <w:sz w:val="20"/>
                <w:szCs w:val="20"/>
              </w:rPr>
              <w:t>RESP0025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905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Bad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card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on_us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).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906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Expired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card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4B61AE">
              <w:rPr>
                <w:rFonts w:ascii="Book Antiqua" w:hAnsi="Book Antiqua"/>
                <w:sz w:val="20"/>
                <w:szCs w:val="20"/>
              </w:rPr>
              <w:t>RESP0037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907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Don’t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recognize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acct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foreign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).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4B61AE">
              <w:rPr>
                <w:rFonts w:ascii="Book Antiqua" w:hAnsi="Book Antiqua"/>
                <w:sz w:val="20"/>
                <w:szCs w:val="20"/>
              </w:rPr>
              <w:t>RESP0038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908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Expired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card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foreign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).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4B61AE">
              <w:rPr>
                <w:rFonts w:ascii="Book Antiqua" w:hAnsi="Book Antiqua"/>
                <w:sz w:val="20"/>
                <w:szCs w:val="20"/>
              </w:rPr>
              <w:t>RESP0037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909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Invalid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card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capture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4B61AE">
              <w:rPr>
                <w:rFonts w:ascii="Book Antiqua" w:hAnsi="Book Antiqua"/>
                <w:sz w:val="20"/>
                <w:szCs w:val="20"/>
              </w:rPr>
              <w:t>RESP0048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910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Invalid </w:t>
            </w:r>
            <w:proofErr w:type="spellStart"/>
            <w:smartTag w:uri="urn:schemas:contacts" w:element="Sn">
              <w:r w:rsidRPr="001E463A">
                <w:rPr>
                  <w:rFonts w:ascii="Book Antiqua" w:hAnsi="Book Antiqua"/>
                  <w:sz w:val="20"/>
                  <w:szCs w:val="20"/>
                  <w:lang w:val="en-US"/>
                </w:rPr>
                <w:t>tran</w:t>
              </w:r>
            </w:smartTag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at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mach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– retry.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911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WDL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limit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reached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retry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912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WDL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limit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exceeded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retry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913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Invalid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tran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retry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914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Invalid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acct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retry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915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Insuff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Funds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retry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916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Unable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to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process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retry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917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Card’s ATM or POS cycle limit exceeded.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918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Invalid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financial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inst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919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Non-divisible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amt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– LOCAL.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920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Non-divisible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amt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– US.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921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CANCEL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key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was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selected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922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ATM did not respond (DEVICE_RESP).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923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ATM performed a partial dispense (DEVICE_RESP).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924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No notes dispensed (DEVICE_RESP).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925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Faulty dispense. Notes dispensed UNKNOWN (DEVICE_RESP).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926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No notes dispensed, and card not ejected (DEVICE_RESP).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927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Notes retracted after present (DEVICE_RESP).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928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Account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restricted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929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Diebold dispenser didn’t deliver- send again.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930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Forced post: can’t find in CURR_TRANS.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931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I46: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suspect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reversal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932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Forced post: no acct on file.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933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Cannot process transaction – </w:t>
            </w:r>
            <w:smartTag w:uri="urn:schemas-microsoft-com:office:smarttags" w:element="PersonName">
              <w:smartTag w:uri="urn:schemas:contacts" w:element="GivenName">
                <w:r w:rsidRPr="001E463A">
                  <w:rPr>
                    <w:rFonts w:ascii="Book Antiqua" w:hAnsi="Book Antiqua"/>
                    <w:sz w:val="20"/>
                    <w:szCs w:val="20"/>
                    <w:lang w:val="en-US"/>
                  </w:rPr>
                  <w:t>REG</w:t>
                </w:r>
              </w:smartTag>
              <w:r w:rsidRPr="001E463A">
                <w:rPr>
                  <w:rFonts w:ascii="Book Antiqua" w:hAnsi="Book Antiqua"/>
                  <w:sz w:val="20"/>
                  <w:szCs w:val="20"/>
                  <w:lang w:val="en-US"/>
                </w:rPr>
                <w:t xml:space="preserve"> </w:t>
              </w:r>
              <w:smartTag w:uri="urn:schemas:contacts" w:element="Sn">
                <w:r w:rsidRPr="001E463A">
                  <w:rPr>
                    <w:rFonts w:ascii="Book Antiqua" w:hAnsi="Book Antiqua"/>
                    <w:sz w:val="20"/>
                    <w:szCs w:val="20"/>
                    <w:lang w:val="en-US"/>
                  </w:rPr>
                  <w:t>E.</w:t>
                </w:r>
              </w:smartTag>
            </w:smartTag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934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Forced post: no card on file.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935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Received a command reject message from ATM (DEVICE_RESP).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936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Warm card, deny but don’t capture.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Pr="00543768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937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Not used now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938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Account’s ATM or POS cycle limit exceeded.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939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No such response code from network.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940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Ouldn’t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find orig. </w:t>
            </w:r>
            <w:smartTag w:uri="urn:schemas:contacts" w:element="Sn">
              <w:r w:rsidRPr="001E463A">
                <w:rPr>
                  <w:rFonts w:ascii="Book Antiqua" w:hAnsi="Book Antiqua"/>
                  <w:sz w:val="20"/>
                  <w:szCs w:val="20"/>
                  <w:lang w:val="en-US"/>
                </w:rPr>
                <w:t>trans</w:t>
              </w:r>
            </w:smartTag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. When processing a reversal.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941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Invalid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Merchant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ID.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942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Invalid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Store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943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Invalid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Terminal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Number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944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Response (to POS term) not delivered. USED IN CURR_TRANS.CURR_TRANS FIELD.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945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Batch totals from POS term are wrong.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946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Don’t know what happened to response. USED IN CURR_TRANS.CURR_TRANS FIELD.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947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Exeeded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transfer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limit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948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No second account for transfer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949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Couldn’t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post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transaction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950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Host response received after timeout.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lastRenderedPageBreak/>
              <w:t>951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File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update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error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952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Fraud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suspected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953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Card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restricted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954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Hot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card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capture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955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Date stamp in transaction is invalid.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956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Customer not enrolled for payment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txns</w:t>
            </w:r>
            <w:proofErr w:type="spellEnd"/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957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This company has not enrolled with bank as one for which the bank will collect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payements</w:t>
            </w:r>
            <w:proofErr w:type="spellEnd"/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958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Cutoff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progress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959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System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Malfunction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960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Invalid payment institution selected    by customer at the device     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961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timeout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expired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962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update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—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timeout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expired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963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reversal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—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timeout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expired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964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got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Oracle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exception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965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buffer_c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doesn’t match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buffer_b</w:t>
            </w:r>
            <w:proofErr w:type="spellEnd"/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966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Invalid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Card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967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Transaction was taken into account during payment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968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Original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amount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incorrect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969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Pre-Authorization transaction has unsuccessful code of completion  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970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Flag to tell whoever to generate a C.B.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971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Account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has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been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closed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972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Not usable yet—account is new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973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Account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dormant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974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External (non-SV) application not  ready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975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File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not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accessible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976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Pending reversal, further transactions  are not allowed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977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Withholding tax pending, transactions not allowed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978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Invalid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branch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979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Invalid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account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type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.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980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Invalid new pin check for pin change </w:t>
            </w:r>
            <w:proofErr w:type="spellStart"/>
            <w:smartTag w:uri="urn:schemas:contacts" w:element="Sn">
              <w:r w:rsidRPr="001E463A">
                <w:rPr>
                  <w:rFonts w:ascii="Book Antiqua" w:hAnsi="Book Antiqua"/>
                  <w:sz w:val="20"/>
                  <w:szCs w:val="20"/>
                  <w:lang w:val="en-US"/>
                </w:rPr>
                <w:t>tran</w:t>
              </w:r>
            </w:smartTag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981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Bad second card. Used in ATM P2P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txn</w:t>
            </w:r>
            <w:proofErr w:type="spellEnd"/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982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Pre-Authorization transaction is reversed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4B61AE">
              <w:rPr>
                <w:rFonts w:ascii="Book Antiqua" w:hAnsi="Book Antiqua"/>
                <w:sz w:val="20"/>
                <w:szCs w:val="20"/>
              </w:rPr>
              <w:t>RESP0054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983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Pre-Authorization transaction already has transaction of completion  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4B61AE">
              <w:rPr>
                <w:rFonts w:ascii="Book Antiqua" w:hAnsi="Book Antiqua"/>
                <w:sz w:val="20"/>
                <w:szCs w:val="20"/>
              </w:rPr>
              <w:t>RESP0056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984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color w:val="000000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Time between 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val="en-US"/>
              </w:rPr>
              <w:t>transaction of completion  and Pre-Authorization transaction has exceed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4B61AE">
              <w:rPr>
                <w:rFonts w:ascii="Book Antiqua" w:hAnsi="Book Antiqua"/>
                <w:sz w:val="20"/>
                <w:szCs w:val="20"/>
              </w:rPr>
              <w:t>RESP0052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985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color w:val="000000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Amount between 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val="en-US"/>
              </w:rPr>
              <w:t xml:space="preserve">transaction of completion  and transaction of  Pre-Authorization more than  fixture in percentage terms 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4B61AE">
              <w:rPr>
                <w:rFonts w:ascii="Book Antiqua" w:hAnsi="Book Antiqua"/>
                <w:sz w:val="20"/>
                <w:szCs w:val="20"/>
              </w:rPr>
              <w:t>RESP0055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986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Error while processing Pre-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auth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Coml</w:t>
            </w:r>
            <w:proofErr w:type="spellEnd"/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987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Requested Service not allowed,  TVR byte 2, bit 5 is set to 1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4B61AE">
              <w:rPr>
                <w:rFonts w:ascii="Book Antiqua" w:hAnsi="Book Antiqua"/>
                <w:sz w:val="20"/>
                <w:szCs w:val="20"/>
              </w:rPr>
              <w:t>RESP0032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988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Service not available at that time.(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Communication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or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another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problems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>)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989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EMV_OFFLINE_DECLINE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990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Information about card’s holder is not the same as information about credit borrower at document 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991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Original transaction of Pre-Authorization has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no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been found for transaction of  Completion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4B61AE">
              <w:rPr>
                <w:rFonts w:ascii="Book Antiqua" w:hAnsi="Book Antiqua"/>
                <w:sz w:val="20"/>
                <w:szCs w:val="20"/>
              </w:rPr>
              <w:t>RESP0051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992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No ATM canisters are available.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993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Invalid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ATM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Payment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Institution</w:t>
            </w:r>
            <w:proofErr w:type="spellEnd"/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994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color w:val="000000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  <w:lang w:val="en-US"/>
              </w:rPr>
              <w:t>Call Acquire Security, No Capture.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lastRenderedPageBreak/>
              <w:t>995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Acquire account was no found in currency of transaction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4B61AE">
              <w:rPr>
                <w:rFonts w:ascii="Book Antiqua" w:hAnsi="Book Antiqua"/>
                <w:sz w:val="20"/>
                <w:szCs w:val="20"/>
              </w:rPr>
              <w:t>RESP0034</w:t>
            </w:r>
          </w:p>
        </w:tc>
      </w:tr>
      <w:tr w:rsidR="009E3250" w:rsidRPr="00B87C3A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996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Probably this transaction had bad </w:t>
            </w:r>
            <w:proofErr w:type="spellStart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dispence</w:t>
            </w:r>
            <w:proofErr w:type="spellEnd"/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 xml:space="preserve"> (but was not reversed)</w:t>
            </w:r>
          </w:p>
        </w:tc>
        <w:tc>
          <w:tcPr>
            <w:tcW w:w="1692" w:type="dxa"/>
          </w:tcPr>
          <w:p w:rsidR="009E3250" w:rsidRPr="00196F1C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997</w:t>
            </w:r>
          </w:p>
        </w:tc>
        <w:tc>
          <w:tcPr>
            <w:tcW w:w="5904" w:type="dxa"/>
          </w:tcPr>
          <w:p w:rsidR="009E3250" w:rsidRPr="001E463A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E463A">
              <w:rPr>
                <w:rFonts w:ascii="Book Antiqua" w:hAnsi="Book Antiqua"/>
                <w:sz w:val="20"/>
                <w:szCs w:val="20"/>
                <w:lang w:val="en-US"/>
              </w:rPr>
              <w:t>Service not allowed for client</w:t>
            </w: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 w:rsidRPr="004B61AE">
              <w:rPr>
                <w:rFonts w:ascii="Book Antiqua" w:hAnsi="Book Antiqua"/>
                <w:sz w:val="20"/>
                <w:szCs w:val="20"/>
              </w:rPr>
              <w:t>RESP0032</w:t>
            </w:r>
          </w:p>
        </w:tc>
      </w:tr>
      <w:tr w:rsidR="009E3250" w:rsidTr="007804E2">
        <w:trPr>
          <w:trHeight w:val="244"/>
        </w:trPr>
        <w:tc>
          <w:tcPr>
            <w:tcW w:w="720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998</w:t>
            </w:r>
          </w:p>
        </w:tc>
        <w:tc>
          <w:tcPr>
            <w:tcW w:w="5904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color w:val="000000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  <w:lang w:val="en-US"/>
              </w:rPr>
              <w:t>Incorrect</w:t>
            </w:r>
            <w:r>
              <w:rPr>
                <w:rFonts w:ascii="Book Antiqua" w:hAnsi="Book Antiqu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val="en-US"/>
              </w:rPr>
              <w:t>insurance</w:t>
            </w:r>
            <w:r>
              <w:rPr>
                <w:rFonts w:ascii="Book Antiqua" w:hAnsi="Book Antiqu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val="en-US"/>
              </w:rPr>
              <w:t>number</w:t>
            </w:r>
          </w:p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692" w:type="dxa"/>
          </w:tcPr>
          <w:p w:rsidR="009E3250" w:rsidRDefault="009E3250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900A61" w:rsidRDefault="00900A61" w:rsidP="00900A61">
      <w:pPr>
        <w:pStyle w:val="BPC3Heading1"/>
      </w:pPr>
      <w:bookmarkStart w:id="44" w:name="_Toc410903486"/>
      <w:r>
        <w:t>Limit type</w:t>
      </w:r>
      <w:bookmarkEnd w:id="44"/>
    </w:p>
    <w:p w:rsidR="00282397" w:rsidRDefault="00932410" w:rsidP="00282397">
      <w:pPr>
        <w:pStyle w:val="ad"/>
        <w:rPr>
          <w:ins w:id="45" w:author="Maslov" w:date="2014-12-30T15:49:00Z"/>
        </w:rPr>
      </w:pPr>
      <w:r>
        <w:t>Mapping SVXP tag “</w:t>
      </w:r>
      <w:proofErr w:type="spellStart"/>
      <w:r>
        <w:t>limit_type</w:t>
      </w:r>
      <w:proofErr w:type="spellEnd"/>
      <w:r>
        <w:t>” to CREF/DRAL tag DF8064.</w:t>
      </w:r>
      <w:r w:rsidR="00282397">
        <w:t xml:space="preserve"> </w:t>
      </w:r>
      <w:ins w:id="46" w:author="Maslov" w:date="2014-12-30T15:48:00Z">
        <w:r w:rsidR="00282397">
          <w:t xml:space="preserve">Value of limit by default </w:t>
        </w:r>
      </w:ins>
      <w:ins w:id="47" w:author="Maslov" w:date="2014-12-30T15:49:00Z">
        <w:r w:rsidR="00282397">
          <w:t>get from limit/</w:t>
        </w:r>
        <w:proofErr w:type="spellStart"/>
        <w:r w:rsidR="00282397" w:rsidRPr="00D94B53">
          <w:t>sum_limit</w:t>
        </w:r>
        <w:proofErr w:type="spellEnd"/>
      </w:ins>
    </w:p>
    <w:p w:rsidR="00932410" w:rsidRDefault="00282397" w:rsidP="00932410">
      <w:pPr>
        <w:pStyle w:val="BPC3Bodyafterheading"/>
      </w:pPr>
      <w:ins w:id="48" w:author="Maslov" w:date="2014-12-30T15:48:00Z">
        <w:r>
          <w:t>store in</w:t>
        </w:r>
      </w:ins>
      <w:ins w:id="49" w:author="Maslov" w:date="2014-12-30T15:49:00Z">
        <w:r w:rsidRPr="00282397">
          <w:t xml:space="preserve"> </w:t>
        </w:r>
        <w:r>
          <w:t>DF8065. For not default case present comment</w:t>
        </w:r>
      </w:ins>
    </w:p>
    <w:p w:rsidR="00304B82" w:rsidRPr="00304B82" w:rsidRDefault="00304B82" w:rsidP="00932410">
      <w:pPr>
        <w:pStyle w:val="BPC3Bodyafterheading"/>
        <w:rPr>
          <w:b/>
        </w:rPr>
      </w:pPr>
      <w:r w:rsidRPr="00304B82">
        <w:rPr>
          <w:b/>
        </w:rPr>
        <w:t>Card limit</w:t>
      </w:r>
    </w:p>
    <w:tbl>
      <w:tblPr>
        <w:tblW w:w="8325" w:type="dxa"/>
        <w:tblInd w:w="288" w:type="dxa"/>
        <w:tblBorders>
          <w:top w:val="thinThickSmallGap" w:sz="24" w:space="0" w:color="00000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992"/>
        <w:gridCol w:w="1533"/>
      </w:tblGrid>
      <w:tr w:rsidR="002E0FF5" w:rsidRPr="002C106B" w:rsidTr="002E0FF5">
        <w:trPr>
          <w:trHeight w:val="180"/>
        </w:trPr>
        <w:tc>
          <w:tcPr>
            <w:tcW w:w="1800" w:type="dxa"/>
            <w:tcBorders>
              <w:top w:val="thinThickSmallGap" w:sz="24" w:space="0" w:color="000000"/>
            </w:tcBorders>
            <w:shd w:val="clear" w:color="auto" w:fill="B3B3B3"/>
          </w:tcPr>
          <w:p w:rsidR="002E0FF5" w:rsidRPr="00932410" w:rsidRDefault="00932410" w:rsidP="00775166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4992" w:type="dxa"/>
            <w:tcBorders>
              <w:top w:val="thinThickSmallGap" w:sz="24" w:space="0" w:color="000000"/>
            </w:tcBorders>
            <w:shd w:val="clear" w:color="auto" w:fill="B3B3B3"/>
          </w:tcPr>
          <w:p w:rsidR="002E0FF5" w:rsidRPr="00932410" w:rsidRDefault="00932410" w:rsidP="00775166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 xml:space="preserve">Description </w:t>
            </w:r>
          </w:p>
        </w:tc>
        <w:tc>
          <w:tcPr>
            <w:tcW w:w="1533" w:type="dxa"/>
            <w:tcBorders>
              <w:top w:val="thinThickSmallGap" w:sz="24" w:space="0" w:color="000000"/>
            </w:tcBorders>
            <w:shd w:val="clear" w:color="auto" w:fill="B3B3B3"/>
          </w:tcPr>
          <w:p w:rsidR="002E0FF5" w:rsidRPr="001E18A0" w:rsidRDefault="002E0FF5" w:rsidP="00775166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SVXP</w:t>
            </w:r>
          </w:p>
        </w:tc>
      </w:tr>
      <w:tr w:rsidR="002E0FF5" w:rsidTr="002E0FF5">
        <w:trPr>
          <w:trHeight w:val="180"/>
        </w:trPr>
        <w:tc>
          <w:tcPr>
            <w:tcW w:w="1800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C01</w:t>
            </w:r>
          </w:p>
        </w:tc>
        <w:tc>
          <w:tcPr>
            <w:tcW w:w="4992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Cash Disbursement Limit (amount)</w:t>
            </w:r>
          </w:p>
        </w:tc>
        <w:tc>
          <w:tcPr>
            <w:tcW w:w="1533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2E0FF5" w:rsidTr="002E0FF5">
        <w:trPr>
          <w:trHeight w:val="180"/>
        </w:trPr>
        <w:tc>
          <w:tcPr>
            <w:tcW w:w="1800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C02</w:t>
            </w:r>
          </w:p>
        </w:tc>
        <w:tc>
          <w:tcPr>
            <w:tcW w:w="4992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Purchase Limit (amount)</w:t>
            </w:r>
          </w:p>
        </w:tc>
        <w:tc>
          <w:tcPr>
            <w:tcW w:w="1533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867F53">
              <w:rPr>
                <w:rFonts w:ascii="Book Antiqua" w:hAnsi="Book Antiqua"/>
                <w:sz w:val="20"/>
                <w:szCs w:val="20"/>
                <w:lang w:val="en-US"/>
              </w:rPr>
              <w:t>LMTP0110</w:t>
            </w:r>
          </w:p>
        </w:tc>
      </w:tr>
      <w:tr w:rsidR="002E0FF5" w:rsidRPr="00B87C3A" w:rsidTr="002E0FF5">
        <w:trPr>
          <w:trHeight w:val="180"/>
        </w:trPr>
        <w:tc>
          <w:tcPr>
            <w:tcW w:w="1800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C03</w:t>
            </w:r>
          </w:p>
        </w:tc>
        <w:tc>
          <w:tcPr>
            <w:tcW w:w="4992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Usage Limit</w:t>
            </w:r>
          </w:p>
        </w:tc>
        <w:tc>
          <w:tcPr>
            <w:tcW w:w="1533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867F53">
              <w:rPr>
                <w:rFonts w:ascii="Book Antiqua" w:hAnsi="Book Antiqua"/>
                <w:sz w:val="20"/>
                <w:szCs w:val="20"/>
                <w:lang w:val="en-US"/>
              </w:rPr>
              <w:t>LMTP0102</w:t>
            </w:r>
          </w:p>
          <w:p w:rsidR="00282397" w:rsidRDefault="00282397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282397">
              <w:rPr>
                <w:sz w:val="20"/>
                <w:szCs w:val="20"/>
                <w:lang w:val="en-US"/>
              </w:rPr>
              <w:t xml:space="preserve">value from tag  </w:t>
            </w:r>
            <w:proofErr w:type="spellStart"/>
            <w:r w:rsidRPr="00CB202C">
              <w:rPr>
                <w:sz w:val="20"/>
                <w:szCs w:val="20"/>
                <w:lang w:val="en-US"/>
              </w:rPr>
              <w:t>count_limit</w:t>
            </w:r>
            <w:proofErr w:type="spellEnd"/>
          </w:p>
        </w:tc>
      </w:tr>
      <w:tr w:rsidR="002E0FF5" w:rsidTr="002E0FF5">
        <w:trPr>
          <w:trHeight w:val="180"/>
        </w:trPr>
        <w:tc>
          <w:tcPr>
            <w:tcW w:w="1800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C04</w:t>
            </w:r>
          </w:p>
        </w:tc>
        <w:tc>
          <w:tcPr>
            <w:tcW w:w="4992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Aggregate Limit (amount)</w:t>
            </w:r>
          </w:p>
        </w:tc>
        <w:tc>
          <w:tcPr>
            <w:tcW w:w="1533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2E0FF5" w:rsidTr="002E0FF5">
        <w:trPr>
          <w:trHeight w:val="180"/>
        </w:trPr>
        <w:tc>
          <w:tcPr>
            <w:tcW w:w="1800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C05</w:t>
            </w:r>
          </w:p>
        </w:tc>
        <w:tc>
          <w:tcPr>
            <w:tcW w:w="4992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Credit Limit (amount)</w:t>
            </w:r>
          </w:p>
        </w:tc>
        <w:tc>
          <w:tcPr>
            <w:tcW w:w="1533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2E0FF5" w:rsidRPr="00B87C3A" w:rsidTr="002E0FF5">
        <w:trPr>
          <w:trHeight w:val="180"/>
        </w:trPr>
        <w:tc>
          <w:tcPr>
            <w:tcW w:w="1800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С11</w:t>
            </w:r>
          </w:p>
        </w:tc>
        <w:tc>
          <w:tcPr>
            <w:tcW w:w="4992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Cash Disbursement Limit Stand-in (amount)</w:t>
            </w:r>
          </w:p>
        </w:tc>
        <w:tc>
          <w:tcPr>
            <w:tcW w:w="1533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2E0FF5" w:rsidRPr="00B87C3A" w:rsidTr="002E0FF5">
        <w:trPr>
          <w:trHeight w:val="180"/>
        </w:trPr>
        <w:tc>
          <w:tcPr>
            <w:tcW w:w="1800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С12</w:t>
            </w:r>
          </w:p>
        </w:tc>
        <w:tc>
          <w:tcPr>
            <w:tcW w:w="4992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Purchase Limit Stand-in (amount)</w:t>
            </w:r>
          </w:p>
        </w:tc>
        <w:tc>
          <w:tcPr>
            <w:tcW w:w="1533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2E0FF5" w:rsidTr="002E0FF5">
        <w:trPr>
          <w:trHeight w:val="180"/>
        </w:trPr>
        <w:tc>
          <w:tcPr>
            <w:tcW w:w="1800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С13</w:t>
            </w:r>
          </w:p>
        </w:tc>
        <w:tc>
          <w:tcPr>
            <w:tcW w:w="4992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Usage Limit Stand-in </w:t>
            </w:r>
          </w:p>
        </w:tc>
        <w:tc>
          <w:tcPr>
            <w:tcW w:w="1533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2E0FF5" w:rsidRPr="00B87C3A" w:rsidTr="002E0FF5">
        <w:trPr>
          <w:trHeight w:val="180"/>
        </w:trPr>
        <w:tc>
          <w:tcPr>
            <w:tcW w:w="1800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С14</w:t>
            </w:r>
          </w:p>
        </w:tc>
        <w:tc>
          <w:tcPr>
            <w:tcW w:w="4992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Aggregate Limit Stand-in (amount)</w:t>
            </w:r>
          </w:p>
        </w:tc>
        <w:tc>
          <w:tcPr>
            <w:tcW w:w="1533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2E0FF5" w:rsidRPr="00B87C3A" w:rsidTr="002E0FF5">
        <w:trPr>
          <w:trHeight w:val="180"/>
        </w:trPr>
        <w:tc>
          <w:tcPr>
            <w:tcW w:w="1800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С15</w:t>
            </w:r>
          </w:p>
        </w:tc>
        <w:tc>
          <w:tcPr>
            <w:tcW w:w="4992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Credit Limit Stand-in (amount)</w:t>
            </w:r>
          </w:p>
        </w:tc>
        <w:tc>
          <w:tcPr>
            <w:tcW w:w="1533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2E0FF5" w:rsidRPr="00B87C3A" w:rsidTr="002E0FF5">
        <w:trPr>
          <w:trHeight w:val="180"/>
        </w:trPr>
        <w:tc>
          <w:tcPr>
            <w:tcW w:w="1800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C16</w:t>
            </w:r>
          </w:p>
        </w:tc>
        <w:tc>
          <w:tcPr>
            <w:tcW w:w="4992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Cash Disbursement Limit Stand-In maximum amount</w:t>
            </w:r>
          </w:p>
        </w:tc>
        <w:tc>
          <w:tcPr>
            <w:tcW w:w="1533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2E0FF5" w:rsidRPr="00B87C3A" w:rsidTr="002E0FF5">
        <w:trPr>
          <w:trHeight w:val="180"/>
        </w:trPr>
        <w:tc>
          <w:tcPr>
            <w:tcW w:w="1800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C17</w:t>
            </w:r>
          </w:p>
        </w:tc>
        <w:tc>
          <w:tcPr>
            <w:tcW w:w="4992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Cash Disbursement Limit Stand-In maximum amount</w:t>
            </w:r>
          </w:p>
        </w:tc>
        <w:tc>
          <w:tcPr>
            <w:tcW w:w="1533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2E0FF5" w:rsidTr="002E0FF5">
        <w:trPr>
          <w:trHeight w:val="180"/>
        </w:trPr>
        <w:tc>
          <w:tcPr>
            <w:tcW w:w="1800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C18 </w:t>
            </w:r>
          </w:p>
        </w:tc>
        <w:tc>
          <w:tcPr>
            <w:tcW w:w="4992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Balance inquiry limit</w:t>
            </w:r>
          </w:p>
        </w:tc>
        <w:tc>
          <w:tcPr>
            <w:tcW w:w="1533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2E0FF5" w:rsidTr="002E0FF5">
        <w:trPr>
          <w:trHeight w:val="180"/>
        </w:trPr>
        <w:tc>
          <w:tcPr>
            <w:tcW w:w="1800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C19</w:t>
            </w:r>
          </w:p>
        </w:tc>
        <w:tc>
          <w:tcPr>
            <w:tcW w:w="4992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proofErr w:type="spellStart"/>
            <w:r w:rsidRPr="00594C1B">
              <w:t>Coefficient</w:t>
            </w:r>
            <w:proofErr w:type="spellEnd"/>
            <w:r w:rsidRPr="00594C1B">
              <w:t xml:space="preserve"> </w:t>
            </w:r>
            <w:proofErr w:type="spellStart"/>
            <w:r w:rsidRPr="00594C1B">
              <w:t>Stand-In</w:t>
            </w:r>
            <w:proofErr w:type="spellEnd"/>
            <w:r w:rsidRPr="00594C1B">
              <w:t xml:space="preserve"> </w:t>
            </w:r>
            <w:proofErr w:type="spellStart"/>
            <w:r w:rsidRPr="00594C1B">
              <w:t>Limit</w:t>
            </w:r>
            <w:proofErr w:type="spellEnd"/>
          </w:p>
        </w:tc>
        <w:tc>
          <w:tcPr>
            <w:tcW w:w="1533" w:type="dxa"/>
          </w:tcPr>
          <w:p w:rsidR="002E0FF5" w:rsidRPr="00594C1B" w:rsidRDefault="002E0FF5" w:rsidP="00775166">
            <w:pPr>
              <w:pStyle w:val="a1"/>
              <w:snapToGrid w:val="0"/>
              <w:spacing w:after="0"/>
            </w:pPr>
          </w:p>
        </w:tc>
      </w:tr>
      <w:tr w:rsidR="002E0FF5" w:rsidRPr="00B87C3A" w:rsidTr="002E0FF5">
        <w:trPr>
          <w:trHeight w:val="180"/>
        </w:trPr>
        <w:tc>
          <w:tcPr>
            <w:tcW w:w="1800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C22</w:t>
            </w:r>
          </w:p>
        </w:tc>
        <w:tc>
          <w:tcPr>
            <w:tcW w:w="4992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594C1B">
              <w:rPr>
                <w:rFonts w:ascii="Book Antiqua" w:hAnsi="Book Antiqua"/>
                <w:sz w:val="20"/>
                <w:szCs w:val="20"/>
                <w:lang w:val="en-US"/>
              </w:rPr>
              <w:t>Loyalty fee cumulative card level amount limit</w:t>
            </w:r>
          </w:p>
        </w:tc>
        <w:tc>
          <w:tcPr>
            <w:tcW w:w="1533" w:type="dxa"/>
          </w:tcPr>
          <w:p w:rsidR="002E0FF5" w:rsidRPr="00594C1B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2E0FF5" w:rsidRPr="00B87C3A" w:rsidTr="002E0FF5">
        <w:trPr>
          <w:trHeight w:val="180"/>
        </w:trPr>
        <w:tc>
          <w:tcPr>
            <w:tcW w:w="1800" w:type="dxa"/>
          </w:tcPr>
          <w:p w:rsidR="002E0FF5" w:rsidRPr="001E18A0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С25</w:t>
            </w:r>
          </w:p>
        </w:tc>
        <w:tc>
          <w:tcPr>
            <w:tcW w:w="4992" w:type="dxa"/>
          </w:tcPr>
          <w:p w:rsidR="002E0FF5" w:rsidRPr="00594C1B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Cash Withdrawal operations quantity limit Card level</w:t>
            </w:r>
          </w:p>
        </w:tc>
        <w:tc>
          <w:tcPr>
            <w:tcW w:w="1533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2E0FF5" w:rsidRPr="00B87C3A" w:rsidTr="002E0FF5">
        <w:trPr>
          <w:trHeight w:val="180"/>
        </w:trPr>
        <w:tc>
          <w:tcPr>
            <w:tcW w:w="1800" w:type="dxa"/>
          </w:tcPr>
          <w:p w:rsidR="002E0FF5" w:rsidRPr="005A63CB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С26</w:t>
            </w:r>
          </w:p>
        </w:tc>
        <w:tc>
          <w:tcPr>
            <w:tcW w:w="4992" w:type="dxa"/>
          </w:tcPr>
          <w:p w:rsidR="002E0FF5" w:rsidRPr="00594C1B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Cash Withdrawal operations sum limit Card level</w:t>
            </w:r>
          </w:p>
        </w:tc>
        <w:tc>
          <w:tcPr>
            <w:tcW w:w="1533" w:type="dxa"/>
          </w:tcPr>
          <w:p w:rsidR="002E0FF5" w:rsidRDefault="002E0FF5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</w:tbl>
    <w:p w:rsidR="00304B82" w:rsidRDefault="00304B82" w:rsidP="00762CC3">
      <w:pPr>
        <w:pStyle w:val="BPC3Bodyafterheading"/>
        <w:rPr>
          <w:b/>
        </w:rPr>
      </w:pPr>
    </w:p>
    <w:p w:rsidR="007F146C" w:rsidRPr="00304B82" w:rsidRDefault="00304B82" w:rsidP="00762CC3">
      <w:pPr>
        <w:pStyle w:val="BPC3Bodyafterheading"/>
        <w:rPr>
          <w:b/>
        </w:rPr>
      </w:pPr>
      <w:r w:rsidRPr="00304B82">
        <w:rPr>
          <w:b/>
        </w:rPr>
        <w:t>Issue Account limit</w:t>
      </w:r>
    </w:p>
    <w:tbl>
      <w:tblPr>
        <w:tblW w:w="8325" w:type="dxa"/>
        <w:tblInd w:w="288" w:type="dxa"/>
        <w:tblBorders>
          <w:top w:val="thinThickSmallGap" w:sz="24" w:space="0" w:color="00000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992"/>
        <w:gridCol w:w="1533"/>
      </w:tblGrid>
      <w:tr w:rsidR="00932410" w:rsidRPr="002C106B" w:rsidTr="007F146C">
        <w:trPr>
          <w:trHeight w:val="180"/>
        </w:trPr>
        <w:tc>
          <w:tcPr>
            <w:tcW w:w="1800" w:type="dxa"/>
            <w:tcBorders>
              <w:top w:val="thinThickSmallGap" w:sz="24" w:space="0" w:color="000000"/>
            </w:tcBorders>
            <w:shd w:val="clear" w:color="auto" w:fill="B3B3B3"/>
          </w:tcPr>
          <w:p w:rsidR="00932410" w:rsidRPr="00932410" w:rsidRDefault="00932410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4992" w:type="dxa"/>
            <w:tcBorders>
              <w:top w:val="thinThickSmallGap" w:sz="24" w:space="0" w:color="000000"/>
            </w:tcBorders>
            <w:shd w:val="clear" w:color="auto" w:fill="B3B3B3"/>
          </w:tcPr>
          <w:p w:rsidR="00932410" w:rsidRPr="00932410" w:rsidRDefault="00932410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 xml:space="preserve">Description </w:t>
            </w:r>
          </w:p>
        </w:tc>
        <w:tc>
          <w:tcPr>
            <w:tcW w:w="1533" w:type="dxa"/>
            <w:tcBorders>
              <w:top w:val="thinThickSmallGap" w:sz="24" w:space="0" w:color="000000"/>
            </w:tcBorders>
            <w:shd w:val="clear" w:color="auto" w:fill="B3B3B3"/>
          </w:tcPr>
          <w:p w:rsidR="00932410" w:rsidRPr="001E18A0" w:rsidRDefault="00932410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SVXP</w:t>
            </w:r>
          </w:p>
        </w:tc>
      </w:tr>
      <w:tr w:rsidR="007F146C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A01</w:t>
            </w:r>
          </w:p>
        </w:tc>
        <w:tc>
          <w:tcPr>
            <w:tcW w:w="4992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Cash Disbursement Limit account level (amount)</w:t>
            </w:r>
          </w:p>
        </w:tc>
        <w:tc>
          <w:tcPr>
            <w:tcW w:w="1533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867F53">
              <w:rPr>
                <w:rFonts w:ascii="Book Antiqua" w:hAnsi="Book Antiqua"/>
                <w:sz w:val="20"/>
                <w:szCs w:val="20"/>
                <w:lang w:val="en-US"/>
              </w:rPr>
              <w:t>LMTP0300</w:t>
            </w:r>
          </w:p>
        </w:tc>
      </w:tr>
      <w:tr w:rsidR="007F146C" w:rsidRPr="00B87C3A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A02</w:t>
            </w:r>
          </w:p>
        </w:tc>
        <w:tc>
          <w:tcPr>
            <w:tcW w:w="4992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Purchase Limit account level (amount)</w:t>
            </w:r>
          </w:p>
        </w:tc>
        <w:tc>
          <w:tcPr>
            <w:tcW w:w="1533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7F146C" w:rsidRPr="00B87C3A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</w:t>
            </w:r>
            <w:r>
              <w:rPr>
                <w:rFonts w:ascii="Book Antiqua" w:hAnsi="Book Antiqua"/>
                <w:sz w:val="20"/>
                <w:szCs w:val="20"/>
              </w:rPr>
              <w:t>03</w:t>
            </w:r>
          </w:p>
        </w:tc>
        <w:tc>
          <w:tcPr>
            <w:tcW w:w="4992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Usage Limit account level</w:t>
            </w:r>
          </w:p>
        </w:tc>
        <w:tc>
          <w:tcPr>
            <w:tcW w:w="1533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867F53">
              <w:rPr>
                <w:rFonts w:ascii="Book Antiqua" w:hAnsi="Book Antiqua"/>
                <w:sz w:val="20"/>
                <w:szCs w:val="20"/>
                <w:lang w:val="en-US"/>
              </w:rPr>
              <w:t>LMTP0301</w:t>
            </w:r>
          </w:p>
          <w:p w:rsidR="00282397" w:rsidRDefault="00282397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282397">
              <w:rPr>
                <w:sz w:val="20"/>
                <w:szCs w:val="20"/>
                <w:lang w:val="en-US"/>
              </w:rPr>
              <w:t xml:space="preserve">value from tag  </w:t>
            </w:r>
            <w:proofErr w:type="spellStart"/>
            <w:r w:rsidRPr="00CB202C">
              <w:rPr>
                <w:sz w:val="20"/>
                <w:szCs w:val="20"/>
                <w:lang w:val="en-US"/>
              </w:rPr>
              <w:t>count_limit</w:t>
            </w:r>
            <w:proofErr w:type="spellEnd"/>
          </w:p>
        </w:tc>
      </w:tr>
      <w:tr w:rsidR="007F146C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A04</w:t>
            </w:r>
          </w:p>
        </w:tc>
        <w:tc>
          <w:tcPr>
            <w:tcW w:w="4992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Customer defined Limit</w:t>
            </w:r>
          </w:p>
        </w:tc>
        <w:tc>
          <w:tcPr>
            <w:tcW w:w="1533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7F146C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A05</w:t>
            </w:r>
          </w:p>
        </w:tc>
        <w:tc>
          <w:tcPr>
            <w:tcW w:w="4992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DPP Account Limit</w:t>
            </w:r>
          </w:p>
        </w:tc>
        <w:tc>
          <w:tcPr>
            <w:tcW w:w="1533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7F146C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A06</w:t>
            </w:r>
          </w:p>
        </w:tc>
        <w:tc>
          <w:tcPr>
            <w:tcW w:w="4992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Cash Advance Limit</w:t>
            </w:r>
          </w:p>
        </w:tc>
        <w:tc>
          <w:tcPr>
            <w:tcW w:w="1533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7F146C" w:rsidRPr="00B87C3A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A07</w:t>
            </w:r>
          </w:p>
        </w:tc>
        <w:tc>
          <w:tcPr>
            <w:tcW w:w="4992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Single Purchase Limit</w:t>
            </w:r>
          </w:p>
        </w:tc>
        <w:tc>
          <w:tcPr>
            <w:tcW w:w="1533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867F53">
              <w:rPr>
                <w:rFonts w:ascii="Book Antiqua" w:hAnsi="Book Antiqua"/>
                <w:sz w:val="20"/>
                <w:szCs w:val="20"/>
                <w:lang w:val="en-US"/>
              </w:rPr>
              <w:t>LMTP0306</w:t>
            </w:r>
          </w:p>
          <w:p w:rsidR="00282397" w:rsidRDefault="00282397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CB202C">
              <w:rPr>
                <w:sz w:val="20"/>
                <w:szCs w:val="20"/>
                <w:lang w:val="en-US"/>
              </w:rPr>
              <w:t xml:space="preserve">value from tag  </w:t>
            </w:r>
            <w:proofErr w:type="spellStart"/>
            <w:r w:rsidRPr="00CB202C">
              <w:rPr>
                <w:sz w:val="20"/>
                <w:szCs w:val="20"/>
                <w:lang w:val="en-US"/>
              </w:rPr>
              <w:t>sum_limit</w:t>
            </w:r>
            <w:proofErr w:type="spellEnd"/>
          </w:p>
        </w:tc>
      </w:tr>
      <w:tr w:rsidR="007F146C" w:rsidRPr="00282397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A08</w:t>
            </w:r>
          </w:p>
        </w:tc>
        <w:tc>
          <w:tcPr>
            <w:tcW w:w="4992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Cash Disbursement Limit account level (amount)</w:t>
            </w:r>
          </w:p>
          <w:p w:rsidR="007F146C" w:rsidRDefault="007F146C" w:rsidP="00775166">
            <w:pPr>
              <w:pStyle w:val="a1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lastRenderedPageBreak/>
              <w:t>Limit Length Types=9</w:t>
            </w:r>
          </w:p>
          <w:p w:rsidR="007F146C" w:rsidRDefault="007F146C" w:rsidP="00775166">
            <w:pPr>
              <w:pStyle w:val="a1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Limit Value = -1 (unlimited)</w:t>
            </w:r>
          </w:p>
        </w:tc>
        <w:tc>
          <w:tcPr>
            <w:tcW w:w="1533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867F53">
              <w:rPr>
                <w:rFonts w:ascii="Book Antiqua" w:hAnsi="Book Antiqua"/>
                <w:sz w:val="20"/>
                <w:szCs w:val="20"/>
                <w:lang w:val="en-US"/>
              </w:rPr>
              <w:lastRenderedPageBreak/>
              <w:t>LMTP0305</w:t>
            </w:r>
          </w:p>
          <w:p w:rsidR="00282397" w:rsidRDefault="00282397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del w:id="50" w:author="Maslov" w:date="2014-12-30T15:50:00Z">
              <w:r w:rsidRPr="00CB202C" w:rsidDel="00282397">
                <w:rPr>
                  <w:sz w:val="20"/>
                  <w:szCs w:val="20"/>
                  <w:lang w:val="en-US"/>
                </w:rPr>
                <w:lastRenderedPageBreak/>
                <w:delText>value from tag  sum_limit</w:delText>
              </w:r>
            </w:del>
          </w:p>
        </w:tc>
      </w:tr>
      <w:tr w:rsidR="007F146C" w:rsidRPr="00B87C3A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lastRenderedPageBreak/>
              <w:t>A09</w:t>
            </w:r>
          </w:p>
        </w:tc>
        <w:tc>
          <w:tcPr>
            <w:tcW w:w="4992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Purchase Limit account level (amount) </w:t>
            </w:r>
          </w:p>
        </w:tc>
        <w:tc>
          <w:tcPr>
            <w:tcW w:w="1533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7F146C" w:rsidRPr="00B87C3A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A10</w:t>
            </w:r>
          </w:p>
        </w:tc>
        <w:tc>
          <w:tcPr>
            <w:tcW w:w="4992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Purchase Limit account level (amount) </w:t>
            </w:r>
          </w:p>
          <w:p w:rsidR="007F146C" w:rsidRDefault="007F146C" w:rsidP="00775166">
            <w:pPr>
              <w:pStyle w:val="a1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Limit Length Types=9</w:t>
            </w:r>
          </w:p>
          <w:p w:rsidR="007F146C" w:rsidRDefault="007F146C" w:rsidP="00775166">
            <w:pPr>
              <w:pStyle w:val="a1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Limit Value = -1 (unlimited)</w:t>
            </w:r>
          </w:p>
        </w:tc>
        <w:tc>
          <w:tcPr>
            <w:tcW w:w="1533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7F146C" w:rsidRPr="00B87C3A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A11</w:t>
            </w:r>
          </w:p>
        </w:tc>
        <w:tc>
          <w:tcPr>
            <w:tcW w:w="4992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Cash Disbursement Limit account level (amount)</w:t>
            </w:r>
          </w:p>
        </w:tc>
        <w:tc>
          <w:tcPr>
            <w:tcW w:w="1533" w:type="dxa"/>
          </w:tcPr>
          <w:p w:rsidR="007F146C" w:rsidRDefault="007F146C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7F146C" w:rsidRPr="00B87C3A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A15 </w:t>
            </w:r>
          </w:p>
        </w:tc>
        <w:tc>
          <w:tcPr>
            <w:tcW w:w="4992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Cash Withdrawal Not-on-Us operations quantity limit account level</w:t>
            </w:r>
          </w:p>
        </w:tc>
        <w:tc>
          <w:tcPr>
            <w:tcW w:w="1533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7F146C" w:rsidRPr="00B87C3A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A16 </w:t>
            </w:r>
          </w:p>
        </w:tc>
        <w:tc>
          <w:tcPr>
            <w:tcW w:w="4992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Cash Withdrawal operations quantity limit account level</w:t>
            </w:r>
          </w:p>
        </w:tc>
        <w:tc>
          <w:tcPr>
            <w:tcW w:w="1533" w:type="dxa"/>
          </w:tcPr>
          <w:p w:rsidR="007F146C" w:rsidRPr="00CB202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867F53">
              <w:rPr>
                <w:rFonts w:ascii="Book Antiqua" w:hAnsi="Book Antiqua"/>
                <w:sz w:val="20"/>
                <w:szCs w:val="20"/>
                <w:lang w:val="en-US"/>
              </w:rPr>
              <w:t>LMTP0302</w:t>
            </w:r>
            <w:r w:rsidR="00CB202C">
              <w:rPr>
                <w:rFonts w:ascii="Book Antiqua" w:hAnsi="Book Antiqua"/>
                <w:sz w:val="20"/>
                <w:szCs w:val="20"/>
                <w:lang w:val="en-US"/>
              </w:rPr>
              <w:br/>
            </w:r>
            <w:r w:rsidR="00CB202C" w:rsidRPr="00282397">
              <w:rPr>
                <w:sz w:val="20"/>
                <w:szCs w:val="20"/>
                <w:lang w:val="en-US"/>
              </w:rPr>
              <w:t xml:space="preserve">value from tag  </w:t>
            </w:r>
            <w:proofErr w:type="spellStart"/>
            <w:r w:rsidR="00CB202C" w:rsidRPr="00CB202C">
              <w:rPr>
                <w:sz w:val="20"/>
                <w:szCs w:val="20"/>
                <w:lang w:val="en-US"/>
              </w:rPr>
              <w:t>count_limit</w:t>
            </w:r>
            <w:proofErr w:type="spellEnd"/>
          </w:p>
        </w:tc>
      </w:tr>
      <w:tr w:rsidR="007F146C" w:rsidRPr="00B87C3A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A17 </w:t>
            </w:r>
          </w:p>
        </w:tc>
        <w:tc>
          <w:tcPr>
            <w:tcW w:w="4992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Cash Withdrawal operations sum limit account level</w:t>
            </w:r>
          </w:p>
        </w:tc>
        <w:tc>
          <w:tcPr>
            <w:tcW w:w="1533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867F53">
              <w:rPr>
                <w:rFonts w:ascii="Book Antiqua" w:hAnsi="Book Antiqua"/>
                <w:sz w:val="20"/>
                <w:szCs w:val="20"/>
                <w:lang w:val="en-US"/>
              </w:rPr>
              <w:t>LMTP0302</w:t>
            </w:r>
          </w:p>
          <w:p w:rsidR="00CB202C" w:rsidRDefault="00CB202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CB202C">
              <w:rPr>
                <w:sz w:val="20"/>
                <w:szCs w:val="20"/>
                <w:lang w:val="en-US"/>
              </w:rPr>
              <w:t xml:space="preserve">value from tag  </w:t>
            </w:r>
            <w:proofErr w:type="spellStart"/>
            <w:r w:rsidRPr="00CB202C">
              <w:rPr>
                <w:sz w:val="20"/>
                <w:szCs w:val="20"/>
                <w:lang w:val="en-US"/>
              </w:rPr>
              <w:t>sum_limit</w:t>
            </w:r>
            <w:proofErr w:type="spellEnd"/>
          </w:p>
        </w:tc>
      </w:tr>
      <w:tr w:rsidR="007F146C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A18</w:t>
            </w:r>
          </w:p>
        </w:tc>
        <w:tc>
          <w:tcPr>
            <w:tcW w:w="4992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Account exceed limit</w:t>
            </w:r>
          </w:p>
        </w:tc>
        <w:tc>
          <w:tcPr>
            <w:tcW w:w="1533" w:type="dxa"/>
          </w:tcPr>
          <w:p w:rsidR="007F146C" w:rsidRPr="004D0293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BLTP1001</w:t>
            </w:r>
          </w:p>
        </w:tc>
      </w:tr>
      <w:tr w:rsidR="007F146C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</w:t>
            </w:r>
            <w:r>
              <w:rPr>
                <w:rFonts w:ascii="Book Antiqua" w:hAnsi="Book Antiqua"/>
                <w:sz w:val="20"/>
                <w:szCs w:val="20"/>
              </w:rPr>
              <w:t>19</w:t>
            </w:r>
          </w:p>
        </w:tc>
        <w:tc>
          <w:tcPr>
            <w:tcW w:w="4992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Account</w:t>
            </w:r>
            <w:proofErr w:type="spellEnd"/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replenishment limit</w:t>
            </w:r>
          </w:p>
        </w:tc>
        <w:tc>
          <w:tcPr>
            <w:tcW w:w="1533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7F146C" w:rsidRPr="00B87C3A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A23</w:t>
            </w:r>
          </w:p>
        </w:tc>
        <w:tc>
          <w:tcPr>
            <w:tcW w:w="4992" w:type="dxa"/>
          </w:tcPr>
          <w:p w:rsidR="007F146C" w:rsidRPr="00643F53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7B19DC">
              <w:rPr>
                <w:sz w:val="22"/>
                <w:szCs w:val="22"/>
                <w:highlight w:val="white"/>
                <w:lang w:val="en-US"/>
              </w:rPr>
              <w:t>Account Turnovers</w:t>
            </w:r>
            <w:r w:rsidRPr="007B19DC">
              <w:rPr>
                <w:sz w:val="22"/>
                <w:szCs w:val="22"/>
                <w:lang w:val="en-US"/>
              </w:rPr>
              <w:t xml:space="preserve"> sum limit account level</w:t>
            </w:r>
          </w:p>
        </w:tc>
        <w:tc>
          <w:tcPr>
            <w:tcW w:w="1533" w:type="dxa"/>
          </w:tcPr>
          <w:p w:rsidR="007F146C" w:rsidRPr="007B19DC" w:rsidRDefault="007F146C" w:rsidP="00775166">
            <w:pPr>
              <w:snapToGrid w:val="0"/>
              <w:rPr>
                <w:sz w:val="22"/>
                <w:szCs w:val="22"/>
                <w:highlight w:val="white"/>
                <w:lang w:val="en-US"/>
              </w:rPr>
            </w:pPr>
          </w:p>
        </w:tc>
      </w:tr>
      <w:tr w:rsidR="007F146C" w:rsidRPr="00B87C3A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A24</w:t>
            </w:r>
          </w:p>
        </w:tc>
        <w:tc>
          <w:tcPr>
            <w:tcW w:w="4992" w:type="dxa"/>
          </w:tcPr>
          <w:p w:rsidR="007F146C" w:rsidRPr="007B19DC" w:rsidRDefault="007F146C" w:rsidP="00775166">
            <w:pPr>
              <w:snapToGrid w:val="0"/>
              <w:rPr>
                <w:sz w:val="22"/>
                <w:szCs w:val="22"/>
                <w:highlight w:val="white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Limit on total amount of purchase transactions during credit card billing cycle</w:t>
            </w:r>
          </w:p>
        </w:tc>
        <w:tc>
          <w:tcPr>
            <w:tcW w:w="1533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7F146C" w:rsidTr="007F146C">
        <w:trPr>
          <w:trHeight w:val="180"/>
        </w:trPr>
        <w:tc>
          <w:tcPr>
            <w:tcW w:w="1800" w:type="dxa"/>
          </w:tcPr>
          <w:p w:rsidR="007F146C" w:rsidRPr="00C54566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A25</w:t>
            </w:r>
          </w:p>
        </w:tc>
        <w:tc>
          <w:tcPr>
            <w:tcW w:w="4992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Limit</w:t>
            </w:r>
            <w:r w:rsidRPr="00736432">
              <w:rPr>
                <w:rFonts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Account</w:t>
            </w:r>
            <w:r w:rsidRPr="00736432">
              <w:rPr>
                <w:rFonts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533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7F146C" w:rsidRPr="00B87C3A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A26</w:t>
            </w:r>
          </w:p>
        </w:tc>
        <w:tc>
          <w:tcPr>
            <w:tcW w:w="4992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  <w:lang w:val="en-US"/>
              </w:rPr>
              <w:t xml:space="preserve">ATM cash withdrawal Us-on-Us operation amount limit account level </w:t>
            </w:r>
          </w:p>
        </w:tc>
        <w:tc>
          <w:tcPr>
            <w:tcW w:w="1533" w:type="dxa"/>
          </w:tcPr>
          <w:p w:rsidR="007F146C" w:rsidRDefault="007F146C" w:rsidP="00775166">
            <w:pPr>
              <w:snapToGrid w:val="0"/>
              <w:rPr>
                <w:rFonts w:ascii="Book Antiqua" w:hAnsi="Book Antiqua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7F146C" w:rsidRPr="00B87C3A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A27</w:t>
            </w:r>
          </w:p>
        </w:tc>
        <w:tc>
          <w:tcPr>
            <w:tcW w:w="4992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  <w:lang w:val="en-US"/>
              </w:rPr>
              <w:t>ATM cash withdrawal Us-on-Them (partner) operation amount limit account level</w:t>
            </w:r>
          </w:p>
        </w:tc>
        <w:tc>
          <w:tcPr>
            <w:tcW w:w="1533" w:type="dxa"/>
          </w:tcPr>
          <w:p w:rsidR="007F146C" w:rsidRDefault="007F146C" w:rsidP="00775166">
            <w:pPr>
              <w:snapToGrid w:val="0"/>
              <w:rPr>
                <w:rFonts w:ascii="Book Antiqua" w:hAnsi="Book Antiqua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7F146C" w:rsidRPr="00B87C3A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A28</w:t>
            </w:r>
          </w:p>
        </w:tc>
        <w:tc>
          <w:tcPr>
            <w:tcW w:w="4992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  <w:lang w:val="en-US"/>
              </w:rPr>
              <w:t>ATM cash withdrawal Us-on-Them (not partner) operation amount limit account level</w:t>
            </w:r>
          </w:p>
        </w:tc>
        <w:tc>
          <w:tcPr>
            <w:tcW w:w="1533" w:type="dxa"/>
          </w:tcPr>
          <w:p w:rsidR="007F146C" w:rsidRDefault="007F146C" w:rsidP="00775166">
            <w:pPr>
              <w:snapToGrid w:val="0"/>
              <w:rPr>
                <w:rFonts w:ascii="Book Antiqua" w:hAnsi="Book Antiqua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7F146C" w:rsidRPr="00B87C3A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A29</w:t>
            </w:r>
          </w:p>
        </w:tc>
        <w:tc>
          <w:tcPr>
            <w:tcW w:w="4992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  <w:lang w:val="en-US"/>
              </w:rPr>
              <w:t xml:space="preserve">ATM cash withdrawal Us-on-Us operation quantity limit account level </w:t>
            </w:r>
          </w:p>
        </w:tc>
        <w:tc>
          <w:tcPr>
            <w:tcW w:w="1533" w:type="dxa"/>
          </w:tcPr>
          <w:p w:rsidR="007F146C" w:rsidRDefault="007F146C" w:rsidP="00775166">
            <w:pPr>
              <w:snapToGrid w:val="0"/>
              <w:rPr>
                <w:rFonts w:ascii="Book Antiqua" w:hAnsi="Book Antiqua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7F146C" w:rsidRPr="00B87C3A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A30</w:t>
            </w:r>
          </w:p>
        </w:tc>
        <w:tc>
          <w:tcPr>
            <w:tcW w:w="4992" w:type="dxa"/>
          </w:tcPr>
          <w:p w:rsidR="007F146C" w:rsidRDefault="007F146C" w:rsidP="00775166">
            <w:pPr>
              <w:snapToGrid w:val="0"/>
              <w:rPr>
                <w:rFonts w:ascii="Book Antiqua" w:hAnsi="Book Antiqua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  <w:lang w:val="en-US"/>
              </w:rPr>
              <w:t>ATM cash withdrawal Us-on-Them (partner) operation quantity limit account level</w:t>
            </w:r>
          </w:p>
        </w:tc>
        <w:tc>
          <w:tcPr>
            <w:tcW w:w="1533" w:type="dxa"/>
          </w:tcPr>
          <w:p w:rsidR="007F146C" w:rsidRDefault="007F146C" w:rsidP="00775166">
            <w:pPr>
              <w:snapToGrid w:val="0"/>
              <w:rPr>
                <w:rFonts w:ascii="Book Antiqua" w:hAnsi="Book Antiqua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7F146C" w:rsidRPr="00B87C3A" w:rsidTr="007F146C">
        <w:trPr>
          <w:trHeight w:val="180"/>
        </w:trPr>
        <w:tc>
          <w:tcPr>
            <w:tcW w:w="1800" w:type="dxa"/>
          </w:tcPr>
          <w:p w:rsidR="007F146C" w:rsidRDefault="007F146C" w:rsidP="00775166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A31</w:t>
            </w:r>
          </w:p>
        </w:tc>
        <w:tc>
          <w:tcPr>
            <w:tcW w:w="4992" w:type="dxa"/>
          </w:tcPr>
          <w:p w:rsidR="007F146C" w:rsidRDefault="007F146C" w:rsidP="00775166">
            <w:pPr>
              <w:snapToGrid w:val="0"/>
              <w:rPr>
                <w:rFonts w:ascii="Book Antiqua" w:hAnsi="Book Antiqua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Book Antiqua" w:hAnsi="Book Antiqua" w:cs="Arial"/>
                <w:color w:val="000000"/>
                <w:sz w:val="20"/>
                <w:szCs w:val="20"/>
                <w:lang w:val="en-US"/>
              </w:rPr>
              <w:t>ATM cash withdrawal Us-on-Them (not partner) operation quantity limit account level</w:t>
            </w:r>
          </w:p>
        </w:tc>
        <w:tc>
          <w:tcPr>
            <w:tcW w:w="1533" w:type="dxa"/>
          </w:tcPr>
          <w:p w:rsidR="007F146C" w:rsidRDefault="007F146C" w:rsidP="00775166">
            <w:pPr>
              <w:snapToGrid w:val="0"/>
              <w:rPr>
                <w:rFonts w:ascii="Book Antiqua" w:hAnsi="Book Antiqua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304B82" w:rsidRDefault="00304B82" w:rsidP="00304B82">
      <w:pPr>
        <w:rPr>
          <w:b/>
          <w:lang w:val="en-US"/>
        </w:rPr>
      </w:pPr>
      <w:bookmarkStart w:id="51" w:name="_Toc410903487"/>
    </w:p>
    <w:p w:rsidR="00304B82" w:rsidRDefault="00304B82" w:rsidP="00304B82">
      <w:pPr>
        <w:rPr>
          <w:b/>
          <w:lang w:val="en-US"/>
        </w:rPr>
      </w:pPr>
    </w:p>
    <w:p w:rsidR="00304B82" w:rsidRPr="00304B82" w:rsidRDefault="00304B82" w:rsidP="00304B82">
      <w:pPr>
        <w:rPr>
          <w:b/>
          <w:lang w:val="en-US"/>
        </w:rPr>
      </w:pPr>
      <w:r w:rsidRPr="00304B82">
        <w:rPr>
          <w:b/>
          <w:lang w:val="en-US"/>
        </w:rPr>
        <w:t>Merchant limit</w:t>
      </w:r>
    </w:p>
    <w:tbl>
      <w:tblPr>
        <w:tblW w:w="8325" w:type="dxa"/>
        <w:tblInd w:w="288" w:type="dxa"/>
        <w:tblBorders>
          <w:top w:val="thinThickSmallGap" w:sz="24" w:space="0" w:color="00000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966"/>
        <w:gridCol w:w="1559"/>
      </w:tblGrid>
      <w:tr w:rsidR="00304B82" w:rsidRPr="002C106B" w:rsidTr="00304B82">
        <w:trPr>
          <w:trHeight w:val="180"/>
        </w:trPr>
        <w:tc>
          <w:tcPr>
            <w:tcW w:w="1800" w:type="dxa"/>
            <w:tcBorders>
              <w:top w:val="thinThickSmallGap" w:sz="24" w:space="0" w:color="000000"/>
            </w:tcBorders>
            <w:shd w:val="clear" w:color="auto" w:fill="B3B3B3"/>
          </w:tcPr>
          <w:p w:rsidR="00304B82" w:rsidRPr="002C106B" w:rsidRDefault="00304B82" w:rsidP="004D166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t>SVFE</w:t>
            </w:r>
          </w:p>
        </w:tc>
        <w:tc>
          <w:tcPr>
            <w:tcW w:w="4966" w:type="dxa"/>
            <w:tcBorders>
              <w:top w:val="thinThickSmallGap" w:sz="24" w:space="0" w:color="000000"/>
            </w:tcBorders>
            <w:shd w:val="clear" w:color="auto" w:fill="B3B3B3"/>
          </w:tcPr>
          <w:p w:rsidR="00304B82" w:rsidRPr="002C106B" w:rsidRDefault="00304B82" w:rsidP="004D166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proofErr w:type="spellStart"/>
            <w:r w:rsidRPr="003477FD">
              <w:t>Description</w:t>
            </w:r>
            <w:proofErr w:type="spellEnd"/>
          </w:p>
        </w:tc>
        <w:tc>
          <w:tcPr>
            <w:tcW w:w="1559" w:type="dxa"/>
            <w:tcBorders>
              <w:top w:val="thinThickSmallGap" w:sz="24" w:space="0" w:color="000000"/>
            </w:tcBorders>
            <w:shd w:val="clear" w:color="auto" w:fill="B3B3B3"/>
          </w:tcPr>
          <w:p w:rsidR="00304B82" w:rsidRPr="002C106B" w:rsidRDefault="00304B82" w:rsidP="004D166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t xml:space="preserve">SV2 </w:t>
            </w:r>
            <w:proofErr w:type="spellStart"/>
            <w:r w:rsidRPr="003477FD">
              <w:t>Code</w:t>
            </w:r>
            <w:proofErr w:type="spellEnd"/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M01</w:t>
            </w:r>
          </w:p>
        </w:tc>
        <w:tc>
          <w:tcPr>
            <w:tcW w:w="4966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Turnover limit merchant level</w:t>
            </w:r>
          </w:p>
        </w:tc>
        <w:tc>
          <w:tcPr>
            <w:tcW w:w="1559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</w:tbl>
    <w:p w:rsidR="00304B82" w:rsidRDefault="00304B82" w:rsidP="00304B82">
      <w:pPr>
        <w:rPr>
          <w:lang w:val="en-US"/>
        </w:rPr>
      </w:pPr>
    </w:p>
    <w:p w:rsidR="00304B82" w:rsidRPr="00304B82" w:rsidRDefault="00304B82" w:rsidP="00304B82">
      <w:pPr>
        <w:rPr>
          <w:b/>
          <w:lang w:val="en-US"/>
        </w:rPr>
      </w:pPr>
      <w:r w:rsidRPr="00304B82">
        <w:rPr>
          <w:b/>
          <w:lang w:val="en-US"/>
        </w:rPr>
        <w:t>Terminal limit</w:t>
      </w:r>
    </w:p>
    <w:tbl>
      <w:tblPr>
        <w:tblW w:w="8325" w:type="dxa"/>
        <w:tblInd w:w="288" w:type="dxa"/>
        <w:tblBorders>
          <w:top w:val="thinThickSmallGap" w:sz="24" w:space="0" w:color="00000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966"/>
        <w:gridCol w:w="1559"/>
      </w:tblGrid>
      <w:tr w:rsidR="00304B82" w:rsidRPr="002C106B" w:rsidTr="00304B82">
        <w:trPr>
          <w:trHeight w:val="180"/>
        </w:trPr>
        <w:tc>
          <w:tcPr>
            <w:tcW w:w="1800" w:type="dxa"/>
            <w:tcBorders>
              <w:top w:val="thinThickSmallGap" w:sz="24" w:space="0" w:color="000000"/>
            </w:tcBorders>
            <w:shd w:val="clear" w:color="auto" w:fill="B3B3B3"/>
          </w:tcPr>
          <w:p w:rsidR="00304B82" w:rsidRPr="002C106B" w:rsidRDefault="00304B82" w:rsidP="004D166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t>SVFE</w:t>
            </w:r>
          </w:p>
        </w:tc>
        <w:tc>
          <w:tcPr>
            <w:tcW w:w="4966" w:type="dxa"/>
            <w:tcBorders>
              <w:top w:val="thinThickSmallGap" w:sz="24" w:space="0" w:color="000000"/>
            </w:tcBorders>
            <w:shd w:val="clear" w:color="auto" w:fill="B3B3B3"/>
          </w:tcPr>
          <w:p w:rsidR="00304B82" w:rsidRPr="002C106B" w:rsidRDefault="00304B82" w:rsidP="004D166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proofErr w:type="spellStart"/>
            <w:r w:rsidRPr="003477FD">
              <w:t>Description</w:t>
            </w:r>
            <w:proofErr w:type="spellEnd"/>
          </w:p>
        </w:tc>
        <w:tc>
          <w:tcPr>
            <w:tcW w:w="1559" w:type="dxa"/>
            <w:tcBorders>
              <w:top w:val="thinThickSmallGap" w:sz="24" w:space="0" w:color="000000"/>
            </w:tcBorders>
            <w:shd w:val="clear" w:color="auto" w:fill="B3B3B3"/>
          </w:tcPr>
          <w:p w:rsidR="00304B82" w:rsidRPr="002C106B" w:rsidRDefault="00304B82" w:rsidP="004D166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t xml:space="preserve">SV2 </w:t>
            </w:r>
            <w:proofErr w:type="spellStart"/>
            <w:r w:rsidRPr="003477FD">
              <w:t>Code</w:t>
            </w:r>
            <w:proofErr w:type="spellEnd"/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T01</w:t>
            </w:r>
          </w:p>
        </w:tc>
        <w:tc>
          <w:tcPr>
            <w:tcW w:w="4966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Turnover limit terminal level</w:t>
            </w:r>
          </w:p>
        </w:tc>
        <w:tc>
          <w:tcPr>
            <w:tcW w:w="1559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304B82" w:rsidRPr="00B87C3A" w:rsidTr="00304B82">
        <w:trPr>
          <w:trHeight w:val="180"/>
        </w:trPr>
        <w:tc>
          <w:tcPr>
            <w:tcW w:w="1800" w:type="dxa"/>
          </w:tcPr>
          <w:p w:rsidR="00304B82" w:rsidRPr="00C632BD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T02</w:t>
            </w:r>
          </w:p>
        </w:tc>
        <w:tc>
          <w:tcPr>
            <w:tcW w:w="4966" w:type="dxa"/>
          </w:tcPr>
          <w:p w:rsidR="00304B82" w:rsidRPr="00606039" w:rsidRDefault="00304B82" w:rsidP="004D1663">
            <w:pPr>
              <w:rPr>
                <w:sz w:val="20"/>
                <w:szCs w:val="20"/>
                <w:lang w:val="en-US"/>
              </w:rPr>
            </w:pPr>
            <w:r w:rsidRPr="00934136"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axi</w:t>
            </w:r>
            <w:r w:rsidRPr="00934136">
              <w:rPr>
                <w:sz w:val="20"/>
                <w:szCs w:val="20"/>
                <w:lang w:val="en-US"/>
              </w:rPr>
              <w:t>mum amount of transaction (terminal level)</w:t>
            </w:r>
          </w:p>
        </w:tc>
        <w:tc>
          <w:tcPr>
            <w:tcW w:w="1559" w:type="dxa"/>
          </w:tcPr>
          <w:p w:rsidR="00304B82" w:rsidRPr="00606039" w:rsidRDefault="00304B82" w:rsidP="004D1663">
            <w:pPr>
              <w:rPr>
                <w:sz w:val="20"/>
                <w:szCs w:val="20"/>
                <w:lang w:val="en-US"/>
              </w:rPr>
            </w:pPr>
          </w:p>
        </w:tc>
      </w:tr>
      <w:tr w:rsidR="00304B82" w:rsidRPr="00B87C3A" w:rsidTr="00304B82">
        <w:trPr>
          <w:trHeight w:val="180"/>
        </w:trPr>
        <w:tc>
          <w:tcPr>
            <w:tcW w:w="1800" w:type="dxa"/>
          </w:tcPr>
          <w:p w:rsidR="00304B82" w:rsidRPr="00C632BD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F2E01">
              <w:rPr>
                <w:sz w:val="20"/>
                <w:szCs w:val="20"/>
              </w:rPr>
              <w:t>T0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966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56B6C">
              <w:rPr>
                <w:sz w:val="20"/>
                <w:szCs w:val="20"/>
                <w:lang w:val="en-US"/>
              </w:rPr>
              <w:t>Minimum amount of transaction (terminal level)</w:t>
            </w:r>
          </w:p>
        </w:tc>
        <w:tc>
          <w:tcPr>
            <w:tcW w:w="1559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Pr="00C632BD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F2E01">
              <w:rPr>
                <w:sz w:val="20"/>
                <w:szCs w:val="20"/>
              </w:rPr>
              <w:t>T0</w:t>
            </w: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966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proofErr w:type="spellStart"/>
            <w:r w:rsidRPr="001F2E01">
              <w:rPr>
                <w:sz w:val="20"/>
                <w:szCs w:val="20"/>
              </w:rPr>
              <w:t>Usage</w:t>
            </w:r>
            <w:proofErr w:type="spellEnd"/>
            <w:r w:rsidRPr="001F2E01">
              <w:rPr>
                <w:sz w:val="20"/>
                <w:szCs w:val="20"/>
              </w:rPr>
              <w:t xml:space="preserve"> </w:t>
            </w:r>
            <w:proofErr w:type="spellStart"/>
            <w:r w:rsidRPr="001F2E01">
              <w:rPr>
                <w:sz w:val="20"/>
                <w:szCs w:val="20"/>
              </w:rPr>
              <w:t>limit</w:t>
            </w:r>
            <w:proofErr w:type="spellEnd"/>
            <w:r w:rsidRPr="001F2E01">
              <w:rPr>
                <w:sz w:val="20"/>
                <w:szCs w:val="20"/>
              </w:rPr>
              <w:t xml:space="preserve">  (</w:t>
            </w:r>
            <w:proofErr w:type="spellStart"/>
            <w:r w:rsidRPr="001F2E01">
              <w:rPr>
                <w:sz w:val="20"/>
                <w:szCs w:val="20"/>
              </w:rPr>
              <w:t>terminal</w:t>
            </w:r>
            <w:proofErr w:type="spellEnd"/>
            <w:r w:rsidRPr="001F2E01">
              <w:rPr>
                <w:sz w:val="20"/>
                <w:szCs w:val="20"/>
              </w:rPr>
              <w:t xml:space="preserve"> </w:t>
            </w:r>
            <w:proofErr w:type="spellStart"/>
            <w:r w:rsidRPr="001F2E01">
              <w:rPr>
                <w:sz w:val="20"/>
                <w:szCs w:val="20"/>
              </w:rPr>
              <w:t>level</w:t>
            </w:r>
            <w:proofErr w:type="spellEnd"/>
            <w:r w:rsidRPr="001F2E01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Pr="00C632BD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F2E01">
              <w:rPr>
                <w:sz w:val="20"/>
                <w:szCs w:val="20"/>
              </w:rPr>
              <w:t>T0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966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proofErr w:type="spellStart"/>
            <w:r w:rsidRPr="001F2E01">
              <w:rPr>
                <w:sz w:val="20"/>
                <w:szCs w:val="20"/>
              </w:rPr>
              <w:t>Purchase</w:t>
            </w:r>
            <w:proofErr w:type="spellEnd"/>
            <w:r w:rsidRPr="001F2E01">
              <w:rPr>
                <w:sz w:val="20"/>
                <w:szCs w:val="20"/>
              </w:rPr>
              <w:t xml:space="preserve"> </w:t>
            </w:r>
            <w:proofErr w:type="spellStart"/>
            <w:r w:rsidRPr="001F2E01">
              <w:rPr>
                <w:sz w:val="20"/>
                <w:szCs w:val="20"/>
              </w:rPr>
              <w:t>limit</w:t>
            </w:r>
            <w:proofErr w:type="spellEnd"/>
            <w:r w:rsidRPr="001F2E01">
              <w:rPr>
                <w:sz w:val="20"/>
                <w:szCs w:val="20"/>
              </w:rPr>
              <w:t xml:space="preserve"> (</w:t>
            </w:r>
            <w:proofErr w:type="spellStart"/>
            <w:r w:rsidRPr="001F2E01">
              <w:rPr>
                <w:sz w:val="20"/>
                <w:szCs w:val="20"/>
              </w:rPr>
              <w:t>terminal</w:t>
            </w:r>
            <w:proofErr w:type="spellEnd"/>
            <w:r w:rsidRPr="001F2E01">
              <w:rPr>
                <w:sz w:val="20"/>
                <w:szCs w:val="20"/>
              </w:rPr>
              <w:t xml:space="preserve"> </w:t>
            </w:r>
            <w:proofErr w:type="spellStart"/>
            <w:r w:rsidRPr="001F2E01">
              <w:rPr>
                <w:sz w:val="20"/>
                <w:szCs w:val="20"/>
              </w:rPr>
              <w:t>level</w:t>
            </w:r>
            <w:proofErr w:type="spellEnd"/>
            <w:r w:rsidRPr="001F2E01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Pr="00C632BD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F2E01">
              <w:rPr>
                <w:sz w:val="20"/>
                <w:szCs w:val="20"/>
              </w:rPr>
              <w:t>T0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966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proofErr w:type="spellStart"/>
            <w:r w:rsidRPr="001F2E01">
              <w:rPr>
                <w:sz w:val="20"/>
                <w:szCs w:val="20"/>
              </w:rPr>
              <w:t>Refund</w:t>
            </w:r>
            <w:proofErr w:type="spellEnd"/>
            <w:r w:rsidRPr="001F2E01">
              <w:rPr>
                <w:sz w:val="20"/>
                <w:szCs w:val="20"/>
              </w:rPr>
              <w:t xml:space="preserve"> </w:t>
            </w:r>
            <w:proofErr w:type="spellStart"/>
            <w:r w:rsidRPr="001F2E01">
              <w:rPr>
                <w:sz w:val="20"/>
                <w:szCs w:val="20"/>
              </w:rPr>
              <w:t>limit</w:t>
            </w:r>
            <w:proofErr w:type="spellEnd"/>
            <w:r w:rsidRPr="001F2E01">
              <w:rPr>
                <w:sz w:val="20"/>
                <w:szCs w:val="20"/>
              </w:rPr>
              <w:t xml:space="preserve"> (</w:t>
            </w:r>
            <w:proofErr w:type="spellStart"/>
            <w:r w:rsidRPr="001F2E01">
              <w:rPr>
                <w:sz w:val="20"/>
                <w:szCs w:val="20"/>
              </w:rPr>
              <w:t>terminal</w:t>
            </w:r>
            <w:proofErr w:type="spellEnd"/>
            <w:r w:rsidRPr="001F2E01">
              <w:rPr>
                <w:sz w:val="20"/>
                <w:szCs w:val="20"/>
              </w:rPr>
              <w:t xml:space="preserve"> </w:t>
            </w:r>
            <w:proofErr w:type="spellStart"/>
            <w:r w:rsidRPr="001F2E01">
              <w:rPr>
                <w:sz w:val="20"/>
                <w:szCs w:val="20"/>
              </w:rPr>
              <w:t>level</w:t>
            </w:r>
            <w:proofErr w:type="spellEnd"/>
            <w:r w:rsidRPr="001F2E01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304B82" w:rsidRPr="00B87C3A" w:rsidTr="00304B82">
        <w:trPr>
          <w:trHeight w:val="180"/>
        </w:trPr>
        <w:tc>
          <w:tcPr>
            <w:tcW w:w="1800" w:type="dxa"/>
          </w:tcPr>
          <w:p w:rsidR="00304B82" w:rsidRPr="00C632BD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F2E01">
              <w:rPr>
                <w:sz w:val="20"/>
                <w:szCs w:val="20"/>
              </w:rPr>
              <w:t>T0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966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715FAF">
              <w:rPr>
                <w:sz w:val="20"/>
                <w:szCs w:val="20"/>
                <w:lang w:val="en-US"/>
              </w:rPr>
              <w:t>Cash disbursement limit (terminal level)</w:t>
            </w:r>
          </w:p>
        </w:tc>
        <w:tc>
          <w:tcPr>
            <w:tcW w:w="1559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</w:tbl>
    <w:p w:rsidR="00304B82" w:rsidRDefault="00304B82" w:rsidP="00304B82">
      <w:pPr>
        <w:rPr>
          <w:lang w:val="en-US"/>
        </w:rPr>
      </w:pPr>
    </w:p>
    <w:p w:rsidR="00304B82" w:rsidRPr="00304B82" w:rsidRDefault="00304B82" w:rsidP="00304B82">
      <w:pPr>
        <w:rPr>
          <w:b/>
          <w:lang w:val="en-US"/>
        </w:rPr>
      </w:pPr>
      <w:r w:rsidRPr="00304B82">
        <w:rPr>
          <w:b/>
          <w:lang w:val="en-US"/>
        </w:rPr>
        <w:t>Acquirer Account limit</w:t>
      </w:r>
    </w:p>
    <w:tbl>
      <w:tblPr>
        <w:tblW w:w="8325" w:type="dxa"/>
        <w:tblInd w:w="288" w:type="dxa"/>
        <w:tblBorders>
          <w:top w:val="thinThickSmallGap" w:sz="24" w:space="0" w:color="00000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966"/>
        <w:gridCol w:w="1559"/>
      </w:tblGrid>
      <w:tr w:rsidR="00304B82" w:rsidRPr="002C106B" w:rsidTr="00304B82">
        <w:trPr>
          <w:trHeight w:val="180"/>
        </w:trPr>
        <w:tc>
          <w:tcPr>
            <w:tcW w:w="1800" w:type="dxa"/>
            <w:tcBorders>
              <w:top w:val="thinThickSmallGap" w:sz="24" w:space="0" w:color="000000"/>
            </w:tcBorders>
            <w:shd w:val="clear" w:color="auto" w:fill="B3B3B3"/>
          </w:tcPr>
          <w:p w:rsidR="00304B82" w:rsidRPr="002C106B" w:rsidRDefault="00304B82" w:rsidP="004D166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t>SVFE</w:t>
            </w:r>
          </w:p>
        </w:tc>
        <w:tc>
          <w:tcPr>
            <w:tcW w:w="4966" w:type="dxa"/>
            <w:tcBorders>
              <w:top w:val="thinThickSmallGap" w:sz="24" w:space="0" w:color="000000"/>
            </w:tcBorders>
            <w:shd w:val="clear" w:color="auto" w:fill="B3B3B3"/>
          </w:tcPr>
          <w:p w:rsidR="00304B82" w:rsidRPr="002C106B" w:rsidRDefault="00304B82" w:rsidP="004D166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proofErr w:type="spellStart"/>
            <w:r w:rsidRPr="003477FD">
              <w:t>Description</w:t>
            </w:r>
            <w:proofErr w:type="spellEnd"/>
          </w:p>
        </w:tc>
        <w:tc>
          <w:tcPr>
            <w:tcW w:w="1559" w:type="dxa"/>
            <w:tcBorders>
              <w:top w:val="thinThickSmallGap" w:sz="24" w:space="0" w:color="000000"/>
            </w:tcBorders>
            <w:shd w:val="clear" w:color="auto" w:fill="B3B3B3"/>
          </w:tcPr>
          <w:p w:rsidR="00304B82" w:rsidRPr="002C106B" w:rsidRDefault="00304B82" w:rsidP="004D166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t xml:space="preserve">SV2 </w:t>
            </w:r>
            <w:proofErr w:type="spellStart"/>
            <w:r w:rsidRPr="003477FD">
              <w:t>Code</w:t>
            </w:r>
            <w:proofErr w:type="spellEnd"/>
          </w:p>
        </w:tc>
      </w:tr>
      <w:tr w:rsidR="00304B82" w:rsidRPr="00B87C3A" w:rsidTr="00304B82">
        <w:trPr>
          <w:trHeight w:val="180"/>
        </w:trPr>
        <w:tc>
          <w:tcPr>
            <w:tcW w:w="1800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A01</w:t>
            </w:r>
          </w:p>
        </w:tc>
        <w:tc>
          <w:tcPr>
            <w:tcW w:w="4966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Turnover limit acquirer account level</w:t>
            </w:r>
          </w:p>
        </w:tc>
        <w:tc>
          <w:tcPr>
            <w:tcW w:w="1559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lastRenderedPageBreak/>
              <w:t>A02</w:t>
            </w:r>
          </w:p>
        </w:tc>
        <w:tc>
          <w:tcPr>
            <w:tcW w:w="4966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Bill Payment limit acquirer account level according to amount of such operations </w:t>
            </w:r>
          </w:p>
          <w:p w:rsidR="00304B82" w:rsidRPr="001D5F43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>500208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’ –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 xml:space="preserve"> </w:t>
            </w: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KIOSK)</w:t>
            </w:r>
          </w:p>
        </w:tc>
        <w:tc>
          <w:tcPr>
            <w:tcW w:w="1559" w:type="dxa"/>
          </w:tcPr>
          <w:p w:rsidR="00304B82" w:rsidRPr="001D5F43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A03</w:t>
            </w:r>
          </w:p>
        </w:tc>
        <w:tc>
          <w:tcPr>
            <w:tcW w:w="4966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Bill Payment limit acquirer account level according to quantity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>500208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’ –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 xml:space="preserve"> </w:t>
            </w: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KIOSK)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A04</w:t>
            </w:r>
          </w:p>
        </w:tc>
        <w:tc>
          <w:tcPr>
            <w:tcW w:w="4966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Statement limit acquirer account level according to amount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>500208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’ –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 xml:space="preserve"> </w:t>
            </w: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KIOSK)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A05</w:t>
            </w:r>
          </w:p>
        </w:tc>
        <w:tc>
          <w:tcPr>
            <w:tcW w:w="4966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Statement limit acquirer account level according to quantity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>500208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’ –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 xml:space="preserve"> </w:t>
            </w: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KIOSK)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A06</w:t>
            </w:r>
          </w:p>
        </w:tc>
        <w:tc>
          <w:tcPr>
            <w:tcW w:w="4966" w:type="dxa"/>
          </w:tcPr>
          <w:p w:rsidR="00304B82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  <w:t xml:space="preserve">Ticketing </w:t>
            </w: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limit acquirer account level according to amount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>500208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’ –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 xml:space="preserve"> </w:t>
            </w: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KIOSK)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A07</w:t>
            </w:r>
          </w:p>
        </w:tc>
        <w:tc>
          <w:tcPr>
            <w:tcW w:w="4966" w:type="dxa"/>
          </w:tcPr>
          <w:p w:rsidR="00304B82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  <w:t>Ticketing</w:t>
            </w: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 xml:space="preserve"> limit acquirer account level according to quantity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>500208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’ –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 xml:space="preserve"> </w:t>
            </w: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KIOSK)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A08</w:t>
            </w:r>
          </w:p>
        </w:tc>
        <w:tc>
          <w:tcPr>
            <w:tcW w:w="4966" w:type="dxa"/>
          </w:tcPr>
          <w:p w:rsidR="00304B82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  <w:t>Ticket Print</w:t>
            </w:r>
            <w:r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limit acquirer account level according to amount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>500208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’ –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 xml:space="preserve"> </w:t>
            </w: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KIOSK)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A09</w:t>
            </w:r>
          </w:p>
        </w:tc>
        <w:tc>
          <w:tcPr>
            <w:tcW w:w="4966" w:type="dxa"/>
          </w:tcPr>
          <w:p w:rsidR="00304B82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  <w:t xml:space="preserve">Ticket Print </w:t>
            </w: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limit acquirer account level according to quantity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>500208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’ –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 xml:space="preserve"> </w:t>
            </w: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KIOSK)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A10</w:t>
            </w:r>
          </w:p>
        </w:tc>
        <w:tc>
          <w:tcPr>
            <w:tcW w:w="4966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Bill Payment limit acquirer account level according to amount of such operations </w:t>
            </w:r>
          </w:p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500205’ –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Book Antiqua" w:hAnsi="Book Antiqua"/>
                    <w:sz w:val="20"/>
                    <w:szCs w:val="20"/>
                    <w:lang w:val="en-US"/>
                  </w:rPr>
                  <w:t>MOBILE</w:t>
                </w:r>
              </w:smartTag>
            </w:smartTag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A11</w:t>
            </w:r>
          </w:p>
        </w:tc>
        <w:tc>
          <w:tcPr>
            <w:tcW w:w="4966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Bill Payment limit acquirer account level according to quantity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500205’ –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Book Antiqua" w:hAnsi="Book Antiqua"/>
                    <w:sz w:val="20"/>
                    <w:szCs w:val="20"/>
                    <w:lang w:val="en-US"/>
                  </w:rPr>
                  <w:t>MOBILE</w:t>
                </w:r>
              </w:smartTag>
            </w:smartTag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A12</w:t>
            </w:r>
          </w:p>
        </w:tc>
        <w:tc>
          <w:tcPr>
            <w:tcW w:w="4966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Statement limit acquirer account level according to amount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500205’ –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Book Antiqua" w:hAnsi="Book Antiqua"/>
                    <w:sz w:val="20"/>
                    <w:szCs w:val="20"/>
                    <w:lang w:val="en-US"/>
                  </w:rPr>
                  <w:t>MOBILE</w:t>
                </w:r>
              </w:smartTag>
            </w:smartTag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A13</w:t>
            </w:r>
          </w:p>
        </w:tc>
        <w:tc>
          <w:tcPr>
            <w:tcW w:w="4966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Statement limit acquirer account level according to quantity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500205’ –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Book Antiqua" w:hAnsi="Book Antiqua"/>
                    <w:sz w:val="20"/>
                    <w:szCs w:val="20"/>
                    <w:lang w:val="en-US"/>
                  </w:rPr>
                  <w:t>MOBILE</w:t>
                </w:r>
              </w:smartTag>
            </w:smartTag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A14</w:t>
            </w:r>
          </w:p>
        </w:tc>
        <w:tc>
          <w:tcPr>
            <w:tcW w:w="4966" w:type="dxa"/>
          </w:tcPr>
          <w:p w:rsidR="00304B82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  <w:t xml:space="preserve">Ticketing </w:t>
            </w: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limit acquirer account level according to amount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500205’ –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Book Antiqua" w:hAnsi="Book Antiqua"/>
                    <w:sz w:val="20"/>
                    <w:szCs w:val="20"/>
                    <w:lang w:val="en-US"/>
                  </w:rPr>
                  <w:t>MOBILE</w:t>
                </w:r>
              </w:smartTag>
            </w:smartTag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A15</w:t>
            </w:r>
          </w:p>
        </w:tc>
        <w:tc>
          <w:tcPr>
            <w:tcW w:w="4966" w:type="dxa"/>
          </w:tcPr>
          <w:p w:rsidR="00304B82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  <w:t>Ticketing</w:t>
            </w: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 xml:space="preserve"> limit acquirer account level according to quantity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500205’ –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Book Antiqua" w:hAnsi="Book Antiqua"/>
                    <w:sz w:val="20"/>
                    <w:szCs w:val="20"/>
                    <w:lang w:val="en-US"/>
                  </w:rPr>
                  <w:t>MOBILE</w:t>
                </w:r>
              </w:smartTag>
            </w:smartTag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A16</w:t>
            </w:r>
          </w:p>
        </w:tc>
        <w:tc>
          <w:tcPr>
            <w:tcW w:w="4966" w:type="dxa"/>
          </w:tcPr>
          <w:p w:rsidR="00304B82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  <w:t>Ticket Print</w:t>
            </w:r>
            <w:r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limit acquirer account level according to amount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500205’ –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Book Antiqua" w:hAnsi="Book Antiqua"/>
                    <w:sz w:val="20"/>
                    <w:szCs w:val="20"/>
                    <w:lang w:val="en-US"/>
                  </w:rPr>
                  <w:t>MOBILE</w:t>
                </w:r>
              </w:smartTag>
            </w:smartTag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Pr="00694C07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A17</w:t>
            </w:r>
          </w:p>
        </w:tc>
        <w:tc>
          <w:tcPr>
            <w:tcW w:w="4966" w:type="dxa"/>
          </w:tcPr>
          <w:p w:rsidR="00304B82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  <w:t xml:space="preserve">Ticket Print </w:t>
            </w: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limit acquirer account level according to quantity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500205’ –</w:t>
            </w:r>
            <w:r w:rsidRPr="001D5F43">
              <w:rPr>
                <w:rFonts w:ascii="Book Antiqua" w:hAnsi="Book Antiqua" w:cs="Arial"/>
                <w:sz w:val="20"/>
                <w:szCs w:val="20"/>
                <w:lang w:val="en-US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Book Antiqua" w:hAnsi="Book Antiqua"/>
                    <w:sz w:val="20"/>
                    <w:szCs w:val="20"/>
                    <w:lang w:val="en-US"/>
                  </w:rPr>
                  <w:t>MOBILE</w:t>
                </w:r>
              </w:smartTag>
            </w:smartTag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A18</w:t>
            </w:r>
          </w:p>
        </w:tc>
        <w:tc>
          <w:tcPr>
            <w:tcW w:w="4966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Bill Payment limit acquirer account level according to amount of such operations </w:t>
            </w:r>
          </w:p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500206’ – INET</w:t>
            </w: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A19</w:t>
            </w:r>
          </w:p>
        </w:tc>
        <w:tc>
          <w:tcPr>
            <w:tcW w:w="4966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Bill Payment limit acquirer account level according to quantity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500206’ – INET</w:t>
            </w: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A20</w:t>
            </w:r>
          </w:p>
        </w:tc>
        <w:tc>
          <w:tcPr>
            <w:tcW w:w="4966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 xml:space="preserve">Statement limit acquirer account level according to </w:t>
            </w: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lastRenderedPageBreak/>
              <w:t>amount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500206’ – INET</w:t>
            </w: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lastRenderedPageBreak/>
              <w:t>A21</w:t>
            </w:r>
          </w:p>
        </w:tc>
        <w:tc>
          <w:tcPr>
            <w:tcW w:w="4966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Statement limit acquirer account level according to quantity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500206’ – INET</w:t>
            </w: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A22</w:t>
            </w:r>
          </w:p>
        </w:tc>
        <w:tc>
          <w:tcPr>
            <w:tcW w:w="4966" w:type="dxa"/>
          </w:tcPr>
          <w:p w:rsidR="00304B82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  <w:t xml:space="preserve">Ticketing </w:t>
            </w: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limit acquirer account level according to amount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500206’ – INET</w:t>
            </w: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A23</w:t>
            </w:r>
          </w:p>
        </w:tc>
        <w:tc>
          <w:tcPr>
            <w:tcW w:w="4966" w:type="dxa"/>
          </w:tcPr>
          <w:p w:rsidR="00304B82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  <w:t>Ticketing</w:t>
            </w: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 xml:space="preserve"> limit acquirer account level according to quantity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500206’ – INET</w:t>
            </w: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A24</w:t>
            </w:r>
          </w:p>
        </w:tc>
        <w:tc>
          <w:tcPr>
            <w:tcW w:w="4966" w:type="dxa"/>
          </w:tcPr>
          <w:p w:rsidR="00304B82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  <w:t>Ticket Print</w:t>
            </w:r>
            <w:r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limit acquirer account level according to amount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500206’ – INET</w:t>
            </w: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</w:p>
        </w:tc>
      </w:tr>
      <w:tr w:rsidR="00304B82" w:rsidTr="00304B82">
        <w:trPr>
          <w:trHeight w:val="180"/>
        </w:trPr>
        <w:tc>
          <w:tcPr>
            <w:tcW w:w="1800" w:type="dxa"/>
          </w:tcPr>
          <w:p w:rsidR="00304B82" w:rsidRDefault="00304B82" w:rsidP="004D1663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A25</w:t>
            </w:r>
          </w:p>
        </w:tc>
        <w:tc>
          <w:tcPr>
            <w:tcW w:w="4966" w:type="dxa"/>
          </w:tcPr>
          <w:p w:rsidR="00304B82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694C07"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  <w:t xml:space="preserve">Ticket Print </w:t>
            </w:r>
            <w:r w:rsidRPr="00694C07">
              <w:rPr>
                <w:rFonts w:ascii="Book Antiqua" w:hAnsi="Book Antiqua"/>
                <w:sz w:val="20"/>
                <w:szCs w:val="20"/>
                <w:lang w:val="en-US"/>
              </w:rPr>
              <w:t>limit acquirer account level according to quantity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 of such operations</w:t>
            </w:r>
          </w:p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 xml:space="preserve">(for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‘</w:t>
            </w:r>
            <w:r>
              <w:rPr>
                <w:rFonts w:ascii="Book Antiqua" w:hAnsi="Book Antiqua" w:cs="Arial"/>
                <w:sz w:val="20"/>
                <w:szCs w:val="20"/>
                <w:lang w:val="en-US"/>
              </w:rPr>
              <w:t>500206’ – INET</w:t>
            </w:r>
            <w:r w:rsidRPr="001D5F43">
              <w:rPr>
                <w:rFonts w:ascii="Book Antiqua" w:hAnsi="Book Antiqua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304B82" w:rsidRPr="00694C07" w:rsidRDefault="00304B82" w:rsidP="004D1663">
            <w:pPr>
              <w:tabs>
                <w:tab w:val="left" w:pos="-1332"/>
                <w:tab w:val="left" w:pos="-612"/>
                <w:tab w:val="left" w:pos="108"/>
                <w:tab w:val="left" w:pos="828"/>
                <w:tab w:val="left" w:pos="1548"/>
                <w:tab w:val="left" w:pos="2268"/>
                <w:tab w:val="left" w:pos="2988"/>
              </w:tabs>
              <w:autoSpaceDE w:val="0"/>
              <w:autoSpaceDN w:val="0"/>
              <w:adjustRightInd w:val="0"/>
              <w:rPr>
                <w:rFonts w:ascii="Book Antiqua" w:hAnsi="Book Antiqua" w:cs="Book Antiqua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304B82" w:rsidRPr="00304B82" w:rsidRDefault="00304B82" w:rsidP="00304B82">
      <w:pPr>
        <w:rPr>
          <w:lang w:val="en-US"/>
        </w:rPr>
      </w:pPr>
    </w:p>
    <w:p w:rsidR="00900A61" w:rsidRDefault="00D565EA" w:rsidP="00900A61">
      <w:pPr>
        <w:pStyle w:val="BPC3Heading1"/>
      </w:pPr>
      <w:r>
        <w:t>Cycle Length</w:t>
      </w:r>
      <w:bookmarkEnd w:id="51"/>
    </w:p>
    <w:p w:rsidR="00E640A8" w:rsidRPr="00D55A02" w:rsidRDefault="00E640A8" w:rsidP="00E640A8">
      <w:pPr>
        <w:rPr>
          <w:lang w:val="en-US"/>
        </w:rPr>
      </w:pPr>
      <w:r w:rsidRPr="00D55A02">
        <w:rPr>
          <w:lang w:val="en-US"/>
        </w:rPr>
        <w:t>Mapping SVXP tag “</w:t>
      </w:r>
      <w:proofErr w:type="spellStart"/>
      <w:r w:rsidR="00D55A02" w:rsidRPr="00D94B53">
        <w:rPr>
          <w:lang w:val="en-US"/>
        </w:rPr>
        <w:t>cycle_length</w:t>
      </w:r>
      <w:proofErr w:type="spellEnd"/>
      <w:r w:rsidR="00D55A02" w:rsidRPr="00D55A02">
        <w:rPr>
          <w:lang w:val="en-US"/>
        </w:rPr>
        <w:t xml:space="preserve"> </w:t>
      </w:r>
      <w:r w:rsidRPr="00D55A02">
        <w:rPr>
          <w:lang w:val="en-US"/>
        </w:rPr>
        <w:t xml:space="preserve">” to CREF/DRAL tag </w:t>
      </w:r>
      <w:r w:rsidR="00D55A02" w:rsidRPr="0066781A">
        <w:rPr>
          <w:lang w:val="en-US"/>
        </w:rPr>
        <w:t>DF8066</w:t>
      </w:r>
      <w:r w:rsidRPr="00D55A02">
        <w:rPr>
          <w:lang w:val="en-US"/>
        </w:rPr>
        <w:t>.</w:t>
      </w:r>
    </w:p>
    <w:p w:rsidR="00E640A8" w:rsidRPr="00E640A8" w:rsidRDefault="00E640A8" w:rsidP="00E640A8">
      <w:pPr>
        <w:pStyle w:val="BPC3Bodyafterheading"/>
      </w:pPr>
    </w:p>
    <w:tbl>
      <w:tblPr>
        <w:tblW w:w="8325" w:type="dxa"/>
        <w:tblInd w:w="288" w:type="dxa"/>
        <w:tblBorders>
          <w:top w:val="thinThickSmallGap" w:sz="24" w:space="0" w:color="auto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1985"/>
        <w:gridCol w:w="3827"/>
        <w:gridCol w:w="1559"/>
      </w:tblGrid>
      <w:tr w:rsidR="00D565EA" w:rsidRPr="00B0133F" w:rsidTr="00D565EA">
        <w:trPr>
          <w:trHeight w:val="270"/>
        </w:trPr>
        <w:tc>
          <w:tcPr>
            <w:tcW w:w="954" w:type="dxa"/>
            <w:tcBorders>
              <w:top w:val="thinThickSmallGap" w:sz="24" w:space="0" w:color="auto"/>
            </w:tcBorders>
            <w:shd w:val="clear" w:color="auto" w:fill="B3B3B3"/>
            <w:noWrap/>
          </w:tcPr>
          <w:p w:rsidR="00D565EA" w:rsidRPr="00B0133F" w:rsidRDefault="00D565EA" w:rsidP="00775166">
            <w:pPr>
              <w:keepNext/>
              <w:keepLines/>
              <w:rPr>
                <w:rFonts w:ascii="Book Antiqua" w:hAnsi="Book Antiqua" w:cs="Tahoma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Tahoma"/>
                <w:b/>
                <w:bCs/>
                <w:sz w:val="20"/>
                <w:szCs w:val="20"/>
              </w:rPr>
              <w:t>Значение</w:t>
            </w:r>
          </w:p>
        </w:tc>
        <w:tc>
          <w:tcPr>
            <w:tcW w:w="1985" w:type="dxa"/>
            <w:tcBorders>
              <w:top w:val="thinThickSmallGap" w:sz="24" w:space="0" w:color="auto"/>
            </w:tcBorders>
            <w:shd w:val="clear" w:color="auto" w:fill="B3B3B3"/>
            <w:noWrap/>
          </w:tcPr>
          <w:p w:rsidR="00D565EA" w:rsidRPr="00B0133F" w:rsidRDefault="00D565EA" w:rsidP="00775166">
            <w:pPr>
              <w:keepNext/>
              <w:keepLines/>
              <w:rPr>
                <w:rFonts w:ascii="Book Antiqua" w:hAnsi="Book Antiqua" w:cs="Tahoma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Tahoma"/>
                <w:b/>
                <w:bCs/>
                <w:sz w:val="20"/>
                <w:szCs w:val="20"/>
              </w:rPr>
              <w:t>Название</w:t>
            </w:r>
          </w:p>
        </w:tc>
        <w:tc>
          <w:tcPr>
            <w:tcW w:w="3827" w:type="dxa"/>
            <w:tcBorders>
              <w:top w:val="thinThickSmallGap" w:sz="24" w:space="0" w:color="auto"/>
            </w:tcBorders>
            <w:shd w:val="clear" w:color="auto" w:fill="B3B3B3"/>
            <w:noWrap/>
          </w:tcPr>
          <w:p w:rsidR="00D565EA" w:rsidRPr="00B0133F" w:rsidRDefault="00D565EA" w:rsidP="00775166">
            <w:pPr>
              <w:keepNext/>
              <w:keepLines/>
              <w:rPr>
                <w:rFonts w:ascii="Book Antiqua" w:hAnsi="Book Antiqua" w:cs="Tahoma"/>
                <w:b/>
                <w:bCs/>
                <w:sz w:val="20"/>
                <w:szCs w:val="20"/>
              </w:rPr>
            </w:pPr>
            <w:r w:rsidRPr="00B0133F">
              <w:rPr>
                <w:rFonts w:ascii="Book Antiqua" w:hAnsi="Book Antiqua" w:cs="Tahoma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559" w:type="dxa"/>
            <w:tcBorders>
              <w:top w:val="thinThickSmallGap" w:sz="24" w:space="0" w:color="auto"/>
            </w:tcBorders>
            <w:shd w:val="clear" w:color="auto" w:fill="B3B3B3"/>
          </w:tcPr>
          <w:p w:rsidR="00D565EA" w:rsidRPr="00B0133F" w:rsidRDefault="00D565EA" w:rsidP="00775166">
            <w:pPr>
              <w:keepNext/>
              <w:keepLines/>
              <w:rPr>
                <w:rFonts w:ascii="Book Antiqua" w:hAnsi="Book Antiqua" w:cs="Tahoma"/>
                <w:b/>
                <w:bCs/>
                <w:sz w:val="20"/>
                <w:szCs w:val="20"/>
              </w:rPr>
            </w:pPr>
          </w:p>
        </w:tc>
      </w:tr>
      <w:tr w:rsidR="00D565EA" w:rsidRPr="00A011A9" w:rsidTr="00D565EA">
        <w:trPr>
          <w:trHeight w:val="270"/>
        </w:trPr>
        <w:tc>
          <w:tcPr>
            <w:tcW w:w="954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Day</w:t>
            </w:r>
          </w:p>
        </w:tc>
        <w:tc>
          <w:tcPr>
            <w:tcW w:w="3827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Limit length is calculated in days</w:t>
            </w:r>
          </w:p>
        </w:tc>
        <w:tc>
          <w:tcPr>
            <w:tcW w:w="1559" w:type="dxa"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434452">
              <w:rPr>
                <w:rFonts w:ascii="Book Antiqua" w:hAnsi="Book Antiqua"/>
                <w:sz w:val="20"/>
                <w:szCs w:val="20"/>
                <w:lang w:val="en-US"/>
              </w:rPr>
              <w:t>LNGT0002</w:t>
            </w:r>
          </w:p>
        </w:tc>
      </w:tr>
      <w:tr w:rsidR="00D565EA" w:rsidRPr="00B0133F" w:rsidTr="00D565EA">
        <w:trPr>
          <w:trHeight w:val="270"/>
        </w:trPr>
        <w:tc>
          <w:tcPr>
            <w:tcW w:w="954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Week</w:t>
            </w:r>
          </w:p>
        </w:tc>
        <w:tc>
          <w:tcPr>
            <w:tcW w:w="3827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7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days</w:t>
            </w:r>
          </w:p>
        </w:tc>
        <w:tc>
          <w:tcPr>
            <w:tcW w:w="1559" w:type="dxa"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434452">
              <w:rPr>
                <w:rFonts w:ascii="Book Antiqua" w:hAnsi="Book Antiqua"/>
                <w:sz w:val="20"/>
                <w:szCs w:val="20"/>
              </w:rPr>
              <w:t>LNGT0003</w:t>
            </w:r>
          </w:p>
        </w:tc>
      </w:tr>
      <w:tr w:rsidR="00D565EA" w:rsidRPr="00B0133F" w:rsidTr="00D565EA">
        <w:trPr>
          <w:trHeight w:val="270"/>
        </w:trPr>
        <w:tc>
          <w:tcPr>
            <w:tcW w:w="954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1985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Calendar Week</w:t>
            </w:r>
          </w:p>
        </w:tc>
        <w:tc>
          <w:tcPr>
            <w:tcW w:w="3827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7 days (for future use)</w:t>
            </w:r>
          </w:p>
        </w:tc>
        <w:tc>
          <w:tcPr>
            <w:tcW w:w="1559" w:type="dxa"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D565EA" w:rsidRPr="00B0133F" w:rsidTr="00D565EA">
        <w:trPr>
          <w:trHeight w:val="270"/>
        </w:trPr>
        <w:tc>
          <w:tcPr>
            <w:tcW w:w="954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1985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Month</w:t>
            </w:r>
          </w:p>
        </w:tc>
        <w:tc>
          <w:tcPr>
            <w:tcW w:w="3827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30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days</w:t>
            </w:r>
          </w:p>
        </w:tc>
        <w:tc>
          <w:tcPr>
            <w:tcW w:w="1559" w:type="dxa"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434452">
              <w:rPr>
                <w:rFonts w:ascii="Book Antiqua" w:hAnsi="Book Antiqua"/>
                <w:sz w:val="20"/>
                <w:szCs w:val="20"/>
              </w:rPr>
              <w:t>LNGT0004</w:t>
            </w:r>
          </w:p>
        </w:tc>
      </w:tr>
      <w:tr w:rsidR="00D565EA" w:rsidRPr="00B0133F" w:rsidTr="00D565EA">
        <w:trPr>
          <w:trHeight w:val="270"/>
        </w:trPr>
        <w:tc>
          <w:tcPr>
            <w:tcW w:w="954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1985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Calendar Month</w:t>
            </w:r>
          </w:p>
        </w:tc>
        <w:tc>
          <w:tcPr>
            <w:tcW w:w="3827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30 days (for future use)</w:t>
            </w:r>
          </w:p>
        </w:tc>
        <w:tc>
          <w:tcPr>
            <w:tcW w:w="1559" w:type="dxa"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D565EA" w:rsidRPr="00B0133F" w:rsidTr="00D565EA">
        <w:trPr>
          <w:trHeight w:val="270"/>
        </w:trPr>
        <w:tc>
          <w:tcPr>
            <w:tcW w:w="954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Quarter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90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days</w:t>
            </w:r>
          </w:p>
        </w:tc>
        <w:tc>
          <w:tcPr>
            <w:tcW w:w="1559" w:type="dxa"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D565EA" w:rsidRPr="00B0133F" w:rsidTr="00D565EA">
        <w:trPr>
          <w:trHeight w:val="270"/>
        </w:trPr>
        <w:tc>
          <w:tcPr>
            <w:tcW w:w="954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1985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Calendar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Quarter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90 days (for future use)</w:t>
            </w:r>
          </w:p>
        </w:tc>
        <w:tc>
          <w:tcPr>
            <w:tcW w:w="1559" w:type="dxa"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D565EA" w:rsidRPr="00B0133F" w:rsidTr="00D565EA">
        <w:trPr>
          <w:trHeight w:val="270"/>
        </w:trPr>
        <w:tc>
          <w:tcPr>
            <w:tcW w:w="954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1985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Year</w:t>
            </w:r>
          </w:p>
        </w:tc>
        <w:tc>
          <w:tcPr>
            <w:tcW w:w="3827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365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days</w:t>
            </w:r>
          </w:p>
        </w:tc>
        <w:tc>
          <w:tcPr>
            <w:tcW w:w="1559" w:type="dxa"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434452">
              <w:rPr>
                <w:rFonts w:ascii="Book Antiqua" w:hAnsi="Book Antiqua"/>
                <w:sz w:val="20"/>
                <w:szCs w:val="20"/>
              </w:rPr>
              <w:t>LNGT0005</w:t>
            </w:r>
          </w:p>
        </w:tc>
      </w:tr>
      <w:tr w:rsidR="00D565EA" w:rsidRPr="00B0133F" w:rsidTr="00D565EA">
        <w:trPr>
          <w:trHeight w:val="270"/>
        </w:trPr>
        <w:tc>
          <w:tcPr>
            <w:tcW w:w="954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</w:t>
            </w:r>
          </w:p>
        </w:tc>
        <w:tc>
          <w:tcPr>
            <w:tcW w:w="1985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Calendar Year</w:t>
            </w:r>
          </w:p>
        </w:tc>
        <w:tc>
          <w:tcPr>
            <w:tcW w:w="3827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365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days</w:t>
            </w:r>
          </w:p>
        </w:tc>
        <w:tc>
          <w:tcPr>
            <w:tcW w:w="1559" w:type="dxa"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D565EA" w:rsidRPr="00B87C3A" w:rsidTr="00D565EA">
        <w:trPr>
          <w:trHeight w:val="270"/>
        </w:trPr>
        <w:tc>
          <w:tcPr>
            <w:tcW w:w="954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</w:t>
            </w:r>
          </w:p>
        </w:tc>
        <w:tc>
          <w:tcPr>
            <w:tcW w:w="1985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Calendar Month without Public </w:t>
            </w:r>
            <w:smartTag w:uri="urn:schemas-microsoft-com:office:smarttags" w:element="place">
              <w:r>
                <w:rPr>
                  <w:rFonts w:ascii="Book Antiqua" w:hAnsi="Book Antiqua"/>
                  <w:sz w:val="20"/>
                  <w:szCs w:val="20"/>
                  <w:lang w:val="en-US"/>
                </w:rPr>
                <w:t>Holiday</w:t>
              </w:r>
            </w:smartTag>
          </w:p>
        </w:tc>
        <w:tc>
          <w:tcPr>
            <w:tcW w:w="3827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 xml:space="preserve">Calendar Month without Public </w:t>
            </w:r>
            <w:smartTag w:uri="urn:schemas-microsoft-com:office:smarttags" w:element="place">
              <w:r>
                <w:rPr>
                  <w:rFonts w:ascii="Book Antiqua" w:hAnsi="Book Antiqua"/>
                  <w:sz w:val="20"/>
                  <w:szCs w:val="20"/>
                  <w:lang w:val="en-US"/>
                </w:rPr>
                <w:t>Holiday</w:t>
              </w:r>
            </w:smartTag>
          </w:p>
        </w:tc>
        <w:tc>
          <w:tcPr>
            <w:tcW w:w="1559" w:type="dxa"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D565EA" w:rsidRPr="00B87C3A" w:rsidTr="00D565EA">
        <w:trPr>
          <w:trHeight w:val="270"/>
        </w:trPr>
        <w:tc>
          <w:tcPr>
            <w:tcW w:w="954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10</w:t>
            </w:r>
          </w:p>
        </w:tc>
        <w:tc>
          <w:tcPr>
            <w:tcW w:w="1985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Settlement Day</w:t>
            </w:r>
          </w:p>
        </w:tc>
        <w:tc>
          <w:tcPr>
            <w:tcW w:w="3827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Limit length is calculated in Settlement days</w:t>
            </w:r>
          </w:p>
        </w:tc>
        <w:tc>
          <w:tcPr>
            <w:tcW w:w="1559" w:type="dxa"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D565EA" w:rsidRPr="00B87C3A" w:rsidTr="00D565EA">
        <w:trPr>
          <w:trHeight w:val="270"/>
        </w:trPr>
        <w:tc>
          <w:tcPr>
            <w:tcW w:w="954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11</w:t>
            </w:r>
          </w:p>
        </w:tc>
        <w:tc>
          <w:tcPr>
            <w:tcW w:w="1985" w:type="dxa"/>
            <w:shd w:val="clear" w:color="auto" w:fill="auto"/>
            <w:noWrap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Working Day</w:t>
            </w:r>
          </w:p>
        </w:tc>
        <w:tc>
          <w:tcPr>
            <w:tcW w:w="3827" w:type="dxa"/>
            <w:shd w:val="clear" w:color="auto" w:fill="auto"/>
            <w:noWrap/>
          </w:tcPr>
          <w:p w:rsidR="00D565EA" w:rsidRPr="00E603D3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Length is calculated in days without days off and holidays.</w:t>
            </w:r>
          </w:p>
        </w:tc>
        <w:tc>
          <w:tcPr>
            <w:tcW w:w="1559" w:type="dxa"/>
          </w:tcPr>
          <w:p w:rsidR="00D565EA" w:rsidRDefault="00D565EA" w:rsidP="00775166">
            <w:pPr>
              <w:pStyle w:val="a1"/>
              <w:snapToGrid w:val="0"/>
              <w:spacing w:after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</w:tbl>
    <w:p w:rsidR="00900A61" w:rsidRDefault="00900A61" w:rsidP="00762CC3">
      <w:pPr>
        <w:pStyle w:val="BPC3Bodyafterheading"/>
      </w:pPr>
    </w:p>
    <w:p w:rsidR="0013086B" w:rsidRDefault="0013086B" w:rsidP="0013086B">
      <w:pPr>
        <w:pStyle w:val="BPC3Heading1"/>
      </w:pPr>
      <w:bookmarkStart w:id="52" w:name="_Toc410903488"/>
      <w:r>
        <w:t>Account type</w:t>
      </w:r>
      <w:bookmarkEnd w:id="52"/>
      <w:r>
        <w:t xml:space="preserve"> </w:t>
      </w:r>
    </w:p>
    <w:tbl>
      <w:tblPr>
        <w:tblW w:w="7153" w:type="dxa"/>
        <w:tblInd w:w="288" w:type="dxa"/>
        <w:tblBorders>
          <w:top w:val="thinThickSmallGap" w:sz="24" w:space="0" w:color="auto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088"/>
        <w:gridCol w:w="2977"/>
      </w:tblGrid>
      <w:tr w:rsidR="00F25810" w:rsidRPr="00B0133F" w:rsidTr="00F25810">
        <w:trPr>
          <w:trHeight w:val="86"/>
        </w:trPr>
        <w:tc>
          <w:tcPr>
            <w:tcW w:w="2088" w:type="dxa"/>
            <w:tcBorders>
              <w:top w:val="thinThickSmallGap" w:sz="24" w:space="0" w:color="auto"/>
            </w:tcBorders>
            <w:shd w:val="clear" w:color="auto" w:fill="B3B3B3"/>
          </w:tcPr>
          <w:p w:rsidR="00F25810" w:rsidRPr="00A250B1" w:rsidRDefault="00F25810" w:rsidP="000D1999">
            <w:pPr>
              <w:keepNext/>
              <w:keepLines/>
              <w:rPr>
                <w:rFonts w:ascii="Book Antiqua" w:hAnsi="Book Antiqua" w:cs="Tahoma"/>
                <w:b/>
                <w:bCs/>
                <w:sz w:val="20"/>
                <w:szCs w:val="20"/>
              </w:rPr>
            </w:pPr>
            <w:r w:rsidRPr="00A250B1">
              <w:rPr>
                <w:rFonts w:ascii="Book Antiqua" w:hAnsi="Book Antiqua" w:cs="Tahoma"/>
                <w:b/>
                <w:bCs/>
                <w:sz w:val="20"/>
                <w:szCs w:val="20"/>
              </w:rPr>
              <w:t>SVBO2</w:t>
            </w:r>
          </w:p>
        </w:tc>
        <w:tc>
          <w:tcPr>
            <w:tcW w:w="2088" w:type="dxa"/>
            <w:tcBorders>
              <w:top w:val="thinThickSmallGap" w:sz="24" w:space="0" w:color="auto"/>
            </w:tcBorders>
            <w:shd w:val="clear" w:color="auto" w:fill="B3B3B3"/>
            <w:noWrap/>
          </w:tcPr>
          <w:p w:rsidR="00F25810" w:rsidRPr="00A011A9" w:rsidRDefault="00F25810" w:rsidP="000D1999">
            <w:pPr>
              <w:keepNext/>
              <w:keepLines/>
              <w:rPr>
                <w:rFonts w:ascii="Book Antiqua" w:hAnsi="Book Antiqu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Book Antiqua" w:hAnsi="Book Antiqua" w:cs="Tahoma"/>
                <w:b/>
                <w:bCs/>
                <w:sz w:val="20"/>
                <w:szCs w:val="20"/>
              </w:rPr>
              <w:t>SVFE</w:t>
            </w:r>
          </w:p>
        </w:tc>
        <w:tc>
          <w:tcPr>
            <w:tcW w:w="2977" w:type="dxa"/>
            <w:tcBorders>
              <w:top w:val="thinThickSmallGap" w:sz="24" w:space="0" w:color="auto"/>
            </w:tcBorders>
            <w:shd w:val="clear" w:color="auto" w:fill="B3B3B3"/>
            <w:noWrap/>
          </w:tcPr>
          <w:p w:rsidR="00F25810" w:rsidRPr="00F25810" w:rsidRDefault="00F25810" w:rsidP="000D1999">
            <w:pPr>
              <w:keepNext/>
              <w:keepLines/>
              <w:rPr>
                <w:rFonts w:ascii="Book Antiqua" w:hAnsi="Book Antiqu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Book Antiqua" w:hAnsi="Book Antiqua" w:cs="Tahoma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F25810" w:rsidRPr="00B0133F" w:rsidTr="00F25810">
        <w:trPr>
          <w:trHeight w:val="270"/>
        </w:trPr>
        <w:tc>
          <w:tcPr>
            <w:tcW w:w="2088" w:type="dxa"/>
          </w:tcPr>
          <w:p w:rsidR="00F25810" w:rsidRDefault="00F25810" w:rsidP="000D1999">
            <w:pPr>
              <w:snapToGrid w:val="0"/>
              <w:rPr>
                <w:lang w:val="en-US"/>
              </w:rPr>
            </w:pPr>
            <w:r w:rsidRPr="00A250B1">
              <w:t>ACTP</w:t>
            </w:r>
            <w:r>
              <w:t>0100</w:t>
            </w:r>
          </w:p>
          <w:p w:rsidR="00F25810" w:rsidRPr="00A250B1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A250B1">
              <w:t>ACTP</w:t>
            </w:r>
            <w:r>
              <w:t>0120</w:t>
            </w:r>
          </w:p>
        </w:tc>
        <w:tc>
          <w:tcPr>
            <w:tcW w:w="2088" w:type="dxa"/>
            <w:shd w:val="clear" w:color="auto" w:fill="auto"/>
            <w:noWrap/>
          </w:tcPr>
          <w:p w:rsidR="00F25810" w:rsidRDefault="00F25810" w:rsidP="00F25810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F25810">
              <w:rPr>
                <w:rFonts w:ascii="Book Antiqua" w:hAnsi="Book Antiqua"/>
                <w:sz w:val="20"/>
                <w:szCs w:val="20"/>
                <w:lang w:val="en-US"/>
              </w:rPr>
              <w:t>ACCT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D</w:t>
            </w:r>
            <w:r w:rsidR="00D1790C">
              <w:rPr>
                <w:rFonts w:ascii="Book Antiqua" w:hAnsi="Book Antiqua"/>
                <w:sz w:val="20"/>
                <w:szCs w:val="20"/>
                <w:lang w:val="en-US"/>
              </w:rPr>
              <w:t>01</w:t>
            </w:r>
          </w:p>
        </w:tc>
        <w:tc>
          <w:tcPr>
            <w:tcW w:w="2977" w:type="dxa"/>
            <w:shd w:val="clear" w:color="auto" w:fill="auto"/>
            <w:noWrap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Checking</w:t>
            </w:r>
          </w:p>
        </w:tc>
      </w:tr>
      <w:tr w:rsidR="00F25810" w:rsidRPr="00B0133F" w:rsidTr="00F25810">
        <w:trPr>
          <w:trHeight w:val="270"/>
        </w:trPr>
        <w:tc>
          <w:tcPr>
            <w:tcW w:w="2088" w:type="dxa"/>
          </w:tcPr>
          <w:p w:rsidR="00F25810" w:rsidRDefault="00F25810" w:rsidP="00F25810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A250B1">
              <w:t>ACTP</w:t>
            </w:r>
            <w:r>
              <w:t>0110</w:t>
            </w:r>
          </w:p>
        </w:tc>
        <w:tc>
          <w:tcPr>
            <w:tcW w:w="2088" w:type="dxa"/>
            <w:shd w:val="clear" w:color="auto" w:fill="auto"/>
            <w:noWrap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F25810">
              <w:rPr>
                <w:rFonts w:ascii="Book Antiqua" w:hAnsi="Book Antiqua"/>
                <w:sz w:val="20"/>
                <w:szCs w:val="20"/>
                <w:lang w:val="en-US"/>
              </w:rPr>
              <w:t>ACCT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S</w:t>
            </w:r>
            <w:r w:rsidR="00D1790C">
              <w:rPr>
                <w:rFonts w:ascii="Book Antiqua" w:hAnsi="Book Antiqua"/>
                <w:sz w:val="20"/>
                <w:szCs w:val="20"/>
                <w:lang w:val="en-US"/>
              </w:rPr>
              <w:t>01</w:t>
            </w:r>
          </w:p>
        </w:tc>
        <w:tc>
          <w:tcPr>
            <w:tcW w:w="2977" w:type="dxa"/>
            <w:shd w:val="clear" w:color="auto" w:fill="auto"/>
            <w:noWrap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Savings</w:t>
            </w:r>
          </w:p>
        </w:tc>
      </w:tr>
      <w:tr w:rsidR="00F25810" w:rsidRPr="00B0133F" w:rsidTr="00F25810">
        <w:trPr>
          <w:trHeight w:val="270"/>
        </w:trPr>
        <w:tc>
          <w:tcPr>
            <w:tcW w:w="2088" w:type="dxa"/>
          </w:tcPr>
          <w:p w:rsidR="00F25810" w:rsidRDefault="00F25810" w:rsidP="00F25810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A250B1">
              <w:t>ACTP</w:t>
            </w:r>
            <w:r>
              <w:t>0130</w:t>
            </w:r>
          </w:p>
        </w:tc>
        <w:tc>
          <w:tcPr>
            <w:tcW w:w="2088" w:type="dxa"/>
            <w:shd w:val="clear" w:color="auto" w:fill="auto"/>
            <w:noWrap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F25810">
              <w:rPr>
                <w:rFonts w:ascii="Book Antiqua" w:hAnsi="Book Antiqua"/>
                <w:sz w:val="20"/>
                <w:szCs w:val="20"/>
                <w:lang w:val="en-US"/>
              </w:rPr>
              <w:t>ACCT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C</w:t>
            </w:r>
            <w:r w:rsidR="00D1790C">
              <w:rPr>
                <w:rFonts w:ascii="Book Antiqua" w:hAnsi="Book Antiqua"/>
                <w:sz w:val="20"/>
                <w:szCs w:val="20"/>
                <w:lang w:val="en-US"/>
              </w:rPr>
              <w:t>01</w:t>
            </w:r>
          </w:p>
        </w:tc>
        <w:tc>
          <w:tcPr>
            <w:tcW w:w="2977" w:type="dxa"/>
            <w:shd w:val="clear" w:color="auto" w:fill="auto"/>
            <w:noWrap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Credit</w:t>
            </w:r>
          </w:p>
        </w:tc>
      </w:tr>
      <w:tr w:rsidR="00F25810" w:rsidRPr="00B0133F" w:rsidTr="00F25810">
        <w:trPr>
          <w:trHeight w:val="270"/>
        </w:trPr>
        <w:tc>
          <w:tcPr>
            <w:tcW w:w="2088" w:type="dxa"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:rsidR="00F25810" w:rsidRDefault="00F25810" w:rsidP="00F25810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F25810">
              <w:rPr>
                <w:rFonts w:ascii="Book Antiqua" w:hAnsi="Book Antiqua"/>
                <w:sz w:val="20"/>
                <w:szCs w:val="20"/>
                <w:lang w:val="en-US"/>
              </w:rPr>
              <w:t>ACCT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O</w:t>
            </w:r>
            <w:r w:rsidR="00D1790C">
              <w:rPr>
                <w:rFonts w:ascii="Book Antiqua" w:hAnsi="Book Antiqua"/>
                <w:sz w:val="20"/>
                <w:szCs w:val="20"/>
                <w:lang w:val="en-US"/>
              </w:rPr>
              <w:t>01</w:t>
            </w:r>
          </w:p>
        </w:tc>
        <w:tc>
          <w:tcPr>
            <w:tcW w:w="2977" w:type="dxa"/>
            <w:shd w:val="clear" w:color="auto" w:fill="auto"/>
            <w:noWrap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Others (Universal)</w:t>
            </w:r>
          </w:p>
        </w:tc>
      </w:tr>
      <w:tr w:rsidR="00F25810" w:rsidRPr="00B0133F" w:rsidTr="00F25810">
        <w:trPr>
          <w:trHeight w:val="270"/>
        </w:trPr>
        <w:tc>
          <w:tcPr>
            <w:tcW w:w="2088" w:type="dxa"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:rsidR="00F25810" w:rsidRDefault="00F25810" w:rsidP="00F25810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F25810">
              <w:rPr>
                <w:rFonts w:ascii="Book Antiqua" w:hAnsi="Book Antiqua"/>
                <w:sz w:val="20"/>
                <w:szCs w:val="20"/>
                <w:lang w:val="en-US"/>
              </w:rPr>
              <w:t>ACCT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L</w:t>
            </w:r>
            <w:r w:rsidR="00D1790C">
              <w:rPr>
                <w:rFonts w:ascii="Book Antiqua" w:hAnsi="Book Antiqua"/>
                <w:sz w:val="20"/>
                <w:szCs w:val="20"/>
                <w:lang w:val="en-US"/>
              </w:rPr>
              <w:t>01</w:t>
            </w:r>
          </w:p>
        </w:tc>
        <w:tc>
          <w:tcPr>
            <w:tcW w:w="2977" w:type="dxa"/>
            <w:shd w:val="clear" w:color="auto" w:fill="auto"/>
            <w:noWrap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Loans</w:t>
            </w:r>
          </w:p>
        </w:tc>
      </w:tr>
      <w:tr w:rsidR="00F25810" w:rsidRPr="00B0133F" w:rsidTr="00F25810">
        <w:trPr>
          <w:trHeight w:val="270"/>
        </w:trPr>
        <w:tc>
          <w:tcPr>
            <w:tcW w:w="2088" w:type="dxa"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  <w:noWrap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Envelope</w:t>
            </w:r>
          </w:p>
        </w:tc>
      </w:tr>
      <w:tr w:rsidR="00F25810" w:rsidRPr="00B0133F" w:rsidTr="00F25810">
        <w:trPr>
          <w:trHeight w:val="270"/>
        </w:trPr>
        <w:tc>
          <w:tcPr>
            <w:tcW w:w="2088" w:type="dxa"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  <w:noWrap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Escrow</w:t>
            </w:r>
          </w:p>
        </w:tc>
      </w:tr>
      <w:tr w:rsidR="00F25810" w:rsidRPr="00B0133F" w:rsidTr="00F25810">
        <w:trPr>
          <w:trHeight w:val="270"/>
        </w:trPr>
        <w:tc>
          <w:tcPr>
            <w:tcW w:w="2088" w:type="dxa"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  <w:noWrap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Money Market</w:t>
            </w:r>
          </w:p>
        </w:tc>
      </w:tr>
      <w:tr w:rsidR="00F25810" w:rsidRPr="00B0133F" w:rsidTr="00F25810">
        <w:trPr>
          <w:trHeight w:val="270"/>
        </w:trPr>
        <w:tc>
          <w:tcPr>
            <w:tcW w:w="2088" w:type="dxa"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:rsidR="00F25810" w:rsidRDefault="00F25810" w:rsidP="00F25810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F25810">
              <w:rPr>
                <w:rFonts w:ascii="Book Antiqua" w:hAnsi="Book Antiqua"/>
                <w:sz w:val="20"/>
                <w:szCs w:val="20"/>
                <w:lang w:val="en-US"/>
              </w:rPr>
              <w:t>ACCT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Y</w:t>
            </w:r>
            <w:r w:rsidR="00D1790C">
              <w:rPr>
                <w:rFonts w:ascii="Book Antiqua" w:hAnsi="Book Antiqua"/>
                <w:sz w:val="20"/>
                <w:szCs w:val="20"/>
                <w:lang w:val="en-US"/>
              </w:rPr>
              <w:t>01</w:t>
            </w:r>
          </w:p>
        </w:tc>
        <w:tc>
          <w:tcPr>
            <w:tcW w:w="2977" w:type="dxa"/>
            <w:shd w:val="clear" w:color="auto" w:fill="auto"/>
            <w:noWrap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Loyalty</w:t>
            </w:r>
          </w:p>
        </w:tc>
      </w:tr>
      <w:tr w:rsidR="00F25810" w:rsidRPr="00B0133F" w:rsidTr="00F25810">
        <w:trPr>
          <w:trHeight w:val="270"/>
        </w:trPr>
        <w:tc>
          <w:tcPr>
            <w:tcW w:w="2088" w:type="dxa"/>
          </w:tcPr>
          <w:p w:rsidR="00F25810" w:rsidRDefault="00F25810" w:rsidP="00F25810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A250B1">
              <w:t>ACTP</w:t>
            </w:r>
            <w:r>
              <w:t>0300</w:t>
            </w:r>
          </w:p>
        </w:tc>
        <w:tc>
          <w:tcPr>
            <w:tcW w:w="2088" w:type="dxa"/>
            <w:shd w:val="clear" w:color="auto" w:fill="auto"/>
            <w:noWrap/>
          </w:tcPr>
          <w:p w:rsidR="00F25810" w:rsidRPr="00703A00" w:rsidRDefault="00F25810" w:rsidP="00F25810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F25810">
              <w:rPr>
                <w:rFonts w:ascii="Book Antiqua" w:hAnsi="Book Antiqua"/>
                <w:sz w:val="20"/>
                <w:szCs w:val="20"/>
                <w:lang w:val="en-US"/>
              </w:rPr>
              <w:t>ACCT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F</w:t>
            </w:r>
            <w:r w:rsidR="00D1790C">
              <w:rPr>
                <w:rFonts w:ascii="Book Antiqua" w:hAnsi="Book Antiqua"/>
                <w:sz w:val="20"/>
                <w:szCs w:val="20"/>
                <w:lang w:val="en-US"/>
              </w:rPr>
              <w:t>01</w:t>
            </w:r>
          </w:p>
        </w:tc>
        <w:tc>
          <w:tcPr>
            <w:tcW w:w="2977" w:type="dxa"/>
            <w:shd w:val="clear" w:color="auto" w:fill="auto"/>
            <w:noWrap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Fee</w:t>
            </w:r>
          </w:p>
        </w:tc>
      </w:tr>
      <w:tr w:rsidR="00F25810" w:rsidRPr="00B0133F" w:rsidTr="00F25810">
        <w:trPr>
          <w:trHeight w:val="270"/>
        </w:trPr>
        <w:tc>
          <w:tcPr>
            <w:tcW w:w="2088" w:type="dxa"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:rsidR="00F25810" w:rsidRDefault="00F25810" w:rsidP="00F25810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F25810">
              <w:rPr>
                <w:rFonts w:ascii="Book Antiqua" w:hAnsi="Book Antiqua"/>
                <w:sz w:val="20"/>
                <w:szCs w:val="20"/>
                <w:lang w:val="en-US"/>
              </w:rPr>
              <w:t>ACCT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W</w:t>
            </w:r>
            <w:r w:rsidR="00D1790C">
              <w:rPr>
                <w:rFonts w:ascii="Book Antiqua" w:hAnsi="Book Antiqua"/>
                <w:sz w:val="20"/>
                <w:szCs w:val="20"/>
                <w:lang w:val="en-US"/>
              </w:rPr>
              <w:t>01</w:t>
            </w:r>
          </w:p>
        </w:tc>
        <w:tc>
          <w:tcPr>
            <w:tcW w:w="2977" w:type="dxa"/>
            <w:shd w:val="clear" w:color="auto" w:fill="auto"/>
            <w:noWrap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Offline Wallet</w:t>
            </w:r>
          </w:p>
        </w:tc>
      </w:tr>
      <w:tr w:rsidR="00F25810" w:rsidRPr="00B0133F" w:rsidTr="00F25810">
        <w:trPr>
          <w:trHeight w:val="270"/>
        </w:trPr>
        <w:tc>
          <w:tcPr>
            <w:tcW w:w="2088" w:type="dxa"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  <w:tc>
          <w:tcPr>
            <w:tcW w:w="2088" w:type="dxa"/>
            <w:shd w:val="clear" w:color="auto" w:fill="auto"/>
            <w:noWrap/>
          </w:tcPr>
          <w:p w:rsidR="00F25810" w:rsidRDefault="00F25810" w:rsidP="00F25810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 w:rsidRPr="00F25810">
              <w:rPr>
                <w:rFonts w:ascii="Book Antiqua" w:hAnsi="Book Antiqua"/>
                <w:sz w:val="20"/>
                <w:szCs w:val="20"/>
                <w:lang w:val="en-US"/>
              </w:rPr>
              <w:t>ACCT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ANY</w:t>
            </w:r>
          </w:p>
        </w:tc>
        <w:tc>
          <w:tcPr>
            <w:tcW w:w="2977" w:type="dxa"/>
            <w:shd w:val="clear" w:color="auto" w:fill="auto"/>
            <w:noWrap/>
          </w:tcPr>
          <w:p w:rsidR="00F25810" w:rsidRDefault="00F25810" w:rsidP="000D1999">
            <w:pPr>
              <w:snapToGrid w:val="0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Any account type</w:t>
            </w:r>
          </w:p>
        </w:tc>
      </w:tr>
    </w:tbl>
    <w:p w:rsidR="0013086B" w:rsidRPr="00A011A9" w:rsidRDefault="0013086B" w:rsidP="0013086B"/>
    <w:p w:rsidR="00595494" w:rsidRDefault="00595494" w:rsidP="00595494">
      <w:pPr>
        <w:pStyle w:val="BPC3Heading1"/>
      </w:pPr>
      <w:bookmarkStart w:id="53" w:name="_Toc410903489"/>
      <w:r>
        <w:t xml:space="preserve">CARD </w:t>
      </w:r>
      <w:del w:id="54" w:author="Maslov" w:date="2014-12-31T13:38:00Z">
        <w:r w:rsidDel="002036C1">
          <w:delText xml:space="preserve">type </w:delText>
        </w:r>
      </w:del>
      <w:ins w:id="55" w:author="Maslov" w:date="2014-12-31T13:38:00Z">
        <w:r w:rsidR="002036C1">
          <w:t>status</w:t>
        </w:r>
        <w:bookmarkEnd w:id="53"/>
        <w:r w:rsidR="002036C1">
          <w:t xml:space="preserve"> </w:t>
        </w:r>
      </w:ins>
    </w:p>
    <w:tbl>
      <w:tblPr>
        <w:tblpPr w:leftFromText="180" w:rightFromText="180" w:vertAnchor="text" w:tblpY="1"/>
        <w:tblOverlap w:val="never"/>
        <w:tblW w:w="8325" w:type="dxa"/>
        <w:tblInd w:w="288" w:type="dxa"/>
        <w:tblBorders>
          <w:top w:val="thinThickSmallGap" w:sz="24" w:space="0" w:color="auto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088"/>
        <w:gridCol w:w="4149"/>
      </w:tblGrid>
      <w:tr w:rsidR="00595494" w:rsidRPr="00B0133F" w:rsidTr="00EC77F4">
        <w:trPr>
          <w:trHeight w:val="86"/>
        </w:trPr>
        <w:tc>
          <w:tcPr>
            <w:tcW w:w="2088" w:type="dxa"/>
            <w:tcBorders>
              <w:top w:val="thinThickSmallGap" w:sz="24" w:space="0" w:color="auto"/>
            </w:tcBorders>
            <w:shd w:val="clear" w:color="auto" w:fill="B3B3B3"/>
          </w:tcPr>
          <w:p w:rsidR="00595494" w:rsidRPr="00A250B1" w:rsidRDefault="00595494" w:rsidP="006374E6">
            <w:pPr>
              <w:keepNext/>
              <w:keepLines/>
              <w:rPr>
                <w:rFonts w:ascii="Book Antiqua" w:hAnsi="Book Antiqua" w:cs="Tahoma"/>
                <w:b/>
                <w:bCs/>
                <w:sz w:val="20"/>
                <w:szCs w:val="20"/>
              </w:rPr>
            </w:pPr>
            <w:r w:rsidRPr="00A250B1">
              <w:rPr>
                <w:rFonts w:ascii="Book Antiqua" w:hAnsi="Book Antiqua" w:cs="Tahoma"/>
                <w:b/>
                <w:bCs/>
                <w:sz w:val="20"/>
                <w:szCs w:val="20"/>
              </w:rPr>
              <w:t>SVBO2</w:t>
            </w:r>
          </w:p>
        </w:tc>
        <w:tc>
          <w:tcPr>
            <w:tcW w:w="2088" w:type="dxa"/>
            <w:tcBorders>
              <w:top w:val="thinThickSmallGap" w:sz="24" w:space="0" w:color="auto"/>
            </w:tcBorders>
            <w:shd w:val="clear" w:color="auto" w:fill="B3B3B3"/>
            <w:noWrap/>
          </w:tcPr>
          <w:p w:rsidR="00595494" w:rsidRPr="00A011A9" w:rsidRDefault="00595494" w:rsidP="006374E6">
            <w:pPr>
              <w:keepNext/>
              <w:keepLines/>
              <w:rPr>
                <w:rFonts w:ascii="Book Antiqua" w:hAnsi="Book Antiqu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Book Antiqua" w:hAnsi="Book Antiqua" w:cs="Tahoma"/>
                <w:b/>
                <w:bCs/>
                <w:sz w:val="20"/>
                <w:szCs w:val="20"/>
              </w:rPr>
              <w:t>SVFE</w:t>
            </w:r>
          </w:p>
        </w:tc>
        <w:tc>
          <w:tcPr>
            <w:tcW w:w="4149" w:type="dxa"/>
            <w:tcBorders>
              <w:top w:val="thinThickSmallGap" w:sz="24" w:space="0" w:color="auto"/>
            </w:tcBorders>
            <w:shd w:val="clear" w:color="auto" w:fill="B3B3B3"/>
            <w:noWrap/>
          </w:tcPr>
          <w:p w:rsidR="00595494" w:rsidRPr="00F25810" w:rsidRDefault="00595494" w:rsidP="006374E6">
            <w:pPr>
              <w:keepNext/>
              <w:keepLines/>
              <w:rPr>
                <w:rFonts w:ascii="Book Antiqua" w:hAnsi="Book Antiqu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Book Antiqua" w:hAnsi="Book Antiqua" w:cs="Tahoma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595494" w:rsidRPr="00B0133F" w:rsidTr="00EC77F4">
        <w:trPr>
          <w:trHeight w:val="270"/>
        </w:trPr>
        <w:tc>
          <w:tcPr>
            <w:tcW w:w="2088" w:type="dxa"/>
          </w:tcPr>
          <w:p w:rsidR="00595494" w:rsidRPr="006374E6" w:rsidRDefault="00595494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/>
                <w:color w:val="000000"/>
                <w:sz w:val="22"/>
                <w:szCs w:val="22"/>
                <w:lang w:eastAsia="en-US"/>
              </w:rPr>
              <w:t>CSTS0000</w:t>
            </w:r>
          </w:p>
        </w:tc>
        <w:tc>
          <w:tcPr>
            <w:tcW w:w="2088" w:type="dxa"/>
            <w:shd w:val="clear" w:color="auto" w:fill="auto"/>
            <w:noWrap/>
          </w:tcPr>
          <w:p w:rsidR="00595494" w:rsidRPr="006374E6" w:rsidRDefault="00595494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/>
                <w:color w:val="000000"/>
                <w:sz w:val="22"/>
                <w:szCs w:val="22"/>
                <w:lang w:eastAsia="en-US"/>
              </w:rPr>
              <w:t>CHST0</w:t>
            </w:r>
          </w:p>
        </w:tc>
        <w:tc>
          <w:tcPr>
            <w:tcW w:w="4149" w:type="dxa"/>
            <w:shd w:val="clear" w:color="auto" w:fill="auto"/>
            <w:noWrap/>
          </w:tcPr>
          <w:p w:rsidR="00595494" w:rsidRPr="006374E6" w:rsidRDefault="00595494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/>
                <w:color w:val="000000"/>
                <w:sz w:val="22"/>
                <w:szCs w:val="22"/>
                <w:lang w:eastAsia="en-US"/>
              </w:rPr>
              <w:t>VALID CARD</w:t>
            </w:r>
          </w:p>
        </w:tc>
      </w:tr>
      <w:tr w:rsidR="00595494" w:rsidRPr="00B0133F" w:rsidTr="00EC77F4">
        <w:trPr>
          <w:trHeight w:val="270"/>
        </w:trPr>
        <w:tc>
          <w:tcPr>
            <w:tcW w:w="2088" w:type="dxa"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eastAsia="en-US"/>
              </w:rPr>
              <w:t>CSTS0001</w:t>
            </w:r>
          </w:p>
        </w:tc>
        <w:tc>
          <w:tcPr>
            <w:tcW w:w="2088" w:type="dxa"/>
            <w:shd w:val="clear" w:color="auto" w:fill="auto"/>
            <w:noWrap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eastAsia="en-US"/>
              </w:rPr>
              <w:t>CHST1</w:t>
            </w:r>
          </w:p>
        </w:tc>
        <w:tc>
          <w:tcPr>
            <w:tcW w:w="4149" w:type="dxa"/>
            <w:shd w:val="clear" w:color="auto" w:fill="auto"/>
            <w:noWrap/>
          </w:tcPr>
          <w:p w:rsidR="00595494" w:rsidRPr="006374E6" w:rsidRDefault="006374E6" w:rsidP="006374E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eastAsia="en-US"/>
              </w:rPr>
              <w:t>CALL ISSUER</w:t>
            </w:r>
          </w:p>
        </w:tc>
      </w:tr>
      <w:tr w:rsidR="00595494" w:rsidRPr="00B0133F" w:rsidTr="00EC77F4">
        <w:trPr>
          <w:trHeight w:val="270"/>
        </w:trPr>
        <w:tc>
          <w:tcPr>
            <w:tcW w:w="2088" w:type="dxa"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CSTS0002</w:t>
            </w:r>
          </w:p>
        </w:tc>
        <w:tc>
          <w:tcPr>
            <w:tcW w:w="2088" w:type="dxa"/>
            <w:shd w:val="clear" w:color="auto" w:fill="auto"/>
            <w:noWrap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CHST2</w:t>
            </w:r>
          </w:p>
        </w:tc>
        <w:tc>
          <w:tcPr>
            <w:tcW w:w="4149" w:type="dxa"/>
            <w:shd w:val="clear" w:color="auto" w:fill="auto"/>
            <w:noWrap/>
          </w:tcPr>
          <w:p w:rsidR="00595494" w:rsidRPr="006374E6" w:rsidRDefault="006374E6" w:rsidP="006374E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WARM CARD</w:t>
            </w:r>
          </w:p>
        </w:tc>
      </w:tr>
      <w:tr w:rsidR="00595494" w:rsidRPr="00B0133F" w:rsidTr="00EC77F4">
        <w:trPr>
          <w:trHeight w:val="270"/>
        </w:trPr>
        <w:tc>
          <w:tcPr>
            <w:tcW w:w="2088" w:type="dxa"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CSTS0003</w:t>
            </w:r>
          </w:p>
        </w:tc>
        <w:tc>
          <w:tcPr>
            <w:tcW w:w="2088" w:type="dxa"/>
            <w:shd w:val="clear" w:color="auto" w:fill="auto"/>
            <w:noWrap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CHST3</w:t>
            </w:r>
          </w:p>
        </w:tc>
        <w:tc>
          <w:tcPr>
            <w:tcW w:w="4149" w:type="dxa"/>
            <w:shd w:val="clear" w:color="auto" w:fill="auto"/>
            <w:noWrap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DO NOT HONOR</w:t>
            </w:r>
          </w:p>
        </w:tc>
      </w:tr>
      <w:tr w:rsidR="00595494" w:rsidRPr="00B0133F" w:rsidTr="00EC77F4">
        <w:trPr>
          <w:trHeight w:val="270"/>
        </w:trPr>
        <w:tc>
          <w:tcPr>
            <w:tcW w:w="2088" w:type="dxa"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CSTS0004</w:t>
            </w:r>
          </w:p>
        </w:tc>
        <w:tc>
          <w:tcPr>
            <w:tcW w:w="2088" w:type="dxa"/>
            <w:shd w:val="clear" w:color="auto" w:fill="auto"/>
            <w:noWrap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CHST4</w:t>
            </w:r>
          </w:p>
        </w:tc>
        <w:tc>
          <w:tcPr>
            <w:tcW w:w="4149" w:type="dxa"/>
            <w:shd w:val="clear" w:color="auto" w:fill="auto"/>
            <w:noWrap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HONOR WITH ID</w:t>
            </w:r>
          </w:p>
        </w:tc>
      </w:tr>
      <w:tr w:rsidR="00595494" w:rsidRPr="00B0133F" w:rsidTr="00EC77F4">
        <w:trPr>
          <w:trHeight w:val="270"/>
        </w:trPr>
        <w:tc>
          <w:tcPr>
            <w:tcW w:w="2088" w:type="dxa"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CSTS0005</w:t>
            </w:r>
          </w:p>
        </w:tc>
        <w:tc>
          <w:tcPr>
            <w:tcW w:w="2088" w:type="dxa"/>
            <w:shd w:val="clear" w:color="auto" w:fill="auto"/>
            <w:noWrap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CHST5</w:t>
            </w:r>
          </w:p>
        </w:tc>
        <w:tc>
          <w:tcPr>
            <w:tcW w:w="4149" w:type="dxa"/>
            <w:shd w:val="clear" w:color="auto" w:fill="auto"/>
            <w:noWrap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NOT PERMITTED</w:t>
            </w:r>
          </w:p>
        </w:tc>
      </w:tr>
      <w:tr w:rsidR="00595494" w:rsidRPr="00B0133F" w:rsidTr="00EC77F4">
        <w:trPr>
          <w:trHeight w:val="270"/>
        </w:trPr>
        <w:tc>
          <w:tcPr>
            <w:tcW w:w="2088" w:type="dxa"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CSTS0006</w:t>
            </w:r>
          </w:p>
        </w:tc>
        <w:tc>
          <w:tcPr>
            <w:tcW w:w="2088" w:type="dxa"/>
            <w:shd w:val="clear" w:color="auto" w:fill="auto"/>
            <w:noWrap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CHST6</w:t>
            </w:r>
          </w:p>
        </w:tc>
        <w:tc>
          <w:tcPr>
            <w:tcW w:w="4149" w:type="dxa"/>
            <w:shd w:val="clear" w:color="auto" w:fill="auto"/>
            <w:noWrap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LOST CARD,CAPTURE</w:t>
            </w:r>
          </w:p>
        </w:tc>
      </w:tr>
      <w:tr w:rsidR="00595494" w:rsidRPr="00B0133F" w:rsidTr="00EC77F4">
        <w:trPr>
          <w:trHeight w:val="270"/>
        </w:trPr>
        <w:tc>
          <w:tcPr>
            <w:tcW w:w="2088" w:type="dxa"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CSTS0007</w:t>
            </w:r>
          </w:p>
        </w:tc>
        <w:tc>
          <w:tcPr>
            <w:tcW w:w="2088" w:type="dxa"/>
            <w:shd w:val="clear" w:color="auto" w:fill="auto"/>
            <w:noWrap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CHST7</w:t>
            </w:r>
          </w:p>
        </w:tc>
        <w:tc>
          <w:tcPr>
            <w:tcW w:w="4149" w:type="dxa"/>
            <w:shd w:val="clear" w:color="auto" w:fill="auto"/>
            <w:noWrap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STOLEN CARD</w:t>
            </w:r>
          </w:p>
        </w:tc>
      </w:tr>
      <w:tr w:rsidR="00595494" w:rsidRPr="00B0133F" w:rsidTr="00EC77F4">
        <w:trPr>
          <w:trHeight w:val="270"/>
        </w:trPr>
        <w:tc>
          <w:tcPr>
            <w:tcW w:w="2088" w:type="dxa"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CSTS0008</w:t>
            </w:r>
          </w:p>
        </w:tc>
        <w:tc>
          <w:tcPr>
            <w:tcW w:w="2088" w:type="dxa"/>
            <w:shd w:val="clear" w:color="auto" w:fill="auto"/>
            <w:noWrap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CHST8</w:t>
            </w:r>
          </w:p>
        </w:tc>
        <w:tc>
          <w:tcPr>
            <w:tcW w:w="4149" w:type="dxa"/>
            <w:shd w:val="clear" w:color="auto" w:fill="auto"/>
            <w:noWrap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CALL SECURITY</w:t>
            </w:r>
          </w:p>
        </w:tc>
      </w:tr>
      <w:tr w:rsidR="00595494" w:rsidRPr="00B0133F" w:rsidTr="00EC77F4">
        <w:trPr>
          <w:trHeight w:val="270"/>
        </w:trPr>
        <w:tc>
          <w:tcPr>
            <w:tcW w:w="2088" w:type="dxa"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CSTS0009</w:t>
            </w:r>
          </w:p>
        </w:tc>
        <w:tc>
          <w:tcPr>
            <w:tcW w:w="2088" w:type="dxa"/>
            <w:shd w:val="clear" w:color="auto" w:fill="auto"/>
            <w:noWrap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CHST9</w:t>
            </w:r>
          </w:p>
        </w:tc>
        <w:tc>
          <w:tcPr>
            <w:tcW w:w="4149" w:type="dxa"/>
            <w:shd w:val="clear" w:color="auto" w:fill="auto"/>
            <w:noWrap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INVALID CARD</w:t>
            </w:r>
          </w:p>
        </w:tc>
      </w:tr>
      <w:tr w:rsidR="00595494" w:rsidRPr="00B87C3A" w:rsidTr="00EC77F4">
        <w:trPr>
          <w:trHeight w:val="270"/>
        </w:trPr>
        <w:tc>
          <w:tcPr>
            <w:tcW w:w="2088" w:type="dxa"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CSTS0010</w:t>
            </w:r>
          </w:p>
        </w:tc>
        <w:tc>
          <w:tcPr>
            <w:tcW w:w="2088" w:type="dxa"/>
            <w:shd w:val="clear" w:color="auto" w:fill="auto"/>
            <w:noWrap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CHST10</w:t>
            </w:r>
          </w:p>
        </w:tc>
        <w:tc>
          <w:tcPr>
            <w:tcW w:w="4149" w:type="dxa"/>
            <w:shd w:val="clear" w:color="auto" w:fill="auto"/>
            <w:noWrap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PICK UP CARD,SPECIAL CONDITION</w:t>
            </w:r>
          </w:p>
        </w:tc>
      </w:tr>
      <w:tr w:rsidR="00595494" w:rsidRPr="006374E6" w:rsidTr="00EC77F4">
        <w:trPr>
          <w:trHeight w:val="270"/>
        </w:trPr>
        <w:tc>
          <w:tcPr>
            <w:tcW w:w="2088" w:type="dxa"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CSTS0011</w:t>
            </w:r>
          </w:p>
        </w:tc>
        <w:tc>
          <w:tcPr>
            <w:tcW w:w="2088" w:type="dxa"/>
            <w:shd w:val="clear" w:color="auto" w:fill="auto"/>
            <w:noWrap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CHST11</w:t>
            </w:r>
          </w:p>
        </w:tc>
        <w:tc>
          <w:tcPr>
            <w:tcW w:w="4149" w:type="dxa"/>
            <w:shd w:val="clear" w:color="auto" w:fill="auto"/>
            <w:noWrap/>
          </w:tcPr>
          <w:p w:rsidR="00595494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CALL ACQUIRER SECURITY</w:t>
            </w:r>
          </w:p>
        </w:tc>
      </w:tr>
      <w:tr w:rsidR="006374E6" w:rsidRPr="006374E6" w:rsidTr="00EC77F4">
        <w:trPr>
          <w:trHeight w:val="270"/>
        </w:trPr>
        <w:tc>
          <w:tcPr>
            <w:tcW w:w="2088" w:type="dxa"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CSTS0012</w:t>
            </w:r>
          </w:p>
        </w:tc>
        <w:tc>
          <w:tcPr>
            <w:tcW w:w="2088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CHST12</w:t>
            </w:r>
          </w:p>
        </w:tc>
        <w:tc>
          <w:tcPr>
            <w:tcW w:w="4149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CARD IS NOT ACTIVATED</w:t>
            </w:r>
          </w:p>
        </w:tc>
      </w:tr>
      <w:tr w:rsidR="006374E6" w:rsidRPr="006374E6" w:rsidTr="00EC77F4">
        <w:trPr>
          <w:trHeight w:val="270"/>
        </w:trPr>
        <w:tc>
          <w:tcPr>
            <w:tcW w:w="2088" w:type="dxa"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CSTS0013</w:t>
            </w:r>
          </w:p>
        </w:tc>
        <w:tc>
          <w:tcPr>
            <w:tcW w:w="2088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CHST13</w:t>
            </w:r>
          </w:p>
        </w:tc>
        <w:tc>
          <w:tcPr>
            <w:tcW w:w="4149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PIN ATTEMPTS EXCEEDED</w:t>
            </w:r>
          </w:p>
        </w:tc>
      </w:tr>
      <w:tr w:rsidR="006374E6" w:rsidRPr="006374E6" w:rsidTr="00EC77F4">
        <w:trPr>
          <w:trHeight w:val="270"/>
        </w:trPr>
        <w:tc>
          <w:tcPr>
            <w:tcW w:w="2088" w:type="dxa"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CSTS0014</w:t>
            </w:r>
          </w:p>
        </w:tc>
        <w:tc>
          <w:tcPr>
            <w:tcW w:w="2088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CHST14</w:t>
            </w:r>
          </w:p>
        </w:tc>
        <w:tc>
          <w:tcPr>
            <w:tcW w:w="4149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FORCED PIN_CHANGE</w:t>
            </w:r>
          </w:p>
        </w:tc>
      </w:tr>
      <w:tr w:rsidR="006374E6" w:rsidRPr="006374E6" w:rsidTr="00EC77F4">
        <w:trPr>
          <w:trHeight w:val="270"/>
        </w:trPr>
        <w:tc>
          <w:tcPr>
            <w:tcW w:w="2088" w:type="dxa"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CSTS0015</w:t>
            </w:r>
          </w:p>
        </w:tc>
        <w:tc>
          <w:tcPr>
            <w:tcW w:w="2088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CHST15</w:t>
            </w:r>
          </w:p>
        </w:tc>
        <w:tc>
          <w:tcPr>
            <w:tcW w:w="4149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CREDIT DEBTS</w:t>
            </w:r>
          </w:p>
        </w:tc>
      </w:tr>
      <w:tr w:rsidR="006374E6" w:rsidRPr="006374E6" w:rsidTr="00EC77F4">
        <w:trPr>
          <w:trHeight w:val="270"/>
        </w:trPr>
        <w:tc>
          <w:tcPr>
            <w:tcW w:w="2088" w:type="dxa"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CSTS0017</w:t>
            </w:r>
          </w:p>
        </w:tc>
        <w:tc>
          <w:tcPr>
            <w:tcW w:w="2088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CHST17</w:t>
            </w:r>
          </w:p>
        </w:tc>
        <w:tc>
          <w:tcPr>
            <w:tcW w:w="4149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PIN ACTIVATION</w:t>
            </w:r>
          </w:p>
        </w:tc>
      </w:tr>
      <w:tr w:rsidR="006374E6" w:rsidRPr="006374E6" w:rsidTr="00EC77F4">
        <w:trPr>
          <w:trHeight w:val="270"/>
        </w:trPr>
        <w:tc>
          <w:tcPr>
            <w:tcW w:w="2088" w:type="dxa"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CSTS0018</w:t>
            </w:r>
          </w:p>
        </w:tc>
        <w:tc>
          <w:tcPr>
            <w:tcW w:w="2088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CHST18</w:t>
            </w:r>
          </w:p>
        </w:tc>
        <w:tc>
          <w:tcPr>
            <w:tcW w:w="4149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INSTANT CARD PERSONIFICATION WAITING</w:t>
            </w:r>
          </w:p>
        </w:tc>
      </w:tr>
      <w:tr w:rsidR="006374E6" w:rsidRPr="006374E6" w:rsidTr="00EC77F4">
        <w:trPr>
          <w:trHeight w:val="270"/>
        </w:trPr>
        <w:tc>
          <w:tcPr>
            <w:tcW w:w="2088" w:type="dxa"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CSTS0019</w:t>
            </w:r>
          </w:p>
        </w:tc>
        <w:tc>
          <w:tcPr>
            <w:tcW w:w="2088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CHST19</w:t>
            </w:r>
          </w:p>
        </w:tc>
        <w:tc>
          <w:tcPr>
            <w:tcW w:w="4149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FRAUD PREVENTION</w:t>
            </w:r>
          </w:p>
        </w:tc>
      </w:tr>
      <w:tr w:rsidR="006374E6" w:rsidRPr="006374E6" w:rsidTr="00EC77F4">
        <w:trPr>
          <w:trHeight w:val="270"/>
        </w:trPr>
        <w:tc>
          <w:tcPr>
            <w:tcW w:w="2088" w:type="dxa"/>
          </w:tcPr>
          <w:p w:rsidR="006374E6" w:rsidRPr="006374E6" w:rsidRDefault="006374E6" w:rsidP="006374E6">
            <w:pPr>
              <w:snapToGrid w:val="0"/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CSTS0020</w:t>
            </w:r>
          </w:p>
        </w:tc>
        <w:tc>
          <w:tcPr>
            <w:tcW w:w="2088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CHST20</w:t>
            </w:r>
          </w:p>
        </w:tc>
        <w:tc>
          <w:tcPr>
            <w:tcW w:w="4149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TEMPORARY BLOCKED BY CLIENT</w:t>
            </w:r>
          </w:p>
        </w:tc>
      </w:tr>
      <w:tr w:rsidR="006374E6" w:rsidRPr="006374E6" w:rsidTr="00EC77F4">
        <w:trPr>
          <w:trHeight w:val="270"/>
        </w:trPr>
        <w:tc>
          <w:tcPr>
            <w:tcW w:w="2088" w:type="dxa"/>
          </w:tcPr>
          <w:p w:rsidR="006374E6" w:rsidRPr="006374E6" w:rsidRDefault="006374E6" w:rsidP="006374E6">
            <w:pPr>
              <w:snapToGrid w:val="0"/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CSTS0021</w:t>
            </w:r>
          </w:p>
        </w:tc>
        <w:tc>
          <w:tcPr>
            <w:tcW w:w="2088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CHST21</w:t>
            </w:r>
          </w:p>
        </w:tc>
        <w:tc>
          <w:tcPr>
            <w:tcW w:w="4149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PERMANENT BLOCKED BY CLIENT</w:t>
            </w:r>
          </w:p>
        </w:tc>
      </w:tr>
      <w:tr w:rsidR="006374E6" w:rsidRPr="006374E6" w:rsidTr="00EC77F4">
        <w:trPr>
          <w:trHeight w:val="270"/>
        </w:trPr>
        <w:tc>
          <w:tcPr>
            <w:tcW w:w="2088" w:type="dxa"/>
          </w:tcPr>
          <w:p w:rsidR="006374E6" w:rsidRPr="006374E6" w:rsidRDefault="006374E6" w:rsidP="006374E6">
            <w:pPr>
              <w:snapToGrid w:val="0"/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CSTS0022</w:t>
            </w:r>
          </w:p>
        </w:tc>
        <w:tc>
          <w:tcPr>
            <w:tcW w:w="2088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CHST9</w:t>
            </w:r>
          </w:p>
        </w:tc>
        <w:tc>
          <w:tcPr>
            <w:tcW w:w="4149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INVALID CARD</w:t>
            </w:r>
          </w:p>
        </w:tc>
      </w:tr>
      <w:tr w:rsidR="006374E6" w:rsidRPr="006374E6" w:rsidTr="00EC77F4">
        <w:trPr>
          <w:trHeight w:val="270"/>
        </w:trPr>
        <w:tc>
          <w:tcPr>
            <w:tcW w:w="2088" w:type="dxa"/>
          </w:tcPr>
          <w:p w:rsidR="006374E6" w:rsidRPr="006374E6" w:rsidRDefault="006374E6" w:rsidP="006374E6">
            <w:pPr>
              <w:snapToGrid w:val="0"/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CSTS0023</w:t>
            </w:r>
          </w:p>
        </w:tc>
        <w:tc>
          <w:tcPr>
            <w:tcW w:w="2088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CHST9</w:t>
            </w:r>
          </w:p>
        </w:tc>
        <w:tc>
          <w:tcPr>
            <w:tcW w:w="4149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INVALID CARD</w:t>
            </w:r>
          </w:p>
        </w:tc>
      </w:tr>
      <w:tr w:rsidR="006374E6" w:rsidRPr="006374E6" w:rsidTr="00EC77F4">
        <w:trPr>
          <w:trHeight w:val="270"/>
        </w:trPr>
        <w:tc>
          <w:tcPr>
            <w:tcW w:w="2088" w:type="dxa"/>
          </w:tcPr>
          <w:p w:rsidR="006374E6" w:rsidRPr="006374E6" w:rsidRDefault="006374E6" w:rsidP="006374E6">
            <w:pPr>
              <w:snapToGrid w:val="0"/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CSTS0024</w:t>
            </w:r>
          </w:p>
        </w:tc>
        <w:tc>
          <w:tcPr>
            <w:tcW w:w="2088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CHST9</w:t>
            </w:r>
          </w:p>
        </w:tc>
        <w:tc>
          <w:tcPr>
            <w:tcW w:w="4149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INVALID CARD</w:t>
            </w:r>
          </w:p>
        </w:tc>
      </w:tr>
      <w:tr w:rsidR="006374E6" w:rsidRPr="006374E6" w:rsidTr="00EC77F4">
        <w:trPr>
          <w:trHeight w:val="270"/>
        </w:trPr>
        <w:tc>
          <w:tcPr>
            <w:tcW w:w="2088" w:type="dxa"/>
          </w:tcPr>
          <w:p w:rsidR="006374E6" w:rsidRPr="006374E6" w:rsidRDefault="006374E6" w:rsidP="006374E6">
            <w:pPr>
              <w:snapToGrid w:val="0"/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</w:rPr>
              <w:t>CSTS0025</w:t>
            </w:r>
          </w:p>
        </w:tc>
        <w:tc>
          <w:tcPr>
            <w:tcW w:w="2088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CHST9</w:t>
            </w:r>
          </w:p>
        </w:tc>
        <w:tc>
          <w:tcPr>
            <w:tcW w:w="4149" w:type="dxa"/>
            <w:shd w:val="clear" w:color="auto" w:fill="auto"/>
            <w:noWrap/>
          </w:tcPr>
          <w:p w:rsidR="006374E6" w:rsidRPr="006374E6" w:rsidRDefault="006374E6" w:rsidP="006374E6">
            <w:pPr>
              <w:snapToGrid w:val="0"/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</w:pPr>
            <w:r w:rsidRPr="006374E6">
              <w:rPr>
                <w:rFonts w:ascii="Book Antiqua" w:hAnsi="Book Antiqua" w:cs="Helv"/>
                <w:color w:val="000000"/>
                <w:sz w:val="22"/>
                <w:szCs w:val="22"/>
                <w:lang w:val="en-US" w:eastAsia="en-US"/>
              </w:rPr>
              <w:t>INVALID CARD</w:t>
            </w:r>
          </w:p>
        </w:tc>
      </w:tr>
    </w:tbl>
    <w:p w:rsidR="006374E6" w:rsidRDefault="006374E6" w:rsidP="0059549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  <w:lang w:val="en-US" w:eastAsia="en-US"/>
        </w:rPr>
      </w:pPr>
    </w:p>
    <w:p w:rsidR="00595494" w:rsidRPr="00595494" w:rsidRDefault="006374E6" w:rsidP="006374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  <w:lang w:val="en-US" w:eastAsia="en-US"/>
        </w:rPr>
      </w:pPr>
      <w:r>
        <w:rPr>
          <w:rFonts w:ascii="Helv" w:hAnsi="Helv" w:cs="Helv"/>
          <w:color w:val="000000"/>
          <w:sz w:val="20"/>
          <w:szCs w:val="20"/>
          <w:lang w:val="en-US" w:eastAsia="en-US"/>
        </w:rPr>
        <w:br w:type="textWrapping" w:clear="all"/>
      </w:r>
    </w:p>
    <w:p w:rsidR="00D565EA" w:rsidRDefault="00323D87" w:rsidP="00D565EA">
      <w:pPr>
        <w:pStyle w:val="BPC3Heading1"/>
      </w:pPr>
      <w:bookmarkStart w:id="56" w:name="_Toc301271094"/>
      <w:bookmarkStart w:id="57" w:name="_Toc410903490"/>
      <w:r>
        <w:rPr>
          <w:bCs/>
        </w:rPr>
        <w:t>POS_DATA_CODE</w:t>
      </w:r>
      <w:bookmarkEnd w:id="56"/>
      <w:bookmarkEnd w:id="57"/>
      <w:r>
        <w:t xml:space="preserve"> </w:t>
      </w:r>
    </w:p>
    <w:p w:rsidR="00304163" w:rsidRDefault="00304163" w:rsidP="00304163">
      <w:pPr>
        <w:pStyle w:val="BPC3Bodyafterheading"/>
      </w:pPr>
      <w:r>
        <w:t xml:space="preserve">Mapping field “POS Data code” from posting to </w:t>
      </w:r>
      <w:proofErr w:type="spellStart"/>
      <w:r>
        <w:t>svxp.clearing</w:t>
      </w:r>
      <w:proofErr w:type="spellEnd"/>
      <w:r>
        <w:t>.</w:t>
      </w:r>
    </w:p>
    <w:p w:rsidR="00304163" w:rsidRPr="00304163" w:rsidRDefault="00304163" w:rsidP="00304163">
      <w:pPr>
        <w:pStyle w:val="BPC3Bodyafterheading"/>
      </w:pPr>
    </w:p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2844"/>
        <w:gridCol w:w="3118"/>
        <w:gridCol w:w="3118"/>
      </w:tblGrid>
      <w:tr w:rsidR="00F72AF2" w:rsidRPr="004F29B0" w:rsidTr="00F72AF2">
        <w:trPr>
          <w:tblHeader/>
        </w:trPr>
        <w:tc>
          <w:tcPr>
            <w:tcW w:w="525" w:type="dxa"/>
            <w:tcBorders>
              <w:top w:val="thinThickSmallGap" w:sz="24" w:space="0" w:color="auto"/>
            </w:tcBorders>
            <w:shd w:val="clear" w:color="auto" w:fill="A6A6A6"/>
          </w:tcPr>
          <w:p w:rsidR="00F72AF2" w:rsidRPr="004F29B0" w:rsidRDefault="00F72AF2" w:rsidP="00775166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4F29B0">
              <w:rPr>
                <w:rFonts w:ascii="Book Antiqua" w:hAnsi="Book Antiqua"/>
                <w:b/>
                <w:sz w:val="20"/>
                <w:szCs w:val="20"/>
              </w:rPr>
              <w:lastRenderedPageBreak/>
              <w:t>№</w:t>
            </w:r>
          </w:p>
        </w:tc>
        <w:tc>
          <w:tcPr>
            <w:tcW w:w="2844" w:type="dxa"/>
            <w:tcBorders>
              <w:top w:val="thinThickSmallGap" w:sz="24" w:space="0" w:color="auto"/>
            </w:tcBorders>
            <w:shd w:val="clear" w:color="auto" w:fill="A6A6A6"/>
          </w:tcPr>
          <w:p w:rsidR="00F72AF2" w:rsidRPr="003225F1" w:rsidRDefault="003225F1" w:rsidP="00775166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3118" w:type="dxa"/>
            <w:tcBorders>
              <w:top w:val="thinThickSmallGap" w:sz="24" w:space="0" w:color="auto"/>
            </w:tcBorders>
            <w:shd w:val="clear" w:color="auto" w:fill="A6A6A6"/>
          </w:tcPr>
          <w:p w:rsidR="00F72AF2" w:rsidRPr="003225F1" w:rsidRDefault="003225F1" w:rsidP="00775166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118" w:type="dxa"/>
            <w:tcBorders>
              <w:top w:val="thinThickSmallGap" w:sz="24" w:space="0" w:color="auto"/>
            </w:tcBorders>
            <w:shd w:val="clear" w:color="auto" w:fill="A6A6A6"/>
          </w:tcPr>
          <w:p w:rsidR="00F72AF2" w:rsidRPr="00F72AF2" w:rsidRDefault="00F72AF2" w:rsidP="00775166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SVXP</w:t>
            </w:r>
          </w:p>
        </w:tc>
      </w:tr>
      <w:tr w:rsidR="00F72AF2" w:rsidTr="00F72AF2">
        <w:tc>
          <w:tcPr>
            <w:tcW w:w="525" w:type="dxa"/>
          </w:tcPr>
          <w:p w:rsidR="00F72AF2" w:rsidRPr="003D0823" w:rsidRDefault="00F72AF2" w:rsidP="00775166">
            <w:pPr>
              <w:pStyle w:val="afffff5"/>
            </w:pPr>
            <w:bookmarkStart w:id="58" w:name="_Toc288645430"/>
            <w:r w:rsidRPr="003D0823">
              <w:t>1</w:t>
            </w:r>
            <w:bookmarkEnd w:id="58"/>
          </w:p>
        </w:tc>
        <w:tc>
          <w:tcPr>
            <w:tcW w:w="2844" w:type="dxa"/>
          </w:tcPr>
          <w:p w:rsidR="00F72AF2" w:rsidRPr="004F29B0" w:rsidRDefault="00F72AF2" w:rsidP="00775166">
            <w:pPr>
              <w:pStyle w:val="afffff5"/>
            </w:pPr>
            <w:r w:rsidRPr="004F29B0">
              <w:t>Card data input capability</w:t>
            </w:r>
          </w:p>
        </w:tc>
        <w:tc>
          <w:tcPr>
            <w:tcW w:w="3118" w:type="dxa"/>
          </w:tcPr>
          <w:p w:rsidR="00F72AF2" w:rsidRPr="004F29B0" w:rsidRDefault="00F72AF2" w:rsidP="00775166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Возможность ввода данных с карты на терминале</w:t>
            </w:r>
          </w:p>
        </w:tc>
        <w:tc>
          <w:tcPr>
            <w:tcW w:w="3118" w:type="dxa"/>
          </w:tcPr>
          <w:p w:rsidR="00F72AF2" w:rsidRPr="004F29B0" w:rsidRDefault="00775166" w:rsidP="00775166">
            <w:pPr>
              <w:pStyle w:val="afffff5"/>
              <w:rPr>
                <w:lang w:val="ru-RU"/>
              </w:rPr>
            </w:pPr>
            <w:proofErr w:type="spellStart"/>
            <w:r w:rsidRPr="001E18A0">
              <w:t>card_data_input_cap</w:t>
            </w:r>
            <w:proofErr w:type="spellEnd"/>
          </w:p>
        </w:tc>
      </w:tr>
      <w:tr w:rsidR="00F72AF2" w:rsidTr="00F72AF2">
        <w:tc>
          <w:tcPr>
            <w:tcW w:w="525" w:type="dxa"/>
          </w:tcPr>
          <w:p w:rsidR="00F72AF2" w:rsidRPr="003D0823" w:rsidRDefault="00F72AF2" w:rsidP="00775166">
            <w:pPr>
              <w:pStyle w:val="afffff5"/>
            </w:pPr>
            <w:bookmarkStart w:id="59" w:name="_Toc288645433"/>
            <w:r w:rsidRPr="003D0823">
              <w:t>2</w:t>
            </w:r>
            <w:bookmarkEnd w:id="59"/>
          </w:p>
        </w:tc>
        <w:tc>
          <w:tcPr>
            <w:tcW w:w="2844" w:type="dxa"/>
          </w:tcPr>
          <w:p w:rsidR="00F72AF2" w:rsidRPr="004F29B0" w:rsidRDefault="00F72AF2" w:rsidP="00775166">
            <w:pPr>
              <w:pStyle w:val="afffff5"/>
            </w:pPr>
            <w:r w:rsidRPr="004F29B0">
              <w:t>Cardholder authentication capability</w:t>
            </w:r>
          </w:p>
        </w:tc>
        <w:tc>
          <w:tcPr>
            <w:tcW w:w="3118" w:type="dxa"/>
          </w:tcPr>
          <w:p w:rsidR="00F72AF2" w:rsidRPr="004F29B0" w:rsidRDefault="00F72AF2" w:rsidP="00775166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Возможность аутентификации владельца карты</w:t>
            </w:r>
          </w:p>
        </w:tc>
        <w:tc>
          <w:tcPr>
            <w:tcW w:w="3118" w:type="dxa"/>
          </w:tcPr>
          <w:p w:rsidR="00F72AF2" w:rsidRPr="004F29B0" w:rsidRDefault="00775166" w:rsidP="00775166">
            <w:pPr>
              <w:pStyle w:val="afffff5"/>
              <w:rPr>
                <w:lang w:val="ru-RU"/>
              </w:rPr>
            </w:pPr>
            <w:proofErr w:type="spellStart"/>
            <w:r w:rsidRPr="003C7064">
              <w:t>crdh_auth_cap</w:t>
            </w:r>
            <w:proofErr w:type="spellEnd"/>
          </w:p>
        </w:tc>
      </w:tr>
      <w:tr w:rsidR="00F72AF2" w:rsidTr="00F72AF2">
        <w:tc>
          <w:tcPr>
            <w:tcW w:w="525" w:type="dxa"/>
          </w:tcPr>
          <w:p w:rsidR="00F72AF2" w:rsidRPr="003D0823" w:rsidRDefault="00F72AF2" w:rsidP="00775166">
            <w:pPr>
              <w:pStyle w:val="afffff5"/>
            </w:pPr>
            <w:bookmarkStart w:id="60" w:name="_Toc288645436"/>
            <w:r w:rsidRPr="003D0823">
              <w:t>3</w:t>
            </w:r>
            <w:bookmarkEnd w:id="60"/>
          </w:p>
        </w:tc>
        <w:tc>
          <w:tcPr>
            <w:tcW w:w="2844" w:type="dxa"/>
          </w:tcPr>
          <w:p w:rsidR="00F72AF2" w:rsidRPr="004F29B0" w:rsidRDefault="00F72AF2" w:rsidP="00775166">
            <w:pPr>
              <w:pStyle w:val="afffff5"/>
            </w:pPr>
            <w:r w:rsidRPr="004F29B0">
              <w:t>Card capture capability</w:t>
            </w:r>
          </w:p>
        </w:tc>
        <w:tc>
          <w:tcPr>
            <w:tcW w:w="3118" w:type="dxa"/>
          </w:tcPr>
          <w:p w:rsidR="00F72AF2" w:rsidRPr="004F29B0" w:rsidRDefault="00F72AF2" w:rsidP="00775166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Возможность захвата карты</w:t>
            </w:r>
          </w:p>
        </w:tc>
        <w:tc>
          <w:tcPr>
            <w:tcW w:w="3118" w:type="dxa"/>
          </w:tcPr>
          <w:p w:rsidR="00F72AF2" w:rsidRPr="004F29B0" w:rsidRDefault="00775166" w:rsidP="00775166">
            <w:pPr>
              <w:pStyle w:val="afffff5"/>
              <w:rPr>
                <w:lang w:val="ru-RU"/>
              </w:rPr>
            </w:pPr>
            <w:proofErr w:type="spellStart"/>
            <w:r w:rsidRPr="003C7064">
              <w:t>card_capture_cap</w:t>
            </w:r>
            <w:proofErr w:type="spellEnd"/>
          </w:p>
        </w:tc>
      </w:tr>
      <w:tr w:rsidR="00F72AF2" w:rsidTr="00F72AF2">
        <w:tc>
          <w:tcPr>
            <w:tcW w:w="525" w:type="dxa"/>
          </w:tcPr>
          <w:p w:rsidR="00F72AF2" w:rsidRPr="003D0823" w:rsidRDefault="00F72AF2" w:rsidP="00775166">
            <w:pPr>
              <w:pStyle w:val="afffff5"/>
            </w:pPr>
            <w:bookmarkStart w:id="61" w:name="_Toc288645439"/>
            <w:r w:rsidRPr="003D0823">
              <w:t>4</w:t>
            </w:r>
            <w:bookmarkEnd w:id="61"/>
          </w:p>
        </w:tc>
        <w:tc>
          <w:tcPr>
            <w:tcW w:w="2844" w:type="dxa"/>
          </w:tcPr>
          <w:p w:rsidR="00F72AF2" w:rsidRPr="004F29B0" w:rsidRDefault="00F72AF2" w:rsidP="00775166">
            <w:pPr>
              <w:pStyle w:val="afffff5"/>
            </w:pPr>
            <w:r w:rsidRPr="004F29B0">
              <w:t>Operating environment</w:t>
            </w:r>
          </w:p>
        </w:tc>
        <w:tc>
          <w:tcPr>
            <w:tcW w:w="3118" w:type="dxa"/>
          </w:tcPr>
          <w:p w:rsidR="00F72AF2" w:rsidRPr="004F29B0" w:rsidRDefault="00F72AF2" w:rsidP="00775166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Функциональная среда (</w:t>
            </w:r>
            <w:r w:rsidRPr="004F29B0">
              <w:t>POS</w:t>
            </w:r>
            <w:r w:rsidRPr="004F29B0">
              <w:rPr>
                <w:lang w:val="ru-RU"/>
              </w:rPr>
              <w:t xml:space="preserve"> </w:t>
            </w:r>
            <w:r w:rsidRPr="004F29B0">
              <w:t>Condition</w:t>
            </w:r>
            <w:r w:rsidRPr="004F29B0">
              <w:rPr>
                <w:lang w:val="ru-RU"/>
              </w:rPr>
              <w:t xml:space="preserve"> </w:t>
            </w:r>
            <w:r w:rsidRPr="004F29B0">
              <w:t>Code</w:t>
            </w:r>
            <w:r w:rsidRPr="004F29B0">
              <w:rPr>
                <w:lang w:val="ru-RU"/>
              </w:rPr>
              <w:t>)</w:t>
            </w:r>
          </w:p>
        </w:tc>
        <w:tc>
          <w:tcPr>
            <w:tcW w:w="3118" w:type="dxa"/>
          </w:tcPr>
          <w:p w:rsidR="00F72AF2" w:rsidRPr="004F29B0" w:rsidRDefault="00775166" w:rsidP="00775166">
            <w:pPr>
              <w:pStyle w:val="afffff5"/>
              <w:rPr>
                <w:lang w:val="ru-RU"/>
              </w:rPr>
            </w:pPr>
            <w:proofErr w:type="spellStart"/>
            <w:r w:rsidRPr="00775166">
              <w:rPr>
                <w:lang w:val="ru-RU"/>
              </w:rPr>
              <w:t>terminal_operating_env</w:t>
            </w:r>
            <w:proofErr w:type="spellEnd"/>
          </w:p>
        </w:tc>
      </w:tr>
      <w:tr w:rsidR="00F72AF2" w:rsidTr="00F72AF2">
        <w:tc>
          <w:tcPr>
            <w:tcW w:w="525" w:type="dxa"/>
          </w:tcPr>
          <w:p w:rsidR="00F72AF2" w:rsidRPr="003D0823" w:rsidRDefault="00F72AF2" w:rsidP="00775166">
            <w:pPr>
              <w:pStyle w:val="afffff5"/>
            </w:pPr>
            <w:bookmarkStart w:id="62" w:name="_Toc288645442"/>
            <w:r w:rsidRPr="003D0823">
              <w:t>5</w:t>
            </w:r>
            <w:bookmarkEnd w:id="62"/>
          </w:p>
        </w:tc>
        <w:tc>
          <w:tcPr>
            <w:tcW w:w="2844" w:type="dxa"/>
          </w:tcPr>
          <w:p w:rsidR="00F72AF2" w:rsidRPr="004F29B0" w:rsidRDefault="00F72AF2" w:rsidP="00775166">
            <w:pPr>
              <w:pStyle w:val="afffff5"/>
            </w:pPr>
            <w:r w:rsidRPr="004F29B0">
              <w:t>Cardholder presence indicator</w:t>
            </w:r>
          </w:p>
        </w:tc>
        <w:tc>
          <w:tcPr>
            <w:tcW w:w="3118" w:type="dxa"/>
          </w:tcPr>
          <w:p w:rsidR="00F72AF2" w:rsidRPr="004F29B0" w:rsidRDefault="00F72AF2" w:rsidP="00775166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Присутствие владельца карточки</w:t>
            </w:r>
          </w:p>
        </w:tc>
        <w:tc>
          <w:tcPr>
            <w:tcW w:w="3118" w:type="dxa"/>
          </w:tcPr>
          <w:p w:rsidR="00F72AF2" w:rsidRPr="004F29B0" w:rsidRDefault="00F32397" w:rsidP="00775166">
            <w:pPr>
              <w:pStyle w:val="afffff5"/>
              <w:rPr>
                <w:lang w:val="ru-RU"/>
              </w:rPr>
            </w:pPr>
            <w:proofErr w:type="spellStart"/>
            <w:r w:rsidRPr="00F32397">
              <w:t>crdh_presence</w:t>
            </w:r>
            <w:proofErr w:type="spellEnd"/>
          </w:p>
        </w:tc>
      </w:tr>
      <w:tr w:rsidR="00F72AF2" w:rsidTr="00F72AF2">
        <w:tc>
          <w:tcPr>
            <w:tcW w:w="525" w:type="dxa"/>
          </w:tcPr>
          <w:p w:rsidR="00F72AF2" w:rsidRPr="003D0823" w:rsidRDefault="00F72AF2" w:rsidP="00775166">
            <w:pPr>
              <w:pStyle w:val="afffff5"/>
            </w:pPr>
            <w:bookmarkStart w:id="63" w:name="_Toc288645445"/>
            <w:r w:rsidRPr="003D0823">
              <w:t>6</w:t>
            </w:r>
            <w:bookmarkEnd w:id="63"/>
          </w:p>
        </w:tc>
        <w:tc>
          <w:tcPr>
            <w:tcW w:w="2844" w:type="dxa"/>
          </w:tcPr>
          <w:p w:rsidR="00F72AF2" w:rsidRPr="004F29B0" w:rsidRDefault="00F72AF2" w:rsidP="00775166">
            <w:pPr>
              <w:pStyle w:val="afffff5"/>
            </w:pPr>
            <w:r w:rsidRPr="004F29B0">
              <w:t>Card presence</w:t>
            </w:r>
          </w:p>
        </w:tc>
        <w:tc>
          <w:tcPr>
            <w:tcW w:w="3118" w:type="dxa"/>
          </w:tcPr>
          <w:p w:rsidR="00F72AF2" w:rsidRPr="004F29B0" w:rsidRDefault="00F72AF2" w:rsidP="00775166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Наличие карточки</w:t>
            </w:r>
          </w:p>
        </w:tc>
        <w:tc>
          <w:tcPr>
            <w:tcW w:w="3118" w:type="dxa"/>
          </w:tcPr>
          <w:p w:rsidR="00F72AF2" w:rsidRPr="004F29B0" w:rsidRDefault="00F32397" w:rsidP="00775166">
            <w:pPr>
              <w:pStyle w:val="afffff5"/>
              <w:rPr>
                <w:lang w:val="ru-RU"/>
              </w:rPr>
            </w:pPr>
            <w:proofErr w:type="spellStart"/>
            <w:r w:rsidRPr="00F32397">
              <w:t>card_presence</w:t>
            </w:r>
            <w:proofErr w:type="spellEnd"/>
          </w:p>
        </w:tc>
      </w:tr>
      <w:tr w:rsidR="00F72AF2" w:rsidTr="00F72AF2">
        <w:tc>
          <w:tcPr>
            <w:tcW w:w="525" w:type="dxa"/>
          </w:tcPr>
          <w:p w:rsidR="00F72AF2" w:rsidRPr="003D0823" w:rsidRDefault="00F72AF2" w:rsidP="00775166">
            <w:pPr>
              <w:pStyle w:val="afffff5"/>
            </w:pPr>
            <w:bookmarkStart w:id="64" w:name="_Toc288645448"/>
            <w:r w:rsidRPr="003D0823">
              <w:t>7</w:t>
            </w:r>
            <w:bookmarkEnd w:id="64"/>
          </w:p>
        </w:tc>
        <w:tc>
          <w:tcPr>
            <w:tcW w:w="2844" w:type="dxa"/>
          </w:tcPr>
          <w:p w:rsidR="00F72AF2" w:rsidRPr="004F29B0" w:rsidRDefault="00F72AF2" w:rsidP="00775166">
            <w:pPr>
              <w:pStyle w:val="afffff5"/>
            </w:pPr>
            <w:r w:rsidRPr="004F29B0">
              <w:t>Card data input mode</w:t>
            </w:r>
          </w:p>
        </w:tc>
        <w:tc>
          <w:tcPr>
            <w:tcW w:w="3118" w:type="dxa"/>
          </w:tcPr>
          <w:p w:rsidR="00F72AF2" w:rsidRPr="004F29B0" w:rsidRDefault="00F72AF2" w:rsidP="00775166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Способ ввода данных с карточек</w:t>
            </w:r>
          </w:p>
        </w:tc>
        <w:tc>
          <w:tcPr>
            <w:tcW w:w="3118" w:type="dxa"/>
          </w:tcPr>
          <w:p w:rsidR="00F72AF2" w:rsidRPr="004F29B0" w:rsidRDefault="00775166" w:rsidP="00775166">
            <w:pPr>
              <w:pStyle w:val="afffff5"/>
              <w:rPr>
                <w:lang w:val="ru-RU"/>
              </w:rPr>
            </w:pPr>
            <w:proofErr w:type="spellStart"/>
            <w:r w:rsidRPr="001E18A0">
              <w:t>card_data_input_mode</w:t>
            </w:r>
            <w:proofErr w:type="spellEnd"/>
          </w:p>
        </w:tc>
      </w:tr>
      <w:tr w:rsidR="00F72AF2" w:rsidTr="00F72AF2">
        <w:tc>
          <w:tcPr>
            <w:tcW w:w="525" w:type="dxa"/>
          </w:tcPr>
          <w:p w:rsidR="00F72AF2" w:rsidRPr="003D0823" w:rsidRDefault="00F72AF2" w:rsidP="00775166">
            <w:pPr>
              <w:pStyle w:val="afffff5"/>
            </w:pPr>
            <w:bookmarkStart w:id="65" w:name="_Toc288645451"/>
            <w:r w:rsidRPr="003D0823">
              <w:t>8</w:t>
            </w:r>
            <w:bookmarkEnd w:id="65"/>
          </w:p>
        </w:tc>
        <w:tc>
          <w:tcPr>
            <w:tcW w:w="2844" w:type="dxa"/>
          </w:tcPr>
          <w:p w:rsidR="00F72AF2" w:rsidRPr="004F29B0" w:rsidRDefault="00F72AF2" w:rsidP="00775166">
            <w:pPr>
              <w:pStyle w:val="afffff5"/>
            </w:pPr>
            <w:r w:rsidRPr="004F29B0">
              <w:t>Cardholder authentication method</w:t>
            </w:r>
          </w:p>
        </w:tc>
        <w:tc>
          <w:tcPr>
            <w:tcW w:w="3118" w:type="dxa"/>
          </w:tcPr>
          <w:p w:rsidR="00F72AF2" w:rsidRPr="004F29B0" w:rsidRDefault="00F72AF2" w:rsidP="00775166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Метод аутентификации держателя карты</w:t>
            </w:r>
          </w:p>
        </w:tc>
        <w:tc>
          <w:tcPr>
            <w:tcW w:w="3118" w:type="dxa"/>
          </w:tcPr>
          <w:p w:rsidR="00F72AF2" w:rsidRPr="004F29B0" w:rsidRDefault="00775166" w:rsidP="00775166">
            <w:pPr>
              <w:pStyle w:val="afffff5"/>
              <w:rPr>
                <w:lang w:val="ru-RU"/>
              </w:rPr>
            </w:pPr>
            <w:proofErr w:type="spellStart"/>
            <w:r w:rsidRPr="003C7064">
              <w:t>crdh_auth_method</w:t>
            </w:r>
            <w:proofErr w:type="spellEnd"/>
          </w:p>
        </w:tc>
      </w:tr>
      <w:tr w:rsidR="00F72AF2" w:rsidTr="00F72AF2">
        <w:tc>
          <w:tcPr>
            <w:tcW w:w="525" w:type="dxa"/>
          </w:tcPr>
          <w:p w:rsidR="00F72AF2" w:rsidRPr="003D0823" w:rsidRDefault="00F72AF2" w:rsidP="00775166">
            <w:pPr>
              <w:pStyle w:val="afffff5"/>
            </w:pPr>
            <w:bookmarkStart w:id="66" w:name="_Toc288645454"/>
            <w:r w:rsidRPr="003D0823">
              <w:t>9</w:t>
            </w:r>
            <w:bookmarkEnd w:id="66"/>
          </w:p>
        </w:tc>
        <w:tc>
          <w:tcPr>
            <w:tcW w:w="2844" w:type="dxa"/>
          </w:tcPr>
          <w:p w:rsidR="00F72AF2" w:rsidRPr="004F29B0" w:rsidRDefault="00F72AF2" w:rsidP="00775166">
            <w:pPr>
              <w:pStyle w:val="afffff5"/>
            </w:pPr>
            <w:r w:rsidRPr="004F29B0">
              <w:t>Cardholder authentication entity</w:t>
            </w:r>
          </w:p>
        </w:tc>
        <w:tc>
          <w:tcPr>
            <w:tcW w:w="3118" w:type="dxa"/>
          </w:tcPr>
          <w:p w:rsidR="00F72AF2" w:rsidRPr="004F29B0" w:rsidRDefault="00F72AF2" w:rsidP="00775166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Способ аутентификации владельца карточки</w:t>
            </w:r>
          </w:p>
        </w:tc>
        <w:tc>
          <w:tcPr>
            <w:tcW w:w="3118" w:type="dxa"/>
          </w:tcPr>
          <w:p w:rsidR="00F72AF2" w:rsidRPr="004F29B0" w:rsidRDefault="00775166" w:rsidP="00775166">
            <w:pPr>
              <w:pStyle w:val="afffff5"/>
              <w:rPr>
                <w:lang w:val="ru-RU"/>
              </w:rPr>
            </w:pPr>
            <w:proofErr w:type="spellStart"/>
            <w:r w:rsidRPr="003C7064">
              <w:t>crdh_auth_entity</w:t>
            </w:r>
            <w:proofErr w:type="spellEnd"/>
          </w:p>
        </w:tc>
      </w:tr>
      <w:tr w:rsidR="00F72AF2" w:rsidTr="00F72AF2">
        <w:tc>
          <w:tcPr>
            <w:tcW w:w="525" w:type="dxa"/>
          </w:tcPr>
          <w:p w:rsidR="00F72AF2" w:rsidRPr="003D0823" w:rsidRDefault="00F72AF2" w:rsidP="00775166">
            <w:pPr>
              <w:pStyle w:val="afffff5"/>
            </w:pPr>
            <w:bookmarkStart w:id="67" w:name="_Toc288645457"/>
            <w:r w:rsidRPr="003D0823">
              <w:t>10</w:t>
            </w:r>
            <w:bookmarkEnd w:id="67"/>
          </w:p>
        </w:tc>
        <w:tc>
          <w:tcPr>
            <w:tcW w:w="2844" w:type="dxa"/>
          </w:tcPr>
          <w:p w:rsidR="00F72AF2" w:rsidRPr="004F29B0" w:rsidRDefault="00F72AF2" w:rsidP="00775166">
            <w:pPr>
              <w:pStyle w:val="afffff5"/>
            </w:pPr>
            <w:r w:rsidRPr="004F29B0">
              <w:t>Card data output capability</w:t>
            </w:r>
          </w:p>
        </w:tc>
        <w:tc>
          <w:tcPr>
            <w:tcW w:w="3118" w:type="dxa"/>
          </w:tcPr>
          <w:p w:rsidR="00F72AF2" w:rsidRPr="004F29B0" w:rsidRDefault="00F72AF2" w:rsidP="00775166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Возможность вывода данных на карту</w:t>
            </w:r>
          </w:p>
        </w:tc>
        <w:tc>
          <w:tcPr>
            <w:tcW w:w="3118" w:type="dxa"/>
          </w:tcPr>
          <w:p w:rsidR="00F72AF2" w:rsidRPr="004F29B0" w:rsidRDefault="00775166" w:rsidP="00775166">
            <w:pPr>
              <w:pStyle w:val="afffff5"/>
              <w:rPr>
                <w:lang w:val="ru-RU"/>
              </w:rPr>
            </w:pPr>
            <w:proofErr w:type="spellStart"/>
            <w:r w:rsidRPr="001E18A0">
              <w:t>card_data_output_cap</w:t>
            </w:r>
            <w:proofErr w:type="spellEnd"/>
          </w:p>
        </w:tc>
      </w:tr>
      <w:tr w:rsidR="00F72AF2" w:rsidTr="00F72AF2">
        <w:tc>
          <w:tcPr>
            <w:tcW w:w="525" w:type="dxa"/>
          </w:tcPr>
          <w:p w:rsidR="00F72AF2" w:rsidRPr="003D0823" w:rsidRDefault="00F72AF2" w:rsidP="00775166">
            <w:pPr>
              <w:pStyle w:val="afffff5"/>
            </w:pPr>
            <w:bookmarkStart w:id="68" w:name="_Toc288645461"/>
            <w:r w:rsidRPr="003D0823">
              <w:t>11</w:t>
            </w:r>
            <w:bookmarkEnd w:id="68"/>
          </w:p>
        </w:tc>
        <w:tc>
          <w:tcPr>
            <w:tcW w:w="2844" w:type="dxa"/>
          </w:tcPr>
          <w:p w:rsidR="00F72AF2" w:rsidRPr="004F29B0" w:rsidRDefault="00F72AF2" w:rsidP="00775166">
            <w:pPr>
              <w:pStyle w:val="afffff5"/>
            </w:pPr>
            <w:r w:rsidRPr="004F29B0">
              <w:t>Terminal output capability</w:t>
            </w:r>
          </w:p>
        </w:tc>
        <w:tc>
          <w:tcPr>
            <w:tcW w:w="3118" w:type="dxa"/>
          </w:tcPr>
          <w:p w:rsidR="00F72AF2" w:rsidRPr="004F29B0" w:rsidRDefault="00F72AF2" w:rsidP="00775166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Возможность вывода с терминала</w:t>
            </w:r>
          </w:p>
        </w:tc>
        <w:tc>
          <w:tcPr>
            <w:tcW w:w="3118" w:type="dxa"/>
          </w:tcPr>
          <w:p w:rsidR="00F72AF2" w:rsidRPr="004F29B0" w:rsidRDefault="00775166" w:rsidP="00775166">
            <w:pPr>
              <w:pStyle w:val="afffff5"/>
              <w:rPr>
                <w:lang w:val="ru-RU"/>
              </w:rPr>
            </w:pPr>
            <w:proofErr w:type="spellStart"/>
            <w:r w:rsidRPr="003C7064">
              <w:t>terminal_output_cap</w:t>
            </w:r>
            <w:proofErr w:type="spellEnd"/>
          </w:p>
        </w:tc>
      </w:tr>
      <w:tr w:rsidR="00F72AF2" w:rsidTr="00F72AF2">
        <w:tc>
          <w:tcPr>
            <w:tcW w:w="525" w:type="dxa"/>
          </w:tcPr>
          <w:p w:rsidR="00F72AF2" w:rsidRPr="003D0823" w:rsidRDefault="00F72AF2" w:rsidP="00775166">
            <w:pPr>
              <w:pStyle w:val="afffff5"/>
            </w:pPr>
            <w:bookmarkStart w:id="69" w:name="_Toc288645465"/>
            <w:r w:rsidRPr="003D0823">
              <w:t>12</w:t>
            </w:r>
            <w:bookmarkEnd w:id="69"/>
          </w:p>
        </w:tc>
        <w:tc>
          <w:tcPr>
            <w:tcW w:w="2844" w:type="dxa"/>
          </w:tcPr>
          <w:p w:rsidR="00F72AF2" w:rsidRPr="004F29B0" w:rsidRDefault="00F72AF2" w:rsidP="00775166">
            <w:pPr>
              <w:pStyle w:val="afffff5"/>
            </w:pPr>
            <w:r w:rsidRPr="004F29B0">
              <w:t>PIN capture capability</w:t>
            </w:r>
          </w:p>
        </w:tc>
        <w:tc>
          <w:tcPr>
            <w:tcW w:w="3118" w:type="dxa"/>
          </w:tcPr>
          <w:p w:rsidR="00F72AF2" w:rsidRPr="004F29B0" w:rsidRDefault="00F72AF2" w:rsidP="00775166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Возможность приема индивидуального идентификационного номера</w:t>
            </w:r>
          </w:p>
        </w:tc>
        <w:tc>
          <w:tcPr>
            <w:tcW w:w="3118" w:type="dxa"/>
          </w:tcPr>
          <w:p w:rsidR="00F72AF2" w:rsidRPr="004F29B0" w:rsidRDefault="00775166" w:rsidP="00775166">
            <w:pPr>
              <w:pStyle w:val="afffff5"/>
              <w:rPr>
                <w:lang w:val="ru-RU"/>
              </w:rPr>
            </w:pPr>
            <w:proofErr w:type="spellStart"/>
            <w:r w:rsidRPr="003C7064">
              <w:t>pin_capture_cap</w:t>
            </w:r>
            <w:proofErr w:type="spellEnd"/>
          </w:p>
        </w:tc>
      </w:tr>
    </w:tbl>
    <w:p w:rsidR="00F72AF2" w:rsidRDefault="00F72AF2" w:rsidP="00F72AF2">
      <w:pPr>
        <w:pStyle w:val="BPC3Bodyafterheading"/>
      </w:pPr>
    </w:p>
    <w:p w:rsidR="0036491B" w:rsidRDefault="0036491B" w:rsidP="0036491B">
      <w:pPr>
        <w:pStyle w:val="2"/>
      </w:pPr>
      <w:bookmarkStart w:id="70" w:name="_Toc301266642"/>
      <w:bookmarkStart w:id="71" w:name="_Toc301271097"/>
      <w:r w:rsidRPr="008A2A04">
        <w:t>Card</w:t>
      </w:r>
      <w:r w:rsidRPr="004F29B0">
        <w:t xml:space="preserve"> </w:t>
      </w:r>
      <w:r w:rsidRPr="008A2A04">
        <w:t>data</w:t>
      </w:r>
      <w:r w:rsidRPr="004F29B0">
        <w:t xml:space="preserve"> </w:t>
      </w:r>
      <w:r w:rsidRPr="008A2A04">
        <w:t>input</w:t>
      </w:r>
      <w:r w:rsidRPr="004F29B0">
        <w:t xml:space="preserve"> </w:t>
      </w:r>
      <w:r w:rsidRPr="008A2A04">
        <w:t>capability</w:t>
      </w:r>
      <w:bookmarkEnd w:id="70"/>
      <w:bookmarkEnd w:id="71"/>
    </w:p>
    <w:tbl>
      <w:tblPr>
        <w:tblW w:w="7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828"/>
        <w:gridCol w:w="2854"/>
      </w:tblGrid>
      <w:tr w:rsidR="00C308A8" w:rsidRPr="001E18A0" w:rsidTr="00C308A8">
        <w:trPr>
          <w:tblHeader/>
        </w:trPr>
        <w:tc>
          <w:tcPr>
            <w:tcW w:w="817" w:type="dxa"/>
            <w:tcBorders>
              <w:top w:val="thinThickSmallGap" w:sz="24" w:space="0" w:color="auto"/>
            </w:tcBorders>
            <w:shd w:val="clear" w:color="auto" w:fill="A6A6A6"/>
          </w:tcPr>
          <w:p w:rsidR="00C308A8" w:rsidRPr="00DD11C7" w:rsidRDefault="00DD11C7" w:rsidP="00EA3A8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3828" w:type="dxa"/>
            <w:tcBorders>
              <w:top w:val="thinThickSmallGap" w:sz="24" w:space="0" w:color="auto"/>
            </w:tcBorders>
            <w:shd w:val="clear" w:color="auto" w:fill="A6A6A6"/>
          </w:tcPr>
          <w:p w:rsidR="00C308A8" w:rsidRPr="00DD11C7" w:rsidRDefault="00DD11C7" w:rsidP="00EA3A8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854" w:type="dxa"/>
            <w:tcBorders>
              <w:top w:val="thinThickSmallGap" w:sz="24" w:space="0" w:color="auto"/>
            </w:tcBorders>
            <w:shd w:val="clear" w:color="auto" w:fill="A6A6A6"/>
          </w:tcPr>
          <w:p w:rsidR="00C308A8" w:rsidRPr="001E18A0" w:rsidRDefault="00C308A8" w:rsidP="00EA3A8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proofErr w:type="spellStart"/>
            <w:r w:rsidRPr="001E18A0">
              <w:rPr>
                <w:lang w:val="en-US"/>
              </w:rPr>
              <w:t>card_data_input_cap</w:t>
            </w:r>
            <w:proofErr w:type="spellEnd"/>
          </w:p>
        </w:tc>
      </w:tr>
      <w:tr w:rsidR="00C308A8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0</w:t>
            </w:r>
          </w:p>
        </w:tc>
        <w:tc>
          <w:tcPr>
            <w:tcW w:w="382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Неизвестно</w:t>
            </w:r>
          </w:p>
        </w:tc>
        <w:tc>
          <w:tcPr>
            <w:tcW w:w="285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AB117C">
              <w:rPr>
                <w:lang w:val="ru-RU"/>
              </w:rPr>
              <w:t>F2210000</w:t>
            </w:r>
          </w:p>
        </w:tc>
      </w:tr>
      <w:tr w:rsidR="00C308A8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1</w:t>
            </w:r>
          </w:p>
        </w:tc>
        <w:tc>
          <w:tcPr>
            <w:tcW w:w="382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Ручной ввод, терминал отсутствует</w:t>
            </w:r>
          </w:p>
        </w:tc>
        <w:tc>
          <w:tcPr>
            <w:tcW w:w="285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AB117C">
              <w:rPr>
                <w:lang w:val="ru-RU"/>
              </w:rPr>
              <w:t>F2210001</w:t>
            </w:r>
          </w:p>
        </w:tc>
      </w:tr>
      <w:tr w:rsidR="00C308A8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2</w:t>
            </w:r>
          </w:p>
        </w:tc>
        <w:tc>
          <w:tcPr>
            <w:tcW w:w="382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Чтение магнитной полосы</w:t>
            </w:r>
          </w:p>
        </w:tc>
        <w:tc>
          <w:tcPr>
            <w:tcW w:w="285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AB117C">
              <w:rPr>
                <w:lang w:val="ru-RU"/>
              </w:rPr>
              <w:t>F2210002</w:t>
            </w:r>
          </w:p>
        </w:tc>
      </w:tr>
      <w:tr w:rsidR="00C308A8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3</w:t>
            </w:r>
          </w:p>
        </w:tc>
        <w:tc>
          <w:tcPr>
            <w:tcW w:w="382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 xml:space="preserve">Чтение </w:t>
            </w:r>
            <w:proofErr w:type="spellStart"/>
            <w:r w:rsidRPr="004F29B0">
              <w:rPr>
                <w:lang w:val="ru-RU"/>
              </w:rPr>
              <w:t>штрихкода</w:t>
            </w:r>
            <w:proofErr w:type="spellEnd"/>
          </w:p>
        </w:tc>
        <w:tc>
          <w:tcPr>
            <w:tcW w:w="285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AB117C">
              <w:rPr>
                <w:lang w:val="ru-RU"/>
              </w:rPr>
              <w:t>F2210003</w:t>
            </w:r>
          </w:p>
        </w:tc>
      </w:tr>
      <w:tr w:rsidR="00C308A8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4</w:t>
            </w:r>
          </w:p>
        </w:tc>
        <w:tc>
          <w:tcPr>
            <w:tcW w:w="3828" w:type="dxa"/>
          </w:tcPr>
          <w:p w:rsidR="00C308A8" w:rsidRPr="004F29B0" w:rsidRDefault="00C308A8" w:rsidP="00EA3A83">
            <w:pPr>
              <w:pStyle w:val="afffff5"/>
            </w:pPr>
            <w:r w:rsidRPr="004F29B0">
              <w:t>OCR (</w:t>
            </w:r>
            <w:r w:rsidRPr="004F29B0">
              <w:rPr>
                <w:lang w:val="ru-RU"/>
              </w:rPr>
              <w:t>оптическое распознавание образов</w:t>
            </w:r>
            <w:r w:rsidRPr="004F29B0">
              <w:t>)</w:t>
            </w:r>
          </w:p>
        </w:tc>
        <w:tc>
          <w:tcPr>
            <w:tcW w:w="2854" w:type="dxa"/>
          </w:tcPr>
          <w:p w:rsidR="00C308A8" w:rsidRPr="004F29B0" w:rsidRDefault="00C308A8" w:rsidP="00EA3A83">
            <w:pPr>
              <w:pStyle w:val="afffff5"/>
            </w:pPr>
            <w:r w:rsidRPr="00AB117C">
              <w:t>F2210004</w:t>
            </w:r>
          </w:p>
        </w:tc>
      </w:tr>
      <w:tr w:rsidR="00C308A8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lastRenderedPageBreak/>
              <w:t>5</w:t>
            </w:r>
          </w:p>
        </w:tc>
        <w:tc>
          <w:tcPr>
            <w:tcW w:w="3828" w:type="dxa"/>
          </w:tcPr>
          <w:p w:rsidR="00C308A8" w:rsidRDefault="00C308A8" w:rsidP="00EA3A83">
            <w:pPr>
              <w:pStyle w:val="afffff5"/>
            </w:pPr>
            <w:r w:rsidRPr="004F29B0">
              <w:rPr>
                <w:lang w:val="ru-RU"/>
              </w:rPr>
              <w:t>Чтение чипа, магнитной полосы</w:t>
            </w:r>
          </w:p>
        </w:tc>
        <w:tc>
          <w:tcPr>
            <w:tcW w:w="285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AB117C">
              <w:rPr>
                <w:lang w:val="ru-RU"/>
              </w:rPr>
              <w:t>F221000D</w:t>
            </w:r>
          </w:p>
        </w:tc>
      </w:tr>
      <w:tr w:rsidR="00C308A8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6</w:t>
            </w:r>
          </w:p>
        </w:tc>
        <w:tc>
          <w:tcPr>
            <w:tcW w:w="382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Ручной ввод с использованием терминала</w:t>
            </w:r>
          </w:p>
        </w:tc>
        <w:tc>
          <w:tcPr>
            <w:tcW w:w="285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AB117C">
              <w:rPr>
                <w:lang w:val="ru-RU"/>
              </w:rPr>
              <w:t>F2210006</w:t>
            </w:r>
          </w:p>
        </w:tc>
      </w:tr>
      <w:tr w:rsidR="00C308A8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7</w:t>
            </w:r>
          </w:p>
        </w:tc>
        <w:tc>
          <w:tcPr>
            <w:tcW w:w="382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Чтение магнитной полосы и ручной ввод с использованием терминала</w:t>
            </w:r>
          </w:p>
        </w:tc>
        <w:tc>
          <w:tcPr>
            <w:tcW w:w="285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AB117C">
              <w:rPr>
                <w:lang w:val="ru-RU"/>
              </w:rPr>
              <w:t>F221000B</w:t>
            </w:r>
          </w:p>
        </w:tc>
      </w:tr>
      <w:tr w:rsidR="00C308A8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8</w:t>
            </w:r>
          </w:p>
        </w:tc>
        <w:tc>
          <w:tcPr>
            <w:tcW w:w="382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Чтение магнитной полосы, чипа и ручной ввод с использованием терминала</w:t>
            </w:r>
          </w:p>
        </w:tc>
        <w:tc>
          <w:tcPr>
            <w:tcW w:w="285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AB117C">
              <w:rPr>
                <w:lang w:val="ru-RU"/>
              </w:rPr>
              <w:t>F221000C</w:t>
            </w:r>
          </w:p>
        </w:tc>
      </w:tr>
      <w:tr w:rsidR="00C308A8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9</w:t>
            </w:r>
          </w:p>
        </w:tc>
        <w:tc>
          <w:tcPr>
            <w:tcW w:w="382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Бесконтактное чтение данных</w:t>
            </w:r>
          </w:p>
        </w:tc>
        <w:tc>
          <w:tcPr>
            <w:tcW w:w="285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AB117C">
              <w:rPr>
                <w:lang w:val="ru-RU"/>
              </w:rPr>
              <w:t>F2210005</w:t>
            </w:r>
          </w:p>
        </w:tc>
      </w:tr>
    </w:tbl>
    <w:p w:rsidR="0036491B" w:rsidRDefault="0036491B" w:rsidP="0036491B">
      <w:pPr>
        <w:pStyle w:val="2"/>
      </w:pPr>
      <w:bookmarkStart w:id="72" w:name="_Toc301266643"/>
      <w:bookmarkStart w:id="73" w:name="_Toc301271098"/>
      <w:r w:rsidRPr="008A2A04">
        <w:t>Cardholder authentication capability</w:t>
      </w:r>
      <w:bookmarkEnd w:id="72"/>
      <w:bookmarkEnd w:id="73"/>
    </w:p>
    <w:p w:rsidR="0036491B" w:rsidRPr="001E45D2" w:rsidRDefault="0036491B" w:rsidP="0036491B">
      <w:pPr>
        <w:pStyle w:val="a1"/>
      </w:pPr>
    </w:p>
    <w:tbl>
      <w:tblPr>
        <w:tblW w:w="7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828"/>
        <w:gridCol w:w="2854"/>
      </w:tblGrid>
      <w:tr w:rsidR="00DD11C7" w:rsidRPr="004F29B0" w:rsidTr="00C308A8">
        <w:trPr>
          <w:tblHeader/>
        </w:trPr>
        <w:tc>
          <w:tcPr>
            <w:tcW w:w="817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B22FC4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3828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854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4F29B0" w:rsidRDefault="00DD11C7" w:rsidP="00EA3A8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proofErr w:type="spellStart"/>
            <w:r w:rsidRPr="003C7064">
              <w:t>crdh_auth_cap</w:t>
            </w:r>
            <w:proofErr w:type="spellEnd"/>
          </w:p>
        </w:tc>
      </w:tr>
      <w:tr w:rsidR="00C308A8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0</w:t>
            </w:r>
          </w:p>
        </w:tc>
        <w:tc>
          <w:tcPr>
            <w:tcW w:w="382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Возможность электронной аутентификации отсутствует</w:t>
            </w:r>
          </w:p>
        </w:tc>
        <w:tc>
          <w:tcPr>
            <w:tcW w:w="285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5B652D">
              <w:rPr>
                <w:lang w:val="ru-RU"/>
              </w:rPr>
              <w:t>F2220000</w:t>
            </w:r>
          </w:p>
        </w:tc>
      </w:tr>
      <w:tr w:rsidR="00C308A8" w:rsidRPr="000D5076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1</w:t>
            </w:r>
          </w:p>
        </w:tc>
        <w:tc>
          <w:tcPr>
            <w:tcW w:w="382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 xml:space="preserve">Присутствует возможность аутентификации с использованием </w:t>
            </w:r>
            <w:r w:rsidRPr="004F29B0">
              <w:t>PIN</w:t>
            </w:r>
          </w:p>
        </w:tc>
        <w:tc>
          <w:tcPr>
            <w:tcW w:w="285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5B652D">
              <w:rPr>
                <w:lang w:val="ru-RU"/>
              </w:rPr>
              <w:t>F2220001</w:t>
            </w:r>
          </w:p>
        </w:tc>
      </w:tr>
      <w:tr w:rsidR="00C308A8" w:rsidRPr="000D5076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2</w:t>
            </w:r>
          </w:p>
        </w:tc>
        <w:tc>
          <w:tcPr>
            <w:tcW w:w="382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ЭЦП</w:t>
            </w:r>
          </w:p>
        </w:tc>
        <w:tc>
          <w:tcPr>
            <w:tcW w:w="285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5B652D">
              <w:rPr>
                <w:lang w:val="ru-RU"/>
              </w:rPr>
              <w:t>F2220002</w:t>
            </w:r>
          </w:p>
        </w:tc>
      </w:tr>
      <w:tr w:rsidR="00C308A8" w:rsidRPr="000D5076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3</w:t>
            </w:r>
          </w:p>
        </w:tc>
        <w:tc>
          <w:tcPr>
            <w:tcW w:w="382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Биометрическая аутентификация</w:t>
            </w:r>
          </w:p>
        </w:tc>
        <w:tc>
          <w:tcPr>
            <w:tcW w:w="285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5B652D">
              <w:rPr>
                <w:lang w:val="ru-RU"/>
              </w:rPr>
              <w:t>F2220006</w:t>
            </w:r>
          </w:p>
        </w:tc>
      </w:tr>
      <w:tr w:rsidR="00C308A8" w:rsidRPr="000D5076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4</w:t>
            </w:r>
          </w:p>
        </w:tc>
        <w:tc>
          <w:tcPr>
            <w:tcW w:w="382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???</w:t>
            </w:r>
          </w:p>
        </w:tc>
        <w:tc>
          <w:tcPr>
            <w:tcW w:w="285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5B652D">
              <w:rPr>
                <w:lang w:val="ru-RU"/>
              </w:rPr>
              <w:t>F2220006</w:t>
            </w:r>
          </w:p>
        </w:tc>
      </w:tr>
      <w:tr w:rsidR="00C308A8" w:rsidRPr="000D5076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5</w:t>
            </w:r>
          </w:p>
        </w:tc>
        <w:tc>
          <w:tcPr>
            <w:tcW w:w="382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Электронная аутентификация</w:t>
            </w:r>
          </w:p>
        </w:tc>
        <w:tc>
          <w:tcPr>
            <w:tcW w:w="285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5B652D">
              <w:rPr>
                <w:lang w:val="ru-RU"/>
              </w:rPr>
              <w:t>F2220006</w:t>
            </w:r>
          </w:p>
        </w:tc>
      </w:tr>
      <w:tr w:rsidR="00C308A8" w:rsidRPr="000D5076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6</w:t>
            </w:r>
          </w:p>
        </w:tc>
        <w:tc>
          <w:tcPr>
            <w:tcW w:w="382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Другой способ аутентификации</w:t>
            </w:r>
          </w:p>
        </w:tc>
        <w:tc>
          <w:tcPr>
            <w:tcW w:w="285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5B652D">
              <w:rPr>
                <w:lang w:val="ru-RU"/>
              </w:rPr>
              <w:t>F2220006</w:t>
            </w:r>
          </w:p>
        </w:tc>
      </w:tr>
    </w:tbl>
    <w:p w:rsidR="0036491B" w:rsidRDefault="0036491B" w:rsidP="0036491B">
      <w:pPr>
        <w:pStyle w:val="2"/>
      </w:pPr>
      <w:bookmarkStart w:id="74" w:name="_Toc301266644"/>
      <w:bookmarkStart w:id="75" w:name="_Toc301271099"/>
      <w:r w:rsidRPr="008A2A04">
        <w:t>Card capture capability</w:t>
      </w:r>
      <w:bookmarkEnd w:id="74"/>
      <w:bookmarkEnd w:id="75"/>
    </w:p>
    <w:p w:rsidR="0036491B" w:rsidRPr="001E45D2" w:rsidRDefault="0036491B" w:rsidP="0036491B">
      <w:pPr>
        <w:pStyle w:val="a1"/>
      </w:pPr>
    </w:p>
    <w:tbl>
      <w:tblPr>
        <w:tblW w:w="7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828"/>
        <w:gridCol w:w="2854"/>
      </w:tblGrid>
      <w:tr w:rsidR="00DD11C7" w:rsidRPr="004F29B0" w:rsidTr="00C308A8">
        <w:trPr>
          <w:tblHeader/>
        </w:trPr>
        <w:tc>
          <w:tcPr>
            <w:tcW w:w="817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3828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854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4F29B0" w:rsidRDefault="00DD11C7" w:rsidP="00EA3A8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proofErr w:type="spellStart"/>
            <w:r w:rsidRPr="003C7064">
              <w:t>card_capture_cap</w:t>
            </w:r>
            <w:proofErr w:type="spellEnd"/>
          </w:p>
        </w:tc>
      </w:tr>
      <w:tr w:rsidR="00C308A8" w:rsidTr="00C308A8">
        <w:tc>
          <w:tcPr>
            <w:tcW w:w="817" w:type="dxa"/>
          </w:tcPr>
          <w:p w:rsidR="00C308A8" w:rsidRDefault="00C308A8" w:rsidP="00EA3A83">
            <w:pPr>
              <w:pStyle w:val="afffff5"/>
            </w:pPr>
            <w:r>
              <w:t>0</w:t>
            </w:r>
          </w:p>
        </w:tc>
        <w:tc>
          <w:tcPr>
            <w:tcW w:w="382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Отсутствует возможность захвата карты</w:t>
            </w:r>
          </w:p>
        </w:tc>
        <w:tc>
          <w:tcPr>
            <w:tcW w:w="285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31580D">
              <w:rPr>
                <w:lang w:val="ru-RU"/>
              </w:rPr>
              <w:t>F2230000</w:t>
            </w:r>
          </w:p>
        </w:tc>
      </w:tr>
      <w:tr w:rsidR="00C308A8" w:rsidTr="00C308A8">
        <w:tc>
          <w:tcPr>
            <w:tcW w:w="817" w:type="dxa"/>
          </w:tcPr>
          <w:p w:rsidR="00C308A8" w:rsidRDefault="00C308A8" w:rsidP="00EA3A83">
            <w:pPr>
              <w:pStyle w:val="afffff5"/>
            </w:pPr>
            <w:r>
              <w:t>1</w:t>
            </w:r>
          </w:p>
        </w:tc>
        <w:tc>
          <w:tcPr>
            <w:tcW w:w="3828" w:type="dxa"/>
          </w:tcPr>
          <w:p w:rsidR="00C308A8" w:rsidRDefault="00C308A8" w:rsidP="00EA3A83">
            <w:pPr>
              <w:pStyle w:val="afffff5"/>
            </w:pPr>
            <w:r w:rsidRPr="004F29B0">
              <w:rPr>
                <w:lang w:val="ru-RU"/>
              </w:rPr>
              <w:t>Присутствует возможность захвата карты</w:t>
            </w:r>
          </w:p>
        </w:tc>
        <w:tc>
          <w:tcPr>
            <w:tcW w:w="285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31580D">
              <w:rPr>
                <w:lang w:val="ru-RU"/>
              </w:rPr>
              <w:t>F2230001</w:t>
            </w:r>
          </w:p>
        </w:tc>
      </w:tr>
    </w:tbl>
    <w:p w:rsidR="0036491B" w:rsidRDefault="0036491B" w:rsidP="0036491B">
      <w:pPr>
        <w:pStyle w:val="2"/>
      </w:pPr>
      <w:bookmarkStart w:id="76" w:name="_Toc301266645"/>
      <w:bookmarkStart w:id="77" w:name="_Toc301271100"/>
      <w:r w:rsidRPr="008A2A04">
        <w:t>Operating environment</w:t>
      </w:r>
      <w:bookmarkEnd w:id="76"/>
      <w:bookmarkEnd w:id="77"/>
    </w:p>
    <w:p w:rsidR="0036491B" w:rsidRPr="001E45D2" w:rsidRDefault="0036491B" w:rsidP="0036491B">
      <w:pPr>
        <w:pStyle w:val="a1"/>
      </w:pP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544"/>
        <w:gridCol w:w="2835"/>
      </w:tblGrid>
      <w:tr w:rsidR="00DD11C7" w:rsidRPr="004F29B0" w:rsidTr="00C308A8">
        <w:trPr>
          <w:tblHeader/>
        </w:trPr>
        <w:tc>
          <w:tcPr>
            <w:tcW w:w="817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lastRenderedPageBreak/>
              <w:t>Value</w:t>
            </w:r>
          </w:p>
        </w:tc>
        <w:tc>
          <w:tcPr>
            <w:tcW w:w="3544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835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4F29B0" w:rsidRDefault="00DD11C7" w:rsidP="00EA3A8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proofErr w:type="spellStart"/>
            <w:r w:rsidRPr="00775166">
              <w:t>terminal_operating_env</w:t>
            </w:r>
            <w:proofErr w:type="spellEnd"/>
          </w:p>
        </w:tc>
      </w:tr>
      <w:tr w:rsidR="00C308A8" w:rsidRPr="000D5076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0</w:t>
            </w:r>
          </w:p>
        </w:tc>
        <w:tc>
          <w:tcPr>
            <w:tcW w:w="354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Терминал отсутствует</w:t>
            </w:r>
          </w:p>
        </w:tc>
        <w:tc>
          <w:tcPr>
            <w:tcW w:w="283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31580D">
              <w:rPr>
                <w:lang w:val="ru-RU"/>
              </w:rPr>
              <w:t>F2240000</w:t>
            </w:r>
          </w:p>
        </w:tc>
      </w:tr>
      <w:tr w:rsidR="00C308A8" w:rsidRPr="000D5076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1</w:t>
            </w:r>
          </w:p>
        </w:tc>
        <w:tc>
          <w:tcPr>
            <w:tcW w:w="354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Терминал находится на территории торговой организации, задействован обслуживающий персонал</w:t>
            </w:r>
          </w:p>
        </w:tc>
        <w:tc>
          <w:tcPr>
            <w:tcW w:w="283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31580D">
              <w:rPr>
                <w:lang w:val="ru-RU"/>
              </w:rPr>
              <w:t>F2240001</w:t>
            </w:r>
          </w:p>
        </w:tc>
      </w:tr>
      <w:tr w:rsidR="00C308A8" w:rsidRPr="000D5076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2</w:t>
            </w:r>
          </w:p>
        </w:tc>
        <w:tc>
          <w:tcPr>
            <w:tcW w:w="354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Терминал самообслуживания находится на территории торговой организации</w:t>
            </w:r>
          </w:p>
        </w:tc>
        <w:tc>
          <w:tcPr>
            <w:tcW w:w="283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31580D">
              <w:rPr>
                <w:lang w:val="ru-RU"/>
              </w:rPr>
              <w:t>F2240002</w:t>
            </w:r>
          </w:p>
        </w:tc>
      </w:tr>
      <w:tr w:rsidR="00C308A8" w:rsidRPr="000D5076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3</w:t>
            </w:r>
          </w:p>
        </w:tc>
        <w:tc>
          <w:tcPr>
            <w:tcW w:w="354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Терминал находится вне территории торговой организации, задействован обслуживающий персонал</w:t>
            </w:r>
          </w:p>
        </w:tc>
        <w:tc>
          <w:tcPr>
            <w:tcW w:w="283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31580D">
              <w:rPr>
                <w:lang w:val="ru-RU"/>
              </w:rPr>
              <w:t>F2240003</w:t>
            </w:r>
          </w:p>
        </w:tc>
      </w:tr>
      <w:tr w:rsidR="00C308A8" w:rsidRPr="000D5076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Терминал самообслуживания находится вне территории торговой организации</w:t>
            </w:r>
          </w:p>
        </w:tc>
        <w:tc>
          <w:tcPr>
            <w:tcW w:w="283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31580D">
              <w:rPr>
                <w:lang w:val="ru-RU"/>
              </w:rPr>
              <w:t>F2240004</w:t>
            </w:r>
          </w:p>
        </w:tc>
      </w:tr>
      <w:tr w:rsidR="00C308A8" w:rsidRPr="000D5076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5</w:t>
            </w:r>
          </w:p>
        </w:tc>
        <w:tc>
          <w:tcPr>
            <w:tcW w:w="354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Терминал самообслуживания находится на территории держателя карты</w:t>
            </w:r>
          </w:p>
        </w:tc>
        <w:tc>
          <w:tcPr>
            <w:tcW w:w="283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31580D">
              <w:rPr>
                <w:lang w:val="ru-RU"/>
              </w:rPr>
              <w:t>F2240005</w:t>
            </w:r>
          </w:p>
        </w:tc>
      </w:tr>
      <w:tr w:rsidR="00C308A8" w:rsidRPr="000D5076" w:rsidTr="00C308A8">
        <w:tc>
          <w:tcPr>
            <w:tcW w:w="8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9</w:t>
            </w:r>
          </w:p>
        </w:tc>
        <w:tc>
          <w:tcPr>
            <w:tcW w:w="3544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Терминал находится на территории держателя карты, задействован обслуживающий персонал</w:t>
            </w:r>
          </w:p>
        </w:tc>
        <w:tc>
          <w:tcPr>
            <w:tcW w:w="283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31580D">
              <w:rPr>
                <w:lang w:val="ru-RU"/>
              </w:rPr>
              <w:t>F2240006</w:t>
            </w:r>
          </w:p>
        </w:tc>
      </w:tr>
    </w:tbl>
    <w:p w:rsidR="0036491B" w:rsidRPr="000D5076" w:rsidRDefault="0036491B" w:rsidP="0036491B">
      <w:pPr>
        <w:pStyle w:val="2"/>
      </w:pPr>
      <w:bookmarkStart w:id="78" w:name="_Toc301266646"/>
      <w:bookmarkStart w:id="79" w:name="_Toc301271101"/>
      <w:r w:rsidRPr="008A2A04">
        <w:t>Cardholder</w:t>
      </w:r>
      <w:r w:rsidRPr="000D5076">
        <w:t xml:space="preserve"> </w:t>
      </w:r>
      <w:r w:rsidRPr="008A2A04">
        <w:t>presence</w:t>
      </w:r>
      <w:r w:rsidRPr="000D5076">
        <w:t xml:space="preserve"> </w:t>
      </w:r>
      <w:r w:rsidRPr="008A2A04">
        <w:t>indicator</w:t>
      </w:r>
      <w:bookmarkEnd w:id="78"/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2855"/>
        <w:gridCol w:w="2863"/>
      </w:tblGrid>
      <w:tr w:rsidR="00DD11C7" w:rsidRPr="004F29B0" w:rsidTr="006246D9">
        <w:trPr>
          <w:tblHeader/>
        </w:trPr>
        <w:tc>
          <w:tcPr>
            <w:tcW w:w="1206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2855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863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4F29B0" w:rsidRDefault="00DD11C7" w:rsidP="00EA3A8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proofErr w:type="spellStart"/>
            <w:r w:rsidRPr="003C7064">
              <w:t>crdh_presence</w:t>
            </w:r>
            <w:proofErr w:type="spellEnd"/>
          </w:p>
        </w:tc>
      </w:tr>
      <w:tr w:rsidR="00C308A8" w:rsidTr="006246D9">
        <w:tc>
          <w:tcPr>
            <w:tcW w:w="1206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0</w:t>
            </w:r>
          </w:p>
        </w:tc>
        <w:tc>
          <w:tcPr>
            <w:tcW w:w="285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Держатель карты присутствует</w:t>
            </w:r>
          </w:p>
        </w:tc>
        <w:tc>
          <w:tcPr>
            <w:tcW w:w="2863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31580D">
              <w:rPr>
                <w:lang w:val="ru-RU"/>
              </w:rPr>
              <w:t>F2250000</w:t>
            </w:r>
          </w:p>
        </w:tc>
      </w:tr>
      <w:tr w:rsidR="00C308A8" w:rsidTr="006246D9">
        <w:tc>
          <w:tcPr>
            <w:tcW w:w="1206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1</w:t>
            </w:r>
          </w:p>
        </w:tc>
        <w:tc>
          <w:tcPr>
            <w:tcW w:w="285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Держатель карты отсутствует, причины не уточняются</w:t>
            </w:r>
          </w:p>
        </w:tc>
        <w:tc>
          <w:tcPr>
            <w:tcW w:w="2863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31580D">
              <w:rPr>
                <w:lang w:val="ru-RU"/>
              </w:rPr>
              <w:t>F2250001</w:t>
            </w:r>
          </w:p>
        </w:tc>
      </w:tr>
      <w:tr w:rsidR="00C308A8" w:rsidTr="006246D9">
        <w:tc>
          <w:tcPr>
            <w:tcW w:w="1206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2</w:t>
            </w:r>
          </w:p>
        </w:tc>
        <w:tc>
          <w:tcPr>
            <w:tcW w:w="285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Держатель карты отсутствует, заказ по почте</w:t>
            </w:r>
          </w:p>
        </w:tc>
        <w:tc>
          <w:tcPr>
            <w:tcW w:w="2863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31580D">
              <w:rPr>
                <w:lang w:val="ru-RU"/>
              </w:rPr>
              <w:t>F2250002</w:t>
            </w:r>
          </w:p>
        </w:tc>
      </w:tr>
      <w:tr w:rsidR="00C308A8" w:rsidTr="006246D9">
        <w:tc>
          <w:tcPr>
            <w:tcW w:w="1206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3</w:t>
            </w:r>
          </w:p>
        </w:tc>
        <w:tc>
          <w:tcPr>
            <w:tcW w:w="285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Держатель карты отсутствует, заказ по телефону</w:t>
            </w:r>
          </w:p>
        </w:tc>
        <w:tc>
          <w:tcPr>
            <w:tcW w:w="2863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31580D">
              <w:rPr>
                <w:lang w:val="ru-RU"/>
              </w:rPr>
              <w:t>F2250003</w:t>
            </w:r>
          </w:p>
        </w:tc>
      </w:tr>
      <w:tr w:rsidR="00C308A8" w:rsidTr="006246D9">
        <w:tc>
          <w:tcPr>
            <w:tcW w:w="1206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4</w:t>
            </w:r>
          </w:p>
        </w:tc>
        <w:tc>
          <w:tcPr>
            <w:tcW w:w="285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Держатель карты отсутствует, регулярный платеж</w:t>
            </w:r>
          </w:p>
        </w:tc>
        <w:tc>
          <w:tcPr>
            <w:tcW w:w="2863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31580D">
              <w:rPr>
                <w:lang w:val="ru-RU"/>
              </w:rPr>
              <w:t>F2250004</w:t>
            </w:r>
          </w:p>
        </w:tc>
      </w:tr>
      <w:tr w:rsidR="00C308A8" w:rsidTr="006246D9">
        <w:tc>
          <w:tcPr>
            <w:tcW w:w="1206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5</w:t>
            </w:r>
          </w:p>
        </w:tc>
        <w:tc>
          <w:tcPr>
            <w:tcW w:w="285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 xml:space="preserve">Держатель карты отсутствует, </w:t>
            </w:r>
            <w:r w:rsidRPr="004F29B0">
              <w:rPr>
                <w:lang w:val="ru-RU"/>
              </w:rPr>
              <w:lastRenderedPageBreak/>
              <w:t>электронная коммерция</w:t>
            </w:r>
          </w:p>
        </w:tc>
        <w:tc>
          <w:tcPr>
            <w:tcW w:w="2863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31580D">
              <w:rPr>
                <w:lang w:val="ru-RU"/>
              </w:rPr>
              <w:lastRenderedPageBreak/>
              <w:t>F2250005</w:t>
            </w:r>
          </w:p>
        </w:tc>
      </w:tr>
      <w:tr w:rsidR="00C308A8" w:rsidTr="006246D9">
        <w:tc>
          <w:tcPr>
            <w:tcW w:w="1206" w:type="dxa"/>
          </w:tcPr>
          <w:p w:rsidR="00C308A8" w:rsidRPr="004F29B0" w:rsidRDefault="00C308A8" w:rsidP="00EA3A83">
            <w:pPr>
              <w:pStyle w:val="afffff5"/>
            </w:pPr>
            <w:r w:rsidRPr="004F29B0">
              <w:lastRenderedPageBreak/>
              <w:t>S</w:t>
            </w:r>
          </w:p>
        </w:tc>
        <w:tc>
          <w:tcPr>
            <w:tcW w:w="285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Держатель карты отсутствует, отложенный платеж</w:t>
            </w:r>
          </w:p>
        </w:tc>
        <w:tc>
          <w:tcPr>
            <w:tcW w:w="2863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31580D">
              <w:rPr>
                <w:lang w:val="ru-RU"/>
              </w:rPr>
              <w:t>F2250001</w:t>
            </w:r>
          </w:p>
        </w:tc>
      </w:tr>
    </w:tbl>
    <w:p w:rsidR="0036491B" w:rsidRPr="004F29B0" w:rsidRDefault="0036491B" w:rsidP="0036491B">
      <w:pPr>
        <w:pStyle w:val="2"/>
      </w:pPr>
      <w:bookmarkStart w:id="80" w:name="_Toc301266647"/>
      <w:bookmarkStart w:id="81" w:name="_Toc301271102"/>
      <w:r w:rsidRPr="008A2A04">
        <w:t>Card</w:t>
      </w:r>
      <w:r w:rsidRPr="004F29B0">
        <w:t xml:space="preserve"> </w:t>
      </w:r>
      <w:r w:rsidRPr="008A2A04">
        <w:t>presence</w:t>
      </w:r>
      <w:bookmarkEnd w:id="80"/>
      <w:bookmarkEnd w:id="81"/>
    </w:p>
    <w:p w:rsidR="0036491B" w:rsidRPr="001E45D2" w:rsidRDefault="0036491B" w:rsidP="0036491B">
      <w:pPr>
        <w:pStyle w:val="a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3117"/>
        <w:gridCol w:w="2692"/>
      </w:tblGrid>
      <w:tr w:rsidR="00DD11C7" w:rsidRPr="004F29B0" w:rsidTr="006246D9">
        <w:trPr>
          <w:tblHeader/>
        </w:trPr>
        <w:tc>
          <w:tcPr>
            <w:tcW w:w="1212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3117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692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4F29B0" w:rsidRDefault="00DD11C7" w:rsidP="00EA3A8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proofErr w:type="spellStart"/>
            <w:r w:rsidRPr="003C7064">
              <w:t>card_presence</w:t>
            </w:r>
            <w:proofErr w:type="spellEnd"/>
          </w:p>
        </w:tc>
      </w:tr>
      <w:tr w:rsidR="00C308A8" w:rsidTr="006246D9">
        <w:tc>
          <w:tcPr>
            <w:tcW w:w="1212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0</w:t>
            </w:r>
          </w:p>
        </w:tc>
        <w:tc>
          <w:tcPr>
            <w:tcW w:w="31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Карта отсутствует</w:t>
            </w:r>
          </w:p>
        </w:tc>
        <w:tc>
          <w:tcPr>
            <w:tcW w:w="2692" w:type="dxa"/>
          </w:tcPr>
          <w:p w:rsidR="00C308A8" w:rsidRPr="004D1663" w:rsidRDefault="00C308A8" w:rsidP="00EA3A83">
            <w:pPr>
              <w:pStyle w:val="afffff5"/>
              <w:rPr>
                <w:rPrChange w:id="82" w:author="Maslov" w:date="2015-09-30T16:24:00Z">
                  <w:rPr>
                    <w:lang w:val="ru-RU"/>
                  </w:rPr>
                </w:rPrChange>
              </w:rPr>
            </w:pPr>
            <w:r w:rsidRPr="00BF171D">
              <w:rPr>
                <w:lang w:val="ru-RU"/>
              </w:rPr>
              <w:t>F226000</w:t>
            </w:r>
            <w:ins w:id="83" w:author="Maslov" w:date="2015-09-30T16:24:00Z">
              <w:r w:rsidR="004D1663">
                <w:t>1</w:t>
              </w:r>
            </w:ins>
            <w:del w:id="84" w:author="Maslov" w:date="2015-09-30T16:24:00Z">
              <w:r w:rsidRPr="00BF171D" w:rsidDel="004D1663">
                <w:rPr>
                  <w:lang w:val="ru-RU"/>
                </w:rPr>
                <w:delText>0</w:delText>
              </w:r>
            </w:del>
          </w:p>
        </w:tc>
      </w:tr>
      <w:tr w:rsidR="00C308A8" w:rsidTr="006246D9">
        <w:tc>
          <w:tcPr>
            <w:tcW w:w="1212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1</w:t>
            </w:r>
          </w:p>
        </w:tc>
        <w:tc>
          <w:tcPr>
            <w:tcW w:w="311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Карта присутствует</w:t>
            </w:r>
          </w:p>
        </w:tc>
        <w:tc>
          <w:tcPr>
            <w:tcW w:w="2692" w:type="dxa"/>
          </w:tcPr>
          <w:p w:rsidR="00C308A8" w:rsidRPr="004D1663" w:rsidRDefault="00C308A8" w:rsidP="00EA3A83">
            <w:pPr>
              <w:pStyle w:val="afffff5"/>
              <w:rPr>
                <w:rPrChange w:id="85" w:author="Maslov" w:date="2015-09-30T16:24:00Z">
                  <w:rPr>
                    <w:lang w:val="ru-RU"/>
                  </w:rPr>
                </w:rPrChange>
              </w:rPr>
            </w:pPr>
            <w:r w:rsidRPr="00BF171D">
              <w:rPr>
                <w:lang w:val="ru-RU"/>
              </w:rPr>
              <w:t>F226000</w:t>
            </w:r>
            <w:ins w:id="86" w:author="Maslov" w:date="2015-09-30T16:24:00Z">
              <w:r w:rsidR="004D1663">
                <w:t>0</w:t>
              </w:r>
            </w:ins>
            <w:del w:id="87" w:author="Maslov" w:date="2015-09-30T16:24:00Z">
              <w:r w:rsidRPr="00BF171D" w:rsidDel="004D1663">
                <w:rPr>
                  <w:lang w:val="ru-RU"/>
                </w:rPr>
                <w:delText>1</w:delText>
              </w:r>
            </w:del>
          </w:p>
        </w:tc>
      </w:tr>
    </w:tbl>
    <w:p w:rsidR="0036491B" w:rsidRPr="004F29B0" w:rsidRDefault="0036491B" w:rsidP="0036491B">
      <w:pPr>
        <w:pStyle w:val="2"/>
      </w:pPr>
      <w:bookmarkStart w:id="88" w:name="_Toc301266648"/>
      <w:bookmarkStart w:id="89" w:name="_Toc301271103"/>
      <w:r w:rsidRPr="008A2A04">
        <w:t>Card</w:t>
      </w:r>
      <w:r w:rsidRPr="004F29B0">
        <w:t xml:space="preserve"> </w:t>
      </w:r>
      <w:r w:rsidRPr="008A2A04">
        <w:t>data</w:t>
      </w:r>
      <w:r w:rsidRPr="004F29B0">
        <w:t xml:space="preserve"> </w:t>
      </w:r>
      <w:r w:rsidRPr="008A2A04">
        <w:t>input</w:t>
      </w:r>
      <w:r w:rsidRPr="004F29B0">
        <w:t xml:space="preserve"> </w:t>
      </w:r>
      <w:r w:rsidRPr="008A2A04">
        <w:t>mode</w:t>
      </w:r>
      <w:bookmarkEnd w:id="88"/>
      <w:bookmarkEnd w:id="89"/>
    </w:p>
    <w:p w:rsidR="0036491B" w:rsidRPr="001E45D2" w:rsidRDefault="0036491B" w:rsidP="0036491B">
      <w:pPr>
        <w:pStyle w:val="a1"/>
      </w:pPr>
    </w:p>
    <w:tbl>
      <w:tblPr>
        <w:tblW w:w="7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8"/>
        <w:gridCol w:w="2977"/>
        <w:gridCol w:w="3421"/>
      </w:tblGrid>
      <w:tr w:rsidR="00DD11C7" w:rsidRPr="001E18A0" w:rsidTr="00C308A8">
        <w:trPr>
          <w:tblHeader/>
        </w:trPr>
        <w:tc>
          <w:tcPr>
            <w:tcW w:w="1208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2977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421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1E18A0" w:rsidRDefault="00DD11C7" w:rsidP="00EA3A8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proofErr w:type="spellStart"/>
            <w:r w:rsidRPr="001E18A0">
              <w:rPr>
                <w:lang w:val="en-US"/>
              </w:rPr>
              <w:t>card_data_input_mode</w:t>
            </w:r>
            <w:proofErr w:type="spellEnd"/>
          </w:p>
        </w:tc>
      </w:tr>
      <w:tr w:rsidR="00C308A8" w:rsidTr="00C308A8">
        <w:tc>
          <w:tcPr>
            <w:tcW w:w="120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0</w:t>
            </w:r>
          </w:p>
        </w:tc>
        <w:tc>
          <w:tcPr>
            <w:tcW w:w="297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Не уточняется</w:t>
            </w:r>
          </w:p>
        </w:tc>
        <w:tc>
          <w:tcPr>
            <w:tcW w:w="3421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BF171D">
              <w:rPr>
                <w:lang w:val="ru-RU"/>
              </w:rPr>
              <w:t>F2270000</w:t>
            </w:r>
          </w:p>
        </w:tc>
      </w:tr>
      <w:tr w:rsidR="00C308A8" w:rsidTr="00C308A8">
        <w:tc>
          <w:tcPr>
            <w:tcW w:w="120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1</w:t>
            </w:r>
          </w:p>
        </w:tc>
        <w:tc>
          <w:tcPr>
            <w:tcW w:w="297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Ручной ввод без терминала</w:t>
            </w:r>
          </w:p>
        </w:tc>
        <w:tc>
          <w:tcPr>
            <w:tcW w:w="3421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BF171D">
              <w:rPr>
                <w:lang w:val="ru-RU"/>
              </w:rPr>
              <w:t>F2270001</w:t>
            </w:r>
          </w:p>
        </w:tc>
      </w:tr>
      <w:tr w:rsidR="00C308A8" w:rsidTr="00C308A8">
        <w:tc>
          <w:tcPr>
            <w:tcW w:w="120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2</w:t>
            </w:r>
          </w:p>
        </w:tc>
        <w:tc>
          <w:tcPr>
            <w:tcW w:w="297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Считывание магнитной полосы</w:t>
            </w:r>
          </w:p>
        </w:tc>
        <w:tc>
          <w:tcPr>
            <w:tcW w:w="3421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BF171D">
              <w:rPr>
                <w:lang w:val="ru-RU"/>
              </w:rPr>
              <w:t>F2270002</w:t>
            </w:r>
          </w:p>
        </w:tc>
      </w:tr>
      <w:tr w:rsidR="00C308A8" w:rsidTr="00C308A8">
        <w:tc>
          <w:tcPr>
            <w:tcW w:w="120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3</w:t>
            </w:r>
          </w:p>
        </w:tc>
        <w:tc>
          <w:tcPr>
            <w:tcW w:w="2977" w:type="dxa"/>
          </w:tcPr>
          <w:p w:rsidR="00C308A8" w:rsidRDefault="00C308A8" w:rsidP="00EA3A83">
            <w:pPr>
              <w:pStyle w:val="afffff5"/>
            </w:pPr>
            <w:r w:rsidRPr="004F29B0">
              <w:rPr>
                <w:lang w:val="ru-RU"/>
              </w:rPr>
              <w:t>Считывание штрих кода</w:t>
            </w:r>
          </w:p>
        </w:tc>
        <w:tc>
          <w:tcPr>
            <w:tcW w:w="3421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BF171D">
              <w:rPr>
                <w:lang w:val="ru-RU"/>
              </w:rPr>
              <w:t>F2270003</w:t>
            </w:r>
          </w:p>
        </w:tc>
      </w:tr>
      <w:tr w:rsidR="00C308A8" w:rsidRPr="00196F1C" w:rsidTr="00C308A8">
        <w:tc>
          <w:tcPr>
            <w:tcW w:w="120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4</w:t>
            </w:r>
          </w:p>
        </w:tc>
        <w:tc>
          <w:tcPr>
            <w:tcW w:w="297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 xml:space="preserve">Считывание посредством </w:t>
            </w:r>
            <w:r w:rsidRPr="004F29B0">
              <w:t>OCR</w:t>
            </w:r>
            <w:r w:rsidRPr="004F29B0">
              <w:rPr>
                <w:lang w:val="ru-RU"/>
              </w:rPr>
              <w:t xml:space="preserve"> (оптическое распознавание образов)</w:t>
            </w:r>
          </w:p>
        </w:tc>
        <w:tc>
          <w:tcPr>
            <w:tcW w:w="3421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</w:p>
        </w:tc>
      </w:tr>
      <w:tr w:rsidR="00C308A8" w:rsidTr="00C308A8">
        <w:tc>
          <w:tcPr>
            <w:tcW w:w="120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5</w:t>
            </w:r>
          </w:p>
        </w:tc>
        <w:tc>
          <w:tcPr>
            <w:tcW w:w="297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Считывание чипа</w:t>
            </w:r>
          </w:p>
        </w:tc>
        <w:tc>
          <w:tcPr>
            <w:tcW w:w="3421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875855">
              <w:rPr>
                <w:lang w:val="ru-RU"/>
              </w:rPr>
              <w:t>F227000</w:t>
            </w:r>
            <w:r>
              <w:rPr>
                <w:lang w:val="ru-RU"/>
              </w:rPr>
              <w:t>С</w:t>
            </w:r>
          </w:p>
        </w:tc>
      </w:tr>
      <w:tr w:rsidR="00C308A8" w:rsidTr="00C308A8">
        <w:tc>
          <w:tcPr>
            <w:tcW w:w="120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6</w:t>
            </w:r>
          </w:p>
        </w:tc>
        <w:tc>
          <w:tcPr>
            <w:tcW w:w="2977" w:type="dxa"/>
          </w:tcPr>
          <w:p w:rsidR="00C308A8" w:rsidRDefault="00C308A8" w:rsidP="00EA3A83">
            <w:pPr>
              <w:pStyle w:val="afffff5"/>
            </w:pPr>
            <w:r w:rsidRPr="004F29B0">
              <w:rPr>
                <w:lang w:val="ru-RU"/>
              </w:rPr>
              <w:t>Ручной ввод на терминале</w:t>
            </w:r>
          </w:p>
        </w:tc>
        <w:tc>
          <w:tcPr>
            <w:tcW w:w="3421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BF171D">
              <w:rPr>
                <w:lang w:val="ru-RU"/>
              </w:rPr>
              <w:t>F2270006</w:t>
            </w:r>
          </w:p>
        </w:tc>
      </w:tr>
      <w:tr w:rsidR="00C308A8" w:rsidTr="00C308A8">
        <w:tc>
          <w:tcPr>
            <w:tcW w:w="120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7</w:t>
            </w:r>
          </w:p>
        </w:tc>
        <w:tc>
          <w:tcPr>
            <w:tcW w:w="297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Бесконтактное считывание чипа с использование чиповых данных</w:t>
            </w:r>
          </w:p>
        </w:tc>
        <w:tc>
          <w:tcPr>
            <w:tcW w:w="3421" w:type="dxa"/>
          </w:tcPr>
          <w:p w:rsidR="00C308A8" w:rsidRPr="00CB7725" w:rsidRDefault="00C308A8" w:rsidP="00EA3A83">
            <w:pPr>
              <w:pStyle w:val="afffff5"/>
              <w:rPr>
                <w:lang w:val="ru-RU"/>
              </w:rPr>
            </w:pPr>
            <w:r w:rsidRPr="00BF171D">
              <w:rPr>
                <w:lang w:val="ru-RU"/>
              </w:rPr>
              <w:t>F227000</w:t>
            </w:r>
            <w:r>
              <w:t>M</w:t>
            </w:r>
          </w:p>
        </w:tc>
      </w:tr>
      <w:tr w:rsidR="00C308A8" w:rsidTr="00C308A8">
        <w:tc>
          <w:tcPr>
            <w:tcW w:w="120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8</w:t>
            </w:r>
          </w:p>
        </w:tc>
        <w:tc>
          <w:tcPr>
            <w:tcW w:w="297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Бесконтактное считывание чипа с использование данных магнитной полосы</w:t>
            </w:r>
          </w:p>
        </w:tc>
        <w:tc>
          <w:tcPr>
            <w:tcW w:w="3421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BF171D">
              <w:rPr>
                <w:lang w:val="ru-RU"/>
              </w:rPr>
              <w:t>F227000A</w:t>
            </w:r>
          </w:p>
        </w:tc>
      </w:tr>
      <w:tr w:rsidR="00C308A8" w:rsidTr="00C308A8">
        <w:tc>
          <w:tcPr>
            <w:tcW w:w="120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9</w:t>
            </w:r>
          </w:p>
        </w:tc>
        <w:tc>
          <w:tcPr>
            <w:tcW w:w="2977" w:type="dxa"/>
          </w:tcPr>
          <w:p w:rsidR="00C308A8" w:rsidRDefault="00C308A8" w:rsidP="00EA3A83">
            <w:pPr>
              <w:pStyle w:val="afffff5"/>
            </w:pPr>
            <w:r w:rsidRPr="004F29B0">
              <w:rPr>
                <w:lang w:val="ru-RU"/>
              </w:rPr>
              <w:t>Бесконтактное считывание</w:t>
            </w:r>
          </w:p>
        </w:tc>
        <w:tc>
          <w:tcPr>
            <w:tcW w:w="3421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BF171D">
              <w:rPr>
                <w:lang w:val="ru-RU"/>
              </w:rPr>
              <w:t>F227000</w:t>
            </w:r>
            <w:r>
              <w:t>M</w:t>
            </w:r>
          </w:p>
        </w:tc>
      </w:tr>
      <w:tr w:rsidR="00C308A8" w:rsidTr="00C308A8">
        <w:tc>
          <w:tcPr>
            <w:tcW w:w="1208" w:type="dxa"/>
          </w:tcPr>
          <w:p w:rsidR="00C308A8" w:rsidRPr="004F29B0" w:rsidRDefault="00C308A8" w:rsidP="00EA3A83">
            <w:pPr>
              <w:pStyle w:val="afffff5"/>
            </w:pPr>
            <w:r w:rsidRPr="004F29B0">
              <w:t>S</w:t>
            </w:r>
          </w:p>
        </w:tc>
        <w:tc>
          <w:tcPr>
            <w:tcW w:w="297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 xml:space="preserve">Транзакция электронной </w:t>
            </w:r>
            <w:r w:rsidRPr="004F29B0">
              <w:rPr>
                <w:lang w:val="ru-RU"/>
              </w:rPr>
              <w:lastRenderedPageBreak/>
              <w:t>коммерции в точке, поддерживающей протокол безопасности МПС (3-</w:t>
            </w:r>
            <w:r w:rsidRPr="004F29B0">
              <w:t>D</w:t>
            </w:r>
            <w:r w:rsidRPr="004F29B0">
              <w:rPr>
                <w:lang w:val="ru-RU"/>
              </w:rPr>
              <w:t xml:space="preserve"> </w:t>
            </w:r>
            <w:r w:rsidRPr="004F29B0">
              <w:t>Secure</w:t>
            </w:r>
            <w:r w:rsidRPr="004F29B0">
              <w:rPr>
                <w:lang w:val="ru-RU"/>
              </w:rPr>
              <w:t>), но без его использования</w:t>
            </w:r>
          </w:p>
        </w:tc>
        <w:tc>
          <w:tcPr>
            <w:tcW w:w="3421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BF171D">
              <w:rPr>
                <w:lang w:val="ru-RU"/>
              </w:rPr>
              <w:lastRenderedPageBreak/>
              <w:t>F2270009</w:t>
            </w:r>
          </w:p>
        </w:tc>
      </w:tr>
      <w:tr w:rsidR="00C308A8" w:rsidTr="00C308A8">
        <w:tc>
          <w:tcPr>
            <w:tcW w:w="1208" w:type="dxa"/>
          </w:tcPr>
          <w:p w:rsidR="00C308A8" w:rsidRDefault="00C308A8" w:rsidP="00EA3A83">
            <w:pPr>
              <w:pStyle w:val="afffff5"/>
            </w:pPr>
            <w:r>
              <w:lastRenderedPageBreak/>
              <w:t>T</w:t>
            </w:r>
          </w:p>
        </w:tc>
        <w:tc>
          <w:tcPr>
            <w:tcW w:w="297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Транзакция электронной коммерции в точке, поддерживающей протокол безопасности МПС (3-</w:t>
            </w:r>
            <w:r w:rsidRPr="004F29B0">
              <w:t>D</w:t>
            </w:r>
            <w:r w:rsidRPr="004F29B0">
              <w:rPr>
                <w:lang w:val="ru-RU"/>
              </w:rPr>
              <w:t xml:space="preserve"> </w:t>
            </w:r>
            <w:r w:rsidRPr="004F29B0">
              <w:t>Secure</w:t>
            </w:r>
            <w:r w:rsidRPr="004F29B0">
              <w:rPr>
                <w:lang w:val="ru-RU"/>
              </w:rPr>
              <w:t>) с использованием данного протокола</w:t>
            </w:r>
          </w:p>
        </w:tc>
        <w:tc>
          <w:tcPr>
            <w:tcW w:w="3421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BF171D">
              <w:rPr>
                <w:lang w:val="ru-RU"/>
              </w:rPr>
              <w:t>F2270005</w:t>
            </w:r>
          </w:p>
        </w:tc>
      </w:tr>
      <w:tr w:rsidR="00C308A8" w:rsidTr="00C308A8">
        <w:tc>
          <w:tcPr>
            <w:tcW w:w="1208" w:type="dxa"/>
          </w:tcPr>
          <w:p w:rsidR="00C308A8" w:rsidRDefault="00C308A8" w:rsidP="00EA3A83">
            <w:pPr>
              <w:pStyle w:val="afffff5"/>
            </w:pPr>
            <w:r>
              <w:t>U</w:t>
            </w:r>
          </w:p>
        </w:tc>
        <w:tc>
          <w:tcPr>
            <w:tcW w:w="297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Транзакция электронной коммерции без использования средств безопасности.</w:t>
            </w:r>
          </w:p>
        </w:tc>
        <w:tc>
          <w:tcPr>
            <w:tcW w:w="3421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BF171D">
              <w:rPr>
                <w:lang w:val="ru-RU"/>
              </w:rPr>
              <w:t>F227000S</w:t>
            </w:r>
          </w:p>
        </w:tc>
      </w:tr>
      <w:tr w:rsidR="00C308A8" w:rsidTr="00C308A8">
        <w:tc>
          <w:tcPr>
            <w:tcW w:w="1208" w:type="dxa"/>
          </w:tcPr>
          <w:p w:rsidR="00C308A8" w:rsidRDefault="00C308A8" w:rsidP="00EA3A83">
            <w:pPr>
              <w:pStyle w:val="afffff5"/>
            </w:pPr>
            <w:r>
              <w:t>V</w:t>
            </w:r>
          </w:p>
        </w:tc>
        <w:tc>
          <w:tcPr>
            <w:tcW w:w="297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Транзакция электронной коммерции с использованием средств шифрования канала передачи данных</w:t>
            </w:r>
          </w:p>
        </w:tc>
        <w:tc>
          <w:tcPr>
            <w:tcW w:w="3421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BF171D">
              <w:rPr>
                <w:lang w:val="ru-RU"/>
              </w:rPr>
              <w:t>F2270007</w:t>
            </w:r>
          </w:p>
        </w:tc>
      </w:tr>
      <w:tr w:rsidR="00C308A8" w:rsidTr="00C308A8">
        <w:tc>
          <w:tcPr>
            <w:tcW w:w="1208" w:type="dxa"/>
          </w:tcPr>
          <w:p w:rsidR="00C308A8" w:rsidRDefault="00C308A8" w:rsidP="00EA3A83">
            <w:pPr>
              <w:pStyle w:val="afffff5"/>
            </w:pPr>
            <w:r>
              <w:t>W</w:t>
            </w:r>
          </w:p>
        </w:tc>
        <w:tc>
          <w:tcPr>
            <w:tcW w:w="297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Автоматический ввод данных, сохраненных ранее в сторонней системе</w:t>
            </w:r>
          </w:p>
        </w:tc>
        <w:tc>
          <w:tcPr>
            <w:tcW w:w="3421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BF171D">
              <w:rPr>
                <w:lang w:val="ru-RU"/>
              </w:rPr>
              <w:t>F227000W</w:t>
            </w:r>
          </w:p>
        </w:tc>
      </w:tr>
    </w:tbl>
    <w:p w:rsidR="0036491B" w:rsidRPr="004F29B0" w:rsidRDefault="0036491B" w:rsidP="0036491B">
      <w:pPr>
        <w:pStyle w:val="2"/>
      </w:pPr>
      <w:bookmarkStart w:id="90" w:name="_Toc301266649"/>
      <w:bookmarkStart w:id="91" w:name="_Toc301271104"/>
      <w:r w:rsidRPr="008A2A04">
        <w:t>Cardholder</w:t>
      </w:r>
      <w:r w:rsidRPr="004F29B0">
        <w:t xml:space="preserve"> </w:t>
      </w:r>
      <w:r w:rsidRPr="008A2A04">
        <w:t>authentication</w:t>
      </w:r>
      <w:r w:rsidRPr="004F29B0">
        <w:t xml:space="preserve"> </w:t>
      </w:r>
      <w:r w:rsidRPr="008A2A04">
        <w:t>method</w:t>
      </w:r>
      <w:bookmarkEnd w:id="90"/>
      <w:bookmarkEnd w:id="91"/>
    </w:p>
    <w:p w:rsidR="0036491B" w:rsidRPr="001E45D2" w:rsidRDefault="0036491B" w:rsidP="0036491B">
      <w:pPr>
        <w:pStyle w:val="a1"/>
      </w:pPr>
      <w:r>
        <w:t xml:space="preserve">Значения, определенные для данного параметра представлены в таблице (см. </w:t>
      </w:r>
      <w:r>
        <w:fldChar w:fldCharType="begin"/>
      </w:r>
      <w:r>
        <w:instrText xml:space="preserve"> REF _Ref301266689 \h </w:instrText>
      </w:r>
      <w:r>
        <w:fldChar w:fldCharType="separate"/>
      </w:r>
      <w:r>
        <w:t xml:space="preserve">Таблица </w:t>
      </w:r>
      <w:r>
        <w:rPr>
          <w:noProof/>
        </w:rPr>
        <w:t>9</w:t>
      </w:r>
      <w:r>
        <w:fldChar w:fldCharType="end"/>
      </w:r>
      <w: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2"/>
        <w:gridCol w:w="2966"/>
        <w:gridCol w:w="2465"/>
      </w:tblGrid>
      <w:tr w:rsidR="00DD11C7" w:rsidRPr="004F29B0" w:rsidTr="006246D9">
        <w:trPr>
          <w:tblHeader/>
        </w:trPr>
        <w:tc>
          <w:tcPr>
            <w:tcW w:w="1202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2966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65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4F29B0" w:rsidRDefault="00DD11C7" w:rsidP="00EA3A8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proofErr w:type="spellStart"/>
            <w:r w:rsidRPr="003C7064">
              <w:t>crdh_auth_method</w:t>
            </w:r>
            <w:proofErr w:type="spellEnd"/>
          </w:p>
        </w:tc>
      </w:tr>
      <w:tr w:rsidR="00C308A8" w:rsidTr="006246D9">
        <w:tc>
          <w:tcPr>
            <w:tcW w:w="1202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0</w:t>
            </w:r>
          </w:p>
        </w:tc>
        <w:tc>
          <w:tcPr>
            <w:tcW w:w="2966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Аутентификация не проводилась</w:t>
            </w:r>
          </w:p>
        </w:tc>
        <w:tc>
          <w:tcPr>
            <w:tcW w:w="246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BF171D">
              <w:rPr>
                <w:lang w:val="ru-RU"/>
              </w:rPr>
              <w:t>F2280000</w:t>
            </w:r>
          </w:p>
        </w:tc>
      </w:tr>
      <w:tr w:rsidR="00C308A8" w:rsidTr="006246D9">
        <w:tc>
          <w:tcPr>
            <w:tcW w:w="1202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1</w:t>
            </w:r>
          </w:p>
        </w:tc>
        <w:tc>
          <w:tcPr>
            <w:tcW w:w="2966" w:type="dxa"/>
          </w:tcPr>
          <w:p w:rsidR="00C308A8" w:rsidRPr="004F29B0" w:rsidRDefault="00C308A8" w:rsidP="00EA3A83">
            <w:pPr>
              <w:pStyle w:val="afffff5"/>
            </w:pPr>
            <w:r w:rsidRPr="004F29B0">
              <w:rPr>
                <w:lang w:val="ru-RU"/>
              </w:rPr>
              <w:t xml:space="preserve">Аутентификация с использованием </w:t>
            </w:r>
            <w:r w:rsidRPr="004F29B0">
              <w:t>PIN</w:t>
            </w:r>
          </w:p>
        </w:tc>
        <w:tc>
          <w:tcPr>
            <w:tcW w:w="246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BF171D">
              <w:rPr>
                <w:lang w:val="ru-RU"/>
              </w:rPr>
              <w:t>F2280001</w:t>
            </w:r>
          </w:p>
        </w:tc>
      </w:tr>
      <w:tr w:rsidR="00C308A8" w:rsidTr="006246D9">
        <w:tc>
          <w:tcPr>
            <w:tcW w:w="1202" w:type="dxa"/>
          </w:tcPr>
          <w:p w:rsidR="00C308A8" w:rsidRPr="004F29B0" w:rsidRDefault="00C308A8" w:rsidP="00EA3A83">
            <w:pPr>
              <w:pStyle w:val="afffff5"/>
            </w:pPr>
            <w:r w:rsidRPr="004F29B0">
              <w:t>2</w:t>
            </w:r>
          </w:p>
        </w:tc>
        <w:tc>
          <w:tcPr>
            <w:tcW w:w="2966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Аутентификация ЭЦП</w:t>
            </w:r>
          </w:p>
        </w:tc>
        <w:tc>
          <w:tcPr>
            <w:tcW w:w="246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BF171D">
              <w:rPr>
                <w:lang w:val="ru-RU"/>
              </w:rPr>
              <w:t>F2280002</w:t>
            </w:r>
          </w:p>
        </w:tc>
      </w:tr>
      <w:tr w:rsidR="00C308A8" w:rsidRPr="004F29B0" w:rsidTr="006246D9">
        <w:tc>
          <w:tcPr>
            <w:tcW w:w="1202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5</w:t>
            </w:r>
          </w:p>
        </w:tc>
        <w:tc>
          <w:tcPr>
            <w:tcW w:w="2966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Аутентификация с использованием рукописной подписи</w:t>
            </w:r>
          </w:p>
        </w:tc>
        <w:tc>
          <w:tcPr>
            <w:tcW w:w="246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BF171D">
              <w:rPr>
                <w:lang w:val="ru-RU"/>
              </w:rPr>
              <w:t>F2280005</w:t>
            </w:r>
          </w:p>
        </w:tc>
      </w:tr>
      <w:tr w:rsidR="00C308A8" w:rsidRPr="004F29B0" w:rsidTr="006246D9">
        <w:tc>
          <w:tcPr>
            <w:tcW w:w="1202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6</w:t>
            </w:r>
          </w:p>
        </w:tc>
        <w:tc>
          <w:tcPr>
            <w:tcW w:w="2966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Другой способ аутентификации</w:t>
            </w:r>
          </w:p>
        </w:tc>
        <w:tc>
          <w:tcPr>
            <w:tcW w:w="246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BF171D">
              <w:rPr>
                <w:lang w:val="ru-RU"/>
              </w:rPr>
              <w:t>F2280006</w:t>
            </w:r>
          </w:p>
        </w:tc>
      </w:tr>
      <w:tr w:rsidR="00C308A8" w:rsidTr="006246D9">
        <w:tc>
          <w:tcPr>
            <w:tcW w:w="1202" w:type="dxa"/>
          </w:tcPr>
          <w:p w:rsidR="00C308A8" w:rsidRPr="004F29B0" w:rsidRDefault="00C308A8" w:rsidP="00EA3A83">
            <w:pPr>
              <w:pStyle w:val="afffff5"/>
            </w:pPr>
            <w:r w:rsidRPr="004F29B0">
              <w:t>T</w:t>
            </w:r>
          </w:p>
        </w:tc>
        <w:tc>
          <w:tcPr>
            <w:tcW w:w="2966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 xml:space="preserve">Электронная коммерция </w:t>
            </w:r>
            <w:r w:rsidRPr="004F29B0">
              <w:rPr>
                <w:lang w:val="ru-RU"/>
              </w:rPr>
              <w:lastRenderedPageBreak/>
              <w:t>аутентификация по протоколу безопасности не поддерживается</w:t>
            </w:r>
          </w:p>
        </w:tc>
        <w:tc>
          <w:tcPr>
            <w:tcW w:w="246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BF171D">
              <w:rPr>
                <w:lang w:val="ru-RU"/>
              </w:rPr>
              <w:lastRenderedPageBreak/>
              <w:t>F2280009</w:t>
            </w:r>
          </w:p>
        </w:tc>
      </w:tr>
      <w:tr w:rsidR="00C308A8" w:rsidTr="006246D9">
        <w:tc>
          <w:tcPr>
            <w:tcW w:w="1202" w:type="dxa"/>
          </w:tcPr>
          <w:p w:rsidR="00C308A8" w:rsidRPr="004F29B0" w:rsidRDefault="00C308A8" w:rsidP="00EA3A83">
            <w:pPr>
              <w:pStyle w:val="afffff5"/>
            </w:pPr>
            <w:r w:rsidRPr="004F29B0">
              <w:lastRenderedPageBreak/>
              <w:t>U</w:t>
            </w:r>
          </w:p>
        </w:tc>
        <w:tc>
          <w:tcPr>
            <w:tcW w:w="2966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Электронная коммерция аутентификация по протоколу безопасности МПС поддерживается точкой, но не поддерживается эмитентом</w:t>
            </w:r>
          </w:p>
        </w:tc>
        <w:tc>
          <w:tcPr>
            <w:tcW w:w="246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875855">
              <w:rPr>
                <w:lang w:val="ru-RU"/>
              </w:rPr>
              <w:t>F2280009</w:t>
            </w:r>
          </w:p>
        </w:tc>
      </w:tr>
      <w:tr w:rsidR="00C308A8" w:rsidRPr="004F29B0" w:rsidTr="006246D9">
        <w:tc>
          <w:tcPr>
            <w:tcW w:w="1202" w:type="dxa"/>
          </w:tcPr>
          <w:p w:rsidR="00C308A8" w:rsidRDefault="00C308A8" w:rsidP="00EA3A83">
            <w:pPr>
              <w:pStyle w:val="afffff5"/>
            </w:pPr>
            <w:r>
              <w:t>V</w:t>
            </w:r>
          </w:p>
        </w:tc>
        <w:tc>
          <w:tcPr>
            <w:tcW w:w="2966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Электронная коммерция аутентификация по протоколу безопасности МПС</w:t>
            </w:r>
          </w:p>
        </w:tc>
        <w:tc>
          <w:tcPr>
            <w:tcW w:w="246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875855">
              <w:rPr>
                <w:lang w:val="ru-RU"/>
              </w:rPr>
              <w:t>F228000S</w:t>
            </w:r>
          </w:p>
        </w:tc>
      </w:tr>
    </w:tbl>
    <w:p w:rsidR="0036491B" w:rsidRPr="004F29B0" w:rsidRDefault="0036491B" w:rsidP="0036491B">
      <w:pPr>
        <w:pStyle w:val="2"/>
      </w:pPr>
      <w:bookmarkStart w:id="92" w:name="_Toc301266650"/>
      <w:bookmarkStart w:id="93" w:name="_Toc301271105"/>
      <w:r w:rsidRPr="008A2A04">
        <w:t>Cardholder</w:t>
      </w:r>
      <w:r w:rsidRPr="004F29B0">
        <w:t xml:space="preserve"> </w:t>
      </w:r>
      <w:r w:rsidRPr="008A2A04">
        <w:t>authentication</w:t>
      </w:r>
      <w:r w:rsidRPr="004F29B0">
        <w:t xml:space="preserve"> </w:t>
      </w:r>
      <w:r w:rsidRPr="008A2A04">
        <w:t>entity</w:t>
      </w:r>
      <w:bookmarkEnd w:id="92"/>
      <w:bookmarkEnd w:id="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9"/>
        <w:gridCol w:w="3175"/>
        <w:gridCol w:w="2619"/>
      </w:tblGrid>
      <w:tr w:rsidR="00DD11C7" w:rsidRPr="004F29B0" w:rsidTr="006246D9">
        <w:trPr>
          <w:tblHeader/>
        </w:trPr>
        <w:tc>
          <w:tcPr>
            <w:tcW w:w="1209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3175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619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4F29B0" w:rsidRDefault="00DD11C7" w:rsidP="00EA3A8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  <w:proofErr w:type="spellStart"/>
            <w:r w:rsidRPr="003C7064">
              <w:t>crdh_auth_entity</w:t>
            </w:r>
            <w:proofErr w:type="spellEnd"/>
          </w:p>
        </w:tc>
      </w:tr>
      <w:tr w:rsidR="00C308A8" w:rsidTr="006246D9">
        <w:tc>
          <w:tcPr>
            <w:tcW w:w="1209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0</w:t>
            </w:r>
          </w:p>
        </w:tc>
        <w:tc>
          <w:tcPr>
            <w:tcW w:w="3175" w:type="dxa"/>
          </w:tcPr>
          <w:p w:rsidR="00C308A8" w:rsidRDefault="00C308A8" w:rsidP="00EA3A83">
            <w:pPr>
              <w:pStyle w:val="afffff5"/>
            </w:pPr>
            <w:r w:rsidRPr="004F29B0">
              <w:rPr>
                <w:lang w:val="ru-RU"/>
              </w:rPr>
              <w:t>Без</w:t>
            </w:r>
            <w:r w:rsidRPr="00574E26">
              <w:t xml:space="preserve"> </w:t>
            </w:r>
            <w:r w:rsidRPr="004F29B0">
              <w:rPr>
                <w:lang w:val="ru-RU"/>
              </w:rPr>
              <w:t>аутентификации</w:t>
            </w:r>
          </w:p>
        </w:tc>
        <w:tc>
          <w:tcPr>
            <w:tcW w:w="2619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875855">
              <w:rPr>
                <w:lang w:val="ru-RU"/>
              </w:rPr>
              <w:t>F2290000</w:t>
            </w:r>
          </w:p>
        </w:tc>
      </w:tr>
      <w:tr w:rsidR="00C308A8" w:rsidRPr="004F29B0" w:rsidTr="006246D9">
        <w:tc>
          <w:tcPr>
            <w:tcW w:w="1209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1</w:t>
            </w:r>
          </w:p>
        </w:tc>
        <w:tc>
          <w:tcPr>
            <w:tcW w:w="317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 xml:space="preserve">Аутентификация с использованием чипа – </w:t>
            </w:r>
            <w:r w:rsidRPr="004F29B0">
              <w:t>offline</w:t>
            </w:r>
            <w:r w:rsidRPr="004F29B0">
              <w:rPr>
                <w:lang w:val="ru-RU"/>
              </w:rPr>
              <w:t xml:space="preserve"> </w:t>
            </w:r>
            <w:r w:rsidRPr="004F29B0">
              <w:t>PIN</w:t>
            </w:r>
          </w:p>
        </w:tc>
        <w:tc>
          <w:tcPr>
            <w:tcW w:w="2619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875855">
              <w:rPr>
                <w:lang w:val="ru-RU"/>
              </w:rPr>
              <w:t>F2290001</w:t>
            </w:r>
          </w:p>
        </w:tc>
      </w:tr>
      <w:tr w:rsidR="00C308A8" w:rsidRPr="00574E26" w:rsidTr="006246D9">
        <w:tc>
          <w:tcPr>
            <w:tcW w:w="1209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2</w:t>
            </w:r>
          </w:p>
        </w:tc>
        <w:tc>
          <w:tcPr>
            <w:tcW w:w="317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Терминал</w:t>
            </w:r>
          </w:p>
        </w:tc>
        <w:tc>
          <w:tcPr>
            <w:tcW w:w="2619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875855">
              <w:rPr>
                <w:lang w:val="ru-RU"/>
              </w:rPr>
              <w:t>F2290002</w:t>
            </w:r>
          </w:p>
        </w:tc>
      </w:tr>
      <w:tr w:rsidR="00C308A8" w:rsidRPr="004F29B0" w:rsidTr="006246D9">
        <w:tc>
          <w:tcPr>
            <w:tcW w:w="1209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3</w:t>
            </w:r>
          </w:p>
        </w:tc>
        <w:tc>
          <w:tcPr>
            <w:tcW w:w="317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 xml:space="preserve">Аутентификация у эмитента (система авторизации) – </w:t>
            </w:r>
            <w:r w:rsidRPr="004F29B0">
              <w:t>online</w:t>
            </w:r>
            <w:r w:rsidRPr="004F29B0">
              <w:rPr>
                <w:lang w:val="ru-RU"/>
              </w:rPr>
              <w:t xml:space="preserve"> </w:t>
            </w:r>
            <w:r w:rsidRPr="004F29B0">
              <w:t>PIN</w:t>
            </w:r>
          </w:p>
        </w:tc>
        <w:tc>
          <w:tcPr>
            <w:tcW w:w="2619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875855">
              <w:rPr>
                <w:lang w:val="ru-RU"/>
              </w:rPr>
              <w:t>F2290003</w:t>
            </w:r>
          </w:p>
        </w:tc>
      </w:tr>
      <w:tr w:rsidR="00C308A8" w:rsidRPr="004F29B0" w:rsidTr="006246D9">
        <w:tc>
          <w:tcPr>
            <w:tcW w:w="1209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4</w:t>
            </w:r>
          </w:p>
        </w:tc>
        <w:tc>
          <w:tcPr>
            <w:tcW w:w="317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 xml:space="preserve">Аутентификация у </w:t>
            </w:r>
            <w:proofErr w:type="spellStart"/>
            <w:r w:rsidRPr="004F29B0">
              <w:rPr>
                <w:lang w:val="ru-RU"/>
              </w:rPr>
              <w:t>эквайера</w:t>
            </w:r>
            <w:proofErr w:type="spellEnd"/>
            <w:r w:rsidRPr="004F29B0">
              <w:rPr>
                <w:lang w:val="ru-RU"/>
              </w:rPr>
              <w:t> – рукописная подпись</w:t>
            </w:r>
          </w:p>
        </w:tc>
        <w:tc>
          <w:tcPr>
            <w:tcW w:w="2619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875855">
              <w:rPr>
                <w:lang w:val="ru-RU"/>
              </w:rPr>
              <w:t>F2290004</w:t>
            </w:r>
          </w:p>
        </w:tc>
      </w:tr>
      <w:tr w:rsidR="00C308A8" w:rsidTr="006246D9">
        <w:tc>
          <w:tcPr>
            <w:tcW w:w="1209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5</w:t>
            </w:r>
          </w:p>
        </w:tc>
        <w:tc>
          <w:tcPr>
            <w:tcW w:w="317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Другая аутентификация</w:t>
            </w:r>
          </w:p>
        </w:tc>
        <w:tc>
          <w:tcPr>
            <w:tcW w:w="2619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875855">
              <w:rPr>
                <w:lang w:val="ru-RU"/>
              </w:rPr>
              <w:t>F2290005</w:t>
            </w:r>
          </w:p>
        </w:tc>
      </w:tr>
      <w:tr w:rsidR="00C308A8" w:rsidTr="006246D9">
        <w:tc>
          <w:tcPr>
            <w:tcW w:w="1209" w:type="dxa"/>
          </w:tcPr>
          <w:p w:rsidR="00C308A8" w:rsidRPr="004F29B0" w:rsidRDefault="00C308A8" w:rsidP="00EA3A83">
            <w:pPr>
              <w:pStyle w:val="afffff5"/>
            </w:pPr>
            <w:r w:rsidRPr="004F29B0">
              <w:t>S</w:t>
            </w:r>
          </w:p>
        </w:tc>
        <w:tc>
          <w:tcPr>
            <w:tcW w:w="317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 xml:space="preserve">Подозрение со стороны </w:t>
            </w:r>
            <w:proofErr w:type="spellStart"/>
            <w:r w:rsidRPr="004F29B0">
              <w:rPr>
                <w:lang w:val="ru-RU"/>
              </w:rPr>
              <w:t>мерчанта</w:t>
            </w:r>
            <w:proofErr w:type="spellEnd"/>
          </w:p>
        </w:tc>
        <w:tc>
          <w:tcPr>
            <w:tcW w:w="2619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875855">
              <w:rPr>
                <w:lang w:val="ru-RU"/>
              </w:rPr>
              <w:t>F2290006</w:t>
            </w:r>
          </w:p>
        </w:tc>
      </w:tr>
    </w:tbl>
    <w:p w:rsidR="0036491B" w:rsidRDefault="0036491B" w:rsidP="0036491B">
      <w:pPr>
        <w:pStyle w:val="2"/>
      </w:pPr>
      <w:bookmarkStart w:id="94" w:name="_Toc301266651"/>
      <w:bookmarkStart w:id="95" w:name="_Toc301271106"/>
      <w:r w:rsidRPr="008A2A04">
        <w:t>Card data output capability</w:t>
      </w:r>
      <w:bookmarkEnd w:id="94"/>
      <w:bookmarkEnd w:id="95"/>
    </w:p>
    <w:p w:rsidR="0036491B" w:rsidRPr="001E45D2" w:rsidRDefault="0036491B" w:rsidP="0036491B">
      <w:pPr>
        <w:pStyle w:val="a1"/>
      </w:pPr>
      <w:r>
        <w:t xml:space="preserve">Значения, определенные для данного параметра представлены в таблице (см. </w:t>
      </w:r>
      <w:r>
        <w:fldChar w:fldCharType="begin"/>
      </w:r>
      <w:r>
        <w:instrText xml:space="preserve"> REF _Ref301266698 \h </w:instrText>
      </w:r>
      <w:r>
        <w:fldChar w:fldCharType="separate"/>
      </w:r>
      <w:r>
        <w:t xml:space="preserve">Таблица </w:t>
      </w:r>
      <w:r>
        <w:rPr>
          <w:noProof/>
        </w:rPr>
        <w:t>11</w:t>
      </w:r>
      <w:r>
        <w:fldChar w:fldCharType="end"/>
      </w:r>
      <w: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1"/>
        <w:gridCol w:w="3043"/>
        <w:gridCol w:w="2818"/>
      </w:tblGrid>
      <w:tr w:rsidR="00DD11C7" w:rsidRPr="00B87C3A" w:rsidTr="006246D9">
        <w:trPr>
          <w:tblHeader/>
        </w:trPr>
        <w:tc>
          <w:tcPr>
            <w:tcW w:w="1211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3043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818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1E18A0" w:rsidRDefault="00DD11C7" w:rsidP="00EA3A8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Тег</w:t>
            </w:r>
            <w:r w:rsidRPr="001E18A0">
              <w:rPr>
                <w:rFonts w:ascii="Book Antiqua" w:hAnsi="Book Antiqua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18A0">
              <w:rPr>
                <w:lang w:val="en-US"/>
              </w:rPr>
              <w:t>card_data_output_cap</w:t>
            </w:r>
            <w:proofErr w:type="spellEnd"/>
          </w:p>
        </w:tc>
      </w:tr>
      <w:tr w:rsidR="00C308A8" w:rsidTr="006246D9">
        <w:tc>
          <w:tcPr>
            <w:tcW w:w="1211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0</w:t>
            </w:r>
          </w:p>
        </w:tc>
        <w:tc>
          <w:tcPr>
            <w:tcW w:w="3043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Неизвестен</w:t>
            </w:r>
          </w:p>
        </w:tc>
        <w:tc>
          <w:tcPr>
            <w:tcW w:w="281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875855">
              <w:rPr>
                <w:lang w:val="ru-RU"/>
              </w:rPr>
              <w:t>F22A0000</w:t>
            </w:r>
          </w:p>
        </w:tc>
      </w:tr>
      <w:tr w:rsidR="00C308A8" w:rsidTr="006246D9">
        <w:tc>
          <w:tcPr>
            <w:tcW w:w="1211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1</w:t>
            </w:r>
          </w:p>
        </w:tc>
        <w:tc>
          <w:tcPr>
            <w:tcW w:w="3043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Отсутствует</w:t>
            </w:r>
          </w:p>
        </w:tc>
        <w:tc>
          <w:tcPr>
            <w:tcW w:w="281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875855">
              <w:rPr>
                <w:lang w:val="ru-RU"/>
              </w:rPr>
              <w:t>F22A0001</w:t>
            </w:r>
          </w:p>
        </w:tc>
      </w:tr>
      <w:tr w:rsidR="00C308A8" w:rsidTr="006246D9">
        <w:tc>
          <w:tcPr>
            <w:tcW w:w="1211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2</w:t>
            </w:r>
          </w:p>
        </w:tc>
        <w:tc>
          <w:tcPr>
            <w:tcW w:w="3043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Запись на магнитной полосе</w:t>
            </w:r>
          </w:p>
        </w:tc>
        <w:tc>
          <w:tcPr>
            <w:tcW w:w="281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875855">
              <w:rPr>
                <w:lang w:val="ru-RU"/>
              </w:rPr>
              <w:t>F22A0002</w:t>
            </w:r>
          </w:p>
        </w:tc>
      </w:tr>
      <w:tr w:rsidR="00C308A8" w:rsidTr="006246D9">
        <w:tc>
          <w:tcPr>
            <w:tcW w:w="1211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lastRenderedPageBreak/>
              <w:t>3</w:t>
            </w:r>
          </w:p>
        </w:tc>
        <w:tc>
          <w:tcPr>
            <w:tcW w:w="3043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Вывод на чип</w:t>
            </w:r>
          </w:p>
        </w:tc>
        <w:tc>
          <w:tcPr>
            <w:tcW w:w="2818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875855">
              <w:rPr>
                <w:lang w:val="ru-RU"/>
              </w:rPr>
              <w:t>F22A0003</w:t>
            </w:r>
          </w:p>
        </w:tc>
      </w:tr>
    </w:tbl>
    <w:p w:rsidR="0036491B" w:rsidRPr="004F29B0" w:rsidRDefault="0036491B" w:rsidP="0036491B">
      <w:pPr>
        <w:pStyle w:val="2"/>
      </w:pPr>
      <w:bookmarkStart w:id="96" w:name="_Toc301266652"/>
      <w:bookmarkStart w:id="97" w:name="_Toc301271107"/>
      <w:r w:rsidRPr="008A2A04">
        <w:t>Terminal</w:t>
      </w:r>
      <w:r w:rsidRPr="004F29B0">
        <w:t xml:space="preserve"> </w:t>
      </w:r>
      <w:r w:rsidRPr="008A2A04">
        <w:t>output</w:t>
      </w:r>
      <w:r w:rsidRPr="004F29B0">
        <w:t xml:space="preserve"> </w:t>
      </w:r>
      <w:r w:rsidRPr="008A2A04">
        <w:t>capability</w:t>
      </w:r>
      <w:bookmarkEnd w:id="96"/>
      <w:bookmarkEnd w:id="97"/>
    </w:p>
    <w:p w:rsidR="0036491B" w:rsidRPr="001E45D2" w:rsidRDefault="0036491B" w:rsidP="0036491B">
      <w:pPr>
        <w:pStyle w:val="a1"/>
      </w:pPr>
      <w:r>
        <w:t xml:space="preserve">Значения, определенные для данного параметра представлены в таблице (см. </w:t>
      </w:r>
      <w:r>
        <w:fldChar w:fldCharType="begin"/>
      </w:r>
      <w:r>
        <w:instrText xml:space="preserve"> REF _Ref301266707 \h </w:instrText>
      </w:r>
      <w:r>
        <w:fldChar w:fldCharType="separate"/>
      </w:r>
      <w:r>
        <w:t xml:space="preserve">Таблица </w:t>
      </w:r>
      <w:r>
        <w:rPr>
          <w:noProof/>
        </w:rPr>
        <w:t>12</w:t>
      </w:r>
      <w:r>
        <w:fldChar w:fldCharType="end"/>
      </w:r>
      <w: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2887"/>
        <w:gridCol w:w="2612"/>
      </w:tblGrid>
      <w:tr w:rsidR="00DD11C7" w:rsidRPr="004F29B0" w:rsidTr="006246D9">
        <w:trPr>
          <w:tblHeader/>
        </w:trPr>
        <w:tc>
          <w:tcPr>
            <w:tcW w:w="1205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2887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612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4F29B0" w:rsidRDefault="00DD11C7" w:rsidP="00EA3A8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 xml:space="preserve">Тег </w:t>
            </w:r>
            <w:proofErr w:type="spellStart"/>
            <w:r w:rsidRPr="003C7064">
              <w:t>terminal_output_cap</w:t>
            </w:r>
            <w:proofErr w:type="spellEnd"/>
          </w:p>
        </w:tc>
      </w:tr>
      <w:tr w:rsidR="00C308A8" w:rsidRPr="004F29B0" w:rsidTr="006246D9">
        <w:tc>
          <w:tcPr>
            <w:tcW w:w="120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0</w:t>
            </w:r>
          </w:p>
        </w:tc>
        <w:tc>
          <w:tcPr>
            <w:tcW w:w="288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Информация о способах вывода отсутствует</w:t>
            </w:r>
          </w:p>
        </w:tc>
        <w:tc>
          <w:tcPr>
            <w:tcW w:w="2612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875855">
              <w:rPr>
                <w:lang w:val="ru-RU"/>
              </w:rPr>
              <w:t>F22B0000</w:t>
            </w:r>
          </w:p>
        </w:tc>
      </w:tr>
      <w:tr w:rsidR="00C308A8" w:rsidRPr="004F29B0" w:rsidTr="006246D9">
        <w:tc>
          <w:tcPr>
            <w:tcW w:w="120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1</w:t>
            </w:r>
          </w:p>
        </w:tc>
        <w:tc>
          <w:tcPr>
            <w:tcW w:w="288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Возможность вывода на терминале отсутствует</w:t>
            </w:r>
          </w:p>
        </w:tc>
        <w:tc>
          <w:tcPr>
            <w:tcW w:w="2612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875855">
              <w:rPr>
                <w:lang w:val="ru-RU"/>
              </w:rPr>
              <w:t>F22B0001</w:t>
            </w:r>
          </w:p>
        </w:tc>
      </w:tr>
      <w:tr w:rsidR="00C308A8" w:rsidRPr="004F29B0" w:rsidTr="006246D9">
        <w:tc>
          <w:tcPr>
            <w:tcW w:w="120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2</w:t>
            </w:r>
          </w:p>
        </w:tc>
        <w:tc>
          <w:tcPr>
            <w:tcW w:w="288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Возможен вывод на печатающее устройство</w:t>
            </w:r>
          </w:p>
        </w:tc>
        <w:tc>
          <w:tcPr>
            <w:tcW w:w="2612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875855">
              <w:rPr>
                <w:lang w:val="ru-RU"/>
              </w:rPr>
              <w:t>F22B0002</w:t>
            </w:r>
          </w:p>
        </w:tc>
      </w:tr>
      <w:tr w:rsidR="00C308A8" w:rsidTr="006246D9">
        <w:tc>
          <w:tcPr>
            <w:tcW w:w="120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3</w:t>
            </w:r>
          </w:p>
        </w:tc>
        <w:tc>
          <w:tcPr>
            <w:tcW w:w="288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Возможен вывод на дисплей</w:t>
            </w:r>
          </w:p>
        </w:tc>
        <w:tc>
          <w:tcPr>
            <w:tcW w:w="2612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875855">
              <w:rPr>
                <w:lang w:val="ru-RU"/>
              </w:rPr>
              <w:t>F22B0003</w:t>
            </w:r>
          </w:p>
        </w:tc>
      </w:tr>
      <w:tr w:rsidR="00C308A8" w:rsidRPr="004F29B0" w:rsidTr="006246D9">
        <w:tc>
          <w:tcPr>
            <w:tcW w:w="120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4</w:t>
            </w:r>
          </w:p>
        </w:tc>
        <w:tc>
          <w:tcPr>
            <w:tcW w:w="2887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Возможен вывод на печатающее устройство или дисплей</w:t>
            </w:r>
          </w:p>
        </w:tc>
        <w:tc>
          <w:tcPr>
            <w:tcW w:w="2612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875855">
              <w:rPr>
                <w:lang w:val="ru-RU"/>
              </w:rPr>
              <w:t>F22B000</w:t>
            </w:r>
            <w:r>
              <w:rPr>
                <w:lang w:val="ru-RU"/>
              </w:rPr>
              <w:t>4</w:t>
            </w:r>
          </w:p>
        </w:tc>
      </w:tr>
    </w:tbl>
    <w:p w:rsidR="0036491B" w:rsidRPr="004F29B0" w:rsidRDefault="0036491B" w:rsidP="0036491B">
      <w:pPr>
        <w:pStyle w:val="2"/>
      </w:pPr>
      <w:bookmarkStart w:id="98" w:name="_Toc301266653"/>
      <w:bookmarkStart w:id="99" w:name="_Toc301271108"/>
      <w:r w:rsidRPr="008A2A04">
        <w:t>PIN</w:t>
      </w:r>
      <w:r w:rsidRPr="004F29B0">
        <w:t xml:space="preserve"> </w:t>
      </w:r>
      <w:r w:rsidRPr="008A2A04">
        <w:t>capture</w:t>
      </w:r>
      <w:r w:rsidRPr="004F29B0">
        <w:t xml:space="preserve"> </w:t>
      </w:r>
      <w:r w:rsidRPr="008A2A04">
        <w:t>capability</w:t>
      </w:r>
      <w:bookmarkEnd w:id="98"/>
      <w:bookmarkEnd w:id="99"/>
    </w:p>
    <w:p w:rsidR="0036491B" w:rsidRPr="001E45D2" w:rsidRDefault="0036491B" w:rsidP="0036491B">
      <w:pPr>
        <w:pStyle w:val="a1"/>
      </w:pPr>
      <w:r>
        <w:t xml:space="preserve">Значения, определенные для данного параметра представлены в таблице (см. </w:t>
      </w:r>
      <w:r>
        <w:fldChar w:fldCharType="begin"/>
      </w:r>
      <w:r>
        <w:instrText xml:space="preserve"> REF _Ref301266713 \h </w:instrText>
      </w:r>
      <w:r>
        <w:fldChar w:fldCharType="separate"/>
      </w:r>
      <w:r>
        <w:t xml:space="preserve">Таблица </w:t>
      </w:r>
      <w:r>
        <w:rPr>
          <w:noProof/>
        </w:rPr>
        <w:t>13</w:t>
      </w:r>
      <w:r>
        <w:fldChar w:fldCharType="end"/>
      </w:r>
      <w: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3239"/>
        <w:gridCol w:w="2665"/>
      </w:tblGrid>
      <w:tr w:rsidR="00DD11C7" w:rsidRPr="004F29B0" w:rsidTr="006246D9">
        <w:trPr>
          <w:tblHeader/>
        </w:trPr>
        <w:tc>
          <w:tcPr>
            <w:tcW w:w="1210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3239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DD11C7" w:rsidRDefault="00DD11C7" w:rsidP="000D1999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  <w:lang w:val="en-US"/>
              </w:rPr>
            </w:pPr>
            <w:r>
              <w:rPr>
                <w:rFonts w:ascii="Book Antiqua" w:hAnsi="Book Antiqua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665" w:type="dxa"/>
            <w:tcBorders>
              <w:top w:val="thinThickSmallGap" w:sz="24" w:space="0" w:color="auto"/>
            </w:tcBorders>
            <w:shd w:val="clear" w:color="auto" w:fill="A6A6A6"/>
          </w:tcPr>
          <w:p w:rsidR="00DD11C7" w:rsidRPr="004F29B0" w:rsidRDefault="00DD11C7" w:rsidP="00EA3A83">
            <w:pPr>
              <w:keepNext/>
              <w:keepLines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 xml:space="preserve">Тег </w:t>
            </w:r>
            <w:proofErr w:type="spellStart"/>
            <w:r w:rsidRPr="003C7064">
              <w:t>pin_capture_cap</w:t>
            </w:r>
            <w:proofErr w:type="spellEnd"/>
          </w:p>
        </w:tc>
      </w:tr>
      <w:tr w:rsidR="00C308A8" w:rsidTr="006246D9">
        <w:tc>
          <w:tcPr>
            <w:tcW w:w="1210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0</w:t>
            </w:r>
          </w:p>
        </w:tc>
        <w:tc>
          <w:tcPr>
            <w:tcW w:w="3239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proofErr w:type="spellStart"/>
            <w:r w:rsidRPr="004F29B0">
              <w:t>PiN</w:t>
            </w:r>
            <w:proofErr w:type="spellEnd"/>
            <w:r w:rsidRPr="004F29B0">
              <w:t xml:space="preserve"> </w:t>
            </w:r>
            <w:r w:rsidRPr="004F29B0">
              <w:rPr>
                <w:lang w:val="ru-RU"/>
              </w:rPr>
              <w:t>не обрабатывается</w:t>
            </w:r>
          </w:p>
        </w:tc>
        <w:tc>
          <w:tcPr>
            <w:tcW w:w="2665" w:type="dxa"/>
          </w:tcPr>
          <w:p w:rsidR="00C308A8" w:rsidRPr="004F29B0" w:rsidRDefault="00C308A8" w:rsidP="00EA3A83">
            <w:pPr>
              <w:pStyle w:val="afffff5"/>
            </w:pPr>
            <w:r w:rsidRPr="00875855">
              <w:t>F22C0000</w:t>
            </w:r>
          </w:p>
        </w:tc>
      </w:tr>
      <w:tr w:rsidR="00C308A8" w:rsidTr="006246D9">
        <w:tc>
          <w:tcPr>
            <w:tcW w:w="1210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1</w:t>
            </w:r>
          </w:p>
        </w:tc>
        <w:tc>
          <w:tcPr>
            <w:tcW w:w="3239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Неизвестно</w:t>
            </w:r>
          </w:p>
        </w:tc>
        <w:tc>
          <w:tcPr>
            <w:tcW w:w="266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875855">
              <w:rPr>
                <w:lang w:val="ru-RU"/>
              </w:rPr>
              <w:t>F22C000</w:t>
            </w:r>
            <w:r>
              <w:rPr>
                <w:lang w:val="ru-RU"/>
              </w:rPr>
              <w:t>1</w:t>
            </w:r>
          </w:p>
        </w:tc>
      </w:tr>
      <w:tr w:rsidR="00C308A8" w:rsidTr="006246D9">
        <w:tc>
          <w:tcPr>
            <w:tcW w:w="1210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4</w:t>
            </w:r>
          </w:p>
        </w:tc>
        <w:tc>
          <w:tcPr>
            <w:tcW w:w="3239" w:type="dxa"/>
          </w:tcPr>
          <w:p w:rsidR="00C308A8" w:rsidRPr="004F29B0" w:rsidRDefault="00C308A8" w:rsidP="00EA3A83">
            <w:pPr>
              <w:pStyle w:val="afffff5"/>
            </w:pPr>
            <w:r w:rsidRPr="004F29B0">
              <w:rPr>
                <w:lang w:val="ru-RU"/>
              </w:rPr>
              <w:t xml:space="preserve">Обрабатывается </w:t>
            </w:r>
            <w:r w:rsidRPr="004F29B0">
              <w:t xml:space="preserve">PIN </w:t>
            </w:r>
            <w:r w:rsidRPr="004F29B0">
              <w:rPr>
                <w:lang w:val="ru-RU"/>
              </w:rPr>
              <w:t>до</w:t>
            </w:r>
            <w:r w:rsidRPr="004F29B0">
              <w:t xml:space="preserve"> 4 </w:t>
            </w:r>
            <w:r w:rsidRPr="004F29B0">
              <w:rPr>
                <w:lang w:val="ru-RU"/>
              </w:rPr>
              <w:t>цифр</w:t>
            </w:r>
          </w:p>
        </w:tc>
        <w:tc>
          <w:tcPr>
            <w:tcW w:w="266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23041A">
              <w:rPr>
                <w:lang w:val="ru-RU"/>
              </w:rPr>
              <w:t>F22C0004</w:t>
            </w:r>
          </w:p>
        </w:tc>
      </w:tr>
      <w:tr w:rsidR="00C308A8" w:rsidTr="006246D9">
        <w:tc>
          <w:tcPr>
            <w:tcW w:w="1210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5</w:t>
            </w:r>
          </w:p>
        </w:tc>
        <w:tc>
          <w:tcPr>
            <w:tcW w:w="3239" w:type="dxa"/>
          </w:tcPr>
          <w:p w:rsidR="00C308A8" w:rsidRDefault="00C308A8" w:rsidP="00EA3A83">
            <w:pPr>
              <w:pStyle w:val="afffff5"/>
            </w:pPr>
            <w:r w:rsidRPr="004F29B0">
              <w:rPr>
                <w:lang w:val="ru-RU"/>
              </w:rPr>
              <w:t xml:space="preserve">Обрабатывается </w:t>
            </w:r>
            <w:r w:rsidRPr="004F29B0">
              <w:t xml:space="preserve">PIN </w:t>
            </w:r>
            <w:r w:rsidRPr="004F29B0">
              <w:rPr>
                <w:lang w:val="ru-RU"/>
              </w:rPr>
              <w:t>до</w:t>
            </w:r>
            <w:r w:rsidRPr="004F29B0">
              <w:t xml:space="preserve"> </w:t>
            </w:r>
            <w:r w:rsidRPr="004F29B0">
              <w:rPr>
                <w:lang w:val="ru-RU"/>
              </w:rPr>
              <w:t>5</w:t>
            </w:r>
            <w:r w:rsidRPr="004F29B0">
              <w:t xml:space="preserve"> </w:t>
            </w:r>
            <w:r w:rsidRPr="004F29B0">
              <w:rPr>
                <w:lang w:val="ru-RU"/>
              </w:rPr>
              <w:t>цифр</w:t>
            </w:r>
          </w:p>
        </w:tc>
        <w:tc>
          <w:tcPr>
            <w:tcW w:w="266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23041A">
              <w:rPr>
                <w:lang w:val="ru-RU"/>
              </w:rPr>
              <w:t>F22C000</w:t>
            </w:r>
            <w:r>
              <w:rPr>
                <w:lang w:val="ru-RU"/>
              </w:rPr>
              <w:t>5</w:t>
            </w:r>
          </w:p>
        </w:tc>
      </w:tr>
      <w:tr w:rsidR="00C308A8" w:rsidTr="006246D9">
        <w:tc>
          <w:tcPr>
            <w:tcW w:w="1210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6</w:t>
            </w:r>
          </w:p>
        </w:tc>
        <w:tc>
          <w:tcPr>
            <w:tcW w:w="3239" w:type="dxa"/>
          </w:tcPr>
          <w:p w:rsidR="00C308A8" w:rsidRDefault="00C308A8" w:rsidP="00EA3A83">
            <w:pPr>
              <w:pStyle w:val="afffff5"/>
            </w:pPr>
            <w:r w:rsidRPr="004F29B0">
              <w:rPr>
                <w:lang w:val="ru-RU"/>
              </w:rPr>
              <w:t xml:space="preserve">Обрабатывается </w:t>
            </w:r>
            <w:r w:rsidRPr="004F29B0">
              <w:t xml:space="preserve">PIN </w:t>
            </w:r>
            <w:r w:rsidRPr="004F29B0">
              <w:rPr>
                <w:lang w:val="ru-RU"/>
              </w:rPr>
              <w:t>до</w:t>
            </w:r>
            <w:r w:rsidRPr="004F29B0">
              <w:t xml:space="preserve"> </w:t>
            </w:r>
            <w:r w:rsidRPr="004F29B0">
              <w:rPr>
                <w:lang w:val="ru-RU"/>
              </w:rPr>
              <w:t>6</w:t>
            </w:r>
            <w:r w:rsidRPr="004F29B0">
              <w:t xml:space="preserve"> </w:t>
            </w:r>
            <w:r w:rsidRPr="004F29B0">
              <w:rPr>
                <w:lang w:val="ru-RU"/>
              </w:rPr>
              <w:t>цифр</w:t>
            </w:r>
          </w:p>
        </w:tc>
        <w:tc>
          <w:tcPr>
            <w:tcW w:w="266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23041A">
              <w:rPr>
                <w:lang w:val="ru-RU"/>
              </w:rPr>
              <w:t>F22C000</w:t>
            </w:r>
            <w:r>
              <w:rPr>
                <w:lang w:val="ru-RU"/>
              </w:rPr>
              <w:t>6</w:t>
            </w:r>
          </w:p>
        </w:tc>
      </w:tr>
      <w:tr w:rsidR="00C308A8" w:rsidTr="006246D9">
        <w:tc>
          <w:tcPr>
            <w:tcW w:w="1210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7</w:t>
            </w:r>
          </w:p>
        </w:tc>
        <w:tc>
          <w:tcPr>
            <w:tcW w:w="3239" w:type="dxa"/>
          </w:tcPr>
          <w:p w:rsidR="00C308A8" w:rsidRDefault="00C308A8" w:rsidP="00EA3A83">
            <w:pPr>
              <w:pStyle w:val="afffff5"/>
            </w:pPr>
            <w:r w:rsidRPr="004F29B0">
              <w:rPr>
                <w:lang w:val="ru-RU"/>
              </w:rPr>
              <w:t xml:space="preserve">Обрабатывается </w:t>
            </w:r>
            <w:r w:rsidRPr="004F29B0">
              <w:t xml:space="preserve">PIN </w:t>
            </w:r>
            <w:r w:rsidRPr="004F29B0">
              <w:rPr>
                <w:lang w:val="ru-RU"/>
              </w:rPr>
              <w:t>до</w:t>
            </w:r>
            <w:r w:rsidRPr="004F29B0">
              <w:t xml:space="preserve"> </w:t>
            </w:r>
            <w:r w:rsidRPr="004F29B0">
              <w:rPr>
                <w:lang w:val="ru-RU"/>
              </w:rPr>
              <w:t>7</w:t>
            </w:r>
            <w:r w:rsidRPr="004F29B0">
              <w:t xml:space="preserve"> </w:t>
            </w:r>
            <w:r w:rsidRPr="004F29B0">
              <w:rPr>
                <w:lang w:val="ru-RU"/>
              </w:rPr>
              <w:t>цифр</w:t>
            </w:r>
          </w:p>
        </w:tc>
        <w:tc>
          <w:tcPr>
            <w:tcW w:w="266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23041A">
              <w:rPr>
                <w:lang w:val="ru-RU"/>
              </w:rPr>
              <w:t>F22C000</w:t>
            </w:r>
            <w:r>
              <w:rPr>
                <w:lang w:val="ru-RU"/>
              </w:rPr>
              <w:t>7</w:t>
            </w:r>
          </w:p>
        </w:tc>
      </w:tr>
      <w:tr w:rsidR="00C308A8" w:rsidTr="006246D9">
        <w:tc>
          <w:tcPr>
            <w:tcW w:w="1210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8</w:t>
            </w:r>
          </w:p>
        </w:tc>
        <w:tc>
          <w:tcPr>
            <w:tcW w:w="3239" w:type="dxa"/>
          </w:tcPr>
          <w:p w:rsidR="00C308A8" w:rsidRDefault="00C308A8" w:rsidP="00EA3A83">
            <w:pPr>
              <w:pStyle w:val="afffff5"/>
            </w:pPr>
            <w:r w:rsidRPr="004F29B0">
              <w:rPr>
                <w:lang w:val="ru-RU"/>
              </w:rPr>
              <w:t xml:space="preserve">Обрабатывается </w:t>
            </w:r>
            <w:r w:rsidRPr="004F29B0">
              <w:t xml:space="preserve">PIN </w:t>
            </w:r>
            <w:r w:rsidRPr="004F29B0">
              <w:rPr>
                <w:lang w:val="ru-RU"/>
              </w:rPr>
              <w:t>до</w:t>
            </w:r>
            <w:r w:rsidRPr="004F29B0">
              <w:t xml:space="preserve"> </w:t>
            </w:r>
            <w:r w:rsidRPr="004F29B0">
              <w:rPr>
                <w:lang w:val="ru-RU"/>
              </w:rPr>
              <w:t>8</w:t>
            </w:r>
            <w:r w:rsidRPr="004F29B0">
              <w:t xml:space="preserve"> </w:t>
            </w:r>
            <w:r w:rsidRPr="004F29B0">
              <w:rPr>
                <w:lang w:val="ru-RU"/>
              </w:rPr>
              <w:t>цифр</w:t>
            </w:r>
          </w:p>
        </w:tc>
        <w:tc>
          <w:tcPr>
            <w:tcW w:w="266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23041A">
              <w:rPr>
                <w:lang w:val="ru-RU"/>
              </w:rPr>
              <w:t>F22C000</w:t>
            </w:r>
            <w:r>
              <w:rPr>
                <w:lang w:val="ru-RU"/>
              </w:rPr>
              <w:t>8</w:t>
            </w:r>
          </w:p>
        </w:tc>
      </w:tr>
      <w:tr w:rsidR="00C308A8" w:rsidTr="006246D9">
        <w:tc>
          <w:tcPr>
            <w:tcW w:w="1210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9</w:t>
            </w:r>
          </w:p>
        </w:tc>
        <w:tc>
          <w:tcPr>
            <w:tcW w:w="3239" w:type="dxa"/>
          </w:tcPr>
          <w:p w:rsidR="00C308A8" w:rsidRDefault="00C308A8" w:rsidP="00EA3A83">
            <w:pPr>
              <w:pStyle w:val="afffff5"/>
            </w:pPr>
            <w:r w:rsidRPr="004F29B0">
              <w:rPr>
                <w:lang w:val="ru-RU"/>
              </w:rPr>
              <w:t xml:space="preserve">Обрабатывается </w:t>
            </w:r>
            <w:r w:rsidRPr="004F29B0">
              <w:t xml:space="preserve">PIN </w:t>
            </w:r>
            <w:r w:rsidRPr="004F29B0">
              <w:rPr>
                <w:lang w:val="ru-RU"/>
              </w:rPr>
              <w:t>до</w:t>
            </w:r>
            <w:r w:rsidRPr="004F29B0">
              <w:t xml:space="preserve"> </w:t>
            </w:r>
            <w:r w:rsidRPr="004F29B0">
              <w:rPr>
                <w:lang w:val="ru-RU"/>
              </w:rPr>
              <w:t>9</w:t>
            </w:r>
            <w:r w:rsidRPr="004F29B0">
              <w:t xml:space="preserve"> </w:t>
            </w:r>
            <w:r w:rsidRPr="004F29B0">
              <w:rPr>
                <w:lang w:val="ru-RU"/>
              </w:rPr>
              <w:t>цифр</w:t>
            </w:r>
          </w:p>
        </w:tc>
        <w:tc>
          <w:tcPr>
            <w:tcW w:w="266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23041A">
              <w:rPr>
                <w:lang w:val="ru-RU"/>
              </w:rPr>
              <w:t>F22C000</w:t>
            </w:r>
            <w:r>
              <w:rPr>
                <w:lang w:val="ru-RU"/>
              </w:rPr>
              <w:t>9</w:t>
            </w:r>
          </w:p>
        </w:tc>
      </w:tr>
      <w:tr w:rsidR="00C308A8" w:rsidTr="006246D9">
        <w:tc>
          <w:tcPr>
            <w:tcW w:w="1210" w:type="dxa"/>
          </w:tcPr>
          <w:p w:rsidR="00C308A8" w:rsidRPr="004F29B0" w:rsidRDefault="00C308A8" w:rsidP="00EA3A83">
            <w:pPr>
              <w:pStyle w:val="afffff5"/>
            </w:pPr>
            <w:r w:rsidRPr="004F29B0">
              <w:t>A</w:t>
            </w:r>
          </w:p>
        </w:tc>
        <w:tc>
          <w:tcPr>
            <w:tcW w:w="3239" w:type="dxa"/>
          </w:tcPr>
          <w:p w:rsidR="00C308A8" w:rsidRDefault="00C308A8" w:rsidP="00EA3A83">
            <w:pPr>
              <w:pStyle w:val="afffff5"/>
            </w:pPr>
            <w:r w:rsidRPr="004F29B0">
              <w:rPr>
                <w:lang w:val="ru-RU"/>
              </w:rPr>
              <w:t xml:space="preserve">Обрабатывается </w:t>
            </w:r>
            <w:r w:rsidRPr="004F29B0">
              <w:t xml:space="preserve">PIN </w:t>
            </w:r>
            <w:r w:rsidRPr="004F29B0">
              <w:rPr>
                <w:lang w:val="ru-RU"/>
              </w:rPr>
              <w:t>до</w:t>
            </w:r>
            <w:r w:rsidRPr="004F29B0">
              <w:t xml:space="preserve"> </w:t>
            </w:r>
            <w:r w:rsidRPr="004F29B0">
              <w:rPr>
                <w:lang w:val="ru-RU"/>
              </w:rPr>
              <w:t>10</w:t>
            </w:r>
            <w:r w:rsidRPr="004F29B0">
              <w:t xml:space="preserve"> </w:t>
            </w:r>
            <w:r w:rsidRPr="004F29B0">
              <w:rPr>
                <w:lang w:val="ru-RU"/>
              </w:rPr>
              <w:t>цифр</w:t>
            </w:r>
          </w:p>
        </w:tc>
        <w:tc>
          <w:tcPr>
            <w:tcW w:w="2665" w:type="dxa"/>
          </w:tcPr>
          <w:p w:rsidR="00C308A8" w:rsidRPr="001E18A0" w:rsidRDefault="00C308A8" w:rsidP="00EA3A83">
            <w:pPr>
              <w:pStyle w:val="afffff5"/>
            </w:pPr>
            <w:r w:rsidRPr="00C3653F">
              <w:t>F22C00</w:t>
            </w:r>
            <w:r>
              <w:rPr>
                <w:lang w:val="ru-RU"/>
              </w:rPr>
              <w:t>0</w:t>
            </w:r>
            <w:r>
              <w:t>A</w:t>
            </w:r>
          </w:p>
        </w:tc>
      </w:tr>
      <w:tr w:rsidR="00C308A8" w:rsidTr="006246D9">
        <w:tc>
          <w:tcPr>
            <w:tcW w:w="1210" w:type="dxa"/>
          </w:tcPr>
          <w:p w:rsidR="00C308A8" w:rsidRPr="004F29B0" w:rsidRDefault="00C308A8" w:rsidP="00EA3A83">
            <w:pPr>
              <w:pStyle w:val="afffff5"/>
            </w:pPr>
            <w:r w:rsidRPr="004F29B0">
              <w:lastRenderedPageBreak/>
              <w:t>B</w:t>
            </w:r>
          </w:p>
        </w:tc>
        <w:tc>
          <w:tcPr>
            <w:tcW w:w="3239" w:type="dxa"/>
          </w:tcPr>
          <w:p w:rsidR="00C308A8" w:rsidRDefault="00C308A8" w:rsidP="00EA3A83">
            <w:pPr>
              <w:pStyle w:val="afffff5"/>
            </w:pPr>
            <w:r w:rsidRPr="004F29B0">
              <w:rPr>
                <w:lang w:val="ru-RU"/>
              </w:rPr>
              <w:t xml:space="preserve">Обрабатывается </w:t>
            </w:r>
            <w:r w:rsidRPr="004F29B0">
              <w:t xml:space="preserve">PIN </w:t>
            </w:r>
            <w:r w:rsidRPr="004F29B0">
              <w:rPr>
                <w:lang w:val="ru-RU"/>
              </w:rPr>
              <w:t>до</w:t>
            </w:r>
            <w:r w:rsidRPr="004F29B0">
              <w:t xml:space="preserve"> </w:t>
            </w:r>
            <w:r w:rsidRPr="004F29B0">
              <w:rPr>
                <w:lang w:val="ru-RU"/>
              </w:rPr>
              <w:t>11</w:t>
            </w:r>
            <w:r w:rsidRPr="004F29B0">
              <w:t xml:space="preserve"> </w:t>
            </w:r>
            <w:r w:rsidRPr="004F29B0">
              <w:rPr>
                <w:lang w:val="ru-RU"/>
              </w:rPr>
              <w:t>цифр</w:t>
            </w:r>
          </w:p>
        </w:tc>
        <w:tc>
          <w:tcPr>
            <w:tcW w:w="2665" w:type="dxa"/>
          </w:tcPr>
          <w:p w:rsidR="00C308A8" w:rsidRPr="001E18A0" w:rsidRDefault="00C308A8" w:rsidP="00EA3A83">
            <w:pPr>
              <w:pStyle w:val="afffff5"/>
            </w:pPr>
            <w:r w:rsidRPr="00C3653F">
              <w:t>F22C00</w:t>
            </w:r>
            <w:r>
              <w:t>0B</w:t>
            </w:r>
          </w:p>
        </w:tc>
      </w:tr>
      <w:tr w:rsidR="00C308A8" w:rsidTr="006246D9">
        <w:tc>
          <w:tcPr>
            <w:tcW w:w="1210" w:type="dxa"/>
          </w:tcPr>
          <w:p w:rsidR="00C308A8" w:rsidRPr="004F29B0" w:rsidRDefault="00C308A8" w:rsidP="00EA3A83">
            <w:pPr>
              <w:pStyle w:val="afffff5"/>
            </w:pPr>
            <w:r w:rsidRPr="004F29B0">
              <w:t>C</w:t>
            </w:r>
          </w:p>
        </w:tc>
        <w:tc>
          <w:tcPr>
            <w:tcW w:w="3239" w:type="dxa"/>
          </w:tcPr>
          <w:p w:rsidR="00C308A8" w:rsidRDefault="00C308A8" w:rsidP="00EA3A83">
            <w:pPr>
              <w:pStyle w:val="afffff5"/>
            </w:pPr>
            <w:r w:rsidRPr="004F29B0">
              <w:rPr>
                <w:lang w:val="ru-RU"/>
              </w:rPr>
              <w:t xml:space="preserve">Обрабатывается </w:t>
            </w:r>
            <w:r w:rsidRPr="004F29B0">
              <w:t xml:space="preserve">PIN </w:t>
            </w:r>
            <w:r w:rsidRPr="004F29B0">
              <w:rPr>
                <w:lang w:val="ru-RU"/>
              </w:rPr>
              <w:t>до</w:t>
            </w:r>
            <w:r w:rsidRPr="004F29B0">
              <w:t xml:space="preserve"> </w:t>
            </w:r>
            <w:r w:rsidRPr="004F29B0">
              <w:rPr>
                <w:lang w:val="ru-RU"/>
              </w:rPr>
              <w:t>12</w:t>
            </w:r>
            <w:r w:rsidRPr="004F29B0">
              <w:t xml:space="preserve"> </w:t>
            </w:r>
            <w:r w:rsidRPr="004F29B0">
              <w:rPr>
                <w:lang w:val="ru-RU"/>
              </w:rPr>
              <w:t>цифр</w:t>
            </w:r>
          </w:p>
        </w:tc>
        <w:tc>
          <w:tcPr>
            <w:tcW w:w="2665" w:type="dxa"/>
          </w:tcPr>
          <w:p w:rsidR="00C308A8" w:rsidRPr="004F29B0" w:rsidRDefault="00C308A8" w:rsidP="00EA3A83">
            <w:pPr>
              <w:pStyle w:val="afffff5"/>
              <w:rPr>
                <w:lang w:val="ru-RU"/>
              </w:rPr>
            </w:pPr>
            <w:r w:rsidRPr="00C3653F">
              <w:t>F22C000</w:t>
            </w:r>
            <w:r>
              <w:t>C</w:t>
            </w:r>
          </w:p>
        </w:tc>
      </w:tr>
    </w:tbl>
    <w:p w:rsidR="0036491B" w:rsidRDefault="0036491B" w:rsidP="00F72AF2">
      <w:pPr>
        <w:pStyle w:val="BPC3Bodyafterheading"/>
      </w:pPr>
    </w:p>
    <w:p w:rsidR="00D5106E" w:rsidRDefault="00D5106E" w:rsidP="00F72AF2">
      <w:pPr>
        <w:pStyle w:val="BPC3Bodyafterheading"/>
      </w:pPr>
    </w:p>
    <w:p w:rsidR="000974D5" w:rsidRDefault="000974D5" w:rsidP="00D5106E">
      <w:pPr>
        <w:pStyle w:val="BPC3Heading1"/>
      </w:pPr>
      <w:bookmarkStart w:id="100" w:name="_Toc410903491"/>
      <w:r>
        <w:t>Front End Terminal</w:t>
      </w:r>
      <w:bookmarkEnd w:id="100"/>
      <w:r>
        <w:t xml:space="preserve"> </w:t>
      </w:r>
    </w:p>
    <w:p w:rsidR="007B62C3" w:rsidRPr="003477FD" w:rsidRDefault="007B62C3" w:rsidP="007B62C3">
      <w:pPr>
        <w:pStyle w:val="BPC3Heading2"/>
      </w:pPr>
      <w:bookmarkStart w:id="101" w:name="_Toc410903492"/>
      <w:r w:rsidRPr="003477FD">
        <w:t>TERMINAL_TYPE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6"/>
        <w:gridCol w:w="1984"/>
        <w:gridCol w:w="1984"/>
      </w:tblGrid>
      <w:tr w:rsidR="007B62C3" w:rsidRPr="00942781" w:rsidTr="004D1663">
        <w:trPr>
          <w:trHeight w:val="315"/>
          <w:tblHeader/>
        </w:trPr>
        <w:tc>
          <w:tcPr>
            <w:tcW w:w="1526" w:type="dxa"/>
            <w:shd w:val="clear" w:color="auto" w:fill="C5E2FF"/>
            <w:vAlign w:val="center"/>
          </w:tcPr>
          <w:p w:rsidR="007B62C3" w:rsidRPr="003477FD" w:rsidRDefault="007B62C3" w:rsidP="004D1663">
            <w:pPr>
              <w:pStyle w:val="BPC3Tableheadings"/>
            </w:pPr>
            <w:r>
              <w:t xml:space="preserve">SV2 </w:t>
            </w:r>
            <w:r w:rsidRPr="003477FD">
              <w:t>Code</w:t>
            </w:r>
          </w:p>
        </w:tc>
        <w:tc>
          <w:tcPr>
            <w:tcW w:w="1984" w:type="dxa"/>
            <w:shd w:val="clear" w:color="auto" w:fill="C5E2FF"/>
            <w:vAlign w:val="center"/>
          </w:tcPr>
          <w:p w:rsidR="007B62C3" w:rsidRPr="003477FD" w:rsidRDefault="007B62C3" w:rsidP="004D1663">
            <w:pPr>
              <w:pStyle w:val="BPC3Tableheadings"/>
            </w:pPr>
            <w:r w:rsidRPr="003477FD">
              <w:t>Description</w:t>
            </w:r>
          </w:p>
        </w:tc>
        <w:tc>
          <w:tcPr>
            <w:tcW w:w="1984" w:type="dxa"/>
            <w:shd w:val="clear" w:color="auto" w:fill="C5E2FF"/>
            <w:vAlign w:val="center"/>
          </w:tcPr>
          <w:p w:rsidR="007B62C3" w:rsidRPr="003477FD" w:rsidRDefault="007B62C3" w:rsidP="004D1663">
            <w:pPr>
              <w:pStyle w:val="BPC3Tableheadings"/>
            </w:pPr>
            <w:r>
              <w:t>SVFE</w:t>
            </w:r>
          </w:p>
        </w:tc>
      </w:tr>
      <w:tr w:rsidR="007B62C3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7B62C3" w:rsidRPr="003477FD" w:rsidRDefault="007B62C3" w:rsidP="004D1663">
            <w:pPr>
              <w:pStyle w:val="BPC3Tableitems"/>
            </w:pPr>
            <w:r w:rsidRPr="003477FD">
              <w:t>TRMT0001</w:t>
            </w:r>
          </w:p>
        </w:tc>
        <w:tc>
          <w:tcPr>
            <w:tcW w:w="1984" w:type="dxa"/>
          </w:tcPr>
          <w:p w:rsidR="007B62C3" w:rsidRPr="003477FD" w:rsidRDefault="007B62C3" w:rsidP="004D1663">
            <w:pPr>
              <w:pStyle w:val="BPC3Tableitems"/>
            </w:pPr>
            <w:r w:rsidRPr="003477FD">
              <w:t>Imprinter</w:t>
            </w:r>
          </w:p>
        </w:tc>
        <w:tc>
          <w:tcPr>
            <w:tcW w:w="1984" w:type="dxa"/>
            <w:shd w:val="clear" w:color="auto" w:fill="auto"/>
          </w:tcPr>
          <w:p w:rsidR="007B62C3" w:rsidRPr="003477FD" w:rsidRDefault="007B62C3" w:rsidP="004D1663">
            <w:pPr>
              <w:pStyle w:val="BPC3Tableitems"/>
            </w:pPr>
            <w:r>
              <w:t>5</w:t>
            </w:r>
          </w:p>
        </w:tc>
      </w:tr>
      <w:tr w:rsidR="007B62C3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7B62C3" w:rsidRPr="003477FD" w:rsidRDefault="007B62C3" w:rsidP="004D1663">
            <w:pPr>
              <w:pStyle w:val="BPC3Tableitems"/>
            </w:pPr>
            <w:r w:rsidRPr="003477FD">
              <w:t>TRMT0002</w:t>
            </w:r>
          </w:p>
        </w:tc>
        <w:tc>
          <w:tcPr>
            <w:tcW w:w="1984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462"/>
            </w:tblGrid>
            <w:tr w:rsidR="007B62C3" w:rsidRPr="00942781" w:rsidTr="004D16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B62C3" w:rsidRPr="00942781" w:rsidRDefault="007B62C3" w:rsidP="004D166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2C3" w:rsidRPr="003477FD" w:rsidRDefault="007B62C3" w:rsidP="004D1663">
                  <w:pPr>
                    <w:pStyle w:val="BPC3Tableitems"/>
                  </w:pPr>
                  <w:r w:rsidRPr="003477FD">
                    <w:t>ATM</w:t>
                  </w:r>
                </w:p>
              </w:tc>
            </w:tr>
          </w:tbl>
          <w:p w:rsidR="007B62C3" w:rsidRPr="00942781" w:rsidRDefault="007B62C3" w:rsidP="004D166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2"/>
            </w:tblGrid>
            <w:tr w:rsidR="007B62C3" w:rsidRPr="00942781" w:rsidTr="004D16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B62C3" w:rsidRPr="00942781" w:rsidRDefault="007B62C3" w:rsidP="004D166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62C3" w:rsidRPr="003477FD" w:rsidRDefault="007B62C3" w:rsidP="004D1663">
                  <w:pPr>
                    <w:pStyle w:val="BPC3Tableitems"/>
                  </w:pPr>
                  <w:r>
                    <w:t>1</w:t>
                  </w:r>
                </w:p>
              </w:tc>
            </w:tr>
          </w:tbl>
          <w:p w:rsidR="007B62C3" w:rsidRPr="00942781" w:rsidRDefault="007B62C3" w:rsidP="004D166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B62C3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7B62C3" w:rsidRPr="003477FD" w:rsidRDefault="007B62C3" w:rsidP="004D1663">
            <w:pPr>
              <w:pStyle w:val="BPC3Tableitems"/>
            </w:pPr>
            <w:r w:rsidRPr="003477FD">
              <w:t>TRMT0003</w:t>
            </w:r>
          </w:p>
        </w:tc>
        <w:tc>
          <w:tcPr>
            <w:tcW w:w="1984" w:type="dxa"/>
          </w:tcPr>
          <w:p w:rsidR="007B62C3" w:rsidRPr="003477FD" w:rsidRDefault="007B62C3" w:rsidP="004D1663">
            <w:pPr>
              <w:pStyle w:val="BPC3Tableitems"/>
            </w:pPr>
            <w:r w:rsidRPr="003477FD">
              <w:t>POS</w:t>
            </w:r>
          </w:p>
        </w:tc>
        <w:tc>
          <w:tcPr>
            <w:tcW w:w="1984" w:type="dxa"/>
            <w:shd w:val="clear" w:color="auto" w:fill="auto"/>
          </w:tcPr>
          <w:p w:rsidR="007B62C3" w:rsidRPr="003477FD" w:rsidRDefault="007B62C3" w:rsidP="004D1663">
            <w:pPr>
              <w:pStyle w:val="BPC3Tableitems"/>
            </w:pPr>
            <w:r>
              <w:t>2</w:t>
            </w:r>
          </w:p>
        </w:tc>
      </w:tr>
      <w:tr w:rsidR="007B62C3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7B62C3" w:rsidRPr="003477FD" w:rsidRDefault="007B62C3" w:rsidP="004D1663">
            <w:pPr>
              <w:pStyle w:val="BPC3Tableitems"/>
            </w:pPr>
            <w:r w:rsidRPr="003477FD">
              <w:t>TRMT0004</w:t>
            </w:r>
          </w:p>
        </w:tc>
        <w:tc>
          <w:tcPr>
            <w:tcW w:w="1984" w:type="dxa"/>
          </w:tcPr>
          <w:p w:rsidR="007B62C3" w:rsidRPr="003477FD" w:rsidRDefault="007B62C3" w:rsidP="004D1663">
            <w:pPr>
              <w:pStyle w:val="BPC3Tableitems"/>
            </w:pPr>
            <w:proofErr w:type="spellStart"/>
            <w:r w:rsidRPr="003477FD">
              <w:t>ePOS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7B62C3" w:rsidRPr="003477FD" w:rsidRDefault="007B62C3" w:rsidP="004D1663">
            <w:pPr>
              <w:pStyle w:val="BPC3Tableitems"/>
            </w:pPr>
            <w:r>
              <w:t>8</w:t>
            </w:r>
          </w:p>
        </w:tc>
      </w:tr>
      <w:tr w:rsidR="007B62C3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7B62C3" w:rsidRPr="003477FD" w:rsidRDefault="007B62C3" w:rsidP="004D1663">
            <w:pPr>
              <w:pStyle w:val="BPC3Tableitems"/>
            </w:pPr>
            <w:r w:rsidRPr="003477FD">
              <w:t>TRMT0005</w:t>
            </w:r>
          </w:p>
        </w:tc>
        <w:tc>
          <w:tcPr>
            <w:tcW w:w="1984" w:type="dxa"/>
          </w:tcPr>
          <w:p w:rsidR="007B62C3" w:rsidRPr="003477FD" w:rsidRDefault="007B62C3" w:rsidP="004D1663">
            <w:pPr>
              <w:pStyle w:val="BPC3Tableitems"/>
            </w:pPr>
            <w:r w:rsidRPr="003477FD">
              <w:t>Mobile</w:t>
            </w:r>
          </w:p>
        </w:tc>
        <w:tc>
          <w:tcPr>
            <w:tcW w:w="1984" w:type="dxa"/>
            <w:shd w:val="clear" w:color="auto" w:fill="auto"/>
          </w:tcPr>
          <w:p w:rsidR="007B62C3" w:rsidRPr="003477FD" w:rsidRDefault="007B62C3" w:rsidP="004D1663">
            <w:pPr>
              <w:pStyle w:val="BPC3Tableitems"/>
            </w:pPr>
            <w:r>
              <w:t>5</w:t>
            </w:r>
          </w:p>
        </w:tc>
      </w:tr>
      <w:tr w:rsidR="007B62C3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7B62C3" w:rsidRPr="003477FD" w:rsidRDefault="007B62C3" w:rsidP="004D1663">
            <w:pPr>
              <w:pStyle w:val="BPC3Tableitems"/>
            </w:pPr>
            <w:r w:rsidRPr="003477FD">
              <w:t>TRMT0006</w:t>
            </w:r>
          </w:p>
        </w:tc>
        <w:tc>
          <w:tcPr>
            <w:tcW w:w="1984" w:type="dxa"/>
          </w:tcPr>
          <w:p w:rsidR="007B62C3" w:rsidRPr="003477FD" w:rsidRDefault="007B62C3" w:rsidP="004D1663">
            <w:pPr>
              <w:pStyle w:val="BPC3Tableitems"/>
            </w:pPr>
            <w:r w:rsidRPr="003477FD">
              <w:t>Internet</w:t>
            </w:r>
          </w:p>
        </w:tc>
        <w:tc>
          <w:tcPr>
            <w:tcW w:w="1984" w:type="dxa"/>
            <w:shd w:val="clear" w:color="auto" w:fill="auto"/>
          </w:tcPr>
          <w:p w:rsidR="007B62C3" w:rsidRPr="003477FD" w:rsidRDefault="007B62C3" w:rsidP="004D1663">
            <w:pPr>
              <w:pStyle w:val="BPC3Tableitems"/>
            </w:pPr>
            <w:r>
              <w:t>6</w:t>
            </w:r>
          </w:p>
        </w:tc>
      </w:tr>
    </w:tbl>
    <w:p w:rsidR="003D7B80" w:rsidRDefault="003D7B80" w:rsidP="003D7B80">
      <w:pPr>
        <w:pStyle w:val="BPC3Heading2"/>
      </w:pPr>
      <w:r>
        <w:t>Terminal status</w:t>
      </w:r>
      <w:bookmarkEnd w:id="10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6"/>
        <w:gridCol w:w="2268"/>
        <w:gridCol w:w="2268"/>
      </w:tblGrid>
      <w:tr w:rsidR="003D7B80" w:rsidRPr="00942781" w:rsidTr="004D1663">
        <w:trPr>
          <w:trHeight w:val="315"/>
          <w:tblHeader/>
        </w:trPr>
        <w:tc>
          <w:tcPr>
            <w:tcW w:w="1526" w:type="dxa"/>
            <w:shd w:val="clear" w:color="auto" w:fill="C5E2FF"/>
            <w:vAlign w:val="center"/>
          </w:tcPr>
          <w:p w:rsidR="003D7B80" w:rsidRPr="003477FD" w:rsidRDefault="003D7B80" w:rsidP="004D1663">
            <w:pPr>
              <w:pStyle w:val="BPC3Tableheadings"/>
            </w:pPr>
            <w:r>
              <w:t xml:space="preserve">SV2 </w:t>
            </w:r>
            <w:r w:rsidRPr="003477FD">
              <w:t>Code</w:t>
            </w:r>
          </w:p>
        </w:tc>
        <w:tc>
          <w:tcPr>
            <w:tcW w:w="2268" w:type="dxa"/>
            <w:shd w:val="clear" w:color="auto" w:fill="C5E2FF"/>
            <w:vAlign w:val="center"/>
          </w:tcPr>
          <w:p w:rsidR="003D7B80" w:rsidRPr="003477FD" w:rsidRDefault="003D7B80" w:rsidP="004D1663">
            <w:pPr>
              <w:pStyle w:val="BPC3Tableheadings"/>
            </w:pPr>
            <w:r w:rsidRPr="003477FD">
              <w:t>Description</w:t>
            </w:r>
          </w:p>
        </w:tc>
        <w:tc>
          <w:tcPr>
            <w:tcW w:w="2268" w:type="dxa"/>
            <w:shd w:val="clear" w:color="auto" w:fill="C5E2FF"/>
            <w:vAlign w:val="center"/>
          </w:tcPr>
          <w:p w:rsidR="003D7B80" w:rsidRPr="003477FD" w:rsidRDefault="003D7B80" w:rsidP="004D1663">
            <w:pPr>
              <w:pStyle w:val="BPC3Tableheadings"/>
            </w:pPr>
            <w:r>
              <w:t>SVFE</w:t>
            </w:r>
          </w:p>
        </w:tc>
      </w:tr>
      <w:tr w:rsidR="003D7B80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3D7B80" w:rsidRPr="003477FD" w:rsidRDefault="003D7B80" w:rsidP="004D1663">
            <w:pPr>
              <w:pStyle w:val="BPC3Tableitems"/>
            </w:pPr>
            <w:r w:rsidRPr="003477FD">
              <w:t>TRMS0001</w:t>
            </w:r>
          </w:p>
        </w:tc>
        <w:tc>
          <w:tcPr>
            <w:tcW w:w="2268" w:type="dxa"/>
          </w:tcPr>
          <w:p w:rsidR="003D7B80" w:rsidRPr="003477FD" w:rsidRDefault="003D7B80" w:rsidP="004D1663">
            <w:pPr>
              <w:pStyle w:val="BPC3Tableitems"/>
            </w:pPr>
            <w:r w:rsidRPr="003477FD">
              <w:t>Active</w:t>
            </w:r>
          </w:p>
        </w:tc>
        <w:tc>
          <w:tcPr>
            <w:tcW w:w="2268" w:type="dxa"/>
            <w:shd w:val="clear" w:color="auto" w:fill="auto"/>
          </w:tcPr>
          <w:p w:rsidR="003D7B80" w:rsidRPr="003D7B80" w:rsidRDefault="003D7B80" w:rsidP="004D1663">
            <w:pPr>
              <w:pStyle w:val="BPC3Tableitems"/>
              <w:rPr>
                <w:szCs w:val="24"/>
              </w:rPr>
            </w:pPr>
            <w:r w:rsidRPr="003D7B80">
              <w:rPr>
                <w:szCs w:val="24"/>
              </w:rPr>
              <w:t>01</w:t>
            </w:r>
          </w:p>
        </w:tc>
      </w:tr>
      <w:tr w:rsidR="003D7B80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3D7B80" w:rsidRPr="003477FD" w:rsidRDefault="003D7B80" w:rsidP="004D1663">
            <w:pPr>
              <w:pStyle w:val="BPC3Tableitems"/>
            </w:pPr>
            <w:r w:rsidRPr="003477FD">
              <w:t>TRMS0002</w:t>
            </w:r>
          </w:p>
        </w:tc>
        <w:tc>
          <w:tcPr>
            <w:tcW w:w="2268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767"/>
            </w:tblGrid>
            <w:tr w:rsidR="003D7B80" w:rsidRPr="00942781" w:rsidTr="004D16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D7B80" w:rsidRPr="00942781" w:rsidRDefault="003D7B80" w:rsidP="004D166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7B80" w:rsidRPr="003477FD" w:rsidRDefault="003D7B80" w:rsidP="004D1663">
                  <w:pPr>
                    <w:pStyle w:val="BPC3Tableitems"/>
                  </w:pPr>
                  <w:r w:rsidRPr="003477FD">
                    <w:t>Inactive</w:t>
                  </w:r>
                </w:p>
              </w:tc>
            </w:tr>
          </w:tbl>
          <w:p w:rsidR="003D7B80" w:rsidRPr="00942781" w:rsidRDefault="003D7B80" w:rsidP="004D166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3D7B80" w:rsidRPr="003D7B80" w:rsidRDefault="003D7B80" w:rsidP="004D1663">
            <w:pPr>
              <w:rPr>
                <w:rFonts w:ascii="Calibri" w:hAnsi="Calibri" w:cs="Calibri"/>
              </w:rPr>
            </w:pPr>
            <w:r w:rsidRPr="003D7B80">
              <w:rPr>
                <w:rFonts w:ascii="Calibri" w:hAnsi="Calibri" w:cs="Calibri"/>
              </w:rPr>
              <w:t>02</w:t>
            </w:r>
          </w:p>
        </w:tc>
      </w:tr>
      <w:tr w:rsidR="003D7B80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3D7B80" w:rsidRPr="003477FD" w:rsidRDefault="003D7B80" w:rsidP="004D1663">
            <w:pPr>
              <w:pStyle w:val="BPC3Tableitems"/>
            </w:pPr>
            <w:r w:rsidRPr="003477FD">
              <w:t>TRMS0009</w:t>
            </w:r>
          </w:p>
        </w:tc>
        <w:tc>
          <w:tcPr>
            <w:tcW w:w="2268" w:type="dxa"/>
          </w:tcPr>
          <w:p w:rsidR="003D7B80" w:rsidRPr="003477FD" w:rsidRDefault="003D7B80" w:rsidP="004D1663">
            <w:pPr>
              <w:pStyle w:val="BPC3Tableitems"/>
            </w:pPr>
            <w:r w:rsidRPr="003477FD">
              <w:t>Terminal closed</w:t>
            </w:r>
          </w:p>
        </w:tc>
        <w:tc>
          <w:tcPr>
            <w:tcW w:w="2268" w:type="dxa"/>
            <w:shd w:val="clear" w:color="auto" w:fill="auto"/>
          </w:tcPr>
          <w:p w:rsidR="003D7B80" w:rsidRPr="003D7B80" w:rsidRDefault="003D7B80" w:rsidP="004D1663">
            <w:pPr>
              <w:pStyle w:val="BPC3Tableitems"/>
              <w:rPr>
                <w:szCs w:val="24"/>
              </w:rPr>
            </w:pPr>
            <w:r w:rsidRPr="003D7B80">
              <w:rPr>
                <w:szCs w:val="24"/>
              </w:rPr>
              <w:t>99</w:t>
            </w:r>
          </w:p>
        </w:tc>
      </w:tr>
    </w:tbl>
    <w:p w:rsidR="003D7B80" w:rsidRDefault="003D7B80" w:rsidP="003D7B80">
      <w:pPr>
        <w:pStyle w:val="BPC3Bodyafterheading"/>
      </w:pPr>
    </w:p>
    <w:p w:rsidR="00D80F58" w:rsidRPr="003477FD" w:rsidRDefault="00AA005A" w:rsidP="00D80F58">
      <w:pPr>
        <w:pStyle w:val="BPC3Heading2"/>
      </w:pPr>
      <w:bookmarkStart w:id="102" w:name="_Toc410903493"/>
      <w:r>
        <w:t xml:space="preserve">CARD </w:t>
      </w:r>
      <w:r w:rsidR="00D80F58" w:rsidRPr="003477FD">
        <w:t>DATA</w:t>
      </w:r>
      <w:r>
        <w:t xml:space="preserve"> </w:t>
      </w:r>
      <w:r w:rsidR="00D80F58" w:rsidRPr="003477FD">
        <w:t>INPUT</w:t>
      </w:r>
      <w:r>
        <w:t xml:space="preserve"> </w:t>
      </w:r>
      <w:r w:rsidR="00D80F58" w:rsidRPr="003477FD">
        <w:t>CAP</w:t>
      </w:r>
      <w:bookmarkEnd w:id="1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6"/>
        <w:gridCol w:w="3544"/>
        <w:gridCol w:w="3544"/>
      </w:tblGrid>
      <w:tr w:rsidR="00D80F58" w:rsidRPr="00942781" w:rsidTr="004D1663">
        <w:trPr>
          <w:trHeight w:val="315"/>
          <w:tblHeader/>
        </w:trPr>
        <w:tc>
          <w:tcPr>
            <w:tcW w:w="1526" w:type="dxa"/>
            <w:shd w:val="clear" w:color="auto" w:fill="C5E2FF"/>
            <w:vAlign w:val="center"/>
          </w:tcPr>
          <w:p w:rsidR="00D80F58" w:rsidRPr="003477FD" w:rsidRDefault="00D80F58" w:rsidP="004D1663">
            <w:pPr>
              <w:pStyle w:val="BPC3Tableheadings"/>
            </w:pPr>
            <w:r w:rsidRPr="003477FD">
              <w:t>Code</w:t>
            </w:r>
          </w:p>
        </w:tc>
        <w:tc>
          <w:tcPr>
            <w:tcW w:w="3544" w:type="dxa"/>
            <w:shd w:val="clear" w:color="auto" w:fill="C5E2FF"/>
            <w:vAlign w:val="center"/>
          </w:tcPr>
          <w:p w:rsidR="00D80F58" w:rsidRPr="003477FD" w:rsidRDefault="00D80F58" w:rsidP="004D1663">
            <w:pPr>
              <w:pStyle w:val="BPC3Tableheadings"/>
            </w:pPr>
            <w:r w:rsidRPr="003477FD">
              <w:t>Description</w:t>
            </w:r>
          </w:p>
        </w:tc>
        <w:tc>
          <w:tcPr>
            <w:tcW w:w="3544" w:type="dxa"/>
            <w:shd w:val="clear" w:color="auto" w:fill="C5E2FF"/>
            <w:vAlign w:val="center"/>
          </w:tcPr>
          <w:p w:rsidR="00D80F58" w:rsidRPr="003477FD" w:rsidRDefault="00D80F58" w:rsidP="004D1663">
            <w:pPr>
              <w:pStyle w:val="BPC3Tableheadings"/>
            </w:pPr>
            <w:r>
              <w:t>SVFE</w:t>
            </w:r>
          </w:p>
        </w:tc>
      </w:tr>
      <w:tr w:rsidR="00D80F58" w:rsidRPr="00D80F58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D80F58" w:rsidRPr="003477FD" w:rsidRDefault="00D80F58" w:rsidP="004D1663">
            <w:pPr>
              <w:pStyle w:val="BPC3Tableitems"/>
            </w:pPr>
            <w:r w:rsidRPr="003477FD">
              <w:t>F221000A</w:t>
            </w:r>
          </w:p>
        </w:tc>
        <w:tc>
          <w:tcPr>
            <w:tcW w:w="3544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22"/>
            </w:tblGrid>
            <w:tr w:rsidR="00D80F58" w:rsidRPr="00B87C3A" w:rsidTr="004D16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80F58" w:rsidRPr="00942781" w:rsidRDefault="00D80F58" w:rsidP="004D166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0F58" w:rsidRPr="003477FD" w:rsidRDefault="00D80F58" w:rsidP="004D1663">
                  <w:pPr>
                    <w:pStyle w:val="BPC3Tableitems"/>
                  </w:pPr>
                  <w:r w:rsidRPr="003477FD">
                    <w:t>PAN auto-entry via contactless magnetic stripe</w:t>
                  </w:r>
                </w:p>
              </w:tc>
            </w:tr>
          </w:tbl>
          <w:p w:rsidR="00D80F58" w:rsidRPr="00D80F58" w:rsidRDefault="00D80F58" w:rsidP="004D1663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544" w:type="dxa"/>
            <w:shd w:val="clear" w:color="auto" w:fill="auto"/>
          </w:tcPr>
          <w:p w:rsidR="00D80F58" w:rsidRPr="00AA005A" w:rsidRDefault="00AA005A" w:rsidP="004D1663">
            <w:pPr>
              <w:rPr>
                <w:rFonts w:ascii="Calibri" w:hAnsi="Calibri" w:cs="Calibri"/>
                <w:lang w:val="en-US"/>
              </w:rPr>
            </w:pPr>
            <w:r w:rsidRPr="00AA005A"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D80F58" w:rsidRPr="00D80F58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D80F58" w:rsidRPr="003477FD" w:rsidRDefault="00D80F58" w:rsidP="004D1663">
            <w:pPr>
              <w:pStyle w:val="BPC3Tableitems"/>
            </w:pPr>
            <w:r w:rsidRPr="003477FD">
              <w:t>F221000B</w:t>
            </w:r>
          </w:p>
        </w:tc>
        <w:tc>
          <w:tcPr>
            <w:tcW w:w="3544" w:type="dxa"/>
          </w:tcPr>
          <w:p w:rsidR="00D80F58" w:rsidRPr="003477FD" w:rsidRDefault="00D80F58" w:rsidP="004D1663">
            <w:pPr>
              <w:pStyle w:val="BPC3Tableitems"/>
            </w:pPr>
            <w:r w:rsidRPr="003477FD">
              <w:t>Magnetic stripe reader and key entry capability</w:t>
            </w:r>
          </w:p>
        </w:tc>
        <w:tc>
          <w:tcPr>
            <w:tcW w:w="3544" w:type="dxa"/>
            <w:shd w:val="clear" w:color="auto" w:fill="auto"/>
          </w:tcPr>
          <w:p w:rsidR="00D80F58" w:rsidRPr="00AA005A" w:rsidRDefault="00AA005A" w:rsidP="004D1663">
            <w:pPr>
              <w:pStyle w:val="BPC3Tableitems"/>
              <w:rPr>
                <w:szCs w:val="24"/>
              </w:rPr>
            </w:pPr>
            <w:r w:rsidRPr="00AA005A">
              <w:rPr>
                <w:szCs w:val="24"/>
              </w:rPr>
              <w:t>7</w:t>
            </w:r>
          </w:p>
        </w:tc>
      </w:tr>
      <w:tr w:rsidR="00D80F58" w:rsidRPr="00D80F58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D80F58" w:rsidRPr="003477FD" w:rsidRDefault="00D80F58" w:rsidP="004D1663">
            <w:pPr>
              <w:pStyle w:val="BPC3Tableitems"/>
            </w:pPr>
            <w:r w:rsidRPr="003477FD">
              <w:lastRenderedPageBreak/>
              <w:t>F221000C</w:t>
            </w:r>
          </w:p>
        </w:tc>
        <w:tc>
          <w:tcPr>
            <w:tcW w:w="3544" w:type="dxa"/>
          </w:tcPr>
          <w:p w:rsidR="00D80F58" w:rsidRPr="003477FD" w:rsidRDefault="00D80F58" w:rsidP="004D1663">
            <w:pPr>
              <w:pStyle w:val="BPC3Tableitems"/>
            </w:pPr>
            <w:r w:rsidRPr="003477FD">
              <w:t>Magnetic stripe reader, ICC, and key entry capability</w:t>
            </w:r>
          </w:p>
        </w:tc>
        <w:tc>
          <w:tcPr>
            <w:tcW w:w="3544" w:type="dxa"/>
            <w:shd w:val="clear" w:color="auto" w:fill="auto"/>
          </w:tcPr>
          <w:p w:rsidR="00D80F58" w:rsidRPr="00AA005A" w:rsidRDefault="00AA005A" w:rsidP="004D1663">
            <w:pPr>
              <w:pStyle w:val="BPC3Tableitems"/>
              <w:rPr>
                <w:szCs w:val="24"/>
              </w:rPr>
            </w:pPr>
            <w:r w:rsidRPr="00AA005A">
              <w:rPr>
                <w:szCs w:val="24"/>
              </w:rPr>
              <w:t>8</w:t>
            </w:r>
          </w:p>
        </w:tc>
      </w:tr>
      <w:tr w:rsidR="00D80F58" w:rsidRPr="00D80F58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D80F58" w:rsidRPr="003477FD" w:rsidRDefault="00D80F58" w:rsidP="004D1663">
            <w:pPr>
              <w:pStyle w:val="BPC3Tableitems"/>
            </w:pPr>
            <w:r w:rsidRPr="003477FD">
              <w:t>F221000D</w:t>
            </w:r>
          </w:p>
        </w:tc>
        <w:tc>
          <w:tcPr>
            <w:tcW w:w="3544" w:type="dxa"/>
          </w:tcPr>
          <w:p w:rsidR="00D80F58" w:rsidRPr="003477FD" w:rsidRDefault="00D80F58" w:rsidP="004D1663">
            <w:pPr>
              <w:pStyle w:val="BPC3Tableitems"/>
            </w:pPr>
            <w:r w:rsidRPr="003477FD">
              <w:t>Magnetic stripe reader and ICC capability</w:t>
            </w:r>
          </w:p>
        </w:tc>
        <w:tc>
          <w:tcPr>
            <w:tcW w:w="3544" w:type="dxa"/>
            <w:shd w:val="clear" w:color="auto" w:fill="auto"/>
          </w:tcPr>
          <w:p w:rsidR="00D80F58" w:rsidRPr="00AA005A" w:rsidRDefault="00AA005A" w:rsidP="004D1663">
            <w:pPr>
              <w:pStyle w:val="BPC3Tableitems"/>
              <w:rPr>
                <w:szCs w:val="24"/>
              </w:rPr>
            </w:pPr>
            <w:del w:id="103" w:author="Maslov" w:date="2015-09-25T17:26:00Z">
              <w:r w:rsidRPr="00AA005A" w:rsidDel="00BC2233">
                <w:rPr>
                  <w:szCs w:val="24"/>
                </w:rPr>
                <w:delText>5</w:delText>
              </w:r>
            </w:del>
            <w:ins w:id="104" w:author="Maslov" w:date="2015-09-25T17:26:00Z">
              <w:r w:rsidR="00BC2233">
                <w:rPr>
                  <w:szCs w:val="24"/>
                </w:rPr>
                <w:t>D</w:t>
              </w:r>
            </w:ins>
          </w:p>
        </w:tc>
      </w:tr>
      <w:tr w:rsidR="00D80F58" w:rsidRPr="00D80F58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D80F58" w:rsidRPr="003477FD" w:rsidRDefault="00D80F58" w:rsidP="004D1663">
            <w:pPr>
              <w:pStyle w:val="BPC3Tableitems"/>
            </w:pPr>
            <w:r w:rsidRPr="003477FD">
              <w:t>F221000E</w:t>
            </w:r>
          </w:p>
        </w:tc>
        <w:tc>
          <w:tcPr>
            <w:tcW w:w="3544" w:type="dxa"/>
          </w:tcPr>
          <w:p w:rsidR="00D80F58" w:rsidRPr="003477FD" w:rsidRDefault="00D80F58" w:rsidP="004D1663">
            <w:pPr>
              <w:pStyle w:val="BPC3Tableitems"/>
            </w:pPr>
            <w:r w:rsidRPr="003477FD">
              <w:t>ICC and key entry capability</w:t>
            </w:r>
          </w:p>
        </w:tc>
        <w:tc>
          <w:tcPr>
            <w:tcW w:w="3544" w:type="dxa"/>
            <w:shd w:val="clear" w:color="auto" w:fill="auto"/>
          </w:tcPr>
          <w:p w:rsidR="00D80F58" w:rsidRPr="00AA005A" w:rsidRDefault="00AA005A" w:rsidP="004D1663">
            <w:pPr>
              <w:pStyle w:val="BPC3Tableitems"/>
              <w:rPr>
                <w:szCs w:val="24"/>
              </w:rPr>
            </w:pPr>
            <w:r w:rsidRPr="00AA005A">
              <w:rPr>
                <w:szCs w:val="24"/>
              </w:rPr>
              <w:t>0</w:t>
            </w:r>
          </w:p>
        </w:tc>
      </w:tr>
      <w:tr w:rsidR="00D80F58" w:rsidRPr="00D80F58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D80F58" w:rsidRPr="003477FD" w:rsidRDefault="00D80F58" w:rsidP="004D1663">
            <w:pPr>
              <w:pStyle w:val="BPC3Tableitems"/>
            </w:pPr>
            <w:r w:rsidRPr="003477FD">
              <w:t>F221000M</w:t>
            </w:r>
          </w:p>
        </w:tc>
        <w:tc>
          <w:tcPr>
            <w:tcW w:w="3544" w:type="dxa"/>
          </w:tcPr>
          <w:p w:rsidR="00D80F58" w:rsidRPr="003477FD" w:rsidRDefault="00D80F58" w:rsidP="004D1663">
            <w:pPr>
              <w:pStyle w:val="BPC3Tableitems"/>
            </w:pPr>
            <w:r w:rsidRPr="003477FD">
              <w:t>PAN auto-entry via contactless M/Chip</w:t>
            </w:r>
          </w:p>
        </w:tc>
        <w:tc>
          <w:tcPr>
            <w:tcW w:w="3544" w:type="dxa"/>
            <w:shd w:val="clear" w:color="auto" w:fill="auto"/>
          </w:tcPr>
          <w:p w:rsidR="00D80F58" w:rsidRPr="00AA005A" w:rsidRDefault="00AA005A" w:rsidP="004D1663">
            <w:pPr>
              <w:pStyle w:val="BPC3Tableitems"/>
              <w:rPr>
                <w:szCs w:val="24"/>
              </w:rPr>
            </w:pPr>
            <w:del w:id="105" w:author="Maslov" w:date="2015-09-25T17:26:00Z">
              <w:r w:rsidRPr="00AA005A" w:rsidDel="00BC2233">
                <w:rPr>
                  <w:szCs w:val="24"/>
                </w:rPr>
                <w:delText>0</w:delText>
              </w:r>
            </w:del>
            <w:ins w:id="106" w:author="Maslov" w:date="2015-09-25T17:26:00Z">
              <w:r w:rsidR="00BC2233">
                <w:rPr>
                  <w:szCs w:val="24"/>
                </w:rPr>
                <w:t>M</w:t>
              </w:r>
            </w:ins>
          </w:p>
        </w:tc>
      </w:tr>
      <w:tr w:rsidR="00D80F58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D80F58" w:rsidRPr="003477FD" w:rsidRDefault="00D80F58" w:rsidP="004D1663">
            <w:pPr>
              <w:pStyle w:val="BPC3Tableitems"/>
            </w:pPr>
            <w:r w:rsidRPr="003477FD">
              <w:t>F221000V</w:t>
            </w:r>
          </w:p>
        </w:tc>
        <w:tc>
          <w:tcPr>
            <w:tcW w:w="3544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61"/>
            </w:tblGrid>
            <w:tr w:rsidR="00D80F58" w:rsidRPr="00942781" w:rsidTr="004D16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80F58" w:rsidRPr="00942781" w:rsidRDefault="00D80F58" w:rsidP="004D166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0F58" w:rsidRPr="003477FD" w:rsidRDefault="00D80F58" w:rsidP="004D1663">
                  <w:pPr>
                    <w:pStyle w:val="BPC3Tableitems"/>
                  </w:pPr>
                  <w:r w:rsidRPr="003477FD">
                    <w:t>Other capability</w:t>
                  </w:r>
                </w:p>
              </w:tc>
            </w:tr>
          </w:tbl>
          <w:p w:rsidR="00D80F58" w:rsidRPr="00942781" w:rsidRDefault="00D80F58" w:rsidP="004D166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</w:tcPr>
          <w:p w:rsidR="00D80F58" w:rsidRPr="00AA005A" w:rsidRDefault="00AA005A" w:rsidP="004D1663">
            <w:pPr>
              <w:rPr>
                <w:rFonts w:ascii="Calibri" w:hAnsi="Calibri" w:cs="Calibri"/>
                <w:lang w:val="en-US"/>
              </w:rPr>
            </w:pPr>
            <w:r w:rsidRPr="00AA005A"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D80F58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D80F58" w:rsidRPr="003477FD" w:rsidRDefault="00D80F58" w:rsidP="004D1663">
            <w:pPr>
              <w:pStyle w:val="BPC3Tableitems"/>
            </w:pPr>
            <w:r w:rsidRPr="003477FD">
              <w:t>F2210000</w:t>
            </w:r>
          </w:p>
        </w:tc>
        <w:tc>
          <w:tcPr>
            <w:tcW w:w="3544" w:type="dxa"/>
          </w:tcPr>
          <w:p w:rsidR="00D80F58" w:rsidRPr="003477FD" w:rsidRDefault="00D80F58" w:rsidP="004D1663">
            <w:pPr>
              <w:pStyle w:val="BPC3Tableitems"/>
            </w:pPr>
            <w:r w:rsidRPr="003477FD">
              <w:t>Unknown; data not available</w:t>
            </w:r>
          </w:p>
        </w:tc>
        <w:tc>
          <w:tcPr>
            <w:tcW w:w="3544" w:type="dxa"/>
            <w:shd w:val="clear" w:color="auto" w:fill="auto"/>
          </w:tcPr>
          <w:p w:rsidR="00D80F58" w:rsidRPr="00AA005A" w:rsidRDefault="00AA005A" w:rsidP="004D1663">
            <w:pPr>
              <w:pStyle w:val="BPC3Tableitems"/>
              <w:rPr>
                <w:szCs w:val="24"/>
              </w:rPr>
            </w:pPr>
            <w:r w:rsidRPr="00AA005A">
              <w:rPr>
                <w:szCs w:val="24"/>
              </w:rPr>
              <w:t>0</w:t>
            </w:r>
          </w:p>
        </w:tc>
      </w:tr>
      <w:tr w:rsidR="00D80F58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D80F58" w:rsidRPr="003477FD" w:rsidRDefault="00D80F58" w:rsidP="004D1663">
            <w:pPr>
              <w:pStyle w:val="BPC3Tableitems"/>
            </w:pPr>
            <w:r w:rsidRPr="003477FD">
              <w:t>F2210001</w:t>
            </w:r>
          </w:p>
        </w:tc>
        <w:tc>
          <w:tcPr>
            <w:tcW w:w="3544" w:type="dxa"/>
          </w:tcPr>
          <w:p w:rsidR="00D80F58" w:rsidRPr="003477FD" w:rsidRDefault="00D80F58" w:rsidP="004D1663">
            <w:pPr>
              <w:pStyle w:val="BPC3Tableitems"/>
            </w:pPr>
            <w:r w:rsidRPr="003477FD">
              <w:t>Manual; no terminal</w:t>
            </w:r>
          </w:p>
        </w:tc>
        <w:tc>
          <w:tcPr>
            <w:tcW w:w="3544" w:type="dxa"/>
            <w:shd w:val="clear" w:color="auto" w:fill="auto"/>
          </w:tcPr>
          <w:p w:rsidR="00D80F58" w:rsidRPr="00AA005A" w:rsidRDefault="00AA005A" w:rsidP="004D1663">
            <w:pPr>
              <w:pStyle w:val="BPC3Tableitems"/>
              <w:rPr>
                <w:szCs w:val="24"/>
              </w:rPr>
            </w:pPr>
            <w:r w:rsidRPr="00AA005A">
              <w:rPr>
                <w:szCs w:val="24"/>
              </w:rPr>
              <w:t>1</w:t>
            </w:r>
          </w:p>
        </w:tc>
      </w:tr>
      <w:tr w:rsidR="00D80F58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D80F58" w:rsidRPr="003477FD" w:rsidRDefault="00D80F58" w:rsidP="004D1663">
            <w:pPr>
              <w:pStyle w:val="BPC3Tableitems"/>
            </w:pPr>
            <w:r w:rsidRPr="003477FD">
              <w:t>F2210002</w:t>
            </w:r>
          </w:p>
        </w:tc>
        <w:tc>
          <w:tcPr>
            <w:tcW w:w="3544" w:type="dxa"/>
          </w:tcPr>
          <w:p w:rsidR="00D80F58" w:rsidRPr="003477FD" w:rsidRDefault="00D80F58" w:rsidP="004D1663">
            <w:pPr>
              <w:pStyle w:val="BPC3Tableitems"/>
            </w:pPr>
            <w:r w:rsidRPr="003477FD">
              <w:t>Magnetic stripe reader capability</w:t>
            </w:r>
          </w:p>
        </w:tc>
        <w:tc>
          <w:tcPr>
            <w:tcW w:w="3544" w:type="dxa"/>
            <w:shd w:val="clear" w:color="auto" w:fill="auto"/>
          </w:tcPr>
          <w:p w:rsidR="00D80F58" w:rsidRPr="00AA005A" w:rsidRDefault="00AA005A" w:rsidP="004D1663">
            <w:pPr>
              <w:pStyle w:val="BPC3Tableitems"/>
              <w:rPr>
                <w:szCs w:val="24"/>
              </w:rPr>
            </w:pPr>
            <w:r w:rsidRPr="00AA005A">
              <w:rPr>
                <w:szCs w:val="24"/>
              </w:rPr>
              <w:t>2</w:t>
            </w:r>
          </w:p>
        </w:tc>
      </w:tr>
      <w:tr w:rsidR="00D80F58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D80F58" w:rsidRPr="003477FD" w:rsidRDefault="00D80F58" w:rsidP="004D1663">
            <w:pPr>
              <w:pStyle w:val="BPC3Tableitems"/>
            </w:pPr>
            <w:r w:rsidRPr="003477FD">
              <w:t>F2210003</w:t>
            </w:r>
          </w:p>
        </w:tc>
        <w:tc>
          <w:tcPr>
            <w:tcW w:w="3544" w:type="dxa"/>
          </w:tcPr>
          <w:p w:rsidR="00D80F58" w:rsidRPr="003477FD" w:rsidRDefault="00D80F58" w:rsidP="004D1663">
            <w:pPr>
              <w:pStyle w:val="BPC3Tableitems"/>
            </w:pPr>
            <w:r w:rsidRPr="003477FD">
              <w:t>Barcode reader</w:t>
            </w:r>
          </w:p>
        </w:tc>
        <w:tc>
          <w:tcPr>
            <w:tcW w:w="3544" w:type="dxa"/>
            <w:shd w:val="clear" w:color="auto" w:fill="auto"/>
          </w:tcPr>
          <w:p w:rsidR="00D80F58" w:rsidRPr="00AA005A" w:rsidRDefault="00AA005A" w:rsidP="004D1663">
            <w:pPr>
              <w:pStyle w:val="BPC3Tableitems"/>
              <w:rPr>
                <w:szCs w:val="24"/>
              </w:rPr>
            </w:pPr>
            <w:r w:rsidRPr="00AA005A">
              <w:rPr>
                <w:szCs w:val="24"/>
              </w:rPr>
              <w:t>3</w:t>
            </w:r>
          </w:p>
        </w:tc>
      </w:tr>
      <w:tr w:rsidR="00D80F58" w:rsidRPr="00D80F58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D80F58" w:rsidRPr="003477FD" w:rsidRDefault="00D80F58" w:rsidP="004D1663">
            <w:pPr>
              <w:pStyle w:val="BPC3Tableitems"/>
            </w:pPr>
            <w:r w:rsidRPr="003477FD">
              <w:t>F2210004</w:t>
            </w:r>
          </w:p>
        </w:tc>
        <w:tc>
          <w:tcPr>
            <w:tcW w:w="3544" w:type="dxa"/>
          </w:tcPr>
          <w:p w:rsidR="00D80F58" w:rsidRPr="003477FD" w:rsidRDefault="00D80F58" w:rsidP="004D1663">
            <w:pPr>
              <w:pStyle w:val="BPC3Tableitems"/>
            </w:pPr>
            <w:r w:rsidRPr="003477FD">
              <w:t>Optical character reader (OCR) capability</w:t>
            </w:r>
          </w:p>
        </w:tc>
        <w:tc>
          <w:tcPr>
            <w:tcW w:w="3544" w:type="dxa"/>
            <w:shd w:val="clear" w:color="auto" w:fill="auto"/>
          </w:tcPr>
          <w:p w:rsidR="00D80F58" w:rsidRPr="00AA005A" w:rsidRDefault="00AA005A" w:rsidP="004D1663">
            <w:pPr>
              <w:pStyle w:val="BPC3Tableitems"/>
              <w:rPr>
                <w:szCs w:val="24"/>
              </w:rPr>
            </w:pPr>
            <w:r w:rsidRPr="00AA005A">
              <w:rPr>
                <w:szCs w:val="24"/>
              </w:rPr>
              <w:t>4</w:t>
            </w:r>
          </w:p>
        </w:tc>
      </w:tr>
      <w:tr w:rsidR="00D80F58" w:rsidRPr="00D80F58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D80F58" w:rsidRPr="003477FD" w:rsidRDefault="00D80F58" w:rsidP="004D1663">
            <w:pPr>
              <w:pStyle w:val="BPC3Tableitems"/>
            </w:pPr>
            <w:r w:rsidRPr="003477FD">
              <w:t>F2210005</w:t>
            </w:r>
          </w:p>
        </w:tc>
        <w:tc>
          <w:tcPr>
            <w:tcW w:w="3544" w:type="dxa"/>
          </w:tcPr>
          <w:p w:rsidR="00D80F58" w:rsidRPr="003477FD" w:rsidRDefault="00D80F58" w:rsidP="004D1663">
            <w:pPr>
              <w:pStyle w:val="BPC3Tableitems"/>
            </w:pPr>
            <w:r w:rsidRPr="003477FD">
              <w:t>Integrated circuit card (ICC) capability</w:t>
            </w:r>
          </w:p>
        </w:tc>
        <w:tc>
          <w:tcPr>
            <w:tcW w:w="3544" w:type="dxa"/>
            <w:shd w:val="clear" w:color="auto" w:fill="auto"/>
          </w:tcPr>
          <w:p w:rsidR="00D80F58" w:rsidRPr="00AA005A" w:rsidRDefault="00AA005A" w:rsidP="004D1663">
            <w:pPr>
              <w:pStyle w:val="BPC3Tableitems"/>
              <w:rPr>
                <w:szCs w:val="24"/>
              </w:rPr>
            </w:pPr>
            <w:r w:rsidRPr="00AA005A">
              <w:rPr>
                <w:szCs w:val="24"/>
              </w:rPr>
              <w:t>9</w:t>
            </w:r>
          </w:p>
        </w:tc>
      </w:tr>
      <w:tr w:rsidR="00D80F58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D80F58" w:rsidRPr="003477FD" w:rsidRDefault="00D80F58" w:rsidP="004D1663">
            <w:pPr>
              <w:pStyle w:val="BPC3Tableitems"/>
            </w:pPr>
            <w:r w:rsidRPr="003477FD">
              <w:t>F2210006</w:t>
            </w:r>
          </w:p>
        </w:tc>
        <w:tc>
          <w:tcPr>
            <w:tcW w:w="3544" w:type="dxa"/>
          </w:tcPr>
          <w:p w:rsidR="00D80F58" w:rsidRPr="003477FD" w:rsidRDefault="00D80F58" w:rsidP="004D1663">
            <w:pPr>
              <w:pStyle w:val="BPC3Tableitems"/>
            </w:pPr>
            <w:r w:rsidRPr="003477FD">
              <w:t>Key entry-only capability</w:t>
            </w:r>
          </w:p>
        </w:tc>
        <w:tc>
          <w:tcPr>
            <w:tcW w:w="3544" w:type="dxa"/>
            <w:shd w:val="clear" w:color="auto" w:fill="auto"/>
          </w:tcPr>
          <w:p w:rsidR="00D80F58" w:rsidRPr="00AA005A" w:rsidRDefault="00AA005A" w:rsidP="004D1663">
            <w:pPr>
              <w:pStyle w:val="BPC3Tableitems"/>
              <w:rPr>
                <w:szCs w:val="24"/>
              </w:rPr>
            </w:pPr>
            <w:r w:rsidRPr="00AA005A">
              <w:rPr>
                <w:szCs w:val="24"/>
              </w:rPr>
              <w:t>6</w:t>
            </w:r>
          </w:p>
        </w:tc>
      </w:tr>
    </w:tbl>
    <w:p w:rsidR="003D7B80" w:rsidRDefault="003D7B80" w:rsidP="003D7B80">
      <w:pPr>
        <w:pStyle w:val="BPC3Bodyafterheading"/>
      </w:pPr>
    </w:p>
    <w:p w:rsidR="00C9192B" w:rsidRPr="003477FD" w:rsidRDefault="00C9192B" w:rsidP="00C9192B">
      <w:pPr>
        <w:pStyle w:val="BPC3Heading2"/>
        <w:rPr>
          <w:lang w:val="ru-RU"/>
        </w:rPr>
      </w:pPr>
      <w:bookmarkStart w:id="107" w:name="_Toc410903494"/>
      <w:r w:rsidRPr="003477FD">
        <w:t>CARD</w:t>
      </w:r>
      <w:r>
        <w:t xml:space="preserve"> </w:t>
      </w:r>
      <w:r w:rsidRPr="003477FD">
        <w:t>CAPTURE</w:t>
      </w:r>
      <w:r>
        <w:t xml:space="preserve"> </w:t>
      </w:r>
      <w:r w:rsidRPr="003477FD">
        <w:t>CAP</w:t>
      </w:r>
      <w:bookmarkEnd w:id="1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6"/>
        <w:gridCol w:w="3544"/>
        <w:gridCol w:w="3402"/>
      </w:tblGrid>
      <w:tr w:rsidR="00C9192B" w:rsidRPr="00942781" w:rsidTr="00C9192B">
        <w:trPr>
          <w:trHeight w:val="315"/>
          <w:tblHeader/>
        </w:trPr>
        <w:tc>
          <w:tcPr>
            <w:tcW w:w="1526" w:type="dxa"/>
            <w:shd w:val="clear" w:color="auto" w:fill="C5E2FF"/>
            <w:vAlign w:val="center"/>
          </w:tcPr>
          <w:p w:rsidR="00C9192B" w:rsidRPr="003477FD" w:rsidRDefault="00C9192B" w:rsidP="004D1663">
            <w:pPr>
              <w:pStyle w:val="BPC3Tableheadings"/>
            </w:pPr>
            <w:r>
              <w:t xml:space="preserve">SV2 </w:t>
            </w:r>
            <w:r w:rsidRPr="003477FD">
              <w:t>Code</w:t>
            </w:r>
          </w:p>
        </w:tc>
        <w:tc>
          <w:tcPr>
            <w:tcW w:w="3544" w:type="dxa"/>
            <w:shd w:val="clear" w:color="auto" w:fill="C5E2FF"/>
            <w:vAlign w:val="center"/>
          </w:tcPr>
          <w:p w:rsidR="00C9192B" w:rsidRPr="003477FD" w:rsidRDefault="00C9192B" w:rsidP="004D1663">
            <w:pPr>
              <w:pStyle w:val="BPC3Tableheadings"/>
            </w:pPr>
            <w:r w:rsidRPr="003477FD">
              <w:t>Description</w:t>
            </w:r>
          </w:p>
        </w:tc>
        <w:tc>
          <w:tcPr>
            <w:tcW w:w="3402" w:type="dxa"/>
            <w:shd w:val="clear" w:color="auto" w:fill="C5E2FF"/>
            <w:vAlign w:val="center"/>
          </w:tcPr>
          <w:p w:rsidR="00C9192B" w:rsidRPr="003477FD" w:rsidRDefault="00C9192B" w:rsidP="004D1663">
            <w:pPr>
              <w:pStyle w:val="BPC3Tableheadings"/>
            </w:pPr>
            <w:r>
              <w:t>SVFE</w:t>
            </w:r>
          </w:p>
        </w:tc>
      </w:tr>
      <w:tr w:rsidR="00C9192B" w:rsidRPr="00942781" w:rsidTr="00C9192B">
        <w:trPr>
          <w:trHeight w:val="250"/>
        </w:trPr>
        <w:tc>
          <w:tcPr>
            <w:tcW w:w="1526" w:type="dxa"/>
            <w:shd w:val="clear" w:color="auto" w:fill="auto"/>
          </w:tcPr>
          <w:p w:rsidR="00C9192B" w:rsidRPr="003477FD" w:rsidRDefault="00C9192B" w:rsidP="004D1663">
            <w:pPr>
              <w:pStyle w:val="BPC3Tableitems"/>
            </w:pPr>
            <w:r w:rsidRPr="003477FD">
              <w:t>F2230000</w:t>
            </w:r>
          </w:p>
        </w:tc>
        <w:tc>
          <w:tcPr>
            <w:tcW w:w="3544" w:type="dxa"/>
          </w:tcPr>
          <w:p w:rsidR="00C9192B" w:rsidRPr="003477FD" w:rsidRDefault="00C9192B" w:rsidP="004D1663">
            <w:pPr>
              <w:pStyle w:val="BPC3Tableitems"/>
            </w:pPr>
            <w:r w:rsidRPr="003477FD">
              <w:t>No capture capability</w:t>
            </w:r>
          </w:p>
        </w:tc>
        <w:tc>
          <w:tcPr>
            <w:tcW w:w="3402" w:type="dxa"/>
            <w:shd w:val="clear" w:color="auto" w:fill="auto"/>
          </w:tcPr>
          <w:p w:rsidR="00C9192B" w:rsidRPr="003477FD" w:rsidRDefault="00303382" w:rsidP="004D1663">
            <w:pPr>
              <w:pStyle w:val="BPC3Tableitems"/>
            </w:pPr>
            <w:r>
              <w:t>0</w:t>
            </w:r>
          </w:p>
        </w:tc>
      </w:tr>
      <w:tr w:rsidR="00C9192B" w:rsidRPr="00942781" w:rsidTr="00C9192B">
        <w:trPr>
          <w:trHeight w:val="250"/>
        </w:trPr>
        <w:tc>
          <w:tcPr>
            <w:tcW w:w="1526" w:type="dxa"/>
            <w:shd w:val="clear" w:color="auto" w:fill="auto"/>
          </w:tcPr>
          <w:p w:rsidR="00C9192B" w:rsidRPr="003477FD" w:rsidRDefault="00C9192B" w:rsidP="004D1663">
            <w:pPr>
              <w:pStyle w:val="BPC3Tableitems"/>
            </w:pPr>
            <w:r w:rsidRPr="003477FD">
              <w:t>F2230001</w:t>
            </w:r>
          </w:p>
        </w:tc>
        <w:tc>
          <w:tcPr>
            <w:tcW w:w="3544" w:type="dxa"/>
          </w:tcPr>
          <w:p w:rsidR="00C9192B" w:rsidRPr="003477FD" w:rsidRDefault="00C9192B" w:rsidP="004D1663">
            <w:pPr>
              <w:pStyle w:val="BPC3Tableitems"/>
            </w:pPr>
            <w:r w:rsidRPr="003477FD">
              <w:t>Card capture capability</w:t>
            </w:r>
          </w:p>
        </w:tc>
        <w:tc>
          <w:tcPr>
            <w:tcW w:w="3402" w:type="dxa"/>
            <w:shd w:val="clear" w:color="auto" w:fill="auto"/>
          </w:tcPr>
          <w:p w:rsidR="00C9192B" w:rsidRPr="003477FD" w:rsidRDefault="00303382" w:rsidP="004D1663">
            <w:pPr>
              <w:pStyle w:val="BPC3Tableitems"/>
            </w:pPr>
            <w:r>
              <w:t>1</w:t>
            </w:r>
          </w:p>
        </w:tc>
      </w:tr>
      <w:tr w:rsidR="00C9192B" w:rsidRPr="00942781" w:rsidTr="00C9192B">
        <w:trPr>
          <w:trHeight w:val="250"/>
        </w:trPr>
        <w:tc>
          <w:tcPr>
            <w:tcW w:w="1526" w:type="dxa"/>
            <w:shd w:val="clear" w:color="auto" w:fill="auto"/>
          </w:tcPr>
          <w:p w:rsidR="00C9192B" w:rsidRPr="003477FD" w:rsidRDefault="00C9192B" w:rsidP="004D1663">
            <w:pPr>
              <w:pStyle w:val="BPC3Tableitems"/>
            </w:pPr>
            <w:r w:rsidRPr="003477FD">
              <w:t>F2230002</w:t>
            </w:r>
          </w:p>
        </w:tc>
        <w:tc>
          <w:tcPr>
            <w:tcW w:w="3544" w:type="dxa"/>
          </w:tcPr>
          <w:p w:rsidR="00C9192B" w:rsidRPr="003477FD" w:rsidRDefault="00C9192B" w:rsidP="004D1663">
            <w:pPr>
              <w:pStyle w:val="BPC3Tableitems"/>
            </w:pPr>
            <w:r w:rsidRPr="003477FD">
              <w:t>Unknown; data unavailable</w:t>
            </w:r>
          </w:p>
        </w:tc>
        <w:tc>
          <w:tcPr>
            <w:tcW w:w="3402" w:type="dxa"/>
            <w:shd w:val="clear" w:color="auto" w:fill="auto"/>
          </w:tcPr>
          <w:p w:rsidR="00C9192B" w:rsidRPr="003477FD" w:rsidRDefault="00303382" w:rsidP="004D1663">
            <w:pPr>
              <w:pStyle w:val="BPC3Tableitems"/>
            </w:pPr>
            <w:r>
              <w:t>0</w:t>
            </w:r>
          </w:p>
        </w:tc>
      </w:tr>
    </w:tbl>
    <w:p w:rsidR="00CB22B5" w:rsidRDefault="00CB22B5" w:rsidP="00CB22B5">
      <w:pPr>
        <w:pStyle w:val="BPC3Heading2"/>
      </w:pPr>
      <w:bookmarkStart w:id="108" w:name="_Toc410903495"/>
      <w:r w:rsidRPr="003477FD">
        <w:t>CRDH</w:t>
      </w:r>
      <w:r>
        <w:t xml:space="preserve"> </w:t>
      </w:r>
      <w:r w:rsidRPr="003477FD">
        <w:t>AUTH</w:t>
      </w:r>
      <w:r>
        <w:t xml:space="preserve"> </w:t>
      </w:r>
      <w:r w:rsidRPr="003477FD">
        <w:t>CAP</w:t>
      </w:r>
      <w:bookmarkEnd w:id="1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6"/>
        <w:gridCol w:w="3544"/>
        <w:gridCol w:w="3544"/>
      </w:tblGrid>
      <w:tr w:rsidR="00CB22B5" w:rsidRPr="00942781" w:rsidTr="004D1663">
        <w:trPr>
          <w:trHeight w:val="315"/>
          <w:tblHeader/>
        </w:trPr>
        <w:tc>
          <w:tcPr>
            <w:tcW w:w="1526" w:type="dxa"/>
            <w:shd w:val="clear" w:color="auto" w:fill="C5E2FF"/>
            <w:vAlign w:val="center"/>
          </w:tcPr>
          <w:p w:rsidR="00CB22B5" w:rsidRPr="003477FD" w:rsidRDefault="00CB22B5" w:rsidP="004D1663">
            <w:pPr>
              <w:pStyle w:val="BPC3Tableheadings"/>
            </w:pPr>
            <w:r>
              <w:t xml:space="preserve">SV2 </w:t>
            </w:r>
            <w:r w:rsidRPr="003477FD">
              <w:t>Code</w:t>
            </w:r>
          </w:p>
        </w:tc>
        <w:tc>
          <w:tcPr>
            <w:tcW w:w="3544" w:type="dxa"/>
            <w:shd w:val="clear" w:color="auto" w:fill="C5E2FF"/>
            <w:vAlign w:val="center"/>
          </w:tcPr>
          <w:p w:rsidR="00CB22B5" w:rsidRPr="003477FD" w:rsidRDefault="00CB22B5" w:rsidP="004D1663">
            <w:pPr>
              <w:pStyle w:val="BPC3Tableheadings"/>
            </w:pPr>
            <w:r w:rsidRPr="003477FD">
              <w:t>Description</w:t>
            </w:r>
          </w:p>
        </w:tc>
        <w:tc>
          <w:tcPr>
            <w:tcW w:w="3544" w:type="dxa"/>
            <w:shd w:val="clear" w:color="auto" w:fill="C5E2FF"/>
            <w:vAlign w:val="center"/>
          </w:tcPr>
          <w:p w:rsidR="00CB22B5" w:rsidRPr="003477FD" w:rsidRDefault="00CB22B5" w:rsidP="004D1663">
            <w:pPr>
              <w:pStyle w:val="BPC3Tableheadings"/>
            </w:pPr>
            <w:r>
              <w:t>SVFE</w:t>
            </w:r>
          </w:p>
        </w:tc>
      </w:tr>
      <w:tr w:rsidR="00CB22B5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CB22B5" w:rsidRPr="003477FD" w:rsidRDefault="00CB22B5" w:rsidP="004D1663">
            <w:pPr>
              <w:pStyle w:val="BPC3Tableitems"/>
            </w:pPr>
            <w:r w:rsidRPr="003477FD">
              <w:t>F2220000</w:t>
            </w:r>
          </w:p>
        </w:tc>
        <w:tc>
          <w:tcPr>
            <w:tcW w:w="3544" w:type="dxa"/>
          </w:tcPr>
          <w:p w:rsidR="00CB22B5" w:rsidRPr="003477FD" w:rsidRDefault="00CB22B5" w:rsidP="004D1663">
            <w:pPr>
              <w:pStyle w:val="BPC3Tableitems"/>
            </w:pPr>
            <w:r w:rsidRPr="003477FD">
              <w:t>No electronic authentication capability</w:t>
            </w:r>
          </w:p>
        </w:tc>
        <w:tc>
          <w:tcPr>
            <w:tcW w:w="3544" w:type="dxa"/>
            <w:shd w:val="clear" w:color="auto" w:fill="auto"/>
          </w:tcPr>
          <w:p w:rsidR="00CB22B5" w:rsidRPr="003477FD" w:rsidRDefault="00B22FC4" w:rsidP="004D1663">
            <w:pPr>
              <w:pStyle w:val="BPC3Tableitems"/>
            </w:pPr>
            <w:r>
              <w:t>0</w:t>
            </w:r>
          </w:p>
        </w:tc>
      </w:tr>
      <w:tr w:rsidR="00CB22B5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CB22B5" w:rsidRPr="003477FD" w:rsidRDefault="00CB22B5" w:rsidP="004D1663">
            <w:pPr>
              <w:pStyle w:val="BPC3Tableitems"/>
            </w:pPr>
            <w:r w:rsidRPr="003477FD">
              <w:lastRenderedPageBreak/>
              <w:t>F2220001</w:t>
            </w:r>
          </w:p>
        </w:tc>
        <w:tc>
          <w:tcPr>
            <w:tcW w:w="3544" w:type="dxa"/>
          </w:tcPr>
          <w:p w:rsidR="00CB22B5" w:rsidRPr="003477FD" w:rsidRDefault="00CB22B5" w:rsidP="004D1663">
            <w:pPr>
              <w:pStyle w:val="BPC3Tableitems"/>
            </w:pPr>
            <w:r w:rsidRPr="003477FD">
              <w:t>PIN entry capability</w:t>
            </w:r>
          </w:p>
        </w:tc>
        <w:tc>
          <w:tcPr>
            <w:tcW w:w="3544" w:type="dxa"/>
            <w:shd w:val="clear" w:color="auto" w:fill="auto"/>
          </w:tcPr>
          <w:p w:rsidR="00CB22B5" w:rsidRPr="003477FD" w:rsidRDefault="00B22FC4" w:rsidP="004D1663">
            <w:pPr>
              <w:pStyle w:val="BPC3Tableitems"/>
            </w:pPr>
            <w:r>
              <w:t>1</w:t>
            </w:r>
          </w:p>
        </w:tc>
      </w:tr>
      <w:tr w:rsidR="00CB22B5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CB22B5" w:rsidRPr="003477FD" w:rsidRDefault="00CB22B5" w:rsidP="004D1663">
            <w:pPr>
              <w:pStyle w:val="BPC3Tableitems"/>
            </w:pPr>
            <w:r w:rsidRPr="003477FD">
              <w:t>F2220002</w:t>
            </w:r>
          </w:p>
        </w:tc>
        <w:tc>
          <w:tcPr>
            <w:tcW w:w="3544" w:type="dxa"/>
          </w:tcPr>
          <w:p w:rsidR="00CB22B5" w:rsidRPr="003477FD" w:rsidRDefault="00CB22B5" w:rsidP="004D1663">
            <w:pPr>
              <w:pStyle w:val="BPC3Tableitems"/>
            </w:pPr>
            <w:r w:rsidRPr="003477FD">
              <w:t>Electronic signature analysis capability</w:t>
            </w:r>
          </w:p>
        </w:tc>
        <w:tc>
          <w:tcPr>
            <w:tcW w:w="3544" w:type="dxa"/>
            <w:shd w:val="clear" w:color="auto" w:fill="auto"/>
          </w:tcPr>
          <w:p w:rsidR="00CB22B5" w:rsidRPr="003477FD" w:rsidRDefault="00B22FC4" w:rsidP="004D1663">
            <w:pPr>
              <w:pStyle w:val="BPC3Tableitems"/>
            </w:pPr>
            <w:r>
              <w:t>2</w:t>
            </w:r>
          </w:p>
        </w:tc>
      </w:tr>
      <w:tr w:rsidR="00CB22B5" w:rsidRPr="00CB22B5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CB22B5" w:rsidRPr="003477FD" w:rsidRDefault="00CB22B5" w:rsidP="004D1663">
            <w:pPr>
              <w:pStyle w:val="BPC3Tableitems"/>
            </w:pPr>
            <w:r w:rsidRPr="003477FD">
              <w:t>F2220005</w:t>
            </w:r>
          </w:p>
        </w:tc>
        <w:tc>
          <w:tcPr>
            <w:tcW w:w="3544" w:type="dxa"/>
          </w:tcPr>
          <w:p w:rsidR="00CB22B5" w:rsidRPr="003477FD" w:rsidRDefault="00CB22B5" w:rsidP="004D1663">
            <w:pPr>
              <w:pStyle w:val="BPC3Tableitems"/>
            </w:pPr>
            <w:r w:rsidRPr="003477FD">
              <w:t>Electronic authentication capability is inoperative</w:t>
            </w:r>
          </w:p>
        </w:tc>
        <w:tc>
          <w:tcPr>
            <w:tcW w:w="3544" w:type="dxa"/>
            <w:shd w:val="clear" w:color="auto" w:fill="auto"/>
          </w:tcPr>
          <w:p w:rsidR="00CB22B5" w:rsidRPr="003477FD" w:rsidRDefault="00B22FC4" w:rsidP="004D1663">
            <w:pPr>
              <w:pStyle w:val="BPC3Tableitems"/>
            </w:pPr>
            <w:r>
              <w:t>3</w:t>
            </w:r>
          </w:p>
        </w:tc>
      </w:tr>
      <w:tr w:rsidR="00CB22B5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CB22B5" w:rsidRPr="003477FD" w:rsidRDefault="00CB22B5" w:rsidP="004D1663">
            <w:pPr>
              <w:pStyle w:val="BPC3Tableitems"/>
            </w:pPr>
            <w:r w:rsidRPr="003477FD">
              <w:t>F2220006</w:t>
            </w:r>
          </w:p>
        </w:tc>
        <w:tc>
          <w:tcPr>
            <w:tcW w:w="3544" w:type="dxa"/>
          </w:tcPr>
          <w:p w:rsidR="00CB22B5" w:rsidRPr="003477FD" w:rsidRDefault="00CB22B5" w:rsidP="004D1663">
            <w:pPr>
              <w:pStyle w:val="BPC3Tableitems"/>
            </w:pPr>
            <w:r w:rsidRPr="003477FD">
              <w:t>Other</w:t>
            </w:r>
          </w:p>
        </w:tc>
        <w:tc>
          <w:tcPr>
            <w:tcW w:w="3544" w:type="dxa"/>
            <w:shd w:val="clear" w:color="auto" w:fill="auto"/>
          </w:tcPr>
          <w:p w:rsidR="00CB22B5" w:rsidRPr="003477FD" w:rsidRDefault="00B22FC4" w:rsidP="004D1663">
            <w:pPr>
              <w:pStyle w:val="BPC3Tableitems"/>
            </w:pPr>
            <w:r>
              <w:t>4</w:t>
            </w:r>
          </w:p>
        </w:tc>
      </w:tr>
      <w:tr w:rsidR="00CB22B5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CB22B5" w:rsidRPr="003477FD" w:rsidRDefault="00CB22B5" w:rsidP="004D1663">
            <w:pPr>
              <w:pStyle w:val="BPC3Tableitems"/>
            </w:pPr>
            <w:r w:rsidRPr="003477FD">
              <w:t>F2220009</w:t>
            </w:r>
          </w:p>
        </w:tc>
        <w:tc>
          <w:tcPr>
            <w:tcW w:w="3544" w:type="dxa"/>
          </w:tcPr>
          <w:p w:rsidR="00CB22B5" w:rsidRPr="003477FD" w:rsidRDefault="00CB22B5" w:rsidP="004D1663">
            <w:pPr>
              <w:pStyle w:val="BPC3Tableitems"/>
            </w:pPr>
            <w:r w:rsidRPr="003477FD">
              <w:t>Unknown; data unavailable</w:t>
            </w:r>
          </w:p>
        </w:tc>
        <w:tc>
          <w:tcPr>
            <w:tcW w:w="3544" w:type="dxa"/>
            <w:shd w:val="clear" w:color="auto" w:fill="auto"/>
          </w:tcPr>
          <w:p w:rsidR="00CB22B5" w:rsidRPr="003477FD" w:rsidRDefault="00B22FC4" w:rsidP="004D1663">
            <w:pPr>
              <w:pStyle w:val="BPC3Tableitems"/>
            </w:pPr>
            <w:r>
              <w:t>5</w:t>
            </w:r>
          </w:p>
        </w:tc>
      </w:tr>
    </w:tbl>
    <w:p w:rsidR="00CB22B5" w:rsidRPr="00CB22B5" w:rsidRDefault="00CB22B5" w:rsidP="00CB22B5">
      <w:pPr>
        <w:pStyle w:val="BPC3Bodyafterheading"/>
      </w:pPr>
    </w:p>
    <w:p w:rsidR="000043CC" w:rsidRPr="003477FD" w:rsidRDefault="000043CC" w:rsidP="000043CC">
      <w:pPr>
        <w:pStyle w:val="BPC3Heading2"/>
      </w:pPr>
      <w:bookmarkStart w:id="109" w:name="_Toc410903496"/>
      <w:r w:rsidRPr="003477FD">
        <w:t>TERM_OPERATING_ENV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6"/>
        <w:gridCol w:w="3118"/>
        <w:gridCol w:w="3118"/>
      </w:tblGrid>
      <w:tr w:rsidR="000043CC" w:rsidRPr="00942781" w:rsidTr="004D1663">
        <w:trPr>
          <w:trHeight w:val="315"/>
          <w:tblHeader/>
        </w:trPr>
        <w:tc>
          <w:tcPr>
            <w:tcW w:w="1526" w:type="dxa"/>
            <w:shd w:val="clear" w:color="auto" w:fill="C5E2FF"/>
            <w:vAlign w:val="center"/>
          </w:tcPr>
          <w:p w:rsidR="000043CC" w:rsidRPr="003477FD" w:rsidRDefault="000043CC" w:rsidP="004D1663">
            <w:pPr>
              <w:pStyle w:val="BPC3Tableheadings"/>
            </w:pPr>
            <w:r>
              <w:t xml:space="preserve">SV2 </w:t>
            </w:r>
            <w:r w:rsidRPr="003477FD">
              <w:t>Code</w:t>
            </w:r>
          </w:p>
        </w:tc>
        <w:tc>
          <w:tcPr>
            <w:tcW w:w="3118" w:type="dxa"/>
            <w:shd w:val="clear" w:color="auto" w:fill="C5E2FF"/>
            <w:vAlign w:val="center"/>
          </w:tcPr>
          <w:p w:rsidR="000043CC" w:rsidRPr="003477FD" w:rsidRDefault="000043CC" w:rsidP="004D1663">
            <w:pPr>
              <w:pStyle w:val="BPC3Tableheadings"/>
            </w:pPr>
            <w:r w:rsidRPr="003477FD">
              <w:t>Description</w:t>
            </w:r>
          </w:p>
        </w:tc>
        <w:tc>
          <w:tcPr>
            <w:tcW w:w="3118" w:type="dxa"/>
            <w:shd w:val="clear" w:color="auto" w:fill="C5E2FF"/>
            <w:vAlign w:val="center"/>
          </w:tcPr>
          <w:p w:rsidR="000043CC" w:rsidRPr="003477FD" w:rsidRDefault="000043CC" w:rsidP="004D1663">
            <w:pPr>
              <w:pStyle w:val="BPC3Tableheadings"/>
            </w:pPr>
            <w:r>
              <w:t>SVFE</w:t>
            </w:r>
          </w:p>
        </w:tc>
      </w:tr>
      <w:tr w:rsidR="000043CC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0043CC" w:rsidRPr="003477FD" w:rsidRDefault="000043CC" w:rsidP="004D1663">
            <w:pPr>
              <w:pStyle w:val="BPC3Tableitems"/>
            </w:pPr>
            <w:r w:rsidRPr="003477FD">
              <w:t>F2240000</w:t>
            </w:r>
          </w:p>
        </w:tc>
        <w:tc>
          <w:tcPr>
            <w:tcW w:w="3118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82"/>
            </w:tblGrid>
            <w:tr w:rsidR="000043CC" w:rsidRPr="00942781" w:rsidTr="004D16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43CC" w:rsidRPr="00942781" w:rsidRDefault="000043CC" w:rsidP="004D1663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3CC" w:rsidRPr="00942781" w:rsidRDefault="000043CC" w:rsidP="004D1663">
                  <w:pPr>
                    <w:jc w:val="both"/>
                    <w:rPr>
                      <w:rFonts w:ascii="Calibri" w:hAnsi="Calibri" w:cs="Calibri"/>
                    </w:rPr>
                  </w:pPr>
                  <w:proofErr w:type="spellStart"/>
                  <w:r w:rsidRPr="00942781">
                    <w:rPr>
                      <w:rFonts w:ascii="Calibri" w:hAnsi="Calibri" w:cs="Calibri"/>
                    </w:rPr>
                    <w:t>No</w:t>
                  </w:r>
                  <w:proofErr w:type="spellEnd"/>
                  <w:r w:rsidRPr="00942781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942781">
                    <w:rPr>
                      <w:rFonts w:ascii="Calibri" w:hAnsi="Calibri" w:cs="Calibri"/>
                    </w:rPr>
                    <w:t>terminal</w:t>
                  </w:r>
                  <w:proofErr w:type="spellEnd"/>
                  <w:r w:rsidRPr="00942781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942781">
                    <w:rPr>
                      <w:rFonts w:ascii="Calibri" w:hAnsi="Calibri" w:cs="Calibri"/>
                    </w:rPr>
                    <w:t>used</w:t>
                  </w:r>
                  <w:proofErr w:type="spellEnd"/>
                </w:p>
              </w:tc>
            </w:tr>
          </w:tbl>
          <w:p w:rsidR="000043CC" w:rsidRPr="00942781" w:rsidRDefault="000043CC" w:rsidP="004D166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2"/>
            </w:tblGrid>
            <w:tr w:rsidR="000043CC" w:rsidRPr="00942781" w:rsidTr="004D16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43CC" w:rsidRPr="00942781" w:rsidRDefault="000043CC" w:rsidP="004D1663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3CC" w:rsidRPr="00834F8B" w:rsidRDefault="00834F8B" w:rsidP="004D1663">
                  <w:pPr>
                    <w:jc w:val="both"/>
                    <w:rPr>
                      <w:rFonts w:ascii="Calibri" w:hAnsi="Calibri" w:cs="Calibri"/>
                      <w:lang w:val="en-US"/>
                    </w:rPr>
                  </w:pPr>
                  <w:r>
                    <w:rPr>
                      <w:rFonts w:ascii="Calibri" w:hAnsi="Calibri" w:cs="Calibri"/>
                      <w:lang w:val="en-US"/>
                    </w:rPr>
                    <w:t>0</w:t>
                  </w:r>
                </w:p>
              </w:tc>
            </w:tr>
          </w:tbl>
          <w:p w:rsidR="000043CC" w:rsidRPr="00942781" w:rsidRDefault="000043CC" w:rsidP="004D166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043CC" w:rsidRPr="000043CC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0043CC" w:rsidRPr="003477FD" w:rsidRDefault="000043CC" w:rsidP="004D1663">
            <w:pPr>
              <w:pStyle w:val="BPC3Tableitems"/>
            </w:pPr>
            <w:r w:rsidRPr="003477FD">
              <w:t>F2240001</w:t>
            </w:r>
          </w:p>
        </w:tc>
        <w:tc>
          <w:tcPr>
            <w:tcW w:w="3118" w:type="dxa"/>
          </w:tcPr>
          <w:p w:rsidR="000043CC" w:rsidRPr="000043CC" w:rsidRDefault="000043CC" w:rsidP="004D1663">
            <w:pPr>
              <w:jc w:val="both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0043CC">
              <w:rPr>
                <w:rFonts w:ascii="Calibri" w:hAnsi="Calibri" w:cs="Calibri"/>
                <w:lang w:val="en-US"/>
              </w:rPr>
              <w:t>On card acceptor premises; attended terminal</w:t>
            </w:r>
          </w:p>
        </w:tc>
        <w:tc>
          <w:tcPr>
            <w:tcW w:w="3118" w:type="dxa"/>
            <w:shd w:val="clear" w:color="auto" w:fill="auto"/>
          </w:tcPr>
          <w:p w:rsidR="000043CC" w:rsidRPr="000043CC" w:rsidRDefault="00834F8B" w:rsidP="004D1663">
            <w:pPr>
              <w:jc w:val="both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</w:tr>
      <w:tr w:rsidR="000043CC" w:rsidRPr="000043CC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0043CC" w:rsidRPr="003477FD" w:rsidRDefault="000043CC" w:rsidP="004D1663">
            <w:pPr>
              <w:pStyle w:val="BPC3Tableitems"/>
            </w:pPr>
            <w:r w:rsidRPr="003477FD">
              <w:t>F2240002</w:t>
            </w:r>
          </w:p>
        </w:tc>
        <w:tc>
          <w:tcPr>
            <w:tcW w:w="3118" w:type="dxa"/>
          </w:tcPr>
          <w:p w:rsidR="000043CC" w:rsidRPr="000043CC" w:rsidRDefault="000043CC" w:rsidP="004D1663">
            <w:pPr>
              <w:jc w:val="both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0043CC">
              <w:rPr>
                <w:rFonts w:ascii="Calibri" w:hAnsi="Calibri" w:cs="Calibri"/>
                <w:lang w:val="en-US"/>
              </w:rPr>
              <w:t>On card acceptor premises; unattended terminal</w:t>
            </w:r>
          </w:p>
        </w:tc>
        <w:tc>
          <w:tcPr>
            <w:tcW w:w="3118" w:type="dxa"/>
            <w:shd w:val="clear" w:color="auto" w:fill="auto"/>
          </w:tcPr>
          <w:p w:rsidR="000043CC" w:rsidRPr="000043CC" w:rsidRDefault="00834F8B" w:rsidP="004D1663">
            <w:pPr>
              <w:jc w:val="both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</w:tr>
      <w:tr w:rsidR="000043CC" w:rsidRPr="000043CC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0043CC" w:rsidRPr="003477FD" w:rsidRDefault="000043CC" w:rsidP="004D1663">
            <w:pPr>
              <w:pStyle w:val="BPC3Tableitems"/>
            </w:pPr>
            <w:r w:rsidRPr="003477FD">
              <w:t>F2240003</w:t>
            </w:r>
          </w:p>
        </w:tc>
        <w:tc>
          <w:tcPr>
            <w:tcW w:w="3118" w:type="dxa"/>
          </w:tcPr>
          <w:p w:rsidR="000043CC" w:rsidRPr="000043CC" w:rsidRDefault="000043CC" w:rsidP="004D1663">
            <w:pPr>
              <w:jc w:val="both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0043CC">
              <w:rPr>
                <w:rFonts w:ascii="Calibri" w:hAnsi="Calibri" w:cs="Calibri"/>
                <w:lang w:val="en-US"/>
              </w:rPr>
              <w:t>Off card acceptor premises; attended</w:t>
            </w:r>
          </w:p>
        </w:tc>
        <w:tc>
          <w:tcPr>
            <w:tcW w:w="3118" w:type="dxa"/>
            <w:shd w:val="clear" w:color="auto" w:fill="auto"/>
          </w:tcPr>
          <w:p w:rsidR="000043CC" w:rsidRPr="000043CC" w:rsidRDefault="00834F8B" w:rsidP="004D1663">
            <w:pPr>
              <w:jc w:val="both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</w:tr>
      <w:tr w:rsidR="000043CC" w:rsidRPr="000043CC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0043CC" w:rsidRPr="003477FD" w:rsidRDefault="000043CC" w:rsidP="004D1663">
            <w:pPr>
              <w:pStyle w:val="BPC3Tableitems"/>
            </w:pPr>
            <w:r w:rsidRPr="003477FD">
              <w:t>F2240004</w:t>
            </w:r>
          </w:p>
        </w:tc>
        <w:tc>
          <w:tcPr>
            <w:tcW w:w="3118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896"/>
            </w:tblGrid>
            <w:tr w:rsidR="000043CC" w:rsidRPr="00B87C3A" w:rsidTr="004D16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43CC" w:rsidRPr="00942781" w:rsidRDefault="000043CC" w:rsidP="004D1663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3CC" w:rsidRPr="000043CC" w:rsidRDefault="000043CC" w:rsidP="004D1663">
                  <w:pPr>
                    <w:jc w:val="both"/>
                    <w:rPr>
                      <w:rFonts w:ascii="Calibri" w:hAnsi="Calibri" w:cs="Calibri"/>
                      <w:lang w:val="en-US"/>
                    </w:rPr>
                  </w:pPr>
                  <w:r w:rsidRPr="000043CC">
                    <w:rPr>
                      <w:rFonts w:ascii="Calibri" w:hAnsi="Calibri" w:cs="Calibri"/>
                      <w:lang w:val="en-US"/>
                    </w:rPr>
                    <w:t>Off card acceptor premises; unattended</w:t>
                  </w:r>
                </w:p>
              </w:tc>
            </w:tr>
          </w:tbl>
          <w:p w:rsidR="000043CC" w:rsidRPr="000043CC" w:rsidRDefault="000043CC" w:rsidP="004D1663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2"/>
            </w:tblGrid>
            <w:tr w:rsidR="000043CC" w:rsidRPr="000043CC" w:rsidTr="00834F8B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0043CC" w:rsidRPr="000043CC" w:rsidRDefault="000043CC" w:rsidP="004D1663">
                  <w:pPr>
                    <w:rPr>
                      <w:rFonts w:ascii="Calibri" w:hAnsi="Calibri" w:cs="Calibri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0043CC" w:rsidRPr="000043CC" w:rsidRDefault="00834F8B" w:rsidP="004D1663">
                  <w:pPr>
                    <w:jc w:val="both"/>
                    <w:rPr>
                      <w:rFonts w:ascii="Calibri" w:hAnsi="Calibri" w:cs="Calibri"/>
                      <w:lang w:val="en-US"/>
                    </w:rPr>
                  </w:pPr>
                  <w:r>
                    <w:rPr>
                      <w:rFonts w:ascii="Calibri" w:hAnsi="Calibri" w:cs="Calibri"/>
                      <w:lang w:val="en-US"/>
                    </w:rPr>
                    <w:t>4</w:t>
                  </w:r>
                </w:p>
              </w:tc>
            </w:tr>
          </w:tbl>
          <w:p w:rsidR="000043CC" w:rsidRPr="000043CC" w:rsidRDefault="000043CC" w:rsidP="004D1663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0043CC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0043CC" w:rsidRPr="003477FD" w:rsidRDefault="000043CC" w:rsidP="004D1663">
            <w:pPr>
              <w:pStyle w:val="BPC3Tableitems"/>
            </w:pPr>
            <w:r w:rsidRPr="003477FD">
              <w:t>F2240005</w:t>
            </w:r>
          </w:p>
        </w:tc>
        <w:tc>
          <w:tcPr>
            <w:tcW w:w="3118" w:type="dxa"/>
          </w:tcPr>
          <w:p w:rsidR="000043CC" w:rsidRPr="00942781" w:rsidRDefault="000043CC" w:rsidP="004D1663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</w:rPr>
              <w:t>On</w:t>
            </w:r>
            <w:proofErr w:type="spellEnd"/>
            <w:r w:rsidRPr="00942781">
              <w:rPr>
                <w:rFonts w:ascii="Calibri" w:hAnsi="Calibri" w:cs="Calibri"/>
              </w:rPr>
              <w:t xml:space="preserve"> </w:t>
            </w:r>
            <w:proofErr w:type="spellStart"/>
            <w:r w:rsidRPr="00942781">
              <w:rPr>
                <w:rFonts w:ascii="Calibri" w:hAnsi="Calibri" w:cs="Calibri"/>
              </w:rPr>
              <w:t>cardholder</w:t>
            </w:r>
            <w:proofErr w:type="spellEnd"/>
            <w:r w:rsidRPr="00942781">
              <w:rPr>
                <w:rFonts w:ascii="Calibri" w:hAnsi="Calibri" w:cs="Calibri"/>
              </w:rPr>
              <w:t xml:space="preserve"> </w:t>
            </w:r>
            <w:proofErr w:type="spellStart"/>
            <w:r w:rsidRPr="00942781">
              <w:rPr>
                <w:rFonts w:ascii="Calibri" w:hAnsi="Calibri" w:cs="Calibri"/>
              </w:rPr>
              <w:t>premises</w:t>
            </w:r>
            <w:proofErr w:type="spellEnd"/>
            <w:r w:rsidRPr="00942781">
              <w:rPr>
                <w:rFonts w:ascii="Calibri" w:hAnsi="Calibri" w:cs="Calibri"/>
              </w:rPr>
              <w:t xml:space="preserve">; </w:t>
            </w:r>
            <w:proofErr w:type="spellStart"/>
            <w:r w:rsidRPr="00942781">
              <w:rPr>
                <w:rFonts w:ascii="Calibri" w:hAnsi="Calibri" w:cs="Calibri"/>
              </w:rPr>
              <w:t>unattended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0043CC" w:rsidRPr="00834F8B" w:rsidRDefault="00834F8B" w:rsidP="004D1663">
            <w:pPr>
              <w:jc w:val="both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</w:tr>
      <w:tr w:rsidR="000043CC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0043CC" w:rsidRPr="003477FD" w:rsidRDefault="000043CC" w:rsidP="004D1663">
            <w:pPr>
              <w:pStyle w:val="BPC3Tableitems"/>
            </w:pPr>
            <w:r w:rsidRPr="003477FD">
              <w:t>F2240006</w:t>
            </w:r>
          </w:p>
        </w:tc>
        <w:tc>
          <w:tcPr>
            <w:tcW w:w="3118" w:type="dxa"/>
          </w:tcPr>
          <w:p w:rsidR="000043CC" w:rsidRPr="00942781" w:rsidRDefault="000043CC" w:rsidP="004D1663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</w:rPr>
              <w:t>Off</w:t>
            </w:r>
            <w:proofErr w:type="spellEnd"/>
            <w:r w:rsidRPr="00942781">
              <w:rPr>
                <w:rFonts w:ascii="Calibri" w:hAnsi="Calibri" w:cs="Calibri"/>
              </w:rPr>
              <w:t xml:space="preserve"> </w:t>
            </w:r>
            <w:proofErr w:type="spellStart"/>
            <w:r w:rsidRPr="00942781">
              <w:rPr>
                <w:rFonts w:ascii="Calibri" w:hAnsi="Calibri" w:cs="Calibri"/>
              </w:rPr>
              <w:t>cardholder</w:t>
            </w:r>
            <w:proofErr w:type="spellEnd"/>
            <w:r w:rsidRPr="00942781">
              <w:rPr>
                <w:rFonts w:ascii="Calibri" w:hAnsi="Calibri" w:cs="Calibri"/>
              </w:rPr>
              <w:t xml:space="preserve"> </w:t>
            </w:r>
            <w:proofErr w:type="spellStart"/>
            <w:r w:rsidRPr="00942781">
              <w:rPr>
                <w:rFonts w:ascii="Calibri" w:hAnsi="Calibri" w:cs="Calibri"/>
              </w:rPr>
              <w:t>premises</w:t>
            </w:r>
            <w:proofErr w:type="spellEnd"/>
            <w:r w:rsidRPr="00942781">
              <w:rPr>
                <w:rFonts w:ascii="Calibri" w:hAnsi="Calibri" w:cs="Calibri"/>
              </w:rPr>
              <w:t xml:space="preserve">; </w:t>
            </w:r>
            <w:proofErr w:type="spellStart"/>
            <w:r w:rsidRPr="00942781">
              <w:rPr>
                <w:rFonts w:ascii="Calibri" w:hAnsi="Calibri" w:cs="Calibri"/>
              </w:rPr>
              <w:t>unattended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0043CC" w:rsidRPr="00834F8B" w:rsidRDefault="00834F8B" w:rsidP="004D1663">
            <w:pPr>
              <w:jc w:val="both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</w:t>
            </w:r>
          </w:p>
        </w:tc>
      </w:tr>
      <w:tr w:rsidR="000043CC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0043CC" w:rsidRPr="003477FD" w:rsidRDefault="000043CC" w:rsidP="004D1663">
            <w:pPr>
              <w:pStyle w:val="BPC3Tableitems"/>
            </w:pPr>
            <w:r w:rsidRPr="003477FD">
              <w:t>F2240007</w:t>
            </w:r>
          </w:p>
        </w:tc>
        <w:tc>
          <w:tcPr>
            <w:tcW w:w="3118" w:type="dxa"/>
          </w:tcPr>
          <w:p w:rsidR="000043CC" w:rsidRPr="00942781" w:rsidRDefault="000043CC" w:rsidP="004D1663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</w:rPr>
              <w:t>Private</w:t>
            </w:r>
            <w:proofErr w:type="spellEnd"/>
            <w:r w:rsidRPr="00942781">
              <w:rPr>
                <w:rFonts w:ascii="Calibri" w:hAnsi="Calibri" w:cs="Calibri"/>
              </w:rPr>
              <w:t xml:space="preserve"> </w:t>
            </w:r>
            <w:proofErr w:type="spellStart"/>
            <w:r w:rsidRPr="00942781">
              <w:rPr>
                <w:rFonts w:ascii="Calibri" w:hAnsi="Calibri" w:cs="Calibri"/>
              </w:rPr>
              <w:t>use</w:t>
            </w:r>
            <w:proofErr w:type="spellEnd"/>
            <w:r w:rsidRPr="00942781">
              <w:rPr>
                <w:rFonts w:ascii="Calibri" w:hAnsi="Calibri" w:cs="Calibri"/>
              </w:rPr>
              <w:t xml:space="preserve"> (</w:t>
            </w:r>
            <w:proofErr w:type="spellStart"/>
            <w:r w:rsidRPr="00942781">
              <w:rPr>
                <w:rFonts w:ascii="Calibri" w:hAnsi="Calibri" w:cs="Calibri"/>
              </w:rPr>
              <w:t>Future</w:t>
            </w:r>
            <w:proofErr w:type="spellEnd"/>
            <w:r w:rsidRPr="00942781">
              <w:rPr>
                <w:rFonts w:ascii="Calibri" w:hAnsi="Calibri" w:cs="Calibri"/>
              </w:rPr>
              <w:t xml:space="preserve"> </w:t>
            </w:r>
            <w:proofErr w:type="spellStart"/>
            <w:r w:rsidRPr="00942781">
              <w:rPr>
                <w:rFonts w:ascii="Calibri" w:hAnsi="Calibri" w:cs="Calibri"/>
              </w:rPr>
              <w:t>use</w:t>
            </w:r>
            <w:proofErr w:type="spellEnd"/>
            <w:r w:rsidRPr="00942781">
              <w:rPr>
                <w:rFonts w:ascii="Calibri" w:hAnsi="Calibri" w:cs="Calibri"/>
              </w:rPr>
              <w:t>)</w:t>
            </w:r>
          </w:p>
        </w:tc>
        <w:tc>
          <w:tcPr>
            <w:tcW w:w="3118" w:type="dxa"/>
            <w:shd w:val="clear" w:color="auto" w:fill="auto"/>
          </w:tcPr>
          <w:p w:rsidR="000043CC" w:rsidRPr="00942781" w:rsidRDefault="000043CC" w:rsidP="004D1663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043CC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0043CC" w:rsidRPr="003477FD" w:rsidRDefault="000043CC" w:rsidP="004D1663">
            <w:pPr>
              <w:pStyle w:val="BPC3Tableitems"/>
            </w:pPr>
            <w:r w:rsidRPr="003477FD">
              <w:t>F2240009</w:t>
            </w:r>
          </w:p>
        </w:tc>
        <w:tc>
          <w:tcPr>
            <w:tcW w:w="3118" w:type="dxa"/>
          </w:tcPr>
          <w:p w:rsidR="000043CC" w:rsidRPr="00942781" w:rsidRDefault="000043CC" w:rsidP="004D1663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</w:rPr>
              <w:t>Unknown</w:t>
            </w:r>
            <w:proofErr w:type="spellEnd"/>
            <w:r w:rsidRPr="00942781">
              <w:rPr>
                <w:rFonts w:ascii="Calibri" w:hAnsi="Calibri" w:cs="Calibri"/>
              </w:rPr>
              <w:t xml:space="preserve">; </w:t>
            </w:r>
            <w:proofErr w:type="spellStart"/>
            <w:r w:rsidRPr="00942781">
              <w:rPr>
                <w:rFonts w:ascii="Calibri" w:hAnsi="Calibri" w:cs="Calibri"/>
              </w:rPr>
              <w:t>data</w:t>
            </w:r>
            <w:proofErr w:type="spellEnd"/>
            <w:r w:rsidRPr="00942781">
              <w:rPr>
                <w:rFonts w:ascii="Calibri" w:hAnsi="Calibri" w:cs="Calibri"/>
              </w:rPr>
              <w:t xml:space="preserve"> </w:t>
            </w:r>
            <w:proofErr w:type="spellStart"/>
            <w:r w:rsidRPr="00942781">
              <w:rPr>
                <w:rFonts w:ascii="Calibri" w:hAnsi="Calibri" w:cs="Calibri"/>
              </w:rPr>
              <w:t>unavailable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0043CC" w:rsidRPr="00834F8B" w:rsidRDefault="00834F8B" w:rsidP="004D1663">
            <w:pPr>
              <w:jc w:val="both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0</w:t>
            </w:r>
          </w:p>
        </w:tc>
      </w:tr>
    </w:tbl>
    <w:p w:rsidR="008500E3" w:rsidRDefault="008500E3" w:rsidP="008500E3">
      <w:pPr>
        <w:pStyle w:val="BPC3Subhead2"/>
      </w:pPr>
    </w:p>
    <w:p w:rsidR="008500E3" w:rsidRPr="003477FD" w:rsidRDefault="008500E3" w:rsidP="008500E3">
      <w:pPr>
        <w:pStyle w:val="BPC3Heading2"/>
      </w:pPr>
      <w:bookmarkStart w:id="110" w:name="_Toc410903497"/>
      <w:r w:rsidRPr="003477FD">
        <w:t>CARD_DATA_OUTPUT_CAP</w:t>
      </w:r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6"/>
        <w:gridCol w:w="3118"/>
        <w:gridCol w:w="3118"/>
      </w:tblGrid>
      <w:tr w:rsidR="008500E3" w:rsidRPr="00942781" w:rsidTr="004D1663">
        <w:trPr>
          <w:trHeight w:val="315"/>
          <w:tblHeader/>
        </w:trPr>
        <w:tc>
          <w:tcPr>
            <w:tcW w:w="1526" w:type="dxa"/>
            <w:shd w:val="clear" w:color="auto" w:fill="C5E2FF"/>
            <w:vAlign w:val="center"/>
          </w:tcPr>
          <w:p w:rsidR="008500E3" w:rsidRPr="003477FD" w:rsidRDefault="008500E3" w:rsidP="004D1663">
            <w:pPr>
              <w:pStyle w:val="BPC3Tableheadings"/>
            </w:pPr>
            <w:r>
              <w:t xml:space="preserve">SV2 </w:t>
            </w:r>
            <w:r w:rsidRPr="003477FD">
              <w:t>Code</w:t>
            </w:r>
          </w:p>
        </w:tc>
        <w:tc>
          <w:tcPr>
            <w:tcW w:w="3118" w:type="dxa"/>
            <w:shd w:val="clear" w:color="auto" w:fill="C5E2FF"/>
            <w:vAlign w:val="center"/>
          </w:tcPr>
          <w:p w:rsidR="008500E3" w:rsidRPr="003477FD" w:rsidRDefault="008500E3" w:rsidP="004D1663">
            <w:pPr>
              <w:pStyle w:val="BPC3Tableheadings"/>
            </w:pPr>
            <w:r w:rsidRPr="003477FD">
              <w:t>Description</w:t>
            </w:r>
          </w:p>
        </w:tc>
        <w:tc>
          <w:tcPr>
            <w:tcW w:w="3118" w:type="dxa"/>
            <w:shd w:val="clear" w:color="auto" w:fill="C5E2FF"/>
            <w:vAlign w:val="center"/>
          </w:tcPr>
          <w:p w:rsidR="008500E3" w:rsidRPr="003477FD" w:rsidRDefault="008500E3" w:rsidP="004D1663">
            <w:pPr>
              <w:pStyle w:val="BPC3Tableheadings"/>
            </w:pPr>
            <w:r>
              <w:t>SVFE</w:t>
            </w:r>
          </w:p>
        </w:tc>
      </w:tr>
      <w:tr w:rsidR="008500E3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8500E3" w:rsidRPr="003477FD" w:rsidRDefault="008500E3" w:rsidP="004D1663">
            <w:pPr>
              <w:pStyle w:val="BPC3Tableitems"/>
            </w:pPr>
            <w:r w:rsidRPr="003477FD">
              <w:t>F22A000S</w:t>
            </w:r>
          </w:p>
        </w:tc>
        <w:tc>
          <w:tcPr>
            <w:tcW w:w="3118" w:type="dxa"/>
          </w:tcPr>
          <w:p w:rsidR="008500E3" w:rsidRPr="003477FD" w:rsidRDefault="008500E3" w:rsidP="004D1663">
            <w:pPr>
              <w:pStyle w:val="BPC3Tableitems"/>
            </w:pPr>
            <w:r w:rsidRPr="003477FD">
              <w:t>Other</w:t>
            </w:r>
          </w:p>
        </w:tc>
        <w:tc>
          <w:tcPr>
            <w:tcW w:w="3118" w:type="dxa"/>
            <w:shd w:val="clear" w:color="auto" w:fill="auto"/>
          </w:tcPr>
          <w:p w:rsidR="008500E3" w:rsidRPr="003477FD" w:rsidRDefault="008D0441" w:rsidP="004D1663">
            <w:pPr>
              <w:pStyle w:val="BPC3Tableitems"/>
            </w:pPr>
            <w:r>
              <w:t>0</w:t>
            </w:r>
          </w:p>
        </w:tc>
      </w:tr>
      <w:tr w:rsidR="008500E3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8500E3" w:rsidRPr="003477FD" w:rsidRDefault="008500E3" w:rsidP="004D1663">
            <w:pPr>
              <w:pStyle w:val="BPC3Tableitems"/>
            </w:pPr>
            <w:r w:rsidRPr="003477FD">
              <w:t>F22A0000</w:t>
            </w:r>
          </w:p>
        </w:tc>
        <w:tc>
          <w:tcPr>
            <w:tcW w:w="3118" w:type="dxa"/>
          </w:tcPr>
          <w:p w:rsidR="008500E3" w:rsidRPr="003477FD" w:rsidRDefault="008500E3" w:rsidP="004D1663">
            <w:pPr>
              <w:pStyle w:val="BPC3Tableitems"/>
            </w:pPr>
            <w:r w:rsidRPr="003477FD">
              <w:t>Unknown; data unavailable</w:t>
            </w:r>
          </w:p>
        </w:tc>
        <w:tc>
          <w:tcPr>
            <w:tcW w:w="3118" w:type="dxa"/>
            <w:shd w:val="clear" w:color="auto" w:fill="auto"/>
          </w:tcPr>
          <w:p w:rsidR="008500E3" w:rsidRPr="008500E3" w:rsidRDefault="008500E3" w:rsidP="008500E3">
            <w:r w:rsidRPr="008500E3">
              <w:t>0</w:t>
            </w:r>
          </w:p>
        </w:tc>
      </w:tr>
      <w:tr w:rsidR="008500E3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8500E3" w:rsidRPr="003477FD" w:rsidRDefault="008500E3" w:rsidP="004D1663">
            <w:pPr>
              <w:pStyle w:val="BPC3Tableitems"/>
            </w:pPr>
            <w:r w:rsidRPr="003477FD">
              <w:lastRenderedPageBreak/>
              <w:t>F22A0001</w:t>
            </w:r>
          </w:p>
        </w:tc>
        <w:tc>
          <w:tcPr>
            <w:tcW w:w="3118" w:type="dxa"/>
          </w:tcPr>
          <w:p w:rsidR="008500E3" w:rsidRPr="003477FD" w:rsidRDefault="008500E3" w:rsidP="004D1663">
            <w:pPr>
              <w:pStyle w:val="BPC3Tableitems"/>
            </w:pPr>
            <w:r w:rsidRPr="003477FD">
              <w:t>None</w:t>
            </w:r>
          </w:p>
        </w:tc>
        <w:tc>
          <w:tcPr>
            <w:tcW w:w="3118" w:type="dxa"/>
            <w:shd w:val="clear" w:color="auto" w:fill="auto"/>
          </w:tcPr>
          <w:p w:rsidR="008500E3" w:rsidRPr="008500E3" w:rsidRDefault="008500E3" w:rsidP="008500E3">
            <w:r w:rsidRPr="008500E3">
              <w:t>1</w:t>
            </w:r>
          </w:p>
        </w:tc>
      </w:tr>
      <w:tr w:rsidR="008500E3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8500E3" w:rsidRPr="003477FD" w:rsidRDefault="008500E3" w:rsidP="004D1663">
            <w:pPr>
              <w:pStyle w:val="BPC3Tableitems"/>
            </w:pPr>
            <w:r w:rsidRPr="003477FD">
              <w:t>F22A0002</w:t>
            </w:r>
          </w:p>
        </w:tc>
        <w:tc>
          <w:tcPr>
            <w:tcW w:w="3118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93"/>
            </w:tblGrid>
            <w:tr w:rsidR="008500E3" w:rsidRPr="00942781" w:rsidTr="004D16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500E3" w:rsidRPr="00942781" w:rsidRDefault="008500E3" w:rsidP="004D166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00E3" w:rsidRPr="003477FD" w:rsidRDefault="008500E3" w:rsidP="004D1663">
                  <w:pPr>
                    <w:pStyle w:val="BPC3Tableitems"/>
                  </w:pPr>
                  <w:r w:rsidRPr="003477FD">
                    <w:t>Magnetic stripe write</w:t>
                  </w:r>
                </w:p>
              </w:tc>
            </w:tr>
          </w:tbl>
          <w:p w:rsidR="008500E3" w:rsidRPr="00942781" w:rsidRDefault="008500E3" w:rsidP="004D166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</w:tcPr>
          <w:p w:rsidR="008500E3" w:rsidRPr="008500E3" w:rsidRDefault="008500E3" w:rsidP="008500E3">
            <w:r w:rsidRPr="008500E3">
              <w:t>2</w:t>
            </w:r>
          </w:p>
        </w:tc>
      </w:tr>
      <w:tr w:rsidR="008500E3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8500E3" w:rsidRPr="003477FD" w:rsidRDefault="008500E3" w:rsidP="004D1663">
            <w:pPr>
              <w:pStyle w:val="BPC3Tableitems"/>
            </w:pPr>
            <w:r w:rsidRPr="003477FD">
              <w:t>F22A0003</w:t>
            </w:r>
          </w:p>
        </w:tc>
        <w:tc>
          <w:tcPr>
            <w:tcW w:w="3118" w:type="dxa"/>
          </w:tcPr>
          <w:p w:rsidR="008500E3" w:rsidRPr="003477FD" w:rsidRDefault="008500E3" w:rsidP="004D1663">
            <w:pPr>
              <w:pStyle w:val="BPC3Tableitems"/>
            </w:pPr>
            <w:r w:rsidRPr="003477FD">
              <w:t>ICC</w:t>
            </w:r>
          </w:p>
        </w:tc>
        <w:tc>
          <w:tcPr>
            <w:tcW w:w="3118" w:type="dxa"/>
            <w:shd w:val="clear" w:color="auto" w:fill="auto"/>
          </w:tcPr>
          <w:p w:rsidR="008500E3" w:rsidRPr="008500E3" w:rsidRDefault="008500E3" w:rsidP="008500E3">
            <w:r w:rsidRPr="008500E3">
              <w:t>3</w:t>
            </w:r>
          </w:p>
        </w:tc>
      </w:tr>
    </w:tbl>
    <w:p w:rsidR="00834F8B" w:rsidRPr="00834F8B" w:rsidRDefault="00834F8B" w:rsidP="00834F8B">
      <w:pPr>
        <w:pStyle w:val="BPC3Bodyafterheading"/>
      </w:pPr>
    </w:p>
    <w:p w:rsidR="0055713C" w:rsidRPr="003477FD" w:rsidRDefault="0055713C" w:rsidP="0055713C">
      <w:pPr>
        <w:pStyle w:val="BPC3Heading2"/>
      </w:pPr>
      <w:bookmarkStart w:id="111" w:name="_Toc410903498"/>
      <w:r w:rsidRPr="003477FD">
        <w:t>TERM_DATA_OUTPUT_CAP</w:t>
      </w:r>
      <w:bookmarkEnd w:id="1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6"/>
        <w:gridCol w:w="3118"/>
        <w:gridCol w:w="3118"/>
      </w:tblGrid>
      <w:tr w:rsidR="0055713C" w:rsidRPr="00942781" w:rsidTr="004D1663">
        <w:trPr>
          <w:trHeight w:val="315"/>
          <w:tblHeader/>
        </w:trPr>
        <w:tc>
          <w:tcPr>
            <w:tcW w:w="1526" w:type="dxa"/>
            <w:shd w:val="clear" w:color="auto" w:fill="C5E2FF"/>
            <w:vAlign w:val="center"/>
          </w:tcPr>
          <w:p w:rsidR="0055713C" w:rsidRPr="003477FD" w:rsidRDefault="0055713C" w:rsidP="004D1663">
            <w:pPr>
              <w:pStyle w:val="BPC3Tableheadings"/>
            </w:pPr>
            <w:r>
              <w:t xml:space="preserve">SV2 </w:t>
            </w:r>
            <w:r w:rsidRPr="003477FD">
              <w:t>Code</w:t>
            </w:r>
          </w:p>
        </w:tc>
        <w:tc>
          <w:tcPr>
            <w:tcW w:w="3118" w:type="dxa"/>
            <w:shd w:val="clear" w:color="auto" w:fill="C5E2FF"/>
            <w:vAlign w:val="center"/>
          </w:tcPr>
          <w:p w:rsidR="0055713C" w:rsidRPr="003477FD" w:rsidRDefault="0055713C" w:rsidP="004D1663">
            <w:pPr>
              <w:pStyle w:val="BPC3Tableheadings"/>
            </w:pPr>
            <w:r w:rsidRPr="003477FD">
              <w:t>Description</w:t>
            </w:r>
          </w:p>
        </w:tc>
        <w:tc>
          <w:tcPr>
            <w:tcW w:w="3118" w:type="dxa"/>
            <w:shd w:val="clear" w:color="auto" w:fill="C5E2FF"/>
            <w:vAlign w:val="center"/>
          </w:tcPr>
          <w:p w:rsidR="0055713C" w:rsidRPr="003477FD" w:rsidRDefault="0055713C" w:rsidP="004D1663">
            <w:pPr>
              <w:pStyle w:val="BPC3Tableheadings"/>
            </w:pPr>
            <w:r>
              <w:t>SVFE</w:t>
            </w:r>
          </w:p>
        </w:tc>
      </w:tr>
      <w:tr w:rsidR="005A04F6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5A04F6" w:rsidRPr="003477FD" w:rsidRDefault="005A04F6" w:rsidP="004D1663">
            <w:pPr>
              <w:pStyle w:val="BPC3Tableitems"/>
            </w:pPr>
            <w:r w:rsidRPr="003477FD">
              <w:t>F22B0000</w:t>
            </w:r>
          </w:p>
        </w:tc>
        <w:tc>
          <w:tcPr>
            <w:tcW w:w="3118" w:type="dxa"/>
          </w:tcPr>
          <w:p w:rsidR="005A04F6" w:rsidRPr="003477FD" w:rsidRDefault="005A04F6" w:rsidP="004D1663">
            <w:pPr>
              <w:pStyle w:val="BPC3Tableitems"/>
            </w:pPr>
            <w:r w:rsidRPr="003477FD">
              <w:t>Unknown; data unavailable</w:t>
            </w:r>
          </w:p>
        </w:tc>
        <w:tc>
          <w:tcPr>
            <w:tcW w:w="3118" w:type="dxa"/>
            <w:shd w:val="clear" w:color="auto" w:fill="auto"/>
          </w:tcPr>
          <w:p w:rsidR="005A04F6" w:rsidRPr="005A04F6" w:rsidRDefault="005A04F6" w:rsidP="005A04F6">
            <w:r w:rsidRPr="005A04F6">
              <w:t>0</w:t>
            </w:r>
          </w:p>
        </w:tc>
      </w:tr>
      <w:tr w:rsidR="005A04F6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5A04F6" w:rsidRPr="003477FD" w:rsidRDefault="005A04F6" w:rsidP="004D1663">
            <w:pPr>
              <w:pStyle w:val="BPC3Tableitems"/>
            </w:pPr>
            <w:r w:rsidRPr="003477FD">
              <w:t>F22B0001</w:t>
            </w:r>
          </w:p>
        </w:tc>
        <w:tc>
          <w:tcPr>
            <w:tcW w:w="3118" w:type="dxa"/>
          </w:tcPr>
          <w:p w:rsidR="005A04F6" w:rsidRPr="003477FD" w:rsidRDefault="005A04F6" w:rsidP="004D1663">
            <w:pPr>
              <w:pStyle w:val="BPC3Tableitems"/>
            </w:pPr>
            <w:r w:rsidRPr="003477FD">
              <w:t>None</w:t>
            </w:r>
          </w:p>
        </w:tc>
        <w:tc>
          <w:tcPr>
            <w:tcW w:w="3118" w:type="dxa"/>
            <w:shd w:val="clear" w:color="auto" w:fill="auto"/>
          </w:tcPr>
          <w:p w:rsidR="005A04F6" w:rsidRPr="005A04F6" w:rsidRDefault="005A04F6" w:rsidP="005A04F6">
            <w:r w:rsidRPr="005A04F6">
              <w:t>1</w:t>
            </w:r>
          </w:p>
        </w:tc>
      </w:tr>
      <w:tr w:rsidR="005A04F6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5A04F6" w:rsidRPr="003477FD" w:rsidRDefault="005A04F6" w:rsidP="004D1663">
            <w:pPr>
              <w:pStyle w:val="BPC3Tableitems"/>
            </w:pPr>
            <w:r w:rsidRPr="003477FD">
              <w:t>F22B0002</w:t>
            </w:r>
          </w:p>
        </w:tc>
        <w:tc>
          <w:tcPr>
            <w:tcW w:w="3118" w:type="dxa"/>
          </w:tcPr>
          <w:p w:rsidR="005A04F6" w:rsidRPr="003477FD" w:rsidRDefault="005A04F6" w:rsidP="004D1663">
            <w:pPr>
              <w:pStyle w:val="BPC3Tableitems"/>
            </w:pPr>
            <w:r w:rsidRPr="003477FD">
              <w:t>Printing capability only</w:t>
            </w:r>
          </w:p>
        </w:tc>
        <w:tc>
          <w:tcPr>
            <w:tcW w:w="3118" w:type="dxa"/>
            <w:shd w:val="clear" w:color="auto" w:fill="auto"/>
          </w:tcPr>
          <w:p w:rsidR="005A04F6" w:rsidRPr="005A04F6" w:rsidRDefault="005A04F6" w:rsidP="005A04F6">
            <w:r w:rsidRPr="005A04F6">
              <w:t>2</w:t>
            </w:r>
          </w:p>
        </w:tc>
      </w:tr>
      <w:tr w:rsidR="005A04F6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5A04F6" w:rsidRPr="003477FD" w:rsidRDefault="005A04F6" w:rsidP="004D1663">
            <w:pPr>
              <w:pStyle w:val="BPC3Tableitems"/>
            </w:pPr>
            <w:r w:rsidRPr="003477FD">
              <w:t>F22B0003</w:t>
            </w:r>
          </w:p>
        </w:tc>
        <w:tc>
          <w:tcPr>
            <w:tcW w:w="3118" w:type="dxa"/>
          </w:tcPr>
          <w:p w:rsidR="005A04F6" w:rsidRPr="003477FD" w:rsidRDefault="005A04F6" w:rsidP="004D1663">
            <w:pPr>
              <w:pStyle w:val="BPC3Tableitems"/>
            </w:pPr>
            <w:r w:rsidRPr="003477FD">
              <w:t>Display capability only</w:t>
            </w:r>
          </w:p>
        </w:tc>
        <w:tc>
          <w:tcPr>
            <w:tcW w:w="3118" w:type="dxa"/>
            <w:shd w:val="clear" w:color="auto" w:fill="auto"/>
          </w:tcPr>
          <w:p w:rsidR="005A04F6" w:rsidRPr="005A04F6" w:rsidRDefault="005A04F6" w:rsidP="005A04F6">
            <w:r w:rsidRPr="005A04F6">
              <w:t>3</w:t>
            </w:r>
          </w:p>
        </w:tc>
      </w:tr>
      <w:tr w:rsidR="005A04F6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5A04F6" w:rsidRPr="003477FD" w:rsidRDefault="005A04F6" w:rsidP="004D1663">
            <w:pPr>
              <w:pStyle w:val="BPC3Tableitems"/>
            </w:pPr>
            <w:r w:rsidRPr="003477FD">
              <w:t>F22B0004</w:t>
            </w:r>
          </w:p>
        </w:tc>
        <w:tc>
          <w:tcPr>
            <w:tcW w:w="3118" w:type="dxa"/>
          </w:tcPr>
          <w:p w:rsidR="005A04F6" w:rsidRPr="003477FD" w:rsidRDefault="005A04F6" w:rsidP="004D1663">
            <w:pPr>
              <w:pStyle w:val="BPC3Tableitems"/>
            </w:pPr>
            <w:r w:rsidRPr="003477FD">
              <w:t>Printing and display capability</w:t>
            </w:r>
          </w:p>
        </w:tc>
        <w:tc>
          <w:tcPr>
            <w:tcW w:w="3118" w:type="dxa"/>
            <w:shd w:val="clear" w:color="auto" w:fill="auto"/>
          </w:tcPr>
          <w:p w:rsidR="005A04F6" w:rsidRPr="005A04F6" w:rsidRDefault="005A04F6" w:rsidP="005A04F6">
            <w:r w:rsidRPr="005A04F6">
              <w:t>4</w:t>
            </w:r>
          </w:p>
        </w:tc>
      </w:tr>
    </w:tbl>
    <w:p w:rsidR="00F65A14" w:rsidRPr="003477FD" w:rsidRDefault="00F65A14" w:rsidP="00F65A14">
      <w:pPr>
        <w:pStyle w:val="BPC3Heading2"/>
      </w:pPr>
      <w:bookmarkStart w:id="112" w:name="_Toc410903499"/>
      <w:r w:rsidRPr="003477FD">
        <w:t>PIN_CAPTURE_CAP</w:t>
      </w:r>
      <w:bookmarkEnd w:id="112"/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6"/>
        <w:gridCol w:w="4111"/>
        <w:gridCol w:w="2126"/>
      </w:tblGrid>
      <w:tr w:rsidR="00F65A14" w:rsidRPr="00942781" w:rsidTr="00F65A14">
        <w:trPr>
          <w:trHeight w:val="315"/>
          <w:tblHeader/>
        </w:trPr>
        <w:tc>
          <w:tcPr>
            <w:tcW w:w="1526" w:type="dxa"/>
            <w:shd w:val="clear" w:color="auto" w:fill="C5E2FF"/>
            <w:vAlign w:val="center"/>
          </w:tcPr>
          <w:p w:rsidR="00F65A14" w:rsidRPr="003477FD" w:rsidRDefault="00F65A14" w:rsidP="004D1663">
            <w:pPr>
              <w:pStyle w:val="BPC3Tableheadings"/>
            </w:pPr>
            <w:r>
              <w:t xml:space="preserve">SV2 </w:t>
            </w:r>
            <w:r w:rsidRPr="003477FD">
              <w:t>Code</w:t>
            </w:r>
          </w:p>
        </w:tc>
        <w:tc>
          <w:tcPr>
            <w:tcW w:w="4111" w:type="dxa"/>
            <w:shd w:val="clear" w:color="auto" w:fill="C5E2FF"/>
            <w:vAlign w:val="center"/>
          </w:tcPr>
          <w:p w:rsidR="00F65A14" w:rsidRPr="003477FD" w:rsidRDefault="00F65A14" w:rsidP="004D1663">
            <w:pPr>
              <w:pStyle w:val="BPC3Tableheadings"/>
            </w:pPr>
            <w:r w:rsidRPr="003477FD">
              <w:t>Description</w:t>
            </w:r>
          </w:p>
        </w:tc>
        <w:tc>
          <w:tcPr>
            <w:tcW w:w="2126" w:type="dxa"/>
            <w:shd w:val="clear" w:color="auto" w:fill="C5E2FF"/>
            <w:vAlign w:val="center"/>
          </w:tcPr>
          <w:p w:rsidR="00F65A14" w:rsidRPr="003477FD" w:rsidRDefault="00F65A14" w:rsidP="004D1663">
            <w:pPr>
              <w:pStyle w:val="BPC3Tableheadings"/>
            </w:pPr>
            <w:r>
              <w:t>SVFE</w:t>
            </w:r>
          </w:p>
        </w:tc>
      </w:tr>
      <w:tr w:rsidR="00F65A14" w:rsidRPr="00F65A14" w:rsidTr="00F65A14">
        <w:trPr>
          <w:trHeight w:val="250"/>
        </w:trPr>
        <w:tc>
          <w:tcPr>
            <w:tcW w:w="1526" w:type="dxa"/>
            <w:shd w:val="clear" w:color="auto" w:fill="auto"/>
          </w:tcPr>
          <w:p w:rsidR="00F65A14" w:rsidRPr="003477FD" w:rsidRDefault="00F65A14" w:rsidP="004D1663">
            <w:pPr>
              <w:pStyle w:val="BPC3Tableitems"/>
            </w:pPr>
            <w:r w:rsidRPr="003477FD">
              <w:t>F22C000A</w:t>
            </w:r>
          </w:p>
        </w:tc>
        <w:tc>
          <w:tcPr>
            <w:tcW w:w="4111" w:type="dxa"/>
          </w:tcPr>
          <w:p w:rsidR="00F65A14" w:rsidRPr="003477FD" w:rsidRDefault="00F65A14" w:rsidP="004D1663">
            <w:pPr>
              <w:pStyle w:val="BPC3Tableitems"/>
            </w:pPr>
            <w:r w:rsidRPr="003477FD">
              <w:t>PIN capture capability 10 characters maximum</w:t>
            </w:r>
          </w:p>
        </w:tc>
        <w:tc>
          <w:tcPr>
            <w:tcW w:w="2126" w:type="dxa"/>
            <w:shd w:val="clear" w:color="auto" w:fill="auto"/>
          </w:tcPr>
          <w:p w:rsidR="00F65A14" w:rsidRPr="003477FD" w:rsidRDefault="00AB47A6" w:rsidP="004D1663">
            <w:pPr>
              <w:pStyle w:val="BPC3Tableitems"/>
            </w:pPr>
            <w:r>
              <w:t>A</w:t>
            </w:r>
          </w:p>
        </w:tc>
      </w:tr>
      <w:tr w:rsidR="00F65A14" w:rsidRPr="00F65A14" w:rsidTr="00F65A14">
        <w:trPr>
          <w:trHeight w:val="250"/>
        </w:trPr>
        <w:tc>
          <w:tcPr>
            <w:tcW w:w="1526" w:type="dxa"/>
            <w:shd w:val="clear" w:color="auto" w:fill="auto"/>
          </w:tcPr>
          <w:p w:rsidR="00F65A14" w:rsidRPr="003477FD" w:rsidRDefault="00F65A14" w:rsidP="004D1663">
            <w:pPr>
              <w:pStyle w:val="BPC3Tableitems"/>
            </w:pPr>
            <w:r w:rsidRPr="003477FD">
              <w:t>F22C000B</w:t>
            </w:r>
          </w:p>
        </w:tc>
        <w:tc>
          <w:tcPr>
            <w:tcW w:w="411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889"/>
            </w:tblGrid>
            <w:tr w:rsidR="00F65A14" w:rsidRPr="00B87C3A" w:rsidTr="004D16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65A14" w:rsidRPr="00942781" w:rsidRDefault="00F65A14" w:rsidP="004D166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A14" w:rsidRPr="003477FD" w:rsidRDefault="00F65A14" w:rsidP="004D1663">
                  <w:pPr>
                    <w:pStyle w:val="BPC3Tableitems"/>
                  </w:pPr>
                  <w:r w:rsidRPr="003477FD">
                    <w:t>PIN capture capability 11 characters maximum</w:t>
                  </w:r>
                </w:p>
              </w:tc>
            </w:tr>
          </w:tbl>
          <w:p w:rsidR="00F65A14" w:rsidRPr="00F65A14" w:rsidRDefault="00F65A14" w:rsidP="004D1663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F65A14" w:rsidRPr="00F65A14" w:rsidRDefault="00AB47A6" w:rsidP="004D1663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B</w:t>
            </w:r>
          </w:p>
        </w:tc>
      </w:tr>
      <w:tr w:rsidR="00F65A14" w:rsidRPr="00F65A14" w:rsidTr="00F65A14">
        <w:trPr>
          <w:trHeight w:val="250"/>
        </w:trPr>
        <w:tc>
          <w:tcPr>
            <w:tcW w:w="1526" w:type="dxa"/>
            <w:shd w:val="clear" w:color="auto" w:fill="auto"/>
          </w:tcPr>
          <w:p w:rsidR="00F65A14" w:rsidRPr="003477FD" w:rsidRDefault="00F65A14" w:rsidP="004D1663">
            <w:pPr>
              <w:pStyle w:val="BPC3Tableitems"/>
            </w:pPr>
            <w:r w:rsidRPr="003477FD">
              <w:t>F22C000C</w:t>
            </w:r>
          </w:p>
        </w:tc>
        <w:tc>
          <w:tcPr>
            <w:tcW w:w="411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889"/>
            </w:tblGrid>
            <w:tr w:rsidR="00F65A14" w:rsidRPr="00B87C3A" w:rsidTr="004D16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65A14" w:rsidRPr="00942781" w:rsidRDefault="00F65A14" w:rsidP="004D166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A14" w:rsidRPr="003477FD" w:rsidRDefault="00F65A14" w:rsidP="004D1663">
                  <w:pPr>
                    <w:pStyle w:val="BPC3Tableitems"/>
                  </w:pPr>
                  <w:r w:rsidRPr="003477FD">
                    <w:t>PIN capture capability 12 characters maximum</w:t>
                  </w:r>
                </w:p>
              </w:tc>
            </w:tr>
          </w:tbl>
          <w:p w:rsidR="00F65A14" w:rsidRPr="00F65A14" w:rsidRDefault="00F65A14" w:rsidP="004D1663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F65A14" w:rsidRPr="00F65A14" w:rsidRDefault="00AB47A6" w:rsidP="004D1663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C</w:t>
            </w:r>
          </w:p>
        </w:tc>
      </w:tr>
      <w:tr w:rsidR="00AB47A6" w:rsidRPr="00942781" w:rsidTr="00F65A14">
        <w:trPr>
          <w:trHeight w:val="250"/>
        </w:trPr>
        <w:tc>
          <w:tcPr>
            <w:tcW w:w="1526" w:type="dxa"/>
            <w:shd w:val="clear" w:color="auto" w:fill="auto"/>
          </w:tcPr>
          <w:p w:rsidR="00AB47A6" w:rsidRPr="003477FD" w:rsidRDefault="00AB47A6" w:rsidP="004D1663">
            <w:pPr>
              <w:pStyle w:val="BPC3Tableitems"/>
            </w:pPr>
            <w:r w:rsidRPr="003477FD">
              <w:t>F22C0000</w:t>
            </w:r>
          </w:p>
        </w:tc>
        <w:tc>
          <w:tcPr>
            <w:tcW w:w="411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474"/>
            </w:tblGrid>
            <w:tr w:rsidR="00AB47A6" w:rsidRPr="00942781" w:rsidTr="004D16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47A6" w:rsidRPr="00942781" w:rsidRDefault="00AB47A6" w:rsidP="004D166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47A6" w:rsidRPr="003477FD" w:rsidRDefault="00AB47A6" w:rsidP="004D1663">
                  <w:pPr>
                    <w:pStyle w:val="BPC3Tableitems"/>
                  </w:pPr>
                  <w:r w:rsidRPr="003477FD">
                    <w:t>No PIN capture capability</w:t>
                  </w:r>
                </w:p>
              </w:tc>
            </w:tr>
          </w:tbl>
          <w:p w:rsidR="00AB47A6" w:rsidRPr="00942781" w:rsidRDefault="00AB47A6" w:rsidP="004D166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AB47A6" w:rsidRPr="004F29B0" w:rsidRDefault="00AB47A6" w:rsidP="004D166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0</w:t>
            </w:r>
          </w:p>
        </w:tc>
      </w:tr>
      <w:tr w:rsidR="00AB47A6" w:rsidRPr="00942781" w:rsidTr="00F65A14">
        <w:trPr>
          <w:trHeight w:val="250"/>
        </w:trPr>
        <w:tc>
          <w:tcPr>
            <w:tcW w:w="1526" w:type="dxa"/>
            <w:shd w:val="clear" w:color="auto" w:fill="auto"/>
          </w:tcPr>
          <w:p w:rsidR="00AB47A6" w:rsidRPr="003477FD" w:rsidRDefault="00AB47A6" w:rsidP="004D1663">
            <w:pPr>
              <w:pStyle w:val="BPC3Tableitems"/>
            </w:pPr>
            <w:r w:rsidRPr="003477FD">
              <w:t>F22C0001</w:t>
            </w:r>
          </w:p>
        </w:tc>
        <w:tc>
          <w:tcPr>
            <w:tcW w:w="411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665"/>
            </w:tblGrid>
            <w:tr w:rsidR="00AB47A6" w:rsidRPr="00942781" w:rsidTr="004D16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47A6" w:rsidRPr="00942781" w:rsidRDefault="00AB47A6" w:rsidP="004D166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47A6" w:rsidRPr="003477FD" w:rsidRDefault="00AB47A6" w:rsidP="004D1663">
                  <w:pPr>
                    <w:pStyle w:val="BPC3Tableitems"/>
                  </w:pPr>
                  <w:r w:rsidRPr="003477FD">
                    <w:t>Unknown; data unavailable</w:t>
                  </w:r>
                </w:p>
              </w:tc>
            </w:tr>
          </w:tbl>
          <w:p w:rsidR="00AB47A6" w:rsidRPr="00942781" w:rsidRDefault="00AB47A6" w:rsidP="004D166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AB47A6" w:rsidRPr="004F29B0" w:rsidRDefault="00AB47A6" w:rsidP="004D1663">
            <w:pPr>
              <w:pStyle w:val="afffff5"/>
              <w:rPr>
                <w:lang w:val="ru-RU"/>
              </w:rPr>
            </w:pPr>
            <w:r w:rsidRPr="004F29B0">
              <w:rPr>
                <w:lang w:val="ru-RU"/>
              </w:rPr>
              <w:t>1</w:t>
            </w:r>
          </w:p>
        </w:tc>
      </w:tr>
      <w:tr w:rsidR="00AB47A6" w:rsidRPr="00942781" w:rsidTr="00F65A14">
        <w:trPr>
          <w:trHeight w:val="250"/>
        </w:trPr>
        <w:tc>
          <w:tcPr>
            <w:tcW w:w="1526" w:type="dxa"/>
            <w:shd w:val="clear" w:color="auto" w:fill="auto"/>
          </w:tcPr>
          <w:p w:rsidR="00AB47A6" w:rsidRPr="003477FD" w:rsidRDefault="00AB47A6" w:rsidP="004D1663">
            <w:pPr>
              <w:pStyle w:val="BPC3Tableitems"/>
            </w:pPr>
            <w:r w:rsidRPr="003477FD">
              <w:t>F22C0002</w:t>
            </w:r>
          </w:p>
        </w:tc>
        <w:tc>
          <w:tcPr>
            <w:tcW w:w="411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01"/>
            </w:tblGrid>
            <w:tr w:rsidR="00AB47A6" w:rsidRPr="00942781" w:rsidTr="004D16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47A6" w:rsidRPr="00942781" w:rsidRDefault="00AB47A6" w:rsidP="004D166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47A6" w:rsidRPr="003477FD" w:rsidRDefault="00AB47A6" w:rsidP="004D1663">
                  <w:pPr>
                    <w:pStyle w:val="BPC3Tableitems"/>
                  </w:pPr>
                  <w:r w:rsidRPr="003477FD">
                    <w:t>Reserved</w:t>
                  </w:r>
                </w:p>
              </w:tc>
            </w:tr>
          </w:tbl>
          <w:p w:rsidR="00AB47A6" w:rsidRPr="00942781" w:rsidRDefault="00AB47A6" w:rsidP="004D166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AB47A6" w:rsidRPr="00AB47A6" w:rsidRDefault="00AB47A6" w:rsidP="004D1663">
            <w:pPr>
              <w:pStyle w:val="afffff5"/>
            </w:pPr>
            <w:r>
              <w:t>2</w:t>
            </w:r>
          </w:p>
        </w:tc>
      </w:tr>
      <w:tr w:rsidR="00AB47A6" w:rsidRPr="00942781" w:rsidTr="00F65A14">
        <w:trPr>
          <w:trHeight w:val="250"/>
        </w:trPr>
        <w:tc>
          <w:tcPr>
            <w:tcW w:w="1526" w:type="dxa"/>
            <w:shd w:val="clear" w:color="auto" w:fill="auto"/>
          </w:tcPr>
          <w:p w:rsidR="00AB47A6" w:rsidRPr="003477FD" w:rsidRDefault="00AB47A6" w:rsidP="004D1663">
            <w:pPr>
              <w:pStyle w:val="BPC3Tableitems"/>
            </w:pPr>
            <w:r w:rsidRPr="003477FD">
              <w:t>F22C0003</w:t>
            </w:r>
          </w:p>
        </w:tc>
        <w:tc>
          <w:tcPr>
            <w:tcW w:w="411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01"/>
            </w:tblGrid>
            <w:tr w:rsidR="00AB47A6" w:rsidRPr="00942781" w:rsidTr="004D16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47A6" w:rsidRPr="00942781" w:rsidRDefault="00AB47A6" w:rsidP="004D166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47A6" w:rsidRPr="003477FD" w:rsidRDefault="00AB47A6" w:rsidP="004D1663">
                  <w:pPr>
                    <w:pStyle w:val="BPC3Tableitems"/>
                  </w:pPr>
                  <w:r w:rsidRPr="003477FD">
                    <w:t>Reserved</w:t>
                  </w:r>
                </w:p>
              </w:tc>
            </w:tr>
          </w:tbl>
          <w:p w:rsidR="00AB47A6" w:rsidRPr="00942781" w:rsidRDefault="00AB47A6" w:rsidP="004D166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AB47A6" w:rsidRPr="00AB47A6" w:rsidRDefault="00AB47A6" w:rsidP="004D1663">
            <w:pPr>
              <w:pStyle w:val="afffff5"/>
            </w:pPr>
            <w:r>
              <w:t>3</w:t>
            </w:r>
          </w:p>
        </w:tc>
      </w:tr>
      <w:tr w:rsidR="00AB47A6" w:rsidRPr="00F65A14" w:rsidTr="00F65A14">
        <w:trPr>
          <w:trHeight w:val="250"/>
        </w:trPr>
        <w:tc>
          <w:tcPr>
            <w:tcW w:w="1526" w:type="dxa"/>
            <w:shd w:val="clear" w:color="auto" w:fill="auto"/>
          </w:tcPr>
          <w:p w:rsidR="00AB47A6" w:rsidRPr="003477FD" w:rsidRDefault="00AB47A6" w:rsidP="004D1663">
            <w:pPr>
              <w:pStyle w:val="BPC3Tableitems"/>
            </w:pPr>
            <w:r w:rsidRPr="003477FD">
              <w:t>F22C0004</w:t>
            </w:r>
          </w:p>
        </w:tc>
        <w:tc>
          <w:tcPr>
            <w:tcW w:w="4111" w:type="dxa"/>
          </w:tcPr>
          <w:p w:rsidR="00AB47A6" w:rsidRPr="003477FD" w:rsidRDefault="00AB47A6" w:rsidP="004D1663">
            <w:pPr>
              <w:pStyle w:val="BPC3Tableitems"/>
            </w:pPr>
            <w:r w:rsidRPr="003477FD">
              <w:t>PIN capture capability 4 characters maximum</w:t>
            </w:r>
          </w:p>
        </w:tc>
        <w:tc>
          <w:tcPr>
            <w:tcW w:w="2126" w:type="dxa"/>
            <w:shd w:val="clear" w:color="auto" w:fill="auto"/>
          </w:tcPr>
          <w:p w:rsidR="00AB47A6" w:rsidRPr="00AB47A6" w:rsidRDefault="00AB47A6" w:rsidP="004D1663">
            <w:pPr>
              <w:pStyle w:val="afffff5"/>
            </w:pPr>
            <w:r>
              <w:t>4</w:t>
            </w:r>
          </w:p>
        </w:tc>
      </w:tr>
      <w:tr w:rsidR="00AB47A6" w:rsidRPr="00F65A14" w:rsidTr="00F65A14">
        <w:trPr>
          <w:trHeight w:val="250"/>
        </w:trPr>
        <w:tc>
          <w:tcPr>
            <w:tcW w:w="1526" w:type="dxa"/>
            <w:shd w:val="clear" w:color="auto" w:fill="auto"/>
          </w:tcPr>
          <w:p w:rsidR="00AB47A6" w:rsidRPr="003477FD" w:rsidRDefault="00AB47A6" w:rsidP="004D1663">
            <w:pPr>
              <w:pStyle w:val="BPC3Tableitems"/>
            </w:pPr>
            <w:r w:rsidRPr="003477FD">
              <w:lastRenderedPageBreak/>
              <w:t>F22C0005</w:t>
            </w:r>
          </w:p>
        </w:tc>
        <w:tc>
          <w:tcPr>
            <w:tcW w:w="4111" w:type="dxa"/>
          </w:tcPr>
          <w:p w:rsidR="00AB47A6" w:rsidRPr="003477FD" w:rsidRDefault="00AB47A6" w:rsidP="004D1663">
            <w:pPr>
              <w:pStyle w:val="BPC3Tableitems"/>
            </w:pPr>
            <w:r w:rsidRPr="003477FD">
              <w:t>PIN capture capability 5 characters maximum</w:t>
            </w:r>
          </w:p>
        </w:tc>
        <w:tc>
          <w:tcPr>
            <w:tcW w:w="2126" w:type="dxa"/>
            <w:shd w:val="clear" w:color="auto" w:fill="auto"/>
          </w:tcPr>
          <w:p w:rsidR="00AB47A6" w:rsidRPr="00AB47A6" w:rsidRDefault="00AB47A6" w:rsidP="004D1663">
            <w:pPr>
              <w:pStyle w:val="afffff5"/>
            </w:pPr>
            <w:r>
              <w:t>5</w:t>
            </w:r>
          </w:p>
        </w:tc>
      </w:tr>
      <w:tr w:rsidR="00AB47A6" w:rsidRPr="00F65A14" w:rsidTr="00F65A14">
        <w:trPr>
          <w:trHeight w:val="250"/>
        </w:trPr>
        <w:tc>
          <w:tcPr>
            <w:tcW w:w="1526" w:type="dxa"/>
            <w:shd w:val="clear" w:color="auto" w:fill="auto"/>
          </w:tcPr>
          <w:p w:rsidR="00AB47A6" w:rsidRPr="003477FD" w:rsidRDefault="00AB47A6" w:rsidP="004D1663">
            <w:pPr>
              <w:pStyle w:val="BPC3Tableitems"/>
            </w:pPr>
            <w:r w:rsidRPr="003477FD">
              <w:t>F22C0006</w:t>
            </w:r>
          </w:p>
        </w:tc>
        <w:tc>
          <w:tcPr>
            <w:tcW w:w="4111" w:type="dxa"/>
          </w:tcPr>
          <w:p w:rsidR="00AB47A6" w:rsidRPr="003477FD" w:rsidRDefault="00AB47A6" w:rsidP="004D1663">
            <w:pPr>
              <w:pStyle w:val="BPC3Tableitems"/>
            </w:pPr>
            <w:r w:rsidRPr="003477FD">
              <w:t>PIN capture capability 6 characters maximum</w:t>
            </w:r>
          </w:p>
        </w:tc>
        <w:tc>
          <w:tcPr>
            <w:tcW w:w="2126" w:type="dxa"/>
            <w:shd w:val="clear" w:color="auto" w:fill="auto"/>
          </w:tcPr>
          <w:p w:rsidR="00AB47A6" w:rsidRPr="00AB47A6" w:rsidRDefault="00AB47A6" w:rsidP="004D1663">
            <w:pPr>
              <w:pStyle w:val="afffff5"/>
            </w:pPr>
            <w:r>
              <w:t>6</w:t>
            </w:r>
          </w:p>
        </w:tc>
      </w:tr>
      <w:tr w:rsidR="00AB47A6" w:rsidRPr="00F65A14" w:rsidTr="00F65A14">
        <w:trPr>
          <w:trHeight w:val="250"/>
        </w:trPr>
        <w:tc>
          <w:tcPr>
            <w:tcW w:w="1526" w:type="dxa"/>
            <w:shd w:val="clear" w:color="auto" w:fill="auto"/>
          </w:tcPr>
          <w:p w:rsidR="00AB47A6" w:rsidRPr="003477FD" w:rsidRDefault="00AB47A6" w:rsidP="004D1663">
            <w:pPr>
              <w:pStyle w:val="BPC3Tableitems"/>
            </w:pPr>
            <w:r w:rsidRPr="003477FD">
              <w:t>F22C0007</w:t>
            </w:r>
          </w:p>
        </w:tc>
        <w:tc>
          <w:tcPr>
            <w:tcW w:w="411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889"/>
            </w:tblGrid>
            <w:tr w:rsidR="00AB47A6" w:rsidRPr="00B87C3A" w:rsidTr="004D16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47A6" w:rsidRPr="00942781" w:rsidRDefault="00AB47A6" w:rsidP="004D166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B47A6" w:rsidRPr="003477FD" w:rsidRDefault="00AB47A6" w:rsidP="004D1663">
                  <w:pPr>
                    <w:pStyle w:val="BPC3Tableitems"/>
                  </w:pPr>
                  <w:r w:rsidRPr="003477FD">
                    <w:t>PIN capture capability 7 characters maximum</w:t>
                  </w:r>
                </w:p>
              </w:tc>
            </w:tr>
          </w:tbl>
          <w:p w:rsidR="00AB47A6" w:rsidRPr="00F65A14" w:rsidRDefault="00AB47A6" w:rsidP="004D1663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AB47A6" w:rsidRPr="00AB47A6" w:rsidRDefault="00AB47A6" w:rsidP="004D1663">
            <w:pPr>
              <w:pStyle w:val="afffff5"/>
            </w:pPr>
            <w:r>
              <w:t>7</w:t>
            </w:r>
          </w:p>
        </w:tc>
      </w:tr>
      <w:tr w:rsidR="00AB47A6" w:rsidRPr="00F65A14" w:rsidTr="00F65A14">
        <w:trPr>
          <w:trHeight w:val="250"/>
        </w:trPr>
        <w:tc>
          <w:tcPr>
            <w:tcW w:w="1526" w:type="dxa"/>
            <w:shd w:val="clear" w:color="auto" w:fill="auto"/>
          </w:tcPr>
          <w:p w:rsidR="00AB47A6" w:rsidRPr="003477FD" w:rsidRDefault="00AB47A6" w:rsidP="004D1663">
            <w:pPr>
              <w:pStyle w:val="BPC3Tableitems"/>
            </w:pPr>
            <w:r w:rsidRPr="003477FD">
              <w:t>F22C0008</w:t>
            </w:r>
          </w:p>
        </w:tc>
        <w:tc>
          <w:tcPr>
            <w:tcW w:w="4111" w:type="dxa"/>
          </w:tcPr>
          <w:p w:rsidR="00AB47A6" w:rsidRPr="003477FD" w:rsidRDefault="00AB47A6" w:rsidP="004D1663">
            <w:pPr>
              <w:pStyle w:val="BPC3Tableitems"/>
            </w:pPr>
            <w:r w:rsidRPr="003477FD">
              <w:t>PIN capture capability 8 characters maximum</w:t>
            </w:r>
          </w:p>
        </w:tc>
        <w:tc>
          <w:tcPr>
            <w:tcW w:w="2126" w:type="dxa"/>
            <w:shd w:val="clear" w:color="auto" w:fill="auto"/>
          </w:tcPr>
          <w:p w:rsidR="00AB47A6" w:rsidRPr="004F29B0" w:rsidRDefault="00AB47A6" w:rsidP="004D1663">
            <w:pPr>
              <w:pStyle w:val="afffff5"/>
            </w:pPr>
            <w:r>
              <w:t>8</w:t>
            </w:r>
          </w:p>
        </w:tc>
      </w:tr>
      <w:tr w:rsidR="00AB47A6" w:rsidRPr="00F65A14" w:rsidTr="00F65A14">
        <w:trPr>
          <w:trHeight w:val="250"/>
        </w:trPr>
        <w:tc>
          <w:tcPr>
            <w:tcW w:w="1526" w:type="dxa"/>
            <w:shd w:val="clear" w:color="auto" w:fill="auto"/>
          </w:tcPr>
          <w:p w:rsidR="00AB47A6" w:rsidRPr="003477FD" w:rsidRDefault="00AB47A6" w:rsidP="004D1663">
            <w:pPr>
              <w:pStyle w:val="BPC3Tableitems"/>
            </w:pPr>
            <w:r w:rsidRPr="003477FD">
              <w:t>F22C0009</w:t>
            </w:r>
          </w:p>
        </w:tc>
        <w:tc>
          <w:tcPr>
            <w:tcW w:w="4111" w:type="dxa"/>
          </w:tcPr>
          <w:p w:rsidR="00AB47A6" w:rsidRPr="003477FD" w:rsidRDefault="00AB47A6" w:rsidP="004D1663">
            <w:pPr>
              <w:pStyle w:val="BPC3Tableitems"/>
            </w:pPr>
            <w:r w:rsidRPr="003477FD">
              <w:t>PIN capture capability 9 characters maximum</w:t>
            </w:r>
          </w:p>
        </w:tc>
        <w:tc>
          <w:tcPr>
            <w:tcW w:w="2126" w:type="dxa"/>
            <w:shd w:val="clear" w:color="auto" w:fill="auto"/>
          </w:tcPr>
          <w:p w:rsidR="00AB47A6" w:rsidRPr="004F29B0" w:rsidRDefault="00AB47A6" w:rsidP="004D1663">
            <w:pPr>
              <w:pStyle w:val="afffff5"/>
            </w:pPr>
            <w:r>
              <w:t>9</w:t>
            </w:r>
          </w:p>
        </w:tc>
      </w:tr>
    </w:tbl>
    <w:p w:rsidR="00D5106E" w:rsidRDefault="00D5106E" w:rsidP="000974D5">
      <w:pPr>
        <w:pStyle w:val="BPC3Heading2"/>
      </w:pPr>
      <w:bookmarkStart w:id="113" w:name="_Toc410903500"/>
      <w:r w:rsidRPr="00873E66">
        <w:t>FE Encryption Key Type</w:t>
      </w:r>
      <w:bookmarkEnd w:id="1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6"/>
        <w:gridCol w:w="3118"/>
        <w:gridCol w:w="3118"/>
      </w:tblGrid>
      <w:tr w:rsidR="00D5106E" w:rsidRPr="00942781" w:rsidTr="004D1663">
        <w:trPr>
          <w:trHeight w:val="315"/>
          <w:tblHeader/>
        </w:trPr>
        <w:tc>
          <w:tcPr>
            <w:tcW w:w="1526" w:type="dxa"/>
            <w:shd w:val="clear" w:color="auto" w:fill="C5E2FF"/>
            <w:vAlign w:val="center"/>
          </w:tcPr>
          <w:p w:rsidR="00D5106E" w:rsidRPr="003477FD" w:rsidRDefault="00D5106E" w:rsidP="00D5106E">
            <w:pPr>
              <w:pStyle w:val="BPC3Tableheadings"/>
            </w:pPr>
            <w:r>
              <w:t xml:space="preserve">SV2 </w:t>
            </w:r>
            <w:r w:rsidRPr="003477FD">
              <w:t>Code</w:t>
            </w:r>
          </w:p>
        </w:tc>
        <w:tc>
          <w:tcPr>
            <w:tcW w:w="3118" w:type="dxa"/>
            <w:shd w:val="clear" w:color="auto" w:fill="C5E2FF"/>
            <w:vAlign w:val="center"/>
          </w:tcPr>
          <w:p w:rsidR="00D5106E" w:rsidRPr="003477FD" w:rsidRDefault="00D5106E" w:rsidP="004D1663">
            <w:pPr>
              <w:pStyle w:val="BPC3Tableheadings"/>
            </w:pPr>
            <w:r w:rsidRPr="003477FD">
              <w:t>Description</w:t>
            </w:r>
          </w:p>
        </w:tc>
        <w:tc>
          <w:tcPr>
            <w:tcW w:w="3118" w:type="dxa"/>
            <w:shd w:val="clear" w:color="auto" w:fill="C5E2FF"/>
            <w:vAlign w:val="center"/>
          </w:tcPr>
          <w:p w:rsidR="00D5106E" w:rsidRPr="003477FD" w:rsidRDefault="00D5106E" w:rsidP="004D1663">
            <w:pPr>
              <w:pStyle w:val="BPC3Tableheadings"/>
            </w:pPr>
            <w:r>
              <w:t>SVFE</w:t>
            </w:r>
          </w:p>
        </w:tc>
      </w:tr>
      <w:tr w:rsidR="00D5106E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D5106E" w:rsidRPr="003477FD" w:rsidRDefault="00D5106E" w:rsidP="004D1663">
            <w:pPr>
              <w:pStyle w:val="BPC3Tableitems"/>
            </w:pPr>
            <w:r w:rsidRPr="003477FD">
              <w:t>ENKTTAK</w:t>
            </w:r>
          </w:p>
        </w:tc>
        <w:tc>
          <w:tcPr>
            <w:tcW w:w="3118" w:type="dxa"/>
          </w:tcPr>
          <w:p w:rsidR="00D5106E" w:rsidRPr="003477FD" w:rsidRDefault="00D5106E" w:rsidP="004D1663">
            <w:pPr>
              <w:pStyle w:val="BPC3Tableitems"/>
            </w:pPr>
            <w:r w:rsidRPr="003477FD">
              <w:t>Terminal MAC Session Key</w:t>
            </w:r>
          </w:p>
        </w:tc>
        <w:tc>
          <w:tcPr>
            <w:tcW w:w="3118" w:type="dxa"/>
            <w:shd w:val="clear" w:color="auto" w:fill="auto"/>
          </w:tcPr>
          <w:p w:rsidR="00D5106E" w:rsidRPr="00F3293C" w:rsidRDefault="00574ACD" w:rsidP="00574ACD">
            <w:pPr>
              <w:pStyle w:val="BPC3Tableitems"/>
              <w:rPr>
                <w:szCs w:val="24"/>
              </w:rPr>
            </w:pPr>
            <w:r>
              <w:t>FEKT</w:t>
            </w:r>
            <w:r w:rsidR="00F3293C" w:rsidRPr="00F3293C">
              <w:rPr>
                <w:szCs w:val="24"/>
              </w:rPr>
              <w:t>02</w:t>
            </w:r>
          </w:p>
        </w:tc>
      </w:tr>
      <w:tr w:rsidR="00D5106E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D5106E" w:rsidRPr="003477FD" w:rsidRDefault="00D5106E" w:rsidP="004D1663">
            <w:pPr>
              <w:pStyle w:val="BPC3Tableitems"/>
            </w:pPr>
            <w:r w:rsidRPr="003477FD">
              <w:t>ENKTTMK</w:t>
            </w:r>
          </w:p>
        </w:tc>
        <w:tc>
          <w:tcPr>
            <w:tcW w:w="3118" w:type="dxa"/>
          </w:tcPr>
          <w:p w:rsidR="00D5106E" w:rsidRPr="003477FD" w:rsidRDefault="00D5106E" w:rsidP="004D1663">
            <w:pPr>
              <w:pStyle w:val="BPC3Tableitems"/>
            </w:pPr>
            <w:r w:rsidRPr="003477FD">
              <w:t>Terminal Master Key</w:t>
            </w:r>
          </w:p>
        </w:tc>
        <w:tc>
          <w:tcPr>
            <w:tcW w:w="3118" w:type="dxa"/>
            <w:shd w:val="clear" w:color="auto" w:fill="auto"/>
          </w:tcPr>
          <w:p w:rsidR="00D5106E" w:rsidRPr="00F3293C" w:rsidRDefault="00574ACD" w:rsidP="004D1663">
            <w:pPr>
              <w:pStyle w:val="BPC3Tableitems"/>
              <w:rPr>
                <w:szCs w:val="24"/>
              </w:rPr>
            </w:pPr>
            <w:r>
              <w:t>FEKT</w:t>
            </w:r>
            <w:r w:rsidR="00F3293C" w:rsidRPr="00F3293C">
              <w:rPr>
                <w:szCs w:val="24"/>
              </w:rPr>
              <w:t>01</w:t>
            </w:r>
          </w:p>
        </w:tc>
      </w:tr>
      <w:tr w:rsidR="00D5106E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D5106E" w:rsidRPr="003477FD" w:rsidRDefault="00D5106E" w:rsidP="004D1663">
            <w:pPr>
              <w:pStyle w:val="BPC3Tableitems"/>
            </w:pPr>
            <w:r w:rsidRPr="003477FD">
              <w:t>ENKTTMKA</w:t>
            </w:r>
          </w:p>
        </w:tc>
        <w:tc>
          <w:tcPr>
            <w:tcW w:w="3118" w:type="dxa"/>
          </w:tcPr>
          <w:p w:rsidR="00D5106E" w:rsidRPr="003477FD" w:rsidRDefault="00D5106E" w:rsidP="004D1663">
            <w:pPr>
              <w:pStyle w:val="BPC3Tableitems"/>
            </w:pPr>
            <w:r w:rsidRPr="003477FD">
              <w:t>Terminal MAC Master Key</w:t>
            </w:r>
          </w:p>
        </w:tc>
        <w:tc>
          <w:tcPr>
            <w:tcW w:w="3118" w:type="dxa"/>
            <w:shd w:val="clear" w:color="auto" w:fill="auto"/>
          </w:tcPr>
          <w:p w:rsidR="00D5106E" w:rsidRPr="00F3293C" w:rsidRDefault="00574ACD" w:rsidP="00574ACD">
            <w:pPr>
              <w:pStyle w:val="BPC3Tableitems"/>
              <w:rPr>
                <w:szCs w:val="24"/>
              </w:rPr>
            </w:pPr>
            <w:r>
              <w:t>FEKT</w:t>
            </w:r>
            <w:r w:rsidR="00F3293C" w:rsidRPr="00F3293C">
              <w:rPr>
                <w:szCs w:val="24"/>
              </w:rPr>
              <w:t>02</w:t>
            </w:r>
          </w:p>
        </w:tc>
      </w:tr>
      <w:tr w:rsidR="00D5106E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D5106E" w:rsidRPr="003477FD" w:rsidRDefault="00D5106E" w:rsidP="004D1663">
            <w:pPr>
              <w:pStyle w:val="BPC3Tableitems"/>
            </w:pPr>
            <w:r w:rsidRPr="003477FD">
              <w:t>ENKTTMKP</w:t>
            </w:r>
          </w:p>
        </w:tc>
        <w:tc>
          <w:tcPr>
            <w:tcW w:w="3118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416"/>
            </w:tblGrid>
            <w:tr w:rsidR="00D5106E" w:rsidRPr="00942781" w:rsidTr="004D166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5106E" w:rsidRPr="00942781" w:rsidRDefault="00D5106E" w:rsidP="004D166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106E" w:rsidRPr="003477FD" w:rsidRDefault="00D5106E" w:rsidP="004D1663">
                  <w:pPr>
                    <w:pStyle w:val="BPC3Tableitems"/>
                  </w:pPr>
                  <w:r w:rsidRPr="003477FD">
                    <w:t>Terminal PIN Master Key</w:t>
                  </w:r>
                </w:p>
              </w:tc>
            </w:tr>
          </w:tbl>
          <w:p w:rsidR="00D5106E" w:rsidRPr="00942781" w:rsidRDefault="00D5106E" w:rsidP="004D166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</w:tcPr>
          <w:p w:rsidR="00D5106E" w:rsidRPr="00F3293C" w:rsidRDefault="00D5106E" w:rsidP="004D1663">
            <w:pPr>
              <w:rPr>
                <w:rFonts w:ascii="Calibri" w:hAnsi="Calibri" w:cs="Calibri"/>
              </w:rPr>
            </w:pPr>
          </w:p>
        </w:tc>
      </w:tr>
      <w:tr w:rsidR="00D5106E" w:rsidRPr="00942781" w:rsidTr="004D1663">
        <w:trPr>
          <w:trHeight w:val="250"/>
        </w:trPr>
        <w:tc>
          <w:tcPr>
            <w:tcW w:w="1526" w:type="dxa"/>
            <w:shd w:val="clear" w:color="auto" w:fill="auto"/>
          </w:tcPr>
          <w:p w:rsidR="00D5106E" w:rsidRPr="003477FD" w:rsidRDefault="00D5106E" w:rsidP="004D1663">
            <w:pPr>
              <w:pStyle w:val="BPC3Tableitems"/>
            </w:pPr>
            <w:r w:rsidRPr="003477FD">
              <w:t>ENKTTPK</w:t>
            </w:r>
          </w:p>
        </w:tc>
        <w:tc>
          <w:tcPr>
            <w:tcW w:w="3118" w:type="dxa"/>
          </w:tcPr>
          <w:p w:rsidR="00D5106E" w:rsidRPr="003477FD" w:rsidRDefault="00D5106E" w:rsidP="004D1663">
            <w:pPr>
              <w:pStyle w:val="BPC3Tableitems"/>
            </w:pPr>
            <w:r w:rsidRPr="003477FD">
              <w:t>Terminal PIN Session Key</w:t>
            </w:r>
          </w:p>
        </w:tc>
        <w:tc>
          <w:tcPr>
            <w:tcW w:w="3118" w:type="dxa"/>
            <w:shd w:val="clear" w:color="auto" w:fill="auto"/>
          </w:tcPr>
          <w:p w:rsidR="00D5106E" w:rsidRPr="00F3293C" w:rsidRDefault="00D5106E" w:rsidP="004D1663">
            <w:pPr>
              <w:pStyle w:val="BPC3Tableitems"/>
              <w:rPr>
                <w:szCs w:val="24"/>
              </w:rPr>
            </w:pPr>
          </w:p>
        </w:tc>
      </w:tr>
    </w:tbl>
    <w:p w:rsidR="00D5106E" w:rsidRDefault="00D5106E" w:rsidP="00D5106E">
      <w:pPr>
        <w:pStyle w:val="BPC3Bodyafterheading"/>
      </w:pPr>
    </w:p>
    <w:p w:rsidR="00D5106E" w:rsidRDefault="000974D5" w:rsidP="000974D5">
      <w:pPr>
        <w:pStyle w:val="BPC3Heading2"/>
      </w:pPr>
      <w:bookmarkStart w:id="114" w:name="_Toc410903501"/>
      <w:r w:rsidRPr="009149FD">
        <w:t>INITIATOR</w:t>
      </w:r>
      <w:bookmarkEnd w:id="1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5"/>
        <w:gridCol w:w="2269"/>
        <w:gridCol w:w="2269"/>
      </w:tblGrid>
      <w:tr w:rsidR="000974D5" w:rsidRPr="00942781" w:rsidTr="004D1663">
        <w:trPr>
          <w:trHeight w:val="315"/>
          <w:tblHeader/>
        </w:trPr>
        <w:tc>
          <w:tcPr>
            <w:tcW w:w="1525" w:type="dxa"/>
            <w:shd w:val="clear" w:color="auto" w:fill="C5E2FF"/>
            <w:vAlign w:val="center"/>
          </w:tcPr>
          <w:p w:rsidR="000974D5" w:rsidRPr="003477FD" w:rsidRDefault="000974D5" w:rsidP="000974D5">
            <w:pPr>
              <w:pStyle w:val="BPC3Tableheadings"/>
            </w:pPr>
            <w:r>
              <w:t xml:space="preserve">SV2  </w:t>
            </w:r>
            <w:r w:rsidRPr="003477FD">
              <w:t>Code</w:t>
            </w:r>
            <w:r>
              <w:t xml:space="preserve"> </w:t>
            </w:r>
          </w:p>
        </w:tc>
        <w:tc>
          <w:tcPr>
            <w:tcW w:w="2269" w:type="dxa"/>
            <w:shd w:val="clear" w:color="auto" w:fill="C5E2FF"/>
            <w:vAlign w:val="center"/>
          </w:tcPr>
          <w:p w:rsidR="000974D5" w:rsidRPr="003477FD" w:rsidRDefault="000974D5" w:rsidP="004D1663">
            <w:pPr>
              <w:pStyle w:val="BPC3Tableheadings"/>
            </w:pPr>
            <w:r w:rsidRPr="003477FD">
              <w:t>Description</w:t>
            </w:r>
          </w:p>
        </w:tc>
        <w:tc>
          <w:tcPr>
            <w:tcW w:w="2269" w:type="dxa"/>
            <w:shd w:val="clear" w:color="auto" w:fill="C5E2FF"/>
            <w:vAlign w:val="center"/>
          </w:tcPr>
          <w:p w:rsidR="000974D5" w:rsidRPr="003477FD" w:rsidRDefault="000974D5" w:rsidP="004D1663">
            <w:pPr>
              <w:pStyle w:val="BPC3Tableheadings"/>
            </w:pPr>
            <w:r>
              <w:t>SVFE</w:t>
            </w:r>
          </w:p>
        </w:tc>
      </w:tr>
      <w:tr w:rsidR="000974D5" w:rsidRPr="00942781" w:rsidTr="004D1663">
        <w:trPr>
          <w:trHeight w:val="250"/>
        </w:trPr>
        <w:tc>
          <w:tcPr>
            <w:tcW w:w="1525" w:type="dxa"/>
            <w:shd w:val="clear" w:color="auto" w:fill="auto"/>
          </w:tcPr>
          <w:p w:rsidR="000974D5" w:rsidRPr="003477FD" w:rsidRDefault="000974D5" w:rsidP="004D1663">
            <w:pPr>
              <w:pStyle w:val="BPC3Tableitems"/>
            </w:pPr>
            <w:r w:rsidRPr="00DC08F8">
              <w:t>TCPI</w:t>
            </w:r>
            <w:r>
              <w:t>REMT</w:t>
            </w:r>
          </w:p>
        </w:tc>
        <w:tc>
          <w:tcPr>
            <w:tcW w:w="2269" w:type="dxa"/>
          </w:tcPr>
          <w:p w:rsidR="000974D5" w:rsidRPr="003477FD" w:rsidRDefault="000974D5" w:rsidP="004D1663">
            <w:pPr>
              <w:pStyle w:val="BPC3Tableitems"/>
            </w:pPr>
            <w:r>
              <w:t>Remote initiator</w:t>
            </w:r>
          </w:p>
        </w:tc>
        <w:tc>
          <w:tcPr>
            <w:tcW w:w="2269" w:type="dxa"/>
            <w:shd w:val="clear" w:color="auto" w:fill="auto"/>
          </w:tcPr>
          <w:p w:rsidR="000974D5" w:rsidRPr="00B22FC4" w:rsidRDefault="00B22FC4" w:rsidP="004D1663">
            <w:pPr>
              <w:pStyle w:val="BPC3Tableitems"/>
              <w:rPr>
                <w:szCs w:val="24"/>
              </w:rPr>
            </w:pPr>
            <w:r w:rsidRPr="00B22FC4">
              <w:rPr>
                <w:szCs w:val="24"/>
              </w:rPr>
              <w:t>TCPT02</w:t>
            </w:r>
          </w:p>
        </w:tc>
      </w:tr>
      <w:tr w:rsidR="000974D5" w:rsidRPr="00942781" w:rsidTr="004D1663">
        <w:trPr>
          <w:trHeight w:val="250"/>
        </w:trPr>
        <w:tc>
          <w:tcPr>
            <w:tcW w:w="1525" w:type="dxa"/>
            <w:shd w:val="clear" w:color="auto" w:fill="auto"/>
          </w:tcPr>
          <w:p w:rsidR="000974D5" w:rsidRPr="003477FD" w:rsidRDefault="000974D5" w:rsidP="004D1663">
            <w:pPr>
              <w:pStyle w:val="BPC3Tableitems"/>
            </w:pPr>
            <w:r w:rsidRPr="00DC08F8">
              <w:t>TCPI</w:t>
            </w:r>
            <w:r>
              <w:t>HOST</w:t>
            </w:r>
          </w:p>
        </w:tc>
        <w:tc>
          <w:tcPr>
            <w:tcW w:w="2269" w:type="dxa"/>
          </w:tcPr>
          <w:p w:rsidR="000974D5" w:rsidRPr="003477FD" w:rsidRDefault="000974D5" w:rsidP="004D1663">
            <w:pPr>
              <w:pStyle w:val="BPC3Tableitems"/>
            </w:pPr>
            <w:r>
              <w:t>Host initiator</w:t>
            </w:r>
          </w:p>
        </w:tc>
        <w:tc>
          <w:tcPr>
            <w:tcW w:w="2269" w:type="dxa"/>
            <w:shd w:val="clear" w:color="auto" w:fill="auto"/>
          </w:tcPr>
          <w:p w:rsidR="000974D5" w:rsidRPr="00B22FC4" w:rsidRDefault="00B22FC4" w:rsidP="000974D5">
            <w:pPr>
              <w:pStyle w:val="BPC3Tableitems"/>
              <w:rPr>
                <w:szCs w:val="24"/>
              </w:rPr>
            </w:pPr>
            <w:r w:rsidRPr="00B22FC4">
              <w:rPr>
                <w:szCs w:val="24"/>
              </w:rPr>
              <w:t>TCPT01</w:t>
            </w:r>
          </w:p>
        </w:tc>
      </w:tr>
    </w:tbl>
    <w:p w:rsidR="000974D5" w:rsidRDefault="000974D5" w:rsidP="000974D5">
      <w:pPr>
        <w:pStyle w:val="BPC3Bodyafterheading"/>
      </w:pPr>
    </w:p>
    <w:p w:rsidR="000974D5" w:rsidRDefault="003412B5" w:rsidP="000974D5">
      <w:pPr>
        <w:pStyle w:val="BPC3Heading2"/>
      </w:pPr>
      <w:bookmarkStart w:id="115" w:name="_Toc410903502"/>
      <w:r>
        <w:t xml:space="preserve">TCP/IP </w:t>
      </w:r>
      <w:r w:rsidR="000974D5" w:rsidRPr="009149FD">
        <w:t>FORMAT</w:t>
      </w:r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1"/>
        <w:gridCol w:w="3690"/>
        <w:gridCol w:w="3690"/>
      </w:tblGrid>
      <w:tr w:rsidR="00D80AD5" w:rsidRPr="00942781" w:rsidTr="004D1663">
        <w:trPr>
          <w:trHeight w:val="315"/>
          <w:tblHeader/>
        </w:trPr>
        <w:tc>
          <w:tcPr>
            <w:tcW w:w="1521" w:type="dxa"/>
            <w:shd w:val="clear" w:color="auto" w:fill="C5E2FF"/>
            <w:vAlign w:val="center"/>
          </w:tcPr>
          <w:p w:rsidR="00D80AD5" w:rsidRPr="003477FD" w:rsidRDefault="00D80AD5" w:rsidP="004D1663">
            <w:pPr>
              <w:pStyle w:val="BPC3Tableheadings"/>
            </w:pPr>
            <w:r>
              <w:t xml:space="preserve">SV2  </w:t>
            </w:r>
            <w:r w:rsidRPr="003477FD">
              <w:t>Code</w:t>
            </w:r>
          </w:p>
        </w:tc>
        <w:tc>
          <w:tcPr>
            <w:tcW w:w="3690" w:type="dxa"/>
            <w:shd w:val="clear" w:color="auto" w:fill="C5E2FF"/>
            <w:vAlign w:val="center"/>
          </w:tcPr>
          <w:p w:rsidR="00D80AD5" w:rsidRPr="003477FD" w:rsidRDefault="00D80AD5" w:rsidP="004D1663">
            <w:pPr>
              <w:pStyle w:val="BPC3Tableheadings"/>
            </w:pPr>
            <w:r w:rsidRPr="003477FD">
              <w:t>Description</w:t>
            </w:r>
          </w:p>
        </w:tc>
        <w:tc>
          <w:tcPr>
            <w:tcW w:w="3690" w:type="dxa"/>
            <w:shd w:val="clear" w:color="auto" w:fill="C5E2FF"/>
            <w:vAlign w:val="center"/>
          </w:tcPr>
          <w:p w:rsidR="00D80AD5" w:rsidRPr="003477FD" w:rsidRDefault="00D80AD5" w:rsidP="004D1663">
            <w:pPr>
              <w:pStyle w:val="BPC3Tableheadings"/>
            </w:pPr>
            <w:r>
              <w:t>SVFE</w:t>
            </w:r>
          </w:p>
        </w:tc>
      </w:tr>
      <w:tr w:rsidR="00D80AD5" w:rsidRPr="00942781" w:rsidTr="004D1663">
        <w:trPr>
          <w:trHeight w:val="250"/>
        </w:trPr>
        <w:tc>
          <w:tcPr>
            <w:tcW w:w="1521" w:type="dxa"/>
            <w:shd w:val="clear" w:color="auto" w:fill="auto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  <w:r w:rsidRPr="002944F1">
              <w:t>TCPF</w:t>
            </w:r>
            <w:r w:rsidRPr="00872587">
              <w:rPr>
                <w:rFonts w:asciiTheme="minorHAnsi" w:hAnsiTheme="minorHAnsi"/>
              </w:rPr>
              <w:t>VISA</w:t>
            </w:r>
          </w:p>
        </w:tc>
        <w:tc>
          <w:tcPr>
            <w:tcW w:w="3690" w:type="dxa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  <w:r w:rsidRPr="00872587">
              <w:rPr>
                <w:rFonts w:asciiTheme="minorHAnsi" w:hAnsiTheme="minorHAnsi"/>
              </w:rPr>
              <w:t>VISA communication format</w:t>
            </w:r>
          </w:p>
        </w:tc>
        <w:tc>
          <w:tcPr>
            <w:tcW w:w="3690" w:type="dxa"/>
            <w:shd w:val="clear" w:color="auto" w:fill="auto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</w:p>
        </w:tc>
      </w:tr>
      <w:tr w:rsidR="00D80AD5" w:rsidRPr="00942781" w:rsidTr="004D1663">
        <w:trPr>
          <w:trHeight w:val="250"/>
        </w:trPr>
        <w:tc>
          <w:tcPr>
            <w:tcW w:w="1521" w:type="dxa"/>
            <w:shd w:val="clear" w:color="auto" w:fill="auto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  <w:r w:rsidRPr="002944F1">
              <w:t>TCPF</w:t>
            </w:r>
            <w:r w:rsidRPr="00872587">
              <w:rPr>
                <w:rFonts w:asciiTheme="minorHAnsi" w:hAnsiTheme="minorHAnsi"/>
              </w:rPr>
              <w:t>L14S</w:t>
            </w:r>
          </w:p>
        </w:tc>
        <w:tc>
          <w:tcPr>
            <w:tcW w:w="3690" w:type="dxa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  <w:r w:rsidRPr="00872587">
              <w:rPr>
                <w:rFonts w:asciiTheme="minorHAnsi" w:hAnsiTheme="minorHAnsi"/>
              </w:rPr>
              <w:t>Link Level 1</w:t>
            </w:r>
          </w:p>
        </w:tc>
        <w:tc>
          <w:tcPr>
            <w:tcW w:w="3690" w:type="dxa"/>
            <w:shd w:val="clear" w:color="auto" w:fill="auto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</w:p>
        </w:tc>
      </w:tr>
      <w:tr w:rsidR="00D80AD5" w:rsidRPr="000974D5" w:rsidTr="004D1663">
        <w:trPr>
          <w:trHeight w:val="250"/>
        </w:trPr>
        <w:tc>
          <w:tcPr>
            <w:tcW w:w="1521" w:type="dxa"/>
            <w:shd w:val="clear" w:color="auto" w:fill="auto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  <w:r w:rsidRPr="002944F1">
              <w:lastRenderedPageBreak/>
              <w:t>TCPF</w:t>
            </w:r>
            <w:r w:rsidRPr="00872587">
              <w:rPr>
                <w:rFonts w:asciiTheme="minorHAnsi" w:hAnsiTheme="minorHAnsi"/>
              </w:rPr>
              <w:t>IBIC</w:t>
            </w:r>
          </w:p>
        </w:tc>
        <w:tc>
          <w:tcPr>
            <w:tcW w:w="3690" w:type="dxa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  <w:r w:rsidRPr="00872587">
              <w:rPr>
                <w:rFonts w:asciiTheme="minorHAnsi" w:hAnsiTheme="minorHAnsi"/>
              </w:rPr>
              <w:t>2 bytes length binary (including length of the message)</w:t>
            </w:r>
          </w:p>
        </w:tc>
        <w:tc>
          <w:tcPr>
            <w:tcW w:w="3690" w:type="dxa"/>
            <w:shd w:val="clear" w:color="auto" w:fill="auto"/>
          </w:tcPr>
          <w:p w:rsidR="00D80AD5" w:rsidRPr="00872587" w:rsidRDefault="00A0336C" w:rsidP="004D1663">
            <w:pPr>
              <w:pStyle w:val="BPC3Tableitems"/>
              <w:rPr>
                <w:rFonts w:asciiTheme="minorHAnsi" w:hAnsiTheme="minorHAnsi"/>
              </w:rPr>
            </w:pPr>
            <w:r>
              <w:t>TCPF02</w:t>
            </w:r>
          </w:p>
        </w:tc>
      </w:tr>
      <w:tr w:rsidR="00D80AD5" w:rsidRPr="00B87C3A" w:rsidTr="004D1663">
        <w:trPr>
          <w:trHeight w:val="250"/>
        </w:trPr>
        <w:tc>
          <w:tcPr>
            <w:tcW w:w="1521" w:type="dxa"/>
            <w:shd w:val="clear" w:color="auto" w:fill="auto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  <w:r w:rsidRPr="002944F1">
              <w:t>TCPF</w:t>
            </w:r>
            <w:r w:rsidRPr="00872587">
              <w:rPr>
                <w:rFonts w:asciiTheme="minorHAnsi" w:hAnsiTheme="minorHAnsi"/>
              </w:rPr>
              <w:t>2L4B</w:t>
            </w:r>
          </w:p>
        </w:tc>
        <w:tc>
          <w:tcPr>
            <w:tcW w:w="3690" w:type="dxa"/>
          </w:tcPr>
          <w:p w:rsidR="00D80AD5" w:rsidRPr="000974D5" w:rsidRDefault="00D80AD5" w:rsidP="004D1663">
            <w:pPr>
              <w:rPr>
                <w:rFonts w:asciiTheme="minorHAnsi" w:hAnsiTheme="minorHAnsi" w:cs="Calibri"/>
                <w:sz w:val="18"/>
                <w:szCs w:val="18"/>
                <w:lang w:val="en-US"/>
              </w:rPr>
            </w:pPr>
            <w:r w:rsidRPr="000974D5">
              <w:rPr>
                <w:rFonts w:ascii="Calibri" w:hAnsi="Calibri"/>
                <w:lang w:val="en-US"/>
              </w:rPr>
              <w:t>4 bytes binary length with first 2 bytes only considered</w:t>
            </w:r>
          </w:p>
        </w:tc>
        <w:tc>
          <w:tcPr>
            <w:tcW w:w="3690" w:type="dxa"/>
            <w:shd w:val="clear" w:color="auto" w:fill="auto"/>
          </w:tcPr>
          <w:p w:rsidR="00D80AD5" w:rsidRPr="000974D5" w:rsidRDefault="00D80AD5" w:rsidP="004D1663">
            <w:pPr>
              <w:rPr>
                <w:rFonts w:asciiTheme="minorHAnsi" w:hAnsiTheme="minorHAnsi" w:cs="Calibri"/>
                <w:sz w:val="18"/>
                <w:szCs w:val="18"/>
                <w:lang w:val="en-US"/>
              </w:rPr>
            </w:pPr>
          </w:p>
        </w:tc>
      </w:tr>
      <w:tr w:rsidR="00D80AD5" w:rsidRPr="00942781" w:rsidTr="004D1663">
        <w:trPr>
          <w:trHeight w:val="250"/>
        </w:trPr>
        <w:tc>
          <w:tcPr>
            <w:tcW w:w="1521" w:type="dxa"/>
            <w:shd w:val="clear" w:color="auto" w:fill="auto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  <w:r w:rsidRPr="002944F1">
              <w:t>TCPF</w:t>
            </w:r>
            <w:r w:rsidRPr="00872587">
              <w:rPr>
                <w:rFonts w:asciiTheme="minorHAnsi" w:hAnsiTheme="minorHAnsi"/>
              </w:rPr>
              <w:t>006S</w:t>
            </w:r>
          </w:p>
        </w:tc>
        <w:tc>
          <w:tcPr>
            <w:tcW w:w="3690" w:type="dxa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  <w:r w:rsidRPr="00872587">
              <w:rPr>
                <w:rFonts w:asciiTheme="minorHAnsi" w:hAnsiTheme="minorHAnsi"/>
              </w:rPr>
              <w:t>6 bytes length</w:t>
            </w:r>
          </w:p>
        </w:tc>
        <w:tc>
          <w:tcPr>
            <w:tcW w:w="3690" w:type="dxa"/>
            <w:shd w:val="clear" w:color="auto" w:fill="auto"/>
          </w:tcPr>
          <w:p w:rsidR="00D80AD5" w:rsidRPr="00872587" w:rsidRDefault="00A0336C" w:rsidP="004D1663">
            <w:pPr>
              <w:pStyle w:val="BPC3Tableitems"/>
              <w:rPr>
                <w:rFonts w:asciiTheme="minorHAnsi" w:hAnsiTheme="minorHAnsi"/>
              </w:rPr>
            </w:pPr>
            <w:r>
              <w:t>TCPF01</w:t>
            </w:r>
          </w:p>
        </w:tc>
      </w:tr>
      <w:tr w:rsidR="00D80AD5" w:rsidRPr="00942781" w:rsidTr="004D1663">
        <w:trPr>
          <w:trHeight w:val="250"/>
        </w:trPr>
        <w:tc>
          <w:tcPr>
            <w:tcW w:w="1521" w:type="dxa"/>
            <w:shd w:val="clear" w:color="auto" w:fill="auto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  <w:r w:rsidRPr="002944F1">
              <w:t>TCPF</w:t>
            </w:r>
            <w:r w:rsidRPr="00872587">
              <w:rPr>
                <w:rFonts w:asciiTheme="minorHAnsi" w:hAnsiTheme="minorHAnsi"/>
              </w:rPr>
              <w:t>004S</w:t>
            </w:r>
          </w:p>
        </w:tc>
        <w:tc>
          <w:tcPr>
            <w:tcW w:w="3690" w:type="dxa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  <w:r w:rsidRPr="00872587">
              <w:rPr>
                <w:rFonts w:asciiTheme="minorHAnsi" w:hAnsiTheme="minorHAnsi"/>
              </w:rPr>
              <w:t>4 bytes length</w:t>
            </w:r>
          </w:p>
        </w:tc>
        <w:tc>
          <w:tcPr>
            <w:tcW w:w="3690" w:type="dxa"/>
            <w:shd w:val="clear" w:color="auto" w:fill="auto"/>
          </w:tcPr>
          <w:p w:rsidR="00D80AD5" w:rsidRPr="00872587" w:rsidRDefault="00A0336C" w:rsidP="004D1663">
            <w:pPr>
              <w:pStyle w:val="BPC3Tableitems"/>
              <w:rPr>
                <w:rFonts w:asciiTheme="minorHAnsi" w:hAnsiTheme="minorHAnsi"/>
              </w:rPr>
            </w:pPr>
            <w:r>
              <w:t>TCPF01</w:t>
            </w:r>
          </w:p>
        </w:tc>
      </w:tr>
      <w:tr w:rsidR="00D80AD5" w:rsidRPr="00942781" w:rsidTr="004D1663">
        <w:trPr>
          <w:trHeight w:val="250"/>
        </w:trPr>
        <w:tc>
          <w:tcPr>
            <w:tcW w:w="1521" w:type="dxa"/>
            <w:shd w:val="clear" w:color="auto" w:fill="auto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  <w:r w:rsidRPr="002944F1">
              <w:t>TCPF</w:t>
            </w:r>
            <w:r w:rsidRPr="00872587">
              <w:rPr>
                <w:rFonts w:asciiTheme="minorHAnsi" w:hAnsiTheme="minorHAnsi"/>
              </w:rPr>
              <w:t>004B</w:t>
            </w:r>
          </w:p>
        </w:tc>
        <w:tc>
          <w:tcPr>
            <w:tcW w:w="3690" w:type="dxa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  <w:r w:rsidRPr="00872587">
              <w:rPr>
                <w:rFonts w:asciiTheme="minorHAnsi" w:hAnsiTheme="minorHAnsi"/>
              </w:rPr>
              <w:t>4 bytes length binary</w:t>
            </w:r>
          </w:p>
        </w:tc>
        <w:tc>
          <w:tcPr>
            <w:tcW w:w="3690" w:type="dxa"/>
            <w:shd w:val="clear" w:color="auto" w:fill="auto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</w:p>
        </w:tc>
      </w:tr>
      <w:tr w:rsidR="00D80AD5" w:rsidRPr="000974D5" w:rsidTr="004D1663">
        <w:trPr>
          <w:trHeight w:val="250"/>
        </w:trPr>
        <w:tc>
          <w:tcPr>
            <w:tcW w:w="1521" w:type="dxa"/>
            <w:shd w:val="clear" w:color="auto" w:fill="auto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  <w:r w:rsidRPr="002944F1">
              <w:t>TCPF</w:t>
            </w:r>
            <w:r w:rsidRPr="00872587">
              <w:rPr>
                <w:rFonts w:asciiTheme="minorHAnsi" w:hAnsiTheme="minorHAnsi"/>
              </w:rPr>
              <w:t>002C</w:t>
            </w:r>
          </w:p>
        </w:tc>
        <w:tc>
          <w:tcPr>
            <w:tcW w:w="3690" w:type="dxa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  <w:r w:rsidRPr="00872587">
              <w:rPr>
                <w:rFonts w:asciiTheme="minorHAnsi" w:hAnsiTheme="minorHAnsi"/>
              </w:rPr>
              <w:t>Like 002B, but length includes header</w:t>
            </w:r>
          </w:p>
        </w:tc>
        <w:tc>
          <w:tcPr>
            <w:tcW w:w="3690" w:type="dxa"/>
            <w:shd w:val="clear" w:color="auto" w:fill="auto"/>
          </w:tcPr>
          <w:p w:rsidR="00D80AD5" w:rsidRPr="00872587" w:rsidRDefault="00A0336C" w:rsidP="004D1663">
            <w:pPr>
              <w:pStyle w:val="BPC3Tableitems"/>
              <w:rPr>
                <w:rFonts w:asciiTheme="minorHAnsi" w:hAnsiTheme="minorHAnsi"/>
              </w:rPr>
            </w:pPr>
            <w:r>
              <w:t>TCPF02</w:t>
            </w:r>
          </w:p>
        </w:tc>
      </w:tr>
      <w:tr w:rsidR="00D80AD5" w:rsidRPr="00942781" w:rsidTr="004D1663">
        <w:trPr>
          <w:trHeight w:val="250"/>
        </w:trPr>
        <w:tc>
          <w:tcPr>
            <w:tcW w:w="1521" w:type="dxa"/>
            <w:shd w:val="clear" w:color="auto" w:fill="auto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  <w:r w:rsidRPr="002944F1">
              <w:t>TCPF</w:t>
            </w:r>
            <w:r w:rsidRPr="00872587">
              <w:rPr>
                <w:rFonts w:asciiTheme="minorHAnsi" w:hAnsiTheme="minorHAnsi"/>
              </w:rPr>
              <w:t>002B</w:t>
            </w:r>
          </w:p>
        </w:tc>
        <w:tc>
          <w:tcPr>
            <w:tcW w:w="3690" w:type="dxa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  <w:r>
              <w:t>2 bytes length binary</w:t>
            </w:r>
          </w:p>
        </w:tc>
        <w:tc>
          <w:tcPr>
            <w:tcW w:w="3690" w:type="dxa"/>
            <w:shd w:val="clear" w:color="auto" w:fill="auto"/>
          </w:tcPr>
          <w:p w:rsidR="00D80AD5" w:rsidRPr="00872587" w:rsidRDefault="00A0336C" w:rsidP="004D1663">
            <w:pPr>
              <w:pStyle w:val="BPC3Tableitems"/>
              <w:rPr>
                <w:rFonts w:asciiTheme="minorHAnsi" w:hAnsiTheme="minorHAnsi"/>
              </w:rPr>
            </w:pPr>
            <w:r>
              <w:t>TCPF02</w:t>
            </w:r>
          </w:p>
        </w:tc>
      </w:tr>
      <w:tr w:rsidR="00D80AD5" w:rsidRPr="00942781" w:rsidTr="004D1663">
        <w:trPr>
          <w:trHeight w:val="250"/>
        </w:trPr>
        <w:tc>
          <w:tcPr>
            <w:tcW w:w="1521" w:type="dxa"/>
            <w:shd w:val="clear" w:color="auto" w:fill="auto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  <w:r w:rsidRPr="002944F1">
              <w:t>TCPF</w:t>
            </w:r>
            <w:r w:rsidRPr="00872587">
              <w:rPr>
                <w:rFonts w:asciiTheme="minorHAnsi" w:hAnsiTheme="minorHAnsi"/>
              </w:rPr>
              <w:t>001B</w:t>
            </w:r>
          </w:p>
        </w:tc>
        <w:tc>
          <w:tcPr>
            <w:tcW w:w="3690" w:type="dxa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  <w:r w:rsidRPr="00872587">
              <w:rPr>
                <w:rFonts w:asciiTheme="minorHAnsi" w:hAnsiTheme="minorHAnsi"/>
              </w:rPr>
              <w:t>1 byte binary length</w:t>
            </w:r>
          </w:p>
        </w:tc>
        <w:tc>
          <w:tcPr>
            <w:tcW w:w="3690" w:type="dxa"/>
            <w:shd w:val="clear" w:color="auto" w:fill="auto"/>
          </w:tcPr>
          <w:p w:rsidR="00D80AD5" w:rsidRPr="00872587" w:rsidRDefault="00D80AD5" w:rsidP="004D1663">
            <w:pPr>
              <w:pStyle w:val="BPC3Tableitems"/>
              <w:rPr>
                <w:rFonts w:asciiTheme="minorHAnsi" w:hAnsiTheme="minorHAnsi"/>
              </w:rPr>
            </w:pPr>
          </w:p>
        </w:tc>
      </w:tr>
    </w:tbl>
    <w:p w:rsidR="000974D5" w:rsidRDefault="000974D5" w:rsidP="000974D5">
      <w:pPr>
        <w:pStyle w:val="BPC3Bodyafterheading"/>
      </w:pPr>
    </w:p>
    <w:sectPr w:rsidR="000974D5" w:rsidSect="00304A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55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026" w:rsidRDefault="00736026" w:rsidP="000E5FA0">
      <w:r>
        <w:separator/>
      </w:r>
    </w:p>
  </w:endnote>
  <w:endnote w:type="continuationSeparator" w:id="0">
    <w:p w:rsidR="00736026" w:rsidRDefault="00736026" w:rsidP="000E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yriaM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MM_400 RG 600 N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663" w:rsidRDefault="004D1663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663" w:rsidRPr="000813E0" w:rsidRDefault="004D1663" w:rsidP="00304A02">
    <w:pPr>
      <w:pStyle w:val="BPCLegaleze"/>
    </w:pPr>
    <w:r>
      <w:t>© 2015 BPC Banking Technologies</w:t>
    </w:r>
    <w:r w:rsidRPr="00D41EE8">
      <w:t>.</w:t>
    </w:r>
    <w:r>
      <w:t xml:space="preserve"> 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87C3A">
      <w:rPr>
        <w:noProof/>
      </w:rPr>
      <w:t>12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87C3A">
      <w:rPr>
        <w:noProof/>
      </w:rPr>
      <w:t>36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663" w:rsidRDefault="004D1663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026" w:rsidRDefault="00736026" w:rsidP="000E5FA0">
      <w:r>
        <w:separator/>
      </w:r>
    </w:p>
  </w:footnote>
  <w:footnote w:type="continuationSeparator" w:id="0">
    <w:p w:rsidR="00736026" w:rsidRDefault="00736026" w:rsidP="000E5F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663" w:rsidRDefault="004D1663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663" w:rsidRPr="00A40341" w:rsidRDefault="004D1663" w:rsidP="00304A02">
    <w:r>
      <w:rPr>
        <w:noProof/>
      </w:rPr>
      <w:drawing>
        <wp:anchor distT="0" distB="0" distL="114300" distR="114300" simplePos="0" relativeHeight="251661312" behindDoc="0" locked="0" layoutInCell="1" allowOverlap="1" wp14:anchorId="5E09F694" wp14:editId="3F458646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3" name="Рисунок 4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D1663" w:rsidRDefault="004D1663">
    <w:pPr>
      <w:pStyle w:val="a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663" w:rsidRDefault="004D1663">
    <w:pPr>
      <w:pStyle w:val="af4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3D0498" wp14:editId="64E61AE6">
          <wp:simplePos x="0" y="0"/>
          <wp:positionH relativeFrom="column">
            <wp:posOffset>-1085215</wp:posOffset>
          </wp:positionH>
          <wp:positionV relativeFrom="paragraph">
            <wp:posOffset>-456565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CB6082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FB"/>
    <w:multiLevelType w:val="multilevel"/>
    <w:tmpl w:val="3976D0D0"/>
    <w:lvl w:ilvl="0">
      <w:start w:val="1"/>
      <w:numFmt w:val="none"/>
      <w:pStyle w:val="1"/>
      <w:suff w:val="nothing"/>
      <w:lvlText w:val="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3"/>
      <w:lvlText w:val="%2.%3."/>
      <w:lvlJc w:val="left"/>
      <w:pPr>
        <w:tabs>
          <w:tab w:val="num" w:pos="454"/>
        </w:tabs>
        <w:ind w:left="1388" w:hanging="1388"/>
      </w:pPr>
      <w:rPr>
        <w:rFonts w:hint="default"/>
      </w:rPr>
    </w:lvl>
    <w:lvl w:ilvl="3">
      <w:start w:val="1"/>
      <w:numFmt w:val="decimal"/>
      <w:pStyle w:val="4"/>
      <w:lvlText w:val="%2.%3.%4."/>
      <w:lvlJc w:val="left"/>
      <w:pPr>
        <w:tabs>
          <w:tab w:val="num" w:pos="454"/>
        </w:tabs>
        <w:ind w:left="1559" w:hanging="1559"/>
      </w:pPr>
      <w:rPr>
        <w:rFonts w:hint="default"/>
      </w:rPr>
    </w:lvl>
    <w:lvl w:ilvl="4">
      <w:start w:val="1"/>
      <w:numFmt w:val="decimal"/>
      <w:pStyle w:val="50"/>
      <w:lvlText w:val="%2.%3.%4.1.1."/>
      <w:lvlJc w:val="left"/>
      <w:pPr>
        <w:tabs>
          <w:tab w:val="num" w:pos="708"/>
        </w:tabs>
        <w:ind w:left="1416" w:hanging="7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708"/>
        </w:tabs>
        <w:ind w:left="2012" w:hanging="708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26" w:hanging="708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409" w:hanging="708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693" w:hanging="708"/>
      </w:pPr>
      <w:rPr>
        <w:rFonts w:hint="default"/>
      </w:rPr>
    </w:lvl>
  </w:abstractNum>
  <w:abstractNum w:abstractNumId="2">
    <w:nsid w:val="FFFFFFFE"/>
    <w:multiLevelType w:val="singleLevel"/>
    <w:tmpl w:val="B7941E9A"/>
    <w:lvl w:ilvl="0">
      <w:numFmt w:val="decimal"/>
      <w:pStyle w:val="04dot"/>
      <w:lvlText w:val="*"/>
      <w:lvlJc w:val="left"/>
      <w:rPr>
        <w:rFonts w:cs="Times New Roman"/>
      </w:rPr>
    </w:lvl>
  </w:abstractNum>
  <w:abstractNum w:abstractNumId="3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/>
      </w:rPr>
    </w:lvl>
  </w:abstractNum>
  <w:abstractNum w:abstractNumId="5">
    <w:nsid w:val="04416A7D"/>
    <w:multiLevelType w:val="hybridMultilevel"/>
    <w:tmpl w:val="11F8B100"/>
    <w:lvl w:ilvl="0" w:tplc="C192AE92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74A06E5"/>
    <w:multiLevelType w:val="multilevel"/>
    <w:tmpl w:val="0E90F568"/>
    <w:styleLink w:val="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8515B76"/>
    <w:multiLevelType w:val="hybridMultilevel"/>
    <w:tmpl w:val="07E67292"/>
    <w:lvl w:ilvl="0" w:tplc="D6DA1A82">
      <w:start w:val="1"/>
      <w:numFmt w:val="decimal"/>
      <w:pStyle w:val="BPC3TableCaption"/>
      <w:lvlText w:val="Table %1.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750309"/>
    <w:multiLevelType w:val="hybridMultilevel"/>
    <w:tmpl w:val="5C3A79AA"/>
    <w:lvl w:ilvl="0" w:tplc="06B231FC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5F4CE0"/>
    <w:multiLevelType w:val="multilevel"/>
    <w:tmpl w:val="23944644"/>
    <w:styleLink w:val="BPC3-Numeredlist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A62056"/>
    <w:multiLevelType w:val="hybridMultilevel"/>
    <w:tmpl w:val="9800D5CE"/>
    <w:lvl w:ilvl="0" w:tplc="E8185E64">
      <w:start w:val="1"/>
      <w:numFmt w:val="decimal"/>
      <w:pStyle w:val="BPC3FigureCaption"/>
      <w:lvlText w:val="Figure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E80FD2"/>
    <w:multiLevelType w:val="multilevel"/>
    <w:tmpl w:val="2862BE86"/>
    <w:styleLink w:val="10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3">
    <w:nsid w:val="34171661"/>
    <w:multiLevelType w:val="multilevel"/>
    <w:tmpl w:val="8E3E8C82"/>
    <w:lvl w:ilvl="0">
      <w:start w:val="1"/>
      <w:numFmt w:val="decimal"/>
      <w:pStyle w:val="BPC3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PC3Heading2"/>
      <w:lvlText w:val="%1.%2"/>
      <w:lvlJc w:val="left"/>
      <w:pPr>
        <w:ind w:left="1853" w:hanging="576"/>
      </w:pPr>
      <w:rPr>
        <w:rFonts w:hint="default"/>
      </w:rPr>
    </w:lvl>
    <w:lvl w:ilvl="2">
      <w:start w:val="1"/>
      <w:numFmt w:val="decimal"/>
      <w:pStyle w:val="BPC3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38444EF4"/>
    <w:multiLevelType w:val="hybridMultilevel"/>
    <w:tmpl w:val="79CC29E6"/>
    <w:lvl w:ilvl="0" w:tplc="AB8C8C44">
      <w:start w:val="1"/>
      <w:numFmt w:val="decimal"/>
      <w:pStyle w:val="BPC3-Heading3"/>
      <w:lvlText w:val="1.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E132CD"/>
    <w:multiLevelType w:val="multilevel"/>
    <w:tmpl w:val="D17055E0"/>
    <w:styleLink w:val="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05B2F74"/>
    <w:multiLevelType w:val="hybridMultilevel"/>
    <w:tmpl w:val="A9D4B1C4"/>
    <w:lvl w:ilvl="0" w:tplc="04190001">
      <w:start w:val="1"/>
      <w:numFmt w:val="upperLetter"/>
      <w:pStyle w:val="DefaultText"/>
      <w:lvlText w:val="Section %1:"/>
      <w:lvlJc w:val="left"/>
      <w:pPr>
        <w:tabs>
          <w:tab w:val="num" w:pos="360"/>
        </w:tabs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3DA2B9E"/>
    <w:multiLevelType w:val="multilevel"/>
    <w:tmpl w:val="0419001D"/>
    <w:styleLink w:val="5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BEB0035"/>
    <w:multiLevelType w:val="multilevel"/>
    <w:tmpl w:val="E0CA4C52"/>
    <w:lvl w:ilvl="0">
      <w:start w:val="1"/>
      <w:numFmt w:val="decimal"/>
      <w:lvlText w:val="%1"/>
      <w:lvlJc w:val="left"/>
      <w:pPr>
        <w:tabs>
          <w:tab w:val="num" w:pos="539"/>
        </w:tabs>
        <w:ind w:left="539" w:hanging="539"/>
      </w:pPr>
      <w:rPr>
        <w:rFonts w:cs="Times New Roman" w:hint="default"/>
      </w:rPr>
    </w:lvl>
    <w:lvl w:ilvl="1">
      <w:start w:val="1"/>
      <w:numFmt w:val="decimal"/>
      <w:pStyle w:val="THNormal"/>
      <w:lvlText w:val="%1.%2"/>
      <w:lvlJc w:val="left"/>
      <w:pPr>
        <w:tabs>
          <w:tab w:val="num" w:pos="539"/>
        </w:tabs>
        <w:ind w:left="539" w:hanging="539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9">
    <w:nsid w:val="5CDD55CC"/>
    <w:multiLevelType w:val="multilevel"/>
    <w:tmpl w:val="3D902EB6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611E7A64"/>
    <w:multiLevelType w:val="hybridMultilevel"/>
    <w:tmpl w:val="B35C50E4"/>
    <w:lvl w:ilvl="0" w:tplc="04090001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numFmt w:val="bullet"/>
      <w:lvlText w:val="-"/>
      <w:lvlJc w:val="left"/>
      <w:pPr>
        <w:tabs>
          <w:tab w:val="num" w:pos="3090"/>
        </w:tabs>
        <w:ind w:left="3090" w:hanging="57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8277717"/>
    <w:multiLevelType w:val="multilevel"/>
    <w:tmpl w:val="D2DA9028"/>
    <w:lvl w:ilvl="0">
      <w:start w:val="1"/>
      <w:numFmt w:val="decimal"/>
      <w:pStyle w:val="ClauseHead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  <w:sz w:val="18"/>
      </w:rPr>
    </w:lvl>
    <w:lvl w:ilvl="1">
      <w:start w:val="1"/>
      <w:numFmt w:val="decimal"/>
      <w:pStyle w:val="CaluseSubHead"/>
      <w:lvlText w:val="%1.%2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960" w:hanging="1440"/>
      </w:pPr>
      <w:rPr>
        <w:rFonts w:cs="Times New Roman" w:hint="default"/>
      </w:rPr>
    </w:lvl>
  </w:abstractNum>
  <w:abstractNum w:abstractNumId="22">
    <w:nsid w:val="793E04A2"/>
    <w:multiLevelType w:val="multilevel"/>
    <w:tmpl w:val="355A2ED2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A53028B"/>
    <w:multiLevelType w:val="multilevel"/>
    <w:tmpl w:val="8C205282"/>
    <w:lvl w:ilvl="0">
      <w:start w:val="1"/>
      <w:numFmt w:val="none"/>
      <w:pStyle w:val="ALH2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125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4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4"/>
  </w:num>
  <w:num w:numId="5">
    <w:abstractNumId w:val="8"/>
  </w:num>
  <w:num w:numId="6">
    <w:abstractNumId w:val="10"/>
  </w:num>
  <w:num w:numId="7">
    <w:abstractNumId w:val="7"/>
  </w:num>
  <w:num w:numId="8">
    <w:abstractNumId w:val="9"/>
  </w:num>
  <w:num w:numId="9">
    <w:abstractNumId w:val="12"/>
  </w:num>
  <w:num w:numId="10">
    <w:abstractNumId w:val="6"/>
  </w:num>
  <w:num w:numId="11">
    <w:abstractNumId w:val="15"/>
  </w:num>
  <w:num w:numId="12">
    <w:abstractNumId w:val="22"/>
  </w:num>
  <w:num w:numId="13">
    <w:abstractNumId w:val="17"/>
  </w:num>
  <w:num w:numId="14">
    <w:abstractNumId w:val="13"/>
  </w:num>
  <w:num w:numId="15">
    <w:abstractNumId w:val="18"/>
  </w:num>
  <w:num w:numId="16">
    <w:abstractNumId w:val="16"/>
  </w:num>
  <w:num w:numId="17">
    <w:abstractNumId w:val="20"/>
  </w:num>
  <w:num w:numId="18">
    <w:abstractNumId w:val="21"/>
  </w:num>
  <w:num w:numId="19">
    <w:abstractNumId w:val="2"/>
    <w:lvlOverride w:ilvl="0">
      <w:lvl w:ilvl="0">
        <w:start w:val="1"/>
        <w:numFmt w:val="bullet"/>
        <w:pStyle w:val="04dot"/>
        <w:lvlText w:val="."/>
        <w:legacy w:legacy="1" w:legacySpace="0" w:legacyIndent="331"/>
        <w:lvlJc w:val="left"/>
        <w:pPr>
          <w:ind w:left="1627" w:hanging="331"/>
        </w:pPr>
        <w:rPr>
          <w:rFonts w:ascii="Times" w:hAnsi="Times" w:hint="default"/>
        </w:rPr>
      </w:lvl>
    </w:lvlOverride>
  </w:num>
  <w:num w:numId="20">
    <w:abstractNumId w:val="23"/>
  </w:num>
  <w:num w:numId="21">
    <w:abstractNumId w:val="5"/>
  </w:num>
  <w:num w:numId="22">
    <w:abstractNumId w:val="19"/>
  </w:num>
  <w:num w:numId="23">
    <w:abstractNumId w:val="14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A0"/>
    <w:rsid w:val="000043CC"/>
    <w:rsid w:val="000075F3"/>
    <w:rsid w:val="00011601"/>
    <w:rsid w:val="00013F8F"/>
    <w:rsid w:val="00031077"/>
    <w:rsid w:val="00031CD5"/>
    <w:rsid w:val="00045F00"/>
    <w:rsid w:val="0004775F"/>
    <w:rsid w:val="000558A0"/>
    <w:rsid w:val="00064FD1"/>
    <w:rsid w:val="00065B00"/>
    <w:rsid w:val="00071385"/>
    <w:rsid w:val="0009669D"/>
    <w:rsid w:val="000974D5"/>
    <w:rsid w:val="000A0920"/>
    <w:rsid w:val="000A4249"/>
    <w:rsid w:val="000C1D3B"/>
    <w:rsid w:val="000D1999"/>
    <w:rsid w:val="000D1FA2"/>
    <w:rsid w:val="000D38C9"/>
    <w:rsid w:val="000E5FA0"/>
    <w:rsid w:val="000F1353"/>
    <w:rsid w:val="00105F14"/>
    <w:rsid w:val="0013086B"/>
    <w:rsid w:val="00155A40"/>
    <w:rsid w:val="0015602D"/>
    <w:rsid w:val="001623D0"/>
    <w:rsid w:val="00177034"/>
    <w:rsid w:val="00196F8A"/>
    <w:rsid w:val="001A39E6"/>
    <w:rsid w:val="001A5FD5"/>
    <w:rsid w:val="001D45B3"/>
    <w:rsid w:val="001E2B02"/>
    <w:rsid w:val="001E3602"/>
    <w:rsid w:val="00200286"/>
    <w:rsid w:val="00201803"/>
    <w:rsid w:val="002036C1"/>
    <w:rsid w:val="00204860"/>
    <w:rsid w:val="00207D98"/>
    <w:rsid w:val="00210DD3"/>
    <w:rsid w:val="00220695"/>
    <w:rsid w:val="002207B2"/>
    <w:rsid w:val="002358CB"/>
    <w:rsid w:val="00276653"/>
    <w:rsid w:val="00282397"/>
    <w:rsid w:val="00293086"/>
    <w:rsid w:val="00293824"/>
    <w:rsid w:val="002B3544"/>
    <w:rsid w:val="002C2616"/>
    <w:rsid w:val="002E0FF5"/>
    <w:rsid w:val="002F1B72"/>
    <w:rsid w:val="002F629E"/>
    <w:rsid w:val="00303382"/>
    <w:rsid w:val="00304163"/>
    <w:rsid w:val="00304A02"/>
    <w:rsid w:val="00304B36"/>
    <w:rsid w:val="00304B82"/>
    <w:rsid w:val="00314CEC"/>
    <w:rsid w:val="00314F3C"/>
    <w:rsid w:val="00320E83"/>
    <w:rsid w:val="003225F1"/>
    <w:rsid w:val="00323D87"/>
    <w:rsid w:val="00332D5C"/>
    <w:rsid w:val="00335B25"/>
    <w:rsid w:val="003412B5"/>
    <w:rsid w:val="00354781"/>
    <w:rsid w:val="00362725"/>
    <w:rsid w:val="003630B1"/>
    <w:rsid w:val="0036491B"/>
    <w:rsid w:val="00371715"/>
    <w:rsid w:val="00374D19"/>
    <w:rsid w:val="00376362"/>
    <w:rsid w:val="00376709"/>
    <w:rsid w:val="00377844"/>
    <w:rsid w:val="003A5705"/>
    <w:rsid w:val="003B40DE"/>
    <w:rsid w:val="003C23B6"/>
    <w:rsid w:val="003D7B80"/>
    <w:rsid w:val="003F0B7B"/>
    <w:rsid w:val="004248D8"/>
    <w:rsid w:val="00464672"/>
    <w:rsid w:val="00471B9F"/>
    <w:rsid w:val="004769B6"/>
    <w:rsid w:val="00481F3E"/>
    <w:rsid w:val="00492A29"/>
    <w:rsid w:val="004A4664"/>
    <w:rsid w:val="004A545C"/>
    <w:rsid w:val="004B37E9"/>
    <w:rsid w:val="004C3A44"/>
    <w:rsid w:val="004D1663"/>
    <w:rsid w:val="00501D30"/>
    <w:rsid w:val="00510B0A"/>
    <w:rsid w:val="00544068"/>
    <w:rsid w:val="00547351"/>
    <w:rsid w:val="00550D2D"/>
    <w:rsid w:val="0055713C"/>
    <w:rsid w:val="00574ACD"/>
    <w:rsid w:val="00595494"/>
    <w:rsid w:val="005A04F6"/>
    <w:rsid w:val="005B1EFF"/>
    <w:rsid w:val="005B41E0"/>
    <w:rsid w:val="005C6EED"/>
    <w:rsid w:val="005F282F"/>
    <w:rsid w:val="005F7C7F"/>
    <w:rsid w:val="0062321A"/>
    <w:rsid w:val="006246D9"/>
    <w:rsid w:val="006374E6"/>
    <w:rsid w:val="00655B81"/>
    <w:rsid w:val="006650E6"/>
    <w:rsid w:val="0066781A"/>
    <w:rsid w:val="00675131"/>
    <w:rsid w:val="00681391"/>
    <w:rsid w:val="00696282"/>
    <w:rsid w:val="006C57D1"/>
    <w:rsid w:val="006F21EB"/>
    <w:rsid w:val="00704B6F"/>
    <w:rsid w:val="00714173"/>
    <w:rsid w:val="00725287"/>
    <w:rsid w:val="00736026"/>
    <w:rsid w:val="00740161"/>
    <w:rsid w:val="00740FBC"/>
    <w:rsid w:val="0074737B"/>
    <w:rsid w:val="00755F3C"/>
    <w:rsid w:val="00762291"/>
    <w:rsid w:val="00762CC3"/>
    <w:rsid w:val="007653FC"/>
    <w:rsid w:val="0076618A"/>
    <w:rsid w:val="00775166"/>
    <w:rsid w:val="007804E2"/>
    <w:rsid w:val="00787084"/>
    <w:rsid w:val="007969EE"/>
    <w:rsid w:val="007B62C3"/>
    <w:rsid w:val="007F146C"/>
    <w:rsid w:val="00816F73"/>
    <w:rsid w:val="00832E2B"/>
    <w:rsid w:val="00834F8B"/>
    <w:rsid w:val="00837547"/>
    <w:rsid w:val="00845F3C"/>
    <w:rsid w:val="008500E3"/>
    <w:rsid w:val="00850F9C"/>
    <w:rsid w:val="00852A71"/>
    <w:rsid w:val="00857451"/>
    <w:rsid w:val="00862D44"/>
    <w:rsid w:val="00863AE3"/>
    <w:rsid w:val="00880D4C"/>
    <w:rsid w:val="008822AF"/>
    <w:rsid w:val="008B0F1C"/>
    <w:rsid w:val="008B5AC3"/>
    <w:rsid w:val="008C3B0A"/>
    <w:rsid w:val="008C783B"/>
    <w:rsid w:val="008D0441"/>
    <w:rsid w:val="008F7152"/>
    <w:rsid w:val="008F756A"/>
    <w:rsid w:val="00900A61"/>
    <w:rsid w:val="0090311B"/>
    <w:rsid w:val="00920BE4"/>
    <w:rsid w:val="0092294A"/>
    <w:rsid w:val="0093207C"/>
    <w:rsid w:val="00932410"/>
    <w:rsid w:val="00936FB4"/>
    <w:rsid w:val="00946392"/>
    <w:rsid w:val="00955D31"/>
    <w:rsid w:val="0096577C"/>
    <w:rsid w:val="00967B30"/>
    <w:rsid w:val="0099399A"/>
    <w:rsid w:val="009A45E0"/>
    <w:rsid w:val="009B65A3"/>
    <w:rsid w:val="009C204C"/>
    <w:rsid w:val="009C4165"/>
    <w:rsid w:val="009C4B33"/>
    <w:rsid w:val="009D01ED"/>
    <w:rsid w:val="009D0828"/>
    <w:rsid w:val="009D382F"/>
    <w:rsid w:val="009E3250"/>
    <w:rsid w:val="009E70C1"/>
    <w:rsid w:val="009F5A00"/>
    <w:rsid w:val="009F6693"/>
    <w:rsid w:val="00A0336C"/>
    <w:rsid w:val="00A15C84"/>
    <w:rsid w:val="00A250B1"/>
    <w:rsid w:val="00A36CAE"/>
    <w:rsid w:val="00A372CF"/>
    <w:rsid w:val="00A602FA"/>
    <w:rsid w:val="00A6109F"/>
    <w:rsid w:val="00A679D0"/>
    <w:rsid w:val="00A7117E"/>
    <w:rsid w:val="00A74D7E"/>
    <w:rsid w:val="00A8647E"/>
    <w:rsid w:val="00A97223"/>
    <w:rsid w:val="00AA005A"/>
    <w:rsid w:val="00AA3522"/>
    <w:rsid w:val="00AA7932"/>
    <w:rsid w:val="00AB269A"/>
    <w:rsid w:val="00AB279C"/>
    <w:rsid w:val="00AB47A6"/>
    <w:rsid w:val="00AD24DF"/>
    <w:rsid w:val="00B22FC4"/>
    <w:rsid w:val="00B266DC"/>
    <w:rsid w:val="00B26C67"/>
    <w:rsid w:val="00B26DAA"/>
    <w:rsid w:val="00B2747B"/>
    <w:rsid w:val="00B30CB1"/>
    <w:rsid w:val="00B43B8E"/>
    <w:rsid w:val="00B47C42"/>
    <w:rsid w:val="00B5193B"/>
    <w:rsid w:val="00B6050B"/>
    <w:rsid w:val="00B61211"/>
    <w:rsid w:val="00B62012"/>
    <w:rsid w:val="00B62AEC"/>
    <w:rsid w:val="00B73281"/>
    <w:rsid w:val="00B75DD8"/>
    <w:rsid w:val="00B8538B"/>
    <w:rsid w:val="00B87C3A"/>
    <w:rsid w:val="00B94B79"/>
    <w:rsid w:val="00B9786F"/>
    <w:rsid w:val="00BA4E5A"/>
    <w:rsid w:val="00BA5063"/>
    <w:rsid w:val="00BB3235"/>
    <w:rsid w:val="00BB3E0E"/>
    <w:rsid w:val="00BC2233"/>
    <w:rsid w:val="00BC7038"/>
    <w:rsid w:val="00C04C91"/>
    <w:rsid w:val="00C074C4"/>
    <w:rsid w:val="00C1002B"/>
    <w:rsid w:val="00C2026F"/>
    <w:rsid w:val="00C308A8"/>
    <w:rsid w:val="00C36519"/>
    <w:rsid w:val="00C46105"/>
    <w:rsid w:val="00C47C53"/>
    <w:rsid w:val="00C652DB"/>
    <w:rsid w:val="00C843E5"/>
    <w:rsid w:val="00C9192B"/>
    <w:rsid w:val="00C93236"/>
    <w:rsid w:val="00C94A0D"/>
    <w:rsid w:val="00CA52EF"/>
    <w:rsid w:val="00CB1459"/>
    <w:rsid w:val="00CB202C"/>
    <w:rsid w:val="00CB22B5"/>
    <w:rsid w:val="00CB49FC"/>
    <w:rsid w:val="00CC3DD8"/>
    <w:rsid w:val="00CE345F"/>
    <w:rsid w:val="00D176D3"/>
    <w:rsid w:val="00D1790C"/>
    <w:rsid w:val="00D44F37"/>
    <w:rsid w:val="00D5106E"/>
    <w:rsid w:val="00D539BB"/>
    <w:rsid w:val="00D55A02"/>
    <w:rsid w:val="00D565EA"/>
    <w:rsid w:val="00D60D9A"/>
    <w:rsid w:val="00D71B68"/>
    <w:rsid w:val="00D80AD5"/>
    <w:rsid w:val="00D80F58"/>
    <w:rsid w:val="00D95C7E"/>
    <w:rsid w:val="00DC1216"/>
    <w:rsid w:val="00DD11C7"/>
    <w:rsid w:val="00DD1FA9"/>
    <w:rsid w:val="00DE78AA"/>
    <w:rsid w:val="00E2516D"/>
    <w:rsid w:val="00E257C0"/>
    <w:rsid w:val="00E30F25"/>
    <w:rsid w:val="00E33BBA"/>
    <w:rsid w:val="00E36187"/>
    <w:rsid w:val="00E51075"/>
    <w:rsid w:val="00E54AFF"/>
    <w:rsid w:val="00E640A8"/>
    <w:rsid w:val="00E8123E"/>
    <w:rsid w:val="00E85FD1"/>
    <w:rsid w:val="00EA3A83"/>
    <w:rsid w:val="00EA7FE0"/>
    <w:rsid w:val="00EB4167"/>
    <w:rsid w:val="00EC77F4"/>
    <w:rsid w:val="00EE735C"/>
    <w:rsid w:val="00EF23A4"/>
    <w:rsid w:val="00F017AD"/>
    <w:rsid w:val="00F068F8"/>
    <w:rsid w:val="00F0697D"/>
    <w:rsid w:val="00F1376D"/>
    <w:rsid w:val="00F21491"/>
    <w:rsid w:val="00F24EC9"/>
    <w:rsid w:val="00F25810"/>
    <w:rsid w:val="00F32397"/>
    <w:rsid w:val="00F3293C"/>
    <w:rsid w:val="00F359B0"/>
    <w:rsid w:val="00F462C3"/>
    <w:rsid w:val="00F52660"/>
    <w:rsid w:val="00F65A14"/>
    <w:rsid w:val="00F676EA"/>
    <w:rsid w:val="00F72AF2"/>
    <w:rsid w:val="00F7544C"/>
    <w:rsid w:val="00F80EFA"/>
    <w:rsid w:val="00F84079"/>
    <w:rsid w:val="00F937CA"/>
    <w:rsid w:val="00F955EA"/>
    <w:rsid w:val="00FB60FE"/>
    <w:rsid w:val="00FC39E6"/>
    <w:rsid w:val="00FC5AF1"/>
    <w:rsid w:val="00FD000F"/>
    <w:rsid w:val="00FD6690"/>
    <w:rsid w:val="00FE0FCE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ersonName"/>
  <w:smartTagType w:namespaceuri="urn:schemas:contacts" w:name="Sn"/>
  <w:smartTagType w:namespaceuri="urn:schemas:contacts" w:name="Given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ne number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FA0"/>
    <w:rPr>
      <w:sz w:val="24"/>
      <w:szCs w:val="24"/>
      <w:lang w:eastAsia="ru-RU"/>
    </w:rPr>
  </w:style>
  <w:style w:type="paragraph" w:styleId="1">
    <w:name w:val="heading 1"/>
    <w:aliases w:val="h1,MIGHeading 1"/>
    <w:basedOn w:val="a0"/>
    <w:next w:val="a1"/>
    <w:link w:val="11"/>
    <w:qFormat/>
    <w:rsid w:val="00A602FA"/>
    <w:pPr>
      <w:keepNext/>
      <w:keepLines/>
      <w:pageBreakBefore/>
      <w:numPr>
        <w:numId w:val="1"/>
      </w:numPr>
      <w:suppressAutoHyphens/>
      <w:spacing w:after="240" w:line="200" w:lineRule="atLeast"/>
      <w:outlineLvl w:val="0"/>
    </w:pPr>
    <w:rPr>
      <w:b/>
      <w:sz w:val="44"/>
      <w:lang w:val="en-US"/>
    </w:rPr>
  </w:style>
  <w:style w:type="paragraph" w:styleId="2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1"/>
    <w:next w:val="a1"/>
    <w:link w:val="21"/>
    <w:qFormat/>
    <w:rsid w:val="00A602FA"/>
    <w:pPr>
      <w:pageBreakBefore w:val="0"/>
      <w:numPr>
        <w:ilvl w:val="1"/>
      </w:numPr>
      <w:spacing w:before="240" w:after="120"/>
      <w:outlineLvl w:val="1"/>
    </w:pPr>
    <w:rPr>
      <w:noProof/>
      <w:sz w:val="40"/>
    </w:rPr>
  </w:style>
  <w:style w:type="paragraph" w:styleId="3">
    <w:name w:val="heading 3"/>
    <w:basedOn w:val="2"/>
    <w:next w:val="a1"/>
    <w:link w:val="31"/>
    <w:qFormat/>
    <w:rsid w:val="00A602FA"/>
    <w:pPr>
      <w:numPr>
        <w:ilvl w:val="2"/>
      </w:numPr>
      <w:spacing w:before="360"/>
      <w:outlineLvl w:val="2"/>
    </w:pPr>
    <w:rPr>
      <w:sz w:val="32"/>
    </w:rPr>
  </w:style>
  <w:style w:type="paragraph" w:styleId="4">
    <w:name w:val="heading 4"/>
    <w:aliases w:val="h4"/>
    <w:basedOn w:val="2"/>
    <w:next w:val="a1"/>
    <w:link w:val="41"/>
    <w:qFormat/>
    <w:rsid w:val="00A602FA"/>
    <w:pPr>
      <w:numPr>
        <w:ilvl w:val="3"/>
      </w:numPr>
      <w:spacing w:before="360"/>
      <w:outlineLvl w:val="3"/>
    </w:pPr>
    <w:rPr>
      <w:rFonts w:ascii="Arial" w:hAnsi="Arial" w:cs="Arial"/>
      <w:b w:val="0"/>
      <w:bCs/>
      <w:sz w:val="28"/>
    </w:rPr>
  </w:style>
  <w:style w:type="paragraph" w:styleId="50">
    <w:name w:val="heading 5"/>
    <w:basedOn w:val="4"/>
    <w:next w:val="a0"/>
    <w:link w:val="52"/>
    <w:qFormat/>
    <w:rsid w:val="00A602FA"/>
    <w:pPr>
      <w:numPr>
        <w:ilvl w:val="4"/>
      </w:numPr>
      <w:outlineLvl w:val="4"/>
    </w:pPr>
    <w:rPr>
      <w:b/>
      <w:bCs w:val="0"/>
      <w:sz w:val="22"/>
    </w:rPr>
  </w:style>
  <w:style w:type="paragraph" w:styleId="6">
    <w:name w:val="heading 6"/>
    <w:basedOn w:val="a0"/>
    <w:next w:val="a0"/>
    <w:link w:val="60"/>
    <w:qFormat/>
    <w:rsid w:val="00A602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A602FA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A602FA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A602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h1 Знак,MIGHeading 1 Знак"/>
    <w:basedOn w:val="a2"/>
    <w:link w:val="1"/>
    <w:rsid w:val="00A602FA"/>
    <w:rPr>
      <w:b/>
      <w:sz w:val="44"/>
      <w:szCs w:val="24"/>
      <w:lang w:val="en-US" w:eastAsia="ru-RU"/>
    </w:rPr>
  </w:style>
  <w:style w:type="paragraph" w:styleId="a1">
    <w:name w:val="Body Text"/>
    <w:aliases w:val="CCC Body Text"/>
    <w:basedOn w:val="a0"/>
    <w:link w:val="a5"/>
    <w:unhideWhenUsed/>
    <w:rsid w:val="00A602FA"/>
    <w:pPr>
      <w:spacing w:after="120"/>
    </w:pPr>
  </w:style>
  <w:style w:type="character" w:customStyle="1" w:styleId="a5">
    <w:name w:val="Основной текст Знак"/>
    <w:aliases w:val="CCC Body Text Знак"/>
    <w:basedOn w:val="a2"/>
    <w:link w:val="a1"/>
    <w:rsid w:val="00A602FA"/>
    <w:rPr>
      <w:sz w:val="24"/>
      <w:szCs w:val="24"/>
      <w:lang w:eastAsia="ru-RU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2"/>
    <w:link w:val="2"/>
    <w:rsid w:val="00A602FA"/>
    <w:rPr>
      <w:b/>
      <w:noProof/>
      <w:sz w:val="40"/>
      <w:szCs w:val="24"/>
      <w:lang w:val="en-US" w:eastAsia="ru-RU"/>
    </w:rPr>
  </w:style>
  <w:style w:type="character" w:customStyle="1" w:styleId="31">
    <w:name w:val="Заголовок 3 Знак"/>
    <w:basedOn w:val="a2"/>
    <w:link w:val="3"/>
    <w:rsid w:val="00A602FA"/>
    <w:rPr>
      <w:b/>
      <w:noProof/>
      <w:sz w:val="32"/>
      <w:szCs w:val="24"/>
      <w:lang w:val="en-US" w:eastAsia="ru-RU"/>
    </w:rPr>
  </w:style>
  <w:style w:type="character" w:customStyle="1" w:styleId="41">
    <w:name w:val="Заголовок 4 Знак"/>
    <w:aliases w:val="h4 Знак"/>
    <w:basedOn w:val="a2"/>
    <w:link w:val="4"/>
    <w:rsid w:val="00A602FA"/>
    <w:rPr>
      <w:rFonts w:ascii="Arial" w:hAnsi="Arial" w:cs="Arial"/>
      <w:bCs/>
      <w:noProof/>
      <w:sz w:val="28"/>
      <w:szCs w:val="24"/>
      <w:lang w:val="en-US" w:eastAsia="ru-RU"/>
    </w:rPr>
  </w:style>
  <w:style w:type="character" w:customStyle="1" w:styleId="52">
    <w:name w:val="Заголовок 5 Знак"/>
    <w:basedOn w:val="a2"/>
    <w:link w:val="50"/>
    <w:rsid w:val="00A602FA"/>
    <w:rPr>
      <w:rFonts w:ascii="Arial" w:hAnsi="Arial" w:cs="Arial"/>
      <w:b/>
      <w:noProof/>
      <w:sz w:val="22"/>
      <w:szCs w:val="24"/>
      <w:lang w:val="en-US" w:eastAsia="ru-RU"/>
    </w:rPr>
  </w:style>
  <w:style w:type="character" w:customStyle="1" w:styleId="60">
    <w:name w:val="Заголовок 6 Знак"/>
    <w:basedOn w:val="a2"/>
    <w:link w:val="6"/>
    <w:rsid w:val="00A602FA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A602FA"/>
    <w:rPr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A602FA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A602FA"/>
    <w:rPr>
      <w:rFonts w:ascii="Arial" w:hAnsi="Arial" w:cs="Arial"/>
      <w:sz w:val="22"/>
      <w:szCs w:val="22"/>
      <w:lang w:eastAsia="ru-RU"/>
    </w:rPr>
  </w:style>
  <w:style w:type="paragraph" w:styleId="a6">
    <w:name w:val="caption"/>
    <w:basedOn w:val="a0"/>
    <w:next w:val="a1"/>
    <w:qFormat/>
    <w:rsid w:val="00A602FA"/>
    <w:pPr>
      <w:keepLines/>
      <w:suppressAutoHyphens/>
      <w:spacing w:before="60" w:after="240" w:line="200" w:lineRule="atLeast"/>
      <w:ind w:left="284"/>
      <w:jc w:val="center"/>
    </w:pPr>
    <w:rPr>
      <w:b/>
      <w:bCs/>
      <w:iCs/>
    </w:rPr>
  </w:style>
  <w:style w:type="paragraph" w:styleId="a7">
    <w:name w:val="Title"/>
    <w:basedOn w:val="a0"/>
    <w:link w:val="a8"/>
    <w:qFormat/>
    <w:rsid w:val="00A602F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8">
    <w:name w:val="Название Знак"/>
    <w:basedOn w:val="a2"/>
    <w:link w:val="a7"/>
    <w:rsid w:val="00A602FA"/>
    <w:rPr>
      <w:rFonts w:ascii="Arial" w:hAnsi="Arial" w:cs="Arial"/>
      <w:b/>
      <w:bCs/>
      <w:kern w:val="28"/>
      <w:sz w:val="32"/>
      <w:szCs w:val="32"/>
      <w:lang w:eastAsia="ru-RU"/>
    </w:rPr>
  </w:style>
  <w:style w:type="paragraph" w:styleId="a9">
    <w:name w:val="Subtitle"/>
    <w:basedOn w:val="a0"/>
    <w:link w:val="aa"/>
    <w:qFormat/>
    <w:rsid w:val="00A602FA"/>
    <w:pPr>
      <w:keepNext/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a">
    <w:name w:val="Подзаголовок Знак"/>
    <w:basedOn w:val="a2"/>
    <w:link w:val="a9"/>
    <w:rsid w:val="00A602FA"/>
    <w:rPr>
      <w:rFonts w:ascii="Arial" w:hAnsi="Arial" w:cs="Arial"/>
      <w:sz w:val="28"/>
      <w:szCs w:val="24"/>
      <w:lang w:eastAsia="ru-RU"/>
    </w:rPr>
  </w:style>
  <w:style w:type="paragraph" w:styleId="5">
    <w:name w:val="List Number 5"/>
    <w:basedOn w:val="a0"/>
    <w:rsid w:val="000E5FA0"/>
    <w:pPr>
      <w:numPr>
        <w:numId w:val="2"/>
      </w:numPr>
    </w:pPr>
  </w:style>
  <w:style w:type="paragraph" w:styleId="ab">
    <w:name w:val="annotation text"/>
    <w:basedOn w:val="a0"/>
    <w:link w:val="ac"/>
    <w:rsid w:val="000E5FA0"/>
  </w:style>
  <w:style w:type="character" w:customStyle="1" w:styleId="ac">
    <w:name w:val="Текст примечания Знак"/>
    <w:basedOn w:val="a2"/>
    <w:link w:val="ab"/>
    <w:rsid w:val="000E5FA0"/>
    <w:rPr>
      <w:sz w:val="24"/>
      <w:szCs w:val="24"/>
      <w:lang w:eastAsia="ru-RU"/>
    </w:rPr>
  </w:style>
  <w:style w:type="paragraph" w:customStyle="1" w:styleId="ad">
    <w:name w:val="Табличкин"/>
    <w:basedOn w:val="a0"/>
    <w:rsid w:val="000E5FA0"/>
    <w:pPr>
      <w:spacing w:before="60" w:after="60"/>
    </w:pPr>
    <w:rPr>
      <w:sz w:val="20"/>
      <w:lang w:val="en-GB"/>
    </w:rPr>
  </w:style>
  <w:style w:type="character" w:styleId="ae">
    <w:name w:val="annotation reference"/>
    <w:rsid w:val="000E5FA0"/>
    <w:rPr>
      <w:rFonts w:cs="Times New Roman"/>
      <w:sz w:val="16"/>
      <w:szCs w:val="16"/>
    </w:rPr>
  </w:style>
  <w:style w:type="paragraph" w:styleId="af">
    <w:name w:val="Balloon Text"/>
    <w:basedOn w:val="a0"/>
    <w:link w:val="af0"/>
    <w:unhideWhenUsed/>
    <w:rsid w:val="000E5FA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rsid w:val="000E5FA0"/>
    <w:rPr>
      <w:rFonts w:ascii="Tahoma" w:hAnsi="Tahoma" w:cs="Tahoma"/>
      <w:sz w:val="16"/>
      <w:szCs w:val="16"/>
      <w:lang w:eastAsia="ru-RU"/>
    </w:rPr>
  </w:style>
  <w:style w:type="paragraph" w:styleId="af1">
    <w:name w:val="footnote text"/>
    <w:basedOn w:val="a0"/>
    <w:link w:val="af2"/>
    <w:rsid w:val="000E5FA0"/>
  </w:style>
  <w:style w:type="character" w:customStyle="1" w:styleId="af2">
    <w:name w:val="Текст сноски Знак"/>
    <w:basedOn w:val="a2"/>
    <w:link w:val="af1"/>
    <w:rsid w:val="000E5FA0"/>
    <w:rPr>
      <w:sz w:val="24"/>
      <w:szCs w:val="24"/>
      <w:lang w:eastAsia="ru-RU"/>
    </w:rPr>
  </w:style>
  <w:style w:type="character" w:styleId="af3">
    <w:name w:val="footnote reference"/>
    <w:rsid w:val="000E5FA0"/>
    <w:rPr>
      <w:vertAlign w:val="superscript"/>
    </w:rPr>
  </w:style>
  <w:style w:type="paragraph" w:customStyle="1" w:styleId="BPC1Covertitle">
    <w:name w:val="BPC1 – Cover title"/>
    <w:basedOn w:val="a0"/>
    <w:rsid w:val="00F068F8"/>
    <w:pPr>
      <w:spacing w:before="8400"/>
      <w:ind w:left="851"/>
      <w:jc w:val="center"/>
    </w:pPr>
    <w:rPr>
      <w:rFonts w:ascii="Calibri" w:hAnsi="Calibri"/>
      <w:sz w:val="64"/>
      <w:szCs w:val="48"/>
      <w:lang w:val="en-US" w:eastAsia="en-US"/>
    </w:rPr>
  </w:style>
  <w:style w:type="paragraph" w:customStyle="1" w:styleId="BPC1Subhead">
    <w:name w:val="BPC1 – Subhead"/>
    <w:basedOn w:val="a0"/>
    <w:rsid w:val="00F068F8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val="en-US" w:eastAsia="en-US"/>
    </w:rPr>
  </w:style>
  <w:style w:type="paragraph" w:customStyle="1" w:styleId="BPC1Request">
    <w:name w:val="BPC1 – Request"/>
    <w:basedOn w:val="a0"/>
    <w:rsid w:val="00F068F8"/>
    <w:pPr>
      <w:spacing w:before="600"/>
      <w:ind w:left="851"/>
      <w:jc w:val="center"/>
    </w:pPr>
    <w:rPr>
      <w:rFonts w:ascii="Calibri" w:hAnsi="Calibri"/>
      <w:sz w:val="28"/>
      <w:szCs w:val="20"/>
      <w:lang w:val="en-US" w:eastAsia="en-US"/>
    </w:rPr>
  </w:style>
  <w:style w:type="paragraph" w:styleId="af4">
    <w:name w:val="header"/>
    <w:aliases w:val="hd"/>
    <w:basedOn w:val="a0"/>
    <w:link w:val="af5"/>
    <w:unhideWhenUsed/>
    <w:rsid w:val="009F5A0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aliases w:val="hd Знак"/>
    <w:basedOn w:val="a2"/>
    <w:link w:val="af4"/>
    <w:rsid w:val="009F5A00"/>
    <w:rPr>
      <w:sz w:val="24"/>
      <w:szCs w:val="24"/>
      <w:lang w:eastAsia="ru-RU"/>
    </w:rPr>
  </w:style>
  <w:style w:type="paragraph" w:styleId="af6">
    <w:name w:val="footer"/>
    <w:basedOn w:val="a0"/>
    <w:link w:val="af7"/>
    <w:unhideWhenUsed/>
    <w:rsid w:val="009F5A0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rsid w:val="009F5A00"/>
    <w:rPr>
      <w:sz w:val="24"/>
      <w:szCs w:val="24"/>
      <w:lang w:eastAsia="ru-RU"/>
    </w:rPr>
  </w:style>
  <w:style w:type="numbering" w:customStyle="1" w:styleId="BPC3-Numeredlist">
    <w:name w:val="BPC3 - Numered list"/>
    <w:basedOn w:val="a4"/>
    <w:rsid w:val="00946392"/>
    <w:pPr>
      <w:numPr>
        <w:numId w:val="8"/>
      </w:numPr>
    </w:pPr>
  </w:style>
  <w:style w:type="paragraph" w:customStyle="1" w:styleId="BPCLegaleze">
    <w:name w:val="BPC – Legaleze"/>
    <w:basedOn w:val="a0"/>
    <w:rsid w:val="00946392"/>
    <w:pPr>
      <w:spacing w:after="41" w:line="140" w:lineRule="atLeast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94639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  <w:lang w:val="en-US"/>
    </w:rPr>
  </w:style>
  <w:style w:type="paragraph" w:customStyle="1" w:styleId="BPC2TOCheader">
    <w:name w:val="BPC2 – TOC header"/>
    <w:basedOn w:val="a0"/>
    <w:next w:val="BPC3Bodyafterheading"/>
    <w:rsid w:val="00946392"/>
    <w:pPr>
      <w:spacing w:after="480"/>
    </w:pPr>
    <w:rPr>
      <w:rFonts w:ascii="Calibri" w:hAnsi="Calibri"/>
      <w:color w:val="003399"/>
      <w:sz w:val="48"/>
      <w:szCs w:val="48"/>
      <w:lang w:val="en-US" w:eastAsia="en-US"/>
    </w:rPr>
  </w:style>
  <w:style w:type="paragraph" w:customStyle="1" w:styleId="BPC3Code">
    <w:name w:val="BPC3 – Code"/>
    <w:basedOn w:val="a0"/>
    <w:rsid w:val="009463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val="en-US" w:eastAsia="en-US"/>
    </w:rPr>
  </w:style>
  <w:style w:type="paragraph" w:styleId="22">
    <w:name w:val="toc 2"/>
    <w:basedOn w:val="a0"/>
    <w:next w:val="a0"/>
    <w:autoRedefine/>
    <w:uiPriority w:val="39"/>
    <w:unhideWhenUsed/>
    <w:rsid w:val="00946392"/>
    <w:pPr>
      <w:ind w:left="240"/>
    </w:pPr>
    <w:rPr>
      <w:rFonts w:asciiTheme="minorHAnsi" w:hAnsiTheme="minorHAnsi" w:cstheme="minorHAnsi"/>
      <w:smallCaps/>
      <w:sz w:val="20"/>
      <w:szCs w:val="20"/>
      <w:lang w:val="en-US"/>
    </w:rPr>
  </w:style>
  <w:style w:type="paragraph" w:customStyle="1" w:styleId="BPC3Bodynormal">
    <w:name w:val="BPC3 – Body normal"/>
    <w:basedOn w:val="a0"/>
    <w:link w:val="BPC3Bodynormal0"/>
    <w:qFormat/>
    <w:rsid w:val="00946392"/>
    <w:pPr>
      <w:spacing w:after="120"/>
      <w:jc w:val="both"/>
    </w:pPr>
    <w:rPr>
      <w:rFonts w:ascii="Calibri" w:hAnsi="Calibri"/>
      <w:lang w:val="en-US" w:eastAsia="en-US"/>
    </w:rPr>
  </w:style>
  <w:style w:type="character" w:customStyle="1" w:styleId="BPC3Bodynormal0">
    <w:name w:val="BPC3 – Body normal Знак Знак"/>
    <w:link w:val="BPC3Bodynormal"/>
    <w:rsid w:val="00946392"/>
    <w:rPr>
      <w:rFonts w:ascii="Calibri" w:hAnsi="Calibri"/>
      <w:sz w:val="24"/>
      <w:szCs w:val="24"/>
      <w:lang w:val="en-US"/>
    </w:rPr>
  </w:style>
  <w:style w:type="paragraph" w:customStyle="1" w:styleId="BPC3Heading1">
    <w:name w:val="BPC3 – Heading1"/>
    <w:basedOn w:val="BPC3Bodynormal"/>
    <w:next w:val="BPC3Bodyafterheading"/>
    <w:link w:val="BPC3Heading10"/>
    <w:qFormat/>
    <w:rsid w:val="00946392"/>
    <w:pPr>
      <w:numPr>
        <w:numId w:val="14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354781"/>
    <w:pPr>
      <w:keepNext/>
      <w:numPr>
        <w:ilvl w:val="1"/>
        <w:numId w:val="14"/>
      </w:numPr>
      <w:spacing w:before="360" w:after="60"/>
      <w:ind w:left="576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946392"/>
    <w:rPr>
      <w:szCs w:val="20"/>
    </w:rPr>
  </w:style>
  <w:style w:type="paragraph" w:customStyle="1" w:styleId="BPC3Bullet2">
    <w:name w:val="BPC3 – Bullet2"/>
    <w:basedOn w:val="a0"/>
    <w:rsid w:val="00946392"/>
    <w:pPr>
      <w:numPr>
        <w:numId w:val="4"/>
      </w:numPr>
      <w:tabs>
        <w:tab w:val="left" w:pos="227"/>
      </w:tabs>
      <w:spacing w:after="120"/>
    </w:pPr>
    <w:rPr>
      <w:rFonts w:ascii="Calibri" w:hAnsi="Calibri"/>
      <w:szCs w:val="20"/>
      <w:lang w:val="en-US" w:eastAsia="en-US"/>
    </w:rPr>
  </w:style>
  <w:style w:type="paragraph" w:customStyle="1" w:styleId="BPC3-web">
    <w:name w:val="BPC3 - web"/>
    <w:basedOn w:val="a0"/>
    <w:rsid w:val="00946392"/>
    <w:pPr>
      <w:jc w:val="right"/>
    </w:pPr>
    <w:rPr>
      <w:rFonts w:ascii="Calibri" w:hAnsi="Calibri"/>
      <w:b/>
      <w:bCs/>
      <w:color w:val="003399"/>
      <w:szCs w:val="20"/>
      <w:lang w:val="en-US"/>
    </w:rPr>
  </w:style>
  <w:style w:type="paragraph" w:customStyle="1" w:styleId="BPC3Tableheadings">
    <w:name w:val="BPC3 – Table headings"/>
    <w:basedOn w:val="a0"/>
    <w:rsid w:val="00946392"/>
    <w:rPr>
      <w:rFonts w:ascii="Calibri" w:hAnsi="Calibri"/>
      <w:b/>
      <w:color w:val="003399"/>
      <w:sz w:val="26"/>
      <w:lang w:val="en-US" w:eastAsia="en-US"/>
    </w:rPr>
  </w:style>
  <w:style w:type="paragraph" w:customStyle="1" w:styleId="BPC3Tablecheckmarks">
    <w:name w:val="BPC3 – Table checkmarks"/>
    <w:basedOn w:val="a0"/>
    <w:rsid w:val="00946392"/>
    <w:pPr>
      <w:jc w:val="center"/>
    </w:pPr>
    <w:rPr>
      <w:rFonts w:ascii="Wingdings" w:hAnsi="Wingdings"/>
      <w:color w:val="003399"/>
      <w:sz w:val="28"/>
      <w:lang w:val="en-US" w:eastAsia="en-US"/>
    </w:rPr>
  </w:style>
  <w:style w:type="table" w:styleId="af8">
    <w:name w:val="Table Grid"/>
    <w:basedOn w:val="a3"/>
    <w:rsid w:val="00946392"/>
    <w:rPr>
      <w:rFonts w:ascii="Calibri" w:hAnsi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946392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946392"/>
    <w:pPr>
      <w:spacing w:before="60" w:after="60"/>
    </w:pPr>
    <w:rPr>
      <w:rFonts w:ascii="Calibri" w:hAnsi="Calibri"/>
      <w:szCs w:val="20"/>
      <w:lang w:val="en-US"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946392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946392"/>
    <w:pPr>
      <w:keepNext/>
      <w:numPr>
        <w:ilvl w:val="2"/>
        <w:numId w:val="14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46392"/>
    <w:pPr>
      <w:spacing w:after="240"/>
      <w:jc w:val="center"/>
    </w:pPr>
    <w:rPr>
      <w:rFonts w:ascii="Calibri" w:hAnsi="Calibri"/>
      <w:b/>
      <w:i/>
      <w:color w:val="003399"/>
      <w:szCs w:val="28"/>
      <w:lang w:val="en-US" w:eastAsia="en-US"/>
    </w:rPr>
  </w:style>
  <w:style w:type="paragraph" w:customStyle="1" w:styleId="BPC3FigureCaption">
    <w:name w:val="BPC3 – Figure Caption"/>
    <w:basedOn w:val="a0"/>
    <w:rsid w:val="00946392"/>
    <w:pPr>
      <w:numPr>
        <w:numId w:val="6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BPC3Headingoffices">
    <w:name w:val="BPC3 –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styleId="af9">
    <w:name w:val="TOC Heading"/>
    <w:basedOn w:val="1"/>
    <w:next w:val="a0"/>
    <w:uiPriority w:val="39"/>
    <w:unhideWhenUsed/>
    <w:qFormat/>
    <w:rsid w:val="00946392"/>
    <w:pPr>
      <w:pageBreakBefore w:val="0"/>
      <w:suppressAutoHyphens w:val="0"/>
      <w:spacing w:before="480" w:after="0" w:line="276" w:lineRule="auto"/>
      <w:ind w:left="432" w:hanging="432"/>
      <w:outlineLvl w:val="9"/>
    </w:pPr>
    <w:rPr>
      <w:rFonts w:ascii="Cambria" w:hAnsi="Cambria"/>
      <w:bCs/>
      <w:color w:val="365F91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946392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46392"/>
    <w:pPr>
      <w:numPr>
        <w:numId w:val="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val="en-US" w:eastAsia="en-US"/>
    </w:rPr>
  </w:style>
  <w:style w:type="character" w:customStyle="1" w:styleId="BPC3Bullet1bold0">
    <w:name w:val="BPC3 – Bullet1 bold Знак Знак"/>
    <w:link w:val="BPC3Bullet1bold"/>
    <w:rsid w:val="00946392"/>
    <w:rPr>
      <w:rFonts w:ascii="Calibri" w:hAnsi="Calibri"/>
      <w:b/>
      <w:bCs/>
      <w:sz w:val="24"/>
      <w:lang w:val="en-US"/>
    </w:rPr>
  </w:style>
  <w:style w:type="character" w:customStyle="1" w:styleId="BPC3Bullet10">
    <w:name w:val="BPC3 – Bullet1 Знак Знак"/>
    <w:basedOn w:val="BPC3Bullet1bold0"/>
    <w:link w:val="BPC3Bullet1"/>
    <w:rsid w:val="00946392"/>
    <w:rPr>
      <w:rFonts w:ascii="Calibri" w:hAnsi="Calibri"/>
      <w:b w:val="0"/>
      <w:bCs w:val="0"/>
      <w:sz w:val="24"/>
      <w:lang w:val="en-US"/>
    </w:rPr>
  </w:style>
  <w:style w:type="paragraph" w:styleId="32">
    <w:name w:val="toc 3"/>
    <w:basedOn w:val="a0"/>
    <w:next w:val="a0"/>
    <w:autoRedefine/>
    <w:uiPriority w:val="39"/>
    <w:unhideWhenUsed/>
    <w:rsid w:val="00946392"/>
    <w:pPr>
      <w:ind w:left="480"/>
    </w:pPr>
    <w:rPr>
      <w:rFonts w:asciiTheme="minorHAnsi" w:hAnsiTheme="minorHAnsi" w:cstheme="minorHAnsi"/>
      <w:i/>
      <w:iCs/>
      <w:sz w:val="20"/>
      <w:szCs w:val="20"/>
      <w:lang w:val="en-US"/>
    </w:rPr>
  </w:style>
  <w:style w:type="paragraph" w:styleId="42">
    <w:name w:val="toc 4"/>
    <w:basedOn w:val="a0"/>
    <w:next w:val="a0"/>
    <w:autoRedefine/>
    <w:rsid w:val="00946392"/>
    <w:pPr>
      <w:ind w:left="720"/>
    </w:pPr>
    <w:rPr>
      <w:rFonts w:asciiTheme="minorHAnsi" w:hAnsiTheme="minorHAnsi" w:cstheme="minorHAnsi"/>
      <w:sz w:val="18"/>
      <w:szCs w:val="18"/>
      <w:lang w:val="en-US"/>
    </w:rPr>
  </w:style>
  <w:style w:type="paragraph" w:customStyle="1" w:styleId="BPC3Bodyoffices">
    <w:name w:val="BPC3 – Body offices"/>
    <w:basedOn w:val="BPC3Headingoffices"/>
    <w:rsid w:val="00946392"/>
    <w:rPr>
      <w:b w:val="0"/>
      <w:lang w:val="fr-FR"/>
    </w:rPr>
  </w:style>
  <w:style w:type="paragraph" w:customStyle="1" w:styleId="BPC3Headingsummary">
    <w:name w:val="BPC3 – Heading summary"/>
    <w:basedOn w:val="a0"/>
    <w:rsid w:val="00946392"/>
    <w:rPr>
      <w:rFonts w:ascii="Calibri" w:hAnsi="Calibri"/>
      <w:b/>
      <w:bCs/>
      <w:caps/>
      <w:szCs w:val="20"/>
      <w:lang w:val="en-US" w:eastAsia="en-US"/>
    </w:rPr>
  </w:style>
  <w:style w:type="paragraph" w:customStyle="1" w:styleId="BPC3Bulletsummary">
    <w:name w:val="BPC3 – Bullet summary"/>
    <w:basedOn w:val="a0"/>
    <w:link w:val="BPC3Bulletsummary0"/>
    <w:rsid w:val="00946392"/>
    <w:pPr>
      <w:numPr>
        <w:numId w:val="5"/>
      </w:numPr>
      <w:spacing w:before="60" w:after="60"/>
    </w:pPr>
    <w:rPr>
      <w:rFonts w:ascii="Calibri" w:hAnsi="Calibri"/>
      <w:szCs w:val="20"/>
      <w:lang w:val="en-US" w:eastAsia="en-US"/>
    </w:rPr>
  </w:style>
  <w:style w:type="character" w:customStyle="1" w:styleId="BPC3Bulletsummary0">
    <w:name w:val="BPC3 – Bullet summary Знак Знак"/>
    <w:link w:val="BPC3Bulletsummary"/>
    <w:rsid w:val="00946392"/>
    <w:rPr>
      <w:rFonts w:ascii="Calibri" w:hAnsi="Calibri"/>
      <w:sz w:val="24"/>
      <w:lang w:val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946392"/>
    <w:pPr>
      <w:numPr>
        <w:numId w:val="7"/>
      </w:numPr>
    </w:pPr>
  </w:style>
  <w:style w:type="numbering" w:customStyle="1" w:styleId="10">
    <w:name w:val="Стиль1"/>
    <w:uiPriority w:val="99"/>
    <w:rsid w:val="00946392"/>
    <w:pPr>
      <w:numPr>
        <w:numId w:val="9"/>
      </w:numPr>
    </w:pPr>
  </w:style>
  <w:style w:type="numbering" w:customStyle="1" w:styleId="20">
    <w:name w:val="Стиль2"/>
    <w:uiPriority w:val="99"/>
    <w:rsid w:val="00946392"/>
    <w:pPr>
      <w:numPr>
        <w:numId w:val="10"/>
      </w:numPr>
    </w:pPr>
  </w:style>
  <w:style w:type="numbering" w:customStyle="1" w:styleId="30">
    <w:name w:val="Стиль3"/>
    <w:uiPriority w:val="99"/>
    <w:rsid w:val="00946392"/>
    <w:pPr>
      <w:numPr>
        <w:numId w:val="11"/>
      </w:numPr>
    </w:pPr>
  </w:style>
  <w:style w:type="numbering" w:customStyle="1" w:styleId="40">
    <w:name w:val="Стиль4"/>
    <w:uiPriority w:val="99"/>
    <w:rsid w:val="00946392"/>
    <w:pPr>
      <w:numPr>
        <w:numId w:val="12"/>
      </w:numPr>
    </w:pPr>
  </w:style>
  <w:style w:type="numbering" w:customStyle="1" w:styleId="51">
    <w:name w:val="Стиль5"/>
    <w:uiPriority w:val="99"/>
    <w:rsid w:val="00946392"/>
    <w:pPr>
      <w:numPr>
        <w:numId w:val="13"/>
      </w:numPr>
    </w:pPr>
  </w:style>
  <w:style w:type="character" w:customStyle="1" w:styleId="Heading3Char">
    <w:name w:val="Heading 3 Char"/>
    <w:basedOn w:val="a2"/>
    <w:locked/>
    <w:rsid w:val="00946392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customStyle="1" w:styleId="BPC1-covertitle">
    <w:name w:val="BPC1 - cover title"/>
    <w:basedOn w:val="a0"/>
    <w:rsid w:val="00946392"/>
    <w:pPr>
      <w:spacing w:before="8400"/>
      <w:ind w:left="851"/>
      <w:jc w:val="center"/>
    </w:pPr>
    <w:rPr>
      <w:rFonts w:ascii="Calibri" w:hAnsi="Calibri"/>
      <w:sz w:val="48"/>
      <w:szCs w:val="48"/>
      <w:lang w:val="en-US" w:eastAsia="en-US"/>
    </w:rPr>
  </w:style>
  <w:style w:type="paragraph" w:customStyle="1" w:styleId="BPC1-subhead">
    <w:name w:val="BPC1 - subhead"/>
    <w:basedOn w:val="a0"/>
    <w:rsid w:val="00946392"/>
    <w:pPr>
      <w:spacing w:before="120"/>
      <w:ind w:left="851"/>
      <w:jc w:val="center"/>
    </w:pPr>
    <w:rPr>
      <w:rFonts w:ascii="Calibri" w:hAnsi="Calibri"/>
      <w:i/>
      <w:iCs/>
      <w:szCs w:val="20"/>
      <w:lang w:val="en-US" w:eastAsia="en-US"/>
    </w:rPr>
  </w:style>
  <w:style w:type="paragraph" w:customStyle="1" w:styleId="BPC1-request">
    <w:name w:val="BPC1 - request"/>
    <w:basedOn w:val="a0"/>
    <w:rsid w:val="00946392"/>
    <w:pPr>
      <w:spacing w:before="600"/>
      <w:ind w:left="851"/>
      <w:jc w:val="center"/>
    </w:pPr>
    <w:rPr>
      <w:rFonts w:ascii="Calibri" w:hAnsi="Calibri"/>
      <w:sz w:val="20"/>
      <w:szCs w:val="20"/>
      <w:lang w:val="en-US" w:eastAsia="en-US"/>
    </w:rPr>
  </w:style>
  <w:style w:type="paragraph" w:customStyle="1" w:styleId="BPC-legaleze">
    <w:name w:val="BPC - legaleze"/>
    <w:basedOn w:val="a0"/>
    <w:rsid w:val="00946392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customStyle="1" w:styleId="BPC2-ToCheader">
    <w:name w:val="BPC2 - ToC header"/>
    <w:basedOn w:val="a0"/>
    <w:rsid w:val="00946392"/>
    <w:pPr>
      <w:spacing w:after="480"/>
    </w:pPr>
    <w:rPr>
      <w:rFonts w:ascii="Calibri" w:hAnsi="Calibri"/>
      <w:color w:val="000000"/>
      <w:sz w:val="48"/>
      <w:szCs w:val="48"/>
      <w:lang w:val="en-US" w:eastAsia="en-US"/>
    </w:rPr>
  </w:style>
  <w:style w:type="character" w:styleId="afa">
    <w:name w:val="Hyperlink"/>
    <w:basedOn w:val="a2"/>
    <w:uiPriority w:val="99"/>
    <w:rsid w:val="00946392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946392"/>
    <w:pPr>
      <w:spacing w:after="120"/>
      <w:jc w:val="both"/>
    </w:pPr>
    <w:rPr>
      <w:rFonts w:ascii="Calibri" w:hAnsi="Calibri"/>
      <w:sz w:val="20"/>
      <w:lang w:val="en-US" w:eastAsia="en-US"/>
    </w:rPr>
  </w:style>
  <w:style w:type="character" w:customStyle="1" w:styleId="BPC3-bodycopynormal0">
    <w:name w:val="BPC3 - body copy normal Знак Знак"/>
    <w:basedOn w:val="a2"/>
    <w:link w:val="BPC3-bodycopynormal"/>
    <w:locked/>
    <w:rsid w:val="00946392"/>
    <w:rPr>
      <w:rFonts w:ascii="Calibri" w:hAnsi="Calibri"/>
      <w:szCs w:val="24"/>
      <w:lang w:val="en-US"/>
    </w:rPr>
  </w:style>
  <w:style w:type="paragraph" w:customStyle="1" w:styleId="BPC3-Heading1">
    <w:name w:val="BPC3 - Heading1"/>
    <w:basedOn w:val="BPC3-bodycopynormal"/>
    <w:rsid w:val="00946392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946392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946392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946392"/>
    <w:pPr>
      <w:spacing w:after="120"/>
      <w:ind w:left="1080" w:hanging="360"/>
    </w:pPr>
    <w:rPr>
      <w:rFonts w:ascii="Calibri" w:hAnsi="Calibri"/>
      <w:sz w:val="20"/>
      <w:szCs w:val="20"/>
      <w:lang w:val="en-US" w:eastAsia="en-US"/>
    </w:rPr>
  </w:style>
  <w:style w:type="paragraph" w:customStyle="1" w:styleId="BPC3-bullet1">
    <w:name w:val="BPC3 - bullet1"/>
    <w:basedOn w:val="a0"/>
    <w:rsid w:val="00946392"/>
    <w:pPr>
      <w:spacing w:before="60" w:after="60"/>
      <w:ind w:left="259" w:hanging="259"/>
    </w:pPr>
    <w:rPr>
      <w:rFonts w:ascii="Calibri" w:hAnsi="Calibri"/>
      <w:sz w:val="20"/>
      <w:szCs w:val="20"/>
      <w:lang w:val="en-US" w:eastAsia="en-US"/>
    </w:rPr>
  </w:style>
  <w:style w:type="paragraph" w:customStyle="1" w:styleId="BPC3-Tableheadings">
    <w:name w:val="BPC3 - Table headings"/>
    <w:basedOn w:val="a0"/>
    <w:rsid w:val="00946392"/>
    <w:rPr>
      <w:rFonts w:ascii="Calibri" w:hAnsi="Calibri"/>
      <w:b/>
      <w:sz w:val="20"/>
      <w:lang w:val="en-US" w:eastAsia="en-US"/>
    </w:rPr>
  </w:style>
  <w:style w:type="paragraph" w:customStyle="1" w:styleId="BPC3-Fullysupported">
    <w:name w:val="BPC3 - Fully supported"/>
    <w:basedOn w:val="a0"/>
    <w:link w:val="BPC3-Fullysupported0"/>
    <w:rsid w:val="00946392"/>
    <w:pPr>
      <w:spacing w:before="60" w:after="60"/>
    </w:pPr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-checkmarks">
    <w:name w:val="BPC - checkmarks"/>
    <w:basedOn w:val="a0"/>
    <w:rsid w:val="00946392"/>
    <w:pPr>
      <w:jc w:val="center"/>
    </w:pPr>
    <w:rPr>
      <w:rFonts w:ascii="Wingdings" w:hAnsi="Wingdings"/>
      <w:color w:val="000080"/>
      <w:lang w:val="en-US" w:eastAsia="en-US"/>
    </w:rPr>
  </w:style>
  <w:style w:type="character" w:customStyle="1" w:styleId="BPC3-Fullysupported0">
    <w:name w:val="BPC3 - Fully supported Знак Знак"/>
    <w:basedOn w:val="a2"/>
    <w:link w:val="BPC3-Fullysupported"/>
    <w:locked/>
    <w:rsid w:val="00946392"/>
    <w:rPr>
      <w:rFonts w:ascii="Calibri" w:hAnsi="Calibri"/>
      <w:color w:val="808080"/>
      <w:sz w:val="18"/>
      <w:szCs w:val="18"/>
      <w:lang w:val="en-US"/>
    </w:rPr>
  </w:style>
  <w:style w:type="paragraph" w:customStyle="1" w:styleId="BPC3-subhead1">
    <w:name w:val="BPC3 - subhead1"/>
    <w:basedOn w:val="BPC3-bodyafterheading"/>
    <w:rsid w:val="00946392"/>
  </w:style>
  <w:style w:type="paragraph" w:customStyle="1" w:styleId="BPC3-tableitems">
    <w:name w:val="BPC3 - table items"/>
    <w:basedOn w:val="a0"/>
    <w:rsid w:val="00946392"/>
    <w:rPr>
      <w:rFonts w:ascii="Calibri" w:hAnsi="Calibri"/>
      <w:sz w:val="20"/>
      <w:szCs w:val="20"/>
      <w:lang w:val="en-US" w:eastAsia="en-US"/>
    </w:rPr>
  </w:style>
  <w:style w:type="paragraph" w:customStyle="1" w:styleId="BPC3-subhead2">
    <w:name w:val="BPC3 - subhead2"/>
    <w:basedOn w:val="BPC3-bodyafterheading"/>
    <w:rsid w:val="00946392"/>
  </w:style>
  <w:style w:type="paragraph" w:customStyle="1" w:styleId="BPC3-Heading3">
    <w:name w:val="BPC3 - Heading3"/>
    <w:basedOn w:val="BPC3-bodycopynormal"/>
    <w:rsid w:val="00946392"/>
    <w:pPr>
      <w:numPr>
        <w:numId w:val="23"/>
      </w:numPr>
      <w:tabs>
        <w:tab w:val="num" w:pos="360"/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946392"/>
    <w:pPr>
      <w:spacing w:after="240"/>
    </w:pPr>
    <w:rPr>
      <w:rFonts w:ascii="Calibri" w:hAnsi="Calibri"/>
      <w:b/>
      <w:i/>
      <w:color w:val="3366FF"/>
      <w:sz w:val="28"/>
      <w:szCs w:val="28"/>
      <w:lang w:val="en-US" w:eastAsia="en-US"/>
    </w:rPr>
  </w:style>
  <w:style w:type="paragraph" w:customStyle="1" w:styleId="BPC3-caption">
    <w:name w:val="BPC3 - caption"/>
    <w:basedOn w:val="a0"/>
    <w:rsid w:val="00946392"/>
    <w:pPr>
      <w:spacing w:before="120" w:after="240"/>
    </w:pPr>
    <w:rPr>
      <w:rFonts w:ascii="Calibri" w:hAnsi="Calibri"/>
      <w:i/>
      <w:iCs/>
      <w:sz w:val="16"/>
      <w:szCs w:val="20"/>
      <w:lang w:val="en-US" w:eastAsia="en-US"/>
    </w:rPr>
  </w:style>
  <w:style w:type="paragraph" w:customStyle="1" w:styleId="BPC-headingoffices">
    <w:name w:val="BPC -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customStyle="1" w:styleId="BPC-bullet">
    <w:name w:val="BPC - bullet"/>
    <w:basedOn w:val="a0"/>
    <w:link w:val="BPC-bullet0"/>
    <w:rsid w:val="00946392"/>
    <w:pPr>
      <w:spacing w:after="180"/>
      <w:ind w:left="288" w:hanging="288"/>
    </w:pPr>
    <w:rPr>
      <w:rFonts w:ascii="Verdana" w:hAnsi="Verdana"/>
      <w:sz w:val="20"/>
      <w:szCs w:val="20"/>
      <w:lang w:val="en-US" w:eastAsia="en-US"/>
    </w:rPr>
  </w:style>
  <w:style w:type="character" w:customStyle="1" w:styleId="BPC-bullet0">
    <w:name w:val="BPC - bullet Знак Знак"/>
    <w:basedOn w:val="a2"/>
    <w:link w:val="BPC-bullet"/>
    <w:locked/>
    <w:rsid w:val="00946392"/>
    <w:rPr>
      <w:rFonts w:ascii="Verdana" w:hAnsi="Verdana"/>
      <w:lang w:val="en-US"/>
    </w:rPr>
  </w:style>
  <w:style w:type="paragraph" w:customStyle="1" w:styleId="BPC-bullet1">
    <w:name w:val="Стиль BPC - bullet + полужирный"/>
    <w:basedOn w:val="BPC-bullet"/>
    <w:link w:val="BPC-bullet2"/>
    <w:rsid w:val="00946392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946392"/>
    <w:rPr>
      <w:rFonts w:ascii="Calibri" w:hAnsi="Calibri"/>
      <w:b/>
      <w:bCs/>
      <w:lang w:val="en-US"/>
    </w:rPr>
  </w:style>
  <w:style w:type="character" w:customStyle="1" w:styleId="BPC-web">
    <w:name w:val="BPC - web"/>
    <w:basedOn w:val="a2"/>
    <w:rsid w:val="00946392"/>
    <w:rPr>
      <w:rFonts w:cs="Times New Roman"/>
      <w:b/>
      <w:color w:val="000080"/>
    </w:rPr>
  </w:style>
  <w:style w:type="character" w:styleId="afb">
    <w:name w:val="Strong"/>
    <w:aliases w:val="TITLE"/>
    <w:basedOn w:val="a2"/>
    <w:uiPriority w:val="22"/>
    <w:qFormat/>
    <w:rsid w:val="00946392"/>
    <w:rPr>
      <w:rFonts w:cs="Times New Roman"/>
      <w:b/>
      <w:bCs/>
    </w:rPr>
  </w:style>
  <w:style w:type="character" w:styleId="afc">
    <w:name w:val="Emphasis"/>
    <w:basedOn w:val="a2"/>
    <w:qFormat/>
    <w:rsid w:val="00946392"/>
    <w:rPr>
      <w:rFonts w:ascii="Calibri" w:hAnsi="Calibri" w:cs="Times New Roman"/>
      <w:b/>
      <w:i/>
      <w:iCs/>
    </w:rPr>
  </w:style>
  <w:style w:type="paragraph" w:styleId="afd">
    <w:name w:val="No Spacing"/>
    <w:basedOn w:val="a0"/>
    <w:rsid w:val="00946392"/>
    <w:rPr>
      <w:rFonts w:ascii="Calibri" w:hAnsi="Calibri"/>
      <w:szCs w:val="32"/>
      <w:lang w:val="en-US" w:eastAsia="en-US"/>
    </w:rPr>
  </w:style>
  <w:style w:type="paragraph" w:styleId="afe">
    <w:name w:val="List Paragraph"/>
    <w:basedOn w:val="a0"/>
    <w:uiPriority w:val="34"/>
    <w:qFormat/>
    <w:rsid w:val="00946392"/>
    <w:pPr>
      <w:ind w:left="720"/>
      <w:contextualSpacing/>
    </w:pPr>
    <w:rPr>
      <w:rFonts w:ascii="Calibri" w:hAnsi="Calibri"/>
      <w:lang w:val="en-US" w:eastAsia="en-US"/>
    </w:rPr>
  </w:style>
  <w:style w:type="paragraph" w:styleId="23">
    <w:name w:val="Quote"/>
    <w:basedOn w:val="a0"/>
    <w:next w:val="a0"/>
    <w:link w:val="24"/>
    <w:qFormat/>
    <w:rsid w:val="00946392"/>
    <w:rPr>
      <w:rFonts w:ascii="Calibri" w:hAnsi="Calibri"/>
      <w:i/>
      <w:lang w:val="en-US" w:eastAsia="en-US"/>
    </w:rPr>
  </w:style>
  <w:style w:type="character" w:customStyle="1" w:styleId="24">
    <w:name w:val="Цитата 2 Знак"/>
    <w:basedOn w:val="a2"/>
    <w:link w:val="23"/>
    <w:rsid w:val="00946392"/>
    <w:rPr>
      <w:rFonts w:ascii="Calibri" w:hAnsi="Calibri"/>
      <w:i/>
      <w:sz w:val="24"/>
      <w:szCs w:val="24"/>
      <w:lang w:val="en-US"/>
    </w:rPr>
  </w:style>
  <w:style w:type="paragraph" w:styleId="aff">
    <w:name w:val="Intense Quote"/>
    <w:basedOn w:val="a0"/>
    <w:next w:val="a0"/>
    <w:link w:val="aff0"/>
    <w:uiPriority w:val="30"/>
    <w:qFormat/>
    <w:rsid w:val="00946392"/>
    <w:pPr>
      <w:ind w:left="720" w:right="720"/>
    </w:pPr>
    <w:rPr>
      <w:rFonts w:ascii="Calibri" w:hAnsi="Calibri"/>
      <w:b/>
      <w:i/>
      <w:szCs w:val="22"/>
      <w:lang w:val="en-US" w:eastAsia="en-US"/>
    </w:rPr>
  </w:style>
  <w:style w:type="character" w:customStyle="1" w:styleId="aff0">
    <w:name w:val="Выделенная цитата Знак"/>
    <w:basedOn w:val="a2"/>
    <w:link w:val="aff"/>
    <w:uiPriority w:val="30"/>
    <w:rsid w:val="00946392"/>
    <w:rPr>
      <w:rFonts w:ascii="Calibri" w:hAnsi="Calibri"/>
      <w:b/>
      <w:i/>
      <w:sz w:val="24"/>
      <w:szCs w:val="22"/>
      <w:lang w:val="en-US"/>
    </w:rPr>
  </w:style>
  <w:style w:type="character" w:styleId="aff1">
    <w:name w:val="Subtle Emphasis"/>
    <w:basedOn w:val="a2"/>
    <w:qFormat/>
    <w:rsid w:val="00946392"/>
    <w:rPr>
      <w:rFonts w:cs="Times New Roman"/>
      <w:i/>
      <w:color w:val="5A5A5A"/>
    </w:rPr>
  </w:style>
  <w:style w:type="character" w:styleId="aff2">
    <w:name w:val="Intense Emphasis"/>
    <w:basedOn w:val="a2"/>
    <w:qFormat/>
    <w:rsid w:val="00946392"/>
    <w:rPr>
      <w:rFonts w:cs="Times New Roman"/>
      <w:b/>
      <w:i/>
      <w:sz w:val="24"/>
      <w:szCs w:val="24"/>
      <w:u w:val="single"/>
    </w:rPr>
  </w:style>
  <w:style w:type="character" w:styleId="aff3">
    <w:name w:val="Subtle Reference"/>
    <w:basedOn w:val="a2"/>
    <w:qFormat/>
    <w:rsid w:val="00946392"/>
    <w:rPr>
      <w:rFonts w:cs="Times New Roman"/>
      <w:sz w:val="24"/>
      <w:szCs w:val="24"/>
      <w:u w:val="single"/>
    </w:rPr>
  </w:style>
  <w:style w:type="character" w:styleId="aff4">
    <w:name w:val="Intense Reference"/>
    <w:basedOn w:val="a2"/>
    <w:rsid w:val="00946392"/>
    <w:rPr>
      <w:rFonts w:cs="Times New Roman"/>
      <w:b/>
      <w:sz w:val="24"/>
      <w:u w:val="single"/>
    </w:rPr>
  </w:style>
  <w:style w:type="character" w:styleId="aff5">
    <w:name w:val="Book Title"/>
    <w:basedOn w:val="a2"/>
    <w:rsid w:val="00946392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946392"/>
    <w:pPr>
      <w:ind w:firstLine="709"/>
      <w:jc w:val="both"/>
    </w:pPr>
    <w:rPr>
      <w:rFonts w:ascii="Arial" w:hAnsi="Arial"/>
      <w:sz w:val="22"/>
      <w:szCs w:val="28"/>
      <w:lang w:val="en-US" w:eastAsia="ru-RU"/>
    </w:rPr>
  </w:style>
  <w:style w:type="character" w:customStyle="1" w:styleId="proposal0">
    <w:name w:val="proposal Знак"/>
    <w:basedOn w:val="a2"/>
    <w:link w:val="proposal"/>
    <w:locked/>
    <w:rsid w:val="00946392"/>
    <w:rPr>
      <w:rFonts w:ascii="Arial" w:hAnsi="Arial"/>
      <w:sz w:val="22"/>
      <w:szCs w:val="28"/>
      <w:lang w:val="en-US" w:eastAsia="ru-RU"/>
    </w:rPr>
  </w:style>
  <w:style w:type="paragraph" w:styleId="33">
    <w:name w:val="Body Text 3"/>
    <w:aliases w:val="Body Text 3 Char"/>
    <w:basedOn w:val="a0"/>
    <w:link w:val="34"/>
    <w:autoRedefine/>
    <w:rsid w:val="00946392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val="en-US" w:eastAsia="en-US"/>
    </w:rPr>
  </w:style>
  <w:style w:type="character" w:customStyle="1" w:styleId="34">
    <w:name w:val="Основной текст 3 Знак"/>
    <w:aliases w:val="Body Text 3 Char Знак"/>
    <w:basedOn w:val="a2"/>
    <w:link w:val="33"/>
    <w:rsid w:val="00946392"/>
    <w:rPr>
      <w:rFonts w:ascii="Arial (W1)" w:hAnsi="Arial (W1)"/>
      <w:sz w:val="24"/>
      <w:szCs w:val="24"/>
      <w:lang w:val="en-US"/>
    </w:rPr>
  </w:style>
  <w:style w:type="paragraph" w:customStyle="1" w:styleId="Bulletlevel1">
    <w:name w:val="Bullet level 1"/>
    <w:basedOn w:val="a0"/>
    <w:link w:val="Bulletlevel1Char"/>
    <w:rsid w:val="00946392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val="en-US" w:eastAsia="en-US"/>
    </w:rPr>
  </w:style>
  <w:style w:type="character" w:customStyle="1" w:styleId="Bulletlevel1Char">
    <w:name w:val="Bullet level 1 Char"/>
    <w:basedOn w:val="a2"/>
    <w:link w:val="Bulletlevel1"/>
    <w:locked/>
    <w:rsid w:val="00946392"/>
    <w:rPr>
      <w:rFonts w:ascii="Arial" w:hAnsi="Arial"/>
      <w:sz w:val="22"/>
      <w:szCs w:val="24"/>
      <w:lang w:val="en-US"/>
    </w:rPr>
  </w:style>
  <w:style w:type="paragraph" w:customStyle="1" w:styleId="Dense">
    <w:name w:val="Dense"/>
    <w:basedOn w:val="a0"/>
    <w:rsid w:val="00946392"/>
    <w:pPr>
      <w:keepLines/>
      <w:spacing w:after="120"/>
      <w:ind w:left="851" w:hanging="284"/>
      <w:jc w:val="both"/>
    </w:pPr>
    <w:rPr>
      <w:rFonts w:ascii="HelvDL" w:hAnsi="HelvDL"/>
      <w:sz w:val="20"/>
      <w:szCs w:val="20"/>
      <w:lang w:val="en-US"/>
    </w:rPr>
  </w:style>
  <w:style w:type="paragraph" w:styleId="aff6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946392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val="en-US" w:eastAsia="he-IL" w:bidi="he-IL"/>
    </w:rPr>
  </w:style>
  <w:style w:type="paragraph" w:styleId="25">
    <w:name w:val="Body Text 2"/>
    <w:basedOn w:val="a0"/>
    <w:link w:val="26"/>
    <w:rsid w:val="00946392"/>
    <w:pPr>
      <w:spacing w:after="120" w:line="480" w:lineRule="auto"/>
    </w:pPr>
    <w:rPr>
      <w:noProof/>
      <w:sz w:val="20"/>
      <w:szCs w:val="20"/>
      <w:lang w:val="en-US" w:eastAsia="en-US"/>
    </w:rPr>
  </w:style>
  <w:style w:type="character" w:customStyle="1" w:styleId="26">
    <w:name w:val="Основной текст 2 Знак"/>
    <w:basedOn w:val="a2"/>
    <w:link w:val="25"/>
    <w:rsid w:val="00946392"/>
    <w:rPr>
      <w:noProof/>
      <w:lang w:val="en-US"/>
    </w:rPr>
  </w:style>
  <w:style w:type="paragraph" w:styleId="aff7">
    <w:name w:val="List Bullet"/>
    <w:basedOn w:val="a0"/>
    <w:autoRedefine/>
    <w:rsid w:val="00946392"/>
    <w:pPr>
      <w:tabs>
        <w:tab w:val="num" w:pos="360"/>
      </w:tabs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7">
    <w:name w:val="List Bullet 2"/>
    <w:basedOn w:val="a0"/>
    <w:autoRedefine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5">
    <w:name w:val="List Bullet 3"/>
    <w:basedOn w:val="a0"/>
    <w:autoRedefine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3">
    <w:name w:val="List Bullet 4"/>
    <w:basedOn w:val="a0"/>
    <w:autoRedefine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53">
    <w:name w:val="List Bullet 5"/>
    <w:basedOn w:val="a0"/>
    <w:autoRedefine/>
    <w:rsid w:val="00946392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val="en-US" w:eastAsia="en-US"/>
    </w:rPr>
  </w:style>
  <w:style w:type="paragraph" w:styleId="aff8">
    <w:name w:val="List Number"/>
    <w:basedOn w:val="a0"/>
    <w:rsid w:val="00946392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8">
    <w:name w:val="List Number 2"/>
    <w:basedOn w:val="a0"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6">
    <w:name w:val="List Number 3"/>
    <w:basedOn w:val="a0"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4">
    <w:name w:val="List Number 4"/>
    <w:basedOn w:val="a0"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aff9">
    <w:name w:val="envelope address"/>
    <w:basedOn w:val="a0"/>
    <w:rsid w:val="00946392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val="en-US" w:eastAsia="en-US"/>
    </w:rPr>
  </w:style>
  <w:style w:type="paragraph" w:customStyle="1" w:styleId="prbullet1">
    <w:name w:val="prbullet1**"/>
    <w:basedOn w:val="a0"/>
    <w:next w:val="a0"/>
    <w:rsid w:val="00946392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a">
    <w:name w:val="Body Text Indent"/>
    <w:basedOn w:val="a0"/>
    <w:link w:val="affb"/>
    <w:rsid w:val="00946392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b">
    <w:name w:val="Основной текст с отступом Знак"/>
    <w:basedOn w:val="a2"/>
    <w:link w:val="affa"/>
    <w:rsid w:val="00946392"/>
    <w:rPr>
      <w:rFonts w:ascii="Arial" w:hAnsi="Arial"/>
      <w:szCs w:val="24"/>
      <w:lang w:val="en-GB"/>
    </w:rPr>
  </w:style>
  <w:style w:type="paragraph" w:styleId="29">
    <w:name w:val="Body Text Indent 2"/>
    <w:basedOn w:val="a0"/>
    <w:link w:val="2a"/>
    <w:rsid w:val="00946392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val="en-US" w:eastAsia="en-US"/>
    </w:rPr>
  </w:style>
  <w:style w:type="character" w:customStyle="1" w:styleId="2a">
    <w:name w:val="Основной текст с отступом 2 Знак"/>
    <w:basedOn w:val="a2"/>
    <w:link w:val="29"/>
    <w:rsid w:val="00946392"/>
    <w:rPr>
      <w:rFonts w:ascii="Comic Sans MS" w:hAnsi="Comic Sans MS"/>
      <w:lang w:val="en-US"/>
    </w:rPr>
  </w:style>
  <w:style w:type="character" w:styleId="affc">
    <w:name w:val="page number"/>
    <w:aliases w:val="pn"/>
    <w:basedOn w:val="a2"/>
    <w:rsid w:val="00946392"/>
    <w:rPr>
      <w:rFonts w:cs="Times New Roman"/>
    </w:rPr>
  </w:style>
  <w:style w:type="paragraph" w:styleId="54">
    <w:name w:val="toc 5"/>
    <w:basedOn w:val="a0"/>
    <w:next w:val="a0"/>
    <w:autoRedefine/>
    <w:rsid w:val="00946392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rsid w:val="00946392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rsid w:val="00946392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rsid w:val="00946392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rsid w:val="00946392"/>
    <w:pPr>
      <w:ind w:left="1760"/>
    </w:pPr>
    <w:rPr>
      <w:rFonts w:ascii="Arial" w:hAnsi="Arial"/>
      <w:sz w:val="20"/>
      <w:lang w:val="en-GB" w:eastAsia="en-US"/>
    </w:rPr>
  </w:style>
  <w:style w:type="character" w:styleId="affd">
    <w:name w:val="FollowedHyperlink"/>
    <w:basedOn w:val="a2"/>
    <w:rsid w:val="00946392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946392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2"/>
    <w:link w:val="37"/>
    <w:rsid w:val="00946392"/>
    <w:rPr>
      <w:rFonts w:ascii="Arial" w:hAnsi="Arial"/>
      <w:szCs w:val="24"/>
      <w:lang w:val="en-GB"/>
    </w:rPr>
  </w:style>
  <w:style w:type="paragraph" w:styleId="13">
    <w:name w:val="index 1"/>
    <w:basedOn w:val="a0"/>
    <w:next w:val="a0"/>
    <w:autoRedefine/>
    <w:rsid w:val="00946392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946392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946392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946392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946392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946392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946392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946392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946392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e">
    <w:name w:val="index heading"/>
    <w:basedOn w:val="a0"/>
    <w:next w:val="13"/>
    <w:rsid w:val="00946392"/>
    <w:rPr>
      <w:rFonts w:ascii="Arial" w:hAnsi="Arial"/>
      <w:sz w:val="20"/>
      <w:lang w:val="en-GB" w:eastAsia="en-US"/>
    </w:rPr>
  </w:style>
  <w:style w:type="paragraph" w:styleId="afff">
    <w:name w:val="Normal (Web)"/>
    <w:basedOn w:val="a0"/>
    <w:rsid w:val="00946392"/>
    <w:pPr>
      <w:spacing w:before="100" w:beforeAutospacing="1" w:after="100" w:afterAutospacing="1"/>
    </w:pPr>
    <w:rPr>
      <w:rFonts w:ascii="Verdana" w:hAnsi="Verdana"/>
      <w:color w:val="000000"/>
      <w:lang w:val="en-US" w:eastAsia="en-US"/>
    </w:rPr>
  </w:style>
  <w:style w:type="paragraph" w:customStyle="1" w:styleId="Header3">
    <w:name w:val="Header3"/>
    <w:rsid w:val="00946392"/>
    <w:pPr>
      <w:spacing w:before="80" w:line="240" w:lineRule="exact"/>
    </w:pPr>
    <w:rPr>
      <w:b/>
      <w:lang w:val="en-GB"/>
    </w:rPr>
  </w:style>
  <w:style w:type="paragraph" w:customStyle="1" w:styleId="TableText">
    <w:name w:val="Table Text"/>
    <w:basedOn w:val="a0"/>
    <w:rsid w:val="00946392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946392"/>
    <w:pPr>
      <w:numPr>
        <w:numId w:val="16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"/>
    <w:autoRedefine/>
    <w:rsid w:val="00946392"/>
    <w:pPr>
      <w:keepNext w:val="0"/>
      <w:keepLines w:val="0"/>
      <w:pageBreakBefore w:val="0"/>
      <w:numPr>
        <w:numId w:val="0"/>
      </w:numPr>
      <w:tabs>
        <w:tab w:val="num" w:pos="340"/>
      </w:tabs>
      <w:suppressAutoHyphens w:val="0"/>
      <w:spacing w:before="240" w:line="240" w:lineRule="auto"/>
      <w:ind w:left="340" w:hanging="340"/>
      <w:jc w:val="center"/>
    </w:pPr>
    <w:rPr>
      <w:rFonts w:ascii="Arial" w:hAnsi="Arial"/>
      <w:bCs/>
      <w:color w:val="00008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946392"/>
    <w:pPr>
      <w:numPr>
        <w:ilvl w:val="1"/>
        <w:numId w:val="15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2"/>
    <w:rsid w:val="00946392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"/>
    <w:autoRedefine/>
    <w:rsid w:val="00946392"/>
  </w:style>
  <w:style w:type="paragraph" w:customStyle="1" w:styleId="BulletSpace">
    <w:name w:val="Bullet Space"/>
    <w:basedOn w:val="a0"/>
    <w:rsid w:val="00946392"/>
    <w:pPr>
      <w:spacing w:after="120"/>
      <w:ind w:left="360" w:hanging="360"/>
    </w:pPr>
    <w:rPr>
      <w:rFonts w:ascii="MyriaMM" w:hAnsi="MyriaMM"/>
      <w:sz w:val="22"/>
      <w:szCs w:val="20"/>
      <w:lang w:val="en-US" w:eastAsia="en-US"/>
    </w:rPr>
  </w:style>
  <w:style w:type="paragraph" w:customStyle="1" w:styleId="headingR">
    <w:name w:val="heading R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"/>
    <w:rsid w:val="00946392"/>
    <w:pPr>
      <w:keepNext w:val="0"/>
      <w:numPr>
        <w:ilvl w:val="0"/>
        <w:numId w:val="0"/>
      </w:numPr>
      <w:suppressAutoHyphens w:val="0"/>
      <w:spacing w:before="120" w:line="240" w:lineRule="auto"/>
      <w:jc w:val="both"/>
      <w:outlineLvl w:val="9"/>
    </w:pPr>
    <w:rPr>
      <w:rFonts w:ascii="MyriaMM_400 RG 600 NO" w:hAnsi="MyriaMM_400 RG 600 NO"/>
      <w:bCs/>
      <w:smallCaps/>
      <w:noProof w:val="0"/>
      <w:color w:val="000000"/>
      <w:sz w:val="24"/>
      <w:szCs w:val="20"/>
      <w:lang w:eastAsia="en-US"/>
    </w:rPr>
  </w:style>
  <w:style w:type="paragraph" w:customStyle="1" w:styleId="Indent1">
    <w:name w:val="Indent1"/>
    <w:basedOn w:val="a0"/>
    <w:rsid w:val="00946392"/>
    <w:pPr>
      <w:ind w:left="360"/>
    </w:pPr>
    <w:rPr>
      <w:rFonts w:ascii="MyriaMM" w:hAnsi="MyriaMM"/>
      <w:sz w:val="22"/>
      <w:szCs w:val="20"/>
      <w:lang w:val="en-US" w:eastAsia="en-US"/>
    </w:rPr>
  </w:style>
  <w:style w:type="paragraph" w:customStyle="1" w:styleId="Indent2">
    <w:name w:val="Indent2"/>
    <w:basedOn w:val="a0"/>
    <w:rsid w:val="00946392"/>
    <w:pPr>
      <w:ind w:left="720"/>
    </w:pPr>
    <w:rPr>
      <w:rFonts w:ascii="MyriaMM" w:hAnsi="MyriaMM"/>
      <w:sz w:val="22"/>
      <w:szCs w:val="20"/>
      <w:lang w:val="en-US" w:eastAsia="en-US"/>
    </w:rPr>
  </w:style>
  <w:style w:type="paragraph" w:customStyle="1" w:styleId="Indent3">
    <w:name w:val="Indent3"/>
    <w:basedOn w:val="Indent2"/>
    <w:rsid w:val="00946392"/>
    <w:pPr>
      <w:ind w:left="1080"/>
    </w:pPr>
  </w:style>
  <w:style w:type="paragraph" w:customStyle="1" w:styleId="Indent4">
    <w:name w:val="Indent4"/>
    <w:basedOn w:val="Indent3"/>
    <w:rsid w:val="00946392"/>
    <w:pPr>
      <w:ind w:left="1440"/>
    </w:pPr>
  </w:style>
  <w:style w:type="paragraph" w:customStyle="1" w:styleId="SidebarQuotes">
    <w:name w:val="Sidebar Quotes"/>
    <w:basedOn w:val="a0"/>
    <w:rsid w:val="00946392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val="en-US" w:eastAsia="en-US"/>
    </w:rPr>
  </w:style>
  <w:style w:type="paragraph" w:customStyle="1" w:styleId="DTCGtoc">
    <w:name w:val="DTCGtoc"/>
    <w:basedOn w:val="a0"/>
    <w:next w:val="Indent1"/>
    <w:rsid w:val="00946392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val="en-US" w:eastAsia="en-US"/>
    </w:rPr>
  </w:style>
  <w:style w:type="paragraph" w:customStyle="1" w:styleId="tablehead">
    <w:name w:val="tablehead"/>
    <w:basedOn w:val="a0"/>
    <w:rsid w:val="00946392"/>
    <w:pPr>
      <w:widowControl w:val="0"/>
      <w:spacing w:before="80" w:after="80"/>
      <w:jc w:val="center"/>
    </w:pPr>
    <w:rPr>
      <w:b/>
      <w:sz w:val="16"/>
      <w:szCs w:val="20"/>
      <w:lang w:val="en-US" w:eastAsia="en-US"/>
    </w:rPr>
  </w:style>
  <w:style w:type="paragraph" w:customStyle="1" w:styleId="tabletext0">
    <w:name w:val="tabletext"/>
    <w:basedOn w:val="a0"/>
    <w:rsid w:val="00946392"/>
    <w:pPr>
      <w:widowControl w:val="0"/>
      <w:spacing w:before="40" w:after="40"/>
    </w:pPr>
    <w:rPr>
      <w:sz w:val="16"/>
      <w:szCs w:val="20"/>
      <w:lang w:val="en-US" w:eastAsia="en-US"/>
    </w:rPr>
  </w:style>
  <w:style w:type="paragraph" w:customStyle="1" w:styleId="Bullet2">
    <w:name w:val="Bullet 2"/>
    <w:basedOn w:val="Bullet1"/>
    <w:rsid w:val="00946392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946392"/>
    <w:pPr>
      <w:spacing w:after="120"/>
      <w:ind w:left="1800" w:hanging="360"/>
    </w:pPr>
    <w:rPr>
      <w:rFonts w:ascii="Arial" w:hAnsi="Arial"/>
      <w:sz w:val="22"/>
      <w:szCs w:val="20"/>
      <w:lang w:val="en-US" w:eastAsia="en-US"/>
    </w:rPr>
  </w:style>
  <w:style w:type="paragraph" w:styleId="afff0">
    <w:name w:val="Document Map"/>
    <w:basedOn w:val="a0"/>
    <w:link w:val="afff1"/>
    <w:rsid w:val="00946392"/>
    <w:pPr>
      <w:shd w:val="clear" w:color="auto" w:fill="000080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afff1">
    <w:name w:val="Схема документа Знак"/>
    <w:basedOn w:val="a2"/>
    <w:link w:val="afff0"/>
    <w:rsid w:val="00946392"/>
    <w:rPr>
      <w:rFonts w:ascii="Tahoma" w:hAnsi="Tahoma" w:cs="Tahoma"/>
      <w:shd w:val="clear" w:color="auto" w:fill="000080"/>
      <w:lang w:val="en-US"/>
    </w:rPr>
  </w:style>
  <w:style w:type="paragraph" w:styleId="afff2">
    <w:name w:val="Date"/>
    <w:basedOn w:val="a0"/>
    <w:next w:val="a0"/>
    <w:link w:val="afff3"/>
    <w:rsid w:val="00946392"/>
    <w:rPr>
      <w:rFonts w:ascii="MyriaMM" w:hAnsi="MyriaMM"/>
      <w:sz w:val="22"/>
      <w:szCs w:val="20"/>
      <w:lang w:val="en-US" w:eastAsia="en-US"/>
    </w:rPr>
  </w:style>
  <w:style w:type="character" w:customStyle="1" w:styleId="afff3">
    <w:name w:val="Дата Знак"/>
    <w:basedOn w:val="a2"/>
    <w:link w:val="afff2"/>
    <w:rsid w:val="00946392"/>
    <w:rPr>
      <w:rFonts w:ascii="MyriaMM" w:hAnsi="MyriaMM"/>
      <w:sz w:val="22"/>
      <w:lang w:val="en-US"/>
    </w:rPr>
  </w:style>
  <w:style w:type="paragraph" w:customStyle="1" w:styleId="BulletList">
    <w:name w:val="Bullet List"/>
    <w:basedOn w:val="a0"/>
    <w:rsid w:val="00946392"/>
    <w:pPr>
      <w:numPr>
        <w:numId w:val="17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946392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val="en-US" w:eastAsia="en-US"/>
    </w:rPr>
  </w:style>
  <w:style w:type="paragraph" w:styleId="afff4">
    <w:name w:val="List"/>
    <w:basedOn w:val="a0"/>
    <w:rsid w:val="00946392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946392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946392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afff5">
    <w:name w:val="annotation subject"/>
    <w:basedOn w:val="ab"/>
    <w:next w:val="ab"/>
    <w:link w:val="afff6"/>
    <w:rsid w:val="00946392"/>
    <w:rPr>
      <w:rFonts w:ascii="Arial" w:hAnsi="Arial"/>
      <w:b/>
      <w:bCs/>
      <w:sz w:val="20"/>
      <w:szCs w:val="20"/>
      <w:lang w:val="en-GB" w:eastAsia="en-US"/>
    </w:rPr>
  </w:style>
  <w:style w:type="character" w:customStyle="1" w:styleId="afff6">
    <w:name w:val="Тема примечания Знак"/>
    <w:basedOn w:val="ac"/>
    <w:link w:val="afff5"/>
    <w:rsid w:val="00946392"/>
    <w:rPr>
      <w:rFonts w:ascii="Arial" w:hAnsi="Arial"/>
      <w:b/>
      <w:bCs/>
      <w:sz w:val="24"/>
      <w:szCs w:val="24"/>
      <w:lang w:val="en-GB" w:eastAsia="ru-RU"/>
    </w:rPr>
  </w:style>
  <w:style w:type="paragraph" w:customStyle="1" w:styleId="CharChar1CharCharCharCharChar">
    <w:name w:val="Char Char1 Char Char Char Char Char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946392"/>
    <w:pPr>
      <w:numPr>
        <w:numId w:val="18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val="en-US" w:eastAsia="en-US"/>
    </w:rPr>
  </w:style>
  <w:style w:type="paragraph" w:customStyle="1" w:styleId="CaluseSubHead">
    <w:name w:val="Caluse Sub Head"/>
    <w:basedOn w:val="ClauseHead"/>
    <w:rsid w:val="00946392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946392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2"/>
    <w:link w:val="Heading2Subsec"/>
    <w:locked/>
    <w:rsid w:val="00946392"/>
    <w:rPr>
      <w:rFonts w:ascii="Arial" w:hAnsi="Arial"/>
      <w:i/>
      <w:szCs w:val="24"/>
      <w:lang w:val="en-GB"/>
    </w:rPr>
  </w:style>
  <w:style w:type="character" w:customStyle="1" w:styleId="Style12pt">
    <w:name w:val="Style 12 pt"/>
    <w:basedOn w:val="a2"/>
    <w:rsid w:val="00946392"/>
    <w:rPr>
      <w:rFonts w:cs="Times New Roman"/>
      <w:sz w:val="24"/>
      <w:szCs w:val="24"/>
    </w:rPr>
  </w:style>
  <w:style w:type="paragraph" w:styleId="afff7">
    <w:name w:val="Message Header"/>
    <w:basedOn w:val="a0"/>
    <w:link w:val="afff8"/>
    <w:rsid w:val="009463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8">
    <w:name w:val="Шапка Знак"/>
    <w:basedOn w:val="a2"/>
    <w:link w:val="afff7"/>
    <w:rsid w:val="00946392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946392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94639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NormalArial">
    <w:name w:val="Normal + Arial"/>
    <w:aliases w:val="Justified"/>
    <w:basedOn w:val="a0"/>
    <w:link w:val="NormalArial0"/>
    <w:rsid w:val="00946392"/>
    <w:pPr>
      <w:jc w:val="both"/>
    </w:pPr>
    <w:rPr>
      <w:rFonts w:ascii="Verdana" w:hAnsi="Verdana"/>
      <w:sz w:val="20"/>
      <w:lang w:val="en-US" w:eastAsia="en-US"/>
    </w:rPr>
  </w:style>
  <w:style w:type="character" w:customStyle="1" w:styleId="NormalArial0">
    <w:name w:val="Normal + Arial Знак"/>
    <w:aliases w:val="Justified Знак"/>
    <w:basedOn w:val="a2"/>
    <w:link w:val="NormalArial"/>
    <w:locked/>
    <w:rsid w:val="00946392"/>
    <w:rPr>
      <w:rFonts w:ascii="Verdana" w:hAnsi="Verdana"/>
      <w:szCs w:val="24"/>
      <w:lang w:val="en-US"/>
    </w:rPr>
  </w:style>
  <w:style w:type="paragraph" w:customStyle="1" w:styleId="afff9">
    <w:name w:val="Знак Знак Знак Знак"/>
    <w:basedOn w:val="a0"/>
    <w:rsid w:val="00946392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Default">
    <w:name w:val="Default"/>
    <w:uiPriority w:val="99"/>
    <w:rsid w:val="00946392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eastAsia="ru-RU"/>
    </w:rPr>
  </w:style>
  <w:style w:type="paragraph" w:customStyle="1" w:styleId="BPCProposal">
    <w:name w:val="BPC Proposal"/>
    <w:basedOn w:val="BPC3-Heading1"/>
    <w:link w:val="BPCProposalChar"/>
    <w:rsid w:val="00946392"/>
    <w:pPr>
      <w:outlineLvl w:val="0"/>
    </w:pPr>
    <w:rPr>
      <w:rFonts w:cs="Arial"/>
      <w:b/>
      <w:color w:val="365F91" w:themeColor="accent1" w:themeShade="BF"/>
      <w:kern w:val="32"/>
      <w:lang w:eastAsia="ru-RU"/>
    </w:rPr>
  </w:style>
  <w:style w:type="character" w:customStyle="1" w:styleId="BPCProposalChar">
    <w:name w:val="BPC Proposal Char"/>
    <w:basedOn w:val="11"/>
    <w:link w:val="BPCProposal"/>
    <w:rsid w:val="00946392"/>
    <w:rPr>
      <w:rFonts w:ascii="Calibri" w:hAnsi="Calibri" w:cs="Arial"/>
      <w:b/>
      <w:color w:val="365F91" w:themeColor="accent1" w:themeShade="BF"/>
      <w:kern w:val="32"/>
      <w:sz w:val="36"/>
      <w:szCs w:val="36"/>
      <w:lang w:val="en-US" w:eastAsia="ru-RU"/>
    </w:rPr>
  </w:style>
  <w:style w:type="character" w:customStyle="1" w:styleId="hps">
    <w:name w:val="hps"/>
    <w:rsid w:val="00946392"/>
    <w:rPr>
      <w:rFonts w:cs="Times New Roman"/>
    </w:rPr>
  </w:style>
  <w:style w:type="character" w:customStyle="1" w:styleId="apple-converted-space">
    <w:name w:val="apple-converted-space"/>
    <w:uiPriority w:val="99"/>
    <w:rsid w:val="00946392"/>
    <w:rPr>
      <w:rFonts w:cs="Times New Roman"/>
    </w:rPr>
  </w:style>
  <w:style w:type="paragraph" w:customStyle="1" w:styleId="2c">
    <w:name w:val="Абзац списка2"/>
    <w:basedOn w:val="a0"/>
    <w:rsid w:val="00946392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946392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946392"/>
    <w:rPr>
      <w:rFonts w:ascii="Calibri" w:hAnsi="Calibri"/>
      <w:sz w:val="22"/>
      <w:szCs w:val="22"/>
      <w:lang w:val="fr-FR"/>
    </w:rPr>
  </w:style>
  <w:style w:type="paragraph" w:customStyle="1" w:styleId="04dot">
    <w:name w:val="04 dot"/>
    <w:basedOn w:val="a0"/>
    <w:rsid w:val="00946392"/>
    <w:pPr>
      <w:numPr>
        <w:numId w:val="19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</w:rPr>
  </w:style>
  <w:style w:type="paragraph" w:customStyle="1" w:styleId="ALH2">
    <w:name w:val="AL H2"/>
    <w:next w:val="DefaultText"/>
    <w:rsid w:val="00946392"/>
    <w:pPr>
      <w:numPr>
        <w:numId w:val="20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  <w:lang w:eastAsia="ru-RU"/>
    </w:rPr>
  </w:style>
  <w:style w:type="paragraph" w:customStyle="1" w:styleId="125">
    <w:name w:val="Стиль Первая строка:  125 см"/>
    <w:basedOn w:val="a0"/>
    <w:rsid w:val="00946392"/>
    <w:pPr>
      <w:numPr>
        <w:ilvl w:val="3"/>
        <w:numId w:val="20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</w:rPr>
  </w:style>
  <w:style w:type="character" w:customStyle="1" w:styleId="Field">
    <w:name w:val="Field"/>
    <w:rsid w:val="00946392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946392"/>
    <w:pPr>
      <w:jc w:val="both"/>
    </w:pPr>
    <w:rPr>
      <w:rFonts w:ascii="Calibri" w:hAnsi="Calibri"/>
      <w:lang w:val="en-US" w:eastAsia="en-US"/>
    </w:rPr>
  </w:style>
  <w:style w:type="character" w:customStyle="1" w:styleId="2e">
    <w:name w:val="Стиль2_основной_текст Знак"/>
    <w:basedOn w:val="a2"/>
    <w:link w:val="2d"/>
    <w:rsid w:val="00946392"/>
    <w:rPr>
      <w:rFonts w:ascii="Calibri" w:hAnsi="Calibri"/>
      <w:sz w:val="24"/>
      <w:szCs w:val="24"/>
      <w:lang w:val="en-US"/>
    </w:rPr>
  </w:style>
  <w:style w:type="paragraph" w:customStyle="1" w:styleId="BPCNormal">
    <w:name w:val="BPC_Normal"/>
    <w:basedOn w:val="NormalArial"/>
    <w:link w:val="BPCNormalChar"/>
    <w:qFormat/>
    <w:rsid w:val="00946392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946392"/>
    <w:rPr>
      <w:rFonts w:ascii="Calibri" w:hAnsi="Calibri" w:cs="Calibri"/>
      <w:lang w:val="en-US"/>
    </w:rPr>
  </w:style>
  <w:style w:type="paragraph" w:styleId="afffa">
    <w:name w:val="Block Text"/>
    <w:basedOn w:val="a0"/>
    <w:rsid w:val="00946392"/>
    <w:pPr>
      <w:ind w:left="360" w:right="27"/>
      <w:jc w:val="both"/>
    </w:pPr>
    <w:rPr>
      <w:rFonts w:cs="Traditional Arabic"/>
      <w:noProof/>
      <w:color w:val="000000"/>
      <w:sz w:val="22"/>
      <w:szCs w:val="22"/>
      <w:lang w:val="en-US" w:eastAsia="ar-SA"/>
    </w:rPr>
  </w:style>
  <w:style w:type="table" w:styleId="3a">
    <w:name w:val="Table Columns 3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3"/>
    <w:rsid w:val="00946392"/>
    <w:rPr>
      <w:rFonts w:ascii="Calibri" w:hAnsi="Calibri"/>
      <w:b/>
      <w:bCs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3"/>
    <w:uiPriority w:val="63"/>
    <w:rsid w:val="00946392"/>
    <w:rPr>
      <w:rFonts w:ascii="Calibri" w:hAnsi="Calibri"/>
      <w:lang w:eastAsia="ru-RU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946392"/>
    <w:pPr>
      <w:spacing w:before="60" w:after="60"/>
    </w:pPr>
    <w:rPr>
      <w:rFonts w:ascii="Arial" w:hAnsi="Arial"/>
      <w:bCs/>
      <w:lang w:val="en-US"/>
    </w:rPr>
  </w:style>
  <w:style w:type="character" w:customStyle="1" w:styleId="TabTextChar">
    <w:name w:val="Tab Text Char"/>
    <w:basedOn w:val="a2"/>
    <w:link w:val="TabText"/>
    <w:locked/>
    <w:rsid w:val="00946392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946392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  <w:lang w:val="en-US" w:eastAsia="en-US"/>
    </w:rPr>
  </w:style>
  <w:style w:type="paragraph" w:customStyle="1" w:styleId="a">
    <w:name w:val="Название предприятия"/>
    <w:basedOn w:val="a0"/>
    <w:next w:val="a0"/>
    <w:autoRedefine/>
    <w:rsid w:val="00946392"/>
    <w:pPr>
      <w:numPr>
        <w:numId w:val="21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  <w:lang w:val="en-US"/>
    </w:rPr>
  </w:style>
  <w:style w:type="paragraph" w:customStyle="1" w:styleId="2f0">
    <w:name w:val="Без интервала2"/>
    <w:rsid w:val="00946392"/>
    <w:pPr>
      <w:spacing w:after="200" w:line="276" w:lineRule="auto"/>
    </w:pPr>
    <w:rPr>
      <w:rFonts w:ascii="Calibri" w:hAnsi="Calibri" w:cstheme="minorBidi"/>
      <w:sz w:val="22"/>
      <w:szCs w:val="22"/>
      <w:lang w:val="en-GB"/>
    </w:rPr>
  </w:style>
  <w:style w:type="paragraph" w:customStyle="1" w:styleId="TableTitle">
    <w:name w:val="Table Title"/>
    <w:basedOn w:val="a0"/>
    <w:rsid w:val="00946392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946392"/>
    <w:pPr>
      <w:keepNext/>
      <w:numPr>
        <w:numId w:val="22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val="en-US" w:eastAsia="en-US"/>
    </w:rPr>
  </w:style>
  <w:style w:type="paragraph" w:customStyle="1" w:styleId="TableText10Double">
    <w:name w:val="*Table Text 10 Double"/>
    <w:basedOn w:val="a0"/>
    <w:link w:val="TableText10DoubleChar"/>
    <w:rsid w:val="00946392"/>
    <w:pPr>
      <w:spacing w:before="60" w:after="60"/>
    </w:pPr>
    <w:rPr>
      <w:rFonts w:ascii="Arial" w:eastAsia="PMingLiU" w:hAnsi="Arial"/>
      <w:color w:val="000000"/>
      <w:sz w:val="20"/>
      <w:szCs w:val="20"/>
      <w:lang w:val="en-US" w:eastAsia="en-US"/>
    </w:rPr>
  </w:style>
  <w:style w:type="character" w:customStyle="1" w:styleId="TableText10DoubleChar">
    <w:name w:val="*Table Text 10 Double Char"/>
    <w:basedOn w:val="a2"/>
    <w:link w:val="TableText10Double"/>
    <w:locked/>
    <w:rsid w:val="00946392"/>
    <w:rPr>
      <w:rFonts w:ascii="Arial" w:eastAsia="PMingLiU" w:hAnsi="Arial"/>
      <w:color w:val="000000"/>
      <w:lang w:val="en-US"/>
    </w:rPr>
  </w:style>
  <w:style w:type="paragraph" w:customStyle="1" w:styleId="afffb">
    <w:name w:val="Моноширинный"/>
    <w:basedOn w:val="a0"/>
    <w:link w:val="afffc"/>
    <w:rsid w:val="00946392"/>
    <w:rPr>
      <w:rFonts w:ascii="Courier New" w:hAnsi="Courier New"/>
      <w:i/>
      <w:sz w:val="20"/>
    </w:rPr>
  </w:style>
  <w:style w:type="character" w:customStyle="1" w:styleId="afffc">
    <w:name w:val="Моноширинный Знак"/>
    <w:basedOn w:val="a2"/>
    <w:link w:val="afffb"/>
    <w:rsid w:val="00946392"/>
    <w:rPr>
      <w:rFonts w:ascii="Courier New" w:hAnsi="Courier New"/>
      <w:i/>
      <w:szCs w:val="24"/>
      <w:lang w:eastAsia="ru-RU"/>
    </w:rPr>
  </w:style>
  <w:style w:type="paragraph" w:customStyle="1" w:styleId="PathID">
    <w:name w:val="Path ID"/>
    <w:basedOn w:val="a0"/>
    <w:rsid w:val="00946392"/>
    <w:rPr>
      <w:rFonts w:ascii="Arial Black" w:hAnsi="Arial Black"/>
      <w:color w:val="000080"/>
      <w:kern w:val="24"/>
    </w:rPr>
  </w:style>
  <w:style w:type="paragraph" w:customStyle="1" w:styleId="Reverse">
    <w:name w:val="Reverse"/>
    <w:basedOn w:val="a0"/>
    <w:rsid w:val="00946392"/>
    <w:pPr>
      <w:shd w:val="clear" w:color="FFFFFF" w:fill="000000"/>
    </w:pPr>
    <w:rPr>
      <w:rFonts w:ascii="Univers (WN)" w:hAnsi="Univers (WN)"/>
      <w:color w:val="FFFFFF"/>
      <w:sz w:val="18"/>
    </w:rPr>
  </w:style>
  <w:style w:type="paragraph" w:styleId="HTML">
    <w:name w:val="HTML Address"/>
    <w:basedOn w:val="a0"/>
    <w:link w:val="HTML0"/>
    <w:rsid w:val="00946392"/>
    <w:rPr>
      <w:i/>
      <w:iCs/>
    </w:rPr>
  </w:style>
  <w:style w:type="character" w:customStyle="1" w:styleId="HTML0">
    <w:name w:val="Адрес HTML Знак"/>
    <w:basedOn w:val="a2"/>
    <w:link w:val="HTML"/>
    <w:rsid w:val="00946392"/>
    <w:rPr>
      <w:i/>
      <w:iCs/>
      <w:sz w:val="24"/>
      <w:szCs w:val="24"/>
      <w:lang w:eastAsia="ru-RU"/>
    </w:rPr>
  </w:style>
  <w:style w:type="paragraph" w:styleId="afffd">
    <w:name w:val="Note Heading"/>
    <w:basedOn w:val="a0"/>
    <w:next w:val="a0"/>
    <w:link w:val="afffe"/>
    <w:rsid w:val="00946392"/>
  </w:style>
  <w:style w:type="character" w:customStyle="1" w:styleId="afffe">
    <w:name w:val="Заголовок записки Знак"/>
    <w:basedOn w:val="a2"/>
    <w:link w:val="afffd"/>
    <w:rsid w:val="00946392"/>
    <w:rPr>
      <w:sz w:val="24"/>
      <w:szCs w:val="24"/>
      <w:lang w:eastAsia="ru-RU"/>
    </w:rPr>
  </w:style>
  <w:style w:type="paragraph" w:styleId="affff">
    <w:name w:val="toa heading"/>
    <w:basedOn w:val="a0"/>
    <w:next w:val="a0"/>
    <w:rsid w:val="00946392"/>
    <w:pPr>
      <w:spacing w:before="120"/>
    </w:pPr>
    <w:rPr>
      <w:rFonts w:ascii="Arial" w:hAnsi="Arial" w:cs="Arial"/>
      <w:b/>
      <w:bCs/>
    </w:rPr>
  </w:style>
  <w:style w:type="paragraph" w:styleId="affff0">
    <w:name w:val="Body Text First Indent"/>
    <w:basedOn w:val="a1"/>
    <w:link w:val="affff1"/>
    <w:rsid w:val="00946392"/>
    <w:pPr>
      <w:spacing w:after="0" w:line="360" w:lineRule="auto"/>
      <w:ind w:firstLine="210"/>
      <w:jc w:val="both"/>
    </w:pPr>
    <w:rPr>
      <w:rFonts w:ascii="Arial" w:hAnsi="Arial"/>
    </w:rPr>
  </w:style>
  <w:style w:type="character" w:customStyle="1" w:styleId="affff1">
    <w:name w:val="Красная строка Знак"/>
    <w:basedOn w:val="a5"/>
    <w:link w:val="affff0"/>
    <w:rsid w:val="00946392"/>
    <w:rPr>
      <w:rFonts w:ascii="Arial" w:hAnsi="Arial"/>
      <w:sz w:val="24"/>
      <w:szCs w:val="24"/>
      <w:lang w:eastAsia="ru-RU"/>
    </w:rPr>
  </w:style>
  <w:style w:type="paragraph" w:styleId="2f1">
    <w:name w:val="Body Text First Indent 2"/>
    <w:basedOn w:val="affa"/>
    <w:link w:val="2f2"/>
    <w:rsid w:val="00946392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b"/>
    <w:link w:val="2f1"/>
    <w:rsid w:val="00946392"/>
    <w:rPr>
      <w:rFonts w:ascii="Arial" w:hAnsi="Arial"/>
      <w:sz w:val="24"/>
      <w:szCs w:val="24"/>
      <w:lang w:val="en-GB" w:eastAsia="ru-RU"/>
    </w:rPr>
  </w:style>
  <w:style w:type="paragraph" w:styleId="2f3">
    <w:name w:val="envelope return"/>
    <w:basedOn w:val="a0"/>
    <w:rsid w:val="00946392"/>
    <w:rPr>
      <w:rFonts w:ascii="Arial" w:hAnsi="Arial" w:cs="Arial"/>
    </w:rPr>
  </w:style>
  <w:style w:type="paragraph" w:styleId="affff2">
    <w:name w:val="table of figures"/>
    <w:basedOn w:val="a0"/>
    <w:next w:val="a0"/>
    <w:rsid w:val="00946392"/>
    <w:pPr>
      <w:ind w:left="400" w:hanging="400"/>
    </w:pPr>
  </w:style>
  <w:style w:type="paragraph" w:styleId="affff3">
    <w:name w:val="Signature"/>
    <w:basedOn w:val="a0"/>
    <w:link w:val="affff4"/>
    <w:rsid w:val="00946392"/>
    <w:pPr>
      <w:ind w:left="4252"/>
    </w:pPr>
  </w:style>
  <w:style w:type="character" w:customStyle="1" w:styleId="affff4">
    <w:name w:val="Подпись Знак"/>
    <w:basedOn w:val="a2"/>
    <w:link w:val="affff3"/>
    <w:rsid w:val="00946392"/>
    <w:rPr>
      <w:sz w:val="24"/>
      <w:szCs w:val="24"/>
      <w:lang w:eastAsia="ru-RU"/>
    </w:rPr>
  </w:style>
  <w:style w:type="paragraph" w:styleId="affff5">
    <w:name w:val="Salutation"/>
    <w:basedOn w:val="a0"/>
    <w:next w:val="a0"/>
    <w:link w:val="affff6"/>
    <w:rsid w:val="00946392"/>
  </w:style>
  <w:style w:type="character" w:customStyle="1" w:styleId="affff6">
    <w:name w:val="Приветствие Знак"/>
    <w:basedOn w:val="a2"/>
    <w:link w:val="affff5"/>
    <w:rsid w:val="00946392"/>
    <w:rPr>
      <w:sz w:val="24"/>
      <w:szCs w:val="24"/>
      <w:lang w:eastAsia="ru-RU"/>
    </w:rPr>
  </w:style>
  <w:style w:type="paragraph" w:styleId="affff7">
    <w:name w:val="List Continue"/>
    <w:basedOn w:val="a0"/>
    <w:rsid w:val="00946392"/>
    <w:pPr>
      <w:spacing w:after="120"/>
      <w:ind w:left="283"/>
    </w:pPr>
  </w:style>
  <w:style w:type="paragraph" w:styleId="2f4">
    <w:name w:val="List Continue 2"/>
    <w:basedOn w:val="a0"/>
    <w:rsid w:val="00946392"/>
    <w:pPr>
      <w:spacing w:after="120"/>
      <w:ind w:left="566"/>
    </w:pPr>
  </w:style>
  <w:style w:type="paragraph" w:styleId="3b">
    <w:name w:val="List Continue 3"/>
    <w:basedOn w:val="a0"/>
    <w:rsid w:val="00946392"/>
    <w:pPr>
      <w:spacing w:after="120"/>
      <w:ind w:left="849"/>
    </w:pPr>
  </w:style>
  <w:style w:type="paragraph" w:styleId="46">
    <w:name w:val="List Continue 4"/>
    <w:basedOn w:val="a0"/>
    <w:rsid w:val="00946392"/>
    <w:pPr>
      <w:spacing w:after="120"/>
      <w:ind w:left="1132"/>
    </w:pPr>
  </w:style>
  <w:style w:type="paragraph" w:styleId="56">
    <w:name w:val="List Continue 5"/>
    <w:basedOn w:val="a0"/>
    <w:rsid w:val="00946392"/>
    <w:pPr>
      <w:spacing w:after="120"/>
      <w:ind w:left="1415"/>
    </w:pPr>
  </w:style>
  <w:style w:type="paragraph" w:styleId="affff8">
    <w:name w:val="Closing"/>
    <w:basedOn w:val="a0"/>
    <w:link w:val="affff9"/>
    <w:rsid w:val="00946392"/>
    <w:pPr>
      <w:ind w:left="4252"/>
    </w:pPr>
  </w:style>
  <w:style w:type="character" w:customStyle="1" w:styleId="affff9">
    <w:name w:val="Прощание Знак"/>
    <w:basedOn w:val="a2"/>
    <w:link w:val="affff8"/>
    <w:rsid w:val="00946392"/>
    <w:rPr>
      <w:sz w:val="24"/>
      <w:szCs w:val="24"/>
      <w:lang w:eastAsia="ru-RU"/>
    </w:rPr>
  </w:style>
  <w:style w:type="paragraph" w:styleId="2f5">
    <w:name w:val="List 2"/>
    <w:basedOn w:val="a0"/>
    <w:rsid w:val="00946392"/>
    <w:pPr>
      <w:ind w:left="566" w:hanging="283"/>
    </w:pPr>
  </w:style>
  <w:style w:type="paragraph" w:styleId="3c">
    <w:name w:val="List 3"/>
    <w:basedOn w:val="a0"/>
    <w:rsid w:val="00946392"/>
    <w:pPr>
      <w:ind w:left="849" w:hanging="283"/>
    </w:pPr>
  </w:style>
  <w:style w:type="paragraph" w:styleId="47">
    <w:name w:val="List 4"/>
    <w:basedOn w:val="a0"/>
    <w:rsid w:val="00946392"/>
    <w:pPr>
      <w:ind w:left="1132" w:hanging="283"/>
    </w:pPr>
  </w:style>
  <w:style w:type="paragraph" w:styleId="57">
    <w:name w:val="List 5"/>
    <w:basedOn w:val="a0"/>
    <w:rsid w:val="00946392"/>
    <w:pPr>
      <w:ind w:left="1415" w:hanging="283"/>
    </w:pPr>
  </w:style>
  <w:style w:type="paragraph" w:styleId="HTML1">
    <w:name w:val="HTML Preformatted"/>
    <w:basedOn w:val="a0"/>
    <w:link w:val="HTML2"/>
    <w:rsid w:val="00946392"/>
    <w:rPr>
      <w:rFonts w:ascii="Courier New" w:hAnsi="Courier New" w:cs="Courier New"/>
    </w:rPr>
  </w:style>
  <w:style w:type="character" w:customStyle="1" w:styleId="HTML2">
    <w:name w:val="Стандартный HTML Знак"/>
    <w:basedOn w:val="a2"/>
    <w:link w:val="HTML1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a">
    <w:name w:val="table of authorities"/>
    <w:basedOn w:val="a0"/>
    <w:next w:val="a0"/>
    <w:rsid w:val="00946392"/>
    <w:pPr>
      <w:ind w:left="200" w:hanging="200"/>
    </w:pPr>
  </w:style>
  <w:style w:type="paragraph" w:styleId="affffb">
    <w:name w:val="Plain Text"/>
    <w:basedOn w:val="a0"/>
    <w:link w:val="affffc"/>
    <w:rsid w:val="00946392"/>
    <w:rPr>
      <w:rFonts w:ascii="Courier New" w:hAnsi="Courier New" w:cs="Courier New"/>
    </w:rPr>
  </w:style>
  <w:style w:type="character" w:customStyle="1" w:styleId="affffc">
    <w:name w:val="Текст Знак"/>
    <w:basedOn w:val="a2"/>
    <w:link w:val="affffb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d">
    <w:name w:val="endnote text"/>
    <w:basedOn w:val="a0"/>
    <w:link w:val="affffe"/>
    <w:rsid w:val="00946392"/>
  </w:style>
  <w:style w:type="character" w:customStyle="1" w:styleId="affffe">
    <w:name w:val="Текст концевой сноски Знак"/>
    <w:basedOn w:val="a2"/>
    <w:link w:val="affffd"/>
    <w:rsid w:val="00946392"/>
    <w:rPr>
      <w:sz w:val="24"/>
      <w:szCs w:val="24"/>
      <w:lang w:eastAsia="ru-RU"/>
    </w:rPr>
  </w:style>
  <w:style w:type="paragraph" w:styleId="afffff">
    <w:name w:val="macro"/>
    <w:link w:val="afffff0"/>
    <w:rsid w:val="009463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ru-RU"/>
    </w:rPr>
  </w:style>
  <w:style w:type="character" w:customStyle="1" w:styleId="afffff0">
    <w:name w:val="Текст макроса Знак"/>
    <w:basedOn w:val="a2"/>
    <w:link w:val="afffff"/>
    <w:rsid w:val="00946392"/>
    <w:rPr>
      <w:rFonts w:ascii="Courier New" w:hAnsi="Courier New" w:cs="Courier New"/>
      <w:lang w:val="en-US" w:eastAsia="ru-RU"/>
    </w:rPr>
  </w:style>
  <w:style w:type="paragraph" w:styleId="afffff1">
    <w:name w:val="E-mail Signature"/>
    <w:basedOn w:val="a0"/>
    <w:link w:val="afffff2"/>
    <w:rsid w:val="00946392"/>
  </w:style>
  <w:style w:type="character" w:customStyle="1" w:styleId="afffff2">
    <w:name w:val="Электронная подпись Знак"/>
    <w:basedOn w:val="a2"/>
    <w:link w:val="afffff1"/>
    <w:rsid w:val="00946392"/>
    <w:rPr>
      <w:sz w:val="24"/>
      <w:szCs w:val="24"/>
      <w:lang w:eastAsia="ru-RU"/>
    </w:rPr>
  </w:style>
  <w:style w:type="paragraph" w:customStyle="1" w:styleId="afffff3">
    <w:name w:val="Рисунок"/>
    <w:basedOn w:val="a0"/>
    <w:next w:val="a0"/>
    <w:rsid w:val="00946392"/>
    <w:pPr>
      <w:keepNext/>
      <w:spacing w:before="240" w:after="240" w:line="200" w:lineRule="atLeast"/>
      <w:jc w:val="center"/>
    </w:pPr>
  </w:style>
  <w:style w:type="paragraph" w:customStyle="1" w:styleId="16">
    <w:name w:val="Маркированный 1"/>
    <w:basedOn w:val="aff7"/>
    <w:rsid w:val="00946392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4">
    <w:name w:val="Примечание"/>
    <w:basedOn w:val="a1"/>
    <w:rsid w:val="00946392"/>
    <w:pPr>
      <w:spacing w:before="240" w:after="240" w:line="360" w:lineRule="auto"/>
      <w:ind w:left="567"/>
      <w:jc w:val="both"/>
    </w:pPr>
    <w:rPr>
      <w:rFonts w:ascii="Arial" w:hAnsi="Arial"/>
      <w:b/>
      <w:lang w:val="en-US"/>
    </w:rPr>
  </w:style>
  <w:style w:type="paragraph" w:customStyle="1" w:styleId="17">
    <w:name w:val="Подзаголовок 1"/>
    <w:basedOn w:val="a0"/>
    <w:rsid w:val="00946392"/>
    <w:pPr>
      <w:spacing w:before="120" w:after="120"/>
    </w:pPr>
    <w:rPr>
      <w:rFonts w:ascii="Arial" w:hAnsi="Arial" w:cs="Arial"/>
      <w:b/>
      <w:sz w:val="28"/>
      <w:lang w:val="en-US"/>
    </w:rPr>
  </w:style>
  <w:style w:type="paragraph" w:customStyle="1" w:styleId="Normal10">
    <w:name w:val="Normal1"/>
    <w:rsid w:val="00946392"/>
    <w:rPr>
      <w:sz w:val="24"/>
      <w:lang w:eastAsia="ru-RU"/>
    </w:rPr>
  </w:style>
  <w:style w:type="paragraph" w:customStyle="1" w:styleId="afffff5">
    <w:name w:val="Основной текст таблиц"/>
    <w:basedOn w:val="a0"/>
    <w:autoRedefine/>
    <w:rsid w:val="00946392"/>
    <w:pPr>
      <w:spacing w:before="120" w:after="120" w:line="360" w:lineRule="auto"/>
    </w:pPr>
    <w:rPr>
      <w:rFonts w:ascii="Arial" w:hAnsi="Arial"/>
      <w:sz w:val="18"/>
      <w:lang w:val="en-US"/>
    </w:rPr>
  </w:style>
  <w:style w:type="character" w:customStyle="1" w:styleId="contentplain">
    <w:name w:val="contentplain"/>
    <w:basedOn w:val="a2"/>
    <w:rsid w:val="00946392"/>
  </w:style>
  <w:style w:type="paragraph" w:customStyle="1" w:styleId="afffff6">
    <w:name w:val="Стиль Название объекта + По левому краю"/>
    <w:basedOn w:val="a6"/>
    <w:autoRedefine/>
    <w:rsid w:val="00946392"/>
    <w:pPr>
      <w:spacing w:before="0" w:line="360" w:lineRule="auto"/>
      <w:ind w:left="0"/>
      <w:jc w:val="left"/>
    </w:pPr>
    <w:rPr>
      <w:rFonts w:ascii="Arial" w:hAnsi="Arial"/>
      <w:iCs w:val="0"/>
      <w:sz w:val="20"/>
      <w:szCs w:val="20"/>
    </w:rPr>
  </w:style>
  <w:style w:type="paragraph" w:customStyle="1" w:styleId="3d">
    <w:name w:val="Заголовок 3 информационный"/>
    <w:next w:val="a1"/>
    <w:autoRedefine/>
    <w:rsid w:val="00946392"/>
    <w:pPr>
      <w:spacing w:line="360" w:lineRule="auto"/>
    </w:pPr>
    <w:rPr>
      <w:rFonts w:ascii="Arial" w:hAnsi="Arial"/>
      <w:i/>
      <w:sz w:val="32"/>
      <w:szCs w:val="24"/>
      <w:u w:val="single"/>
      <w:lang w:eastAsia="ru-RU"/>
    </w:rPr>
  </w:style>
  <w:style w:type="paragraph" w:customStyle="1" w:styleId="2f6">
    <w:name w:val="Заголовок 2 информационный"/>
    <w:basedOn w:val="2"/>
    <w:next w:val="a1"/>
    <w:autoRedefine/>
    <w:rsid w:val="00946392"/>
    <w:pPr>
      <w:numPr>
        <w:ilvl w:val="0"/>
        <w:numId w:val="0"/>
      </w:numPr>
      <w:spacing w:before="120" w:line="360" w:lineRule="auto"/>
    </w:pPr>
    <w:rPr>
      <w:rFonts w:ascii="Arial" w:hAnsi="Arial" w:cs="Arial"/>
      <w:noProof w:val="0"/>
      <w:color w:val="365F91" w:themeColor="accent1" w:themeShade="BF"/>
      <w:sz w:val="36"/>
      <w:szCs w:val="36"/>
      <w:lang w:val="ru-RU"/>
    </w:rPr>
  </w:style>
  <w:style w:type="paragraph" w:customStyle="1" w:styleId="afffff7">
    <w:name w:val="Основной текст информационный"/>
    <w:basedOn w:val="a1"/>
    <w:autoRedefine/>
    <w:rsid w:val="00946392"/>
    <w:pPr>
      <w:spacing w:after="0" w:line="360" w:lineRule="auto"/>
      <w:jc w:val="both"/>
    </w:pPr>
    <w:rPr>
      <w:rFonts w:ascii="Arial" w:hAnsi="Arial"/>
      <w:i/>
    </w:rPr>
  </w:style>
  <w:style w:type="paragraph" w:customStyle="1" w:styleId="afffff8">
    <w:name w:val="Приложение"/>
    <w:basedOn w:val="1"/>
    <w:next w:val="a1"/>
    <w:link w:val="afffff9"/>
    <w:autoRedefine/>
    <w:rsid w:val="00946392"/>
    <w:pPr>
      <w:numPr>
        <w:numId w:val="0"/>
      </w:numPr>
      <w:spacing w:before="240" w:after="120" w:line="360" w:lineRule="auto"/>
    </w:pPr>
    <w:rPr>
      <w:rFonts w:ascii="Arial" w:hAnsi="Arial" w:cs="Arial"/>
      <w:color w:val="365F91" w:themeColor="accent1" w:themeShade="BF"/>
      <w:kern w:val="32"/>
    </w:rPr>
  </w:style>
  <w:style w:type="paragraph" w:customStyle="1" w:styleId="48">
    <w:name w:val="Заголовок 4 информационный"/>
    <w:next w:val="a1"/>
    <w:autoRedefine/>
    <w:rsid w:val="00946392"/>
    <w:pPr>
      <w:spacing w:line="360" w:lineRule="auto"/>
    </w:pPr>
    <w:rPr>
      <w:rFonts w:ascii="Arial" w:hAnsi="Arial" w:cs="Arial"/>
      <w:bCs/>
      <w:i/>
      <w:sz w:val="28"/>
      <w:szCs w:val="24"/>
      <w:u w:val="single"/>
      <w:lang w:eastAsia="ru-RU"/>
    </w:rPr>
  </w:style>
  <w:style w:type="paragraph" w:customStyle="1" w:styleId="58">
    <w:name w:val="Заголовок 5 информационный"/>
    <w:next w:val="a1"/>
    <w:autoRedefine/>
    <w:rsid w:val="00946392"/>
    <w:pPr>
      <w:spacing w:line="360" w:lineRule="auto"/>
    </w:pPr>
    <w:rPr>
      <w:b/>
      <w:i/>
      <w:sz w:val="24"/>
      <w:u w:val="single"/>
      <w:lang w:eastAsia="ru-RU"/>
    </w:rPr>
  </w:style>
  <w:style w:type="character" w:customStyle="1" w:styleId="afffff9">
    <w:name w:val="Приложение Знак"/>
    <w:basedOn w:val="11"/>
    <w:link w:val="afffff8"/>
    <w:rsid w:val="00946392"/>
    <w:rPr>
      <w:rFonts w:ascii="Arial" w:hAnsi="Arial" w:cs="Arial"/>
      <w:b/>
      <w:color w:val="365F91" w:themeColor="accent1" w:themeShade="BF"/>
      <w:kern w:val="32"/>
      <w:sz w:val="44"/>
      <w:szCs w:val="24"/>
      <w:lang w:val="en-US" w:eastAsia="ru-RU"/>
    </w:rPr>
  </w:style>
  <w:style w:type="paragraph" w:customStyle="1" w:styleId="Arial">
    <w:name w:val="Обычный + Arial"/>
    <w:aliases w:val="9 пт"/>
    <w:basedOn w:val="a0"/>
    <w:rsid w:val="00946392"/>
    <w:pPr>
      <w:snapToGrid w:val="0"/>
    </w:pPr>
    <w:rPr>
      <w:rFonts w:ascii="Arial" w:hAnsi="Arial" w:cs="Arial"/>
      <w:sz w:val="18"/>
      <w:szCs w:val="18"/>
    </w:rPr>
  </w:style>
  <w:style w:type="character" w:customStyle="1" w:styleId="code-tag">
    <w:name w:val="code-tag"/>
    <w:rsid w:val="00946392"/>
  </w:style>
  <w:style w:type="character" w:customStyle="1" w:styleId="code-quote">
    <w:name w:val="code-quote"/>
    <w:rsid w:val="00946392"/>
  </w:style>
  <w:style w:type="character" w:customStyle="1" w:styleId="code-keyword">
    <w:name w:val="code-keyword"/>
    <w:rsid w:val="00946392"/>
  </w:style>
  <w:style w:type="character" w:customStyle="1" w:styleId="shorttext">
    <w:name w:val="short_text"/>
    <w:basedOn w:val="a2"/>
    <w:rsid w:val="00946392"/>
  </w:style>
  <w:style w:type="paragraph" w:customStyle="1" w:styleId="Comments">
    <w:name w:val="Comments"/>
    <w:basedOn w:val="a0"/>
    <w:link w:val="Comments0"/>
    <w:autoRedefine/>
    <w:rsid w:val="00946392"/>
    <w:pPr>
      <w:spacing w:before="240" w:after="240"/>
    </w:pPr>
    <w:rPr>
      <w:color w:val="FF0000"/>
      <w:szCs w:val="18"/>
      <w:lang w:val="en-US" w:eastAsia="en-US"/>
    </w:rPr>
  </w:style>
  <w:style w:type="character" w:customStyle="1" w:styleId="Comments0">
    <w:name w:val="Comments Знак Знак"/>
    <w:link w:val="Comments"/>
    <w:rsid w:val="00946392"/>
    <w:rPr>
      <w:color w:val="FF0000"/>
      <w:sz w:val="24"/>
      <w:szCs w:val="18"/>
      <w:lang w:val="en-US"/>
    </w:rPr>
  </w:style>
  <w:style w:type="paragraph" w:customStyle="1" w:styleId="BPC3Caption">
    <w:name w:val="BPC3 – Caption"/>
    <w:basedOn w:val="a0"/>
    <w:rsid w:val="00946392"/>
    <w:pPr>
      <w:spacing w:before="120" w:after="240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18">
    <w:name w:val="Обычный1"/>
    <w:rsid w:val="00946392"/>
    <w:rPr>
      <w:sz w:val="24"/>
      <w:lang w:eastAsia="ru-RU"/>
    </w:rPr>
  </w:style>
  <w:style w:type="character" w:customStyle="1" w:styleId="workplace">
    <w:name w:val="workplace"/>
    <w:rsid w:val="00946392"/>
  </w:style>
  <w:style w:type="character" w:customStyle="1" w:styleId="longtext">
    <w:name w:val="long_text"/>
    <w:rsid w:val="00946392"/>
  </w:style>
  <w:style w:type="paragraph" w:customStyle="1" w:styleId="3new">
    <w:name w:val="заголовок 3 new"/>
    <w:basedOn w:val="2"/>
    <w:link w:val="3new0"/>
    <w:qFormat/>
    <w:rsid w:val="00946392"/>
    <w:pPr>
      <w:numPr>
        <w:ilvl w:val="0"/>
        <w:numId w:val="0"/>
      </w:numPr>
      <w:spacing w:before="120" w:line="360" w:lineRule="auto"/>
      <w:ind w:left="425"/>
      <w:outlineLvl w:val="2"/>
    </w:pPr>
    <w:rPr>
      <w:rFonts w:asciiTheme="minorHAnsi" w:hAnsiTheme="minorHAnsi" w:cs="Arial"/>
      <w:bCs/>
      <w:iCs/>
      <w:color w:val="365F91" w:themeColor="accent1" w:themeShade="BF"/>
      <w:sz w:val="28"/>
      <w:szCs w:val="28"/>
    </w:rPr>
  </w:style>
  <w:style w:type="character" w:customStyle="1" w:styleId="3new0">
    <w:name w:val="заголовок 3 new Знак"/>
    <w:basedOn w:val="21"/>
    <w:link w:val="3new"/>
    <w:rsid w:val="00946392"/>
    <w:rPr>
      <w:rFonts w:asciiTheme="minorHAnsi" w:hAnsiTheme="minorHAnsi" w:cs="Arial"/>
      <w:b/>
      <w:bCs/>
      <w:iCs/>
      <w:noProof/>
      <w:color w:val="365F91" w:themeColor="accent1" w:themeShade="BF"/>
      <w:sz w:val="28"/>
      <w:szCs w:val="28"/>
      <w:lang w:val="en-US" w:eastAsia="ru-RU"/>
    </w:rPr>
  </w:style>
  <w:style w:type="paragraph" w:customStyle="1" w:styleId="63">
    <w:name w:val="Стиль6"/>
    <w:basedOn w:val="BPC3Heading1"/>
    <w:link w:val="64"/>
    <w:qFormat/>
    <w:rsid w:val="005B1EFF"/>
  </w:style>
  <w:style w:type="paragraph" w:customStyle="1" w:styleId="73">
    <w:name w:val="Стиль7"/>
    <w:basedOn w:val="BPC3Heading1"/>
    <w:link w:val="74"/>
    <w:qFormat/>
    <w:rsid w:val="005B1EFF"/>
    <w:rPr>
      <w:rFonts w:ascii="Times New Roman" w:hAnsi="Times New Roman"/>
      <w:color w:val="auto"/>
      <w:sz w:val="24"/>
      <w:szCs w:val="24"/>
    </w:rPr>
  </w:style>
  <w:style w:type="character" w:customStyle="1" w:styleId="BPC3Heading10">
    <w:name w:val="BPC3 – Heading1 Знак"/>
    <w:basedOn w:val="BPC3Bodynormal0"/>
    <w:link w:val="BPC3Heading1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64">
    <w:name w:val="Стиль6 Знак"/>
    <w:basedOn w:val="BPC3Heading10"/>
    <w:link w:val="63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74">
    <w:name w:val="Стиль7 Знак"/>
    <w:basedOn w:val="BPC3Heading10"/>
    <w:link w:val="73"/>
    <w:rsid w:val="005B1EFF"/>
    <w:rPr>
      <w:rFonts w:ascii="Calibri" w:hAnsi="Calibri"/>
      <w:caps/>
      <w:color w:val="003399"/>
      <w:sz w:val="24"/>
      <w:szCs w:val="24"/>
      <w:lang w:val="en-US"/>
    </w:rPr>
  </w:style>
  <w:style w:type="character" w:customStyle="1" w:styleId="WW8Num2z0">
    <w:name w:val="WW8Num2z0"/>
    <w:rsid w:val="009F6693"/>
    <w:rPr>
      <w:rFonts w:ascii="Symbol" w:hAnsi="Symbol"/>
    </w:rPr>
  </w:style>
  <w:style w:type="character" w:customStyle="1" w:styleId="WW8Num2z1">
    <w:name w:val="WW8Num2z1"/>
    <w:rsid w:val="009F6693"/>
    <w:rPr>
      <w:rFonts w:ascii="Courier New" w:hAnsi="Courier New"/>
    </w:rPr>
  </w:style>
  <w:style w:type="character" w:customStyle="1" w:styleId="WW8Num2z2">
    <w:name w:val="WW8Num2z2"/>
    <w:rsid w:val="009F6693"/>
    <w:rPr>
      <w:rFonts w:ascii="Wingdings" w:hAnsi="Wingdings"/>
    </w:rPr>
  </w:style>
  <w:style w:type="character" w:customStyle="1" w:styleId="WW8Num3z0">
    <w:name w:val="WW8Num3z0"/>
    <w:rsid w:val="009F6693"/>
    <w:rPr>
      <w:rFonts w:ascii="Symbol" w:hAnsi="Symbol"/>
    </w:rPr>
  </w:style>
  <w:style w:type="character" w:customStyle="1" w:styleId="WW8Num3z1">
    <w:name w:val="WW8Num3z1"/>
    <w:rsid w:val="009F6693"/>
    <w:rPr>
      <w:rFonts w:ascii="Courier New" w:hAnsi="Courier New"/>
    </w:rPr>
  </w:style>
  <w:style w:type="character" w:customStyle="1" w:styleId="WW8Num3z2">
    <w:name w:val="WW8Num3z2"/>
    <w:rsid w:val="009F6693"/>
    <w:rPr>
      <w:rFonts w:ascii="Wingdings" w:hAnsi="Wingdings"/>
    </w:rPr>
  </w:style>
  <w:style w:type="character" w:customStyle="1" w:styleId="Absatz-Standardschriftart">
    <w:name w:val="Absatz-Standardschriftart"/>
    <w:rsid w:val="009F6693"/>
  </w:style>
  <w:style w:type="character" w:customStyle="1" w:styleId="WW8Num4z0">
    <w:name w:val="WW8Num4z0"/>
    <w:rsid w:val="009F6693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9F6693"/>
    <w:rPr>
      <w:rFonts w:ascii="Courier New" w:hAnsi="Courier New"/>
    </w:rPr>
  </w:style>
  <w:style w:type="character" w:customStyle="1" w:styleId="WW8Num4z2">
    <w:name w:val="WW8Num4z2"/>
    <w:rsid w:val="009F6693"/>
    <w:rPr>
      <w:rFonts w:ascii="Wingdings" w:hAnsi="Wingdings"/>
    </w:rPr>
  </w:style>
  <w:style w:type="character" w:customStyle="1" w:styleId="WW8Num4z3">
    <w:name w:val="WW8Num4z3"/>
    <w:rsid w:val="009F6693"/>
    <w:rPr>
      <w:rFonts w:ascii="Symbol" w:hAnsi="Symbol"/>
    </w:rPr>
  </w:style>
  <w:style w:type="character" w:customStyle="1" w:styleId="WW8Num5z1">
    <w:name w:val="WW8Num5z1"/>
    <w:rsid w:val="009F6693"/>
    <w:rPr>
      <w:rFonts w:ascii="Times New Roman" w:eastAsia="Times New Roman" w:hAnsi="Times New Roman" w:cs="Times New Roman"/>
    </w:rPr>
  </w:style>
  <w:style w:type="character" w:customStyle="1" w:styleId="WW8Num6z0">
    <w:name w:val="WW8Num6z0"/>
    <w:rsid w:val="009F6693"/>
    <w:rPr>
      <w:rFonts w:ascii="Symbol" w:hAnsi="Symbol"/>
    </w:rPr>
  </w:style>
  <w:style w:type="character" w:customStyle="1" w:styleId="WW8Num6z2">
    <w:name w:val="WW8Num6z2"/>
    <w:rsid w:val="009F6693"/>
    <w:rPr>
      <w:rFonts w:ascii="Wingdings" w:hAnsi="Wingdings"/>
    </w:rPr>
  </w:style>
  <w:style w:type="character" w:customStyle="1" w:styleId="WW8Num6z4">
    <w:name w:val="WW8Num6z4"/>
    <w:rsid w:val="009F6693"/>
    <w:rPr>
      <w:rFonts w:ascii="Courier New" w:hAnsi="Courier New" w:cs="Courier New"/>
    </w:rPr>
  </w:style>
  <w:style w:type="character" w:customStyle="1" w:styleId="WW8Num8z0">
    <w:name w:val="WW8Num8z0"/>
    <w:rsid w:val="009F6693"/>
    <w:rPr>
      <w:rFonts w:ascii="Symbol" w:hAnsi="Symbol"/>
    </w:rPr>
  </w:style>
  <w:style w:type="character" w:customStyle="1" w:styleId="WW8Num8z1">
    <w:name w:val="WW8Num8z1"/>
    <w:rsid w:val="009F6693"/>
    <w:rPr>
      <w:rFonts w:ascii="Courier New" w:hAnsi="Courier New"/>
    </w:rPr>
  </w:style>
  <w:style w:type="character" w:customStyle="1" w:styleId="WW8Num8z2">
    <w:name w:val="WW8Num8z2"/>
    <w:rsid w:val="009F6693"/>
    <w:rPr>
      <w:rFonts w:ascii="Wingdings" w:hAnsi="Wingdings"/>
    </w:rPr>
  </w:style>
  <w:style w:type="character" w:customStyle="1" w:styleId="WW8Num10z0">
    <w:name w:val="WW8Num10z0"/>
    <w:rsid w:val="009F6693"/>
    <w:rPr>
      <w:rFonts w:ascii="Symbol" w:hAnsi="Symbol"/>
    </w:rPr>
  </w:style>
  <w:style w:type="character" w:customStyle="1" w:styleId="WW8Num10z1">
    <w:name w:val="WW8Num10z1"/>
    <w:rsid w:val="009F6693"/>
    <w:rPr>
      <w:rFonts w:ascii="Courier New" w:hAnsi="Courier New" w:cs="Courier New"/>
    </w:rPr>
  </w:style>
  <w:style w:type="character" w:customStyle="1" w:styleId="WW8Num10z2">
    <w:name w:val="WW8Num10z2"/>
    <w:rsid w:val="009F6693"/>
    <w:rPr>
      <w:rFonts w:ascii="Wingdings" w:hAnsi="Wingdings"/>
    </w:rPr>
  </w:style>
  <w:style w:type="character" w:customStyle="1" w:styleId="WW8Num14z0">
    <w:name w:val="WW8Num14z0"/>
    <w:rsid w:val="009F6693"/>
    <w:rPr>
      <w:rFonts w:ascii="Symbol" w:hAnsi="Symbol"/>
    </w:rPr>
  </w:style>
  <w:style w:type="character" w:customStyle="1" w:styleId="WW8Num14z1">
    <w:name w:val="WW8Num14z1"/>
    <w:rsid w:val="009F6693"/>
    <w:rPr>
      <w:rFonts w:ascii="Courier New" w:hAnsi="Courier New"/>
    </w:rPr>
  </w:style>
  <w:style w:type="character" w:customStyle="1" w:styleId="WW8Num14z2">
    <w:name w:val="WW8Num14z2"/>
    <w:rsid w:val="009F6693"/>
    <w:rPr>
      <w:rFonts w:ascii="Wingdings" w:hAnsi="Wingdings"/>
    </w:rPr>
  </w:style>
  <w:style w:type="character" w:customStyle="1" w:styleId="WW8Num15z0">
    <w:name w:val="WW8Num15z0"/>
    <w:rsid w:val="009F6693"/>
    <w:rPr>
      <w:rFonts w:ascii="Symbol" w:hAnsi="Symbol"/>
    </w:rPr>
  </w:style>
  <w:style w:type="character" w:customStyle="1" w:styleId="WW8Num15z1">
    <w:name w:val="WW8Num15z1"/>
    <w:rsid w:val="009F6693"/>
    <w:rPr>
      <w:rFonts w:ascii="Courier New" w:hAnsi="Courier New" w:cs="Courier New"/>
    </w:rPr>
  </w:style>
  <w:style w:type="character" w:customStyle="1" w:styleId="WW8Num15z2">
    <w:name w:val="WW8Num15z2"/>
    <w:rsid w:val="009F6693"/>
    <w:rPr>
      <w:rFonts w:ascii="Wingdings" w:hAnsi="Wingdings"/>
    </w:rPr>
  </w:style>
  <w:style w:type="character" w:customStyle="1" w:styleId="WW8Num16z0">
    <w:name w:val="WW8Num16z0"/>
    <w:rsid w:val="009F6693"/>
    <w:rPr>
      <w:rFonts w:ascii="Times New Roman" w:eastAsia="Times New Roman" w:hAnsi="Times New Roman" w:cs="Times New Roman"/>
    </w:rPr>
  </w:style>
  <w:style w:type="character" w:customStyle="1" w:styleId="WW8Num16z1">
    <w:name w:val="WW8Num16z1"/>
    <w:rsid w:val="009F6693"/>
    <w:rPr>
      <w:rFonts w:ascii="Courier New" w:hAnsi="Courier New" w:cs="Courier New"/>
    </w:rPr>
  </w:style>
  <w:style w:type="character" w:customStyle="1" w:styleId="WW8Num16z2">
    <w:name w:val="WW8Num16z2"/>
    <w:rsid w:val="009F6693"/>
    <w:rPr>
      <w:rFonts w:ascii="Wingdings" w:hAnsi="Wingdings"/>
    </w:rPr>
  </w:style>
  <w:style w:type="character" w:customStyle="1" w:styleId="WW8Num16z3">
    <w:name w:val="WW8Num16z3"/>
    <w:rsid w:val="009F6693"/>
    <w:rPr>
      <w:rFonts w:ascii="Symbol" w:hAnsi="Symbol"/>
    </w:rPr>
  </w:style>
  <w:style w:type="character" w:customStyle="1" w:styleId="WW8Num17z0">
    <w:name w:val="WW8Num17z0"/>
    <w:rsid w:val="009F6693"/>
    <w:rPr>
      <w:rFonts w:ascii="Symbol" w:hAnsi="Symbol"/>
    </w:rPr>
  </w:style>
  <w:style w:type="character" w:customStyle="1" w:styleId="WW8Num17z1">
    <w:name w:val="WW8Num17z1"/>
    <w:rsid w:val="009F6693"/>
    <w:rPr>
      <w:rFonts w:ascii="Courier New" w:hAnsi="Courier New" w:cs="Courier New"/>
    </w:rPr>
  </w:style>
  <w:style w:type="character" w:customStyle="1" w:styleId="WW8Num17z2">
    <w:name w:val="WW8Num17z2"/>
    <w:rsid w:val="009F6693"/>
    <w:rPr>
      <w:rFonts w:ascii="Wingdings" w:hAnsi="Wingdings"/>
    </w:rPr>
  </w:style>
  <w:style w:type="character" w:customStyle="1" w:styleId="WW8Num18z0">
    <w:name w:val="WW8Num18z0"/>
    <w:rsid w:val="009F6693"/>
    <w:rPr>
      <w:rFonts w:ascii="Symbol" w:hAnsi="Symbol"/>
    </w:rPr>
  </w:style>
  <w:style w:type="character" w:customStyle="1" w:styleId="WW8Num18z1">
    <w:name w:val="WW8Num18z1"/>
    <w:rsid w:val="009F6693"/>
    <w:rPr>
      <w:rFonts w:ascii="Courier New" w:hAnsi="Courier New" w:cs="Courier New"/>
    </w:rPr>
  </w:style>
  <w:style w:type="character" w:customStyle="1" w:styleId="WW8Num18z2">
    <w:name w:val="WW8Num18z2"/>
    <w:rsid w:val="009F6693"/>
    <w:rPr>
      <w:rFonts w:ascii="Wingdings" w:hAnsi="Wingdings"/>
    </w:rPr>
  </w:style>
  <w:style w:type="character" w:customStyle="1" w:styleId="WW8Num19z0">
    <w:name w:val="WW8Num19z0"/>
    <w:rsid w:val="009F6693"/>
    <w:rPr>
      <w:rFonts w:ascii="Symbol" w:hAnsi="Symbol"/>
    </w:rPr>
  </w:style>
  <w:style w:type="character" w:customStyle="1" w:styleId="WW8Num19z1">
    <w:name w:val="WW8Num19z1"/>
    <w:rsid w:val="009F6693"/>
    <w:rPr>
      <w:rFonts w:ascii="Courier New" w:hAnsi="Courier New" w:cs="Courier New"/>
    </w:rPr>
  </w:style>
  <w:style w:type="character" w:customStyle="1" w:styleId="WW8Num19z2">
    <w:name w:val="WW8Num19z2"/>
    <w:rsid w:val="009F6693"/>
    <w:rPr>
      <w:rFonts w:ascii="Wingdings" w:hAnsi="Wingdings"/>
    </w:rPr>
  </w:style>
  <w:style w:type="character" w:customStyle="1" w:styleId="WW8Num21z0">
    <w:name w:val="WW8Num21z0"/>
    <w:rsid w:val="009F6693"/>
    <w:rPr>
      <w:rFonts w:ascii="Symbol" w:hAnsi="Symbol"/>
    </w:rPr>
  </w:style>
  <w:style w:type="character" w:customStyle="1" w:styleId="WW8Num21z1">
    <w:name w:val="WW8Num21z1"/>
    <w:rsid w:val="009F6693"/>
    <w:rPr>
      <w:rFonts w:ascii="Courier New" w:hAnsi="Courier New" w:cs="Courier New"/>
    </w:rPr>
  </w:style>
  <w:style w:type="character" w:customStyle="1" w:styleId="WW8Num21z2">
    <w:name w:val="WW8Num21z2"/>
    <w:rsid w:val="009F6693"/>
    <w:rPr>
      <w:rFonts w:ascii="Wingdings" w:hAnsi="Wingdings"/>
    </w:rPr>
  </w:style>
  <w:style w:type="character" w:customStyle="1" w:styleId="WW8Num24z0">
    <w:name w:val="WW8Num24z0"/>
    <w:rsid w:val="009F6693"/>
    <w:rPr>
      <w:rFonts w:ascii="Symbol" w:hAnsi="Symbol"/>
    </w:rPr>
  </w:style>
  <w:style w:type="character" w:customStyle="1" w:styleId="WW8Num24z1">
    <w:name w:val="WW8Num24z1"/>
    <w:rsid w:val="009F6693"/>
    <w:rPr>
      <w:rFonts w:ascii="Courier New" w:hAnsi="Courier New"/>
    </w:rPr>
  </w:style>
  <w:style w:type="character" w:customStyle="1" w:styleId="WW8Num24z2">
    <w:name w:val="WW8Num24z2"/>
    <w:rsid w:val="009F6693"/>
    <w:rPr>
      <w:rFonts w:ascii="Wingdings" w:hAnsi="Wingdings"/>
    </w:rPr>
  </w:style>
  <w:style w:type="character" w:customStyle="1" w:styleId="WW8Num25z0">
    <w:name w:val="WW8Num25z0"/>
    <w:rsid w:val="009F6693"/>
    <w:rPr>
      <w:rFonts w:ascii="Symbol" w:hAnsi="Symbol"/>
    </w:rPr>
  </w:style>
  <w:style w:type="character" w:customStyle="1" w:styleId="WW8Num25z1">
    <w:name w:val="WW8Num25z1"/>
    <w:rsid w:val="009F6693"/>
    <w:rPr>
      <w:rFonts w:ascii="Courier New" w:hAnsi="Courier New"/>
    </w:rPr>
  </w:style>
  <w:style w:type="character" w:customStyle="1" w:styleId="WW8Num25z2">
    <w:name w:val="WW8Num25z2"/>
    <w:rsid w:val="009F6693"/>
    <w:rPr>
      <w:rFonts w:ascii="Wingdings" w:hAnsi="Wingdings"/>
    </w:rPr>
  </w:style>
  <w:style w:type="character" w:customStyle="1" w:styleId="WW8Num26z0">
    <w:name w:val="WW8Num26z0"/>
    <w:rsid w:val="009F6693"/>
    <w:rPr>
      <w:rFonts w:ascii="Symbol" w:hAnsi="Symbol"/>
    </w:rPr>
  </w:style>
  <w:style w:type="character" w:customStyle="1" w:styleId="WW8Num26z1">
    <w:name w:val="WW8Num26z1"/>
    <w:rsid w:val="009F6693"/>
    <w:rPr>
      <w:rFonts w:ascii="Courier New" w:hAnsi="Courier New" w:cs="Courier New"/>
    </w:rPr>
  </w:style>
  <w:style w:type="character" w:customStyle="1" w:styleId="WW8Num26z2">
    <w:name w:val="WW8Num26z2"/>
    <w:rsid w:val="009F6693"/>
    <w:rPr>
      <w:rFonts w:ascii="Wingdings" w:hAnsi="Wingdings"/>
    </w:rPr>
  </w:style>
  <w:style w:type="character" w:customStyle="1" w:styleId="WW8Num27z0">
    <w:name w:val="WW8Num27z0"/>
    <w:rsid w:val="009F6693"/>
    <w:rPr>
      <w:rFonts w:ascii="Symbol" w:hAnsi="Symbol"/>
    </w:rPr>
  </w:style>
  <w:style w:type="character" w:customStyle="1" w:styleId="WW8Num27z1">
    <w:name w:val="WW8Num27z1"/>
    <w:rsid w:val="009F6693"/>
    <w:rPr>
      <w:rFonts w:ascii="Courier New" w:hAnsi="Courier New" w:cs="Courier New"/>
    </w:rPr>
  </w:style>
  <w:style w:type="character" w:customStyle="1" w:styleId="WW8Num27z2">
    <w:name w:val="WW8Num27z2"/>
    <w:rsid w:val="009F6693"/>
    <w:rPr>
      <w:rFonts w:ascii="Wingdings" w:hAnsi="Wingdings"/>
    </w:rPr>
  </w:style>
  <w:style w:type="character" w:customStyle="1" w:styleId="19">
    <w:name w:val="Основной шрифт абзаца1"/>
    <w:rsid w:val="009F6693"/>
  </w:style>
  <w:style w:type="character" w:customStyle="1" w:styleId="afffffa">
    <w:name w:val="Символ сноски"/>
    <w:rsid w:val="009F6693"/>
    <w:rPr>
      <w:vertAlign w:val="superscript"/>
    </w:rPr>
  </w:style>
  <w:style w:type="character" w:customStyle="1" w:styleId="afffffb">
    <w:name w:val="Символы концевой сноски"/>
    <w:rsid w:val="009F6693"/>
    <w:rPr>
      <w:vertAlign w:val="superscript"/>
    </w:rPr>
  </w:style>
  <w:style w:type="character" w:customStyle="1" w:styleId="WW-">
    <w:name w:val="WW-Символы концевой сноски"/>
    <w:rsid w:val="009F6693"/>
  </w:style>
  <w:style w:type="character" w:styleId="afffffc">
    <w:name w:val="endnote reference"/>
    <w:rsid w:val="009F6693"/>
    <w:rPr>
      <w:vertAlign w:val="superscript"/>
    </w:rPr>
  </w:style>
  <w:style w:type="paragraph" w:customStyle="1" w:styleId="1a">
    <w:name w:val="Название1"/>
    <w:basedOn w:val="a0"/>
    <w:rsid w:val="009F6693"/>
    <w:pPr>
      <w:suppressLineNumbers/>
      <w:suppressAutoHyphens/>
      <w:spacing w:before="120" w:after="120"/>
    </w:pPr>
    <w:rPr>
      <w:rFonts w:ascii="Arial" w:hAnsi="Arial"/>
      <w:i/>
      <w:iCs/>
      <w:sz w:val="20"/>
      <w:lang w:eastAsia="ar-SA"/>
    </w:rPr>
  </w:style>
  <w:style w:type="paragraph" w:customStyle="1" w:styleId="1b">
    <w:name w:val="Указатель1"/>
    <w:basedOn w:val="a0"/>
    <w:rsid w:val="009F6693"/>
    <w:pPr>
      <w:suppressLineNumbers/>
      <w:suppressAutoHyphens/>
    </w:pPr>
    <w:rPr>
      <w:rFonts w:ascii="Arial" w:hAnsi="Arial"/>
      <w:lang w:eastAsia="ar-SA"/>
    </w:rPr>
  </w:style>
  <w:style w:type="paragraph" w:customStyle="1" w:styleId="210">
    <w:name w:val="Основной текст с отступом 21"/>
    <w:basedOn w:val="a0"/>
    <w:rsid w:val="009F6693"/>
    <w:pPr>
      <w:suppressAutoHyphens/>
      <w:autoSpaceDE w:val="0"/>
      <w:spacing w:line="240" w:lineRule="atLeast"/>
      <w:ind w:left="708"/>
    </w:pPr>
    <w:rPr>
      <w:color w:val="000000"/>
      <w:szCs w:val="20"/>
      <w:lang w:eastAsia="ar-SA"/>
    </w:rPr>
  </w:style>
  <w:style w:type="paragraph" w:customStyle="1" w:styleId="310">
    <w:name w:val="Основной текст с отступом 31"/>
    <w:basedOn w:val="a0"/>
    <w:rsid w:val="009F6693"/>
    <w:pPr>
      <w:suppressAutoHyphens/>
      <w:ind w:firstLine="708"/>
      <w:jc w:val="both"/>
    </w:pPr>
    <w:rPr>
      <w:lang w:eastAsia="ar-SA"/>
    </w:rPr>
  </w:style>
  <w:style w:type="paragraph" w:customStyle="1" w:styleId="100">
    <w:name w:val="Оглавление 10"/>
    <w:basedOn w:val="1b"/>
    <w:rsid w:val="009F6693"/>
    <w:pPr>
      <w:tabs>
        <w:tab w:val="right" w:leader="dot" w:pos="7090"/>
      </w:tabs>
      <w:ind w:left="2547"/>
    </w:pPr>
  </w:style>
  <w:style w:type="paragraph" w:customStyle="1" w:styleId="afffffd">
    <w:name w:val="Содержимое таблицы"/>
    <w:basedOn w:val="a0"/>
    <w:rsid w:val="009F6693"/>
    <w:pPr>
      <w:suppressLineNumbers/>
      <w:suppressAutoHyphens/>
    </w:pPr>
    <w:rPr>
      <w:lang w:eastAsia="ar-SA"/>
    </w:rPr>
  </w:style>
  <w:style w:type="paragraph" w:customStyle="1" w:styleId="afffffe">
    <w:name w:val="Заголовок таблицы"/>
    <w:basedOn w:val="afffffd"/>
    <w:rsid w:val="009F6693"/>
    <w:pPr>
      <w:jc w:val="center"/>
    </w:pPr>
    <w:rPr>
      <w:b/>
      <w:bCs/>
    </w:rPr>
  </w:style>
  <w:style w:type="paragraph" w:customStyle="1" w:styleId="affffff">
    <w:name w:val="Содержимое врезки"/>
    <w:basedOn w:val="a1"/>
    <w:rsid w:val="009F6693"/>
    <w:pPr>
      <w:suppressAutoHyphens/>
      <w:jc w:val="both"/>
    </w:pPr>
    <w:rPr>
      <w:lang w:eastAsia="ar-SA"/>
    </w:rPr>
  </w:style>
  <w:style w:type="paragraph" w:customStyle="1" w:styleId="1c">
    <w:name w:val="Текст макроса1"/>
    <w:rsid w:val="009F669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  <w:lang w:val="en-US" w:eastAsia="ar-SA"/>
    </w:rPr>
  </w:style>
  <w:style w:type="paragraph" w:customStyle="1" w:styleId="1d">
    <w:name w:val="Заголовок оглавления1"/>
    <w:basedOn w:val="2"/>
    <w:qFormat/>
    <w:rsid w:val="009F6693"/>
    <w:pPr>
      <w:keepLines w:val="0"/>
      <w:numPr>
        <w:ilvl w:val="0"/>
        <w:numId w:val="0"/>
      </w:numPr>
      <w:suppressLineNumbers/>
      <w:spacing w:line="240" w:lineRule="auto"/>
      <w:outlineLvl w:val="9"/>
    </w:pPr>
    <w:rPr>
      <w:rFonts w:ascii="Arial" w:eastAsia="Tahoma" w:hAnsi="Arial" w:cs="Tahoma"/>
      <w:bCs/>
      <w:noProof w:val="0"/>
      <w:sz w:val="32"/>
      <w:szCs w:val="32"/>
      <w:lang w:val="ru-RU" w:eastAsia="ar-SA"/>
    </w:rPr>
  </w:style>
  <w:style w:type="character" w:customStyle="1" w:styleId="WW8Num11z2">
    <w:name w:val="WW8Num11z2"/>
    <w:rsid w:val="007B62C3"/>
    <w:rPr>
      <w:rFonts w:ascii="Wingdings" w:hAnsi="Wingding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ne number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FA0"/>
    <w:rPr>
      <w:sz w:val="24"/>
      <w:szCs w:val="24"/>
      <w:lang w:eastAsia="ru-RU"/>
    </w:rPr>
  </w:style>
  <w:style w:type="paragraph" w:styleId="1">
    <w:name w:val="heading 1"/>
    <w:aliases w:val="h1,MIGHeading 1"/>
    <w:basedOn w:val="a0"/>
    <w:next w:val="a1"/>
    <w:link w:val="11"/>
    <w:qFormat/>
    <w:rsid w:val="00A602FA"/>
    <w:pPr>
      <w:keepNext/>
      <w:keepLines/>
      <w:pageBreakBefore/>
      <w:numPr>
        <w:numId w:val="1"/>
      </w:numPr>
      <w:suppressAutoHyphens/>
      <w:spacing w:after="240" w:line="200" w:lineRule="atLeast"/>
      <w:outlineLvl w:val="0"/>
    </w:pPr>
    <w:rPr>
      <w:b/>
      <w:sz w:val="44"/>
      <w:lang w:val="en-US"/>
    </w:rPr>
  </w:style>
  <w:style w:type="paragraph" w:styleId="2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1"/>
    <w:next w:val="a1"/>
    <w:link w:val="21"/>
    <w:qFormat/>
    <w:rsid w:val="00A602FA"/>
    <w:pPr>
      <w:pageBreakBefore w:val="0"/>
      <w:numPr>
        <w:ilvl w:val="1"/>
      </w:numPr>
      <w:spacing w:before="240" w:after="120"/>
      <w:outlineLvl w:val="1"/>
    </w:pPr>
    <w:rPr>
      <w:noProof/>
      <w:sz w:val="40"/>
    </w:rPr>
  </w:style>
  <w:style w:type="paragraph" w:styleId="3">
    <w:name w:val="heading 3"/>
    <w:basedOn w:val="2"/>
    <w:next w:val="a1"/>
    <w:link w:val="31"/>
    <w:qFormat/>
    <w:rsid w:val="00A602FA"/>
    <w:pPr>
      <w:numPr>
        <w:ilvl w:val="2"/>
      </w:numPr>
      <w:spacing w:before="360"/>
      <w:outlineLvl w:val="2"/>
    </w:pPr>
    <w:rPr>
      <w:sz w:val="32"/>
    </w:rPr>
  </w:style>
  <w:style w:type="paragraph" w:styleId="4">
    <w:name w:val="heading 4"/>
    <w:aliases w:val="h4"/>
    <w:basedOn w:val="2"/>
    <w:next w:val="a1"/>
    <w:link w:val="41"/>
    <w:qFormat/>
    <w:rsid w:val="00A602FA"/>
    <w:pPr>
      <w:numPr>
        <w:ilvl w:val="3"/>
      </w:numPr>
      <w:spacing w:before="360"/>
      <w:outlineLvl w:val="3"/>
    </w:pPr>
    <w:rPr>
      <w:rFonts w:ascii="Arial" w:hAnsi="Arial" w:cs="Arial"/>
      <w:b w:val="0"/>
      <w:bCs/>
      <w:sz w:val="28"/>
    </w:rPr>
  </w:style>
  <w:style w:type="paragraph" w:styleId="50">
    <w:name w:val="heading 5"/>
    <w:basedOn w:val="4"/>
    <w:next w:val="a0"/>
    <w:link w:val="52"/>
    <w:qFormat/>
    <w:rsid w:val="00A602FA"/>
    <w:pPr>
      <w:numPr>
        <w:ilvl w:val="4"/>
      </w:numPr>
      <w:outlineLvl w:val="4"/>
    </w:pPr>
    <w:rPr>
      <w:b/>
      <w:bCs w:val="0"/>
      <w:sz w:val="22"/>
    </w:rPr>
  </w:style>
  <w:style w:type="paragraph" w:styleId="6">
    <w:name w:val="heading 6"/>
    <w:basedOn w:val="a0"/>
    <w:next w:val="a0"/>
    <w:link w:val="60"/>
    <w:qFormat/>
    <w:rsid w:val="00A602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A602FA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A602FA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A602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h1 Знак,MIGHeading 1 Знак"/>
    <w:basedOn w:val="a2"/>
    <w:link w:val="1"/>
    <w:rsid w:val="00A602FA"/>
    <w:rPr>
      <w:b/>
      <w:sz w:val="44"/>
      <w:szCs w:val="24"/>
      <w:lang w:val="en-US" w:eastAsia="ru-RU"/>
    </w:rPr>
  </w:style>
  <w:style w:type="paragraph" w:styleId="a1">
    <w:name w:val="Body Text"/>
    <w:aliases w:val="CCC Body Text"/>
    <w:basedOn w:val="a0"/>
    <w:link w:val="a5"/>
    <w:unhideWhenUsed/>
    <w:rsid w:val="00A602FA"/>
    <w:pPr>
      <w:spacing w:after="120"/>
    </w:pPr>
  </w:style>
  <w:style w:type="character" w:customStyle="1" w:styleId="a5">
    <w:name w:val="Основной текст Знак"/>
    <w:aliases w:val="CCC Body Text Знак"/>
    <w:basedOn w:val="a2"/>
    <w:link w:val="a1"/>
    <w:rsid w:val="00A602FA"/>
    <w:rPr>
      <w:sz w:val="24"/>
      <w:szCs w:val="24"/>
      <w:lang w:eastAsia="ru-RU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2"/>
    <w:link w:val="2"/>
    <w:rsid w:val="00A602FA"/>
    <w:rPr>
      <w:b/>
      <w:noProof/>
      <w:sz w:val="40"/>
      <w:szCs w:val="24"/>
      <w:lang w:val="en-US" w:eastAsia="ru-RU"/>
    </w:rPr>
  </w:style>
  <w:style w:type="character" w:customStyle="1" w:styleId="31">
    <w:name w:val="Заголовок 3 Знак"/>
    <w:basedOn w:val="a2"/>
    <w:link w:val="3"/>
    <w:rsid w:val="00A602FA"/>
    <w:rPr>
      <w:b/>
      <w:noProof/>
      <w:sz w:val="32"/>
      <w:szCs w:val="24"/>
      <w:lang w:val="en-US" w:eastAsia="ru-RU"/>
    </w:rPr>
  </w:style>
  <w:style w:type="character" w:customStyle="1" w:styleId="41">
    <w:name w:val="Заголовок 4 Знак"/>
    <w:aliases w:val="h4 Знак"/>
    <w:basedOn w:val="a2"/>
    <w:link w:val="4"/>
    <w:rsid w:val="00A602FA"/>
    <w:rPr>
      <w:rFonts w:ascii="Arial" w:hAnsi="Arial" w:cs="Arial"/>
      <w:bCs/>
      <w:noProof/>
      <w:sz w:val="28"/>
      <w:szCs w:val="24"/>
      <w:lang w:val="en-US" w:eastAsia="ru-RU"/>
    </w:rPr>
  </w:style>
  <w:style w:type="character" w:customStyle="1" w:styleId="52">
    <w:name w:val="Заголовок 5 Знак"/>
    <w:basedOn w:val="a2"/>
    <w:link w:val="50"/>
    <w:rsid w:val="00A602FA"/>
    <w:rPr>
      <w:rFonts w:ascii="Arial" w:hAnsi="Arial" w:cs="Arial"/>
      <w:b/>
      <w:noProof/>
      <w:sz w:val="22"/>
      <w:szCs w:val="24"/>
      <w:lang w:val="en-US" w:eastAsia="ru-RU"/>
    </w:rPr>
  </w:style>
  <w:style w:type="character" w:customStyle="1" w:styleId="60">
    <w:name w:val="Заголовок 6 Знак"/>
    <w:basedOn w:val="a2"/>
    <w:link w:val="6"/>
    <w:rsid w:val="00A602FA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A602FA"/>
    <w:rPr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A602FA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A602FA"/>
    <w:rPr>
      <w:rFonts w:ascii="Arial" w:hAnsi="Arial" w:cs="Arial"/>
      <w:sz w:val="22"/>
      <w:szCs w:val="22"/>
      <w:lang w:eastAsia="ru-RU"/>
    </w:rPr>
  </w:style>
  <w:style w:type="paragraph" w:styleId="a6">
    <w:name w:val="caption"/>
    <w:basedOn w:val="a0"/>
    <w:next w:val="a1"/>
    <w:qFormat/>
    <w:rsid w:val="00A602FA"/>
    <w:pPr>
      <w:keepLines/>
      <w:suppressAutoHyphens/>
      <w:spacing w:before="60" w:after="240" w:line="200" w:lineRule="atLeast"/>
      <w:ind w:left="284"/>
      <w:jc w:val="center"/>
    </w:pPr>
    <w:rPr>
      <w:b/>
      <w:bCs/>
      <w:iCs/>
    </w:rPr>
  </w:style>
  <w:style w:type="paragraph" w:styleId="a7">
    <w:name w:val="Title"/>
    <w:basedOn w:val="a0"/>
    <w:link w:val="a8"/>
    <w:qFormat/>
    <w:rsid w:val="00A602F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8">
    <w:name w:val="Название Знак"/>
    <w:basedOn w:val="a2"/>
    <w:link w:val="a7"/>
    <w:rsid w:val="00A602FA"/>
    <w:rPr>
      <w:rFonts w:ascii="Arial" w:hAnsi="Arial" w:cs="Arial"/>
      <w:b/>
      <w:bCs/>
      <w:kern w:val="28"/>
      <w:sz w:val="32"/>
      <w:szCs w:val="32"/>
      <w:lang w:eastAsia="ru-RU"/>
    </w:rPr>
  </w:style>
  <w:style w:type="paragraph" w:styleId="a9">
    <w:name w:val="Subtitle"/>
    <w:basedOn w:val="a0"/>
    <w:link w:val="aa"/>
    <w:qFormat/>
    <w:rsid w:val="00A602FA"/>
    <w:pPr>
      <w:keepNext/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a">
    <w:name w:val="Подзаголовок Знак"/>
    <w:basedOn w:val="a2"/>
    <w:link w:val="a9"/>
    <w:rsid w:val="00A602FA"/>
    <w:rPr>
      <w:rFonts w:ascii="Arial" w:hAnsi="Arial" w:cs="Arial"/>
      <w:sz w:val="28"/>
      <w:szCs w:val="24"/>
      <w:lang w:eastAsia="ru-RU"/>
    </w:rPr>
  </w:style>
  <w:style w:type="paragraph" w:styleId="5">
    <w:name w:val="List Number 5"/>
    <w:basedOn w:val="a0"/>
    <w:rsid w:val="000E5FA0"/>
    <w:pPr>
      <w:numPr>
        <w:numId w:val="2"/>
      </w:numPr>
    </w:pPr>
  </w:style>
  <w:style w:type="paragraph" w:styleId="ab">
    <w:name w:val="annotation text"/>
    <w:basedOn w:val="a0"/>
    <w:link w:val="ac"/>
    <w:rsid w:val="000E5FA0"/>
  </w:style>
  <w:style w:type="character" w:customStyle="1" w:styleId="ac">
    <w:name w:val="Текст примечания Знак"/>
    <w:basedOn w:val="a2"/>
    <w:link w:val="ab"/>
    <w:rsid w:val="000E5FA0"/>
    <w:rPr>
      <w:sz w:val="24"/>
      <w:szCs w:val="24"/>
      <w:lang w:eastAsia="ru-RU"/>
    </w:rPr>
  </w:style>
  <w:style w:type="paragraph" w:customStyle="1" w:styleId="ad">
    <w:name w:val="Табличкин"/>
    <w:basedOn w:val="a0"/>
    <w:rsid w:val="000E5FA0"/>
    <w:pPr>
      <w:spacing w:before="60" w:after="60"/>
    </w:pPr>
    <w:rPr>
      <w:sz w:val="20"/>
      <w:lang w:val="en-GB"/>
    </w:rPr>
  </w:style>
  <w:style w:type="character" w:styleId="ae">
    <w:name w:val="annotation reference"/>
    <w:rsid w:val="000E5FA0"/>
    <w:rPr>
      <w:rFonts w:cs="Times New Roman"/>
      <w:sz w:val="16"/>
      <w:szCs w:val="16"/>
    </w:rPr>
  </w:style>
  <w:style w:type="paragraph" w:styleId="af">
    <w:name w:val="Balloon Text"/>
    <w:basedOn w:val="a0"/>
    <w:link w:val="af0"/>
    <w:unhideWhenUsed/>
    <w:rsid w:val="000E5FA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rsid w:val="000E5FA0"/>
    <w:rPr>
      <w:rFonts w:ascii="Tahoma" w:hAnsi="Tahoma" w:cs="Tahoma"/>
      <w:sz w:val="16"/>
      <w:szCs w:val="16"/>
      <w:lang w:eastAsia="ru-RU"/>
    </w:rPr>
  </w:style>
  <w:style w:type="paragraph" w:styleId="af1">
    <w:name w:val="footnote text"/>
    <w:basedOn w:val="a0"/>
    <w:link w:val="af2"/>
    <w:rsid w:val="000E5FA0"/>
  </w:style>
  <w:style w:type="character" w:customStyle="1" w:styleId="af2">
    <w:name w:val="Текст сноски Знак"/>
    <w:basedOn w:val="a2"/>
    <w:link w:val="af1"/>
    <w:rsid w:val="000E5FA0"/>
    <w:rPr>
      <w:sz w:val="24"/>
      <w:szCs w:val="24"/>
      <w:lang w:eastAsia="ru-RU"/>
    </w:rPr>
  </w:style>
  <w:style w:type="character" w:styleId="af3">
    <w:name w:val="footnote reference"/>
    <w:rsid w:val="000E5FA0"/>
    <w:rPr>
      <w:vertAlign w:val="superscript"/>
    </w:rPr>
  </w:style>
  <w:style w:type="paragraph" w:customStyle="1" w:styleId="BPC1Covertitle">
    <w:name w:val="BPC1 – Cover title"/>
    <w:basedOn w:val="a0"/>
    <w:rsid w:val="00F068F8"/>
    <w:pPr>
      <w:spacing w:before="8400"/>
      <w:ind w:left="851"/>
      <w:jc w:val="center"/>
    </w:pPr>
    <w:rPr>
      <w:rFonts w:ascii="Calibri" w:hAnsi="Calibri"/>
      <w:sz w:val="64"/>
      <w:szCs w:val="48"/>
      <w:lang w:val="en-US" w:eastAsia="en-US"/>
    </w:rPr>
  </w:style>
  <w:style w:type="paragraph" w:customStyle="1" w:styleId="BPC1Subhead">
    <w:name w:val="BPC1 – Subhead"/>
    <w:basedOn w:val="a0"/>
    <w:rsid w:val="00F068F8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val="en-US" w:eastAsia="en-US"/>
    </w:rPr>
  </w:style>
  <w:style w:type="paragraph" w:customStyle="1" w:styleId="BPC1Request">
    <w:name w:val="BPC1 – Request"/>
    <w:basedOn w:val="a0"/>
    <w:rsid w:val="00F068F8"/>
    <w:pPr>
      <w:spacing w:before="600"/>
      <w:ind w:left="851"/>
      <w:jc w:val="center"/>
    </w:pPr>
    <w:rPr>
      <w:rFonts w:ascii="Calibri" w:hAnsi="Calibri"/>
      <w:sz w:val="28"/>
      <w:szCs w:val="20"/>
      <w:lang w:val="en-US" w:eastAsia="en-US"/>
    </w:rPr>
  </w:style>
  <w:style w:type="paragraph" w:styleId="af4">
    <w:name w:val="header"/>
    <w:aliases w:val="hd"/>
    <w:basedOn w:val="a0"/>
    <w:link w:val="af5"/>
    <w:unhideWhenUsed/>
    <w:rsid w:val="009F5A0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aliases w:val="hd Знак"/>
    <w:basedOn w:val="a2"/>
    <w:link w:val="af4"/>
    <w:rsid w:val="009F5A00"/>
    <w:rPr>
      <w:sz w:val="24"/>
      <w:szCs w:val="24"/>
      <w:lang w:eastAsia="ru-RU"/>
    </w:rPr>
  </w:style>
  <w:style w:type="paragraph" w:styleId="af6">
    <w:name w:val="footer"/>
    <w:basedOn w:val="a0"/>
    <w:link w:val="af7"/>
    <w:unhideWhenUsed/>
    <w:rsid w:val="009F5A0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rsid w:val="009F5A00"/>
    <w:rPr>
      <w:sz w:val="24"/>
      <w:szCs w:val="24"/>
      <w:lang w:eastAsia="ru-RU"/>
    </w:rPr>
  </w:style>
  <w:style w:type="numbering" w:customStyle="1" w:styleId="BPC3-Numeredlist">
    <w:name w:val="BPC3 - Numered list"/>
    <w:basedOn w:val="a4"/>
    <w:rsid w:val="00946392"/>
    <w:pPr>
      <w:numPr>
        <w:numId w:val="8"/>
      </w:numPr>
    </w:pPr>
  </w:style>
  <w:style w:type="paragraph" w:customStyle="1" w:styleId="BPCLegaleze">
    <w:name w:val="BPC – Legaleze"/>
    <w:basedOn w:val="a0"/>
    <w:rsid w:val="00946392"/>
    <w:pPr>
      <w:spacing w:after="41" w:line="140" w:lineRule="atLeast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94639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  <w:lang w:val="en-US"/>
    </w:rPr>
  </w:style>
  <w:style w:type="paragraph" w:customStyle="1" w:styleId="BPC2TOCheader">
    <w:name w:val="BPC2 – TOC header"/>
    <w:basedOn w:val="a0"/>
    <w:next w:val="BPC3Bodyafterheading"/>
    <w:rsid w:val="00946392"/>
    <w:pPr>
      <w:spacing w:after="480"/>
    </w:pPr>
    <w:rPr>
      <w:rFonts w:ascii="Calibri" w:hAnsi="Calibri"/>
      <w:color w:val="003399"/>
      <w:sz w:val="48"/>
      <w:szCs w:val="48"/>
      <w:lang w:val="en-US" w:eastAsia="en-US"/>
    </w:rPr>
  </w:style>
  <w:style w:type="paragraph" w:customStyle="1" w:styleId="BPC3Code">
    <w:name w:val="BPC3 – Code"/>
    <w:basedOn w:val="a0"/>
    <w:rsid w:val="009463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val="en-US" w:eastAsia="en-US"/>
    </w:rPr>
  </w:style>
  <w:style w:type="paragraph" w:styleId="22">
    <w:name w:val="toc 2"/>
    <w:basedOn w:val="a0"/>
    <w:next w:val="a0"/>
    <w:autoRedefine/>
    <w:uiPriority w:val="39"/>
    <w:unhideWhenUsed/>
    <w:rsid w:val="00946392"/>
    <w:pPr>
      <w:ind w:left="240"/>
    </w:pPr>
    <w:rPr>
      <w:rFonts w:asciiTheme="minorHAnsi" w:hAnsiTheme="minorHAnsi" w:cstheme="minorHAnsi"/>
      <w:smallCaps/>
      <w:sz w:val="20"/>
      <w:szCs w:val="20"/>
      <w:lang w:val="en-US"/>
    </w:rPr>
  </w:style>
  <w:style w:type="paragraph" w:customStyle="1" w:styleId="BPC3Bodynormal">
    <w:name w:val="BPC3 – Body normal"/>
    <w:basedOn w:val="a0"/>
    <w:link w:val="BPC3Bodynormal0"/>
    <w:qFormat/>
    <w:rsid w:val="00946392"/>
    <w:pPr>
      <w:spacing w:after="120"/>
      <w:jc w:val="both"/>
    </w:pPr>
    <w:rPr>
      <w:rFonts w:ascii="Calibri" w:hAnsi="Calibri"/>
      <w:lang w:val="en-US" w:eastAsia="en-US"/>
    </w:rPr>
  </w:style>
  <w:style w:type="character" w:customStyle="1" w:styleId="BPC3Bodynormal0">
    <w:name w:val="BPC3 – Body normal Знак Знак"/>
    <w:link w:val="BPC3Bodynormal"/>
    <w:rsid w:val="00946392"/>
    <w:rPr>
      <w:rFonts w:ascii="Calibri" w:hAnsi="Calibri"/>
      <w:sz w:val="24"/>
      <w:szCs w:val="24"/>
      <w:lang w:val="en-US"/>
    </w:rPr>
  </w:style>
  <w:style w:type="paragraph" w:customStyle="1" w:styleId="BPC3Heading1">
    <w:name w:val="BPC3 – Heading1"/>
    <w:basedOn w:val="BPC3Bodynormal"/>
    <w:next w:val="BPC3Bodyafterheading"/>
    <w:link w:val="BPC3Heading10"/>
    <w:qFormat/>
    <w:rsid w:val="00946392"/>
    <w:pPr>
      <w:numPr>
        <w:numId w:val="14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354781"/>
    <w:pPr>
      <w:keepNext/>
      <w:numPr>
        <w:ilvl w:val="1"/>
        <w:numId w:val="14"/>
      </w:numPr>
      <w:spacing w:before="360" w:after="60"/>
      <w:ind w:left="576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946392"/>
    <w:rPr>
      <w:szCs w:val="20"/>
    </w:rPr>
  </w:style>
  <w:style w:type="paragraph" w:customStyle="1" w:styleId="BPC3Bullet2">
    <w:name w:val="BPC3 – Bullet2"/>
    <w:basedOn w:val="a0"/>
    <w:rsid w:val="00946392"/>
    <w:pPr>
      <w:numPr>
        <w:numId w:val="4"/>
      </w:numPr>
      <w:tabs>
        <w:tab w:val="left" w:pos="227"/>
      </w:tabs>
      <w:spacing w:after="120"/>
    </w:pPr>
    <w:rPr>
      <w:rFonts w:ascii="Calibri" w:hAnsi="Calibri"/>
      <w:szCs w:val="20"/>
      <w:lang w:val="en-US" w:eastAsia="en-US"/>
    </w:rPr>
  </w:style>
  <w:style w:type="paragraph" w:customStyle="1" w:styleId="BPC3-web">
    <w:name w:val="BPC3 - web"/>
    <w:basedOn w:val="a0"/>
    <w:rsid w:val="00946392"/>
    <w:pPr>
      <w:jc w:val="right"/>
    </w:pPr>
    <w:rPr>
      <w:rFonts w:ascii="Calibri" w:hAnsi="Calibri"/>
      <w:b/>
      <w:bCs/>
      <w:color w:val="003399"/>
      <w:szCs w:val="20"/>
      <w:lang w:val="en-US"/>
    </w:rPr>
  </w:style>
  <w:style w:type="paragraph" w:customStyle="1" w:styleId="BPC3Tableheadings">
    <w:name w:val="BPC3 – Table headings"/>
    <w:basedOn w:val="a0"/>
    <w:rsid w:val="00946392"/>
    <w:rPr>
      <w:rFonts w:ascii="Calibri" w:hAnsi="Calibri"/>
      <w:b/>
      <w:color w:val="003399"/>
      <w:sz w:val="26"/>
      <w:lang w:val="en-US" w:eastAsia="en-US"/>
    </w:rPr>
  </w:style>
  <w:style w:type="paragraph" w:customStyle="1" w:styleId="BPC3Tablecheckmarks">
    <w:name w:val="BPC3 – Table checkmarks"/>
    <w:basedOn w:val="a0"/>
    <w:rsid w:val="00946392"/>
    <w:pPr>
      <w:jc w:val="center"/>
    </w:pPr>
    <w:rPr>
      <w:rFonts w:ascii="Wingdings" w:hAnsi="Wingdings"/>
      <w:color w:val="003399"/>
      <w:sz w:val="28"/>
      <w:lang w:val="en-US" w:eastAsia="en-US"/>
    </w:rPr>
  </w:style>
  <w:style w:type="table" w:styleId="af8">
    <w:name w:val="Table Grid"/>
    <w:basedOn w:val="a3"/>
    <w:rsid w:val="00946392"/>
    <w:rPr>
      <w:rFonts w:ascii="Calibri" w:hAnsi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946392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946392"/>
    <w:pPr>
      <w:spacing w:before="60" w:after="60"/>
    </w:pPr>
    <w:rPr>
      <w:rFonts w:ascii="Calibri" w:hAnsi="Calibri"/>
      <w:szCs w:val="20"/>
      <w:lang w:val="en-US"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946392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946392"/>
    <w:pPr>
      <w:keepNext/>
      <w:numPr>
        <w:ilvl w:val="2"/>
        <w:numId w:val="14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46392"/>
    <w:pPr>
      <w:spacing w:after="240"/>
      <w:jc w:val="center"/>
    </w:pPr>
    <w:rPr>
      <w:rFonts w:ascii="Calibri" w:hAnsi="Calibri"/>
      <w:b/>
      <w:i/>
      <w:color w:val="003399"/>
      <w:szCs w:val="28"/>
      <w:lang w:val="en-US" w:eastAsia="en-US"/>
    </w:rPr>
  </w:style>
  <w:style w:type="paragraph" w:customStyle="1" w:styleId="BPC3FigureCaption">
    <w:name w:val="BPC3 – Figure Caption"/>
    <w:basedOn w:val="a0"/>
    <w:rsid w:val="00946392"/>
    <w:pPr>
      <w:numPr>
        <w:numId w:val="6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BPC3Headingoffices">
    <w:name w:val="BPC3 –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styleId="af9">
    <w:name w:val="TOC Heading"/>
    <w:basedOn w:val="1"/>
    <w:next w:val="a0"/>
    <w:uiPriority w:val="39"/>
    <w:unhideWhenUsed/>
    <w:qFormat/>
    <w:rsid w:val="00946392"/>
    <w:pPr>
      <w:pageBreakBefore w:val="0"/>
      <w:suppressAutoHyphens w:val="0"/>
      <w:spacing w:before="480" w:after="0" w:line="276" w:lineRule="auto"/>
      <w:ind w:left="432" w:hanging="432"/>
      <w:outlineLvl w:val="9"/>
    </w:pPr>
    <w:rPr>
      <w:rFonts w:ascii="Cambria" w:hAnsi="Cambria"/>
      <w:bCs/>
      <w:color w:val="365F91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946392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46392"/>
    <w:pPr>
      <w:numPr>
        <w:numId w:val="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val="en-US" w:eastAsia="en-US"/>
    </w:rPr>
  </w:style>
  <w:style w:type="character" w:customStyle="1" w:styleId="BPC3Bullet1bold0">
    <w:name w:val="BPC3 – Bullet1 bold Знак Знак"/>
    <w:link w:val="BPC3Bullet1bold"/>
    <w:rsid w:val="00946392"/>
    <w:rPr>
      <w:rFonts w:ascii="Calibri" w:hAnsi="Calibri"/>
      <w:b/>
      <w:bCs/>
      <w:sz w:val="24"/>
      <w:lang w:val="en-US"/>
    </w:rPr>
  </w:style>
  <w:style w:type="character" w:customStyle="1" w:styleId="BPC3Bullet10">
    <w:name w:val="BPC3 – Bullet1 Знак Знак"/>
    <w:basedOn w:val="BPC3Bullet1bold0"/>
    <w:link w:val="BPC3Bullet1"/>
    <w:rsid w:val="00946392"/>
    <w:rPr>
      <w:rFonts w:ascii="Calibri" w:hAnsi="Calibri"/>
      <w:b w:val="0"/>
      <w:bCs w:val="0"/>
      <w:sz w:val="24"/>
      <w:lang w:val="en-US"/>
    </w:rPr>
  </w:style>
  <w:style w:type="paragraph" w:styleId="32">
    <w:name w:val="toc 3"/>
    <w:basedOn w:val="a0"/>
    <w:next w:val="a0"/>
    <w:autoRedefine/>
    <w:uiPriority w:val="39"/>
    <w:unhideWhenUsed/>
    <w:rsid w:val="00946392"/>
    <w:pPr>
      <w:ind w:left="480"/>
    </w:pPr>
    <w:rPr>
      <w:rFonts w:asciiTheme="minorHAnsi" w:hAnsiTheme="minorHAnsi" w:cstheme="minorHAnsi"/>
      <w:i/>
      <w:iCs/>
      <w:sz w:val="20"/>
      <w:szCs w:val="20"/>
      <w:lang w:val="en-US"/>
    </w:rPr>
  </w:style>
  <w:style w:type="paragraph" w:styleId="42">
    <w:name w:val="toc 4"/>
    <w:basedOn w:val="a0"/>
    <w:next w:val="a0"/>
    <w:autoRedefine/>
    <w:rsid w:val="00946392"/>
    <w:pPr>
      <w:ind w:left="720"/>
    </w:pPr>
    <w:rPr>
      <w:rFonts w:asciiTheme="minorHAnsi" w:hAnsiTheme="minorHAnsi" w:cstheme="minorHAnsi"/>
      <w:sz w:val="18"/>
      <w:szCs w:val="18"/>
      <w:lang w:val="en-US"/>
    </w:rPr>
  </w:style>
  <w:style w:type="paragraph" w:customStyle="1" w:styleId="BPC3Bodyoffices">
    <w:name w:val="BPC3 – Body offices"/>
    <w:basedOn w:val="BPC3Headingoffices"/>
    <w:rsid w:val="00946392"/>
    <w:rPr>
      <w:b w:val="0"/>
      <w:lang w:val="fr-FR"/>
    </w:rPr>
  </w:style>
  <w:style w:type="paragraph" w:customStyle="1" w:styleId="BPC3Headingsummary">
    <w:name w:val="BPC3 – Heading summary"/>
    <w:basedOn w:val="a0"/>
    <w:rsid w:val="00946392"/>
    <w:rPr>
      <w:rFonts w:ascii="Calibri" w:hAnsi="Calibri"/>
      <w:b/>
      <w:bCs/>
      <w:caps/>
      <w:szCs w:val="20"/>
      <w:lang w:val="en-US" w:eastAsia="en-US"/>
    </w:rPr>
  </w:style>
  <w:style w:type="paragraph" w:customStyle="1" w:styleId="BPC3Bulletsummary">
    <w:name w:val="BPC3 – Bullet summary"/>
    <w:basedOn w:val="a0"/>
    <w:link w:val="BPC3Bulletsummary0"/>
    <w:rsid w:val="00946392"/>
    <w:pPr>
      <w:numPr>
        <w:numId w:val="5"/>
      </w:numPr>
      <w:spacing w:before="60" w:after="60"/>
    </w:pPr>
    <w:rPr>
      <w:rFonts w:ascii="Calibri" w:hAnsi="Calibri"/>
      <w:szCs w:val="20"/>
      <w:lang w:val="en-US" w:eastAsia="en-US"/>
    </w:rPr>
  </w:style>
  <w:style w:type="character" w:customStyle="1" w:styleId="BPC3Bulletsummary0">
    <w:name w:val="BPC3 – Bullet summary Знак Знак"/>
    <w:link w:val="BPC3Bulletsummary"/>
    <w:rsid w:val="00946392"/>
    <w:rPr>
      <w:rFonts w:ascii="Calibri" w:hAnsi="Calibri"/>
      <w:sz w:val="24"/>
      <w:lang w:val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946392"/>
    <w:pPr>
      <w:numPr>
        <w:numId w:val="7"/>
      </w:numPr>
    </w:pPr>
  </w:style>
  <w:style w:type="numbering" w:customStyle="1" w:styleId="10">
    <w:name w:val="Стиль1"/>
    <w:uiPriority w:val="99"/>
    <w:rsid w:val="00946392"/>
    <w:pPr>
      <w:numPr>
        <w:numId w:val="9"/>
      </w:numPr>
    </w:pPr>
  </w:style>
  <w:style w:type="numbering" w:customStyle="1" w:styleId="20">
    <w:name w:val="Стиль2"/>
    <w:uiPriority w:val="99"/>
    <w:rsid w:val="00946392"/>
    <w:pPr>
      <w:numPr>
        <w:numId w:val="10"/>
      </w:numPr>
    </w:pPr>
  </w:style>
  <w:style w:type="numbering" w:customStyle="1" w:styleId="30">
    <w:name w:val="Стиль3"/>
    <w:uiPriority w:val="99"/>
    <w:rsid w:val="00946392"/>
    <w:pPr>
      <w:numPr>
        <w:numId w:val="11"/>
      </w:numPr>
    </w:pPr>
  </w:style>
  <w:style w:type="numbering" w:customStyle="1" w:styleId="40">
    <w:name w:val="Стиль4"/>
    <w:uiPriority w:val="99"/>
    <w:rsid w:val="00946392"/>
    <w:pPr>
      <w:numPr>
        <w:numId w:val="12"/>
      </w:numPr>
    </w:pPr>
  </w:style>
  <w:style w:type="numbering" w:customStyle="1" w:styleId="51">
    <w:name w:val="Стиль5"/>
    <w:uiPriority w:val="99"/>
    <w:rsid w:val="00946392"/>
    <w:pPr>
      <w:numPr>
        <w:numId w:val="13"/>
      </w:numPr>
    </w:pPr>
  </w:style>
  <w:style w:type="character" w:customStyle="1" w:styleId="Heading3Char">
    <w:name w:val="Heading 3 Char"/>
    <w:basedOn w:val="a2"/>
    <w:locked/>
    <w:rsid w:val="00946392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customStyle="1" w:styleId="BPC1-covertitle">
    <w:name w:val="BPC1 - cover title"/>
    <w:basedOn w:val="a0"/>
    <w:rsid w:val="00946392"/>
    <w:pPr>
      <w:spacing w:before="8400"/>
      <w:ind w:left="851"/>
      <w:jc w:val="center"/>
    </w:pPr>
    <w:rPr>
      <w:rFonts w:ascii="Calibri" w:hAnsi="Calibri"/>
      <w:sz w:val="48"/>
      <w:szCs w:val="48"/>
      <w:lang w:val="en-US" w:eastAsia="en-US"/>
    </w:rPr>
  </w:style>
  <w:style w:type="paragraph" w:customStyle="1" w:styleId="BPC1-subhead">
    <w:name w:val="BPC1 - subhead"/>
    <w:basedOn w:val="a0"/>
    <w:rsid w:val="00946392"/>
    <w:pPr>
      <w:spacing w:before="120"/>
      <w:ind w:left="851"/>
      <w:jc w:val="center"/>
    </w:pPr>
    <w:rPr>
      <w:rFonts w:ascii="Calibri" w:hAnsi="Calibri"/>
      <w:i/>
      <w:iCs/>
      <w:szCs w:val="20"/>
      <w:lang w:val="en-US" w:eastAsia="en-US"/>
    </w:rPr>
  </w:style>
  <w:style w:type="paragraph" w:customStyle="1" w:styleId="BPC1-request">
    <w:name w:val="BPC1 - request"/>
    <w:basedOn w:val="a0"/>
    <w:rsid w:val="00946392"/>
    <w:pPr>
      <w:spacing w:before="600"/>
      <w:ind w:left="851"/>
      <w:jc w:val="center"/>
    </w:pPr>
    <w:rPr>
      <w:rFonts w:ascii="Calibri" w:hAnsi="Calibri"/>
      <w:sz w:val="20"/>
      <w:szCs w:val="20"/>
      <w:lang w:val="en-US" w:eastAsia="en-US"/>
    </w:rPr>
  </w:style>
  <w:style w:type="paragraph" w:customStyle="1" w:styleId="BPC-legaleze">
    <w:name w:val="BPC - legaleze"/>
    <w:basedOn w:val="a0"/>
    <w:rsid w:val="00946392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customStyle="1" w:styleId="BPC2-ToCheader">
    <w:name w:val="BPC2 - ToC header"/>
    <w:basedOn w:val="a0"/>
    <w:rsid w:val="00946392"/>
    <w:pPr>
      <w:spacing w:after="480"/>
    </w:pPr>
    <w:rPr>
      <w:rFonts w:ascii="Calibri" w:hAnsi="Calibri"/>
      <w:color w:val="000000"/>
      <w:sz w:val="48"/>
      <w:szCs w:val="48"/>
      <w:lang w:val="en-US" w:eastAsia="en-US"/>
    </w:rPr>
  </w:style>
  <w:style w:type="character" w:styleId="afa">
    <w:name w:val="Hyperlink"/>
    <w:basedOn w:val="a2"/>
    <w:uiPriority w:val="99"/>
    <w:rsid w:val="00946392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946392"/>
    <w:pPr>
      <w:spacing w:after="120"/>
      <w:jc w:val="both"/>
    </w:pPr>
    <w:rPr>
      <w:rFonts w:ascii="Calibri" w:hAnsi="Calibri"/>
      <w:sz w:val="20"/>
      <w:lang w:val="en-US" w:eastAsia="en-US"/>
    </w:rPr>
  </w:style>
  <w:style w:type="character" w:customStyle="1" w:styleId="BPC3-bodycopynormal0">
    <w:name w:val="BPC3 - body copy normal Знак Знак"/>
    <w:basedOn w:val="a2"/>
    <w:link w:val="BPC3-bodycopynormal"/>
    <w:locked/>
    <w:rsid w:val="00946392"/>
    <w:rPr>
      <w:rFonts w:ascii="Calibri" w:hAnsi="Calibri"/>
      <w:szCs w:val="24"/>
      <w:lang w:val="en-US"/>
    </w:rPr>
  </w:style>
  <w:style w:type="paragraph" w:customStyle="1" w:styleId="BPC3-Heading1">
    <w:name w:val="BPC3 - Heading1"/>
    <w:basedOn w:val="BPC3-bodycopynormal"/>
    <w:rsid w:val="00946392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946392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946392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946392"/>
    <w:pPr>
      <w:spacing w:after="120"/>
      <w:ind w:left="1080" w:hanging="360"/>
    </w:pPr>
    <w:rPr>
      <w:rFonts w:ascii="Calibri" w:hAnsi="Calibri"/>
      <w:sz w:val="20"/>
      <w:szCs w:val="20"/>
      <w:lang w:val="en-US" w:eastAsia="en-US"/>
    </w:rPr>
  </w:style>
  <w:style w:type="paragraph" w:customStyle="1" w:styleId="BPC3-bullet1">
    <w:name w:val="BPC3 - bullet1"/>
    <w:basedOn w:val="a0"/>
    <w:rsid w:val="00946392"/>
    <w:pPr>
      <w:spacing w:before="60" w:after="60"/>
      <w:ind w:left="259" w:hanging="259"/>
    </w:pPr>
    <w:rPr>
      <w:rFonts w:ascii="Calibri" w:hAnsi="Calibri"/>
      <w:sz w:val="20"/>
      <w:szCs w:val="20"/>
      <w:lang w:val="en-US" w:eastAsia="en-US"/>
    </w:rPr>
  </w:style>
  <w:style w:type="paragraph" w:customStyle="1" w:styleId="BPC3-Tableheadings">
    <w:name w:val="BPC3 - Table headings"/>
    <w:basedOn w:val="a0"/>
    <w:rsid w:val="00946392"/>
    <w:rPr>
      <w:rFonts w:ascii="Calibri" w:hAnsi="Calibri"/>
      <w:b/>
      <w:sz w:val="20"/>
      <w:lang w:val="en-US" w:eastAsia="en-US"/>
    </w:rPr>
  </w:style>
  <w:style w:type="paragraph" w:customStyle="1" w:styleId="BPC3-Fullysupported">
    <w:name w:val="BPC3 - Fully supported"/>
    <w:basedOn w:val="a0"/>
    <w:link w:val="BPC3-Fullysupported0"/>
    <w:rsid w:val="00946392"/>
    <w:pPr>
      <w:spacing w:before="60" w:after="60"/>
    </w:pPr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-checkmarks">
    <w:name w:val="BPC - checkmarks"/>
    <w:basedOn w:val="a0"/>
    <w:rsid w:val="00946392"/>
    <w:pPr>
      <w:jc w:val="center"/>
    </w:pPr>
    <w:rPr>
      <w:rFonts w:ascii="Wingdings" w:hAnsi="Wingdings"/>
      <w:color w:val="000080"/>
      <w:lang w:val="en-US" w:eastAsia="en-US"/>
    </w:rPr>
  </w:style>
  <w:style w:type="character" w:customStyle="1" w:styleId="BPC3-Fullysupported0">
    <w:name w:val="BPC3 - Fully supported Знак Знак"/>
    <w:basedOn w:val="a2"/>
    <w:link w:val="BPC3-Fullysupported"/>
    <w:locked/>
    <w:rsid w:val="00946392"/>
    <w:rPr>
      <w:rFonts w:ascii="Calibri" w:hAnsi="Calibri"/>
      <w:color w:val="808080"/>
      <w:sz w:val="18"/>
      <w:szCs w:val="18"/>
      <w:lang w:val="en-US"/>
    </w:rPr>
  </w:style>
  <w:style w:type="paragraph" w:customStyle="1" w:styleId="BPC3-subhead1">
    <w:name w:val="BPC3 - subhead1"/>
    <w:basedOn w:val="BPC3-bodyafterheading"/>
    <w:rsid w:val="00946392"/>
  </w:style>
  <w:style w:type="paragraph" w:customStyle="1" w:styleId="BPC3-tableitems">
    <w:name w:val="BPC3 - table items"/>
    <w:basedOn w:val="a0"/>
    <w:rsid w:val="00946392"/>
    <w:rPr>
      <w:rFonts w:ascii="Calibri" w:hAnsi="Calibri"/>
      <w:sz w:val="20"/>
      <w:szCs w:val="20"/>
      <w:lang w:val="en-US" w:eastAsia="en-US"/>
    </w:rPr>
  </w:style>
  <w:style w:type="paragraph" w:customStyle="1" w:styleId="BPC3-subhead2">
    <w:name w:val="BPC3 - subhead2"/>
    <w:basedOn w:val="BPC3-bodyafterheading"/>
    <w:rsid w:val="00946392"/>
  </w:style>
  <w:style w:type="paragraph" w:customStyle="1" w:styleId="BPC3-Heading3">
    <w:name w:val="BPC3 - Heading3"/>
    <w:basedOn w:val="BPC3-bodycopynormal"/>
    <w:rsid w:val="00946392"/>
    <w:pPr>
      <w:numPr>
        <w:numId w:val="23"/>
      </w:numPr>
      <w:tabs>
        <w:tab w:val="num" w:pos="360"/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946392"/>
    <w:pPr>
      <w:spacing w:after="240"/>
    </w:pPr>
    <w:rPr>
      <w:rFonts w:ascii="Calibri" w:hAnsi="Calibri"/>
      <w:b/>
      <w:i/>
      <w:color w:val="3366FF"/>
      <w:sz w:val="28"/>
      <w:szCs w:val="28"/>
      <w:lang w:val="en-US" w:eastAsia="en-US"/>
    </w:rPr>
  </w:style>
  <w:style w:type="paragraph" w:customStyle="1" w:styleId="BPC3-caption">
    <w:name w:val="BPC3 - caption"/>
    <w:basedOn w:val="a0"/>
    <w:rsid w:val="00946392"/>
    <w:pPr>
      <w:spacing w:before="120" w:after="240"/>
    </w:pPr>
    <w:rPr>
      <w:rFonts w:ascii="Calibri" w:hAnsi="Calibri"/>
      <w:i/>
      <w:iCs/>
      <w:sz w:val="16"/>
      <w:szCs w:val="20"/>
      <w:lang w:val="en-US" w:eastAsia="en-US"/>
    </w:rPr>
  </w:style>
  <w:style w:type="paragraph" w:customStyle="1" w:styleId="BPC-headingoffices">
    <w:name w:val="BPC -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customStyle="1" w:styleId="BPC-bullet">
    <w:name w:val="BPC - bullet"/>
    <w:basedOn w:val="a0"/>
    <w:link w:val="BPC-bullet0"/>
    <w:rsid w:val="00946392"/>
    <w:pPr>
      <w:spacing w:after="180"/>
      <w:ind w:left="288" w:hanging="288"/>
    </w:pPr>
    <w:rPr>
      <w:rFonts w:ascii="Verdana" w:hAnsi="Verdana"/>
      <w:sz w:val="20"/>
      <w:szCs w:val="20"/>
      <w:lang w:val="en-US" w:eastAsia="en-US"/>
    </w:rPr>
  </w:style>
  <w:style w:type="character" w:customStyle="1" w:styleId="BPC-bullet0">
    <w:name w:val="BPC - bullet Знак Знак"/>
    <w:basedOn w:val="a2"/>
    <w:link w:val="BPC-bullet"/>
    <w:locked/>
    <w:rsid w:val="00946392"/>
    <w:rPr>
      <w:rFonts w:ascii="Verdana" w:hAnsi="Verdana"/>
      <w:lang w:val="en-US"/>
    </w:rPr>
  </w:style>
  <w:style w:type="paragraph" w:customStyle="1" w:styleId="BPC-bullet1">
    <w:name w:val="Стиль BPC - bullet + полужирный"/>
    <w:basedOn w:val="BPC-bullet"/>
    <w:link w:val="BPC-bullet2"/>
    <w:rsid w:val="00946392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946392"/>
    <w:rPr>
      <w:rFonts w:ascii="Calibri" w:hAnsi="Calibri"/>
      <w:b/>
      <w:bCs/>
      <w:lang w:val="en-US"/>
    </w:rPr>
  </w:style>
  <w:style w:type="character" w:customStyle="1" w:styleId="BPC-web">
    <w:name w:val="BPC - web"/>
    <w:basedOn w:val="a2"/>
    <w:rsid w:val="00946392"/>
    <w:rPr>
      <w:rFonts w:cs="Times New Roman"/>
      <w:b/>
      <w:color w:val="000080"/>
    </w:rPr>
  </w:style>
  <w:style w:type="character" w:styleId="afb">
    <w:name w:val="Strong"/>
    <w:aliases w:val="TITLE"/>
    <w:basedOn w:val="a2"/>
    <w:uiPriority w:val="22"/>
    <w:qFormat/>
    <w:rsid w:val="00946392"/>
    <w:rPr>
      <w:rFonts w:cs="Times New Roman"/>
      <w:b/>
      <w:bCs/>
    </w:rPr>
  </w:style>
  <w:style w:type="character" w:styleId="afc">
    <w:name w:val="Emphasis"/>
    <w:basedOn w:val="a2"/>
    <w:qFormat/>
    <w:rsid w:val="00946392"/>
    <w:rPr>
      <w:rFonts w:ascii="Calibri" w:hAnsi="Calibri" w:cs="Times New Roman"/>
      <w:b/>
      <w:i/>
      <w:iCs/>
    </w:rPr>
  </w:style>
  <w:style w:type="paragraph" w:styleId="afd">
    <w:name w:val="No Spacing"/>
    <w:basedOn w:val="a0"/>
    <w:rsid w:val="00946392"/>
    <w:rPr>
      <w:rFonts w:ascii="Calibri" w:hAnsi="Calibri"/>
      <w:szCs w:val="32"/>
      <w:lang w:val="en-US" w:eastAsia="en-US"/>
    </w:rPr>
  </w:style>
  <w:style w:type="paragraph" w:styleId="afe">
    <w:name w:val="List Paragraph"/>
    <w:basedOn w:val="a0"/>
    <w:uiPriority w:val="34"/>
    <w:qFormat/>
    <w:rsid w:val="00946392"/>
    <w:pPr>
      <w:ind w:left="720"/>
      <w:contextualSpacing/>
    </w:pPr>
    <w:rPr>
      <w:rFonts w:ascii="Calibri" w:hAnsi="Calibri"/>
      <w:lang w:val="en-US" w:eastAsia="en-US"/>
    </w:rPr>
  </w:style>
  <w:style w:type="paragraph" w:styleId="23">
    <w:name w:val="Quote"/>
    <w:basedOn w:val="a0"/>
    <w:next w:val="a0"/>
    <w:link w:val="24"/>
    <w:qFormat/>
    <w:rsid w:val="00946392"/>
    <w:rPr>
      <w:rFonts w:ascii="Calibri" w:hAnsi="Calibri"/>
      <w:i/>
      <w:lang w:val="en-US" w:eastAsia="en-US"/>
    </w:rPr>
  </w:style>
  <w:style w:type="character" w:customStyle="1" w:styleId="24">
    <w:name w:val="Цитата 2 Знак"/>
    <w:basedOn w:val="a2"/>
    <w:link w:val="23"/>
    <w:rsid w:val="00946392"/>
    <w:rPr>
      <w:rFonts w:ascii="Calibri" w:hAnsi="Calibri"/>
      <w:i/>
      <w:sz w:val="24"/>
      <w:szCs w:val="24"/>
      <w:lang w:val="en-US"/>
    </w:rPr>
  </w:style>
  <w:style w:type="paragraph" w:styleId="aff">
    <w:name w:val="Intense Quote"/>
    <w:basedOn w:val="a0"/>
    <w:next w:val="a0"/>
    <w:link w:val="aff0"/>
    <w:uiPriority w:val="30"/>
    <w:qFormat/>
    <w:rsid w:val="00946392"/>
    <w:pPr>
      <w:ind w:left="720" w:right="720"/>
    </w:pPr>
    <w:rPr>
      <w:rFonts w:ascii="Calibri" w:hAnsi="Calibri"/>
      <w:b/>
      <w:i/>
      <w:szCs w:val="22"/>
      <w:lang w:val="en-US" w:eastAsia="en-US"/>
    </w:rPr>
  </w:style>
  <w:style w:type="character" w:customStyle="1" w:styleId="aff0">
    <w:name w:val="Выделенная цитата Знак"/>
    <w:basedOn w:val="a2"/>
    <w:link w:val="aff"/>
    <w:uiPriority w:val="30"/>
    <w:rsid w:val="00946392"/>
    <w:rPr>
      <w:rFonts w:ascii="Calibri" w:hAnsi="Calibri"/>
      <w:b/>
      <w:i/>
      <w:sz w:val="24"/>
      <w:szCs w:val="22"/>
      <w:lang w:val="en-US"/>
    </w:rPr>
  </w:style>
  <w:style w:type="character" w:styleId="aff1">
    <w:name w:val="Subtle Emphasis"/>
    <w:basedOn w:val="a2"/>
    <w:qFormat/>
    <w:rsid w:val="00946392"/>
    <w:rPr>
      <w:rFonts w:cs="Times New Roman"/>
      <w:i/>
      <w:color w:val="5A5A5A"/>
    </w:rPr>
  </w:style>
  <w:style w:type="character" w:styleId="aff2">
    <w:name w:val="Intense Emphasis"/>
    <w:basedOn w:val="a2"/>
    <w:qFormat/>
    <w:rsid w:val="00946392"/>
    <w:rPr>
      <w:rFonts w:cs="Times New Roman"/>
      <w:b/>
      <w:i/>
      <w:sz w:val="24"/>
      <w:szCs w:val="24"/>
      <w:u w:val="single"/>
    </w:rPr>
  </w:style>
  <w:style w:type="character" w:styleId="aff3">
    <w:name w:val="Subtle Reference"/>
    <w:basedOn w:val="a2"/>
    <w:qFormat/>
    <w:rsid w:val="00946392"/>
    <w:rPr>
      <w:rFonts w:cs="Times New Roman"/>
      <w:sz w:val="24"/>
      <w:szCs w:val="24"/>
      <w:u w:val="single"/>
    </w:rPr>
  </w:style>
  <w:style w:type="character" w:styleId="aff4">
    <w:name w:val="Intense Reference"/>
    <w:basedOn w:val="a2"/>
    <w:rsid w:val="00946392"/>
    <w:rPr>
      <w:rFonts w:cs="Times New Roman"/>
      <w:b/>
      <w:sz w:val="24"/>
      <w:u w:val="single"/>
    </w:rPr>
  </w:style>
  <w:style w:type="character" w:styleId="aff5">
    <w:name w:val="Book Title"/>
    <w:basedOn w:val="a2"/>
    <w:rsid w:val="00946392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946392"/>
    <w:pPr>
      <w:ind w:firstLine="709"/>
      <w:jc w:val="both"/>
    </w:pPr>
    <w:rPr>
      <w:rFonts w:ascii="Arial" w:hAnsi="Arial"/>
      <w:sz w:val="22"/>
      <w:szCs w:val="28"/>
      <w:lang w:val="en-US" w:eastAsia="ru-RU"/>
    </w:rPr>
  </w:style>
  <w:style w:type="character" w:customStyle="1" w:styleId="proposal0">
    <w:name w:val="proposal Знак"/>
    <w:basedOn w:val="a2"/>
    <w:link w:val="proposal"/>
    <w:locked/>
    <w:rsid w:val="00946392"/>
    <w:rPr>
      <w:rFonts w:ascii="Arial" w:hAnsi="Arial"/>
      <w:sz w:val="22"/>
      <w:szCs w:val="28"/>
      <w:lang w:val="en-US" w:eastAsia="ru-RU"/>
    </w:rPr>
  </w:style>
  <w:style w:type="paragraph" w:styleId="33">
    <w:name w:val="Body Text 3"/>
    <w:aliases w:val="Body Text 3 Char"/>
    <w:basedOn w:val="a0"/>
    <w:link w:val="34"/>
    <w:autoRedefine/>
    <w:rsid w:val="00946392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val="en-US" w:eastAsia="en-US"/>
    </w:rPr>
  </w:style>
  <w:style w:type="character" w:customStyle="1" w:styleId="34">
    <w:name w:val="Основной текст 3 Знак"/>
    <w:aliases w:val="Body Text 3 Char Знак"/>
    <w:basedOn w:val="a2"/>
    <w:link w:val="33"/>
    <w:rsid w:val="00946392"/>
    <w:rPr>
      <w:rFonts w:ascii="Arial (W1)" w:hAnsi="Arial (W1)"/>
      <w:sz w:val="24"/>
      <w:szCs w:val="24"/>
      <w:lang w:val="en-US"/>
    </w:rPr>
  </w:style>
  <w:style w:type="paragraph" w:customStyle="1" w:styleId="Bulletlevel1">
    <w:name w:val="Bullet level 1"/>
    <w:basedOn w:val="a0"/>
    <w:link w:val="Bulletlevel1Char"/>
    <w:rsid w:val="00946392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val="en-US" w:eastAsia="en-US"/>
    </w:rPr>
  </w:style>
  <w:style w:type="character" w:customStyle="1" w:styleId="Bulletlevel1Char">
    <w:name w:val="Bullet level 1 Char"/>
    <w:basedOn w:val="a2"/>
    <w:link w:val="Bulletlevel1"/>
    <w:locked/>
    <w:rsid w:val="00946392"/>
    <w:rPr>
      <w:rFonts w:ascii="Arial" w:hAnsi="Arial"/>
      <w:sz w:val="22"/>
      <w:szCs w:val="24"/>
      <w:lang w:val="en-US"/>
    </w:rPr>
  </w:style>
  <w:style w:type="paragraph" w:customStyle="1" w:styleId="Dense">
    <w:name w:val="Dense"/>
    <w:basedOn w:val="a0"/>
    <w:rsid w:val="00946392"/>
    <w:pPr>
      <w:keepLines/>
      <w:spacing w:after="120"/>
      <w:ind w:left="851" w:hanging="284"/>
      <w:jc w:val="both"/>
    </w:pPr>
    <w:rPr>
      <w:rFonts w:ascii="HelvDL" w:hAnsi="HelvDL"/>
      <w:sz w:val="20"/>
      <w:szCs w:val="20"/>
      <w:lang w:val="en-US"/>
    </w:rPr>
  </w:style>
  <w:style w:type="paragraph" w:styleId="aff6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946392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val="en-US" w:eastAsia="he-IL" w:bidi="he-IL"/>
    </w:rPr>
  </w:style>
  <w:style w:type="paragraph" w:styleId="25">
    <w:name w:val="Body Text 2"/>
    <w:basedOn w:val="a0"/>
    <w:link w:val="26"/>
    <w:rsid w:val="00946392"/>
    <w:pPr>
      <w:spacing w:after="120" w:line="480" w:lineRule="auto"/>
    </w:pPr>
    <w:rPr>
      <w:noProof/>
      <w:sz w:val="20"/>
      <w:szCs w:val="20"/>
      <w:lang w:val="en-US" w:eastAsia="en-US"/>
    </w:rPr>
  </w:style>
  <w:style w:type="character" w:customStyle="1" w:styleId="26">
    <w:name w:val="Основной текст 2 Знак"/>
    <w:basedOn w:val="a2"/>
    <w:link w:val="25"/>
    <w:rsid w:val="00946392"/>
    <w:rPr>
      <w:noProof/>
      <w:lang w:val="en-US"/>
    </w:rPr>
  </w:style>
  <w:style w:type="paragraph" w:styleId="aff7">
    <w:name w:val="List Bullet"/>
    <w:basedOn w:val="a0"/>
    <w:autoRedefine/>
    <w:rsid w:val="00946392"/>
    <w:pPr>
      <w:tabs>
        <w:tab w:val="num" w:pos="360"/>
      </w:tabs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7">
    <w:name w:val="List Bullet 2"/>
    <w:basedOn w:val="a0"/>
    <w:autoRedefine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5">
    <w:name w:val="List Bullet 3"/>
    <w:basedOn w:val="a0"/>
    <w:autoRedefine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3">
    <w:name w:val="List Bullet 4"/>
    <w:basedOn w:val="a0"/>
    <w:autoRedefine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53">
    <w:name w:val="List Bullet 5"/>
    <w:basedOn w:val="a0"/>
    <w:autoRedefine/>
    <w:rsid w:val="00946392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val="en-US" w:eastAsia="en-US"/>
    </w:rPr>
  </w:style>
  <w:style w:type="paragraph" w:styleId="aff8">
    <w:name w:val="List Number"/>
    <w:basedOn w:val="a0"/>
    <w:rsid w:val="00946392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8">
    <w:name w:val="List Number 2"/>
    <w:basedOn w:val="a0"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6">
    <w:name w:val="List Number 3"/>
    <w:basedOn w:val="a0"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4">
    <w:name w:val="List Number 4"/>
    <w:basedOn w:val="a0"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aff9">
    <w:name w:val="envelope address"/>
    <w:basedOn w:val="a0"/>
    <w:rsid w:val="00946392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val="en-US" w:eastAsia="en-US"/>
    </w:rPr>
  </w:style>
  <w:style w:type="paragraph" w:customStyle="1" w:styleId="prbullet1">
    <w:name w:val="prbullet1**"/>
    <w:basedOn w:val="a0"/>
    <w:next w:val="a0"/>
    <w:rsid w:val="00946392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a">
    <w:name w:val="Body Text Indent"/>
    <w:basedOn w:val="a0"/>
    <w:link w:val="affb"/>
    <w:rsid w:val="00946392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b">
    <w:name w:val="Основной текст с отступом Знак"/>
    <w:basedOn w:val="a2"/>
    <w:link w:val="affa"/>
    <w:rsid w:val="00946392"/>
    <w:rPr>
      <w:rFonts w:ascii="Arial" w:hAnsi="Arial"/>
      <w:szCs w:val="24"/>
      <w:lang w:val="en-GB"/>
    </w:rPr>
  </w:style>
  <w:style w:type="paragraph" w:styleId="29">
    <w:name w:val="Body Text Indent 2"/>
    <w:basedOn w:val="a0"/>
    <w:link w:val="2a"/>
    <w:rsid w:val="00946392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val="en-US" w:eastAsia="en-US"/>
    </w:rPr>
  </w:style>
  <w:style w:type="character" w:customStyle="1" w:styleId="2a">
    <w:name w:val="Основной текст с отступом 2 Знак"/>
    <w:basedOn w:val="a2"/>
    <w:link w:val="29"/>
    <w:rsid w:val="00946392"/>
    <w:rPr>
      <w:rFonts w:ascii="Comic Sans MS" w:hAnsi="Comic Sans MS"/>
      <w:lang w:val="en-US"/>
    </w:rPr>
  </w:style>
  <w:style w:type="character" w:styleId="affc">
    <w:name w:val="page number"/>
    <w:aliases w:val="pn"/>
    <w:basedOn w:val="a2"/>
    <w:rsid w:val="00946392"/>
    <w:rPr>
      <w:rFonts w:cs="Times New Roman"/>
    </w:rPr>
  </w:style>
  <w:style w:type="paragraph" w:styleId="54">
    <w:name w:val="toc 5"/>
    <w:basedOn w:val="a0"/>
    <w:next w:val="a0"/>
    <w:autoRedefine/>
    <w:rsid w:val="00946392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rsid w:val="00946392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rsid w:val="00946392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rsid w:val="00946392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rsid w:val="00946392"/>
    <w:pPr>
      <w:ind w:left="1760"/>
    </w:pPr>
    <w:rPr>
      <w:rFonts w:ascii="Arial" w:hAnsi="Arial"/>
      <w:sz w:val="20"/>
      <w:lang w:val="en-GB" w:eastAsia="en-US"/>
    </w:rPr>
  </w:style>
  <w:style w:type="character" w:styleId="affd">
    <w:name w:val="FollowedHyperlink"/>
    <w:basedOn w:val="a2"/>
    <w:rsid w:val="00946392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946392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2"/>
    <w:link w:val="37"/>
    <w:rsid w:val="00946392"/>
    <w:rPr>
      <w:rFonts w:ascii="Arial" w:hAnsi="Arial"/>
      <w:szCs w:val="24"/>
      <w:lang w:val="en-GB"/>
    </w:rPr>
  </w:style>
  <w:style w:type="paragraph" w:styleId="13">
    <w:name w:val="index 1"/>
    <w:basedOn w:val="a0"/>
    <w:next w:val="a0"/>
    <w:autoRedefine/>
    <w:rsid w:val="00946392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946392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946392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946392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946392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946392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946392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946392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946392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e">
    <w:name w:val="index heading"/>
    <w:basedOn w:val="a0"/>
    <w:next w:val="13"/>
    <w:rsid w:val="00946392"/>
    <w:rPr>
      <w:rFonts w:ascii="Arial" w:hAnsi="Arial"/>
      <w:sz w:val="20"/>
      <w:lang w:val="en-GB" w:eastAsia="en-US"/>
    </w:rPr>
  </w:style>
  <w:style w:type="paragraph" w:styleId="afff">
    <w:name w:val="Normal (Web)"/>
    <w:basedOn w:val="a0"/>
    <w:rsid w:val="00946392"/>
    <w:pPr>
      <w:spacing w:before="100" w:beforeAutospacing="1" w:after="100" w:afterAutospacing="1"/>
    </w:pPr>
    <w:rPr>
      <w:rFonts w:ascii="Verdana" w:hAnsi="Verdana"/>
      <w:color w:val="000000"/>
      <w:lang w:val="en-US" w:eastAsia="en-US"/>
    </w:rPr>
  </w:style>
  <w:style w:type="paragraph" w:customStyle="1" w:styleId="Header3">
    <w:name w:val="Header3"/>
    <w:rsid w:val="00946392"/>
    <w:pPr>
      <w:spacing w:before="80" w:line="240" w:lineRule="exact"/>
    </w:pPr>
    <w:rPr>
      <w:b/>
      <w:lang w:val="en-GB"/>
    </w:rPr>
  </w:style>
  <w:style w:type="paragraph" w:customStyle="1" w:styleId="TableText">
    <w:name w:val="Table Text"/>
    <w:basedOn w:val="a0"/>
    <w:rsid w:val="00946392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946392"/>
    <w:pPr>
      <w:numPr>
        <w:numId w:val="16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"/>
    <w:autoRedefine/>
    <w:rsid w:val="00946392"/>
    <w:pPr>
      <w:keepNext w:val="0"/>
      <w:keepLines w:val="0"/>
      <w:pageBreakBefore w:val="0"/>
      <w:numPr>
        <w:numId w:val="0"/>
      </w:numPr>
      <w:tabs>
        <w:tab w:val="num" w:pos="340"/>
      </w:tabs>
      <w:suppressAutoHyphens w:val="0"/>
      <w:spacing w:before="240" w:line="240" w:lineRule="auto"/>
      <w:ind w:left="340" w:hanging="340"/>
      <w:jc w:val="center"/>
    </w:pPr>
    <w:rPr>
      <w:rFonts w:ascii="Arial" w:hAnsi="Arial"/>
      <w:bCs/>
      <w:color w:val="00008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946392"/>
    <w:pPr>
      <w:numPr>
        <w:ilvl w:val="1"/>
        <w:numId w:val="15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2"/>
    <w:rsid w:val="00946392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"/>
    <w:autoRedefine/>
    <w:rsid w:val="00946392"/>
  </w:style>
  <w:style w:type="paragraph" w:customStyle="1" w:styleId="BulletSpace">
    <w:name w:val="Bullet Space"/>
    <w:basedOn w:val="a0"/>
    <w:rsid w:val="00946392"/>
    <w:pPr>
      <w:spacing w:after="120"/>
      <w:ind w:left="360" w:hanging="360"/>
    </w:pPr>
    <w:rPr>
      <w:rFonts w:ascii="MyriaMM" w:hAnsi="MyriaMM"/>
      <w:sz w:val="22"/>
      <w:szCs w:val="20"/>
      <w:lang w:val="en-US" w:eastAsia="en-US"/>
    </w:rPr>
  </w:style>
  <w:style w:type="paragraph" w:customStyle="1" w:styleId="headingR">
    <w:name w:val="heading R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"/>
    <w:rsid w:val="00946392"/>
    <w:pPr>
      <w:keepNext w:val="0"/>
      <w:numPr>
        <w:ilvl w:val="0"/>
        <w:numId w:val="0"/>
      </w:numPr>
      <w:suppressAutoHyphens w:val="0"/>
      <w:spacing w:before="120" w:line="240" w:lineRule="auto"/>
      <w:jc w:val="both"/>
      <w:outlineLvl w:val="9"/>
    </w:pPr>
    <w:rPr>
      <w:rFonts w:ascii="MyriaMM_400 RG 600 NO" w:hAnsi="MyriaMM_400 RG 600 NO"/>
      <w:bCs/>
      <w:smallCaps/>
      <w:noProof w:val="0"/>
      <w:color w:val="000000"/>
      <w:sz w:val="24"/>
      <w:szCs w:val="20"/>
      <w:lang w:eastAsia="en-US"/>
    </w:rPr>
  </w:style>
  <w:style w:type="paragraph" w:customStyle="1" w:styleId="Indent1">
    <w:name w:val="Indent1"/>
    <w:basedOn w:val="a0"/>
    <w:rsid w:val="00946392"/>
    <w:pPr>
      <w:ind w:left="360"/>
    </w:pPr>
    <w:rPr>
      <w:rFonts w:ascii="MyriaMM" w:hAnsi="MyriaMM"/>
      <w:sz w:val="22"/>
      <w:szCs w:val="20"/>
      <w:lang w:val="en-US" w:eastAsia="en-US"/>
    </w:rPr>
  </w:style>
  <w:style w:type="paragraph" w:customStyle="1" w:styleId="Indent2">
    <w:name w:val="Indent2"/>
    <w:basedOn w:val="a0"/>
    <w:rsid w:val="00946392"/>
    <w:pPr>
      <w:ind w:left="720"/>
    </w:pPr>
    <w:rPr>
      <w:rFonts w:ascii="MyriaMM" w:hAnsi="MyriaMM"/>
      <w:sz w:val="22"/>
      <w:szCs w:val="20"/>
      <w:lang w:val="en-US" w:eastAsia="en-US"/>
    </w:rPr>
  </w:style>
  <w:style w:type="paragraph" w:customStyle="1" w:styleId="Indent3">
    <w:name w:val="Indent3"/>
    <w:basedOn w:val="Indent2"/>
    <w:rsid w:val="00946392"/>
    <w:pPr>
      <w:ind w:left="1080"/>
    </w:pPr>
  </w:style>
  <w:style w:type="paragraph" w:customStyle="1" w:styleId="Indent4">
    <w:name w:val="Indent4"/>
    <w:basedOn w:val="Indent3"/>
    <w:rsid w:val="00946392"/>
    <w:pPr>
      <w:ind w:left="1440"/>
    </w:pPr>
  </w:style>
  <w:style w:type="paragraph" w:customStyle="1" w:styleId="SidebarQuotes">
    <w:name w:val="Sidebar Quotes"/>
    <w:basedOn w:val="a0"/>
    <w:rsid w:val="00946392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val="en-US" w:eastAsia="en-US"/>
    </w:rPr>
  </w:style>
  <w:style w:type="paragraph" w:customStyle="1" w:styleId="DTCGtoc">
    <w:name w:val="DTCGtoc"/>
    <w:basedOn w:val="a0"/>
    <w:next w:val="Indent1"/>
    <w:rsid w:val="00946392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val="en-US" w:eastAsia="en-US"/>
    </w:rPr>
  </w:style>
  <w:style w:type="paragraph" w:customStyle="1" w:styleId="tablehead">
    <w:name w:val="tablehead"/>
    <w:basedOn w:val="a0"/>
    <w:rsid w:val="00946392"/>
    <w:pPr>
      <w:widowControl w:val="0"/>
      <w:spacing w:before="80" w:after="80"/>
      <w:jc w:val="center"/>
    </w:pPr>
    <w:rPr>
      <w:b/>
      <w:sz w:val="16"/>
      <w:szCs w:val="20"/>
      <w:lang w:val="en-US" w:eastAsia="en-US"/>
    </w:rPr>
  </w:style>
  <w:style w:type="paragraph" w:customStyle="1" w:styleId="tabletext0">
    <w:name w:val="tabletext"/>
    <w:basedOn w:val="a0"/>
    <w:rsid w:val="00946392"/>
    <w:pPr>
      <w:widowControl w:val="0"/>
      <w:spacing w:before="40" w:after="40"/>
    </w:pPr>
    <w:rPr>
      <w:sz w:val="16"/>
      <w:szCs w:val="20"/>
      <w:lang w:val="en-US" w:eastAsia="en-US"/>
    </w:rPr>
  </w:style>
  <w:style w:type="paragraph" w:customStyle="1" w:styleId="Bullet2">
    <w:name w:val="Bullet 2"/>
    <w:basedOn w:val="Bullet1"/>
    <w:rsid w:val="00946392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946392"/>
    <w:pPr>
      <w:spacing w:after="120"/>
      <w:ind w:left="1800" w:hanging="360"/>
    </w:pPr>
    <w:rPr>
      <w:rFonts w:ascii="Arial" w:hAnsi="Arial"/>
      <w:sz w:val="22"/>
      <w:szCs w:val="20"/>
      <w:lang w:val="en-US" w:eastAsia="en-US"/>
    </w:rPr>
  </w:style>
  <w:style w:type="paragraph" w:styleId="afff0">
    <w:name w:val="Document Map"/>
    <w:basedOn w:val="a0"/>
    <w:link w:val="afff1"/>
    <w:rsid w:val="00946392"/>
    <w:pPr>
      <w:shd w:val="clear" w:color="auto" w:fill="000080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afff1">
    <w:name w:val="Схема документа Знак"/>
    <w:basedOn w:val="a2"/>
    <w:link w:val="afff0"/>
    <w:rsid w:val="00946392"/>
    <w:rPr>
      <w:rFonts w:ascii="Tahoma" w:hAnsi="Tahoma" w:cs="Tahoma"/>
      <w:shd w:val="clear" w:color="auto" w:fill="000080"/>
      <w:lang w:val="en-US"/>
    </w:rPr>
  </w:style>
  <w:style w:type="paragraph" w:styleId="afff2">
    <w:name w:val="Date"/>
    <w:basedOn w:val="a0"/>
    <w:next w:val="a0"/>
    <w:link w:val="afff3"/>
    <w:rsid w:val="00946392"/>
    <w:rPr>
      <w:rFonts w:ascii="MyriaMM" w:hAnsi="MyriaMM"/>
      <w:sz w:val="22"/>
      <w:szCs w:val="20"/>
      <w:lang w:val="en-US" w:eastAsia="en-US"/>
    </w:rPr>
  </w:style>
  <w:style w:type="character" w:customStyle="1" w:styleId="afff3">
    <w:name w:val="Дата Знак"/>
    <w:basedOn w:val="a2"/>
    <w:link w:val="afff2"/>
    <w:rsid w:val="00946392"/>
    <w:rPr>
      <w:rFonts w:ascii="MyriaMM" w:hAnsi="MyriaMM"/>
      <w:sz w:val="22"/>
      <w:lang w:val="en-US"/>
    </w:rPr>
  </w:style>
  <w:style w:type="paragraph" w:customStyle="1" w:styleId="BulletList">
    <w:name w:val="Bullet List"/>
    <w:basedOn w:val="a0"/>
    <w:rsid w:val="00946392"/>
    <w:pPr>
      <w:numPr>
        <w:numId w:val="17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946392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val="en-US" w:eastAsia="en-US"/>
    </w:rPr>
  </w:style>
  <w:style w:type="paragraph" w:styleId="afff4">
    <w:name w:val="List"/>
    <w:basedOn w:val="a0"/>
    <w:rsid w:val="00946392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946392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946392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afff5">
    <w:name w:val="annotation subject"/>
    <w:basedOn w:val="ab"/>
    <w:next w:val="ab"/>
    <w:link w:val="afff6"/>
    <w:rsid w:val="00946392"/>
    <w:rPr>
      <w:rFonts w:ascii="Arial" w:hAnsi="Arial"/>
      <w:b/>
      <w:bCs/>
      <w:sz w:val="20"/>
      <w:szCs w:val="20"/>
      <w:lang w:val="en-GB" w:eastAsia="en-US"/>
    </w:rPr>
  </w:style>
  <w:style w:type="character" w:customStyle="1" w:styleId="afff6">
    <w:name w:val="Тема примечания Знак"/>
    <w:basedOn w:val="ac"/>
    <w:link w:val="afff5"/>
    <w:rsid w:val="00946392"/>
    <w:rPr>
      <w:rFonts w:ascii="Arial" w:hAnsi="Arial"/>
      <w:b/>
      <w:bCs/>
      <w:sz w:val="24"/>
      <w:szCs w:val="24"/>
      <w:lang w:val="en-GB" w:eastAsia="ru-RU"/>
    </w:rPr>
  </w:style>
  <w:style w:type="paragraph" w:customStyle="1" w:styleId="CharChar1CharCharCharCharChar">
    <w:name w:val="Char Char1 Char Char Char Char Char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946392"/>
    <w:pPr>
      <w:numPr>
        <w:numId w:val="18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val="en-US" w:eastAsia="en-US"/>
    </w:rPr>
  </w:style>
  <w:style w:type="paragraph" w:customStyle="1" w:styleId="CaluseSubHead">
    <w:name w:val="Caluse Sub Head"/>
    <w:basedOn w:val="ClauseHead"/>
    <w:rsid w:val="00946392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946392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2"/>
    <w:link w:val="Heading2Subsec"/>
    <w:locked/>
    <w:rsid w:val="00946392"/>
    <w:rPr>
      <w:rFonts w:ascii="Arial" w:hAnsi="Arial"/>
      <w:i/>
      <w:szCs w:val="24"/>
      <w:lang w:val="en-GB"/>
    </w:rPr>
  </w:style>
  <w:style w:type="character" w:customStyle="1" w:styleId="Style12pt">
    <w:name w:val="Style 12 pt"/>
    <w:basedOn w:val="a2"/>
    <w:rsid w:val="00946392"/>
    <w:rPr>
      <w:rFonts w:cs="Times New Roman"/>
      <w:sz w:val="24"/>
      <w:szCs w:val="24"/>
    </w:rPr>
  </w:style>
  <w:style w:type="paragraph" w:styleId="afff7">
    <w:name w:val="Message Header"/>
    <w:basedOn w:val="a0"/>
    <w:link w:val="afff8"/>
    <w:rsid w:val="009463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8">
    <w:name w:val="Шапка Знак"/>
    <w:basedOn w:val="a2"/>
    <w:link w:val="afff7"/>
    <w:rsid w:val="00946392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946392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94639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NormalArial">
    <w:name w:val="Normal + Arial"/>
    <w:aliases w:val="Justified"/>
    <w:basedOn w:val="a0"/>
    <w:link w:val="NormalArial0"/>
    <w:rsid w:val="00946392"/>
    <w:pPr>
      <w:jc w:val="both"/>
    </w:pPr>
    <w:rPr>
      <w:rFonts w:ascii="Verdana" w:hAnsi="Verdana"/>
      <w:sz w:val="20"/>
      <w:lang w:val="en-US" w:eastAsia="en-US"/>
    </w:rPr>
  </w:style>
  <w:style w:type="character" w:customStyle="1" w:styleId="NormalArial0">
    <w:name w:val="Normal + Arial Знак"/>
    <w:aliases w:val="Justified Знак"/>
    <w:basedOn w:val="a2"/>
    <w:link w:val="NormalArial"/>
    <w:locked/>
    <w:rsid w:val="00946392"/>
    <w:rPr>
      <w:rFonts w:ascii="Verdana" w:hAnsi="Verdana"/>
      <w:szCs w:val="24"/>
      <w:lang w:val="en-US"/>
    </w:rPr>
  </w:style>
  <w:style w:type="paragraph" w:customStyle="1" w:styleId="afff9">
    <w:name w:val="Знак Знак Знак Знак"/>
    <w:basedOn w:val="a0"/>
    <w:rsid w:val="00946392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Default">
    <w:name w:val="Default"/>
    <w:uiPriority w:val="99"/>
    <w:rsid w:val="00946392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eastAsia="ru-RU"/>
    </w:rPr>
  </w:style>
  <w:style w:type="paragraph" w:customStyle="1" w:styleId="BPCProposal">
    <w:name w:val="BPC Proposal"/>
    <w:basedOn w:val="BPC3-Heading1"/>
    <w:link w:val="BPCProposalChar"/>
    <w:rsid w:val="00946392"/>
    <w:pPr>
      <w:outlineLvl w:val="0"/>
    </w:pPr>
    <w:rPr>
      <w:rFonts w:cs="Arial"/>
      <w:b/>
      <w:color w:val="365F91" w:themeColor="accent1" w:themeShade="BF"/>
      <w:kern w:val="32"/>
      <w:lang w:eastAsia="ru-RU"/>
    </w:rPr>
  </w:style>
  <w:style w:type="character" w:customStyle="1" w:styleId="BPCProposalChar">
    <w:name w:val="BPC Proposal Char"/>
    <w:basedOn w:val="11"/>
    <w:link w:val="BPCProposal"/>
    <w:rsid w:val="00946392"/>
    <w:rPr>
      <w:rFonts w:ascii="Calibri" w:hAnsi="Calibri" w:cs="Arial"/>
      <w:b/>
      <w:color w:val="365F91" w:themeColor="accent1" w:themeShade="BF"/>
      <w:kern w:val="32"/>
      <w:sz w:val="36"/>
      <w:szCs w:val="36"/>
      <w:lang w:val="en-US" w:eastAsia="ru-RU"/>
    </w:rPr>
  </w:style>
  <w:style w:type="character" w:customStyle="1" w:styleId="hps">
    <w:name w:val="hps"/>
    <w:rsid w:val="00946392"/>
    <w:rPr>
      <w:rFonts w:cs="Times New Roman"/>
    </w:rPr>
  </w:style>
  <w:style w:type="character" w:customStyle="1" w:styleId="apple-converted-space">
    <w:name w:val="apple-converted-space"/>
    <w:uiPriority w:val="99"/>
    <w:rsid w:val="00946392"/>
    <w:rPr>
      <w:rFonts w:cs="Times New Roman"/>
    </w:rPr>
  </w:style>
  <w:style w:type="paragraph" w:customStyle="1" w:styleId="2c">
    <w:name w:val="Абзац списка2"/>
    <w:basedOn w:val="a0"/>
    <w:rsid w:val="00946392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946392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946392"/>
    <w:rPr>
      <w:rFonts w:ascii="Calibri" w:hAnsi="Calibri"/>
      <w:sz w:val="22"/>
      <w:szCs w:val="22"/>
      <w:lang w:val="fr-FR"/>
    </w:rPr>
  </w:style>
  <w:style w:type="paragraph" w:customStyle="1" w:styleId="04dot">
    <w:name w:val="04 dot"/>
    <w:basedOn w:val="a0"/>
    <w:rsid w:val="00946392"/>
    <w:pPr>
      <w:numPr>
        <w:numId w:val="19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</w:rPr>
  </w:style>
  <w:style w:type="paragraph" w:customStyle="1" w:styleId="ALH2">
    <w:name w:val="AL H2"/>
    <w:next w:val="DefaultText"/>
    <w:rsid w:val="00946392"/>
    <w:pPr>
      <w:numPr>
        <w:numId w:val="20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  <w:lang w:eastAsia="ru-RU"/>
    </w:rPr>
  </w:style>
  <w:style w:type="paragraph" w:customStyle="1" w:styleId="125">
    <w:name w:val="Стиль Первая строка:  125 см"/>
    <w:basedOn w:val="a0"/>
    <w:rsid w:val="00946392"/>
    <w:pPr>
      <w:numPr>
        <w:ilvl w:val="3"/>
        <w:numId w:val="20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</w:rPr>
  </w:style>
  <w:style w:type="character" w:customStyle="1" w:styleId="Field">
    <w:name w:val="Field"/>
    <w:rsid w:val="00946392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946392"/>
    <w:pPr>
      <w:jc w:val="both"/>
    </w:pPr>
    <w:rPr>
      <w:rFonts w:ascii="Calibri" w:hAnsi="Calibri"/>
      <w:lang w:val="en-US" w:eastAsia="en-US"/>
    </w:rPr>
  </w:style>
  <w:style w:type="character" w:customStyle="1" w:styleId="2e">
    <w:name w:val="Стиль2_основной_текст Знак"/>
    <w:basedOn w:val="a2"/>
    <w:link w:val="2d"/>
    <w:rsid w:val="00946392"/>
    <w:rPr>
      <w:rFonts w:ascii="Calibri" w:hAnsi="Calibri"/>
      <w:sz w:val="24"/>
      <w:szCs w:val="24"/>
      <w:lang w:val="en-US"/>
    </w:rPr>
  </w:style>
  <w:style w:type="paragraph" w:customStyle="1" w:styleId="BPCNormal">
    <w:name w:val="BPC_Normal"/>
    <w:basedOn w:val="NormalArial"/>
    <w:link w:val="BPCNormalChar"/>
    <w:qFormat/>
    <w:rsid w:val="00946392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946392"/>
    <w:rPr>
      <w:rFonts w:ascii="Calibri" w:hAnsi="Calibri" w:cs="Calibri"/>
      <w:lang w:val="en-US"/>
    </w:rPr>
  </w:style>
  <w:style w:type="paragraph" w:styleId="afffa">
    <w:name w:val="Block Text"/>
    <w:basedOn w:val="a0"/>
    <w:rsid w:val="00946392"/>
    <w:pPr>
      <w:ind w:left="360" w:right="27"/>
      <w:jc w:val="both"/>
    </w:pPr>
    <w:rPr>
      <w:rFonts w:cs="Traditional Arabic"/>
      <w:noProof/>
      <w:color w:val="000000"/>
      <w:sz w:val="22"/>
      <w:szCs w:val="22"/>
      <w:lang w:val="en-US" w:eastAsia="ar-SA"/>
    </w:rPr>
  </w:style>
  <w:style w:type="table" w:styleId="3a">
    <w:name w:val="Table Columns 3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3"/>
    <w:rsid w:val="00946392"/>
    <w:rPr>
      <w:rFonts w:ascii="Calibri" w:hAnsi="Calibri"/>
      <w:b/>
      <w:bCs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3"/>
    <w:uiPriority w:val="63"/>
    <w:rsid w:val="00946392"/>
    <w:rPr>
      <w:rFonts w:ascii="Calibri" w:hAnsi="Calibri"/>
      <w:lang w:eastAsia="ru-RU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946392"/>
    <w:pPr>
      <w:spacing w:before="60" w:after="60"/>
    </w:pPr>
    <w:rPr>
      <w:rFonts w:ascii="Arial" w:hAnsi="Arial"/>
      <w:bCs/>
      <w:lang w:val="en-US"/>
    </w:rPr>
  </w:style>
  <w:style w:type="character" w:customStyle="1" w:styleId="TabTextChar">
    <w:name w:val="Tab Text Char"/>
    <w:basedOn w:val="a2"/>
    <w:link w:val="TabText"/>
    <w:locked/>
    <w:rsid w:val="00946392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946392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  <w:lang w:val="en-US" w:eastAsia="en-US"/>
    </w:rPr>
  </w:style>
  <w:style w:type="paragraph" w:customStyle="1" w:styleId="a">
    <w:name w:val="Название предприятия"/>
    <w:basedOn w:val="a0"/>
    <w:next w:val="a0"/>
    <w:autoRedefine/>
    <w:rsid w:val="00946392"/>
    <w:pPr>
      <w:numPr>
        <w:numId w:val="21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  <w:lang w:val="en-US"/>
    </w:rPr>
  </w:style>
  <w:style w:type="paragraph" w:customStyle="1" w:styleId="2f0">
    <w:name w:val="Без интервала2"/>
    <w:rsid w:val="00946392"/>
    <w:pPr>
      <w:spacing w:after="200" w:line="276" w:lineRule="auto"/>
    </w:pPr>
    <w:rPr>
      <w:rFonts w:ascii="Calibri" w:hAnsi="Calibri" w:cstheme="minorBidi"/>
      <w:sz w:val="22"/>
      <w:szCs w:val="22"/>
      <w:lang w:val="en-GB"/>
    </w:rPr>
  </w:style>
  <w:style w:type="paragraph" w:customStyle="1" w:styleId="TableTitle">
    <w:name w:val="Table Title"/>
    <w:basedOn w:val="a0"/>
    <w:rsid w:val="00946392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946392"/>
    <w:pPr>
      <w:keepNext/>
      <w:numPr>
        <w:numId w:val="22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val="en-US" w:eastAsia="en-US"/>
    </w:rPr>
  </w:style>
  <w:style w:type="paragraph" w:customStyle="1" w:styleId="TableText10Double">
    <w:name w:val="*Table Text 10 Double"/>
    <w:basedOn w:val="a0"/>
    <w:link w:val="TableText10DoubleChar"/>
    <w:rsid w:val="00946392"/>
    <w:pPr>
      <w:spacing w:before="60" w:after="60"/>
    </w:pPr>
    <w:rPr>
      <w:rFonts w:ascii="Arial" w:eastAsia="PMingLiU" w:hAnsi="Arial"/>
      <w:color w:val="000000"/>
      <w:sz w:val="20"/>
      <w:szCs w:val="20"/>
      <w:lang w:val="en-US" w:eastAsia="en-US"/>
    </w:rPr>
  </w:style>
  <w:style w:type="character" w:customStyle="1" w:styleId="TableText10DoubleChar">
    <w:name w:val="*Table Text 10 Double Char"/>
    <w:basedOn w:val="a2"/>
    <w:link w:val="TableText10Double"/>
    <w:locked/>
    <w:rsid w:val="00946392"/>
    <w:rPr>
      <w:rFonts w:ascii="Arial" w:eastAsia="PMingLiU" w:hAnsi="Arial"/>
      <w:color w:val="000000"/>
      <w:lang w:val="en-US"/>
    </w:rPr>
  </w:style>
  <w:style w:type="paragraph" w:customStyle="1" w:styleId="afffb">
    <w:name w:val="Моноширинный"/>
    <w:basedOn w:val="a0"/>
    <w:link w:val="afffc"/>
    <w:rsid w:val="00946392"/>
    <w:rPr>
      <w:rFonts w:ascii="Courier New" w:hAnsi="Courier New"/>
      <w:i/>
      <w:sz w:val="20"/>
    </w:rPr>
  </w:style>
  <w:style w:type="character" w:customStyle="1" w:styleId="afffc">
    <w:name w:val="Моноширинный Знак"/>
    <w:basedOn w:val="a2"/>
    <w:link w:val="afffb"/>
    <w:rsid w:val="00946392"/>
    <w:rPr>
      <w:rFonts w:ascii="Courier New" w:hAnsi="Courier New"/>
      <w:i/>
      <w:szCs w:val="24"/>
      <w:lang w:eastAsia="ru-RU"/>
    </w:rPr>
  </w:style>
  <w:style w:type="paragraph" w:customStyle="1" w:styleId="PathID">
    <w:name w:val="Path ID"/>
    <w:basedOn w:val="a0"/>
    <w:rsid w:val="00946392"/>
    <w:rPr>
      <w:rFonts w:ascii="Arial Black" w:hAnsi="Arial Black"/>
      <w:color w:val="000080"/>
      <w:kern w:val="24"/>
    </w:rPr>
  </w:style>
  <w:style w:type="paragraph" w:customStyle="1" w:styleId="Reverse">
    <w:name w:val="Reverse"/>
    <w:basedOn w:val="a0"/>
    <w:rsid w:val="00946392"/>
    <w:pPr>
      <w:shd w:val="clear" w:color="FFFFFF" w:fill="000000"/>
    </w:pPr>
    <w:rPr>
      <w:rFonts w:ascii="Univers (WN)" w:hAnsi="Univers (WN)"/>
      <w:color w:val="FFFFFF"/>
      <w:sz w:val="18"/>
    </w:rPr>
  </w:style>
  <w:style w:type="paragraph" w:styleId="HTML">
    <w:name w:val="HTML Address"/>
    <w:basedOn w:val="a0"/>
    <w:link w:val="HTML0"/>
    <w:rsid w:val="00946392"/>
    <w:rPr>
      <w:i/>
      <w:iCs/>
    </w:rPr>
  </w:style>
  <w:style w:type="character" w:customStyle="1" w:styleId="HTML0">
    <w:name w:val="Адрес HTML Знак"/>
    <w:basedOn w:val="a2"/>
    <w:link w:val="HTML"/>
    <w:rsid w:val="00946392"/>
    <w:rPr>
      <w:i/>
      <w:iCs/>
      <w:sz w:val="24"/>
      <w:szCs w:val="24"/>
      <w:lang w:eastAsia="ru-RU"/>
    </w:rPr>
  </w:style>
  <w:style w:type="paragraph" w:styleId="afffd">
    <w:name w:val="Note Heading"/>
    <w:basedOn w:val="a0"/>
    <w:next w:val="a0"/>
    <w:link w:val="afffe"/>
    <w:rsid w:val="00946392"/>
  </w:style>
  <w:style w:type="character" w:customStyle="1" w:styleId="afffe">
    <w:name w:val="Заголовок записки Знак"/>
    <w:basedOn w:val="a2"/>
    <w:link w:val="afffd"/>
    <w:rsid w:val="00946392"/>
    <w:rPr>
      <w:sz w:val="24"/>
      <w:szCs w:val="24"/>
      <w:lang w:eastAsia="ru-RU"/>
    </w:rPr>
  </w:style>
  <w:style w:type="paragraph" w:styleId="affff">
    <w:name w:val="toa heading"/>
    <w:basedOn w:val="a0"/>
    <w:next w:val="a0"/>
    <w:rsid w:val="00946392"/>
    <w:pPr>
      <w:spacing w:before="120"/>
    </w:pPr>
    <w:rPr>
      <w:rFonts w:ascii="Arial" w:hAnsi="Arial" w:cs="Arial"/>
      <w:b/>
      <w:bCs/>
    </w:rPr>
  </w:style>
  <w:style w:type="paragraph" w:styleId="affff0">
    <w:name w:val="Body Text First Indent"/>
    <w:basedOn w:val="a1"/>
    <w:link w:val="affff1"/>
    <w:rsid w:val="00946392"/>
    <w:pPr>
      <w:spacing w:after="0" w:line="360" w:lineRule="auto"/>
      <w:ind w:firstLine="210"/>
      <w:jc w:val="both"/>
    </w:pPr>
    <w:rPr>
      <w:rFonts w:ascii="Arial" w:hAnsi="Arial"/>
    </w:rPr>
  </w:style>
  <w:style w:type="character" w:customStyle="1" w:styleId="affff1">
    <w:name w:val="Красная строка Знак"/>
    <w:basedOn w:val="a5"/>
    <w:link w:val="affff0"/>
    <w:rsid w:val="00946392"/>
    <w:rPr>
      <w:rFonts w:ascii="Arial" w:hAnsi="Arial"/>
      <w:sz w:val="24"/>
      <w:szCs w:val="24"/>
      <w:lang w:eastAsia="ru-RU"/>
    </w:rPr>
  </w:style>
  <w:style w:type="paragraph" w:styleId="2f1">
    <w:name w:val="Body Text First Indent 2"/>
    <w:basedOn w:val="affa"/>
    <w:link w:val="2f2"/>
    <w:rsid w:val="00946392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b"/>
    <w:link w:val="2f1"/>
    <w:rsid w:val="00946392"/>
    <w:rPr>
      <w:rFonts w:ascii="Arial" w:hAnsi="Arial"/>
      <w:sz w:val="24"/>
      <w:szCs w:val="24"/>
      <w:lang w:val="en-GB" w:eastAsia="ru-RU"/>
    </w:rPr>
  </w:style>
  <w:style w:type="paragraph" w:styleId="2f3">
    <w:name w:val="envelope return"/>
    <w:basedOn w:val="a0"/>
    <w:rsid w:val="00946392"/>
    <w:rPr>
      <w:rFonts w:ascii="Arial" w:hAnsi="Arial" w:cs="Arial"/>
    </w:rPr>
  </w:style>
  <w:style w:type="paragraph" w:styleId="affff2">
    <w:name w:val="table of figures"/>
    <w:basedOn w:val="a0"/>
    <w:next w:val="a0"/>
    <w:rsid w:val="00946392"/>
    <w:pPr>
      <w:ind w:left="400" w:hanging="400"/>
    </w:pPr>
  </w:style>
  <w:style w:type="paragraph" w:styleId="affff3">
    <w:name w:val="Signature"/>
    <w:basedOn w:val="a0"/>
    <w:link w:val="affff4"/>
    <w:rsid w:val="00946392"/>
    <w:pPr>
      <w:ind w:left="4252"/>
    </w:pPr>
  </w:style>
  <w:style w:type="character" w:customStyle="1" w:styleId="affff4">
    <w:name w:val="Подпись Знак"/>
    <w:basedOn w:val="a2"/>
    <w:link w:val="affff3"/>
    <w:rsid w:val="00946392"/>
    <w:rPr>
      <w:sz w:val="24"/>
      <w:szCs w:val="24"/>
      <w:lang w:eastAsia="ru-RU"/>
    </w:rPr>
  </w:style>
  <w:style w:type="paragraph" w:styleId="affff5">
    <w:name w:val="Salutation"/>
    <w:basedOn w:val="a0"/>
    <w:next w:val="a0"/>
    <w:link w:val="affff6"/>
    <w:rsid w:val="00946392"/>
  </w:style>
  <w:style w:type="character" w:customStyle="1" w:styleId="affff6">
    <w:name w:val="Приветствие Знак"/>
    <w:basedOn w:val="a2"/>
    <w:link w:val="affff5"/>
    <w:rsid w:val="00946392"/>
    <w:rPr>
      <w:sz w:val="24"/>
      <w:szCs w:val="24"/>
      <w:lang w:eastAsia="ru-RU"/>
    </w:rPr>
  </w:style>
  <w:style w:type="paragraph" w:styleId="affff7">
    <w:name w:val="List Continue"/>
    <w:basedOn w:val="a0"/>
    <w:rsid w:val="00946392"/>
    <w:pPr>
      <w:spacing w:after="120"/>
      <w:ind w:left="283"/>
    </w:pPr>
  </w:style>
  <w:style w:type="paragraph" w:styleId="2f4">
    <w:name w:val="List Continue 2"/>
    <w:basedOn w:val="a0"/>
    <w:rsid w:val="00946392"/>
    <w:pPr>
      <w:spacing w:after="120"/>
      <w:ind w:left="566"/>
    </w:pPr>
  </w:style>
  <w:style w:type="paragraph" w:styleId="3b">
    <w:name w:val="List Continue 3"/>
    <w:basedOn w:val="a0"/>
    <w:rsid w:val="00946392"/>
    <w:pPr>
      <w:spacing w:after="120"/>
      <w:ind w:left="849"/>
    </w:pPr>
  </w:style>
  <w:style w:type="paragraph" w:styleId="46">
    <w:name w:val="List Continue 4"/>
    <w:basedOn w:val="a0"/>
    <w:rsid w:val="00946392"/>
    <w:pPr>
      <w:spacing w:after="120"/>
      <w:ind w:left="1132"/>
    </w:pPr>
  </w:style>
  <w:style w:type="paragraph" w:styleId="56">
    <w:name w:val="List Continue 5"/>
    <w:basedOn w:val="a0"/>
    <w:rsid w:val="00946392"/>
    <w:pPr>
      <w:spacing w:after="120"/>
      <w:ind w:left="1415"/>
    </w:pPr>
  </w:style>
  <w:style w:type="paragraph" w:styleId="affff8">
    <w:name w:val="Closing"/>
    <w:basedOn w:val="a0"/>
    <w:link w:val="affff9"/>
    <w:rsid w:val="00946392"/>
    <w:pPr>
      <w:ind w:left="4252"/>
    </w:pPr>
  </w:style>
  <w:style w:type="character" w:customStyle="1" w:styleId="affff9">
    <w:name w:val="Прощание Знак"/>
    <w:basedOn w:val="a2"/>
    <w:link w:val="affff8"/>
    <w:rsid w:val="00946392"/>
    <w:rPr>
      <w:sz w:val="24"/>
      <w:szCs w:val="24"/>
      <w:lang w:eastAsia="ru-RU"/>
    </w:rPr>
  </w:style>
  <w:style w:type="paragraph" w:styleId="2f5">
    <w:name w:val="List 2"/>
    <w:basedOn w:val="a0"/>
    <w:rsid w:val="00946392"/>
    <w:pPr>
      <w:ind w:left="566" w:hanging="283"/>
    </w:pPr>
  </w:style>
  <w:style w:type="paragraph" w:styleId="3c">
    <w:name w:val="List 3"/>
    <w:basedOn w:val="a0"/>
    <w:rsid w:val="00946392"/>
    <w:pPr>
      <w:ind w:left="849" w:hanging="283"/>
    </w:pPr>
  </w:style>
  <w:style w:type="paragraph" w:styleId="47">
    <w:name w:val="List 4"/>
    <w:basedOn w:val="a0"/>
    <w:rsid w:val="00946392"/>
    <w:pPr>
      <w:ind w:left="1132" w:hanging="283"/>
    </w:pPr>
  </w:style>
  <w:style w:type="paragraph" w:styleId="57">
    <w:name w:val="List 5"/>
    <w:basedOn w:val="a0"/>
    <w:rsid w:val="00946392"/>
    <w:pPr>
      <w:ind w:left="1415" w:hanging="283"/>
    </w:pPr>
  </w:style>
  <w:style w:type="paragraph" w:styleId="HTML1">
    <w:name w:val="HTML Preformatted"/>
    <w:basedOn w:val="a0"/>
    <w:link w:val="HTML2"/>
    <w:rsid w:val="00946392"/>
    <w:rPr>
      <w:rFonts w:ascii="Courier New" w:hAnsi="Courier New" w:cs="Courier New"/>
    </w:rPr>
  </w:style>
  <w:style w:type="character" w:customStyle="1" w:styleId="HTML2">
    <w:name w:val="Стандартный HTML Знак"/>
    <w:basedOn w:val="a2"/>
    <w:link w:val="HTML1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a">
    <w:name w:val="table of authorities"/>
    <w:basedOn w:val="a0"/>
    <w:next w:val="a0"/>
    <w:rsid w:val="00946392"/>
    <w:pPr>
      <w:ind w:left="200" w:hanging="200"/>
    </w:pPr>
  </w:style>
  <w:style w:type="paragraph" w:styleId="affffb">
    <w:name w:val="Plain Text"/>
    <w:basedOn w:val="a0"/>
    <w:link w:val="affffc"/>
    <w:rsid w:val="00946392"/>
    <w:rPr>
      <w:rFonts w:ascii="Courier New" w:hAnsi="Courier New" w:cs="Courier New"/>
    </w:rPr>
  </w:style>
  <w:style w:type="character" w:customStyle="1" w:styleId="affffc">
    <w:name w:val="Текст Знак"/>
    <w:basedOn w:val="a2"/>
    <w:link w:val="affffb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d">
    <w:name w:val="endnote text"/>
    <w:basedOn w:val="a0"/>
    <w:link w:val="affffe"/>
    <w:rsid w:val="00946392"/>
  </w:style>
  <w:style w:type="character" w:customStyle="1" w:styleId="affffe">
    <w:name w:val="Текст концевой сноски Знак"/>
    <w:basedOn w:val="a2"/>
    <w:link w:val="affffd"/>
    <w:rsid w:val="00946392"/>
    <w:rPr>
      <w:sz w:val="24"/>
      <w:szCs w:val="24"/>
      <w:lang w:eastAsia="ru-RU"/>
    </w:rPr>
  </w:style>
  <w:style w:type="paragraph" w:styleId="afffff">
    <w:name w:val="macro"/>
    <w:link w:val="afffff0"/>
    <w:rsid w:val="009463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ru-RU"/>
    </w:rPr>
  </w:style>
  <w:style w:type="character" w:customStyle="1" w:styleId="afffff0">
    <w:name w:val="Текст макроса Знак"/>
    <w:basedOn w:val="a2"/>
    <w:link w:val="afffff"/>
    <w:rsid w:val="00946392"/>
    <w:rPr>
      <w:rFonts w:ascii="Courier New" w:hAnsi="Courier New" w:cs="Courier New"/>
      <w:lang w:val="en-US" w:eastAsia="ru-RU"/>
    </w:rPr>
  </w:style>
  <w:style w:type="paragraph" w:styleId="afffff1">
    <w:name w:val="E-mail Signature"/>
    <w:basedOn w:val="a0"/>
    <w:link w:val="afffff2"/>
    <w:rsid w:val="00946392"/>
  </w:style>
  <w:style w:type="character" w:customStyle="1" w:styleId="afffff2">
    <w:name w:val="Электронная подпись Знак"/>
    <w:basedOn w:val="a2"/>
    <w:link w:val="afffff1"/>
    <w:rsid w:val="00946392"/>
    <w:rPr>
      <w:sz w:val="24"/>
      <w:szCs w:val="24"/>
      <w:lang w:eastAsia="ru-RU"/>
    </w:rPr>
  </w:style>
  <w:style w:type="paragraph" w:customStyle="1" w:styleId="afffff3">
    <w:name w:val="Рисунок"/>
    <w:basedOn w:val="a0"/>
    <w:next w:val="a0"/>
    <w:rsid w:val="00946392"/>
    <w:pPr>
      <w:keepNext/>
      <w:spacing w:before="240" w:after="240" w:line="200" w:lineRule="atLeast"/>
      <w:jc w:val="center"/>
    </w:pPr>
  </w:style>
  <w:style w:type="paragraph" w:customStyle="1" w:styleId="16">
    <w:name w:val="Маркированный 1"/>
    <w:basedOn w:val="aff7"/>
    <w:rsid w:val="00946392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4">
    <w:name w:val="Примечание"/>
    <w:basedOn w:val="a1"/>
    <w:rsid w:val="00946392"/>
    <w:pPr>
      <w:spacing w:before="240" w:after="240" w:line="360" w:lineRule="auto"/>
      <w:ind w:left="567"/>
      <w:jc w:val="both"/>
    </w:pPr>
    <w:rPr>
      <w:rFonts w:ascii="Arial" w:hAnsi="Arial"/>
      <w:b/>
      <w:lang w:val="en-US"/>
    </w:rPr>
  </w:style>
  <w:style w:type="paragraph" w:customStyle="1" w:styleId="17">
    <w:name w:val="Подзаголовок 1"/>
    <w:basedOn w:val="a0"/>
    <w:rsid w:val="00946392"/>
    <w:pPr>
      <w:spacing w:before="120" w:after="120"/>
    </w:pPr>
    <w:rPr>
      <w:rFonts w:ascii="Arial" w:hAnsi="Arial" w:cs="Arial"/>
      <w:b/>
      <w:sz w:val="28"/>
      <w:lang w:val="en-US"/>
    </w:rPr>
  </w:style>
  <w:style w:type="paragraph" w:customStyle="1" w:styleId="Normal10">
    <w:name w:val="Normal1"/>
    <w:rsid w:val="00946392"/>
    <w:rPr>
      <w:sz w:val="24"/>
      <w:lang w:eastAsia="ru-RU"/>
    </w:rPr>
  </w:style>
  <w:style w:type="paragraph" w:customStyle="1" w:styleId="afffff5">
    <w:name w:val="Основной текст таблиц"/>
    <w:basedOn w:val="a0"/>
    <w:autoRedefine/>
    <w:rsid w:val="00946392"/>
    <w:pPr>
      <w:spacing w:before="120" w:after="120" w:line="360" w:lineRule="auto"/>
    </w:pPr>
    <w:rPr>
      <w:rFonts w:ascii="Arial" w:hAnsi="Arial"/>
      <w:sz w:val="18"/>
      <w:lang w:val="en-US"/>
    </w:rPr>
  </w:style>
  <w:style w:type="character" w:customStyle="1" w:styleId="contentplain">
    <w:name w:val="contentplain"/>
    <w:basedOn w:val="a2"/>
    <w:rsid w:val="00946392"/>
  </w:style>
  <w:style w:type="paragraph" w:customStyle="1" w:styleId="afffff6">
    <w:name w:val="Стиль Название объекта + По левому краю"/>
    <w:basedOn w:val="a6"/>
    <w:autoRedefine/>
    <w:rsid w:val="00946392"/>
    <w:pPr>
      <w:spacing w:before="0" w:line="360" w:lineRule="auto"/>
      <w:ind w:left="0"/>
      <w:jc w:val="left"/>
    </w:pPr>
    <w:rPr>
      <w:rFonts w:ascii="Arial" w:hAnsi="Arial"/>
      <w:iCs w:val="0"/>
      <w:sz w:val="20"/>
      <w:szCs w:val="20"/>
    </w:rPr>
  </w:style>
  <w:style w:type="paragraph" w:customStyle="1" w:styleId="3d">
    <w:name w:val="Заголовок 3 информационный"/>
    <w:next w:val="a1"/>
    <w:autoRedefine/>
    <w:rsid w:val="00946392"/>
    <w:pPr>
      <w:spacing w:line="360" w:lineRule="auto"/>
    </w:pPr>
    <w:rPr>
      <w:rFonts w:ascii="Arial" w:hAnsi="Arial"/>
      <w:i/>
      <w:sz w:val="32"/>
      <w:szCs w:val="24"/>
      <w:u w:val="single"/>
      <w:lang w:eastAsia="ru-RU"/>
    </w:rPr>
  </w:style>
  <w:style w:type="paragraph" w:customStyle="1" w:styleId="2f6">
    <w:name w:val="Заголовок 2 информационный"/>
    <w:basedOn w:val="2"/>
    <w:next w:val="a1"/>
    <w:autoRedefine/>
    <w:rsid w:val="00946392"/>
    <w:pPr>
      <w:numPr>
        <w:ilvl w:val="0"/>
        <w:numId w:val="0"/>
      </w:numPr>
      <w:spacing w:before="120" w:line="360" w:lineRule="auto"/>
    </w:pPr>
    <w:rPr>
      <w:rFonts w:ascii="Arial" w:hAnsi="Arial" w:cs="Arial"/>
      <w:noProof w:val="0"/>
      <w:color w:val="365F91" w:themeColor="accent1" w:themeShade="BF"/>
      <w:sz w:val="36"/>
      <w:szCs w:val="36"/>
      <w:lang w:val="ru-RU"/>
    </w:rPr>
  </w:style>
  <w:style w:type="paragraph" w:customStyle="1" w:styleId="afffff7">
    <w:name w:val="Основной текст информационный"/>
    <w:basedOn w:val="a1"/>
    <w:autoRedefine/>
    <w:rsid w:val="00946392"/>
    <w:pPr>
      <w:spacing w:after="0" w:line="360" w:lineRule="auto"/>
      <w:jc w:val="both"/>
    </w:pPr>
    <w:rPr>
      <w:rFonts w:ascii="Arial" w:hAnsi="Arial"/>
      <w:i/>
    </w:rPr>
  </w:style>
  <w:style w:type="paragraph" w:customStyle="1" w:styleId="afffff8">
    <w:name w:val="Приложение"/>
    <w:basedOn w:val="1"/>
    <w:next w:val="a1"/>
    <w:link w:val="afffff9"/>
    <w:autoRedefine/>
    <w:rsid w:val="00946392"/>
    <w:pPr>
      <w:numPr>
        <w:numId w:val="0"/>
      </w:numPr>
      <w:spacing w:before="240" w:after="120" w:line="360" w:lineRule="auto"/>
    </w:pPr>
    <w:rPr>
      <w:rFonts w:ascii="Arial" w:hAnsi="Arial" w:cs="Arial"/>
      <w:color w:val="365F91" w:themeColor="accent1" w:themeShade="BF"/>
      <w:kern w:val="32"/>
    </w:rPr>
  </w:style>
  <w:style w:type="paragraph" w:customStyle="1" w:styleId="48">
    <w:name w:val="Заголовок 4 информационный"/>
    <w:next w:val="a1"/>
    <w:autoRedefine/>
    <w:rsid w:val="00946392"/>
    <w:pPr>
      <w:spacing w:line="360" w:lineRule="auto"/>
    </w:pPr>
    <w:rPr>
      <w:rFonts w:ascii="Arial" w:hAnsi="Arial" w:cs="Arial"/>
      <w:bCs/>
      <w:i/>
      <w:sz w:val="28"/>
      <w:szCs w:val="24"/>
      <w:u w:val="single"/>
      <w:lang w:eastAsia="ru-RU"/>
    </w:rPr>
  </w:style>
  <w:style w:type="paragraph" w:customStyle="1" w:styleId="58">
    <w:name w:val="Заголовок 5 информационный"/>
    <w:next w:val="a1"/>
    <w:autoRedefine/>
    <w:rsid w:val="00946392"/>
    <w:pPr>
      <w:spacing w:line="360" w:lineRule="auto"/>
    </w:pPr>
    <w:rPr>
      <w:b/>
      <w:i/>
      <w:sz w:val="24"/>
      <w:u w:val="single"/>
      <w:lang w:eastAsia="ru-RU"/>
    </w:rPr>
  </w:style>
  <w:style w:type="character" w:customStyle="1" w:styleId="afffff9">
    <w:name w:val="Приложение Знак"/>
    <w:basedOn w:val="11"/>
    <w:link w:val="afffff8"/>
    <w:rsid w:val="00946392"/>
    <w:rPr>
      <w:rFonts w:ascii="Arial" w:hAnsi="Arial" w:cs="Arial"/>
      <w:b/>
      <w:color w:val="365F91" w:themeColor="accent1" w:themeShade="BF"/>
      <w:kern w:val="32"/>
      <w:sz w:val="44"/>
      <w:szCs w:val="24"/>
      <w:lang w:val="en-US" w:eastAsia="ru-RU"/>
    </w:rPr>
  </w:style>
  <w:style w:type="paragraph" w:customStyle="1" w:styleId="Arial">
    <w:name w:val="Обычный + Arial"/>
    <w:aliases w:val="9 пт"/>
    <w:basedOn w:val="a0"/>
    <w:rsid w:val="00946392"/>
    <w:pPr>
      <w:snapToGrid w:val="0"/>
    </w:pPr>
    <w:rPr>
      <w:rFonts w:ascii="Arial" w:hAnsi="Arial" w:cs="Arial"/>
      <w:sz w:val="18"/>
      <w:szCs w:val="18"/>
    </w:rPr>
  </w:style>
  <w:style w:type="character" w:customStyle="1" w:styleId="code-tag">
    <w:name w:val="code-tag"/>
    <w:rsid w:val="00946392"/>
  </w:style>
  <w:style w:type="character" w:customStyle="1" w:styleId="code-quote">
    <w:name w:val="code-quote"/>
    <w:rsid w:val="00946392"/>
  </w:style>
  <w:style w:type="character" w:customStyle="1" w:styleId="code-keyword">
    <w:name w:val="code-keyword"/>
    <w:rsid w:val="00946392"/>
  </w:style>
  <w:style w:type="character" w:customStyle="1" w:styleId="shorttext">
    <w:name w:val="short_text"/>
    <w:basedOn w:val="a2"/>
    <w:rsid w:val="00946392"/>
  </w:style>
  <w:style w:type="paragraph" w:customStyle="1" w:styleId="Comments">
    <w:name w:val="Comments"/>
    <w:basedOn w:val="a0"/>
    <w:link w:val="Comments0"/>
    <w:autoRedefine/>
    <w:rsid w:val="00946392"/>
    <w:pPr>
      <w:spacing w:before="240" w:after="240"/>
    </w:pPr>
    <w:rPr>
      <w:color w:val="FF0000"/>
      <w:szCs w:val="18"/>
      <w:lang w:val="en-US" w:eastAsia="en-US"/>
    </w:rPr>
  </w:style>
  <w:style w:type="character" w:customStyle="1" w:styleId="Comments0">
    <w:name w:val="Comments Знак Знак"/>
    <w:link w:val="Comments"/>
    <w:rsid w:val="00946392"/>
    <w:rPr>
      <w:color w:val="FF0000"/>
      <w:sz w:val="24"/>
      <w:szCs w:val="18"/>
      <w:lang w:val="en-US"/>
    </w:rPr>
  </w:style>
  <w:style w:type="paragraph" w:customStyle="1" w:styleId="BPC3Caption">
    <w:name w:val="BPC3 – Caption"/>
    <w:basedOn w:val="a0"/>
    <w:rsid w:val="00946392"/>
    <w:pPr>
      <w:spacing w:before="120" w:after="240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18">
    <w:name w:val="Обычный1"/>
    <w:rsid w:val="00946392"/>
    <w:rPr>
      <w:sz w:val="24"/>
      <w:lang w:eastAsia="ru-RU"/>
    </w:rPr>
  </w:style>
  <w:style w:type="character" w:customStyle="1" w:styleId="workplace">
    <w:name w:val="workplace"/>
    <w:rsid w:val="00946392"/>
  </w:style>
  <w:style w:type="character" w:customStyle="1" w:styleId="longtext">
    <w:name w:val="long_text"/>
    <w:rsid w:val="00946392"/>
  </w:style>
  <w:style w:type="paragraph" w:customStyle="1" w:styleId="3new">
    <w:name w:val="заголовок 3 new"/>
    <w:basedOn w:val="2"/>
    <w:link w:val="3new0"/>
    <w:qFormat/>
    <w:rsid w:val="00946392"/>
    <w:pPr>
      <w:numPr>
        <w:ilvl w:val="0"/>
        <w:numId w:val="0"/>
      </w:numPr>
      <w:spacing w:before="120" w:line="360" w:lineRule="auto"/>
      <w:ind w:left="425"/>
      <w:outlineLvl w:val="2"/>
    </w:pPr>
    <w:rPr>
      <w:rFonts w:asciiTheme="minorHAnsi" w:hAnsiTheme="minorHAnsi" w:cs="Arial"/>
      <w:bCs/>
      <w:iCs/>
      <w:color w:val="365F91" w:themeColor="accent1" w:themeShade="BF"/>
      <w:sz w:val="28"/>
      <w:szCs w:val="28"/>
    </w:rPr>
  </w:style>
  <w:style w:type="character" w:customStyle="1" w:styleId="3new0">
    <w:name w:val="заголовок 3 new Знак"/>
    <w:basedOn w:val="21"/>
    <w:link w:val="3new"/>
    <w:rsid w:val="00946392"/>
    <w:rPr>
      <w:rFonts w:asciiTheme="minorHAnsi" w:hAnsiTheme="minorHAnsi" w:cs="Arial"/>
      <w:b/>
      <w:bCs/>
      <w:iCs/>
      <w:noProof/>
      <w:color w:val="365F91" w:themeColor="accent1" w:themeShade="BF"/>
      <w:sz w:val="28"/>
      <w:szCs w:val="28"/>
      <w:lang w:val="en-US" w:eastAsia="ru-RU"/>
    </w:rPr>
  </w:style>
  <w:style w:type="paragraph" w:customStyle="1" w:styleId="63">
    <w:name w:val="Стиль6"/>
    <w:basedOn w:val="BPC3Heading1"/>
    <w:link w:val="64"/>
    <w:qFormat/>
    <w:rsid w:val="005B1EFF"/>
  </w:style>
  <w:style w:type="paragraph" w:customStyle="1" w:styleId="73">
    <w:name w:val="Стиль7"/>
    <w:basedOn w:val="BPC3Heading1"/>
    <w:link w:val="74"/>
    <w:qFormat/>
    <w:rsid w:val="005B1EFF"/>
    <w:rPr>
      <w:rFonts w:ascii="Times New Roman" w:hAnsi="Times New Roman"/>
      <w:color w:val="auto"/>
      <w:sz w:val="24"/>
      <w:szCs w:val="24"/>
    </w:rPr>
  </w:style>
  <w:style w:type="character" w:customStyle="1" w:styleId="BPC3Heading10">
    <w:name w:val="BPC3 – Heading1 Знак"/>
    <w:basedOn w:val="BPC3Bodynormal0"/>
    <w:link w:val="BPC3Heading1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64">
    <w:name w:val="Стиль6 Знак"/>
    <w:basedOn w:val="BPC3Heading10"/>
    <w:link w:val="63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74">
    <w:name w:val="Стиль7 Знак"/>
    <w:basedOn w:val="BPC3Heading10"/>
    <w:link w:val="73"/>
    <w:rsid w:val="005B1EFF"/>
    <w:rPr>
      <w:rFonts w:ascii="Calibri" w:hAnsi="Calibri"/>
      <w:caps/>
      <w:color w:val="003399"/>
      <w:sz w:val="24"/>
      <w:szCs w:val="24"/>
      <w:lang w:val="en-US"/>
    </w:rPr>
  </w:style>
  <w:style w:type="character" w:customStyle="1" w:styleId="WW8Num2z0">
    <w:name w:val="WW8Num2z0"/>
    <w:rsid w:val="009F6693"/>
    <w:rPr>
      <w:rFonts w:ascii="Symbol" w:hAnsi="Symbol"/>
    </w:rPr>
  </w:style>
  <w:style w:type="character" w:customStyle="1" w:styleId="WW8Num2z1">
    <w:name w:val="WW8Num2z1"/>
    <w:rsid w:val="009F6693"/>
    <w:rPr>
      <w:rFonts w:ascii="Courier New" w:hAnsi="Courier New"/>
    </w:rPr>
  </w:style>
  <w:style w:type="character" w:customStyle="1" w:styleId="WW8Num2z2">
    <w:name w:val="WW8Num2z2"/>
    <w:rsid w:val="009F6693"/>
    <w:rPr>
      <w:rFonts w:ascii="Wingdings" w:hAnsi="Wingdings"/>
    </w:rPr>
  </w:style>
  <w:style w:type="character" w:customStyle="1" w:styleId="WW8Num3z0">
    <w:name w:val="WW8Num3z0"/>
    <w:rsid w:val="009F6693"/>
    <w:rPr>
      <w:rFonts w:ascii="Symbol" w:hAnsi="Symbol"/>
    </w:rPr>
  </w:style>
  <w:style w:type="character" w:customStyle="1" w:styleId="WW8Num3z1">
    <w:name w:val="WW8Num3z1"/>
    <w:rsid w:val="009F6693"/>
    <w:rPr>
      <w:rFonts w:ascii="Courier New" w:hAnsi="Courier New"/>
    </w:rPr>
  </w:style>
  <w:style w:type="character" w:customStyle="1" w:styleId="WW8Num3z2">
    <w:name w:val="WW8Num3z2"/>
    <w:rsid w:val="009F6693"/>
    <w:rPr>
      <w:rFonts w:ascii="Wingdings" w:hAnsi="Wingdings"/>
    </w:rPr>
  </w:style>
  <w:style w:type="character" w:customStyle="1" w:styleId="Absatz-Standardschriftart">
    <w:name w:val="Absatz-Standardschriftart"/>
    <w:rsid w:val="009F6693"/>
  </w:style>
  <w:style w:type="character" w:customStyle="1" w:styleId="WW8Num4z0">
    <w:name w:val="WW8Num4z0"/>
    <w:rsid w:val="009F6693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9F6693"/>
    <w:rPr>
      <w:rFonts w:ascii="Courier New" w:hAnsi="Courier New"/>
    </w:rPr>
  </w:style>
  <w:style w:type="character" w:customStyle="1" w:styleId="WW8Num4z2">
    <w:name w:val="WW8Num4z2"/>
    <w:rsid w:val="009F6693"/>
    <w:rPr>
      <w:rFonts w:ascii="Wingdings" w:hAnsi="Wingdings"/>
    </w:rPr>
  </w:style>
  <w:style w:type="character" w:customStyle="1" w:styleId="WW8Num4z3">
    <w:name w:val="WW8Num4z3"/>
    <w:rsid w:val="009F6693"/>
    <w:rPr>
      <w:rFonts w:ascii="Symbol" w:hAnsi="Symbol"/>
    </w:rPr>
  </w:style>
  <w:style w:type="character" w:customStyle="1" w:styleId="WW8Num5z1">
    <w:name w:val="WW8Num5z1"/>
    <w:rsid w:val="009F6693"/>
    <w:rPr>
      <w:rFonts w:ascii="Times New Roman" w:eastAsia="Times New Roman" w:hAnsi="Times New Roman" w:cs="Times New Roman"/>
    </w:rPr>
  </w:style>
  <w:style w:type="character" w:customStyle="1" w:styleId="WW8Num6z0">
    <w:name w:val="WW8Num6z0"/>
    <w:rsid w:val="009F6693"/>
    <w:rPr>
      <w:rFonts w:ascii="Symbol" w:hAnsi="Symbol"/>
    </w:rPr>
  </w:style>
  <w:style w:type="character" w:customStyle="1" w:styleId="WW8Num6z2">
    <w:name w:val="WW8Num6z2"/>
    <w:rsid w:val="009F6693"/>
    <w:rPr>
      <w:rFonts w:ascii="Wingdings" w:hAnsi="Wingdings"/>
    </w:rPr>
  </w:style>
  <w:style w:type="character" w:customStyle="1" w:styleId="WW8Num6z4">
    <w:name w:val="WW8Num6z4"/>
    <w:rsid w:val="009F6693"/>
    <w:rPr>
      <w:rFonts w:ascii="Courier New" w:hAnsi="Courier New" w:cs="Courier New"/>
    </w:rPr>
  </w:style>
  <w:style w:type="character" w:customStyle="1" w:styleId="WW8Num8z0">
    <w:name w:val="WW8Num8z0"/>
    <w:rsid w:val="009F6693"/>
    <w:rPr>
      <w:rFonts w:ascii="Symbol" w:hAnsi="Symbol"/>
    </w:rPr>
  </w:style>
  <w:style w:type="character" w:customStyle="1" w:styleId="WW8Num8z1">
    <w:name w:val="WW8Num8z1"/>
    <w:rsid w:val="009F6693"/>
    <w:rPr>
      <w:rFonts w:ascii="Courier New" w:hAnsi="Courier New"/>
    </w:rPr>
  </w:style>
  <w:style w:type="character" w:customStyle="1" w:styleId="WW8Num8z2">
    <w:name w:val="WW8Num8z2"/>
    <w:rsid w:val="009F6693"/>
    <w:rPr>
      <w:rFonts w:ascii="Wingdings" w:hAnsi="Wingdings"/>
    </w:rPr>
  </w:style>
  <w:style w:type="character" w:customStyle="1" w:styleId="WW8Num10z0">
    <w:name w:val="WW8Num10z0"/>
    <w:rsid w:val="009F6693"/>
    <w:rPr>
      <w:rFonts w:ascii="Symbol" w:hAnsi="Symbol"/>
    </w:rPr>
  </w:style>
  <w:style w:type="character" w:customStyle="1" w:styleId="WW8Num10z1">
    <w:name w:val="WW8Num10z1"/>
    <w:rsid w:val="009F6693"/>
    <w:rPr>
      <w:rFonts w:ascii="Courier New" w:hAnsi="Courier New" w:cs="Courier New"/>
    </w:rPr>
  </w:style>
  <w:style w:type="character" w:customStyle="1" w:styleId="WW8Num10z2">
    <w:name w:val="WW8Num10z2"/>
    <w:rsid w:val="009F6693"/>
    <w:rPr>
      <w:rFonts w:ascii="Wingdings" w:hAnsi="Wingdings"/>
    </w:rPr>
  </w:style>
  <w:style w:type="character" w:customStyle="1" w:styleId="WW8Num14z0">
    <w:name w:val="WW8Num14z0"/>
    <w:rsid w:val="009F6693"/>
    <w:rPr>
      <w:rFonts w:ascii="Symbol" w:hAnsi="Symbol"/>
    </w:rPr>
  </w:style>
  <w:style w:type="character" w:customStyle="1" w:styleId="WW8Num14z1">
    <w:name w:val="WW8Num14z1"/>
    <w:rsid w:val="009F6693"/>
    <w:rPr>
      <w:rFonts w:ascii="Courier New" w:hAnsi="Courier New"/>
    </w:rPr>
  </w:style>
  <w:style w:type="character" w:customStyle="1" w:styleId="WW8Num14z2">
    <w:name w:val="WW8Num14z2"/>
    <w:rsid w:val="009F6693"/>
    <w:rPr>
      <w:rFonts w:ascii="Wingdings" w:hAnsi="Wingdings"/>
    </w:rPr>
  </w:style>
  <w:style w:type="character" w:customStyle="1" w:styleId="WW8Num15z0">
    <w:name w:val="WW8Num15z0"/>
    <w:rsid w:val="009F6693"/>
    <w:rPr>
      <w:rFonts w:ascii="Symbol" w:hAnsi="Symbol"/>
    </w:rPr>
  </w:style>
  <w:style w:type="character" w:customStyle="1" w:styleId="WW8Num15z1">
    <w:name w:val="WW8Num15z1"/>
    <w:rsid w:val="009F6693"/>
    <w:rPr>
      <w:rFonts w:ascii="Courier New" w:hAnsi="Courier New" w:cs="Courier New"/>
    </w:rPr>
  </w:style>
  <w:style w:type="character" w:customStyle="1" w:styleId="WW8Num15z2">
    <w:name w:val="WW8Num15z2"/>
    <w:rsid w:val="009F6693"/>
    <w:rPr>
      <w:rFonts w:ascii="Wingdings" w:hAnsi="Wingdings"/>
    </w:rPr>
  </w:style>
  <w:style w:type="character" w:customStyle="1" w:styleId="WW8Num16z0">
    <w:name w:val="WW8Num16z0"/>
    <w:rsid w:val="009F6693"/>
    <w:rPr>
      <w:rFonts w:ascii="Times New Roman" w:eastAsia="Times New Roman" w:hAnsi="Times New Roman" w:cs="Times New Roman"/>
    </w:rPr>
  </w:style>
  <w:style w:type="character" w:customStyle="1" w:styleId="WW8Num16z1">
    <w:name w:val="WW8Num16z1"/>
    <w:rsid w:val="009F6693"/>
    <w:rPr>
      <w:rFonts w:ascii="Courier New" w:hAnsi="Courier New" w:cs="Courier New"/>
    </w:rPr>
  </w:style>
  <w:style w:type="character" w:customStyle="1" w:styleId="WW8Num16z2">
    <w:name w:val="WW8Num16z2"/>
    <w:rsid w:val="009F6693"/>
    <w:rPr>
      <w:rFonts w:ascii="Wingdings" w:hAnsi="Wingdings"/>
    </w:rPr>
  </w:style>
  <w:style w:type="character" w:customStyle="1" w:styleId="WW8Num16z3">
    <w:name w:val="WW8Num16z3"/>
    <w:rsid w:val="009F6693"/>
    <w:rPr>
      <w:rFonts w:ascii="Symbol" w:hAnsi="Symbol"/>
    </w:rPr>
  </w:style>
  <w:style w:type="character" w:customStyle="1" w:styleId="WW8Num17z0">
    <w:name w:val="WW8Num17z0"/>
    <w:rsid w:val="009F6693"/>
    <w:rPr>
      <w:rFonts w:ascii="Symbol" w:hAnsi="Symbol"/>
    </w:rPr>
  </w:style>
  <w:style w:type="character" w:customStyle="1" w:styleId="WW8Num17z1">
    <w:name w:val="WW8Num17z1"/>
    <w:rsid w:val="009F6693"/>
    <w:rPr>
      <w:rFonts w:ascii="Courier New" w:hAnsi="Courier New" w:cs="Courier New"/>
    </w:rPr>
  </w:style>
  <w:style w:type="character" w:customStyle="1" w:styleId="WW8Num17z2">
    <w:name w:val="WW8Num17z2"/>
    <w:rsid w:val="009F6693"/>
    <w:rPr>
      <w:rFonts w:ascii="Wingdings" w:hAnsi="Wingdings"/>
    </w:rPr>
  </w:style>
  <w:style w:type="character" w:customStyle="1" w:styleId="WW8Num18z0">
    <w:name w:val="WW8Num18z0"/>
    <w:rsid w:val="009F6693"/>
    <w:rPr>
      <w:rFonts w:ascii="Symbol" w:hAnsi="Symbol"/>
    </w:rPr>
  </w:style>
  <w:style w:type="character" w:customStyle="1" w:styleId="WW8Num18z1">
    <w:name w:val="WW8Num18z1"/>
    <w:rsid w:val="009F6693"/>
    <w:rPr>
      <w:rFonts w:ascii="Courier New" w:hAnsi="Courier New" w:cs="Courier New"/>
    </w:rPr>
  </w:style>
  <w:style w:type="character" w:customStyle="1" w:styleId="WW8Num18z2">
    <w:name w:val="WW8Num18z2"/>
    <w:rsid w:val="009F6693"/>
    <w:rPr>
      <w:rFonts w:ascii="Wingdings" w:hAnsi="Wingdings"/>
    </w:rPr>
  </w:style>
  <w:style w:type="character" w:customStyle="1" w:styleId="WW8Num19z0">
    <w:name w:val="WW8Num19z0"/>
    <w:rsid w:val="009F6693"/>
    <w:rPr>
      <w:rFonts w:ascii="Symbol" w:hAnsi="Symbol"/>
    </w:rPr>
  </w:style>
  <w:style w:type="character" w:customStyle="1" w:styleId="WW8Num19z1">
    <w:name w:val="WW8Num19z1"/>
    <w:rsid w:val="009F6693"/>
    <w:rPr>
      <w:rFonts w:ascii="Courier New" w:hAnsi="Courier New" w:cs="Courier New"/>
    </w:rPr>
  </w:style>
  <w:style w:type="character" w:customStyle="1" w:styleId="WW8Num19z2">
    <w:name w:val="WW8Num19z2"/>
    <w:rsid w:val="009F6693"/>
    <w:rPr>
      <w:rFonts w:ascii="Wingdings" w:hAnsi="Wingdings"/>
    </w:rPr>
  </w:style>
  <w:style w:type="character" w:customStyle="1" w:styleId="WW8Num21z0">
    <w:name w:val="WW8Num21z0"/>
    <w:rsid w:val="009F6693"/>
    <w:rPr>
      <w:rFonts w:ascii="Symbol" w:hAnsi="Symbol"/>
    </w:rPr>
  </w:style>
  <w:style w:type="character" w:customStyle="1" w:styleId="WW8Num21z1">
    <w:name w:val="WW8Num21z1"/>
    <w:rsid w:val="009F6693"/>
    <w:rPr>
      <w:rFonts w:ascii="Courier New" w:hAnsi="Courier New" w:cs="Courier New"/>
    </w:rPr>
  </w:style>
  <w:style w:type="character" w:customStyle="1" w:styleId="WW8Num21z2">
    <w:name w:val="WW8Num21z2"/>
    <w:rsid w:val="009F6693"/>
    <w:rPr>
      <w:rFonts w:ascii="Wingdings" w:hAnsi="Wingdings"/>
    </w:rPr>
  </w:style>
  <w:style w:type="character" w:customStyle="1" w:styleId="WW8Num24z0">
    <w:name w:val="WW8Num24z0"/>
    <w:rsid w:val="009F6693"/>
    <w:rPr>
      <w:rFonts w:ascii="Symbol" w:hAnsi="Symbol"/>
    </w:rPr>
  </w:style>
  <w:style w:type="character" w:customStyle="1" w:styleId="WW8Num24z1">
    <w:name w:val="WW8Num24z1"/>
    <w:rsid w:val="009F6693"/>
    <w:rPr>
      <w:rFonts w:ascii="Courier New" w:hAnsi="Courier New"/>
    </w:rPr>
  </w:style>
  <w:style w:type="character" w:customStyle="1" w:styleId="WW8Num24z2">
    <w:name w:val="WW8Num24z2"/>
    <w:rsid w:val="009F6693"/>
    <w:rPr>
      <w:rFonts w:ascii="Wingdings" w:hAnsi="Wingdings"/>
    </w:rPr>
  </w:style>
  <w:style w:type="character" w:customStyle="1" w:styleId="WW8Num25z0">
    <w:name w:val="WW8Num25z0"/>
    <w:rsid w:val="009F6693"/>
    <w:rPr>
      <w:rFonts w:ascii="Symbol" w:hAnsi="Symbol"/>
    </w:rPr>
  </w:style>
  <w:style w:type="character" w:customStyle="1" w:styleId="WW8Num25z1">
    <w:name w:val="WW8Num25z1"/>
    <w:rsid w:val="009F6693"/>
    <w:rPr>
      <w:rFonts w:ascii="Courier New" w:hAnsi="Courier New"/>
    </w:rPr>
  </w:style>
  <w:style w:type="character" w:customStyle="1" w:styleId="WW8Num25z2">
    <w:name w:val="WW8Num25z2"/>
    <w:rsid w:val="009F6693"/>
    <w:rPr>
      <w:rFonts w:ascii="Wingdings" w:hAnsi="Wingdings"/>
    </w:rPr>
  </w:style>
  <w:style w:type="character" w:customStyle="1" w:styleId="WW8Num26z0">
    <w:name w:val="WW8Num26z0"/>
    <w:rsid w:val="009F6693"/>
    <w:rPr>
      <w:rFonts w:ascii="Symbol" w:hAnsi="Symbol"/>
    </w:rPr>
  </w:style>
  <w:style w:type="character" w:customStyle="1" w:styleId="WW8Num26z1">
    <w:name w:val="WW8Num26z1"/>
    <w:rsid w:val="009F6693"/>
    <w:rPr>
      <w:rFonts w:ascii="Courier New" w:hAnsi="Courier New" w:cs="Courier New"/>
    </w:rPr>
  </w:style>
  <w:style w:type="character" w:customStyle="1" w:styleId="WW8Num26z2">
    <w:name w:val="WW8Num26z2"/>
    <w:rsid w:val="009F6693"/>
    <w:rPr>
      <w:rFonts w:ascii="Wingdings" w:hAnsi="Wingdings"/>
    </w:rPr>
  </w:style>
  <w:style w:type="character" w:customStyle="1" w:styleId="WW8Num27z0">
    <w:name w:val="WW8Num27z0"/>
    <w:rsid w:val="009F6693"/>
    <w:rPr>
      <w:rFonts w:ascii="Symbol" w:hAnsi="Symbol"/>
    </w:rPr>
  </w:style>
  <w:style w:type="character" w:customStyle="1" w:styleId="WW8Num27z1">
    <w:name w:val="WW8Num27z1"/>
    <w:rsid w:val="009F6693"/>
    <w:rPr>
      <w:rFonts w:ascii="Courier New" w:hAnsi="Courier New" w:cs="Courier New"/>
    </w:rPr>
  </w:style>
  <w:style w:type="character" w:customStyle="1" w:styleId="WW8Num27z2">
    <w:name w:val="WW8Num27z2"/>
    <w:rsid w:val="009F6693"/>
    <w:rPr>
      <w:rFonts w:ascii="Wingdings" w:hAnsi="Wingdings"/>
    </w:rPr>
  </w:style>
  <w:style w:type="character" w:customStyle="1" w:styleId="19">
    <w:name w:val="Основной шрифт абзаца1"/>
    <w:rsid w:val="009F6693"/>
  </w:style>
  <w:style w:type="character" w:customStyle="1" w:styleId="afffffa">
    <w:name w:val="Символ сноски"/>
    <w:rsid w:val="009F6693"/>
    <w:rPr>
      <w:vertAlign w:val="superscript"/>
    </w:rPr>
  </w:style>
  <w:style w:type="character" w:customStyle="1" w:styleId="afffffb">
    <w:name w:val="Символы концевой сноски"/>
    <w:rsid w:val="009F6693"/>
    <w:rPr>
      <w:vertAlign w:val="superscript"/>
    </w:rPr>
  </w:style>
  <w:style w:type="character" w:customStyle="1" w:styleId="WW-">
    <w:name w:val="WW-Символы концевой сноски"/>
    <w:rsid w:val="009F6693"/>
  </w:style>
  <w:style w:type="character" w:styleId="afffffc">
    <w:name w:val="endnote reference"/>
    <w:rsid w:val="009F6693"/>
    <w:rPr>
      <w:vertAlign w:val="superscript"/>
    </w:rPr>
  </w:style>
  <w:style w:type="paragraph" w:customStyle="1" w:styleId="1a">
    <w:name w:val="Название1"/>
    <w:basedOn w:val="a0"/>
    <w:rsid w:val="009F6693"/>
    <w:pPr>
      <w:suppressLineNumbers/>
      <w:suppressAutoHyphens/>
      <w:spacing w:before="120" w:after="120"/>
    </w:pPr>
    <w:rPr>
      <w:rFonts w:ascii="Arial" w:hAnsi="Arial"/>
      <w:i/>
      <w:iCs/>
      <w:sz w:val="20"/>
      <w:lang w:eastAsia="ar-SA"/>
    </w:rPr>
  </w:style>
  <w:style w:type="paragraph" w:customStyle="1" w:styleId="1b">
    <w:name w:val="Указатель1"/>
    <w:basedOn w:val="a0"/>
    <w:rsid w:val="009F6693"/>
    <w:pPr>
      <w:suppressLineNumbers/>
      <w:suppressAutoHyphens/>
    </w:pPr>
    <w:rPr>
      <w:rFonts w:ascii="Arial" w:hAnsi="Arial"/>
      <w:lang w:eastAsia="ar-SA"/>
    </w:rPr>
  </w:style>
  <w:style w:type="paragraph" w:customStyle="1" w:styleId="210">
    <w:name w:val="Основной текст с отступом 21"/>
    <w:basedOn w:val="a0"/>
    <w:rsid w:val="009F6693"/>
    <w:pPr>
      <w:suppressAutoHyphens/>
      <w:autoSpaceDE w:val="0"/>
      <w:spacing w:line="240" w:lineRule="atLeast"/>
      <w:ind w:left="708"/>
    </w:pPr>
    <w:rPr>
      <w:color w:val="000000"/>
      <w:szCs w:val="20"/>
      <w:lang w:eastAsia="ar-SA"/>
    </w:rPr>
  </w:style>
  <w:style w:type="paragraph" w:customStyle="1" w:styleId="310">
    <w:name w:val="Основной текст с отступом 31"/>
    <w:basedOn w:val="a0"/>
    <w:rsid w:val="009F6693"/>
    <w:pPr>
      <w:suppressAutoHyphens/>
      <w:ind w:firstLine="708"/>
      <w:jc w:val="both"/>
    </w:pPr>
    <w:rPr>
      <w:lang w:eastAsia="ar-SA"/>
    </w:rPr>
  </w:style>
  <w:style w:type="paragraph" w:customStyle="1" w:styleId="100">
    <w:name w:val="Оглавление 10"/>
    <w:basedOn w:val="1b"/>
    <w:rsid w:val="009F6693"/>
    <w:pPr>
      <w:tabs>
        <w:tab w:val="right" w:leader="dot" w:pos="7090"/>
      </w:tabs>
      <w:ind w:left="2547"/>
    </w:pPr>
  </w:style>
  <w:style w:type="paragraph" w:customStyle="1" w:styleId="afffffd">
    <w:name w:val="Содержимое таблицы"/>
    <w:basedOn w:val="a0"/>
    <w:rsid w:val="009F6693"/>
    <w:pPr>
      <w:suppressLineNumbers/>
      <w:suppressAutoHyphens/>
    </w:pPr>
    <w:rPr>
      <w:lang w:eastAsia="ar-SA"/>
    </w:rPr>
  </w:style>
  <w:style w:type="paragraph" w:customStyle="1" w:styleId="afffffe">
    <w:name w:val="Заголовок таблицы"/>
    <w:basedOn w:val="afffffd"/>
    <w:rsid w:val="009F6693"/>
    <w:pPr>
      <w:jc w:val="center"/>
    </w:pPr>
    <w:rPr>
      <w:b/>
      <w:bCs/>
    </w:rPr>
  </w:style>
  <w:style w:type="paragraph" w:customStyle="1" w:styleId="affffff">
    <w:name w:val="Содержимое врезки"/>
    <w:basedOn w:val="a1"/>
    <w:rsid w:val="009F6693"/>
    <w:pPr>
      <w:suppressAutoHyphens/>
      <w:jc w:val="both"/>
    </w:pPr>
    <w:rPr>
      <w:lang w:eastAsia="ar-SA"/>
    </w:rPr>
  </w:style>
  <w:style w:type="paragraph" w:customStyle="1" w:styleId="1c">
    <w:name w:val="Текст макроса1"/>
    <w:rsid w:val="009F669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  <w:lang w:val="en-US" w:eastAsia="ar-SA"/>
    </w:rPr>
  </w:style>
  <w:style w:type="paragraph" w:customStyle="1" w:styleId="1d">
    <w:name w:val="Заголовок оглавления1"/>
    <w:basedOn w:val="2"/>
    <w:qFormat/>
    <w:rsid w:val="009F6693"/>
    <w:pPr>
      <w:keepLines w:val="0"/>
      <w:numPr>
        <w:ilvl w:val="0"/>
        <w:numId w:val="0"/>
      </w:numPr>
      <w:suppressLineNumbers/>
      <w:spacing w:line="240" w:lineRule="auto"/>
      <w:outlineLvl w:val="9"/>
    </w:pPr>
    <w:rPr>
      <w:rFonts w:ascii="Arial" w:eastAsia="Tahoma" w:hAnsi="Arial" w:cs="Tahoma"/>
      <w:bCs/>
      <w:noProof w:val="0"/>
      <w:sz w:val="32"/>
      <w:szCs w:val="32"/>
      <w:lang w:val="ru-RU" w:eastAsia="ar-SA"/>
    </w:rPr>
  </w:style>
  <w:style w:type="character" w:customStyle="1" w:styleId="WW8Num11z2">
    <w:name w:val="WW8Num11z2"/>
    <w:rsid w:val="007B62C3"/>
    <w:rPr>
      <w:rFonts w:ascii="Wingdings" w:hAnsi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20684-D014-4297-B688-3185E5E5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36</Pages>
  <Words>7680</Words>
  <Characters>43780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BPC-GROUP</Company>
  <LinksUpToDate>false</LinksUpToDate>
  <CharactersWithSpaces>51358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Maslov</dc:creator>
  <cp:lastModifiedBy>BPC</cp:lastModifiedBy>
  <cp:revision>15</cp:revision>
  <dcterms:created xsi:type="dcterms:W3CDTF">2015-02-05T09:40:00Z</dcterms:created>
  <dcterms:modified xsi:type="dcterms:W3CDTF">2018-06-20T07:36:00Z</dcterms:modified>
</cp:coreProperties>
</file>