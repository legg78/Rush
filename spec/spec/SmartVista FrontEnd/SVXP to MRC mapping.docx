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FA0" w:rsidRDefault="000E5FA0" w:rsidP="000E5FA0">
      <w:bookmarkStart w:id="0" w:name="_Toc315780420"/>
    </w:p>
    <w:p w:rsidR="000E5FA0" w:rsidRPr="00A97223" w:rsidRDefault="000E5FA0" w:rsidP="00A97223"/>
    <w:p w:rsidR="00F068F8" w:rsidRDefault="00F068F8" w:rsidP="00704B6F">
      <w:pPr>
        <w:pStyle w:val="BPC1Covertitle"/>
        <w:ind w:left="567" w:right="-330"/>
      </w:pPr>
      <w:r w:rsidRPr="00A16EB9">
        <w:rPr>
          <w:sz w:val="54"/>
          <w:szCs w:val="54"/>
        </w:rPr>
        <w:t xml:space="preserve">SMARTVISTA </w:t>
      </w:r>
      <w:r w:rsidR="00704B6F" w:rsidRPr="00704B6F">
        <w:rPr>
          <w:sz w:val="54"/>
          <w:szCs w:val="54"/>
        </w:rPr>
        <w:t>MAPPING DESCRIPTION</w:t>
      </w:r>
    </w:p>
    <w:p w:rsidR="00F068F8" w:rsidRDefault="00704B6F" w:rsidP="00F068F8">
      <w:pPr>
        <w:pStyle w:val="BPC1Request"/>
      </w:pPr>
      <w:r>
        <w:t>SVXP</w:t>
      </w:r>
      <w:r w:rsidR="009B65A3">
        <w:t xml:space="preserve"> to </w:t>
      </w:r>
      <w:r w:rsidR="00A401C0">
        <w:t>Merchant and Terminal file</w:t>
      </w:r>
    </w:p>
    <w:p w:rsidR="00F068F8" w:rsidRPr="00946392" w:rsidRDefault="009F5A00" w:rsidP="00F068F8">
      <w:pPr>
        <w:pStyle w:val="BPC1Request"/>
        <w:rPr>
          <w:lang w:val="ru-RU"/>
        </w:rPr>
      </w:pPr>
      <w:r>
        <w:t>December</w:t>
      </w:r>
      <w:r w:rsidR="00F068F8" w:rsidRPr="00946392">
        <w:rPr>
          <w:lang w:val="ru-RU"/>
        </w:rPr>
        <w:t xml:space="preserve"> 2014</w:t>
      </w:r>
    </w:p>
    <w:p w:rsidR="000E5FA0" w:rsidRPr="00946392" w:rsidRDefault="000E5FA0" w:rsidP="00A97223"/>
    <w:p w:rsidR="00F068F8" w:rsidRPr="00946392" w:rsidRDefault="00F068F8" w:rsidP="00A97223"/>
    <w:p w:rsidR="00F80EFA" w:rsidRDefault="00F80EFA">
      <w:r>
        <w:br w:type="page"/>
      </w:r>
    </w:p>
    <w:p w:rsidR="00946392" w:rsidRPr="00946392" w:rsidRDefault="00946392" w:rsidP="00946392">
      <w:pPr>
        <w:pStyle w:val="BPC2TOCheader"/>
        <w:rPr>
          <w:lang w:val="ru-RU"/>
        </w:rPr>
      </w:pPr>
      <w:r w:rsidRPr="00367DD5">
        <w:lastRenderedPageBreak/>
        <w:t>Contents</w:t>
      </w:r>
    </w:p>
    <w:p w:rsidR="00E839EA" w:rsidRDefault="00946392">
      <w:pPr>
        <w:pStyle w:val="12"/>
        <w:tabs>
          <w:tab w:val="left" w:pos="48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\h \z \t "BPC3 – Heading1;1;BPC3 – Heading2;2;BPC3 – Heading3;3" </w:instrText>
      </w:r>
      <w:r>
        <w:rPr>
          <w:b w:val="0"/>
          <w:bCs w:val="0"/>
          <w:caps w:val="0"/>
        </w:rPr>
        <w:fldChar w:fldCharType="separate"/>
      </w:r>
      <w:r w:rsidR="00B46461">
        <w:fldChar w:fldCharType="begin"/>
      </w:r>
      <w:r w:rsidR="00B46461">
        <w:instrText xml:space="preserve"> HYPERLINK \l "_Toc406606965" </w:instrText>
      </w:r>
      <w:r w:rsidR="00B46461">
        <w:fldChar w:fldCharType="separate"/>
      </w:r>
      <w:r w:rsidR="00E839EA" w:rsidRPr="007C117C">
        <w:rPr>
          <w:rStyle w:val="afa"/>
          <w:noProof/>
        </w:rPr>
        <w:t>1</w:t>
      </w:r>
      <w:r w:rsidR="00E839EA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  <w:tab/>
      </w:r>
      <w:r w:rsidR="00E839EA" w:rsidRPr="007C117C">
        <w:rPr>
          <w:rStyle w:val="afa"/>
          <w:noProof/>
        </w:rPr>
        <w:t>PREFACE</w:t>
      </w:r>
      <w:r w:rsidR="00E839EA">
        <w:rPr>
          <w:noProof/>
          <w:webHidden/>
        </w:rPr>
        <w:tab/>
      </w:r>
      <w:r w:rsidR="00E839EA">
        <w:rPr>
          <w:noProof/>
          <w:webHidden/>
        </w:rPr>
        <w:fldChar w:fldCharType="begin"/>
      </w:r>
      <w:r w:rsidR="00E839EA">
        <w:rPr>
          <w:noProof/>
          <w:webHidden/>
        </w:rPr>
        <w:instrText xml:space="preserve"> PAGEREF _Toc406606965 \h </w:instrText>
      </w:r>
      <w:r w:rsidR="00E839EA">
        <w:rPr>
          <w:noProof/>
          <w:webHidden/>
        </w:rPr>
      </w:r>
      <w:r w:rsidR="00E839EA">
        <w:rPr>
          <w:noProof/>
          <w:webHidden/>
        </w:rPr>
        <w:fldChar w:fldCharType="separate"/>
      </w:r>
      <w:r w:rsidR="00E839EA">
        <w:rPr>
          <w:noProof/>
          <w:webHidden/>
        </w:rPr>
        <w:t>2</w:t>
      </w:r>
      <w:r w:rsidR="00E839EA">
        <w:rPr>
          <w:noProof/>
          <w:webHidden/>
        </w:rPr>
        <w:fldChar w:fldCharType="end"/>
      </w:r>
      <w:r w:rsidR="00B46461">
        <w:rPr>
          <w:noProof/>
        </w:rPr>
        <w:fldChar w:fldCharType="end"/>
      </w:r>
    </w:p>
    <w:p w:rsidR="00E839EA" w:rsidRDefault="00B46461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r>
        <w:fldChar w:fldCharType="begin"/>
      </w:r>
      <w:r>
        <w:instrText xml:space="preserve"> HYPERLINK \l "_Toc406606966" </w:instrText>
      </w:r>
      <w:r>
        <w:fldChar w:fldCharType="separate"/>
      </w:r>
      <w:r w:rsidR="00E839EA" w:rsidRPr="007C117C">
        <w:rPr>
          <w:rStyle w:val="afa"/>
          <w:noProof/>
        </w:rPr>
        <w:t>1.1</w:t>
      </w:r>
      <w:r w:rsidR="00E839EA">
        <w:rPr>
          <w:rFonts w:eastAsiaTheme="minorEastAsia" w:cstheme="minorBidi"/>
          <w:smallCaps w:val="0"/>
          <w:noProof/>
          <w:sz w:val="22"/>
          <w:szCs w:val="22"/>
          <w:lang w:val="ru-RU"/>
        </w:rPr>
        <w:tab/>
      </w:r>
      <w:r w:rsidR="00E839EA" w:rsidRPr="007C117C">
        <w:rPr>
          <w:rStyle w:val="afa"/>
          <w:noProof/>
        </w:rPr>
        <w:t>Revision history</w:t>
      </w:r>
      <w:r w:rsidR="00E839EA">
        <w:rPr>
          <w:noProof/>
          <w:webHidden/>
        </w:rPr>
        <w:tab/>
      </w:r>
      <w:r w:rsidR="00E839EA">
        <w:rPr>
          <w:noProof/>
          <w:webHidden/>
        </w:rPr>
        <w:fldChar w:fldCharType="begin"/>
      </w:r>
      <w:r w:rsidR="00E839EA">
        <w:rPr>
          <w:noProof/>
          <w:webHidden/>
        </w:rPr>
        <w:instrText xml:space="preserve"> PAGEREF _Toc406606966 \h </w:instrText>
      </w:r>
      <w:r w:rsidR="00E839EA">
        <w:rPr>
          <w:noProof/>
          <w:webHidden/>
        </w:rPr>
      </w:r>
      <w:r w:rsidR="00E839EA">
        <w:rPr>
          <w:noProof/>
          <w:webHidden/>
        </w:rPr>
        <w:fldChar w:fldCharType="separate"/>
      </w:r>
      <w:r w:rsidR="00E839EA">
        <w:rPr>
          <w:noProof/>
          <w:webHidden/>
        </w:rPr>
        <w:t>2</w:t>
      </w:r>
      <w:r w:rsidR="00E839EA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E839EA" w:rsidRDefault="00B46461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r>
        <w:fldChar w:fldCharType="begin"/>
      </w:r>
      <w:r>
        <w:instrText xml:space="preserve"> HYPERLINK \l "_Toc406606967" </w:instrText>
      </w:r>
      <w:r>
        <w:fldChar w:fldCharType="separate"/>
      </w:r>
      <w:r w:rsidR="00E839EA" w:rsidRPr="007C117C">
        <w:rPr>
          <w:rStyle w:val="afa"/>
          <w:noProof/>
        </w:rPr>
        <w:t>1.2</w:t>
      </w:r>
      <w:r w:rsidR="00E839EA">
        <w:rPr>
          <w:rFonts w:eastAsiaTheme="minorEastAsia" w:cstheme="minorBidi"/>
          <w:smallCaps w:val="0"/>
          <w:noProof/>
          <w:sz w:val="22"/>
          <w:szCs w:val="22"/>
          <w:lang w:val="ru-RU"/>
        </w:rPr>
        <w:tab/>
      </w:r>
      <w:r w:rsidR="00E839EA" w:rsidRPr="007C117C">
        <w:rPr>
          <w:rStyle w:val="afa"/>
          <w:noProof/>
        </w:rPr>
        <w:t>Document purpose</w:t>
      </w:r>
      <w:r w:rsidR="00E839EA">
        <w:rPr>
          <w:noProof/>
          <w:webHidden/>
        </w:rPr>
        <w:tab/>
      </w:r>
      <w:r w:rsidR="00E839EA">
        <w:rPr>
          <w:noProof/>
          <w:webHidden/>
        </w:rPr>
        <w:fldChar w:fldCharType="begin"/>
      </w:r>
      <w:r w:rsidR="00E839EA">
        <w:rPr>
          <w:noProof/>
          <w:webHidden/>
        </w:rPr>
        <w:instrText xml:space="preserve"> PAGEREF _Toc406606967 \h </w:instrText>
      </w:r>
      <w:r w:rsidR="00E839EA">
        <w:rPr>
          <w:noProof/>
          <w:webHidden/>
        </w:rPr>
      </w:r>
      <w:r w:rsidR="00E839EA">
        <w:rPr>
          <w:noProof/>
          <w:webHidden/>
        </w:rPr>
        <w:fldChar w:fldCharType="separate"/>
      </w:r>
      <w:r w:rsidR="00E839EA">
        <w:rPr>
          <w:noProof/>
          <w:webHidden/>
        </w:rPr>
        <w:t>2</w:t>
      </w:r>
      <w:r w:rsidR="00E839EA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E839EA" w:rsidRDefault="00B46461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r>
        <w:fldChar w:fldCharType="begin"/>
      </w:r>
      <w:r>
        <w:instrText xml:space="preserve"> HYPERLINK \l "_Toc406606968" </w:instrText>
      </w:r>
      <w:r>
        <w:fldChar w:fldCharType="separate"/>
      </w:r>
      <w:r w:rsidR="00E839EA" w:rsidRPr="007C117C">
        <w:rPr>
          <w:rStyle w:val="afa"/>
          <w:noProof/>
        </w:rPr>
        <w:t>1.3</w:t>
      </w:r>
      <w:r w:rsidR="00E839EA">
        <w:rPr>
          <w:rFonts w:eastAsiaTheme="minorEastAsia" w:cstheme="minorBidi"/>
          <w:smallCaps w:val="0"/>
          <w:noProof/>
          <w:sz w:val="22"/>
          <w:szCs w:val="22"/>
          <w:lang w:val="ru-RU"/>
        </w:rPr>
        <w:tab/>
      </w:r>
      <w:r w:rsidR="00E839EA" w:rsidRPr="007C117C">
        <w:rPr>
          <w:rStyle w:val="afa"/>
          <w:noProof/>
        </w:rPr>
        <w:t>Fundamental documents</w:t>
      </w:r>
      <w:r w:rsidR="00E839EA">
        <w:rPr>
          <w:noProof/>
          <w:webHidden/>
        </w:rPr>
        <w:tab/>
      </w:r>
      <w:r w:rsidR="00E839EA">
        <w:rPr>
          <w:noProof/>
          <w:webHidden/>
        </w:rPr>
        <w:fldChar w:fldCharType="begin"/>
      </w:r>
      <w:r w:rsidR="00E839EA">
        <w:rPr>
          <w:noProof/>
          <w:webHidden/>
        </w:rPr>
        <w:instrText xml:space="preserve"> PAGEREF _Toc406606968 \h </w:instrText>
      </w:r>
      <w:r w:rsidR="00E839EA">
        <w:rPr>
          <w:noProof/>
          <w:webHidden/>
        </w:rPr>
      </w:r>
      <w:r w:rsidR="00E839EA">
        <w:rPr>
          <w:noProof/>
          <w:webHidden/>
        </w:rPr>
        <w:fldChar w:fldCharType="separate"/>
      </w:r>
      <w:r w:rsidR="00E839EA">
        <w:rPr>
          <w:noProof/>
          <w:webHidden/>
        </w:rPr>
        <w:t>2</w:t>
      </w:r>
      <w:r w:rsidR="00E839EA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E839EA" w:rsidRDefault="00B46461">
      <w:pPr>
        <w:pStyle w:val="12"/>
        <w:tabs>
          <w:tab w:val="left" w:pos="48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r>
        <w:fldChar w:fldCharType="begin"/>
      </w:r>
      <w:r>
        <w:instrText xml:space="preserve"> HYPERLINK \l "_Toc406606969" </w:instrText>
      </w:r>
      <w:r>
        <w:fldChar w:fldCharType="separate"/>
      </w:r>
      <w:r w:rsidR="00E839EA" w:rsidRPr="007C117C">
        <w:rPr>
          <w:rStyle w:val="afa"/>
          <w:noProof/>
        </w:rPr>
        <w:t>2</w:t>
      </w:r>
      <w:r w:rsidR="00E839EA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  <w:tab/>
      </w:r>
      <w:r w:rsidR="00E839EA" w:rsidRPr="007C117C">
        <w:rPr>
          <w:rStyle w:val="afa"/>
          <w:noProof/>
        </w:rPr>
        <w:t>Rules for BER-TLV Data Objects</w:t>
      </w:r>
      <w:r w:rsidR="00E839EA">
        <w:rPr>
          <w:noProof/>
          <w:webHidden/>
        </w:rPr>
        <w:tab/>
      </w:r>
      <w:r w:rsidR="00E839EA">
        <w:rPr>
          <w:noProof/>
          <w:webHidden/>
        </w:rPr>
        <w:fldChar w:fldCharType="begin"/>
      </w:r>
      <w:r w:rsidR="00E839EA">
        <w:rPr>
          <w:noProof/>
          <w:webHidden/>
        </w:rPr>
        <w:instrText xml:space="preserve"> PAGEREF _Toc406606969 \h </w:instrText>
      </w:r>
      <w:r w:rsidR="00E839EA">
        <w:rPr>
          <w:noProof/>
          <w:webHidden/>
        </w:rPr>
      </w:r>
      <w:r w:rsidR="00E839EA">
        <w:rPr>
          <w:noProof/>
          <w:webHidden/>
        </w:rPr>
        <w:fldChar w:fldCharType="separate"/>
      </w:r>
      <w:r w:rsidR="00E839EA">
        <w:rPr>
          <w:noProof/>
          <w:webHidden/>
        </w:rPr>
        <w:t>4</w:t>
      </w:r>
      <w:r w:rsidR="00E839EA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E839EA" w:rsidRDefault="00B46461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r>
        <w:fldChar w:fldCharType="begin"/>
      </w:r>
      <w:r>
        <w:instrText xml:space="preserve"> HYPERLINK \l "_Toc406606970" </w:instrText>
      </w:r>
      <w:r>
        <w:fldChar w:fldCharType="separate"/>
      </w:r>
      <w:r w:rsidR="00E839EA" w:rsidRPr="007C117C">
        <w:rPr>
          <w:rStyle w:val="afa"/>
          <w:noProof/>
        </w:rPr>
        <w:t>2.1</w:t>
      </w:r>
      <w:r w:rsidR="00E839EA">
        <w:rPr>
          <w:rFonts w:eastAsiaTheme="minorEastAsia" w:cstheme="minorBidi"/>
          <w:smallCaps w:val="0"/>
          <w:noProof/>
          <w:sz w:val="22"/>
          <w:szCs w:val="22"/>
          <w:lang w:val="ru-RU"/>
        </w:rPr>
        <w:tab/>
      </w:r>
      <w:r w:rsidR="00E839EA" w:rsidRPr="007C117C">
        <w:rPr>
          <w:rStyle w:val="afa"/>
          <w:noProof/>
        </w:rPr>
        <w:t>FF45 – Application File Header</w:t>
      </w:r>
      <w:r w:rsidR="00E839EA">
        <w:rPr>
          <w:noProof/>
          <w:webHidden/>
        </w:rPr>
        <w:tab/>
      </w:r>
      <w:r w:rsidR="00E839EA">
        <w:rPr>
          <w:noProof/>
          <w:webHidden/>
        </w:rPr>
        <w:fldChar w:fldCharType="begin"/>
      </w:r>
      <w:r w:rsidR="00E839EA">
        <w:rPr>
          <w:noProof/>
          <w:webHidden/>
        </w:rPr>
        <w:instrText xml:space="preserve"> PAGEREF _Toc406606970 \h </w:instrText>
      </w:r>
      <w:r w:rsidR="00E839EA">
        <w:rPr>
          <w:noProof/>
          <w:webHidden/>
        </w:rPr>
      </w:r>
      <w:r w:rsidR="00E839EA">
        <w:rPr>
          <w:noProof/>
          <w:webHidden/>
        </w:rPr>
        <w:fldChar w:fldCharType="separate"/>
      </w:r>
      <w:r w:rsidR="00E839EA">
        <w:rPr>
          <w:noProof/>
          <w:webHidden/>
        </w:rPr>
        <w:t>4</w:t>
      </w:r>
      <w:r w:rsidR="00E839EA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E839EA" w:rsidRDefault="00B46461">
      <w:pPr>
        <w:pStyle w:val="32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r>
        <w:fldChar w:fldCharType="begin"/>
      </w:r>
      <w:r>
        <w:instrText xml:space="preserve"> HYPERLINK \l "_Toc406606971" </w:instrText>
      </w:r>
      <w:r>
        <w:fldChar w:fldCharType="separate"/>
      </w:r>
      <w:r w:rsidR="00E839EA" w:rsidRPr="007C117C">
        <w:rPr>
          <w:rStyle w:val="afa"/>
          <w:noProof/>
        </w:rPr>
        <w:t>2.1.1</w:t>
      </w:r>
      <w:r w:rsidR="00E839EA"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  <w:tab/>
      </w:r>
      <w:r w:rsidR="00E839EA" w:rsidRPr="007C117C">
        <w:rPr>
          <w:rStyle w:val="afa"/>
          <w:noProof/>
        </w:rPr>
        <w:t>FF49 – File Header Block</w:t>
      </w:r>
      <w:r w:rsidR="00E839EA">
        <w:rPr>
          <w:noProof/>
          <w:webHidden/>
        </w:rPr>
        <w:tab/>
      </w:r>
      <w:r w:rsidR="00E839EA">
        <w:rPr>
          <w:noProof/>
          <w:webHidden/>
        </w:rPr>
        <w:fldChar w:fldCharType="begin"/>
      </w:r>
      <w:r w:rsidR="00E839EA">
        <w:rPr>
          <w:noProof/>
          <w:webHidden/>
        </w:rPr>
        <w:instrText xml:space="preserve"> PAGEREF _Toc406606971 \h </w:instrText>
      </w:r>
      <w:r w:rsidR="00E839EA">
        <w:rPr>
          <w:noProof/>
          <w:webHidden/>
        </w:rPr>
      </w:r>
      <w:r w:rsidR="00E839EA">
        <w:rPr>
          <w:noProof/>
          <w:webHidden/>
        </w:rPr>
        <w:fldChar w:fldCharType="separate"/>
      </w:r>
      <w:r w:rsidR="00E839EA">
        <w:rPr>
          <w:noProof/>
          <w:webHidden/>
        </w:rPr>
        <w:t>4</w:t>
      </w:r>
      <w:r w:rsidR="00E839EA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E839EA" w:rsidRDefault="00B46461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r>
        <w:fldChar w:fldCharType="begin"/>
      </w:r>
      <w:r>
        <w:instrText xml:space="preserve"> HYPERLINK \l "_Toc406606972" </w:instrText>
      </w:r>
      <w:r>
        <w:fldChar w:fldCharType="separate"/>
      </w:r>
      <w:r w:rsidR="00E839EA" w:rsidRPr="007C117C">
        <w:rPr>
          <w:rStyle w:val="afa"/>
          <w:noProof/>
        </w:rPr>
        <w:t>2.2</w:t>
      </w:r>
      <w:r w:rsidR="00E839EA">
        <w:rPr>
          <w:rFonts w:eastAsiaTheme="minorEastAsia" w:cstheme="minorBidi"/>
          <w:smallCaps w:val="0"/>
          <w:noProof/>
          <w:sz w:val="22"/>
          <w:szCs w:val="22"/>
          <w:lang w:val="ru-RU"/>
        </w:rPr>
        <w:tab/>
      </w:r>
      <w:r w:rsidR="00E839EA" w:rsidRPr="007C117C">
        <w:rPr>
          <w:rStyle w:val="afa"/>
          <w:noProof/>
        </w:rPr>
        <w:t>FF46 – Application File Trailer</w:t>
      </w:r>
      <w:r w:rsidR="00E839EA">
        <w:rPr>
          <w:noProof/>
          <w:webHidden/>
        </w:rPr>
        <w:tab/>
      </w:r>
      <w:r w:rsidR="00E839EA">
        <w:rPr>
          <w:noProof/>
          <w:webHidden/>
        </w:rPr>
        <w:fldChar w:fldCharType="begin"/>
      </w:r>
      <w:r w:rsidR="00E839EA">
        <w:rPr>
          <w:noProof/>
          <w:webHidden/>
        </w:rPr>
        <w:instrText xml:space="preserve"> PAGEREF _Toc406606972 \h </w:instrText>
      </w:r>
      <w:r w:rsidR="00E839EA">
        <w:rPr>
          <w:noProof/>
          <w:webHidden/>
        </w:rPr>
      </w:r>
      <w:r w:rsidR="00E839EA">
        <w:rPr>
          <w:noProof/>
          <w:webHidden/>
        </w:rPr>
        <w:fldChar w:fldCharType="separate"/>
      </w:r>
      <w:r w:rsidR="00E839EA">
        <w:rPr>
          <w:noProof/>
          <w:webHidden/>
        </w:rPr>
        <w:t>4</w:t>
      </w:r>
      <w:r w:rsidR="00E839EA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E839EA" w:rsidRDefault="00B46461">
      <w:pPr>
        <w:pStyle w:val="32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r>
        <w:fldChar w:fldCharType="begin"/>
      </w:r>
      <w:r>
        <w:instrText xml:space="preserve"> HYPERLINK \l "_Toc406606973" </w:instrText>
      </w:r>
      <w:r>
        <w:fldChar w:fldCharType="separate"/>
      </w:r>
      <w:r w:rsidR="00E839EA" w:rsidRPr="007C117C">
        <w:rPr>
          <w:rStyle w:val="afa"/>
          <w:noProof/>
        </w:rPr>
        <w:t>2.2.1</w:t>
      </w:r>
      <w:r w:rsidR="00E839EA"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  <w:tab/>
      </w:r>
      <w:r w:rsidR="00E839EA" w:rsidRPr="007C117C">
        <w:rPr>
          <w:rStyle w:val="afa"/>
          <w:noProof/>
        </w:rPr>
        <w:t>FF4A – File Trailer Block</w:t>
      </w:r>
      <w:r w:rsidR="00E839EA">
        <w:rPr>
          <w:noProof/>
          <w:webHidden/>
        </w:rPr>
        <w:tab/>
      </w:r>
      <w:r w:rsidR="00E839EA">
        <w:rPr>
          <w:noProof/>
          <w:webHidden/>
        </w:rPr>
        <w:fldChar w:fldCharType="begin"/>
      </w:r>
      <w:r w:rsidR="00E839EA">
        <w:rPr>
          <w:noProof/>
          <w:webHidden/>
        </w:rPr>
        <w:instrText xml:space="preserve"> PAGEREF _Toc406606973 \h </w:instrText>
      </w:r>
      <w:r w:rsidR="00E839EA">
        <w:rPr>
          <w:noProof/>
          <w:webHidden/>
        </w:rPr>
      </w:r>
      <w:r w:rsidR="00E839EA">
        <w:rPr>
          <w:noProof/>
          <w:webHidden/>
        </w:rPr>
        <w:fldChar w:fldCharType="separate"/>
      </w:r>
      <w:r w:rsidR="00E839EA">
        <w:rPr>
          <w:noProof/>
          <w:webHidden/>
        </w:rPr>
        <w:t>5</w:t>
      </w:r>
      <w:r w:rsidR="00E839EA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E839EA" w:rsidRDefault="00B46461">
      <w:pPr>
        <w:pStyle w:val="12"/>
        <w:tabs>
          <w:tab w:val="left" w:pos="48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r>
        <w:fldChar w:fldCharType="begin"/>
      </w:r>
      <w:r>
        <w:instrText xml:space="preserve"> HYPERLINK \l "_Toc406606974" </w:instrText>
      </w:r>
      <w:r>
        <w:fldChar w:fldCharType="separate"/>
      </w:r>
      <w:r w:rsidR="00E839EA" w:rsidRPr="007C117C">
        <w:rPr>
          <w:rStyle w:val="afa"/>
          <w:noProof/>
        </w:rPr>
        <w:t>3</w:t>
      </w:r>
      <w:r w:rsidR="00E839EA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  <w:tab/>
      </w:r>
      <w:r w:rsidR="00E839EA" w:rsidRPr="007C117C">
        <w:rPr>
          <w:rStyle w:val="afa"/>
          <w:noProof/>
          <w:lang w:val="en-GB"/>
        </w:rPr>
        <w:t>Merchant Detail</w:t>
      </w:r>
      <w:r w:rsidR="00E839EA">
        <w:rPr>
          <w:noProof/>
          <w:webHidden/>
        </w:rPr>
        <w:tab/>
      </w:r>
      <w:r w:rsidR="00E839EA">
        <w:rPr>
          <w:noProof/>
          <w:webHidden/>
        </w:rPr>
        <w:fldChar w:fldCharType="begin"/>
      </w:r>
      <w:r w:rsidR="00E839EA">
        <w:rPr>
          <w:noProof/>
          <w:webHidden/>
        </w:rPr>
        <w:instrText xml:space="preserve"> PAGEREF _Toc406606974 \h </w:instrText>
      </w:r>
      <w:r w:rsidR="00E839EA">
        <w:rPr>
          <w:noProof/>
          <w:webHidden/>
        </w:rPr>
      </w:r>
      <w:r w:rsidR="00E839EA">
        <w:rPr>
          <w:noProof/>
          <w:webHidden/>
        </w:rPr>
        <w:fldChar w:fldCharType="separate"/>
      </w:r>
      <w:r w:rsidR="00E839EA">
        <w:rPr>
          <w:noProof/>
          <w:webHidden/>
        </w:rPr>
        <w:t>5</w:t>
      </w:r>
      <w:r w:rsidR="00E839EA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E839EA" w:rsidRDefault="00B46461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r>
        <w:fldChar w:fldCharType="begin"/>
      </w:r>
      <w:r>
        <w:instrText xml:space="preserve"> HYPERLINK \l "_Toc406606975" </w:instrText>
      </w:r>
      <w:r>
        <w:fldChar w:fldCharType="separate"/>
      </w:r>
      <w:r w:rsidR="00E839EA" w:rsidRPr="007C117C">
        <w:rPr>
          <w:rStyle w:val="afa"/>
          <w:noProof/>
        </w:rPr>
        <w:t>3.1</w:t>
      </w:r>
      <w:r w:rsidR="00E839EA">
        <w:rPr>
          <w:rFonts w:eastAsiaTheme="minorEastAsia" w:cstheme="minorBidi"/>
          <w:smallCaps w:val="0"/>
          <w:noProof/>
          <w:sz w:val="22"/>
          <w:szCs w:val="22"/>
          <w:lang w:val="ru-RU"/>
        </w:rPr>
        <w:tab/>
      </w:r>
      <w:r w:rsidR="00E839EA" w:rsidRPr="007C117C">
        <w:rPr>
          <w:rStyle w:val="afa"/>
          <w:noProof/>
        </w:rPr>
        <w:t>FFFF14 – Application FE MRC 01 – Merchant Detail</w:t>
      </w:r>
      <w:r w:rsidR="00E839EA">
        <w:rPr>
          <w:noProof/>
          <w:webHidden/>
        </w:rPr>
        <w:tab/>
      </w:r>
      <w:r w:rsidR="00E839EA">
        <w:rPr>
          <w:noProof/>
          <w:webHidden/>
        </w:rPr>
        <w:fldChar w:fldCharType="begin"/>
      </w:r>
      <w:r w:rsidR="00E839EA">
        <w:rPr>
          <w:noProof/>
          <w:webHidden/>
        </w:rPr>
        <w:instrText xml:space="preserve"> PAGEREF _Toc406606975 \h </w:instrText>
      </w:r>
      <w:r w:rsidR="00E839EA">
        <w:rPr>
          <w:noProof/>
          <w:webHidden/>
        </w:rPr>
      </w:r>
      <w:r w:rsidR="00E839EA">
        <w:rPr>
          <w:noProof/>
          <w:webHidden/>
        </w:rPr>
        <w:fldChar w:fldCharType="separate"/>
      </w:r>
      <w:r w:rsidR="00E839EA">
        <w:rPr>
          <w:noProof/>
          <w:webHidden/>
        </w:rPr>
        <w:t>5</w:t>
      </w:r>
      <w:r w:rsidR="00E839EA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E839EA" w:rsidRDefault="00B46461">
      <w:pPr>
        <w:pStyle w:val="32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r>
        <w:fldChar w:fldCharType="begin"/>
      </w:r>
      <w:r>
        <w:instrText xml:space="preserve"> HYPERLINK \l "_Toc406606976" </w:instrText>
      </w:r>
      <w:r>
        <w:fldChar w:fldCharType="separate"/>
      </w:r>
      <w:r w:rsidR="00E839EA" w:rsidRPr="007C117C">
        <w:rPr>
          <w:rStyle w:val="afa"/>
          <w:noProof/>
        </w:rPr>
        <w:t>3.1.1</w:t>
      </w:r>
      <w:r w:rsidR="00E839EA"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  <w:tab/>
      </w:r>
      <w:r w:rsidR="00E839EA" w:rsidRPr="007C117C">
        <w:rPr>
          <w:rStyle w:val="afa"/>
          <w:noProof/>
          <w:lang w:val="en-GB"/>
        </w:rPr>
        <w:t xml:space="preserve">FF8016 – </w:t>
      </w:r>
      <w:r w:rsidR="00E839EA" w:rsidRPr="007C117C">
        <w:rPr>
          <w:rStyle w:val="afa"/>
          <w:noProof/>
        </w:rPr>
        <w:t>Front End Merchant Detail Block</w:t>
      </w:r>
      <w:r w:rsidR="00E839EA">
        <w:rPr>
          <w:noProof/>
          <w:webHidden/>
        </w:rPr>
        <w:tab/>
      </w:r>
      <w:r w:rsidR="00E839EA">
        <w:rPr>
          <w:noProof/>
          <w:webHidden/>
        </w:rPr>
        <w:fldChar w:fldCharType="begin"/>
      </w:r>
      <w:r w:rsidR="00E839EA">
        <w:rPr>
          <w:noProof/>
          <w:webHidden/>
        </w:rPr>
        <w:instrText xml:space="preserve"> PAGEREF _Toc406606976 \h </w:instrText>
      </w:r>
      <w:r w:rsidR="00E839EA">
        <w:rPr>
          <w:noProof/>
          <w:webHidden/>
        </w:rPr>
      </w:r>
      <w:r w:rsidR="00E839EA">
        <w:rPr>
          <w:noProof/>
          <w:webHidden/>
        </w:rPr>
        <w:fldChar w:fldCharType="separate"/>
      </w:r>
      <w:r w:rsidR="00E839EA">
        <w:rPr>
          <w:noProof/>
          <w:webHidden/>
        </w:rPr>
        <w:t>5</w:t>
      </w:r>
      <w:r w:rsidR="00E839EA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E839EA" w:rsidRDefault="00B46461">
      <w:pPr>
        <w:pStyle w:val="32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r>
        <w:fldChar w:fldCharType="begin"/>
      </w:r>
      <w:r>
        <w:instrText xml:space="preserve"> HYPERLINK \l "_Toc406606977" </w:instrText>
      </w:r>
      <w:r>
        <w:fldChar w:fldCharType="separate"/>
      </w:r>
      <w:r w:rsidR="00E839EA" w:rsidRPr="007C117C">
        <w:rPr>
          <w:rStyle w:val="afa"/>
          <w:noProof/>
        </w:rPr>
        <w:t>3.1.2</w:t>
      </w:r>
      <w:r w:rsidR="00E839EA"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  <w:tab/>
      </w:r>
      <w:r w:rsidR="00E839EA" w:rsidRPr="007C117C">
        <w:rPr>
          <w:rStyle w:val="afa"/>
          <w:noProof/>
          <w:lang w:val="en-GB"/>
        </w:rPr>
        <w:t xml:space="preserve">FF8013 – </w:t>
      </w:r>
      <w:r w:rsidR="00E839EA" w:rsidRPr="007C117C">
        <w:rPr>
          <w:rStyle w:val="afa"/>
          <w:noProof/>
        </w:rPr>
        <w:t>Front End MRC Address Block</w:t>
      </w:r>
      <w:r w:rsidR="00E839EA">
        <w:rPr>
          <w:noProof/>
          <w:webHidden/>
        </w:rPr>
        <w:tab/>
      </w:r>
      <w:r w:rsidR="00E839EA">
        <w:rPr>
          <w:noProof/>
          <w:webHidden/>
        </w:rPr>
        <w:fldChar w:fldCharType="begin"/>
      </w:r>
      <w:r w:rsidR="00E839EA">
        <w:rPr>
          <w:noProof/>
          <w:webHidden/>
        </w:rPr>
        <w:instrText xml:space="preserve"> PAGEREF _Toc406606977 \h </w:instrText>
      </w:r>
      <w:r w:rsidR="00E839EA">
        <w:rPr>
          <w:noProof/>
          <w:webHidden/>
        </w:rPr>
      </w:r>
      <w:r w:rsidR="00E839EA">
        <w:rPr>
          <w:noProof/>
          <w:webHidden/>
        </w:rPr>
        <w:fldChar w:fldCharType="separate"/>
      </w:r>
      <w:r w:rsidR="00E839EA">
        <w:rPr>
          <w:noProof/>
          <w:webHidden/>
        </w:rPr>
        <w:t>6</w:t>
      </w:r>
      <w:r w:rsidR="00E839EA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E839EA" w:rsidRDefault="00B46461">
      <w:pPr>
        <w:pStyle w:val="12"/>
        <w:tabs>
          <w:tab w:val="left" w:pos="48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r>
        <w:fldChar w:fldCharType="begin"/>
      </w:r>
      <w:r>
        <w:instrText xml:space="preserve"> HYPERLINK \l "_Toc406606978" </w:instrText>
      </w:r>
      <w:r>
        <w:fldChar w:fldCharType="separate"/>
      </w:r>
      <w:r w:rsidR="00E839EA" w:rsidRPr="007C117C">
        <w:rPr>
          <w:rStyle w:val="afa"/>
          <w:noProof/>
        </w:rPr>
        <w:t>4</w:t>
      </w:r>
      <w:r w:rsidR="00E839EA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  <w:tab/>
      </w:r>
      <w:r w:rsidR="00E839EA" w:rsidRPr="007C117C">
        <w:rPr>
          <w:rStyle w:val="afa"/>
          <w:noProof/>
        </w:rPr>
        <w:t>Interface File Format Record Layout Definition Application FE MRC 02 – Terminal Detail</w:t>
      </w:r>
      <w:r w:rsidR="00E839EA">
        <w:rPr>
          <w:noProof/>
          <w:webHidden/>
        </w:rPr>
        <w:tab/>
      </w:r>
      <w:r w:rsidR="00E839EA">
        <w:rPr>
          <w:noProof/>
          <w:webHidden/>
        </w:rPr>
        <w:fldChar w:fldCharType="begin"/>
      </w:r>
      <w:r w:rsidR="00E839EA">
        <w:rPr>
          <w:noProof/>
          <w:webHidden/>
        </w:rPr>
        <w:instrText xml:space="preserve"> PAGEREF _Toc406606978 \h </w:instrText>
      </w:r>
      <w:r w:rsidR="00E839EA">
        <w:rPr>
          <w:noProof/>
          <w:webHidden/>
        </w:rPr>
      </w:r>
      <w:r w:rsidR="00E839EA">
        <w:rPr>
          <w:noProof/>
          <w:webHidden/>
        </w:rPr>
        <w:fldChar w:fldCharType="separate"/>
      </w:r>
      <w:r w:rsidR="00E839EA">
        <w:rPr>
          <w:noProof/>
          <w:webHidden/>
        </w:rPr>
        <w:t>6</w:t>
      </w:r>
      <w:r w:rsidR="00E839EA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E839EA" w:rsidRDefault="00B46461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r>
        <w:fldChar w:fldCharType="begin"/>
      </w:r>
      <w:r>
        <w:instrText xml:space="preserve"> HYPERLINK \l "_Toc406606979" </w:instrText>
      </w:r>
      <w:r>
        <w:fldChar w:fldCharType="separate"/>
      </w:r>
      <w:r w:rsidR="00E839EA" w:rsidRPr="007C117C">
        <w:rPr>
          <w:rStyle w:val="afa"/>
          <w:noProof/>
        </w:rPr>
        <w:t>4.1</w:t>
      </w:r>
      <w:r w:rsidR="00E839EA">
        <w:rPr>
          <w:rFonts w:eastAsiaTheme="minorEastAsia" w:cstheme="minorBidi"/>
          <w:smallCaps w:val="0"/>
          <w:noProof/>
          <w:sz w:val="22"/>
          <w:szCs w:val="22"/>
          <w:lang w:val="ru-RU"/>
        </w:rPr>
        <w:tab/>
      </w:r>
      <w:r w:rsidR="00E839EA" w:rsidRPr="007C117C">
        <w:rPr>
          <w:rStyle w:val="afa"/>
          <w:noProof/>
        </w:rPr>
        <w:t>FFFF15 Application FE MRC 02 – Terminal Detail</w:t>
      </w:r>
      <w:r w:rsidR="00E839EA">
        <w:rPr>
          <w:noProof/>
          <w:webHidden/>
        </w:rPr>
        <w:tab/>
      </w:r>
      <w:r w:rsidR="00E839EA">
        <w:rPr>
          <w:noProof/>
          <w:webHidden/>
        </w:rPr>
        <w:fldChar w:fldCharType="begin"/>
      </w:r>
      <w:r w:rsidR="00E839EA">
        <w:rPr>
          <w:noProof/>
          <w:webHidden/>
        </w:rPr>
        <w:instrText xml:space="preserve"> PAGEREF _Toc406606979 \h </w:instrText>
      </w:r>
      <w:r w:rsidR="00E839EA">
        <w:rPr>
          <w:noProof/>
          <w:webHidden/>
        </w:rPr>
      </w:r>
      <w:r w:rsidR="00E839EA">
        <w:rPr>
          <w:noProof/>
          <w:webHidden/>
        </w:rPr>
        <w:fldChar w:fldCharType="separate"/>
      </w:r>
      <w:r w:rsidR="00E839EA">
        <w:rPr>
          <w:noProof/>
          <w:webHidden/>
        </w:rPr>
        <w:t>7</w:t>
      </w:r>
      <w:r w:rsidR="00E839EA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E839EA" w:rsidRDefault="00B46461">
      <w:pPr>
        <w:pStyle w:val="32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r>
        <w:fldChar w:fldCharType="begin"/>
      </w:r>
      <w:r>
        <w:instrText xml:space="preserve"> HYPERLINK \l "_Toc406606980" </w:instrText>
      </w:r>
      <w:r>
        <w:fldChar w:fldCharType="separate"/>
      </w:r>
      <w:r w:rsidR="00E839EA" w:rsidRPr="007C117C">
        <w:rPr>
          <w:rStyle w:val="afa"/>
          <w:noProof/>
        </w:rPr>
        <w:t>4.1.1</w:t>
      </w:r>
      <w:r w:rsidR="00E839EA"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  <w:tab/>
      </w:r>
      <w:r w:rsidR="00E839EA" w:rsidRPr="007C117C">
        <w:rPr>
          <w:rStyle w:val="afa"/>
          <w:noProof/>
          <w:lang w:val="en-GB"/>
        </w:rPr>
        <w:t xml:space="preserve">FF8010 – </w:t>
      </w:r>
      <w:r w:rsidR="00E839EA" w:rsidRPr="007C117C">
        <w:rPr>
          <w:rStyle w:val="afa"/>
          <w:noProof/>
        </w:rPr>
        <w:t>Front End Terminal Detail Block</w:t>
      </w:r>
      <w:r w:rsidR="00E839EA">
        <w:rPr>
          <w:noProof/>
          <w:webHidden/>
        </w:rPr>
        <w:tab/>
      </w:r>
      <w:r w:rsidR="00E839EA">
        <w:rPr>
          <w:noProof/>
          <w:webHidden/>
        </w:rPr>
        <w:fldChar w:fldCharType="begin"/>
      </w:r>
      <w:r w:rsidR="00E839EA">
        <w:rPr>
          <w:noProof/>
          <w:webHidden/>
        </w:rPr>
        <w:instrText xml:space="preserve"> PAGEREF _Toc406606980 \h </w:instrText>
      </w:r>
      <w:r w:rsidR="00E839EA">
        <w:rPr>
          <w:noProof/>
          <w:webHidden/>
        </w:rPr>
      </w:r>
      <w:r w:rsidR="00E839EA">
        <w:rPr>
          <w:noProof/>
          <w:webHidden/>
        </w:rPr>
        <w:fldChar w:fldCharType="separate"/>
      </w:r>
      <w:r w:rsidR="00E839EA">
        <w:rPr>
          <w:noProof/>
          <w:webHidden/>
        </w:rPr>
        <w:t>7</w:t>
      </w:r>
      <w:r w:rsidR="00E839EA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E839EA" w:rsidRDefault="00B46461">
      <w:pPr>
        <w:pStyle w:val="32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r>
        <w:fldChar w:fldCharType="begin"/>
      </w:r>
      <w:r>
        <w:instrText xml:space="preserve"> HYPERLINK \l "_Toc406606981" </w:instrText>
      </w:r>
      <w:r>
        <w:fldChar w:fldCharType="separate"/>
      </w:r>
      <w:r w:rsidR="00E839EA" w:rsidRPr="007C117C">
        <w:rPr>
          <w:rStyle w:val="afa"/>
          <w:noProof/>
        </w:rPr>
        <w:t>4.1.2</w:t>
      </w:r>
      <w:r w:rsidR="00E839EA"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  <w:tab/>
      </w:r>
      <w:r w:rsidR="00E839EA" w:rsidRPr="007C117C">
        <w:rPr>
          <w:rStyle w:val="afa"/>
          <w:noProof/>
          <w:lang w:val="en-GB"/>
        </w:rPr>
        <w:t xml:space="preserve">FF8011 – </w:t>
      </w:r>
      <w:r w:rsidR="00E839EA" w:rsidRPr="007C117C">
        <w:rPr>
          <w:rStyle w:val="afa"/>
          <w:noProof/>
        </w:rPr>
        <w:t>Front End Terminal X25 Communication Block</w:t>
      </w:r>
      <w:r w:rsidR="00E839EA">
        <w:rPr>
          <w:noProof/>
          <w:webHidden/>
        </w:rPr>
        <w:tab/>
      </w:r>
      <w:r w:rsidR="00E839EA">
        <w:rPr>
          <w:noProof/>
          <w:webHidden/>
        </w:rPr>
        <w:fldChar w:fldCharType="begin"/>
      </w:r>
      <w:r w:rsidR="00E839EA">
        <w:rPr>
          <w:noProof/>
          <w:webHidden/>
        </w:rPr>
        <w:instrText xml:space="preserve"> PAGEREF _Toc406606981 \h </w:instrText>
      </w:r>
      <w:r w:rsidR="00E839EA">
        <w:rPr>
          <w:noProof/>
          <w:webHidden/>
        </w:rPr>
      </w:r>
      <w:r w:rsidR="00E839EA">
        <w:rPr>
          <w:noProof/>
          <w:webHidden/>
        </w:rPr>
        <w:fldChar w:fldCharType="separate"/>
      </w:r>
      <w:r w:rsidR="00E839EA">
        <w:rPr>
          <w:noProof/>
          <w:webHidden/>
        </w:rPr>
        <w:t>8</w:t>
      </w:r>
      <w:r w:rsidR="00E839EA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E839EA" w:rsidRDefault="00B46461">
      <w:pPr>
        <w:pStyle w:val="32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r>
        <w:fldChar w:fldCharType="begin"/>
      </w:r>
      <w:r>
        <w:instrText xml:space="preserve"> HYPERLINK \l "_Toc406606982" </w:instrText>
      </w:r>
      <w:r>
        <w:fldChar w:fldCharType="separate"/>
      </w:r>
      <w:r w:rsidR="00E839EA" w:rsidRPr="007C117C">
        <w:rPr>
          <w:rStyle w:val="afa"/>
          <w:noProof/>
        </w:rPr>
        <w:t>4.1.3</w:t>
      </w:r>
      <w:r w:rsidR="00E839EA"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  <w:tab/>
      </w:r>
      <w:r w:rsidR="00E839EA" w:rsidRPr="007C117C">
        <w:rPr>
          <w:rStyle w:val="afa"/>
          <w:noProof/>
          <w:lang w:val="en-GB"/>
        </w:rPr>
        <w:t xml:space="preserve">FF8012 – </w:t>
      </w:r>
      <w:r w:rsidR="00E839EA" w:rsidRPr="007C117C">
        <w:rPr>
          <w:rStyle w:val="afa"/>
          <w:noProof/>
        </w:rPr>
        <w:t>Front End Terminal TCP/IP Communication Block</w:t>
      </w:r>
      <w:r w:rsidR="00E839EA">
        <w:rPr>
          <w:noProof/>
          <w:webHidden/>
        </w:rPr>
        <w:tab/>
      </w:r>
      <w:r w:rsidR="00E839EA">
        <w:rPr>
          <w:noProof/>
          <w:webHidden/>
        </w:rPr>
        <w:fldChar w:fldCharType="begin"/>
      </w:r>
      <w:r w:rsidR="00E839EA">
        <w:rPr>
          <w:noProof/>
          <w:webHidden/>
        </w:rPr>
        <w:instrText xml:space="preserve"> PAGEREF _Toc406606982 \h </w:instrText>
      </w:r>
      <w:r w:rsidR="00E839EA">
        <w:rPr>
          <w:noProof/>
          <w:webHidden/>
        </w:rPr>
      </w:r>
      <w:r w:rsidR="00E839EA">
        <w:rPr>
          <w:noProof/>
          <w:webHidden/>
        </w:rPr>
        <w:fldChar w:fldCharType="separate"/>
      </w:r>
      <w:r w:rsidR="00E839EA">
        <w:rPr>
          <w:noProof/>
          <w:webHidden/>
        </w:rPr>
        <w:t>8</w:t>
      </w:r>
      <w:r w:rsidR="00E839EA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E839EA" w:rsidRDefault="00B46461">
      <w:pPr>
        <w:pStyle w:val="32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r>
        <w:fldChar w:fldCharType="begin"/>
      </w:r>
      <w:r>
        <w:instrText xml:space="preserve"> HYPERLINK \l "_Toc406606983" </w:instrText>
      </w:r>
      <w:r>
        <w:fldChar w:fldCharType="separate"/>
      </w:r>
      <w:r w:rsidR="00E839EA" w:rsidRPr="007C117C">
        <w:rPr>
          <w:rStyle w:val="afa"/>
          <w:noProof/>
        </w:rPr>
        <w:t>4.1.4</w:t>
      </w:r>
      <w:r w:rsidR="00E839EA"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  <w:tab/>
      </w:r>
      <w:r w:rsidR="00E839EA" w:rsidRPr="007C117C">
        <w:rPr>
          <w:rStyle w:val="afa"/>
          <w:noProof/>
          <w:lang w:val="en-GB"/>
        </w:rPr>
        <w:t xml:space="preserve">FF8013 – </w:t>
      </w:r>
      <w:r w:rsidR="00E839EA" w:rsidRPr="007C117C">
        <w:rPr>
          <w:rStyle w:val="afa"/>
          <w:noProof/>
        </w:rPr>
        <w:t>Front End MRC Address Block</w:t>
      </w:r>
      <w:r w:rsidR="00E839EA">
        <w:rPr>
          <w:noProof/>
          <w:webHidden/>
        </w:rPr>
        <w:tab/>
      </w:r>
      <w:r w:rsidR="00E839EA">
        <w:rPr>
          <w:noProof/>
          <w:webHidden/>
        </w:rPr>
        <w:fldChar w:fldCharType="begin"/>
      </w:r>
      <w:r w:rsidR="00E839EA">
        <w:rPr>
          <w:noProof/>
          <w:webHidden/>
        </w:rPr>
        <w:instrText xml:space="preserve"> PAGEREF _Toc406606983 \h </w:instrText>
      </w:r>
      <w:r w:rsidR="00E839EA">
        <w:rPr>
          <w:noProof/>
          <w:webHidden/>
        </w:rPr>
      </w:r>
      <w:r w:rsidR="00E839EA">
        <w:rPr>
          <w:noProof/>
          <w:webHidden/>
        </w:rPr>
        <w:fldChar w:fldCharType="separate"/>
      </w:r>
      <w:r w:rsidR="00E839EA">
        <w:rPr>
          <w:noProof/>
          <w:webHidden/>
        </w:rPr>
        <w:t>9</w:t>
      </w:r>
      <w:r w:rsidR="00E839EA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E839EA" w:rsidRDefault="00B46461">
      <w:pPr>
        <w:pStyle w:val="32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r>
        <w:fldChar w:fldCharType="begin"/>
      </w:r>
      <w:r>
        <w:instrText xml:space="preserve"> HYPERLINK \l "_Toc406606984" </w:instrText>
      </w:r>
      <w:r>
        <w:fldChar w:fldCharType="separate"/>
      </w:r>
      <w:r w:rsidR="00E839EA" w:rsidRPr="007C117C">
        <w:rPr>
          <w:rStyle w:val="afa"/>
          <w:noProof/>
        </w:rPr>
        <w:t>4.1.5</w:t>
      </w:r>
      <w:r w:rsidR="00E839EA"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  <w:tab/>
      </w:r>
      <w:r w:rsidR="00E839EA" w:rsidRPr="007C117C">
        <w:rPr>
          <w:rStyle w:val="afa"/>
          <w:noProof/>
          <w:lang w:val="en-GB"/>
        </w:rPr>
        <w:t xml:space="preserve">FF8014 – </w:t>
      </w:r>
      <w:r w:rsidR="00E839EA" w:rsidRPr="007C117C">
        <w:rPr>
          <w:rStyle w:val="afa"/>
          <w:noProof/>
        </w:rPr>
        <w:t>Front End ATM Spec Block</w:t>
      </w:r>
      <w:r w:rsidR="00E839EA">
        <w:rPr>
          <w:noProof/>
          <w:webHidden/>
        </w:rPr>
        <w:tab/>
      </w:r>
      <w:r w:rsidR="00E839EA">
        <w:rPr>
          <w:noProof/>
          <w:webHidden/>
        </w:rPr>
        <w:fldChar w:fldCharType="begin"/>
      </w:r>
      <w:r w:rsidR="00E839EA">
        <w:rPr>
          <w:noProof/>
          <w:webHidden/>
        </w:rPr>
        <w:instrText xml:space="preserve"> PAGEREF _Toc406606984 \h </w:instrText>
      </w:r>
      <w:r w:rsidR="00E839EA">
        <w:rPr>
          <w:noProof/>
          <w:webHidden/>
        </w:rPr>
      </w:r>
      <w:r w:rsidR="00E839EA">
        <w:rPr>
          <w:noProof/>
          <w:webHidden/>
        </w:rPr>
        <w:fldChar w:fldCharType="separate"/>
      </w:r>
      <w:r w:rsidR="00E839EA">
        <w:rPr>
          <w:noProof/>
          <w:webHidden/>
        </w:rPr>
        <w:t>9</w:t>
      </w:r>
      <w:r w:rsidR="00E839EA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E839EA" w:rsidRDefault="00B46461">
      <w:pPr>
        <w:pStyle w:val="32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r>
        <w:fldChar w:fldCharType="begin"/>
      </w:r>
      <w:r>
        <w:instrText xml:space="preserve"> HYPERLINK \l "_Toc406606985" </w:instrText>
      </w:r>
      <w:r>
        <w:fldChar w:fldCharType="separate"/>
      </w:r>
      <w:r w:rsidR="00E839EA" w:rsidRPr="007C117C">
        <w:rPr>
          <w:rStyle w:val="afa"/>
          <w:noProof/>
        </w:rPr>
        <w:t>4.1.6</w:t>
      </w:r>
      <w:r w:rsidR="00E839EA"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  <w:tab/>
      </w:r>
      <w:r w:rsidR="00E839EA" w:rsidRPr="007C117C">
        <w:rPr>
          <w:rStyle w:val="afa"/>
          <w:noProof/>
          <w:lang w:val="en-GB"/>
        </w:rPr>
        <w:t xml:space="preserve">FF8015 – </w:t>
      </w:r>
      <w:r w:rsidR="00E839EA" w:rsidRPr="007C117C">
        <w:rPr>
          <w:rStyle w:val="afa"/>
          <w:noProof/>
        </w:rPr>
        <w:t>Front End POS Spec Block</w:t>
      </w:r>
      <w:r w:rsidR="00E839EA">
        <w:rPr>
          <w:noProof/>
          <w:webHidden/>
        </w:rPr>
        <w:tab/>
      </w:r>
      <w:r w:rsidR="00E839EA">
        <w:rPr>
          <w:noProof/>
          <w:webHidden/>
        </w:rPr>
        <w:fldChar w:fldCharType="begin"/>
      </w:r>
      <w:r w:rsidR="00E839EA">
        <w:rPr>
          <w:noProof/>
          <w:webHidden/>
        </w:rPr>
        <w:instrText xml:space="preserve"> PAGEREF _Toc406606985 \h </w:instrText>
      </w:r>
      <w:r w:rsidR="00E839EA">
        <w:rPr>
          <w:noProof/>
          <w:webHidden/>
        </w:rPr>
      </w:r>
      <w:r w:rsidR="00E839EA">
        <w:rPr>
          <w:noProof/>
          <w:webHidden/>
        </w:rPr>
        <w:fldChar w:fldCharType="separate"/>
      </w:r>
      <w:r w:rsidR="00E839EA">
        <w:rPr>
          <w:noProof/>
          <w:webHidden/>
        </w:rPr>
        <w:t>11</w:t>
      </w:r>
      <w:r w:rsidR="00E839EA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E839EA" w:rsidRDefault="00B46461">
      <w:pPr>
        <w:pStyle w:val="32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r>
        <w:fldChar w:fldCharType="begin"/>
      </w:r>
      <w:r>
        <w:instrText xml:space="preserve"> HYPERLINK \l "_Toc406606986" </w:instrText>
      </w:r>
      <w:r>
        <w:fldChar w:fldCharType="separate"/>
      </w:r>
      <w:r w:rsidR="00E839EA" w:rsidRPr="007C117C">
        <w:rPr>
          <w:rStyle w:val="afa"/>
          <w:noProof/>
        </w:rPr>
        <w:t>4.1.7</w:t>
      </w:r>
      <w:r w:rsidR="00E839EA"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  <w:tab/>
      </w:r>
      <w:r w:rsidR="00E839EA" w:rsidRPr="007C117C">
        <w:rPr>
          <w:rStyle w:val="afa"/>
          <w:noProof/>
          <w:lang w:val="en-GB"/>
        </w:rPr>
        <w:t xml:space="preserve">FF8019 – </w:t>
      </w:r>
      <w:r w:rsidR="00E839EA" w:rsidRPr="007C117C">
        <w:rPr>
          <w:rStyle w:val="afa"/>
          <w:noProof/>
        </w:rPr>
        <w:t>Front End Acq Encryption Block</w:t>
      </w:r>
      <w:r w:rsidR="00E839EA">
        <w:rPr>
          <w:noProof/>
          <w:webHidden/>
        </w:rPr>
        <w:tab/>
      </w:r>
      <w:r w:rsidR="00E839EA">
        <w:rPr>
          <w:noProof/>
          <w:webHidden/>
        </w:rPr>
        <w:fldChar w:fldCharType="begin"/>
      </w:r>
      <w:r w:rsidR="00E839EA">
        <w:rPr>
          <w:noProof/>
          <w:webHidden/>
        </w:rPr>
        <w:instrText xml:space="preserve"> PAGEREF _Toc406606986 \h </w:instrText>
      </w:r>
      <w:r w:rsidR="00E839EA">
        <w:rPr>
          <w:noProof/>
          <w:webHidden/>
        </w:rPr>
      </w:r>
      <w:r w:rsidR="00E839EA">
        <w:rPr>
          <w:noProof/>
          <w:webHidden/>
        </w:rPr>
        <w:fldChar w:fldCharType="separate"/>
      </w:r>
      <w:r w:rsidR="00E839EA">
        <w:rPr>
          <w:noProof/>
          <w:webHidden/>
        </w:rPr>
        <w:t>11</w:t>
      </w:r>
      <w:r w:rsidR="00E839EA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E839EA" w:rsidRDefault="00B46461">
      <w:pPr>
        <w:pStyle w:val="32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r>
        <w:fldChar w:fldCharType="begin"/>
      </w:r>
      <w:r>
        <w:instrText xml:space="preserve"> HYPERLINK \l "_Toc406606987" </w:instrText>
      </w:r>
      <w:r>
        <w:fldChar w:fldCharType="separate"/>
      </w:r>
      <w:r w:rsidR="00E839EA" w:rsidRPr="007C117C">
        <w:rPr>
          <w:rStyle w:val="afa"/>
          <w:noProof/>
        </w:rPr>
        <w:t>4.1.8</w:t>
      </w:r>
      <w:r w:rsidR="00E839EA"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  <w:tab/>
      </w:r>
      <w:r w:rsidR="00E839EA" w:rsidRPr="007C117C">
        <w:rPr>
          <w:rStyle w:val="afa"/>
          <w:noProof/>
        </w:rPr>
        <w:t>FF806E</w:t>
      </w:r>
      <w:r w:rsidR="00E839EA" w:rsidRPr="007C117C">
        <w:rPr>
          <w:rStyle w:val="afa"/>
          <w:noProof/>
          <w:lang w:val="en-GB"/>
        </w:rPr>
        <w:t xml:space="preserve"> – </w:t>
      </w:r>
      <w:r w:rsidR="00E839EA" w:rsidRPr="007C117C">
        <w:rPr>
          <w:rStyle w:val="afa"/>
          <w:noProof/>
        </w:rPr>
        <w:t>Front End Terminal Limit Block</w:t>
      </w:r>
      <w:r w:rsidR="00E839EA">
        <w:rPr>
          <w:noProof/>
          <w:webHidden/>
        </w:rPr>
        <w:tab/>
      </w:r>
      <w:r w:rsidR="00E839EA">
        <w:rPr>
          <w:noProof/>
          <w:webHidden/>
        </w:rPr>
        <w:fldChar w:fldCharType="begin"/>
      </w:r>
      <w:r w:rsidR="00E839EA">
        <w:rPr>
          <w:noProof/>
          <w:webHidden/>
        </w:rPr>
        <w:instrText xml:space="preserve"> PAGEREF _Toc406606987 \h </w:instrText>
      </w:r>
      <w:r w:rsidR="00E839EA">
        <w:rPr>
          <w:noProof/>
          <w:webHidden/>
        </w:rPr>
      </w:r>
      <w:r w:rsidR="00E839EA">
        <w:rPr>
          <w:noProof/>
          <w:webHidden/>
        </w:rPr>
        <w:fldChar w:fldCharType="separate"/>
      </w:r>
      <w:r w:rsidR="00E839EA">
        <w:rPr>
          <w:noProof/>
          <w:webHidden/>
        </w:rPr>
        <w:t>12</w:t>
      </w:r>
      <w:r w:rsidR="00E839EA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E839EA" w:rsidRDefault="00B46461">
      <w:pPr>
        <w:pStyle w:val="32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r>
        <w:fldChar w:fldCharType="begin"/>
      </w:r>
      <w:r>
        <w:instrText xml:space="preserve"> HYPERLINK \l "_Toc406606988" </w:instrText>
      </w:r>
      <w:r>
        <w:fldChar w:fldCharType="separate"/>
      </w:r>
      <w:r w:rsidR="00E839EA" w:rsidRPr="007C117C">
        <w:rPr>
          <w:rStyle w:val="afa"/>
          <w:noProof/>
        </w:rPr>
        <w:t>4.1.9</w:t>
      </w:r>
      <w:r w:rsidR="00E839EA"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  <w:tab/>
      </w:r>
      <w:r w:rsidR="00E839EA" w:rsidRPr="007C117C">
        <w:rPr>
          <w:rStyle w:val="afa"/>
          <w:noProof/>
        </w:rPr>
        <w:t>FF8028</w:t>
      </w:r>
      <w:r w:rsidR="00E839EA" w:rsidRPr="007C117C">
        <w:rPr>
          <w:rStyle w:val="afa"/>
          <w:noProof/>
          <w:lang w:val="en-GB"/>
        </w:rPr>
        <w:t xml:space="preserve"> – </w:t>
      </w:r>
      <w:r w:rsidR="00E839EA" w:rsidRPr="007C117C">
        <w:rPr>
          <w:rStyle w:val="afa"/>
          <w:noProof/>
        </w:rPr>
        <w:t>Front End Acquirer Service Block</w:t>
      </w:r>
      <w:r w:rsidR="00E839EA">
        <w:rPr>
          <w:noProof/>
          <w:webHidden/>
        </w:rPr>
        <w:tab/>
      </w:r>
      <w:r w:rsidR="00E839EA">
        <w:rPr>
          <w:noProof/>
          <w:webHidden/>
        </w:rPr>
        <w:fldChar w:fldCharType="begin"/>
      </w:r>
      <w:r w:rsidR="00E839EA">
        <w:rPr>
          <w:noProof/>
          <w:webHidden/>
        </w:rPr>
        <w:instrText xml:space="preserve"> PAGEREF _Toc406606988 \h </w:instrText>
      </w:r>
      <w:r w:rsidR="00E839EA">
        <w:rPr>
          <w:noProof/>
          <w:webHidden/>
        </w:rPr>
      </w:r>
      <w:r w:rsidR="00E839EA">
        <w:rPr>
          <w:noProof/>
          <w:webHidden/>
        </w:rPr>
        <w:fldChar w:fldCharType="separate"/>
      </w:r>
      <w:r w:rsidR="00E839EA">
        <w:rPr>
          <w:noProof/>
          <w:webHidden/>
        </w:rPr>
        <w:t>12</w:t>
      </w:r>
      <w:r w:rsidR="00E839EA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E839EA" w:rsidRDefault="00B46461">
      <w:pPr>
        <w:pStyle w:val="32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r>
        <w:fldChar w:fldCharType="begin"/>
      </w:r>
      <w:r>
        <w:instrText xml:space="preserve"> HYPERLINK \l "_Toc406606989" </w:instrText>
      </w:r>
      <w:r>
        <w:fldChar w:fldCharType="separate"/>
      </w:r>
      <w:r w:rsidR="00E839EA" w:rsidRPr="007C117C">
        <w:rPr>
          <w:rStyle w:val="afa"/>
          <w:noProof/>
        </w:rPr>
        <w:t>4.1.10</w:t>
      </w:r>
      <w:r w:rsidR="00E839EA"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  <w:tab/>
      </w:r>
      <w:r w:rsidR="00E839EA" w:rsidRPr="007C117C">
        <w:rPr>
          <w:rStyle w:val="afa"/>
          <w:noProof/>
        </w:rPr>
        <w:t>FF8030</w:t>
      </w:r>
      <w:r w:rsidR="00E839EA" w:rsidRPr="007C117C">
        <w:rPr>
          <w:rStyle w:val="afa"/>
          <w:noProof/>
          <w:lang w:val="en-GB"/>
        </w:rPr>
        <w:t xml:space="preserve"> – </w:t>
      </w:r>
      <w:r w:rsidR="00E839EA" w:rsidRPr="007C117C">
        <w:rPr>
          <w:rStyle w:val="afa"/>
          <w:noProof/>
        </w:rPr>
        <w:t>Front End Terminal Multi-Language Block</w:t>
      </w:r>
      <w:r w:rsidR="00E839EA">
        <w:rPr>
          <w:noProof/>
          <w:webHidden/>
        </w:rPr>
        <w:tab/>
      </w:r>
      <w:r w:rsidR="00E839EA">
        <w:rPr>
          <w:noProof/>
          <w:webHidden/>
        </w:rPr>
        <w:fldChar w:fldCharType="begin"/>
      </w:r>
      <w:r w:rsidR="00E839EA">
        <w:rPr>
          <w:noProof/>
          <w:webHidden/>
        </w:rPr>
        <w:instrText xml:space="preserve"> PAGEREF _Toc406606989 \h </w:instrText>
      </w:r>
      <w:r w:rsidR="00E839EA">
        <w:rPr>
          <w:noProof/>
          <w:webHidden/>
        </w:rPr>
      </w:r>
      <w:r w:rsidR="00E839EA">
        <w:rPr>
          <w:noProof/>
          <w:webHidden/>
        </w:rPr>
        <w:fldChar w:fldCharType="separate"/>
      </w:r>
      <w:r w:rsidR="00E839EA">
        <w:rPr>
          <w:noProof/>
          <w:webHidden/>
        </w:rPr>
        <w:t>12</w:t>
      </w:r>
      <w:r w:rsidR="00E839EA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E839EA" w:rsidRDefault="00B46461">
      <w:pPr>
        <w:pStyle w:val="32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r>
        <w:fldChar w:fldCharType="begin"/>
      </w:r>
      <w:r>
        <w:instrText xml:space="preserve"> HYPERLINK \l "_Toc406606990" </w:instrText>
      </w:r>
      <w:r>
        <w:fldChar w:fldCharType="separate"/>
      </w:r>
      <w:r w:rsidR="00E839EA" w:rsidRPr="007C117C">
        <w:rPr>
          <w:rStyle w:val="afa"/>
          <w:noProof/>
        </w:rPr>
        <w:t>4.1.11</w:t>
      </w:r>
      <w:r w:rsidR="00E839EA"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  <w:tab/>
      </w:r>
      <w:r w:rsidR="00E839EA" w:rsidRPr="007C117C">
        <w:rPr>
          <w:rStyle w:val="afa"/>
          <w:noProof/>
        </w:rPr>
        <w:t>FF8047</w:t>
      </w:r>
      <w:r w:rsidR="00E839EA" w:rsidRPr="007C117C">
        <w:rPr>
          <w:rStyle w:val="afa"/>
          <w:noProof/>
          <w:lang w:val="en-GB"/>
        </w:rPr>
        <w:t xml:space="preserve"> – </w:t>
      </w:r>
      <w:r w:rsidR="00E839EA" w:rsidRPr="007C117C">
        <w:rPr>
          <w:rStyle w:val="afa"/>
          <w:noProof/>
        </w:rPr>
        <w:t>Front End Terminal Shared ATM Block</w:t>
      </w:r>
      <w:r w:rsidR="00E839EA">
        <w:rPr>
          <w:noProof/>
          <w:webHidden/>
        </w:rPr>
        <w:tab/>
      </w:r>
      <w:r w:rsidR="00E839EA">
        <w:rPr>
          <w:noProof/>
          <w:webHidden/>
        </w:rPr>
        <w:fldChar w:fldCharType="begin"/>
      </w:r>
      <w:r w:rsidR="00E839EA">
        <w:rPr>
          <w:noProof/>
          <w:webHidden/>
        </w:rPr>
        <w:instrText xml:space="preserve"> PAGEREF _Toc406606990 \h </w:instrText>
      </w:r>
      <w:r w:rsidR="00E839EA">
        <w:rPr>
          <w:noProof/>
          <w:webHidden/>
        </w:rPr>
      </w:r>
      <w:r w:rsidR="00E839EA">
        <w:rPr>
          <w:noProof/>
          <w:webHidden/>
        </w:rPr>
        <w:fldChar w:fldCharType="separate"/>
      </w:r>
      <w:r w:rsidR="00E839EA">
        <w:rPr>
          <w:noProof/>
          <w:webHidden/>
        </w:rPr>
        <w:t>12</w:t>
      </w:r>
      <w:r w:rsidR="00E839EA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F068F8" w:rsidRPr="00946392" w:rsidRDefault="00946392" w:rsidP="00946392">
      <w:r>
        <w:rPr>
          <w:rFonts w:asciiTheme="minorHAnsi" w:hAnsiTheme="minorHAnsi" w:cstheme="minorHAnsi"/>
          <w:sz w:val="20"/>
        </w:rPr>
        <w:fldChar w:fldCharType="end"/>
      </w:r>
    </w:p>
    <w:p w:rsidR="00376362" w:rsidRDefault="00376362" w:rsidP="00376362">
      <w:pPr>
        <w:pStyle w:val="BPC3Heading1"/>
      </w:pPr>
      <w:bookmarkStart w:id="1" w:name="_Toc383426712"/>
      <w:bookmarkStart w:id="2" w:name="_Toc396750291"/>
      <w:bookmarkStart w:id="3" w:name="_Toc406606965"/>
      <w:bookmarkStart w:id="4" w:name="_Toc377645732"/>
      <w:bookmarkStart w:id="5" w:name="_Toc383426714"/>
      <w:bookmarkStart w:id="6" w:name="_Toc396750293"/>
      <w:r>
        <w:t>PREFACE</w:t>
      </w:r>
      <w:bookmarkEnd w:id="1"/>
      <w:bookmarkEnd w:id="2"/>
      <w:bookmarkEnd w:id="3"/>
    </w:p>
    <w:p w:rsidR="00376362" w:rsidRPr="00452B0A" w:rsidRDefault="00376362" w:rsidP="00354781">
      <w:pPr>
        <w:pStyle w:val="BPC3Heading2"/>
      </w:pPr>
      <w:bookmarkStart w:id="7" w:name="_Toc377645731"/>
      <w:bookmarkStart w:id="8" w:name="_Toc383426713"/>
      <w:bookmarkStart w:id="9" w:name="_Toc396750292"/>
      <w:bookmarkStart w:id="10" w:name="_Toc406606966"/>
      <w:r w:rsidRPr="00452B0A">
        <w:t>Revision history</w:t>
      </w:r>
      <w:bookmarkEnd w:id="7"/>
      <w:bookmarkEnd w:id="8"/>
      <w:bookmarkEnd w:id="9"/>
      <w:bookmarkEnd w:id="10"/>
    </w:p>
    <w:tbl>
      <w:tblPr>
        <w:tblW w:w="0" w:type="auto"/>
        <w:tblInd w:w="108" w:type="dxa"/>
        <w:tblBorders>
          <w:top w:val="single" w:sz="4" w:space="0" w:color="003399"/>
          <w:left w:val="single" w:sz="4" w:space="0" w:color="003399"/>
          <w:bottom w:val="single" w:sz="4" w:space="0" w:color="003399"/>
          <w:right w:val="single" w:sz="4" w:space="0" w:color="003399"/>
          <w:insideH w:val="single" w:sz="4" w:space="0" w:color="003399"/>
          <w:insideV w:val="single" w:sz="4" w:space="0" w:color="003399"/>
        </w:tblBorders>
        <w:tblLook w:val="0000" w:firstRow="0" w:lastRow="0" w:firstColumn="0" w:lastColumn="0" w:noHBand="0" w:noVBand="0"/>
      </w:tblPr>
      <w:tblGrid>
        <w:gridCol w:w="1136"/>
        <w:gridCol w:w="1542"/>
        <w:gridCol w:w="1951"/>
        <w:gridCol w:w="4505"/>
      </w:tblGrid>
      <w:tr w:rsidR="00376362" w:rsidRPr="00B6469A" w:rsidTr="00314CEC">
        <w:trPr>
          <w:tblHeader/>
        </w:trPr>
        <w:tc>
          <w:tcPr>
            <w:tcW w:w="1136" w:type="dxa"/>
            <w:shd w:val="clear" w:color="auto" w:fill="CCECFF"/>
            <w:vAlign w:val="center"/>
          </w:tcPr>
          <w:p w:rsidR="00376362" w:rsidRPr="00B230EB" w:rsidRDefault="00376362" w:rsidP="00314CEC">
            <w:pPr>
              <w:pStyle w:val="BPC3Tableheadings"/>
            </w:pPr>
            <w:r w:rsidRPr="00B6469A">
              <w:t>Revision</w:t>
            </w:r>
          </w:p>
        </w:tc>
        <w:tc>
          <w:tcPr>
            <w:tcW w:w="1542" w:type="dxa"/>
            <w:shd w:val="clear" w:color="auto" w:fill="CCECFF"/>
            <w:vAlign w:val="center"/>
          </w:tcPr>
          <w:p w:rsidR="00376362" w:rsidRPr="00B6469A" w:rsidRDefault="00376362" w:rsidP="00314CEC">
            <w:pPr>
              <w:pStyle w:val="BPC3Tableheadings"/>
            </w:pPr>
            <w:r w:rsidRPr="00B6469A">
              <w:t>Date</w:t>
            </w:r>
          </w:p>
        </w:tc>
        <w:tc>
          <w:tcPr>
            <w:tcW w:w="1951" w:type="dxa"/>
            <w:shd w:val="clear" w:color="auto" w:fill="CCECFF"/>
          </w:tcPr>
          <w:p w:rsidR="00376362" w:rsidRPr="00B6469A" w:rsidRDefault="00376362" w:rsidP="00314CEC">
            <w:pPr>
              <w:pStyle w:val="BPC3Tableheadings"/>
            </w:pPr>
            <w:r w:rsidRPr="00B6469A">
              <w:t>Author</w:t>
            </w:r>
          </w:p>
        </w:tc>
        <w:tc>
          <w:tcPr>
            <w:tcW w:w="4505" w:type="dxa"/>
            <w:shd w:val="clear" w:color="auto" w:fill="CCECFF"/>
          </w:tcPr>
          <w:p w:rsidR="00376362" w:rsidRPr="00B6469A" w:rsidRDefault="00376362" w:rsidP="00314CEC">
            <w:pPr>
              <w:pStyle w:val="BPC3Tableheadings"/>
            </w:pPr>
            <w:r w:rsidRPr="00B6469A">
              <w:t>Details</w:t>
            </w:r>
          </w:p>
        </w:tc>
      </w:tr>
      <w:tr w:rsidR="00376362" w:rsidRPr="00CD203F" w:rsidTr="00314CEC">
        <w:tc>
          <w:tcPr>
            <w:tcW w:w="1136" w:type="dxa"/>
            <w:shd w:val="clear" w:color="auto" w:fill="auto"/>
            <w:vAlign w:val="center"/>
          </w:tcPr>
          <w:p w:rsidR="00376362" w:rsidRPr="00CD203F" w:rsidRDefault="00376362" w:rsidP="00376362">
            <w:pPr>
              <w:pStyle w:val="BPC3Tableitems"/>
            </w:pPr>
            <w:r>
              <w:t>1</w:t>
            </w:r>
            <w:r w:rsidRPr="00CD203F">
              <w:t>.</w:t>
            </w:r>
            <w:r>
              <w:t>0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376362" w:rsidRPr="00CD203F" w:rsidRDefault="0074737B" w:rsidP="00056614">
            <w:pPr>
              <w:pStyle w:val="BPC3Tableitems"/>
            </w:pPr>
            <w:r>
              <w:t>1</w:t>
            </w:r>
            <w:r w:rsidR="00056614">
              <w:t>7</w:t>
            </w:r>
            <w:r w:rsidR="00376362" w:rsidRPr="00CD203F">
              <w:t>.</w:t>
            </w:r>
            <w:r w:rsidR="00376362">
              <w:t>12</w:t>
            </w:r>
            <w:r w:rsidR="00376362" w:rsidRPr="00CD203F">
              <w:t>.201</w:t>
            </w:r>
            <w:r w:rsidR="00376362">
              <w:t>4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376362" w:rsidRPr="00CD203F" w:rsidRDefault="00376362" w:rsidP="00314CEC">
            <w:pPr>
              <w:pStyle w:val="BPC3Tableitems"/>
            </w:pPr>
            <w:proofErr w:type="spellStart"/>
            <w:r>
              <w:t>Maslov</w:t>
            </w:r>
            <w:proofErr w:type="spellEnd"/>
            <w:r>
              <w:t xml:space="preserve"> I</w:t>
            </w:r>
            <w:r w:rsidRPr="00CD203F">
              <w:t>.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376362" w:rsidRPr="00CD203F" w:rsidRDefault="00376362" w:rsidP="00314CEC">
            <w:pPr>
              <w:pStyle w:val="BPC3Tableitems"/>
            </w:pPr>
            <w:r w:rsidRPr="00CD203F">
              <w:t>Initial version</w:t>
            </w:r>
          </w:p>
        </w:tc>
      </w:tr>
      <w:tr w:rsidR="0027180C" w:rsidRPr="00CD203F" w:rsidTr="00314CEC">
        <w:trPr>
          <w:ins w:id="11" w:author="Maslov" w:date="2015-07-23T10:12:00Z"/>
        </w:trPr>
        <w:tc>
          <w:tcPr>
            <w:tcW w:w="1136" w:type="dxa"/>
            <w:shd w:val="clear" w:color="auto" w:fill="auto"/>
            <w:vAlign w:val="center"/>
          </w:tcPr>
          <w:p w:rsidR="0027180C" w:rsidRDefault="0027180C" w:rsidP="00376362">
            <w:pPr>
              <w:pStyle w:val="BPC3Tableitems"/>
              <w:rPr>
                <w:ins w:id="12" w:author="Maslov" w:date="2015-07-23T10:12:00Z"/>
              </w:rPr>
            </w:pPr>
            <w:ins w:id="13" w:author="Maslov" w:date="2015-07-23T10:12:00Z">
              <w:r>
                <w:t>1.1</w:t>
              </w:r>
            </w:ins>
          </w:p>
        </w:tc>
        <w:tc>
          <w:tcPr>
            <w:tcW w:w="1542" w:type="dxa"/>
            <w:shd w:val="clear" w:color="auto" w:fill="auto"/>
            <w:vAlign w:val="center"/>
          </w:tcPr>
          <w:p w:rsidR="0027180C" w:rsidRDefault="0027180C" w:rsidP="00056614">
            <w:pPr>
              <w:pStyle w:val="BPC3Tableitems"/>
              <w:rPr>
                <w:ins w:id="14" w:author="Maslov" w:date="2015-07-23T10:12:00Z"/>
              </w:rPr>
            </w:pPr>
            <w:ins w:id="15" w:author="Maslov" w:date="2015-07-23T10:12:00Z">
              <w:r>
                <w:t>23.07.2015</w:t>
              </w:r>
            </w:ins>
          </w:p>
        </w:tc>
        <w:tc>
          <w:tcPr>
            <w:tcW w:w="1951" w:type="dxa"/>
            <w:shd w:val="clear" w:color="auto" w:fill="auto"/>
            <w:vAlign w:val="center"/>
          </w:tcPr>
          <w:p w:rsidR="0027180C" w:rsidRDefault="0027180C" w:rsidP="00314CEC">
            <w:pPr>
              <w:pStyle w:val="BPC3Tableitems"/>
              <w:rPr>
                <w:ins w:id="16" w:author="Maslov" w:date="2015-07-23T10:12:00Z"/>
              </w:rPr>
            </w:pPr>
            <w:proofErr w:type="spellStart"/>
            <w:ins w:id="17" w:author="Maslov" w:date="2015-07-23T10:12:00Z">
              <w:r>
                <w:t>Maslov</w:t>
              </w:r>
              <w:proofErr w:type="spellEnd"/>
            </w:ins>
          </w:p>
        </w:tc>
        <w:tc>
          <w:tcPr>
            <w:tcW w:w="4505" w:type="dxa"/>
            <w:shd w:val="clear" w:color="auto" w:fill="auto"/>
            <w:vAlign w:val="center"/>
          </w:tcPr>
          <w:p w:rsidR="0027180C" w:rsidRPr="00CD203F" w:rsidRDefault="0027180C" w:rsidP="00314CEC">
            <w:pPr>
              <w:pStyle w:val="BPC3Tableitems"/>
              <w:rPr>
                <w:ins w:id="18" w:author="Maslov" w:date="2015-07-23T10:12:00Z"/>
              </w:rPr>
            </w:pPr>
            <w:ins w:id="19" w:author="Maslov" w:date="2015-07-23T10:12:00Z">
              <w:r>
                <w:t xml:space="preserve">Add </w:t>
              </w:r>
            </w:ins>
            <w:ins w:id="20" w:author="Maslov" w:date="2015-07-23T10:13:00Z">
              <w:r>
                <w:t xml:space="preserve">terminal </w:t>
              </w:r>
            </w:ins>
            <w:ins w:id="21" w:author="Maslov" w:date="2015-07-23T10:12:00Z">
              <w:r>
                <w:t>ac</w:t>
              </w:r>
            </w:ins>
            <w:ins w:id="22" w:author="Maslov" w:date="2015-07-23T10:13:00Z">
              <w:r>
                <w:t>c</w:t>
              </w:r>
            </w:ins>
            <w:ins w:id="23" w:author="Maslov" w:date="2015-07-23T10:12:00Z">
              <w:r>
                <w:t>ou</w:t>
              </w:r>
            </w:ins>
            <w:ins w:id="24" w:author="Maslov" w:date="2015-07-23T10:13:00Z">
              <w:r>
                <w:t>nt mapping</w:t>
              </w:r>
            </w:ins>
          </w:p>
        </w:tc>
      </w:tr>
      <w:tr w:rsidR="00ED5775" w:rsidRPr="002F5DDB" w:rsidTr="00314CEC">
        <w:trPr>
          <w:ins w:id="25" w:author="BPC" w:date="2018-06-27T00:36:00Z"/>
        </w:trPr>
        <w:tc>
          <w:tcPr>
            <w:tcW w:w="1136" w:type="dxa"/>
            <w:shd w:val="clear" w:color="auto" w:fill="auto"/>
            <w:vAlign w:val="center"/>
          </w:tcPr>
          <w:p w:rsidR="00ED5775" w:rsidRDefault="00ED5775" w:rsidP="00376362">
            <w:pPr>
              <w:pStyle w:val="BPC3Tableitems"/>
              <w:rPr>
                <w:ins w:id="26" w:author="BPC" w:date="2018-06-27T00:36:00Z"/>
              </w:rPr>
            </w:pPr>
            <w:ins w:id="27" w:author="BPC" w:date="2018-06-27T00:37:00Z">
              <w:r>
                <w:t>1.2</w:t>
              </w:r>
            </w:ins>
          </w:p>
        </w:tc>
        <w:tc>
          <w:tcPr>
            <w:tcW w:w="1542" w:type="dxa"/>
            <w:shd w:val="clear" w:color="auto" w:fill="auto"/>
            <w:vAlign w:val="center"/>
          </w:tcPr>
          <w:p w:rsidR="00ED5775" w:rsidRDefault="00ED5775" w:rsidP="00056614">
            <w:pPr>
              <w:pStyle w:val="BPC3Tableitems"/>
              <w:rPr>
                <w:ins w:id="28" w:author="BPC" w:date="2018-06-27T00:36:00Z"/>
              </w:rPr>
            </w:pPr>
            <w:ins w:id="29" w:author="BPC" w:date="2018-06-27T00:37:00Z">
              <w:r>
                <w:t>25.06.2018</w:t>
              </w:r>
            </w:ins>
          </w:p>
        </w:tc>
        <w:tc>
          <w:tcPr>
            <w:tcW w:w="1951" w:type="dxa"/>
            <w:shd w:val="clear" w:color="auto" w:fill="auto"/>
            <w:vAlign w:val="center"/>
          </w:tcPr>
          <w:p w:rsidR="00ED5775" w:rsidRDefault="00ED5775" w:rsidP="00314CEC">
            <w:pPr>
              <w:pStyle w:val="BPC3Tableitems"/>
              <w:rPr>
                <w:ins w:id="30" w:author="BPC" w:date="2018-06-27T00:36:00Z"/>
              </w:rPr>
            </w:pPr>
            <w:proofErr w:type="spellStart"/>
            <w:ins w:id="31" w:author="BPC" w:date="2018-06-27T00:37:00Z">
              <w:r>
                <w:t>Gyumyush</w:t>
              </w:r>
              <w:proofErr w:type="spellEnd"/>
              <w:r>
                <w:t xml:space="preserve"> D.</w:t>
              </w:r>
            </w:ins>
          </w:p>
        </w:tc>
        <w:tc>
          <w:tcPr>
            <w:tcW w:w="4505" w:type="dxa"/>
            <w:shd w:val="clear" w:color="auto" w:fill="auto"/>
            <w:vAlign w:val="center"/>
          </w:tcPr>
          <w:p w:rsidR="00ED5775" w:rsidRDefault="00ED5775" w:rsidP="00314CEC">
            <w:pPr>
              <w:pStyle w:val="BPC3Tableitems"/>
              <w:rPr>
                <w:ins w:id="32" w:author="BPC" w:date="2018-06-27T00:36:00Z"/>
              </w:rPr>
            </w:pPr>
            <w:ins w:id="33" w:author="BPC" w:date="2018-06-27T00:38:00Z">
              <w:r>
                <w:t xml:space="preserve">Added </w:t>
              </w:r>
            </w:ins>
            <w:ins w:id="34" w:author="BPC" w:date="2018-06-27T01:00:00Z">
              <w:r w:rsidR="00D531AE">
                <w:t xml:space="preserve">block FF8009 and </w:t>
              </w:r>
            </w:ins>
            <w:ins w:id="35" w:author="BPC" w:date="2018-06-27T00:38:00Z">
              <w:r>
                <w:t>installments tags</w:t>
              </w:r>
            </w:ins>
          </w:p>
        </w:tc>
      </w:tr>
    </w:tbl>
    <w:p w:rsidR="00376362" w:rsidRPr="00452B0A" w:rsidRDefault="00376362" w:rsidP="00354781">
      <w:pPr>
        <w:pStyle w:val="BPC3Heading2"/>
      </w:pPr>
      <w:bookmarkStart w:id="36" w:name="_Toc406606967"/>
      <w:r w:rsidRPr="00452B0A">
        <w:t>Document purpose</w:t>
      </w:r>
      <w:bookmarkEnd w:id="4"/>
      <w:bookmarkEnd w:id="5"/>
      <w:bookmarkEnd w:id="6"/>
      <w:bookmarkEnd w:id="36"/>
    </w:p>
    <w:p w:rsidR="009C204C" w:rsidRPr="00A7117E" w:rsidRDefault="00A7117E" w:rsidP="00A7117E">
      <w:pPr>
        <w:pStyle w:val="BPC3Bodyafterheading"/>
      </w:pPr>
      <w:r>
        <w:t xml:space="preserve">This document describe mapping of filed form </w:t>
      </w:r>
      <w:proofErr w:type="spellStart"/>
      <w:r w:rsidR="00D539BB">
        <w:t>svxp</w:t>
      </w:r>
      <w:proofErr w:type="spellEnd"/>
      <w:r w:rsidR="00D539BB">
        <w:t xml:space="preserve"> standard to </w:t>
      </w:r>
      <w:proofErr w:type="spellStart"/>
      <w:r w:rsidR="00D539BB">
        <w:t>svfe</w:t>
      </w:r>
      <w:proofErr w:type="spellEnd"/>
      <w:r w:rsidR="00D539BB">
        <w:t xml:space="preserve"> </w:t>
      </w:r>
      <w:r w:rsidR="00056614">
        <w:t>Merchant and Terminal</w:t>
      </w:r>
      <w:r w:rsidR="00D539BB">
        <w:t xml:space="preserve"> </w:t>
      </w:r>
      <w:r>
        <w:t>standard.</w:t>
      </w:r>
      <w:r w:rsidR="00FC39E6" w:rsidRPr="00A7117E">
        <w:t xml:space="preserve"> </w:t>
      </w:r>
      <w:r>
        <w:t>This</w:t>
      </w:r>
      <w:r w:rsidRPr="00A7117E">
        <w:t xml:space="preserve"> </w:t>
      </w:r>
      <w:r>
        <w:t>document</w:t>
      </w:r>
      <w:r w:rsidRPr="00A7117E">
        <w:t xml:space="preserve"> </w:t>
      </w:r>
      <w:r>
        <w:t>developed</w:t>
      </w:r>
      <w:r w:rsidRPr="00A7117E">
        <w:t xml:space="preserve"> </w:t>
      </w:r>
      <w:r>
        <w:t>for</w:t>
      </w:r>
      <w:r w:rsidRPr="00A7117E">
        <w:t xml:space="preserve"> </w:t>
      </w:r>
      <w:r>
        <w:t xml:space="preserve">internal use of BPC. </w:t>
      </w:r>
    </w:p>
    <w:p w:rsidR="005B1EFF" w:rsidRDefault="005B1EFF" w:rsidP="005B1EFF">
      <w:pPr>
        <w:pStyle w:val="BPC3Heading2"/>
      </w:pPr>
      <w:bookmarkStart w:id="37" w:name="_Toc401246047"/>
      <w:bookmarkStart w:id="38" w:name="_Toc406606968"/>
      <w:r>
        <w:lastRenderedPageBreak/>
        <w:t>F</w:t>
      </w:r>
      <w:r w:rsidRPr="00537A6C">
        <w:t>undamental documents</w:t>
      </w:r>
      <w:bookmarkEnd w:id="37"/>
      <w:bookmarkEnd w:id="38"/>
    </w:p>
    <w:p w:rsidR="00492A29" w:rsidRPr="00B945C3" w:rsidRDefault="005B1EFF" w:rsidP="00492A29">
      <w:pPr>
        <w:rPr>
          <w:lang w:val="en-US"/>
        </w:rPr>
      </w:pPr>
      <w:r w:rsidRPr="00B945C3">
        <w:rPr>
          <w:lang w:val="en-US"/>
        </w:rPr>
        <w:t>“</w:t>
      </w:r>
      <w:r w:rsidR="00015EA0" w:rsidRPr="00B945C3">
        <w:rPr>
          <w:lang w:val="en-US"/>
        </w:rPr>
        <w:t>SMARTVISTA FRONT END MRC PROCESSING INTERFACE SPECIFICATION</w:t>
      </w:r>
      <w:r w:rsidRPr="00B945C3">
        <w:rPr>
          <w:lang w:val="en-US"/>
        </w:rPr>
        <w:t>”</w:t>
      </w:r>
      <w:r w:rsidR="00492A29" w:rsidRPr="00B945C3">
        <w:rPr>
          <w:lang w:val="en-US"/>
        </w:rPr>
        <w:t xml:space="preserve"> </w:t>
      </w:r>
      <w:r w:rsidR="00B62012" w:rsidRPr="00B945C3">
        <w:rPr>
          <w:lang w:val="en-US"/>
        </w:rPr>
        <w:t xml:space="preserve">version </w:t>
      </w:r>
      <w:r w:rsidR="00015EA0" w:rsidRPr="00B945C3">
        <w:rPr>
          <w:bCs/>
          <w:lang w:val="en-US"/>
        </w:rPr>
        <w:t>2R39</w:t>
      </w:r>
      <w:r w:rsidR="00B62012" w:rsidRPr="00B945C3">
        <w:rPr>
          <w:lang w:val="en-US"/>
        </w:rPr>
        <w:t xml:space="preserve"> form </w:t>
      </w:r>
      <w:r w:rsidR="00015EA0" w:rsidRPr="00B945C3">
        <w:rPr>
          <w:lang w:val="en-US"/>
        </w:rPr>
        <w:t>15.04.</w:t>
      </w:r>
      <w:r w:rsidR="00015EA0" w:rsidRPr="00B945C3">
        <w:rPr>
          <w:color w:val="000000"/>
          <w:lang w:val="en-US"/>
        </w:rPr>
        <w:t>2011</w:t>
      </w:r>
    </w:p>
    <w:p w:rsidR="00F1376D" w:rsidRPr="00B945C3" w:rsidRDefault="00F1376D" w:rsidP="00492A29">
      <w:pPr>
        <w:rPr>
          <w:lang w:val="en-US"/>
        </w:rPr>
      </w:pPr>
    </w:p>
    <w:p w:rsidR="00492A29" w:rsidRPr="00B945C3" w:rsidRDefault="00492A29" w:rsidP="00492A29">
      <w:pPr>
        <w:rPr>
          <w:lang w:val="en-US"/>
        </w:rPr>
      </w:pPr>
      <w:r w:rsidRPr="00B945C3">
        <w:rPr>
          <w:lang w:val="en-US"/>
        </w:rPr>
        <w:t>“</w:t>
      </w:r>
      <w:r w:rsidR="00B945C3" w:rsidRPr="00B945C3">
        <w:rPr>
          <w:lang w:val="en-US"/>
        </w:rPr>
        <w:t xml:space="preserve">Acquiring applications Structure of file and web-service </w:t>
      </w:r>
      <w:proofErr w:type="spellStart"/>
      <w:r w:rsidR="00B945C3" w:rsidRPr="00B945C3">
        <w:rPr>
          <w:lang w:val="en-US"/>
        </w:rPr>
        <w:t>SmartVista</w:t>
      </w:r>
      <w:proofErr w:type="spellEnd"/>
      <w:r w:rsidR="00B945C3" w:rsidRPr="00B945C3">
        <w:rPr>
          <w:lang w:val="en-US"/>
        </w:rPr>
        <w:t xml:space="preserve"> Standard</w:t>
      </w:r>
      <w:r w:rsidRPr="00B945C3">
        <w:rPr>
          <w:lang w:val="en-US"/>
        </w:rPr>
        <w:t xml:space="preserve">” </w:t>
      </w:r>
      <w:r w:rsidR="00B62012" w:rsidRPr="00B945C3">
        <w:rPr>
          <w:lang w:val="en-US"/>
        </w:rPr>
        <w:t xml:space="preserve">version </w:t>
      </w:r>
      <w:r w:rsidR="00B945C3" w:rsidRPr="00B945C3">
        <w:rPr>
          <w:lang w:val="en-US"/>
        </w:rPr>
        <w:t xml:space="preserve">0.5 </w:t>
      </w:r>
      <w:r w:rsidR="00845F3C" w:rsidRPr="00B945C3">
        <w:rPr>
          <w:lang w:val="en-US"/>
        </w:rPr>
        <w:t>from</w:t>
      </w:r>
      <w:r w:rsidR="00E30F25" w:rsidRPr="00B945C3">
        <w:rPr>
          <w:lang w:val="en-US"/>
        </w:rPr>
        <w:t xml:space="preserve"> </w:t>
      </w:r>
      <w:r w:rsidR="00B945C3" w:rsidRPr="00B945C3">
        <w:rPr>
          <w:lang w:val="en-US"/>
        </w:rPr>
        <w:t>26.05.2014</w:t>
      </w:r>
    </w:p>
    <w:p w:rsidR="00B2747B" w:rsidRPr="00B945C3" w:rsidRDefault="00B2747B" w:rsidP="00492A29">
      <w:pPr>
        <w:rPr>
          <w:lang w:val="en-US"/>
        </w:rPr>
      </w:pPr>
    </w:p>
    <w:p w:rsidR="00B2747B" w:rsidRPr="00B945C3" w:rsidRDefault="00B2747B" w:rsidP="00492A29">
      <w:pPr>
        <w:rPr>
          <w:lang w:val="en-US"/>
        </w:rPr>
      </w:pPr>
      <w:r w:rsidRPr="00B945C3">
        <w:rPr>
          <w:lang w:val="en-US"/>
        </w:rPr>
        <w:t>“STANDARD SMARTVISTA COMMON ALGORITHMS” version 2R321 from</w:t>
      </w:r>
      <w:r w:rsidR="00F1376D" w:rsidRPr="00B945C3">
        <w:rPr>
          <w:bCs/>
          <w:lang w:val="en-US"/>
        </w:rPr>
        <w:t xml:space="preserve"> </w:t>
      </w:r>
      <w:r w:rsidRPr="00B945C3">
        <w:rPr>
          <w:bCs/>
          <w:lang w:val="en-US"/>
        </w:rPr>
        <w:t>13</w:t>
      </w:r>
      <w:r w:rsidR="00F1376D" w:rsidRPr="00B945C3">
        <w:rPr>
          <w:bCs/>
          <w:lang w:val="en-US"/>
        </w:rPr>
        <w:t>.01.2012</w:t>
      </w:r>
    </w:p>
    <w:p w:rsidR="00DE78AA" w:rsidRDefault="00DE78AA">
      <w:pPr>
        <w:rPr>
          <w:rFonts w:ascii="Calibri" w:hAnsi="Calibri"/>
          <w:caps/>
          <w:color w:val="003399"/>
          <w:sz w:val="40"/>
          <w:szCs w:val="36"/>
          <w:lang w:val="en-US" w:eastAsia="en-US"/>
        </w:rPr>
      </w:pPr>
      <w:r w:rsidRPr="005B1EFF">
        <w:rPr>
          <w:lang w:val="en-US"/>
        </w:rPr>
        <w:br w:type="page"/>
      </w:r>
    </w:p>
    <w:p w:rsidR="00FD000F" w:rsidRDefault="00816F73" w:rsidP="00FD000F">
      <w:pPr>
        <w:pStyle w:val="BPC3Heading1"/>
      </w:pPr>
      <w:bookmarkStart w:id="39" w:name="_Toc22525732"/>
      <w:bookmarkStart w:id="40" w:name="_Toc65498910"/>
      <w:bookmarkStart w:id="41" w:name="_Toc279055455"/>
      <w:bookmarkStart w:id="42" w:name="_Toc406606969"/>
      <w:bookmarkStart w:id="43" w:name="_Toc279055456"/>
      <w:bookmarkStart w:id="44" w:name="_Toc279055461"/>
      <w:r>
        <w:lastRenderedPageBreak/>
        <w:t>Rules for BER-TLV Data Objects</w:t>
      </w:r>
      <w:bookmarkEnd w:id="39"/>
      <w:bookmarkEnd w:id="40"/>
      <w:bookmarkEnd w:id="41"/>
      <w:bookmarkEnd w:id="42"/>
      <w:r>
        <w:t xml:space="preserve"> </w:t>
      </w:r>
      <w:bookmarkEnd w:id="43"/>
    </w:p>
    <w:p w:rsidR="00FD000F" w:rsidRDefault="00FD000F" w:rsidP="00FD000F">
      <w:pPr>
        <w:pStyle w:val="a1"/>
        <w:rPr>
          <w:lang w:val="en-GB"/>
        </w:rPr>
      </w:pPr>
      <w:r>
        <w:rPr>
          <w:lang w:val="en-US"/>
        </w:rPr>
        <w:t xml:space="preserve">All exchange files due to contain Applications </w:t>
      </w:r>
      <w:r>
        <w:rPr>
          <w:lang w:val="en-GB"/>
        </w:rPr>
        <w:t xml:space="preserve">FF45 – File Header </w:t>
      </w:r>
      <w:r>
        <w:rPr>
          <w:lang w:val="en-US"/>
        </w:rPr>
        <w:t>and</w:t>
      </w:r>
      <w:r>
        <w:rPr>
          <w:lang w:val="en-GB"/>
        </w:rPr>
        <w:t xml:space="preserve"> FF46 – File Trailer.</w:t>
      </w:r>
    </w:p>
    <w:p w:rsidR="001A5FD5" w:rsidRDefault="001A5FD5" w:rsidP="001A5FD5">
      <w:pPr>
        <w:pStyle w:val="a1"/>
        <w:rPr>
          <w:lang w:val="en-GB"/>
        </w:rPr>
      </w:pPr>
    </w:p>
    <w:p w:rsidR="001A5FD5" w:rsidRPr="001A5FD5" w:rsidRDefault="001A5FD5" w:rsidP="001A5FD5">
      <w:pPr>
        <w:pStyle w:val="a1"/>
        <w:rPr>
          <w:lang w:val="en-US"/>
        </w:rPr>
      </w:pPr>
      <w:r w:rsidRPr="001A5FD5">
        <w:rPr>
          <w:lang w:val="en-GB"/>
        </w:rPr>
        <w:t xml:space="preserve">DF805D tags contain consistent and unique values. </w:t>
      </w:r>
      <w:proofErr w:type="gramStart"/>
      <w:r w:rsidR="002207B2" w:rsidRPr="001A5FD5">
        <w:rPr>
          <w:lang w:val="en-GB"/>
        </w:rPr>
        <w:t>DF805D</w:t>
      </w:r>
      <w:r w:rsidRPr="001A5FD5">
        <w:rPr>
          <w:lang w:val="en-GB"/>
        </w:rPr>
        <w:t xml:space="preserve"> uniqueness within a single application (lines)</w:t>
      </w:r>
      <w:r w:rsidR="00C46105">
        <w:rPr>
          <w:lang w:val="en-US"/>
        </w:rPr>
        <w:t>.</w:t>
      </w:r>
      <w:proofErr w:type="gramEnd"/>
    </w:p>
    <w:p w:rsidR="00FD000F" w:rsidRDefault="00FD000F" w:rsidP="00FD000F">
      <w:pPr>
        <w:pStyle w:val="BPC3Heading2"/>
      </w:pPr>
      <w:bookmarkStart w:id="45" w:name="_Toc279055457"/>
      <w:bookmarkStart w:id="46" w:name="_Toc406606970"/>
      <w:r>
        <w:t>FF45 – Application File Header</w:t>
      </w:r>
      <w:bookmarkEnd w:id="45"/>
      <w:bookmarkEnd w:id="46"/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56"/>
        <w:gridCol w:w="2790"/>
        <w:gridCol w:w="1199"/>
        <w:gridCol w:w="1985"/>
        <w:gridCol w:w="1985"/>
      </w:tblGrid>
      <w:tr w:rsidR="00FD6690" w:rsidTr="00314CEC">
        <w:trPr>
          <w:trHeight w:val="567"/>
        </w:trPr>
        <w:tc>
          <w:tcPr>
            <w:tcW w:w="1256" w:type="dxa"/>
            <w:shd w:val="clear" w:color="auto" w:fill="D9D9D9" w:themeFill="background1" w:themeFillShade="D9"/>
            <w:vAlign w:val="center"/>
          </w:tcPr>
          <w:p w:rsidR="00FD6690" w:rsidRPr="00E54AFF" w:rsidRDefault="00FD6690" w:rsidP="00314CEC">
            <w:pPr>
              <w:pStyle w:val="ad"/>
              <w:rPr>
                <w:b/>
              </w:rPr>
            </w:pPr>
            <w:r w:rsidRPr="00E54AFF">
              <w:rPr>
                <w:b/>
              </w:rPr>
              <w:t>Tag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FD6690" w:rsidRDefault="00FD6690" w:rsidP="00314CEC">
            <w:pPr>
              <w:pStyle w:val="ad"/>
            </w:pPr>
            <w:r>
              <w:rPr>
                <w:b/>
              </w:rPr>
              <w:t>Length</w:t>
            </w:r>
          </w:p>
        </w:tc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FD6690" w:rsidRDefault="00FD6690" w:rsidP="00314CEC">
            <w:pPr>
              <w:pStyle w:val="ad"/>
            </w:pPr>
            <w:r>
              <w:rPr>
                <w:b/>
              </w:rPr>
              <w:t>Description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D6690" w:rsidRPr="008C783B" w:rsidRDefault="00FD6690" w:rsidP="00314CEC">
            <w:pPr>
              <w:pStyle w:val="ad"/>
              <w:rPr>
                <w:b/>
              </w:rPr>
            </w:pPr>
            <w:r w:rsidRPr="008C783B">
              <w:rPr>
                <w:b/>
              </w:rPr>
              <w:t>Optional / mandatory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D6690" w:rsidRPr="008C783B" w:rsidRDefault="00FD6690" w:rsidP="00314CEC">
            <w:pPr>
              <w:pStyle w:val="ad"/>
              <w:rPr>
                <w:b/>
              </w:rPr>
            </w:pPr>
            <w:r>
              <w:rPr>
                <w:b/>
              </w:rPr>
              <w:t>SVXP/comment</w:t>
            </w:r>
          </w:p>
        </w:tc>
      </w:tr>
      <w:tr w:rsidR="003630B1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t>DF805D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Sequence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Default="003630B1" w:rsidP="00314CEC">
            <w:pPr>
              <w:pStyle w:val="ad"/>
            </w:pPr>
            <w:r>
              <w:t>M</w:t>
            </w:r>
          </w:p>
        </w:tc>
        <w:tc>
          <w:tcPr>
            <w:tcW w:w="1985" w:type="dxa"/>
          </w:tcPr>
          <w:p w:rsidR="003630B1" w:rsidRDefault="003630B1" w:rsidP="00314CEC">
            <w:pPr>
              <w:pStyle w:val="ad"/>
            </w:pPr>
          </w:p>
        </w:tc>
      </w:tr>
      <w:tr w:rsidR="003630B1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t>FF49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File Header Block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Default="003630B1" w:rsidP="00314CEC">
            <w:pPr>
              <w:pStyle w:val="ad"/>
            </w:pPr>
            <w:r>
              <w:t>M</w:t>
            </w:r>
          </w:p>
        </w:tc>
        <w:tc>
          <w:tcPr>
            <w:tcW w:w="1985" w:type="dxa"/>
          </w:tcPr>
          <w:p w:rsidR="003630B1" w:rsidRDefault="003630B1" w:rsidP="00314CEC">
            <w:pPr>
              <w:pStyle w:val="ad"/>
            </w:pPr>
          </w:p>
        </w:tc>
      </w:tr>
    </w:tbl>
    <w:p w:rsidR="00FD000F" w:rsidRDefault="00FD000F" w:rsidP="00FD000F">
      <w:pPr>
        <w:pStyle w:val="a1"/>
      </w:pPr>
    </w:p>
    <w:p w:rsidR="00FD000F" w:rsidRDefault="00FD000F" w:rsidP="00FD000F">
      <w:pPr>
        <w:pStyle w:val="BPC3Heading3"/>
      </w:pPr>
      <w:bookmarkStart w:id="47" w:name="_Toc279055458"/>
      <w:bookmarkStart w:id="48" w:name="_Toc406606971"/>
      <w:r>
        <w:t>FF49 – File Header Block</w:t>
      </w:r>
      <w:bookmarkEnd w:id="47"/>
      <w:bookmarkEnd w:id="48"/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56"/>
        <w:gridCol w:w="2790"/>
        <w:gridCol w:w="1199"/>
        <w:gridCol w:w="1985"/>
        <w:gridCol w:w="1985"/>
      </w:tblGrid>
      <w:tr w:rsidR="00FD6690" w:rsidTr="00314CEC">
        <w:trPr>
          <w:trHeight w:val="567"/>
        </w:trPr>
        <w:tc>
          <w:tcPr>
            <w:tcW w:w="1256" w:type="dxa"/>
            <w:shd w:val="clear" w:color="auto" w:fill="D9D9D9" w:themeFill="background1" w:themeFillShade="D9"/>
            <w:vAlign w:val="center"/>
          </w:tcPr>
          <w:p w:rsidR="00FD6690" w:rsidRPr="00E54AFF" w:rsidRDefault="00FD6690" w:rsidP="00314CEC">
            <w:pPr>
              <w:pStyle w:val="ad"/>
              <w:rPr>
                <w:b/>
              </w:rPr>
            </w:pPr>
            <w:r w:rsidRPr="00E54AFF">
              <w:rPr>
                <w:b/>
              </w:rPr>
              <w:t>Tag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FD6690" w:rsidRDefault="00FD6690" w:rsidP="00314CEC">
            <w:pPr>
              <w:pStyle w:val="ad"/>
            </w:pPr>
            <w:r>
              <w:rPr>
                <w:b/>
              </w:rPr>
              <w:t>Length</w:t>
            </w:r>
          </w:p>
        </w:tc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FD6690" w:rsidRDefault="00FD6690" w:rsidP="00314CEC">
            <w:pPr>
              <w:pStyle w:val="ad"/>
            </w:pPr>
            <w:r>
              <w:rPr>
                <w:b/>
              </w:rPr>
              <w:t>Description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D6690" w:rsidRPr="008C783B" w:rsidRDefault="00FD6690" w:rsidP="00314CEC">
            <w:pPr>
              <w:pStyle w:val="ad"/>
              <w:rPr>
                <w:b/>
              </w:rPr>
            </w:pPr>
            <w:r w:rsidRPr="008C783B">
              <w:rPr>
                <w:b/>
              </w:rPr>
              <w:t>Optional / mandatory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D6690" w:rsidRPr="008C783B" w:rsidRDefault="00FD6690" w:rsidP="00314CEC">
            <w:pPr>
              <w:pStyle w:val="ad"/>
              <w:rPr>
                <w:b/>
              </w:rPr>
            </w:pPr>
            <w:r>
              <w:rPr>
                <w:b/>
              </w:rPr>
              <w:t>SVXP/comment</w:t>
            </w:r>
          </w:p>
        </w:tc>
      </w:tr>
      <w:tr w:rsidR="003630B1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t>DF807D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File Type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Default="003630B1" w:rsidP="00314CEC">
            <w:pPr>
              <w:pStyle w:val="ad"/>
            </w:pPr>
            <w:r>
              <w:t>M</w:t>
            </w:r>
          </w:p>
        </w:tc>
        <w:tc>
          <w:tcPr>
            <w:tcW w:w="1985" w:type="dxa"/>
          </w:tcPr>
          <w:p w:rsidR="003630B1" w:rsidRDefault="00D00A3F" w:rsidP="00880D4C">
            <w:pPr>
              <w:pStyle w:val="ad"/>
            </w:pPr>
            <w:r>
              <w:t>“</w:t>
            </w:r>
            <w:r w:rsidRPr="00D00A3F">
              <w:t>FTYPACQ</w:t>
            </w:r>
            <w:r>
              <w:t>”</w:t>
            </w:r>
          </w:p>
        </w:tc>
      </w:tr>
      <w:tr w:rsidR="003630B1" w:rsidRPr="00D176D3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t>DF807C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File Date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Default="003630B1" w:rsidP="00314CEC">
            <w:pPr>
              <w:pStyle w:val="ad"/>
            </w:pPr>
            <w:r>
              <w:t>M</w:t>
            </w:r>
          </w:p>
        </w:tc>
        <w:tc>
          <w:tcPr>
            <w:tcW w:w="1985" w:type="dxa"/>
          </w:tcPr>
          <w:p w:rsidR="00D176D3" w:rsidRPr="0099594B" w:rsidRDefault="0099594B" w:rsidP="0099594B">
            <w:pPr>
              <w:rPr>
                <w:sz w:val="20"/>
                <w:szCs w:val="20"/>
              </w:rPr>
            </w:pPr>
            <w:proofErr w:type="spellStart"/>
            <w:r w:rsidRPr="0099594B">
              <w:rPr>
                <w:sz w:val="20"/>
                <w:szCs w:val="20"/>
              </w:rPr>
              <w:t>Terminal</w:t>
            </w:r>
            <w:proofErr w:type="spellEnd"/>
            <w:r w:rsidRPr="0099594B">
              <w:rPr>
                <w:sz w:val="20"/>
                <w:szCs w:val="20"/>
              </w:rPr>
              <w:t xml:space="preserve"> - </w:t>
            </w:r>
            <w:r w:rsidR="00D176D3" w:rsidRPr="0099594B">
              <w:rPr>
                <w:sz w:val="20"/>
                <w:szCs w:val="20"/>
              </w:rPr>
              <w:t xml:space="preserve"> </w:t>
            </w:r>
            <w:proofErr w:type="spellStart"/>
            <w:r w:rsidRPr="0099594B">
              <w:rPr>
                <w:sz w:val="20"/>
                <w:szCs w:val="20"/>
              </w:rPr>
              <w:t>terminals</w:t>
            </w:r>
            <w:proofErr w:type="spellEnd"/>
            <w:r w:rsidR="00D176D3" w:rsidRPr="0099594B">
              <w:rPr>
                <w:sz w:val="20"/>
                <w:szCs w:val="20"/>
              </w:rPr>
              <w:t>/</w:t>
            </w:r>
            <w:proofErr w:type="spellStart"/>
            <w:r w:rsidRPr="0099594B">
              <w:rPr>
                <w:sz w:val="20"/>
                <w:szCs w:val="20"/>
              </w:rPr>
              <w:t>file_date</w:t>
            </w:r>
            <w:proofErr w:type="spellEnd"/>
          </w:p>
          <w:p w:rsidR="00D176D3" w:rsidRPr="0099594B" w:rsidRDefault="00D176D3" w:rsidP="0099594B">
            <w:pPr>
              <w:rPr>
                <w:sz w:val="20"/>
                <w:szCs w:val="20"/>
              </w:rPr>
            </w:pPr>
          </w:p>
          <w:p w:rsidR="0099594B" w:rsidRPr="0099594B" w:rsidRDefault="0099594B" w:rsidP="0099594B">
            <w:pPr>
              <w:rPr>
                <w:sz w:val="20"/>
                <w:szCs w:val="20"/>
              </w:rPr>
            </w:pPr>
            <w:proofErr w:type="spellStart"/>
            <w:r w:rsidRPr="0099594B">
              <w:rPr>
                <w:sz w:val="20"/>
                <w:szCs w:val="20"/>
              </w:rPr>
              <w:t>Merchant</w:t>
            </w:r>
            <w:proofErr w:type="spellEnd"/>
            <w:r w:rsidRPr="0099594B">
              <w:rPr>
                <w:sz w:val="20"/>
                <w:szCs w:val="20"/>
              </w:rPr>
              <w:t xml:space="preserve"> </w:t>
            </w:r>
            <w:r w:rsidR="00D176D3" w:rsidRPr="0099594B">
              <w:rPr>
                <w:sz w:val="20"/>
                <w:szCs w:val="20"/>
              </w:rPr>
              <w:t xml:space="preserve"> - </w:t>
            </w:r>
            <w:proofErr w:type="spellStart"/>
            <w:r w:rsidRPr="0099594B">
              <w:rPr>
                <w:sz w:val="20"/>
                <w:szCs w:val="20"/>
              </w:rPr>
              <w:t>merchants</w:t>
            </w:r>
            <w:proofErr w:type="spellEnd"/>
            <w:r w:rsidRPr="0099594B">
              <w:rPr>
                <w:sz w:val="20"/>
                <w:szCs w:val="20"/>
              </w:rPr>
              <w:t>/</w:t>
            </w:r>
            <w:proofErr w:type="spellStart"/>
            <w:r w:rsidRPr="0099594B">
              <w:rPr>
                <w:sz w:val="20"/>
                <w:szCs w:val="20"/>
              </w:rPr>
              <w:t>file_date</w:t>
            </w:r>
            <w:proofErr w:type="spellEnd"/>
          </w:p>
          <w:p w:rsidR="003630B1" w:rsidRDefault="003630B1" w:rsidP="00314CEC">
            <w:pPr>
              <w:pStyle w:val="ad"/>
            </w:pPr>
          </w:p>
        </w:tc>
      </w:tr>
      <w:tr w:rsidR="003630B1" w:rsidRPr="00B6050B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t>DF8079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Institution Number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Default="003630B1" w:rsidP="00314CEC">
            <w:pPr>
              <w:pStyle w:val="ad"/>
            </w:pPr>
            <w:r>
              <w:t>M</w:t>
            </w:r>
          </w:p>
        </w:tc>
        <w:tc>
          <w:tcPr>
            <w:tcW w:w="1985" w:type="dxa"/>
          </w:tcPr>
          <w:p w:rsidR="0098519A" w:rsidRDefault="0098519A" w:rsidP="00314CEC">
            <w:pPr>
              <w:pStyle w:val="ad"/>
            </w:pPr>
            <w:r w:rsidRPr="0099594B">
              <w:rPr>
                <w:szCs w:val="20"/>
              </w:rPr>
              <w:t>Terminal -  terminals/</w:t>
            </w:r>
            <w:proofErr w:type="spellStart"/>
            <w:r w:rsidRPr="0098519A">
              <w:rPr>
                <w:szCs w:val="20"/>
              </w:rPr>
              <w:t>inst_id</w:t>
            </w:r>
            <w:proofErr w:type="spellEnd"/>
            <w:r>
              <w:t xml:space="preserve"> </w:t>
            </w:r>
          </w:p>
          <w:p w:rsidR="0098519A" w:rsidRDefault="0098519A" w:rsidP="00314CEC">
            <w:pPr>
              <w:pStyle w:val="ad"/>
            </w:pPr>
          </w:p>
          <w:p w:rsidR="0098519A" w:rsidRPr="0098519A" w:rsidRDefault="0098519A" w:rsidP="0098519A">
            <w:pPr>
              <w:rPr>
                <w:sz w:val="20"/>
                <w:szCs w:val="20"/>
              </w:rPr>
            </w:pPr>
            <w:proofErr w:type="spellStart"/>
            <w:r w:rsidRPr="0099594B">
              <w:rPr>
                <w:sz w:val="20"/>
                <w:szCs w:val="20"/>
              </w:rPr>
              <w:t>Merchant</w:t>
            </w:r>
            <w:proofErr w:type="spellEnd"/>
            <w:r w:rsidRPr="0099594B">
              <w:rPr>
                <w:sz w:val="20"/>
                <w:szCs w:val="20"/>
              </w:rPr>
              <w:t xml:space="preserve">  - </w:t>
            </w:r>
            <w:proofErr w:type="spellStart"/>
            <w:r w:rsidRPr="0099594B">
              <w:rPr>
                <w:sz w:val="20"/>
                <w:szCs w:val="20"/>
              </w:rPr>
              <w:t>merchants</w:t>
            </w:r>
            <w:proofErr w:type="spellEnd"/>
            <w:r w:rsidRPr="0099594B">
              <w:rPr>
                <w:sz w:val="20"/>
                <w:szCs w:val="20"/>
              </w:rPr>
              <w:t>/</w:t>
            </w:r>
            <w:proofErr w:type="spellStart"/>
            <w:r w:rsidRPr="0098519A">
              <w:rPr>
                <w:sz w:val="20"/>
                <w:szCs w:val="20"/>
              </w:rPr>
              <w:t>inst_id</w:t>
            </w:r>
            <w:proofErr w:type="spellEnd"/>
          </w:p>
        </w:tc>
      </w:tr>
      <w:tr w:rsidR="003630B1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t>DF807A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Agent Code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Default="003630B1" w:rsidP="00314CEC">
            <w:pPr>
              <w:pStyle w:val="ad"/>
            </w:pPr>
            <w:r>
              <w:t>O</w:t>
            </w:r>
          </w:p>
        </w:tc>
        <w:tc>
          <w:tcPr>
            <w:tcW w:w="1985" w:type="dxa"/>
          </w:tcPr>
          <w:p w:rsidR="003630B1" w:rsidRDefault="003630B1" w:rsidP="00314CEC">
            <w:pPr>
              <w:pStyle w:val="ad"/>
            </w:pPr>
          </w:p>
        </w:tc>
      </w:tr>
      <w:tr w:rsidR="003630B1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t>DF8566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Encoding Name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Default="003630B1" w:rsidP="00314CEC">
            <w:pPr>
              <w:pStyle w:val="ad"/>
            </w:pPr>
            <w:r>
              <w:t>O</w:t>
            </w:r>
          </w:p>
        </w:tc>
        <w:tc>
          <w:tcPr>
            <w:tcW w:w="1985" w:type="dxa"/>
          </w:tcPr>
          <w:p w:rsidR="003630B1" w:rsidRDefault="003630B1" w:rsidP="00314CEC">
            <w:pPr>
              <w:pStyle w:val="ad"/>
            </w:pPr>
          </w:p>
        </w:tc>
      </w:tr>
    </w:tbl>
    <w:p w:rsidR="00FD000F" w:rsidRDefault="00FD000F" w:rsidP="00FD000F">
      <w:pPr>
        <w:pStyle w:val="BPC3Heading2"/>
      </w:pPr>
      <w:bookmarkStart w:id="49" w:name="_Toc279055459"/>
      <w:bookmarkStart w:id="50" w:name="_Toc406606972"/>
      <w:r>
        <w:t>FF46 – Application File Trailer</w:t>
      </w:r>
      <w:bookmarkEnd w:id="49"/>
      <w:bookmarkEnd w:id="50"/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56"/>
        <w:gridCol w:w="2790"/>
        <w:gridCol w:w="1199"/>
        <w:gridCol w:w="1985"/>
        <w:gridCol w:w="1985"/>
      </w:tblGrid>
      <w:tr w:rsidR="00FD6690" w:rsidRPr="00B35830" w:rsidTr="00314CEC">
        <w:trPr>
          <w:trHeight w:val="567"/>
        </w:trPr>
        <w:tc>
          <w:tcPr>
            <w:tcW w:w="1256" w:type="dxa"/>
            <w:shd w:val="clear" w:color="auto" w:fill="D9D9D9" w:themeFill="background1" w:themeFillShade="D9"/>
            <w:vAlign w:val="center"/>
          </w:tcPr>
          <w:p w:rsidR="00FD6690" w:rsidRPr="00E54AFF" w:rsidRDefault="00FD6690" w:rsidP="00314CEC">
            <w:pPr>
              <w:pStyle w:val="ad"/>
              <w:rPr>
                <w:b/>
              </w:rPr>
            </w:pPr>
            <w:r w:rsidRPr="00E54AFF">
              <w:rPr>
                <w:b/>
              </w:rPr>
              <w:t>Tag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FD6690" w:rsidRDefault="00FD6690" w:rsidP="00314CEC">
            <w:pPr>
              <w:pStyle w:val="ad"/>
            </w:pPr>
            <w:r>
              <w:rPr>
                <w:b/>
              </w:rPr>
              <w:t>Length</w:t>
            </w:r>
          </w:p>
        </w:tc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FD6690" w:rsidRDefault="00FD6690" w:rsidP="00314CEC">
            <w:pPr>
              <w:pStyle w:val="ad"/>
            </w:pPr>
            <w:r>
              <w:rPr>
                <w:b/>
              </w:rPr>
              <w:t>Description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D6690" w:rsidRPr="008C783B" w:rsidRDefault="00FD6690" w:rsidP="00314CEC">
            <w:pPr>
              <w:pStyle w:val="ad"/>
              <w:rPr>
                <w:b/>
              </w:rPr>
            </w:pPr>
            <w:r w:rsidRPr="008C783B">
              <w:rPr>
                <w:b/>
              </w:rPr>
              <w:t>Optional / mandatory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D6690" w:rsidRPr="008C783B" w:rsidRDefault="00FD6690" w:rsidP="00314CEC">
            <w:pPr>
              <w:pStyle w:val="ad"/>
              <w:rPr>
                <w:b/>
              </w:rPr>
            </w:pPr>
            <w:r>
              <w:rPr>
                <w:b/>
              </w:rPr>
              <w:t>SVXP/comment</w:t>
            </w:r>
          </w:p>
        </w:tc>
      </w:tr>
      <w:tr w:rsidR="003630B1" w:rsidRPr="00B35830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t>DF805D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Sequence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Default="003630B1" w:rsidP="00314CEC">
            <w:pPr>
              <w:pStyle w:val="ad"/>
            </w:pPr>
            <w:r>
              <w:t>M</w:t>
            </w:r>
          </w:p>
        </w:tc>
        <w:tc>
          <w:tcPr>
            <w:tcW w:w="1985" w:type="dxa"/>
          </w:tcPr>
          <w:p w:rsidR="003630B1" w:rsidRDefault="003630B1" w:rsidP="00314CEC">
            <w:pPr>
              <w:pStyle w:val="ad"/>
            </w:pPr>
          </w:p>
        </w:tc>
      </w:tr>
      <w:tr w:rsidR="003630B1" w:rsidRPr="00B35830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t>FF4A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File Trailer Block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Default="003630B1" w:rsidP="00314CEC">
            <w:pPr>
              <w:pStyle w:val="ad"/>
            </w:pPr>
            <w:r>
              <w:t>M</w:t>
            </w:r>
          </w:p>
        </w:tc>
        <w:tc>
          <w:tcPr>
            <w:tcW w:w="1985" w:type="dxa"/>
          </w:tcPr>
          <w:p w:rsidR="003630B1" w:rsidRDefault="003630B1" w:rsidP="00314CEC">
            <w:pPr>
              <w:pStyle w:val="ad"/>
            </w:pPr>
          </w:p>
        </w:tc>
      </w:tr>
    </w:tbl>
    <w:p w:rsidR="00FD000F" w:rsidRDefault="00FD000F" w:rsidP="00FD000F">
      <w:pPr>
        <w:pStyle w:val="a1"/>
        <w:rPr>
          <w:lang w:val="en-US"/>
        </w:rPr>
      </w:pPr>
    </w:p>
    <w:p w:rsidR="00FD000F" w:rsidRDefault="00FD000F" w:rsidP="00FD000F">
      <w:pPr>
        <w:pStyle w:val="BPC3Heading3"/>
      </w:pPr>
      <w:bookmarkStart w:id="51" w:name="_Toc279055460"/>
      <w:bookmarkStart w:id="52" w:name="_Toc406606973"/>
      <w:r>
        <w:lastRenderedPageBreak/>
        <w:t>FF4A – File Trailer Block</w:t>
      </w:r>
      <w:bookmarkEnd w:id="51"/>
      <w:bookmarkEnd w:id="52"/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56"/>
        <w:gridCol w:w="2790"/>
        <w:gridCol w:w="1199"/>
        <w:gridCol w:w="1985"/>
        <w:gridCol w:w="1985"/>
      </w:tblGrid>
      <w:tr w:rsidR="00FD6690" w:rsidTr="00314CEC">
        <w:trPr>
          <w:trHeight w:val="567"/>
        </w:trPr>
        <w:tc>
          <w:tcPr>
            <w:tcW w:w="1256" w:type="dxa"/>
            <w:shd w:val="clear" w:color="auto" w:fill="D9D9D9" w:themeFill="background1" w:themeFillShade="D9"/>
            <w:vAlign w:val="center"/>
          </w:tcPr>
          <w:p w:rsidR="00FD6690" w:rsidRPr="00E54AFF" w:rsidRDefault="00FD6690" w:rsidP="00314CEC">
            <w:pPr>
              <w:pStyle w:val="ad"/>
              <w:rPr>
                <w:b/>
              </w:rPr>
            </w:pPr>
            <w:r w:rsidRPr="00E54AFF">
              <w:rPr>
                <w:b/>
              </w:rPr>
              <w:t>Tag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FD6690" w:rsidRDefault="00FD6690" w:rsidP="00314CEC">
            <w:pPr>
              <w:pStyle w:val="ad"/>
            </w:pPr>
            <w:r>
              <w:rPr>
                <w:b/>
              </w:rPr>
              <w:t>Length</w:t>
            </w:r>
          </w:p>
        </w:tc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FD6690" w:rsidRDefault="00FD6690" w:rsidP="00314CEC">
            <w:pPr>
              <w:pStyle w:val="ad"/>
            </w:pPr>
            <w:r>
              <w:rPr>
                <w:b/>
              </w:rPr>
              <w:t>Description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D6690" w:rsidRPr="008C783B" w:rsidRDefault="00FD6690" w:rsidP="00314CEC">
            <w:pPr>
              <w:pStyle w:val="ad"/>
              <w:rPr>
                <w:b/>
              </w:rPr>
            </w:pPr>
            <w:r w:rsidRPr="008C783B">
              <w:rPr>
                <w:b/>
              </w:rPr>
              <w:t>Optional / mandatory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D6690" w:rsidRPr="008C783B" w:rsidRDefault="00FD6690" w:rsidP="00314CEC">
            <w:pPr>
              <w:pStyle w:val="ad"/>
              <w:rPr>
                <w:b/>
              </w:rPr>
            </w:pPr>
            <w:r>
              <w:rPr>
                <w:b/>
              </w:rPr>
              <w:t>SVXP/comment</w:t>
            </w:r>
          </w:p>
        </w:tc>
      </w:tr>
      <w:tr w:rsidR="003630B1" w:rsidRPr="002F5DDB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t>DF807E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Number of records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Default="003630B1" w:rsidP="00314CEC">
            <w:pPr>
              <w:pStyle w:val="ad"/>
            </w:pPr>
            <w:r>
              <w:t>M</w:t>
            </w:r>
          </w:p>
        </w:tc>
        <w:tc>
          <w:tcPr>
            <w:tcW w:w="1985" w:type="dxa"/>
          </w:tcPr>
          <w:p w:rsidR="003630B1" w:rsidRDefault="00B94B79" w:rsidP="00B94B79">
            <w:pPr>
              <w:pStyle w:val="ad"/>
            </w:pPr>
            <w:r>
              <w:t>Count record with header and trailer</w:t>
            </w:r>
          </w:p>
        </w:tc>
      </w:tr>
      <w:tr w:rsidR="003630B1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t>DF8060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CRC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Default="003630B1" w:rsidP="00314CEC">
            <w:pPr>
              <w:pStyle w:val="ad"/>
            </w:pPr>
            <w:r>
              <w:t>O</w:t>
            </w:r>
          </w:p>
        </w:tc>
        <w:tc>
          <w:tcPr>
            <w:tcW w:w="1985" w:type="dxa"/>
          </w:tcPr>
          <w:p w:rsidR="003630B1" w:rsidRDefault="003630B1" w:rsidP="00314CEC">
            <w:pPr>
              <w:pStyle w:val="ad"/>
            </w:pPr>
          </w:p>
        </w:tc>
      </w:tr>
    </w:tbl>
    <w:p w:rsidR="00E8123E" w:rsidRPr="00AB75D4" w:rsidRDefault="00AB75D4" w:rsidP="00E8123E">
      <w:pPr>
        <w:pStyle w:val="BPC3Heading1"/>
      </w:pPr>
      <w:bookmarkStart w:id="53" w:name="_Toc406606974"/>
      <w:r>
        <w:rPr>
          <w:lang w:val="en-GB"/>
        </w:rPr>
        <w:t>Merchant Detail</w:t>
      </w:r>
      <w:bookmarkEnd w:id="53"/>
      <w:r>
        <w:t xml:space="preserve"> </w:t>
      </w:r>
      <w:bookmarkEnd w:id="44"/>
    </w:p>
    <w:p w:rsidR="00095C0C" w:rsidRDefault="00095C0C" w:rsidP="00AA3D1A">
      <w:pPr>
        <w:jc w:val="both"/>
        <w:rPr>
          <w:lang w:val="en-US"/>
        </w:rPr>
      </w:pPr>
      <w:bookmarkStart w:id="54" w:name="_Toc279055462"/>
      <w:r w:rsidRPr="00095C0C">
        <w:rPr>
          <w:lang w:val="en-US"/>
        </w:rPr>
        <w:t>Merchant detail</w:t>
      </w:r>
      <w:r>
        <w:rPr>
          <w:lang w:val="en-US"/>
        </w:rPr>
        <w:t xml:space="preserve"> file consists of records header (</w:t>
      </w:r>
      <w:r w:rsidRPr="00FE2E2B">
        <w:rPr>
          <w:lang w:val="en-US"/>
        </w:rPr>
        <w:t xml:space="preserve">FF45), </w:t>
      </w:r>
      <w:proofErr w:type="gramStart"/>
      <w:r w:rsidRPr="00FE2E2B">
        <w:rPr>
          <w:lang w:val="en-US"/>
        </w:rPr>
        <w:t>trailer(</w:t>
      </w:r>
      <w:proofErr w:type="gramEnd"/>
      <w:r w:rsidRPr="00FE2E2B">
        <w:rPr>
          <w:lang w:val="en-US"/>
        </w:rPr>
        <w:t>FF46) and several body(</w:t>
      </w:r>
      <w:r w:rsidR="00FE2E2B" w:rsidRPr="00FE2E2B">
        <w:rPr>
          <w:lang w:val="en-US"/>
        </w:rPr>
        <w:t>FFFF14</w:t>
      </w:r>
      <w:r w:rsidRPr="00FE2E2B">
        <w:rPr>
          <w:lang w:val="en-US"/>
        </w:rPr>
        <w:t>)</w:t>
      </w:r>
      <w:r w:rsidR="00FE2E2B">
        <w:rPr>
          <w:lang w:val="en-US"/>
        </w:rPr>
        <w:t>.</w:t>
      </w:r>
    </w:p>
    <w:p w:rsidR="00BC7038" w:rsidRPr="00206F77" w:rsidRDefault="00FE2E2B" w:rsidP="00AA3D1A">
      <w:pPr>
        <w:jc w:val="both"/>
        <w:rPr>
          <w:color w:val="FF0000"/>
          <w:lang w:val="en-US"/>
        </w:rPr>
      </w:pPr>
      <w:r>
        <w:rPr>
          <w:lang w:val="en-US"/>
        </w:rPr>
        <w:t xml:space="preserve">Some body record may have link to other merchant detail record by tag </w:t>
      </w:r>
      <w:proofErr w:type="gramStart"/>
      <w:r w:rsidRPr="002C0C8F">
        <w:rPr>
          <w:sz w:val="20"/>
          <w:szCs w:val="20"/>
          <w:lang w:val="en-US"/>
        </w:rPr>
        <w:t>DF8122</w:t>
      </w:r>
      <w:r>
        <w:rPr>
          <w:sz w:val="20"/>
          <w:szCs w:val="20"/>
          <w:lang w:val="en-US"/>
        </w:rPr>
        <w:t>(</w:t>
      </w:r>
      <w:proofErr w:type="gramEnd"/>
      <w:r w:rsidRPr="00FE2E2B">
        <w:rPr>
          <w:sz w:val="20"/>
          <w:szCs w:val="20"/>
          <w:lang w:val="en-US"/>
        </w:rPr>
        <w:t>PARENT_MERCHANT_ID</w:t>
      </w:r>
      <w:r>
        <w:rPr>
          <w:sz w:val="20"/>
          <w:szCs w:val="20"/>
          <w:lang w:val="en-US"/>
        </w:rPr>
        <w:t xml:space="preserve">). In </w:t>
      </w:r>
      <w:r w:rsidR="009D66B6" w:rsidRPr="009D66B6">
        <w:rPr>
          <w:sz w:val="20"/>
          <w:szCs w:val="20"/>
          <w:lang w:val="en-US"/>
        </w:rPr>
        <w:t xml:space="preserve">SVAP </w:t>
      </w:r>
      <w:r>
        <w:rPr>
          <w:sz w:val="20"/>
          <w:szCs w:val="20"/>
          <w:lang w:val="en-US"/>
        </w:rPr>
        <w:t xml:space="preserve">format link parent-child </w:t>
      </w:r>
      <w:r w:rsidRPr="00FE2E2B">
        <w:rPr>
          <w:sz w:val="20"/>
          <w:szCs w:val="20"/>
          <w:lang w:val="en-US"/>
        </w:rPr>
        <w:t>represented</w:t>
      </w:r>
      <w:r>
        <w:rPr>
          <w:sz w:val="20"/>
          <w:szCs w:val="20"/>
          <w:lang w:val="en-US"/>
        </w:rPr>
        <w:t xml:space="preserve"> like </w:t>
      </w:r>
      <w:r w:rsidRPr="00FE2E2B">
        <w:rPr>
          <w:sz w:val="20"/>
          <w:szCs w:val="20"/>
          <w:lang w:val="en-US"/>
        </w:rPr>
        <w:t>hierarchy</w:t>
      </w:r>
      <w:r>
        <w:rPr>
          <w:sz w:val="20"/>
          <w:szCs w:val="20"/>
          <w:lang w:val="en-US"/>
        </w:rPr>
        <w:t xml:space="preserve"> (merchant/merchant/merc</w:t>
      </w:r>
      <w:r w:rsidR="009D66B6">
        <w:rPr>
          <w:sz w:val="20"/>
          <w:szCs w:val="20"/>
          <w:lang w:val="en-US"/>
        </w:rPr>
        <w:t>h</w:t>
      </w:r>
      <w:r>
        <w:rPr>
          <w:sz w:val="20"/>
          <w:szCs w:val="20"/>
          <w:lang w:val="en-US"/>
        </w:rPr>
        <w:t>ant).</w:t>
      </w:r>
    </w:p>
    <w:p w:rsidR="00E8123E" w:rsidRDefault="00131BC1" w:rsidP="00131BC1">
      <w:pPr>
        <w:pStyle w:val="BPC3Heading2"/>
      </w:pPr>
      <w:bookmarkStart w:id="55" w:name="_Toc406606975"/>
      <w:r w:rsidRPr="00131BC1">
        <w:t>FFFF14 – Application FE MRC 01 – Merchant Detail</w:t>
      </w:r>
      <w:bookmarkEnd w:id="54"/>
      <w:bookmarkEnd w:id="55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3496"/>
        <w:gridCol w:w="991"/>
        <w:gridCol w:w="2552"/>
      </w:tblGrid>
      <w:tr w:rsidR="004147C6" w:rsidRPr="003C043F" w:rsidTr="00FB5CFE">
        <w:trPr>
          <w:cantSplit/>
        </w:trPr>
        <w:tc>
          <w:tcPr>
            <w:tcW w:w="1183" w:type="dxa"/>
            <w:shd w:val="clear" w:color="auto" w:fill="D9D9D9" w:themeFill="background1" w:themeFillShade="D9"/>
          </w:tcPr>
          <w:p w:rsidR="004147C6" w:rsidRPr="003C043F" w:rsidRDefault="004147C6" w:rsidP="008D12CE">
            <w:pPr>
              <w:rPr>
                <w:b/>
                <w:sz w:val="20"/>
                <w:szCs w:val="20"/>
              </w:rPr>
            </w:pPr>
            <w:r w:rsidRPr="00981263">
              <w:rPr>
                <w:b/>
                <w:sz w:val="20"/>
                <w:szCs w:val="20"/>
                <w:lang w:val="en-US"/>
              </w:rPr>
              <w:t>Tag</w:t>
            </w:r>
          </w:p>
        </w:tc>
        <w:tc>
          <w:tcPr>
            <w:tcW w:w="3496" w:type="dxa"/>
            <w:shd w:val="clear" w:color="auto" w:fill="D9D9D9" w:themeFill="background1" w:themeFillShade="D9"/>
            <w:vAlign w:val="center"/>
          </w:tcPr>
          <w:p w:rsidR="004147C6" w:rsidRPr="003C043F" w:rsidRDefault="004147C6" w:rsidP="008D12CE">
            <w:pPr>
              <w:rPr>
                <w:b/>
                <w:sz w:val="20"/>
                <w:szCs w:val="20"/>
              </w:rPr>
            </w:pPr>
            <w:r w:rsidRPr="00981263">
              <w:rPr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991" w:type="dxa"/>
            <w:shd w:val="clear" w:color="auto" w:fill="D9D9D9" w:themeFill="background1" w:themeFillShade="D9"/>
            <w:vAlign w:val="center"/>
          </w:tcPr>
          <w:p w:rsidR="004147C6" w:rsidRPr="003C043F" w:rsidRDefault="0034248C" w:rsidP="008D12CE">
            <w:pPr>
              <w:rPr>
                <w:b/>
                <w:sz w:val="20"/>
                <w:szCs w:val="20"/>
              </w:rPr>
            </w:pPr>
            <w:r w:rsidRPr="00981263">
              <w:rPr>
                <w:b/>
                <w:sz w:val="20"/>
                <w:szCs w:val="20"/>
                <w:lang w:val="en-US"/>
              </w:rPr>
              <w:t>Picture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4147C6" w:rsidRPr="003C043F" w:rsidRDefault="004147C6" w:rsidP="008D12CE">
            <w:pPr>
              <w:rPr>
                <w:b/>
                <w:sz w:val="20"/>
                <w:szCs w:val="20"/>
              </w:rPr>
            </w:pPr>
            <w:r w:rsidRPr="00981263">
              <w:rPr>
                <w:b/>
                <w:sz w:val="20"/>
                <w:szCs w:val="20"/>
                <w:lang w:val="en-US"/>
              </w:rPr>
              <w:t>Optional</w:t>
            </w:r>
            <w:r w:rsidRPr="003C043F">
              <w:rPr>
                <w:b/>
                <w:sz w:val="20"/>
                <w:szCs w:val="20"/>
              </w:rPr>
              <w:t xml:space="preserve"> / </w:t>
            </w:r>
            <w:r w:rsidRPr="00981263">
              <w:rPr>
                <w:b/>
                <w:sz w:val="20"/>
                <w:szCs w:val="20"/>
                <w:lang w:val="en-US"/>
              </w:rPr>
              <w:t>mandatory</w:t>
            </w:r>
          </w:p>
        </w:tc>
      </w:tr>
      <w:tr w:rsidR="00444127" w:rsidTr="004F67C6">
        <w:trPr>
          <w:cantSplit/>
          <w:trHeight w:val="340"/>
        </w:trPr>
        <w:tc>
          <w:tcPr>
            <w:tcW w:w="1183" w:type="dxa"/>
            <w:vAlign w:val="center"/>
          </w:tcPr>
          <w:p w:rsidR="00444127" w:rsidRPr="00444127" w:rsidRDefault="00444127" w:rsidP="004F67C6">
            <w:pPr>
              <w:rPr>
                <w:sz w:val="20"/>
                <w:szCs w:val="20"/>
                <w:lang w:val="en-GB"/>
              </w:rPr>
            </w:pPr>
            <w:r w:rsidRPr="00444127">
              <w:rPr>
                <w:sz w:val="20"/>
                <w:szCs w:val="20"/>
                <w:lang w:val="en-GB"/>
              </w:rPr>
              <w:t>FF8016</w:t>
            </w:r>
          </w:p>
        </w:tc>
        <w:tc>
          <w:tcPr>
            <w:tcW w:w="3496" w:type="dxa"/>
            <w:vAlign w:val="center"/>
          </w:tcPr>
          <w:p w:rsidR="00444127" w:rsidRPr="00444127" w:rsidRDefault="00444127" w:rsidP="004F67C6">
            <w:pPr>
              <w:rPr>
                <w:sz w:val="20"/>
                <w:szCs w:val="20"/>
                <w:lang w:val="en-GB"/>
              </w:rPr>
            </w:pPr>
            <w:r w:rsidRPr="00444127">
              <w:rPr>
                <w:sz w:val="20"/>
                <w:szCs w:val="20"/>
                <w:lang w:val="en-US"/>
              </w:rPr>
              <w:t>Front End Merchant Detail Block</w:t>
            </w:r>
          </w:p>
        </w:tc>
        <w:tc>
          <w:tcPr>
            <w:tcW w:w="991" w:type="dxa"/>
            <w:vAlign w:val="center"/>
          </w:tcPr>
          <w:p w:rsidR="00444127" w:rsidRPr="00444127" w:rsidRDefault="00444127" w:rsidP="004F67C6">
            <w:pPr>
              <w:rPr>
                <w:sz w:val="20"/>
                <w:szCs w:val="20"/>
                <w:lang w:val="en-GB"/>
              </w:rPr>
            </w:pPr>
            <w:r w:rsidRPr="00444127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2552" w:type="dxa"/>
            <w:vAlign w:val="center"/>
          </w:tcPr>
          <w:p w:rsidR="00444127" w:rsidRPr="00444127" w:rsidRDefault="00444127" w:rsidP="004F67C6">
            <w:pPr>
              <w:rPr>
                <w:sz w:val="20"/>
                <w:szCs w:val="20"/>
                <w:lang w:val="en-GB"/>
              </w:rPr>
            </w:pPr>
            <w:r w:rsidRPr="00444127">
              <w:rPr>
                <w:sz w:val="20"/>
                <w:szCs w:val="20"/>
                <w:lang w:val="en-GB"/>
              </w:rPr>
              <w:t>M</w:t>
            </w:r>
          </w:p>
        </w:tc>
      </w:tr>
      <w:tr w:rsidR="00444127" w:rsidTr="004F67C6">
        <w:trPr>
          <w:cantSplit/>
          <w:trHeight w:val="340"/>
        </w:trPr>
        <w:tc>
          <w:tcPr>
            <w:tcW w:w="1183" w:type="dxa"/>
            <w:vAlign w:val="center"/>
          </w:tcPr>
          <w:p w:rsidR="00444127" w:rsidRPr="00444127" w:rsidRDefault="00444127" w:rsidP="004F67C6">
            <w:pPr>
              <w:rPr>
                <w:sz w:val="20"/>
                <w:szCs w:val="20"/>
                <w:lang w:val="en-GB"/>
              </w:rPr>
            </w:pPr>
            <w:r w:rsidRPr="00444127">
              <w:rPr>
                <w:sz w:val="20"/>
                <w:szCs w:val="20"/>
                <w:lang w:val="en-GB"/>
              </w:rPr>
              <w:t>FF806D</w:t>
            </w:r>
          </w:p>
        </w:tc>
        <w:tc>
          <w:tcPr>
            <w:tcW w:w="3496" w:type="dxa"/>
            <w:vAlign w:val="center"/>
          </w:tcPr>
          <w:p w:rsidR="00444127" w:rsidRPr="00444127" w:rsidRDefault="00444127" w:rsidP="004F67C6">
            <w:pPr>
              <w:rPr>
                <w:sz w:val="20"/>
                <w:szCs w:val="20"/>
                <w:lang w:val="en-US"/>
              </w:rPr>
            </w:pPr>
            <w:r w:rsidRPr="00444127">
              <w:rPr>
                <w:sz w:val="20"/>
                <w:szCs w:val="20"/>
                <w:lang w:val="en-US"/>
              </w:rPr>
              <w:t>Front End Merchant Limit Block</w:t>
            </w:r>
          </w:p>
        </w:tc>
        <w:tc>
          <w:tcPr>
            <w:tcW w:w="991" w:type="dxa"/>
            <w:vAlign w:val="center"/>
          </w:tcPr>
          <w:p w:rsidR="00444127" w:rsidRPr="00444127" w:rsidRDefault="00444127" w:rsidP="004F67C6">
            <w:pPr>
              <w:rPr>
                <w:sz w:val="20"/>
                <w:szCs w:val="20"/>
                <w:lang w:val="en-US"/>
              </w:rPr>
            </w:pPr>
            <w:r w:rsidRPr="00444127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552" w:type="dxa"/>
            <w:vAlign w:val="center"/>
          </w:tcPr>
          <w:p w:rsidR="00444127" w:rsidRPr="00444127" w:rsidRDefault="00444127" w:rsidP="004F67C6">
            <w:pPr>
              <w:rPr>
                <w:sz w:val="20"/>
                <w:szCs w:val="20"/>
                <w:lang w:val="en-GB"/>
              </w:rPr>
            </w:pPr>
            <w:r w:rsidRPr="00444127">
              <w:rPr>
                <w:sz w:val="20"/>
                <w:szCs w:val="20"/>
                <w:lang w:val="en-GB"/>
              </w:rPr>
              <w:t>O</w:t>
            </w:r>
          </w:p>
        </w:tc>
      </w:tr>
      <w:tr w:rsidR="00444127" w:rsidTr="004F67C6">
        <w:trPr>
          <w:cantSplit/>
          <w:trHeight w:val="340"/>
        </w:trPr>
        <w:tc>
          <w:tcPr>
            <w:tcW w:w="1183" w:type="dxa"/>
            <w:vAlign w:val="center"/>
          </w:tcPr>
          <w:p w:rsidR="00444127" w:rsidRPr="00444127" w:rsidRDefault="00444127" w:rsidP="004F67C6">
            <w:pPr>
              <w:rPr>
                <w:sz w:val="20"/>
                <w:szCs w:val="20"/>
                <w:lang w:val="en-GB"/>
              </w:rPr>
            </w:pPr>
            <w:r w:rsidRPr="00444127">
              <w:rPr>
                <w:sz w:val="20"/>
                <w:szCs w:val="20"/>
                <w:lang w:val="en-GB"/>
              </w:rPr>
              <w:t>FF8013</w:t>
            </w:r>
          </w:p>
        </w:tc>
        <w:tc>
          <w:tcPr>
            <w:tcW w:w="3496" w:type="dxa"/>
            <w:vAlign w:val="center"/>
          </w:tcPr>
          <w:p w:rsidR="00444127" w:rsidRPr="00444127" w:rsidRDefault="00444127" w:rsidP="004F67C6">
            <w:pPr>
              <w:rPr>
                <w:sz w:val="20"/>
                <w:szCs w:val="20"/>
                <w:lang w:val="en-US"/>
              </w:rPr>
            </w:pPr>
            <w:r w:rsidRPr="00444127">
              <w:rPr>
                <w:sz w:val="20"/>
                <w:szCs w:val="20"/>
                <w:lang w:val="en-US"/>
              </w:rPr>
              <w:t>Front End MRC Address Block</w:t>
            </w:r>
          </w:p>
        </w:tc>
        <w:tc>
          <w:tcPr>
            <w:tcW w:w="991" w:type="dxa"/>
            <w:vAlign w:val="center"/>
          </w:tcPr>
          <w:p w:rsidR="00444127" w:rsidRPr="00444127" w:rsidRDefault="00444127" w:rsidP="004F67C6">
            <w:pPr>
              <w:rPr>
                <w:sz w:val="20"/>
                <w:szCs w:val="20"/>
                <w:lang w:val="en-GB"/>
              </w:rPr>
            </w:pPr>
            <w:r w:rsidRPr="00444127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2552" w:type="dxa"/>
            <w:vAlign w:val="center"/>
          </w:tcPr>
          <w:p w:rsidR="00444127" w:rsidRPr="00444127" w:rsidRDefault="00444127" w:rsidP="004F67C6">
            <w:pPr>
              <w:rPr>
                <w:sz w:val="20"/>
                <w:szCs w:val="20"/>
                <w:lang w:val="en-GB"/>
              </w:rPr>
            </w:pPr>
            <w:r w:rsidRPr="00444127">
              <w:rPr>
                <w:sz w:val="20"/>
                <w:szCs w:val="20"/>
                <w:lang w:val="en-GB"/>
              </w:rPr>
              <w:t>M</w:t>
            </w:r>
          </w:p>
        </w:tc>
      </w:tr>
      <w:tr w:rsidR="00444127" w:rsidTr="004F67C6">
        <w:trPr>
          <w:cantSplit/>
          <w:trHeight w:val="340"/>
        </w:trPr>
        <w:tc>
          <w:tcPr>
            <w:tcW w:w="1183" w:type="dxa"/>
            <w:vAlign w:val="center"/>
          </w:tcPr>
          <w:p w:rsidR="00444127" w:rsidRPr="00444127" w:rsidRDefault="00444127" w:rsidP="004F67C6">
            <w:pPr>
              <w:rPr>
                <w:rFonts w:eastAsia="Arial Unicode MS"/>
                <w:sz w:val="20"/>
                <w:szCs w:val="20"/>
                <w:lang w:val="en-US"/>
              </w:rPr>
            </w:pPr>
            <w:r w:rsidRPr="00444127">
              <w:rPr>
                <w:rFonts w:eastAsia="Arial Unicode MS"/>
                <w:sz w:val="20"/>
                <w:szCs w:val="20"/>
                <w:lang w:val="en-US"/>
              </w:rPr>
              <w:t>FF804F</w:t>
            </w:r>
          </w:p>
        </w:tc>
        <w:tc>
          <w:tcPr>
            <w:tcW w:w="3496" w:type="dxa"/>
            <w:vAlign w:val="center"/>
          </w:tcPr>
          <w:p w:rsidR="00444127" w:rsidRPr="00444127" w:rsidRDefault="00444127" w:rsidP="004F67C6">
            <w:pPr>
              <w:rPr>
                <w:sz w:val="20"/>
                <w:szCs w:val="20"/>
                <w:lang w:val="en-US"/>
              </w:rPr>
            </w:pPr>
            <w:r w:rsidRPr="00444127">
              <w:rPr>
                <w:sz w:val="20"/>
                <w:szCs w:val="20"/>
                <w:lang w:val="en-US"/>
              </w:rPr>
              <w:t>External Payment Attributes Block</w:t>
            </w:r>
          </w:p>
        </w:tc>
        <w:tc>
          <w:tcPr>
            <w:tcW w:w="991" w:type="dxa"/>
            <w:vAlign w:val="center"/>
          </w:tcPr>
          <w:p w:rsidR="00444127" w:rsidRPr="00444127" w:rsidRDefault="00444127" w:rsidP="004F67C6">
            <w:pPr>
              <w:rPr>
                <w:sz w:val="20"/>
                <w:szCs w:val="20"/>
                <w:lang w:val="en-US"/>
              </w:rPr>
            </w:pPr>
            <w:r w:rsidRPr="00444127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552" w:type="dxa"/>
            <w:vAlign w:val="center"/>
          </w:tcPr>
          <w:p w:rsidR="00444127" w:rsidRPr="00444127" w:rsidRDefault="00444127" w:rsidP="004F67C6">
            <w:pPr>
              <w:rPr>
                <w:sz w:val="20"/>
                <w:szCs w:val="20"/>
                <w:lang w:val="en-US"/>
              </w:rPr>
            </w:pPr>
            <w:r w:rsidRPr="00444127">
              <w:rPr>
                <w:sz w:val="20"/>
                <w:szCs w:val="20"/>
                <w:lang w:val="en-US"/>
              </w:rPr>
              <w:t>O</w:t>
            </w:r>
          </w:p>
        </w:tc>
      </w:tr>
    </w:tbl>
    <w:p w:rsidR="00444127" w:rsidRDefault="00444127" w:rsidP="00E8123E">
      <w:pPr>
        <w:pStyle w:val="a1"/>
        <w:rPr>
          <w:lang w:val="en-GB"/>
        </w:rPr>
      </w:pPr>
    </w:p>
    <w:p w:rsidR="00BC083A" w:rsidRDefault="00BC083A" w:rsidP="00BC083A">
      <w:pPr>
        <w:pStyle w:val="BPC3Heading3"/>
      </w:pPr>
      <w:bookmarkStart w:id="56" w:name="_Toc290645790"/>
      <w:bookmarkStart w:id="57" w:name="_Toc406606976"/>
      <w:r>
        <w:rPr>
          <w:lang w:val="en-GB"/>
        </w:rPr>
        <w:t xml:space="preserve">FF8016 – </w:t>
      </w:r>
      <w:r>
        <w:t>Front End Merchant Detail Block</w:t>
      </w:r>
      <w:bookmarkEnd w:id="56"/>
      <w:bookmarkEnd w:id="57"/>
      <w:r>
        <w:t xml:space="preserve"> </w:t>
      </w:r>
    </w:p>
    <w:p w:rsidR="00123800" w:rsidRPr="00123800" w:rsidRDefault="0069251E" w:rsidP="00123800">
      <w:pPr>
        <w:pStyle w:val="BPC3Bodyafterheading"/>
      </w:pPr>
      <w:r>
        <w:t xml:space="preserve">This block fill from tag </w:t>
      </w:r>
      <w:r w:rsidR="00123800" w:rsidRPr="00123800">
        <w:t>applications/application/customer/contract/merchant</w:t>
      </w:r>
      <w:r>
        <w:t xml:space="preserve"> and all </w:t>
      </w:r>
      <w:r w:rsidRPr="0069251E">
        <w:t>deeper</w:t>
      </w:r>
      <w:r>
        <w:t xml:space="preserve"> tag like </w:t>
      </w:r>
      <w:r w:rsidRPr="00123800">
        <w:t>applications/application/customer/contract/merchant</w:t>
      </w:r>
      <w:r>
        <w:t xml:space="preserve">/merchant, </w:t>
      </w:r>
      <w:r w:rsidRPr="00123800">
        <w:t>applications/application/customer/contract/merchant</w:t>
      </w:r>
      <w:r>
        <w:t xml:space="preserve">/merchant and e.t.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7"/>
        <w:gridCol w:w="2790"/>
        <w:gridCol w:w="953"/>
        <w:gridCol w:w="1235"/>
        <w:gridCol w:w="2127"/>
      </w:tblGrid>
      <w:tr w:rsidR="00BC083A" w:rsidTr="00D07C80">
        <w:trPr>
          <w:cantSplit/>
        </w:trPr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BC083A" w:rsidRPr="003C043F" w:rsidRDefault="00BC083A" w:rsidP="00827F4B">
            <w:pPr>
              <w:rPr>
                <w:b/>
                <w:sz w:val="20"/>
                <w:szCs w:val="20"/>
              </w:rPr>
            </w:pPr>
            <w:r w:rsidRPr="00981263">
              <w:rPr>
                <w:b/>
                <w:sz w:val="20"/>
                <w:szCs w:val="20"/>
                <w:lang w:val="en-US"/>
              </w:rPr>
              <w:t>Tag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BC083A" w:rsidRPr="003C043F" w:rsidRDefault="00BC083A" w:rsidP="00827F4B">
            <w:pPr>
              <w:rPr>
                <w:b/>
                <w:sz w:val="20"/>
                <w:szCs w:val="20"/>
              </w:rPr>
            </w:pPr>
            <w:r w:rsidRPr="00981263">
              <w:rPr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:rsidR="00BC083A" w:rsidRPr="003C043F" w:rsidRDefault="00BC083A" w:rsidP="00827F4B">
            <w:pPr>
              <w:rPr>
                <w:b/>
                <w:sz w:val="20"/>
                <w:szCs w:val="20"/>
              </w:rPr>
            </w:pPr>
            <w:r w:rsidRPr="00981263">
              <w:rPr>
                <w:b/>
                <w:sz w:val="20"/>
                <w:szCs w:val="20"/>
                <w:lang w:val="en-US"/>
              </w:rPr>
              <w:t>Picture</w:t>
            </w:r>
          </w:p>
        </w:tc>
        <w:tc>
          <w:tcPr>
            <w:tcW w:w="1235" w:type="dxa"/>
            <w:shd w:val="clear" w:color="auto" w:fill="D9D9D9" w:themeFill="background1" w:themeFillShade="D9"/>
            <w:vAlign w:val="center"/>
          </w:tcPr>
          <w:p w:rsidR="00BC083A" w:rsidRDefault="00BC083A" w:rsidP="00827F4B">
            <w:pPr>
              <w:rPr>
                <w:lang w:val="en-GB"/>
              </w:rPr>
            </w:pPr>
            <w:r w:rsidRPr="00981263">
              <w:rPr>
                <w:b/>
                <w:sz w:val="20"/>
                <w:szCs w:val="20"/>
                <w:lang w:val="en-US"/>
              </w:rPr>
              <w:t>Optional</w:t>
            </w:r>
            <w:r w:rsidRPr="003C043F">
              <w:rPr>
                <w:b/>
                <w:sz w:val="20"/>
                <w:szCs w:val="20"/>
              </w:rPr>
              <w:t xml:space="preserve"> / </w:t>
            </w:r>
            <w:r w:rsidRPr="00981263">
              <w:rPr>
                <w:b/>
                <w:sz w:val="20"/>
                <w:szCs w:val="20"/>
                <w:lang w:val="en-US"/>
              </w:rPr>
              <w:t>mandatory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BC083A" w:rsidRDefault="007256C3" w:rsidP="00827F4B">
            <w:pPr>
              <w:rPr>
                <w:lang w:val="en-GB"/>
              </w:rPr>
            </w:pPr>
            <w:r>
              <w:rPr>
                <w:lang w:val="en-GB"/>
              </w:rPr>
              <w:t>SVAP</w:t>
            </w:r>
          </w:p>
        </w:tc>
      </w:tr>
      <w:tr w:rsidR="00BC083A" w:rsidTr="00D07C80">
        <w:trPr>
          <w:cantSplit/>
          <w:trHeight w:val="340"/>
        </w:trPr>
        <w:tc>
          <w:tcPr>
            <w:tcW w:w="1117" w:type="dxa"/>
            <w:vAlign w:val="center"/>
          </w:tcPr>
          <w:p w:rsidR="00BC083A" w:rsidRPr="002C0C8F" w:rsidRDefault="00BC083A" w:rsidP="002C0C8F">
            <w:pPr>
              <w:rPr>
                <w:sz w:val="20"/>
                <w:szCs w:val="20"/>
                <w:lang w:val="en-GB"/>
              </w:rPr>
            </w:pPr>
            <w:r w:rsidRPr="002C0C8F">
              <w:rPr>
                <w:rFonts w:eastAsia="Arial Unicode MS"/>
                <w:sz w:val="20"/>
                <w:szCs w:val="20"/>
                <w:lang w:val="en-GB"/>
              </w:rPr>
              <w:t>DF805D</w:t>
            </w:r>
          </w:p>
        </w:tc>
        <w:tc>
          <w:tcPr>
            <w:tcW w:w="2790" w:type="dxa"/>
            <w:vAlign w:val="center"/>
          </w:tcPr>
          <w:p w:rsidR="00BC083A" w:rsidRPr="002C0C8F" w:rsidRDefault="00BC083A" w:rsidP="002C0C8F">
            <w:pPr>
              <w:rPr>
                <w:sz w:val="20"/>
                <w:szCs w:val="20"/>
                <w:lang w:val="en-GB"/>
              </w:rPr>
            </w:pPr>
            <w:r w:rsidRPr="002C0C8F">
              <w:rPr>
                <w:sz w:val="20"/>
                <w:szCs w:val="20"/>
                <w:lang w:val="en-GB"/>
              </w:rPr>
              <w:t>Sequence</w:t>
            </w:r>
          </w:p>
        </w:tc>
        <w:tc>
          <w:tcPr>
            <w:tcW w:w="953" w:type="dxa"/>
            <w:vAlign w:val="center"/>
          </w:tcPr>
          <w:p w:rsidR="00BC083A" w:rsidRPr="002C0C8F" w:rsidRDefault="00BC083A" w:rsidP="002C0C8F">
            <w:pPr>
              <w:rPr>
                <w:sz w:val="20"/>
                <w:szCs w:val="20"/>
                <w:lang w:val="en-GB"/>
              </w:rPr>
            </w:pPr>
            <w:r w:rsidRPr="002C0C8F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35" w:type="dxa"/>
            <w:vAlign w:val="center"/>
          </w:tcPr>
          <w:p w:rsidR="00BC083A" w:rsidRPr="002C0C8F" w:rsidRDefault="00BC083A" w:rsidP="002C0C8F">
            <w:pPr>
              <w:rPr>
                <w:sz w:val="20"/>
                <w:szCs w:val="20"/>
                <w:lang w:val="en-GB"/>
              </w:rPr>
            </w:pPr>
            <w:r w:rsidRPr="002C0C8F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2127" w:type="dxa"/>
            <w:vAlign w:val="center"/>
          </w:tcPr>
          <w:p w:rsidR="00BC083A" w:rsidRPr="002C0C8F" w:rsidRDefault="00BC083A" w:rsidP="002C0C8F">
            <w:pPr>
              <w:rPr>
                <w:sz w:val="20"/>
                <w:szCs w:val="20"/>
                <w:lang w:val="en-GB"/>
              </w:rPr>
            </w:pPr>
          </w:p>
        </w:tc>
      </w:tr>
      <w:tr w:rsidR="00BC083A" w:rsidRPr="002F5DDB" w:rsidTr="00D07C80">
        <w:trPr>
          <w:cantSplit/>
          <w:trHeight w:val="340"/>
        </w:trPr>
        <w:tc>
          <w:tcPr>
            <w:tcW w:w="1117" w:type="dxa"/>
            <w:vAlign w:val="center"/>
          </w:tcPr>
          <w:p w:rsidR="00BC083A" w:rsidRPr="002C0C8F" w:rsidRDefault="00BC083A" w:rsidP="002C0C8F">
            <w:pPr>
              <w:rPr>
                <w:rFonts w:eastAsia="Arial Unicode MS"/>
                <w:sz w:val="20"/>
                <w:szCs w:val="20"/>
                <w:lang w:val="en-GB"/>
              </w:rPr>
            </w:pPr>
            <w:r w:rsidRPr="002C0C8F">
              <w:rPr>
                <w:sz w:val="20"/>
                <w:szCs w:val="20"/>
                <w:lang w:val="en-US"/>
              </w:rPr>
              <w:t>DF8117</w:t>
            </w:r>
          </w:p>
        </w:tc>
        <w:tc>
          <w:tcPr>
            <w:tcW w:w="2790" w:type="dxa"/>
            <w:vAlign w:val="center"/>
          </w:tcPr>
          <w:p w:rsidR="00BC083A" w:rsidRPr="002C0C8F" w:rsidRDefault="00BC083A" w:rsidP="002C0C8F">
            <w:pPr>
              <w:rPr>
                <w:sz w:val="20"/>
                <w:szCs w:val="20"/>
                <w:lang w:val="en-GB"/>
              </w:rPr>
            </w:pPr>
            <w:r w:rsidRPr="002C0C8F">
              <w:rPr>
                <w:color w:val="000000"/>
                <w:sz w:val="20"/>
                <w:szCs w:val="20"/>
                <w:lang w:val="en-GB"/>
              </w:rPr>
              <w:t>MERCHANT_ID</w:t>
            </w:r>
          </w:p>
        </w:tc>
        <w:tc>
          <w:tcPr>
            <w:tcW w:w="953" w:type="dxa"/>
            <w:vAlign w:val="center"/>
          </w:tcPr>
          <w:p w:rsidR="00BC083A" w:rsidRPr="002C0C8F" w:rsidRDefault="00BC083A" w:rsidP="002C0C8F">
            <w:pPr>
              <w:rPr>
                <w:sz w:val="20"/>
                <w:szCs w:val="20"/>
                <w:lang w:val="en-US"/>
              </w:rPr>
            </w:pPr>
            <w:r w:rsidRPr="002C0C8F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35" w:type="dxa"/>
            <w:vAlign w:val="center"/>
          </w:tcPr>
          <w:p w:rsidR="00BC083A" w:rsidRPr="002C0C8F" w:rsidRDefault="00BC083A" w:rsidP="002C0C8F">
            <w:pPr>
              <w:rPr>
                <w:sz w:val="20"/>
                <w:szCs w:val="20"/>
                <w:lang w:val="en-US"/>
              </w:rPr>
            </w:pPr>
            <w:r w:rsidRPr="002C0C8F"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2127" w:type="dxa"/>
            <w:vAlign w:val="center"/>
          </w:tcPr>
          <w:p w:rsidR="00BC083A" w:rsidRPr="00D82DB3" w:rsidRDefault="00D82DB3" w:rsidP="00D82DB3">
            <w:pPr>
              <w:rPr>
                <w:sz w:val="20"/>
                <w:szCs w:val="20"/>
                <w:lang w:val="en-US"/>
              </w:rPr>
            </w:pPr>
            <w:r w:rsidRPr="00D82DB3">
              <w:rPr>
                <w:sz w:val="20"/>
                <w:szCs w:val="20"/>
                <w:lang w:val="en-US"/>
              </w:rPr>
              <w:t>applications/application/customer/contract/merchant</w:t>
            </w:r>
            <w:r>
              <w:rPr>
                <w:sz w:val="20"/>
                <w:szCs w:val="20"/>
                <w:lang w:val="en-US"/>
              </w:rPr>
              <w:t>/</w:t>
            </w:r>
            <w:r w:rsidRPr="00D82DB3">
              <w:rPr>
                <w:lang w:val="en-US"/>
              </w:rPr>
              <w:t>merchant_number</w:t>
            </w:r>
          </w:p>
        </w:tc>
      </w:tr>
      <w:tr w:rsidR="00BC083A" w:rsidTr="00D07C80">
        <w:trPr>
          <w:cantSplit/>
          <w:trHeight w:val="340"/>
        </w:trPr>
        <w:tc>
          <w:tcPr>
            <w:tcW w:w="1117" w:type="dxa"/>
            <w:vAlign w:val="center"/>
          </w:tcPr>
          <w:p w:rsidR="00BC083A" w:rsidRPr="002C0C8F" w:rsidRDefault="00BC083A" w:rsidP="002C0C8F">
            <w:pPr>
              <w:rPr>
                <w:rFonts w:eastAsia="Arial Unicode MS"/>
                <w:sz w:val="20"/>
                <w:szCs w:val="20"/>
                <w:lang w:val="en-GB"/>
              </w:rPr>
            </w:pPr>
            <w:r w:rsidRPr="002C0C8F">
              <w:rPr>
                <w:sz w:val="20"/>
                <w:szCs w:val="20"/>
                <w:lang w:val="en-GB"/>
              </w:rPr>
              <w:t>DF8079</w:t>
            </w:r>
          </w:p>
        </w:tc>
        <w:tc>
          <w:tcPr>
            <w:tcW w:w="2790" w:type="dxa"/>
            <w:vAlign w:val="center"/>
          </w:tcPr>
          <w:p w:rsidR="00BC083A" w:rsidRPr="002C0C8F" w:rsidRDefault="00BC083A" w:rsidP="002C0C8F">
            <w:pPr>
              <w:rPr>
                <w:color w:val="000000"/>
                <w:sz w:val="20"/>
                <w:szCs w:val="20"/>
                <w:lang w:val="en-US"/>
              </w:rPr>
            </w:pPr>
            <w:r w:rsidRPr="002C0C8F">
              <w:rPr>
                <w:color w:val="000000"/>
                <w:sz w:val="20"/>
                <w:szCs w:val="20"/>
                <w:lang w:val="en-US"/>
              </w:rPr>
              <w:t>INST_ID</w:t>
            </w:r>
          </w:p>
        </w:tc>
        <w:tc>
          <w:tcPr>
            <w:tcW w:w="953" w:type="dxa"/>
            <w:vAlign w:val="center"/>
          </w:tcPr>
          <w:p w:rsidR="00BC083A" w:rsidRPr="002C0C8F" w:rsidRDefault="00BC083A" w:rsidP="002C0C8F">
            <w:pPr>
              <w:rPr>
                <w:sz w:val="20"/>
                <w:szCs w:val="20"/>
                <w:lang w:val="en-GB"/>
              </w:rPr>
            </w:pPr>
            <w:r w:rsidRPr="002C0C8F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35" w:type="dxa"/>
            <w:vAlign w:val="center"/>
          </w:tcPr>
          <w:p w:rsidR="00BC083A" w:rsidRPr="002C0C8F" w:rsidRDefault="00BC083A" w:rsidP="002C0C8F">
            <w:pPr>
              <w:rPr>
                <w:sz w:val="20"/>
                <w:szCs w:val="20"/>
                <w:lang w:val="en-US"/>
              </w:rPr>
            </w:pPr>
            <w:r w:rsidRPr="002C0C8F"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2127" w:type="dxa"/>
            <w:vAlign w:val="center"/>
          </w:tcPr>
          <w:p w:rsidR="00BC083A" w:rsidRPr="002C0C8F" w:rsidRDefault="00C676D4" w:rsidP="002C0C8F">
            <w:pPr>
              <w:rPr>
                <w:sz w:val="20"/>
                <w:szCs w:val="20"/>
                <w:lang w:val="en-US"/>
              </w:rPr>
            </w:pPr>
            <w:proofErr w:type="spellStart"/>
            <w:r w:rsidRPr="00C676D4">
              <w:rPr>
                <w:sz w:val="20"/>
                <w:szCs w:val="20"/>
                <w:lang w:val="en-US"/>
              </w:rPr>
              <w:t>inst_id</w:t>
            </w:r>
            <w:proofErr w:type="spellEnd"/>
          </w:p>
        </w:tc>
      </w:tr>
      <w:tr w:rsidR="00BC083A" w:rsidRPr="002F5DDB" w:rsidTr="00D07C80">
        <w:trPr>
          <w:cantSplit/>
          <w:trHeight w:val="340"/>
        </w:trPr>
        <w:tc>
          <w:tcPr>
            <w:tcW w:w="1117" w:type="dxa"/>
            <w:vAlign w:val="center"/>
          </w:tcPr>
          <w:p w:rsidR="00BC083A" w:rsidRPr="002C0C8F" w:rsidRDefault="00BC083A" w:rsidP="002C0C8F">
            <w:pPr>
              <w:rPr>
                <w:rFonts w:eastAsia="Arial Unicode MS"/>
                <w:sz w:val="20"/>
                <w:szCs w:val="20"/>
                <w:lang w:val="en-GB"/>
              </w:rPr>
            </w:pPr>
            <w:r w:rsidRPr="002C0C8F">
              <w:rPr>
                <w:sz w:val="20"/>
                <w:szCs w:val="20"/>
                <w:lang w:val="en-US"/>
              </w:rPr>
              <w:t>DF8118</w:t>
            </w:r>
          </w:p>
        </w:tc>
        <w:tc>
          <w:tcPr>
            <w:tcW w:w="2790" w:type="dxa"/>
            <w:vAlign w:val="center"/>
          </w:tcPr>
          <w:p w:rsidR="00BC083A" w:rsidRPr="002C0C8F" w:rsidRDefault="00BC083A" w:rsidP="002C0C8F">
            <w:pPr>
              <w:rPr>
                <w:color w:val="000000"/>
                <w:sz w:val="20"/>
                <w:szCs w:val="20"/>
                <w:lang w:val="en-US"/>
              </w:rPr>
            </w:pPr>
            <w:r w:rsidRPr="002C0C8F">
              <w:rPr>
                <w:color w:val="000000"/>
                <w:sz w:val="20"/>
                <w:szCs w:val="20"/>
                <w:lang w:val="en-US"/>
              </w:rPr>
              <w:t>MERCHANT REG. NAME</w:t>
            </w:r>
          </w:p>
        </w:tc>
        <w:tc>
          <w:tcPr>
            <w:tcW w:w="953" w:type="dxa"/>
            <w:vAlign w:val="center"/>
          </w:tcPr>
          <w:p w:rsidR="00BC083A" w:rsidRPr="002C0C8F" w:rsidRDefault="00BC083A" w:rsidP="002C0C8F">
            <w:pPr>
              <w:rPr>
                <w:sz w:val="20"/>
                <w:szCs w:val="20"/>
                <w:lang w:val="en-GB"/>
              </w:rPr>
            </w:pPr>
            <w:r w:rsidRPr="002C0C8F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35" w:type="dxa"/>
            <w:vAlign w:val="center"/>
          </w:tcPr>
          <w:p w:rsidR="00BC083A" w:rsidRPr="002C0C8F" w:rsidRDefault="00BC083A" w:rsidP="002C0C8F">
            <w:pPr>
              <w:rPr>
                <w:sz w:val="20"/>
                <w:szCs w:val="20"/>
                <w:lang w:val="en-US"/>
              </w:rPr>
            </w:pPr>
            <w:r w:rsidRPr="002C0C8F"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2127" w:type="dxa"/>
            <w:vAlign w:val="center"/>
          </w:tcPr>
          <w:p w:rsidR="00BC083A" w:rsidRPr="002C0C8F" w:rsidRDefault="00D82DB3" w:rsidP="00D82DB3">
            <w:pPr>
              <w:rPr>
                <w:sz w:val="20"/>
                <w:szCs w:val="20"/>
                <w:lang w:val="en-US"/>
              </w:rPr>
            </w:pPr>
            <w:r w:rsidRPr="00D82DB3">
              <w:rPr>
                <w:sz w:val="20"/>
                <w:szCs w:val="20"/>
                <w:lang w:val="en-US"/>
              </w:rPr>
              <w:t>applications/application/customer/contract/merchant</w:t>
            </w:r>
            <w:r>
              <w:rPr>
                <w:sz w:val="20"/>
                <w:szCs w:val="20"/>
                <w:lang w:val="en-US"/>
              </w:rPr>
              <w:t>/</w:t>
            </w:r>
            <w:r w:rsidR="00C676D4" w:rsidRPr="00C676D4">
              <w:rPr>
                <w:sz w:val="20"/>
                <w:szCs w:val="20"/>
                <w:lang w:val="en-US"/>
              </w:rPr>
              <w:t>merchant_name</w:t>
            </w:r>
          </w:p>
        </w:tc>
      </w:tr>
      <w:tr w:rsidR="00BC083A" w:rsidTr="00D07C80">
        <w:trPr>
          <w:cantSplit/>
          <w:trHeight w:val="340"/>
        </w:trPr>
        <w:tc>
          <w:tcPr>
            <w:tcW w:w="1117" w:type="dxa"/>
            <w:vAlign w:val="center"/>
          </w:tcPr>
          <w:p w:rsidR="00BC083A" w:rsidRPr="002C0C8F" w:rsidRDefault="00BC083A" w:rsidP="002C0C8F">
            <w:pPr>
              <w:rPr>
                <w:rFonts w:eastAsia="Arial Unicode MS"/>
                <w:sz w:val="20"/>
                <w:szCs w:val="20"/>
                <w:lang w:val="en-GB"/>
              </w:rPr>
            </w:pPr>
            <w:r w:rsidRPr="002C0C8F">
              <w:rPr>
                <w:rFonts w:eastAsia="Arial Unicode MS"/>
                <w:sz w:val="20"/>
                <w:szCs w:val="20"/>
                <w:lang w:val="en-GB"/>
              </w:rPr>
              <w:t>DF801D</w:t>
            </w:r>
          </w:p>
        </w:tc>
        <w:tc>
          <w:tcPr>
            <w:tcW w:w="2790" w:type="dxa"/>
            <w:vAlign w:val="center"/>
          </w:tcPr>
          <w:p w:rsidR="00BC083A" w:rsidRPr="002C0C8F" w:rsidRDefault="00BC083A" w:rsidP="002C0C8F">
            <w:pPr>
              <w:rPr>
                <w:color w:val="000000"/>
                <w:sz w:val="20"/>
                <w:szCs w:val="20"/>
                <w:lang w:val="en-US"/>
              </w:rPr>
            </w:pPr>
            <w:r w:rsidRPr="002C0C8F">
              <w:rPr>
                <w:color w:val="000000"/>
                <w:sz w:val="20"/>
                <w:szCs w:val="20"/>
                <w:lang w:val="en-US"/>
              </w:rPr>
              <w:t>ADDRESS ID</w:t>
            </w:r>
          </w:p>
        </w:tc>
        <w:tc>
          <w:tcPr>
            <w:tcW w:w="953" w:type="dxa"/>
            <w:vAlign w:val="center"/>
          </w:tcPr>
          <w:p w:rsidR="00BC083A" w:rsidRPr="002C0C8F" w:rsidRDefault="00BC083A" w:rsidP="002C0C8F">
            <w:pPr>
              <w:rPr>
                <w:sz w:val="20"/>
                <w:szCs w:val="20"/>
                <w:lang w:val="en-GB"/>
              </w:rPr>
            </w:pPr>
            <w:r w:rsidRPr="002C0C8F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35" w:type="dxa"/>
            <w:vAlign w:val="center"/>
          </w:tcPr>
          <w:p w:rsidR="00BC083A" w:rsidRPr="002C0C8F" w:rsidRDefault="00BC083A" w:rsidP="002C0C8F">
            <w:pPr>
              <w:rPr>
                <w:sz w:val="20"/>
                <w:szCs w:val="20"/>
                <w:lang w:val="en-US"/>
              </w:rPr>
            </w:pPr>
            <w:r w:rsidRPr="002C0C8F"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2127" w:type="dxa"/>
            <w:vAlign w:val="center"/>
          </w:tcPr>
          <w:p w:rsidR="00BC083A" w:rsidRPr="002C0C8F" w:rsidRDefault="008C6DE5" w:rsidP="002C0C8F">
            <w:pPr>
              <w:rPr>
                <w:sz w:val="20"/>
                <w:szCs w:val="20"/>
                <w:lang w:val="en-US"/>
              </w:rPr>
            </w:pPr>
            <w:proofErr w:type="spellStart"/>
            <w:ins w:id="58" w:author="Maslov" w:date="2015-02-04T14:24:00Z">
              <w:r>
                <w:rPr>
                  <w:sz w:val="20"/>
                  <w:szCs w:val="20"/>
                  <w:lang w:val="en-US"/>
                </w:rPr>
                <w:t>Address_id</w:t>
              </w:r>
            </w:ins>
            <w:proofErr w:type="spellEnd"/>
          </w:p>
        </w:tc>
      </w:tr>
      <w:tr w:rsidR="00BC083A" w:rsidRPr="002F5DDB" w:rsidTr="00D07C80">
        <w:trPr>
          <w:cantSplit/>
          <w:trHeight w:val="340"/>
        </w:trPr>
        <w:tc>
          <w:tcPr>
            <w:tcW w:w="1117" w:type="dxa"/>
            <w:vAlign w:val="center"/>
          </w:tcPr>
          <w:p w:rsidR="00BC083A" w:rsidRPr="002C0C8F" w:rsidRDefault="00BC083A" w:rsidP="002C0C8F">
            <w:pPr>
              <w:rPr>
                <w:rFonts w:eastAsia="Arial Unicode MS"/>
                <w:sz w:val="20"/>
                <w:szCs w:val="20"/>
                <w:lang w:val="en-GB"/>
              </w:rPr>
            </w:pPr>
            <w:r w:rsidRPr="002C0C8F">
              <w:rPr>
                <w:sz w:val="20"/>
                <w:szCs w:val="20"/>
                <w:lang w:val="en-US"/>
              </w:rPr>
              <w:t>DF811A</w:t>
            </w:r>
          </w:p>
        </w:tc>
        <w:tc>
          <w:tcPr>
            <w:tcW w:w="2790" w:type="dxa"/>
            <w:vAlign w:val="center"/>
          </w:tcPr>
          <w:p w:rsidR="00BC083A" w:rsidRPr="002C0C8F" w:rsidRDefault="00BC083A" w:rsidP="002C0C8F">
            <w:pPr>
              <w:rPr>
                <w:color w:val="000000"/>
                <w:sz w:val="20"/>
                <w:szCs w:val="20"/>
                <w:lang w:val="en-US"/>
              </w:rPr>
            </w:pPr>
            <w:r w:rsidRPr="002C0C8F">
              <w:rPr>
                <w:color w:val="000000"/>
                <w:sz w:val="20"/>
                <w:szCs w:val="20"/>
                <w:lang w:val="en-US"/>
              </w:rPr>
              <w:t>MCC CODE</w:t>
            </w:r>
          </w:p>
        </w:tc>
        <w:tc>
          <w:tcPr>
            <w:tcW w:w="953" w:type="dxa"/>
            <w:vAlign w:val="center"/>
          </w:tcPr>
          <w:p w:rsidR="00BC083A" w:rsidRPr="002C0C8F" w:rsidRDefault="00BC083A" w:rsidP="002C0C8F">
            <w:pPr>
              <w:rPr>
                <w:sz w:val="20"/>
                <w:szCs w:val="20"/>
                <w:lang w:val="en-GB"/>
              </w:rPr>
            </w:pPr>
            <w:r w:rsidRPr="002C0C8F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235" w:type="dxa"/>
            <w:vAlign w:val="center"/>
          </w:tcPr>
          <w:p w:rsidR="00BC083A" w:rsidRPr="002C0C8F" w:rsidRDefault="00BC083A" w:rsidP="002C0C8F">
            <w:pPr>
              <w:rPr>
                <w:sz w:val="20"/>
                <w:szCs w:val="20"/>
                <w:lang w:val="en-GB"/>
              </w:rPr>
            </w:pPr>
            <w:r w:rsidRPr="002C0C8F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2127" w:type="dxa"/>
            <w:vAlign w:val="center"/>
          </w:tcPr>
          <w:p w:rsidR="00BC083A" w:rsidRPr="002C0C8F" w:rsidRDefault="006C50AC" w:rsidP="002C0C8F">
            <w:pPr>
              <w:rPr>
                <w:sz w:val="20"/>
                <w:szCs w:val="20"/>
                <w:lang w:val="en-GB"/>
              </w:rPr>
            </w:pPr>
            <w:r w:rsidRPr="00D82DB3">
              <w:rPr>
                <w:sz w:val="20"/>
                <w:szCs w:val="20"/>
                <w:lang w:val="en-US"/>
              </w:rPr>
              <w:t>applications/application/customer/contract/merchant</w:t>
            </w:r>
            <w:r>
              <w:rPr>
                <w:sz w:val="20"/>
                <w:szCs w:val="20"/>
                <w:lang w:val="en-US"/>
              </w:rPr>
              <w:t>/</w:t>
            </w:r>
            <w:r w:rsidR="00C676D4" w:rsidRPr="00C676D4">
              <w:rPr>
                <w:sz w:val="20"/>
                <w:szCs w:val="20"/>
                <w:lang w:val="en-GB"/>
              </w:rPr>
              <w:t>mcc</w:t>
            </w:r>
          </w:p>
        </w:tc>
      </w:tr>
      <w:tr w:rsidR="00BC083A" w:rsidRPr="002F5DDB" w:rsidTr="00D07C80">
        <w:trPr>
          <w:cantSplit/>
          <w:trHeight w:val="340"/>
        </w:trPr>
        <w:tc>
          <w:tcPr>
            <w:tcW w:w="1117" w:type="dxa"/>
            <w:vAlign w:val="center"/>
          </w:tcPr>
          <w:p w:rsidR="00BC083A" w:rsidRPr="002C0C8F" w:rsidRDefault="00BC083A" w:rsidP="002C0C8F">
            <w:pPr>
              <w:rPr>
                <w:sz w:val="20"/>
                <w:szCs w:val="20"/>
                <w:lang w:val="en-US"/>
              </w:rPr>
            </w:pPr>
            <w:r w:rsidRPr="002C0C8F">
              <w:rPr>
                <w:sz w:val="20"/>
                <w:szCs w:val="20"/>
                <w:lang w:val="en-US"/>
              </w:rPr>
              <w:lastRenderedPageBreak/>
              <w:t>DF8122</w:t>
            </w:r>
          </w:p>
        </w:tc>
        <w:tc>
          <w:tcPr>
            <w:tcW w:w="2790" w:type="dxa"/>
            <w:vAlign w:val="center"/>
          </w:tcPr>
          <w:p w:rsidR="00BC083A" w:rsidRPr="002C0C8F" w:rsidRDefault="00BC083A" w:rsidP="002C0C8F">
            <w:pPr>
              <w:rPr>
                <w:sz w:val="20"/>
                <w:szCs w:val="20"/>
                <w:lang w:val="en-US"/>
              </w:rPr>
            </w:pPr>
            <w:r w:rsidRPr="002C0C8F">
              <w:rPr>
                <w:sz w:val="20"/>
                <w:szCs w:val="20"/>
              </w:rPr>
              <w:t>PARENT_MERCHANT_ID</w:t>
            </w:r>
          </w:p>
        </w:tc>
        <w:tc>
          <w:tcPr>
            <w:tcW w:w="953" w:type="dxa"/>
            <w:vAlign w:val="center"/>
          </w:tcPr>
          <w:p w:rsidR="00BC083A" w:rsidRPr="002C0C8F" w:rsidRDefault="00BC083A" w:rsidP="002C0C8F">
            <w:pPr>
              <w:rPr>
                <w:sz w:val="20"/>
                <w:szCs w:val="20"/>
                <w:lang w:val="en-GB"/>
              </w:rPr>
            </w:pPr>
            <w:r w:rsidRPr="002C0C8F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35" w:type="dxa"/>
            <w:vAlign w:val="center"/>
          </w:tcPr>
          <w:p w:rsidR="00BC083A" w:rsidRPr="002C0C8F" w:rsidRDefault="00BC083A" w:rsidP="002C0C8F">
            <w:pPr>
              <w:rPr>
                <w:sz w:val="20"/>
                <w:szCs w:val="20"/>
                <w:lang w:val="en-GB"/>
              </w:rPr>
            </w:pPr>
            <w:r w:rsidRPr="002C0C8F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2127" w:type="dxa"/>
            <w:vAlign w:val="center"/>
          </w:tcPr>
          <w:p w:rsidR="0069251E" w:rsidRDefault="0069251E" w:rsidP="002C0C8F">
            <w:pPr>
              <w:rPr>
                <w:lang w:val="en-US"/>
              </w:rPr>
            </w:pPr>
            <w:r w:rsidRPr="00D82DB3">
              <w:rPr>
                <w:sz w:val="20"/>
                <w:szCs w:val="20"/>
                <w:lang w:val="en-US"/>
              </w:rPr>
              <w:t>applications/application/customer/contract/merchant</w:t>
            </w:r>
            <w:r>
              <w:rPr>
                <w:sz w:val="20"/>
                <w:szCs w:val="20"/>
                <w:lang w:val="en-US"/>
              </w:rPr>
              <w:t>/</w:t>
            </w:r>
            <w:r w:rsidRPr="00D82DB3">
              <w:rPr>
                <w:lang w:val="en-US"/>
              </w:rPr>
              <w:t>merchant_number</w:t>
            </w:r>
          </w:p>
          <w:p w:rsidR="00BC083A" w:rsidRPr="002C0C8F" w:rsidRDefault="0069251E" w:rsidP="0069251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if current merchant from </w:t>
            </w:r>
            <w:r w:rsidRPr="0069251E">
              <w:rPr>
                <w:sz w:val="20"/>
                <w:szCs w:val="20"/>
                <w:lang w:val="en-GB"/>
              </w:rPr>
              <w:t>deeper</w:t>
            </w:r>
            <w:r>
              <w:rPr>
                <w:sz w:val="20"/>
                <w:szCs w:val="20"/>
                <w:lang w:val="en-GB"/>
              </w:rPr>
              <w:t xml:space="preserve"> level (</w:t>
            </w:r>
            <w:r w:rsidRPr="00D82DB3">
              <w:rPr>
                <w:sz w:val="20"/>
                <w:szCs w:val="20"/>
                <w:lang w:val="en-US"/>
              </w:rPr>
              <w:t>applications/application/customer/contract/merchant</w:t>
            </w:r>
            <w:r>
              <w:rPr>
                <w:sz w:val="20"/>
                <w:szCs w:val="20"/>
                <w:lang w:val="en-US"/>
              </w:rPr>
              <w:t>/merchant</w:t>
            </w:r>
            <w:r>
              <w:rPr>
                <w:sz w:val="20"/>
                <w:szCs w:val="20"/>
                <w:lang w:val="en-GB"/>
              </w:rPr>
              <w:t>)</w:t>
            </w:r>
          </w:p>
        </w:tc>
      </w:tr>
    </w:tbl>
    <w:p w:rsidR="00BC083A" w:rsidRDefault="00BC083A" w:rsidP="00BC083A">
      <w:pPr>
        <w:pStyle w:val="BPC3Heading3"/>
      </w:pPr>
      <w:bookmarkStart w:id="59" w:name="_Toc290645792"/>
      <w:bookmarkStart w:id="60" w:name="_Toc406606977"/>
      <w:r>
        <w:rPr>
          <w:lang w:val="en-GB"/>
        </w:rPr>
        <w:t xml:space="preserve">FF8013 – </w:t>
      </w:r>
      <w:r>
        <w:t>Front End MRC Address Block</w:t>
      </w:r>
      <w:bookmarkEnd w:id="59"/>
      <w:bookmarkEnd w:id="60"/>
      <w:r>
        <w:t xml:space="preserve"> </w:t>
      </w:r>
    </w:p>
    <w:p w:rsidR="00EA1DA2" w:rsidRPr="00EA1DA2" w:rsidRDefault="00EA1DA2" w:rsidP="00EA1DA2">
      <w:pPr>
        <w:pStyle w:val="BPC3Bodyafterheading"/>
      </w:pPr>
      <w:r>
        <w:t xml:space="preserve">Base tag for get address information </w:t>
      </w:r>
      <w:proofErr w:type="gramStart"/>
      <w:r>
        <w:t>is :</w:t>
      </w:r>
      <w:proofErr w:type="gramEnd"/>
      <w:r>
        <w:t xml:space="preserve"> </w:t>
      </w:r>
      <w:r w:rsidRPr="00123800">
        <w:t>applications/application/customer/contract/merchant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7"/>
        <w:gridCol w:w="2790"/>
        <w:gridCol w:w="913"/>
        <w:gridCol w:w="1275"/>
        <w:gridCol w:w="2127"/>
      </w:tblGrid>
      <w:tr w:rsidR="00D07C80" w:rsidTr="00D07C80">
        <w:trPr>
          <w:cantSplit/>
        </w:trPr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D07C80" w:rsidRPr="003C043F" w:rsidRDefault="00D07C80" w:rsidP="002A3D5F">
            <w:pPr>
              <w:rPr>
                <w:b/>
                <w:sz w:val="20"/>
                <w:szCs w:val="20"/>
              </w:rPr>
            </w:pPr>
            <w:r w:rsidRPr="00981263">
              <w:rPr>
                <w:b/>
                <w:sz w:val="20"/>
                <w:szCs w:val="20"/>
                <w:lang w:val="en-US"/>
              </w:rPr>
              <w:t>Tag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D07C80" w:rsidRPr="003C043F" w:rsidRDefault="00D07C80" w:rsidP="002A3D5F">
            <w:pPr>
              <w:rPr>
                <w:b/>
                <w:sz w:val="20"/>
                <w:szCs w:val="20"/>
              </w:rPr>
            </w:pPr>
            <w:r w:rsidRPr="00981263">
              <w:rPr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913" w:type="dxa"/>
            <w:shd w:val="clear" w:color="auto" w:fill="D9D9D9" w:themeFill="background1" w:themeFillShade="D9"/>
            <w:vAlign w:val="center"/>
          </w:tcPr>
          <w:p w:rsidR="00D07C80" w:rsidRPr="003C043F" w:rsidRDefault="00D07C80" w:rsidP="002A3D5F">
            <w:pPr>
              <w:rPr>
                <w:b/>
                <w:sz w:val="20"/>
                <w:szCs w:val="20"/>
              </w:rPr>
            </w:pPr>
            <w:r w:rsidRPr="00981263">
              <w:rPr>
                <w:b/>
                <w:sz w:val="20"/>
                <w:szCs w:val="20"/>
                <w:lang w:val="en-US"/>
              </w:rPr>
              <w:t>Picture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D07C80" w:rsidRDefault="00D07C80" w:rsidP="002A3D5F">
            <w:pPr>
              <w:rPr>
                <w:lang w:val="en-GB"/>
              </w:rPr>
            </w:pPr>
            <w:r w:rsidRPr="00981263">
              <w:rPr>
                <w:b/>
                <w:sz w:val="20"/>
                <w:szCs w:val="20"/>
                <w:lang w:val="en-US"/>
              </w:rPr>
              <w:t>Optional</w:t>
            </w:r>
            <w:r w:rsidRPr="003C043F">
              <w:rPr>
                <w:b/>
                <w:sz w:val="20"/>
                <w:szCs w:val="20"/>
              </w:rPr>
              <w:t xml:space="preserve"> / </w:t>
            </w:r>
            <w:r w:rsidRPr="00981263">
              <w:rPr>
                <w:b/>
                <w:sz w:val="20"/>
                <w:szCs w:val="20"/>
                <w:lang w:val="en-US"/>
              </w:rPr>
              <w:t>mandatory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D07C80" w:rsidRDefault="00D07C80" w:rsidP="002A3D5F">
            <w:pPr>
              <w:rPr>
                <w:lang w:val="en-GB"/>
              </w:rPr>
            </w:pPr>
            <w:r>
              <w:rPr>
                <w:lang w:val="en-GB"/>
              </w:rPr>
              <w:t>SVAP</w:t>
            </w:r>
          </w:p>
        </w:tc>
      </w:tr>
      <w:tr w:rsidR="00BC083A" w:rsidTr="00AA2CDA">
        <w:trPr>
          <w:cantSplit/>
          <w:trHeight w:val="340"/>
        </w:trPr>
        <w:tc>
          <w:tcPr>
            <w:tcW w:w="1117" w:type="dxa"/>
            <w:vAlign w:val="center"/>
          </w:tcPr>
          <w:p w:rsidR="00BC083A" w:rsidRPr="00AA2CDA" w:rsidRDefault="00BC083A" w:rsidP="00AA2CDA">
            <w:pPr>
              <w:rPr>
                <w:sz w:val="20"/>
                <w:szCs w:val="20"/>
                <w:lang w:val="en-GB"/>
              </w:rPr>
            </w:pPr>
            <w:r w:rsidRPr="00AA2CDA">
              <w:rPr>
                <w:rFonts w:eastAsia="Arial Unicode MS"/>
                <w:sz w:val="20"/>
                <w:szCs w:val="20"/>
                <w:lang w:val="en-GB"/>
              </w:rPr>
              <w:t>DF805D</w:t>
            </w:r>
          </w:p>
        </w:tc>
        <w:tc>
          <w:tcPr>
            <w:tcW w:w="2790" w:type="dxa"/>
            <w:vAlign w:val="center"/>
          </w:tcPr>
          <w:p w:rsidR="00BC083A" w:rsidRPr="00AA2CDA" w:rsidRDefault="00BC083A" w:rsidP="00AA2CDA">
            <w:pPr>
              <w:rPr>
                <w:sz w:val="20"/>
                <w:szCs w:val="20"/>
                <w:lang w:val="en-GB"/>
              </w:rPr>
            </w:pPr>
            <w:r w:rsidRPr="00AA2CDA">
              <w:rPr>
                <w:sz w:val="20"/>
                <w:szCs w:val="20"/>
                <w:lang w:val="en-GB"/>
              </w:rPr>
              <w:t>Sequence</w:t>
            </w:r>
          </w:p>
        </w:tc>
        <w:tc>
          <w:tcPr>
            <w:tcW w:w="913" w:type="dxa"/>
            <w:vAlign w:val="center"/>
          </w:tcPr>
          <w:p w:rsidR="00BC083A" w:rsidRPr="00AA2CDA" w:rsidRDefault="00BC083A" w:rsidP="00AA2CDA">
            <w:pPr>
              <w:rPr>
                <w:sz w:val="20"/>
                <w:szCs w:val="20"/>
                <w:lang w:val="en-GB"/>
              </w:rPr>
            </w:pPr>
            <w:r w:rsidRPr="00AA2CDA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5" w:type="dxa"/>
            <w:vAlign w:val="center"/>
          </w:tcPr>
          <w:p w:rsidR="00BC083A" w:rsidRPr="00AA2CDA" w:rsidRDefault="00BC083A" w:rsidP="00AA2CDA">
            <w:pPr>
              <w:rPr>
                <w:sz w:val="20"/>
                <w:szCs w:val="20"/>
                <w:lang w:val="en-GB"/>
              </w:rPr>
            </w:pPr>
            <w:r w:rsidRPr="00AA2CDA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2127" w:type="dxa"/>
            <w:vAlign w:val="center"/>
          </w:tcPr>
          <w:p w:rsidR="00BC083A" w:rsidRPr="00AA2CDA" w:rsidRDefault="00BC083A" w:rsidP="00AA2CDA">
            <w:pPr>
              <w:rPr>
                <w:sz w:val="20"/>
                <w:szCs w:val="20"/>
                <w:lang w:val="en-GB"/>
              </w:rPr>
            </w:pPr>
          </w:p>
        </w:tc>
      </w:tr>
      <w:tr w:rsidR="00BC083A" w:rsidTr="00AA2CDA">
        <w:trPr>
          <w:cantSplit/>
          <w:trHeight w:val="340"/>
        </w:trPr>
        <w:tc>
          <w:tcPr>
            <w:tcW w:w="1117" w:type="dxa"/>
            <w:vAlign w:val="center"/>
          </w:tcPr>
          <w:p w:rsidR="00BC083A" w:rsidRPr="00AA2CDA" w:rsidRDefault="00BC083A" w:rsidP="00AA2CDA">
            <w:pPr>
              <w:rPr>
                <w:sz w:val="20"/>
                <w:szCs w:val="20"/>
                <w:lang w:val="en-GB"/>
              </w:rPr>
            </w:pPr>
            <w:r w:rsidRPr="00AA2CDA">
              <w:rPr>
                <w:sz w:val="20"/>
                <w:szCs w:val="20"/>
                <w:lang w:val="en-GB"/>
              </w:rPr>
              <w:t>DF8020</w:t>
            </w:r>
          </w:p>
        </w:tc>
        <w:tc>
          <w:tcPr>
            <w:tcW w:w="2790" w:type="dxa"/>
            <w:vAlign w:val="center"/>
          </w:tcPr>
          <w:p w:rsidR="00BC083A" w:rsidRPr="00AA2CDA" w:rsidRDefault="00BC083A" w:rsidP="00AA2CDA">
            <w:pPr>
              <w:rPr>
                <w:sz w:val="20"/>
                <w:szCs w:val="20"/>
                <w:lang w:val="en-GB"/>
              </w:rPr>
            </w:pPr>
            <w:r w:rsidRPr="00AA2CDA">
              <w:rPr>
                <w:color w:val="000000"/>
                <w:sz w:val="20"/>
                <w:szCs w:val="20"/>
                <w:lang w:val="en-GB"/>
              </w:rPr>
              <w:t>STREET_NAME</w:t>
            </w:r>
          </w:p>
        </w:tc>
        <w:tc>
          <w:tcPr>
            <w:tcW w:w="913" w:type="dxa"/>
            <w:vAlign w:val="center"/>
          </w:tcPr>
          <w:p w:rsidR="00BC083A" w:rsidRPr="00AA2CDA" w:rsidRDefault="00BC083A" w:rsidP="00AA2CDA">
            <w:pPr>
              <w:rPr>
                <w:sz w:val="20"/>
                <w:szCs w:val="20"/>
                <w:lang w:val="en-GB"/>
              </w:rPr>
            </w:pPr>
            <w:r w:rsidRPr="00AA2CDA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5" w:type="dxa"/>
            <w:vAlign w:val="center"/>
          </w:tcPr>
          <w:p w:rsidR="00BC083A" w:rsidRPr="00AA2CDA" w:rsidRDefault="00BC083A" w:rsidP="00AA2CDA">
            <w:pPr>
              <w:rPr>
                <w:sz w:val="20"/>
                <w:szCs w:val="20"/>
                <w:lang w:val="en-GB"/>
              </w:rPr>
            </w:pPr>
            <w:r w:rsidRPr="00AA2CDA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2127" w:type="dxa"/>
            <w:vAlign w:val="center"/>
          </w:tcPr>
          <w:p w:rsidR="00BC083A" w:rsidRPr="00AA2CDA" w:rsidRDefault="00C676D4" w:rsidP="00AA2CDA">
            <w:pPr>
              <w:rPr>
                <w:sz w:val="20"/>
                <w:szCs w:val="20"/>
                <w:lang w:val="en-GB"/>
              </w:rPr>
            </w:pPr>
            <w:r w:rsidRPr="00C676D4">
              <w:rPr>
                <w:sz w:val="20"/>
                <w:szCs w:val="20"/>
                <w:lang w:val="en-GB"/>
              </w:rPr>
              <w:t>Address</w:t>
            </w:r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C676D4">
              <w:rPr>
                <w:sz w:val="20"/>
                <w:szCs w:val="20"/>
                <w:lang w:val="en-GB"/>
              </w:rPr>
              <w:t>address_name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r w:rsidRPr="00C676D4">
              <w:rPr>
                <w:sz w:val="20"/>
                <w:szCs w:val="20"/>
                <w:lang w:val="en-GB"/>
              </w:rPr>
              <w:t>street</w:t>
            </w:r>
          </w:p>
        </w:tc>
      </w:tr>
      <w:tr w:rsidR="00BC083A" w:rsidTr="00AA2CDA">
        <w:trPr>
          <w:cantSplit/>
          <w:trHeight w:val="340"/>
        </w:trPr>
        <w:tc>
          <w:tcPr>
            <w:tcW w:w="1117" w:type="dxa"/>
            <w:vAlign w:val="center"/>
          </w:tcPr>
          <w:p w:rsidR="00BC083A" w:rsidRPr="00AA2CDA" w:rsidRDefault="00BC083A" w:rsidP="00AA2CDA">
            <w:pPr>
              <w:rPr>
                <w:sz w:val="20"/>
                <w:szCs w:val="20"/>
                <w:lang w:val="en-GB"/>
              </w:rPr>
            </w:pPr>
            <w:r w:rsidRPr="00AA2CDA">
              <w:rPr>
                <w:rFonts w:eastAsia="Arial Unicode MS"/>
                <w:sz w:val="20"/>
                <w:szCs w:val="20"/>
                <w:lang w:val="en-GB"/>
              </w:rPr>
              <w:t>DF8021</w:t>
            </w:r>
          </w:p>
        </w:tc>
        <w:tc>
          <w:tcPr>
            <w:tcW w:w="2790" w:type="dxa"/>
            <w:vAlign w:val="center"/>
          </w:tcPr>
          <w:p w:rsidR="00BC083A" w:rsidRPr="00AA2CDA" w:rsidRDefault="00BC083A" w:rsidP="00AA2CDA">
            <w:pPr>
              <w:rPr>
                <w:sz w:val="20"/>
                <w:szCs w:val="20"/>
                <w:lang w:val="en-US"/>
              </w:rPr>
            </w:pPr>
            <w:r w:rsidRPr="00AA2CDA">
              <w:rPr>
                <w:color w:val="000000"/>
                <w:sz w:val="20"/>
                <w:szCs w:val="20"/>
                <w:lang w:val="en-US"/>
              </w:rPr>
              <w:t>CITY</w:t>
            </w:r>
          </w:p>
        </w:tc>
        <w:tc>
          <w:tcPr>
            <w:tcW w:w="913" w:type="dxa"/>
            <w:vAlign w:val="center"/>
          </w:tcPr>
          <w:p w:rsidR="00BC083A" w:rsidRPr="00AA2CDA" w:rsidRDefault="00BC083A" w:rsidP="00AA2CDA">
            <w:pPr>
              <w:rPr>
                <w:sz w:val="20"/>
                <w:szCs w:val="20"/>
                <w:lang w:val="en-GB"/>
              </w:rPr>
            </w:pPr>
            <w:r w:rsidRPr="00AA2CDA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5" w:type="dxa"/>
            <w:vAlign w:val="center"/>
          </w:tcPr>
          <w:p w:rsidR="00BC083A" w:rsidRPr="00AA2CDA" w:rsidRDefault="00BC083A" w:rsidP="00AA2CDA">
            <w:pPr>
              <w:rPr>
                <w:sz w:val="20"/>
                <w:szCs w:val="20"/>
                <w:lang w:val="en-GB"/>
              </w:rPr>
            </w:pPr>
            <w:r w:rsidRPr="00AA2CDA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2127" w:type="dxa"/>
            <w:vAlign w:val="center"/>
          </w:tcPr>
          <w:p w:rsidR="00BC083A" w:rsidRPr="00AA2CDA" w:rsidRDefault="00C676D4" w:rsidP="00AA2CDA">
            <w:pPr>
              <w:rPr>
                <w:sz w:val="20"/>
                <w:szCs w:val="20"/>
                <w:lang w:val="en-GB"/>
              </w:rPr>
            </w:pPr>
            <w:r w:rsidRPr="00C676D4">
              <w:rPr>
                <w:sz w:val="20"/>
                <w:szCs w:val="20"/>
                <w:lang w:val="en-GB"/>
              </w:rPr>
              <w:t>Address</w:t>
            </w:r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C676D4">
              <w:rPr>
                <w:sz w:val="20"/>
                <w:szCs w:val="20"/>
                <w:lang w:val="en-GB"/>
              </w:rPr>
              <w:t>address_name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r w:rsidRPr="00C676D4">
              <w:rPr>
                <w:sz w:val="20"/>
                <w:szCs w:val="20"/>
                <w:lang w:val="en-GB"/>
              </w:rPr>
              <w:t>city</w:t>
            </w:r>
          </w:p>
        </w:tc>
      </w:tr>
      <w:tr w:rsidR="00BC083A" w:rsidTr="00AA2CDA">
        <w:trPr>
          <w:cantSplit/>
          <w:trHeight w:val="340"/>
        </w:trPr>
        <w:tc>
          <w:tcPr>
            <w:tcW w:w="1117" w:type="dxa"/>
            <w:vAlign w:val="center"/>
          </w:tcPr>
          <w:p w:rsidR="00BC083A" w:rsidRPr="00AA2CDA" w:rsidRDefault="00BC083A" w:rsidP="00AA2CDA">
            <w:pPr>
              <w:rPr>
                <w:sz w:val="20"/>
                <w:szCs w:val="20"/>
                <w:lang w:val="en-GB"/>
              </w:rPr>
            </w:pPr>
            <w:r w:rsidRPr="00AA2CDA">
              <w:rPr>
                <w:rFonts w:eastAsia="Arial Unicode MS"/>
                <w:sz w:val="20"/>
                <w:szCs w:val="20"/>
                <w:lang w:val="en-GB"/>
              </w:rPr>
              <w:t>DF8025</w:t>
            </w:r>
          </w:p>
        </w:tc>
        <w:tc>
          <w:tcPr>
            <w:tcW w:w="2790" w:type="dxa"/>
            <w:vAlign w:val="center"/>
          </w:tcPr>
          <w:p w:rsidR="00BC083A" w:rsidRPr="00AA2CDA" w:rsidRDefault="00BC083A" w:rsidP="00AA2CDA">
            <w:pPr>
              <w:rPr>
                <w:color w:val="000000"/>
                <w:sz w:val="20"/>
                <w:szCs w:val="20"/>
                <w:lang w:val="en-GB"/>
              </w:rPr>
            </w:pPr>
            <w:r w:rsidRPr="00AA2CDA">
              <w:rPr>
                <w:color w:val="000000"/>
                <w:sz w:val="20"/>
                <w:szCs w:val="20"/>
                <w:lang w:val="en-US"/>
              </w:rPr>
              <w:t>COUNTRY_CODE</w:t>
            </w:r>
          </w:p>
        </w:tc>
        <w:tc>
          <w:tcPr>
            <w:tcW w:w="913" w:type="dxa"/>
            <w:vAlign w:val="center"/>
          </w:tcPr>
          <w:p w:rsidR="00BC083A" w:rsidRPr="00AA2CDA" w:rsidRDefault="00BC083A" w:rsidP="00AA2CDA">
            <w:pPr>
              <w:rPr>
                <w:sz w:val="20"/>
                <w:szCs w:val="20"/>
                <w:lang w:val="en-GB"/>
              </w:rPr>
            </w:pPr>
            <w:r w:rsidRPr="00AA2CDA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5" w:type="dxa"/>
            <w:vAlign w:val="center"/>
          </w:tcPr>
          <w:p w:rsidR="00BC083A" w:rsidRPr="00AA2CDA" w:rsidRDefault="00BC083A" w:rsidP="00AA2CDA">
            <w:pPr>
              <w:rPr>
                <w:sz w:val="20"/>
                <w:szCs w:val="20"/>
                <w:lang w:val="en-GB"/>
              </w:rPr>
            </w:pPr>
            <w:r w:rsidRPr="00AA2CDA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2127" w:type="dxa"/>
            <w:vAlign w:val="center"/>
          </w:tcPr>
          <w:p w:rsidR="00BC083A" w:rsidRPr="00AA2CDA" w:rsidRDefault="00C676D4" w:rsidP="00AA2CDA">
            <w:pPr>
              <w:rPr>
                <w:sz w:val="20"/>
                <w:szCs w:val="20"/>
                <w:lang w:val="en-GB"/>
              </w:rPr>
            </w:pPr>
            <w:r w:rsidRPr="00C676D4">
              <w:rPr>
                <w:sz w:val="20"/>
                <w:szCs w:val="20"/>
                <w:lang w:val="en-GB"/>
              </w:rPr>
              <w:t>Country</w:t>
            </w:r>
          </w:p>
        </w:tc>
      </w:tr>
      <w:tr w:rsidR="00BC083A" w:rsidTr="00AA2CDA">
        <w:trPr>
          <w:cantSplit/>
          <w:trHeight w:val="340"/>
        </w:trPr>
        <w:tc>
          <w:tcPr>
            <w:tcW w:w="1117" w:type="dxa"/>
            <w:vAlign w:val="center"/>
          </w:tcPr>
          <w:p w:rsidR="00BC083A" w:rsidRPr="00AA2CDA" w:rsidRDefault="00BC083A" w:rsidP="00AA2CDA">
            <w:pPr>
              <w:rPr>
                <w:sz w:val="20"/>
                <w:szCs w:val="20"/>
                <w:lang w:val="en-GB"/>
              </w:rPr>
            </w:pPr>
            <w:r w:rsidRPr="00AA2CDA">
              <w:rPr>
                <w:rFonts w:eastAsia="Arial Unicode MS"/>
                <w:sz w:val="20"/>
                <w:szCs w:val="20"/>
                <w:lang w:val="en-GB"/>
              </w:rPr>
              <w:t>DF801F</w:t>
            </w:r>
          </w:p>
        </w:tc>
        <w:tc>
          <w:tcPr>
            <w:tcW w:w="2790" w:type="dxa"/>
            <w:vAlign w:val="center"/>
          </w:tcPr>
          <w:p w:rsidR="00BC083A" w:rsidRPr="00AA2CDA" w:rsidRDefault="00BC083A" w:rsidP="00AA2CDA">
            <w:pPr>
              <w:rPr>
                <w:color w:val="000000"/>
                <w:sz w:val="20"/>
                <w:szCs w:val="20"/>
                <w:lang w:val="en-US"/>
              </w:rPr>
            </w:pPr>
            <w:r w:rsidRPr="00AA2CDA">
              <w:rPr>
                <w:color w:val="000000"/>
                <w:sz w:val="20"/>
                <w:szCs w:val="20"/>
                <w:lang w:val="en-US"/>
              </w:rPr>
              <w:t>BOX_NO</w:t>
            </w:r>
          </w:p>
        </w:tc>
        <w:tc>
          <w:tcPr>
            <w:tcW w:w="913" w:type="dxa"/>
            <w:vAlign w:val="center"/>
          </w:tcPr>
          <w:p w:rsidR="00BC083A" w:rsidRPr="00AA2CDA" w:rsidRDefault="00BC083A" w:rsidP="00AA2CDA">
            <w:pPr>
              <w:rPr>
                <w:sz w:val="20"/>
                <w:szCs w:val="20"/>
                <w:lang w:val="en-GB"/>
              </w:rPr>
            </w:pPr>
            <w:r w:rsidRPr="00AA2CDA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5" w:type="dxa"/>
            <w:vAlign w:val="center"/>
          </w:tcPr>
          <w:p w:rsidR="00BC083A" w:rsidRPr="00AA2CDA" w:rsidRDefault="00BC083A" w:rsidP="00AA2CDA">
            <w:pPr>
              <w:rPr>
                <w:sz w:val="20"/>
                <w:szCs w:val="20"/>
                <w:lang w:val="en-GB"/>
              </w:rPr>
            </w:pPr>
            <w:r w:rsidRPr="00AA2CDA">
              <w:rPr>
                <w:sz w:val="20"/>
                <w:szCs w:val="20"/>
                <w:lang w:val="en-GB"/>
              </w:rPr>
              <w:t>C</w:t>
            </w:r>
          </w:p>
        </w:tc>
        <w:tc>
          <w:tcPr>
            <w:tcW w:w="2127" w:type="dxa"/>
            <w:vAlign w:val="center"/>
          </w:tcPr>
          <w:p w:rsidR="00BC083A" w:rsidRPr="00AA2CDA" w:rsidRDefault="00BF1D14" w:rsidP="00AA2CDA">
            <w:pPr>
              <w:rPr>
                <w:sz w:val="20"/>
                <w:szCs w:val="20"/>
                <w:lang w:val="en-GB"/>
              </w:rPr>
            </w:pPr>
            <w:r w:rsidRPr="00BF1D14">
              <w:rPr>
                <w:sz w:val="20"/>
                <w:szCs w:val="20"/>
                <w:lang w:val="en-GB"/>
              </w:rPr>
              <w:t>house</w:t>
            </w:r>
          </w:p>
        </w:tc>
      </w:tr>
      <w:tr w:rsidR="00BC083A" w:rsidTr="00AA2CDA">
        <w:trPr>
          <w:cantSplit/>
          <w:trHeight w:val="340"/>
        </w:trPr>
        <w:tc>
          <w:tcPr>
            <w:tcW w:w="1117" w:type="dxa"/>
            <w:vAlign w:val="center"/>
          </w:tcPr>
          <w:p w:rsidR="00BC083A" w:rsidRPr="00AA2CDA" w:rsidRDefault="00BC083A" w:rsidP="00AA2CDA">
            <w:pPr>
              <w:rPr>
                <w:sz w:val="20"/>
                <w:szCs w:val="20"/>
                <w:lang w:val="en-GB"/>
              </w:rPr>
            </w:pPr>
            <w:r w:rsidRPr="00AA2CDA">
              <w:rPr>
                <w:sz w:val="20"/>
                <w:szCs w:val="20"/>
                <w:lang w:val="en-GB"/>
              </w:rPr>
              <w:t>DF8024</w:t>
            </w:r>
          </w:p>
        </w:tc>
        <w:tc>
          <w:tcPr>
            <w:tcW w:w="2790" w:type="dxa"/>
            <w:vAlign w:val="center"/>
          </w:tcPr>
          <w:p w:rsidR="00BC083A" w:rsidRPr="00AA2CDA" w:rsidRDefault="00BC083A" w:rsidP="00AA2CDA">
            <w:pPr>
              <w:rPr>
                <w:color w:val="000000"/>
                <w:sz w:val="20"/>
                <w:szCs w:val="20"/>
                <w:lang w:val="en-US"/>
              </w:rPr>
            </w:pPr>
            <w:r w:rsidRPr="00AA2CDA">
              <w:rPr>
                <w:color w:val="000000"/>
                <w:sz w:val="20"/>
                <w:szCs w:val="20"/>
                <w:lang w:val="en-US"/>
              </w:rPr>
              <w:t>REGION</w:t>
            </w:r>
          </w:p>
        </w:tc>
        <w:tc>
          <w:tcPr>
            <w:tcW w:w="913" w:type="dxa"/>
            <w:vAlign w:val="center"/>
          </w:tcPr>
          <w:p w:rsidR="00BC083A" w:rsidRPr="00AA2CDA" w:rsidRDefault="00BC083A" w:rsidP="00AA2CDA">
            <w:pPr>
              <w:rPr>
                <w:sz w:val="20"/>
                <w:szCs w:val="20"/>
                <w:lang w:val="en-GB"/>
              </w:rPr>
            </w:pPr>
            <w:r w:rsidRPr="00AA2CDA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5" w:type="dxa"/>
            <w:vAlign w:val="center"/>
          </w:tcPr>
          <w:p w:rsidR="00BC083A" w:rsidRPr="00AA2CDA" w:rsidRDefault="00BC083A" w:rsidP="00AA2CDA">
            <w:pPr>
              <w:rPr>
                <w:sz w:val="20"/>
                <w:szCs w:val="20"/>
                <w:lang w:val="en-GB"/>
              </w:rPr>
            </w:pPr>
            <w:r w:rsidRPr="00AA2CDA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2127" w:type="dxa"/>
            <w:vAlign w:val="center"/>
          </w:tcPr>
          <w:p w:rsidR="00BC083A" w:rsidRPr="00AA2CDA" w:rsidRDefault="00BF1D14" w:rsidP="00AA2CDA">
            <w:pPr>
              <w:rPr>
                <w:sz w:val="20"/>
                <w:szCs w:val="20"/>
                <w:lang w:val="en-GB"/>
              </w:rPr>
            </w:pPr>
            <w:proofErr w:type="spellStart"/>
            <w:r w:rsidRPr="00BF1D14">
              <w:rPr>
                <w:sz w:val="20"/>
                <w:szCs w:val="20"/>
                <w:lang w:val="en-GB"/>
              </w:rPr>
              <w:t>region_code</w:t>
            </w:r>
            <w:proofErr w:type="spellEnd"/>
          </w:p>
        </w:tc>
      </w:tr>
      <w:tr w:rsidR="00BC083A" w:rsidTr="00AA2CDA">
        <w:trPr>
          <w:cantSplit/>
          <w:trHeight w:val="340"/>
        </w:trPr>
        <w:tc>
          <w:tcPr>
            <w:tcW w:w="1117" w:type="dxa"/>
            <w:vAlign w:val="center"/>
          </w:tcPr>
          <w:p w:rsidR="00BC083A" w:rsidRPr="00AA2CDA" w:rsidRDefault="00BC083A" w:rsidP="00AA2CDA">
            <w:pPr>
              <w:rPr>
                <w:sz w:val="20"/>
                <w:szCs w:val="20"/>
                <w:lang w:val="en-GB"/>
              </w:rPr>
            </w:pPr>
            <w:r w:rsidRPr="00AA2CDA">
              <w:rPr>
                <w:sz w:val="20"/>
                <w:szCs w:val="20"/>
                <w:lang w:val="en-GB"/>
              </w:rPr>
              <w:t>DF8026</w:t>
            </w:r>
          </w:p>
        </w:tc>
        <w:tc>
          <w:tcPr>
            <w:tcW w:w="2790" w:type="dxa"/>
            <w:vAlign w:val="center"/>
          </w:tcPr>
          <w:p w:rsidR="00BC083A" w:rsidRPr="00AA2CDA" w:rsidRDefault="00BC083A" w:rsidP="00AA2CDA">
            <w:pPr>
              <w:rPr>
                <w:color w:val="000000"/>
                <w:sz w:val="20"/>
                <w:szCs w:val="20"/>
                <w:lang w:val="en-US"/>
              </w:rPr>
            </w:pPr>
            <w:r w:rsidRPr="00AA2CDA">
              <w:rPr>
                <w:color w:val="000000"/>
                <w:sz w:val="20"/>
                <w:szCs w:val="20"/>
                <w:lang w:val="en-GB"/>
              </w:rPr>
              <w:t>ZIP_CODE</w:t>
            </w:r>
          </w:p>
        </w:tc>
        <w:tc>
          <w:tcPr>
            <w:tcW w:w="913" w:type="dxa"/>
            <w:vAlign w:val="center"/>
          </w:tcPr>
          <w:p w:rsidR="00BC083A" w:rsidRPr="00AA2CDA" w:rsidRDefault="00BC083A" w:rsidP="00AA2CDA">
            <w:pPr>
              <w:rPr>
                <w:sz w:val="20"/>
                <w:szCs w:val="20"/>
                <w:lang w:val="en-GB"/>
              </w:rPr>
            </w:pPr>
            <w:r w:rsidRPr="00AA2CDA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5" w:type="dxa"/>
            <w:vAlign w:val="center"/>
          </w:tcPr>
          <w:p w:rsidR="00BC083A" w:rsidRPr="00AA2CDA" w:rsidRDefault="00BC083A" w:rsidP="00AA2CDA">
            <w:pPr>
              <w:rPr>
                <w:sz w:val="20"/>
                <w:szCs w:val="20"/>
                <w:lang w:val="en-GB"/>
              </w:rPr>
            </w:pPr>
            <w:r w:rsidRPr="00AA2CDA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2127" w:type="dxa"/>
            <w:vAlign w:val="center"/>
          </w:tcPr>
          <w:p w:rsidR="00BC083A" w:rsidRPr="00AA2CDA" w:rsidRDefault="00BF1D14" w:rsidP="00AA2CDA">
            <w:pPr>
              <w:rPr>
                <w:sz w:val="20"/>
                <w:szCs w:val="20"/>
                <w:lang w:val="en-GB"/>
              </w:rPr>
            </w:pPr>
            <w:proofErr w:type="spellStart"/>
            <w:r w:rsidRPr="00BF1D14">
              <w:rPr>
                <w:sz w:val="20"/>
                <w:szCs w:val="20"/>
                <w:lang w:val="en-GB"/>
              </w:rPr>
              <w:t>postal_code</w:t>
            </w:r>
            <w:proofErr w:type="spellEnd"/>
          </w:p>
        </w:tc>
      </w:tr>
      <w:tr w:rsidR="00BC083A" w:rsidRPr="002F5DDB" w:rsidTr="00AA2CDA">
        <w:trPr>
          <w:cantSplit/>
          <w:trHeight w:val="340"/>
        </w:trPr>
        <w:tc>
          <w:tcPr>
            <w:tcW w:w="1117" w:type="dxa"/>
            <w:vAlign w:val="center"/>
          </w:tcPr>
          <w:p w:rsidR="00BC083A" w:rsidRPr="00AA2CDA" w:rsidRDefault="00BC083A" w:rsidP="00AA2CDA">
            <w:pPr>
              <w:rPr>
                <w:sz w:val="20"/>
                <w:szCs w:val="20"/>
                <w:lang w:val="en-GB"/>
              </w:rPr>
            </w:pPr>
            <w:r w:rsidRPr="00AA2CDA">
              <w:rPr>
                <w:rFonts w:eastAsia="Arial Unicode MS"/>
                <w:sz w:val="20"/>
                <w:szCs w:val="20"/>
                <w:lang w:val="en-GB"/>
              </w:rPr>
              <w:t>DF8028</w:t>
            </w:r>
          </w:p>
        </w:tc>
        <w:tc>
          <w:tcPr>
            <w:tcW w:w="2790" w:type="dxa"/>
            <w:vAlign w:val="center"/>
          </w:tcPr>
          <w:p w:rsidR="00BC083A" w:rsidRPr="00AA2CDA" w:rsidRDefault="00BC083A" w:rsidP="00AA2CDA">
            <w:pPr>
              <w:rPr>
                <w:color w:val="000000"/>
                <w:sz w:val="20"/>
                <w:szCs w:val="20"/>
                <w:lang w:val="en-GB"/>
              </w:rPr>
            </w:pPr>
            <w:r w:rsidRPr="00AA2CDA">
              <w:rPr>
                <w:color w:val="000000"/>
                <w:sz w:val="20"/>
                <w:szCs w:val="20"/>
                <w:lang w:val="en-GB"/>
              </w:rPr>
              <w:t>BUSINESS_PHONE</w:t>
            </w:r>
          </w:p>
        </w:tc>
        <w:tc>
          <w:tcPr>
            <w:tcW w:w="913" w:type="dxa"/>
            <w:vAlign w:val="center"/>
          </w:tcPr>
          <w:p w:rsidR="00BC083A" w:rsidRPr="00AA2CDA" w:rsidRDefault="00BC083A" w:rsidP="00AA2CDA">
            <w:pPr>
              <w:rPr>
                <w:sz w:val="20"/>
                <w:szCs w:val="20"/>
                <w:lang w:val="en-GB"/>
              </w:rPr>
            </w:pPr>
            <w:r w:rsidRPr="00AA2CDA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5" w:type="dxa"/>
            <w:vAlign w:val="center"/>
          </w:tcPr>
          <w:p w:rsidR="00BC083A" w:rsidRPr="00AA2CDA" w:rsidRDefault="00BC083A" w:rsidP="00AA2CDA">
            <w:pPr>
              <w:rPr>
                <w:sz w:val="20"/>
                <w:szCs w:val="20"/>
                <w:lang w:val="en-GB"/>
              </w:rPr>
            </w:pPr>
            <w:r w:rsidRPr="00AA2CDA">
              <w:rPr>
                <w:sz w:val="20"/>
                <w:szCs w:val="20"/>
                <w:lang w:val="en-GB"/>
              </w:rPr>
              <w:t>C</w:t>
            </w:r>
          </w:p>
        </w:tc>
        <w:tc>
          <w:tcPr>
            <w:tcW w:w="2127" w:type="dxa"/>
            <w:vAlign w:val="center"/>
          </w:tcPr>
          <w:p w:rsidR="00BC083A" w:rsidRDefault="00EA1DA2" w:rsidP="00AA2CDA">
            <w:pPr>
              <w:rPr>
                <w:sz w:val="20"/>
                <w:szCs w:val="20"/>
                <w:lang w:val="en-GB"/>
              </w:rPr>
            </w:pPr>
            <w:r w:rsidRPr="00EA1DA2">
              <w:rPr>
                <w:sz w:val="20"/>
                <w:szCs w:val="20"/>
                <w:lang w:val="en-GB"/>
              </w:rPr>
              <w:t>Contact</w:t>
            </w:r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EA1DA2">
              <w:rPr>
                <w:sz w:val="20"/>
                <w:szCs w:val="20"/>
                <w:lang w:val="en-GB"/>
              </w:rPr>
              <w:t>contact_data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EA1DA2">
              <w:rPr>
                <w:sz w:val="20"/>
                <w:szCs w:val="20"/>
                <w:lang w:val="en-GB"/>
              </w:rPr>
              <w:t>commun_address</w:t>
            </w:r>
            <w:proofErr w:type="spellEnd"/>
          </w:p>
          <w:p w:rsidR="00EA1DA2" w:rsidRDefault="00EA1DA2" w:rsidP="00AA2CDA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For </w:t>
            </w:r>
            <w:r w:rsidRPr="00EA1DA2">
              <w:rPr>
                <w:sz w:val="20"/>
                <w:szCs w:val="20"/>
                <w:lang w:val="en-GB"/>
              </w:rPr>
              <w:t>Contact</w:t>
            </w:r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EA1DA2">
              <w:rPr>
                <w:sz w:val="20"/>
                <w:szCs w:val="20"/>
                <w:lang w:val="en-GB"/>
              </w:rPr>
              <w:t>contact_data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r w:rsidR="008948F3" w:rsidRPr="008948F3">
              <w:rPr>
                <w:lang w:val="en-US"/>
              </w:rPr>
              <w:t xml:space="preserve"> </w:t>
            </w:r>
            <w:proofErr w:type="spellStart"/>
            <w:r w:rsidR="008948F3" w:rsidRPr="008948F3">
              <w:rPr>
                <w:sz w:val="20"/>
                <w:szCs w:val="20"/>
                <w:lang w:val="en-GB"/>
              </w:rPr>
              <w:t>commun_method</w:t>
            </w:r>
            <w:proofErr w:type="spellEnd"/>
            <w:r w:rsidR="008948F3">
              <w:rPr>
                <w:sz w:val="20"/>
                <w:szCs w:val="20"/>
                <w:lang w:val="en-GB"/>
              </w:rPr>
              <w:t xml:space="preserve"> = </w:t>
            </w:r>
            <w:r w:rsidR="008948F3" w:rsidRPr="008948F3">
              <w:rPr>
                <w:sz w:val="20"/>
                <w:szCs w:val="20"/>
                <w:lang w:val="en-GB"/>
              </w:rPr>
              <w:t>CMNM0001</w:t>
            </w:r>
          </w:p>
          <w:p w:rsidR="008948F3" w:rsidRDefault="008948F3" w:rsidP="00AA2CDA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And </w:t>
            </w:r>
          </w:p>
          <w:p w:rsidR="008948F3" w:rsidRPr="00AA2CDA" w:rsidRDefault="008948F3" w:rsidP="008948F3">
            <w:pPr>
              <w:rPr>
                <w:sz w:val="20"/>
                <w:szCs w:val="20"/>
                <w:lang w:val="en-GB"/>
              </w:rPr>
            </w:pPr>
            <w:r w:rsidRPr="00EA1DA2">
              <w:rPr>
                <w:sz w:val="20"/>
                <w:szCs w:val="20"/>
                <w:lang w:val="en-GB"/>
              </w:rPr>
              <w:t>Contact</w:t>
            </w:r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EA1DA2">
              <w:rPr>
                <w:sz w:val="20"/>
                <w:szCs w:val="20"/>
                <w:lang w:val="en-GB"/>
              </w:rPr>
              <w:t>contact_data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8948F3">
              <w:rPr>
                <w:sz w:val="20"/>
                <w:szCs w:val="20"/>
                <w:lang w:val="en-GB"/>
              </w:rPr>
              <w:t>contact_type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= </w:t>
            </w:r>
            <w:r w:rsidRPr="008948F3">
              <w:rPr>
                <w:sz w:val="20"/>
                <w:szCs w:val="20"/>
                <w:lang w:val="en-GB"/>
              </w:rPr>
              <w:t>CNTTPRMC</w:t>
            </w:r>
          </w:p>
        </w:tc>
      </w:tr>
      <w:tr w:rsidR="00BC083A" w:rsidRPr="002F5DDB" w:rsidTr="00AA2CDA">
        <w:trPr>
          <w:cantSplit/>
          <w:trHeight w:val="340"/>
        </w:trPr>
        <w:tc>
          <w:tcPr>
            <w:tcW w:w="1117" w:type="dxa"/>
            <w:vAlign w:val="center"/>
          </w:tcPr>
          <w:p w:rsidR="00BC083A" w:rsidRPr="00AA2CDA" w:rsidRDefault="00BC083A" w:rsidP="00AA2CDA">
            <w:pPr>
              <w:rPr>
                <w:sz w:val="20"/>
                <w:szCs w:val="20"/>
                <w:lang w:val="en-GB"/>
              </w:rPr>
            </w:pPr>
            <w:r w:rsidRPr="00AA2CDA">
              <w:rPr>
                <w:rFonts w:eastAsia="Arial Unicode MS"/>
                <w:sz w:val="20"/>
                <w:szCs w:val="20"/>
                <w:lang w:val="en-GB"/>
              </w:rPr>
              <w:t>DF802A</w:t>
            </w:r>
          </w:p>
        </w:tc>
        <w:tc>
          <w:tcPr>
            <w:tcW w:w="2790" w:type="dxa"/>
            <w:vAlign w:val="center"/>
          </w:tcPr>
          <w:p w:rsidR="00BC083A" w:rsidRPr="00AA2CDA" w:rsidRDefault="00BC083A" w:rsidP="00AA2CDA">
            <w:pPr>
              <w:rPr>
                <w:color w:val="000000"/>
                <w:sz w:val="20"/>
                <w:szCs w:val="20"/>
                <w:lang w:val="en-US"/>
              </w:rPr>
            </w:pPr>
            <w:r w:rsidRPr="00AA2CDA">
              <w:rPr>
                <w:color w:val="000000"/>
                <w:sz w:val="20"/>
                <w:szCs w:val="20"/>
                <w:lang w:val="en-US"/>
              </w:rPr>
              <w:t>FAX</w:t>
            </w:r>
          </w:p>
        </w:tc>
        <w:tc>
          <w:tcPr>
            <w:tcW w:w="913" w:type="dxa"/>
            <w:vAlign w:val="center"/>
          </w:tcPr>
          <w:p w:rsidR="00BC083A" w:rsidRPr="00AA2CDA" w:rsidRDefault="00BC083A" w:rsidP="00AA2CDA">
            <w:pPr>
              <w:rPr>
                <w:sz w:val="20"/>
                <w:szCs w:val="20"/>
                <w:lang w:val="en-GB"/>
              </w:rPr>
            </w:pPr>
            <w:r w:rsidRPr="00AA2CDA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5" w:type="dxa"/>
            <w:vAlign w:val="center"/>
          </w:tcPr>
          <w:p w:rsidR="00BC083A" w:rsidRPr="00AA2CDA" w:rsidRDefault="00BC083A" w:rsidP="00AA2CDA">
            <w:pPr>
              <w:rPr>
                <w:sz w:val="20"/>
                <w:szCs w:val="20"/>
                <w:lang w:val="en-GB"/>
              </w:rPr>
            </w:pPr>
            <w:r w:rsidRPr="00AA2CDA">
              <w:rPr>
                <w:sz w:val="20"/>
                <w:szCs w:val="20"/>
                <w:lang w:val="en-GB"/>
              </w:rPr>
              <w:t>C</w:t>
            </w:r>
          </w:p>
        </w:tc>
        <w:tc>
          <w:tcPr>
            <w:tcW w:w="2127" w:type="dxa"/>
            <w:vAlign w:val="center"/>
          </w:tcPr>
          <w:p w:rsidR="008948F3" w:rsidRDefault="008948F3" w:rsidP="008948F3">
            <w:pPr>
              <w:rPr>
                <w:sz w:val="20"/>
                <w:szCs w:val="20"/>
                <w:lang w:val="en-GB"/>
              </w:rPr>
            </w:pPr>
            <w:r w:rsidRPr="00EA1DA2">
              <w:rPr>
                <w:sz w:val="20"/>
                <w:szCs w:val="20"/>
                <w:lang w:val="en-GB"/>
              </w:rPr>
              <w:t>Contact</w:t>
            </w:r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EA1DA2">
              <w:rPr>
                <w:sz w:val="20"/>
                <w:szCs w:val="20"/>
                <w:lang w:val="en-GB"/>
              </w:rPr>
              <w:t>contact_data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EA1DA2">
              <w:rPr>
                <w:sz w:val="20"/>
                <w:szCs w:val="20"/>
                <w:lang w:val="en-GB"/>
              </w:rPr>
              <w:t>commun_address</w:t>
            </w:r>
            <w:proofErr w:type="spellEnd"/>
          </w:p>
          <w:p w:rsidR="008948F3" w:rsidRDefault="008948F3" w:rsidP="008948F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For </w:t>
            </w:r>
            <w:r w:rsidRPr="00EA1DA2">
              <w:rPr>
                <w:sz w:val="20"/>
                <w:szCs w:val="20"/>
                <w:lang w:val="en-GB"/>
              </w:rPr>
              <w:t>Contact</w:t>
            </w:r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EA1DA2">
              <w:rPr>
                <w:sz w:val="20"/>
                <w:szCs w:val="20"/>
                <w:lang w:val="en-GB"/>
              </w:rPr>
              <w:t>contact_data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r w:rsidRPr="008948F3">
              <w:rPr>
                <w:lang w:val="en-US"/>
              </w:rPr>
              <w:t xml:space="preserve"> </w:t>
            </w:r>
            <w:proofErr w:type="spellStart"/>
            <w:r w:rsidRPr="008948F3">
              <w:rPr>
                <w:sz w:val="20"/>
                <w:szCs w:val="20"/>
                <w:lang w:val="en-GB"/>
              </w:rPr>
              <w:t>commun_method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= </w:t>
            </w:r>
            <w:r w:rsidRPr="008948F3">
              <w:rPr>
                <w:sz w:val="20"/>
                <w:szCs w:val="20"/>
                <w:lang w:val="en-GB"/>
              </w:rPr>
              <w:t>CMNM0004</w:t>
            </w:r>
          </w:p>
          <w:p w:rsidR="00BC083A" w:rsidRPr="00AA2CDA" w:rsidRDefault="00BC083A" w:rsidP="00AA2CDA">
            <w:pPr>
              <w:rPr>
                <w:sz w:val="20"/>
                <w:szCs w:val="20"/>
                <w:lang w:val="en-GB"/>
              </w:rPr>
            </w:pPr>
          </w:p>
        </w:tc>
      </w:tr>
      <w:tr w:rsidR="00BC083A" w:rsidRPr="002F5DDB" w:rsidTr="00AA2CDA">
        <w:trPr>
          <w:cantSplit/>
          <w:trHeight w:val="340"/>
        </w:trPr>
        <w:tc>
          <w:tcPr>
            <w:tcW w:w="1117" w:type="dxa"/>
            <w:vAlign w:val="center"/>
          </w:tcPr>
          <w:p w:rsidR="00BC083A" w:rsidRPr="00AA2CDA" w:rsidRDefault="00BC083A" w:rsidP="00AA2CDA">
            <w:pPr>
              <w:rPr>
                <w:sz w:val="20"/>
                <w:szCs w:val="20"/>
                <w:lang w:val="en-GB"/>
              </w:rPr>
            </w:pPr>
            <w:r w:rsidRPr="00AA2CDA">
              <w:rPr>
                <w:rFonts w:eastAsia="Arial Unicode MS"/>
                <w:sz w:val="20"/>
                <w:szCs w:val="20"/>
                <w:lang w:val="en-GB"/>
              </w:rPr>
              <w:t>DF802B</w:t>
            </w:r>
          </w:p>
        </w:tc>
        <w:tc>
          <w:tcPr>
            <w:tcW w:w="2790" w:type="dxa"/>
            <w:vAlign w:val="center"/>
          </w:tcPr>
          <w:p w:rsidR="00BC083A" w:rsidRPr="00AA2CDA" w:rsidRDefault="00BC083A" w:rsidP="00AA2CDA">
            <w:pPr>
              <w:rPr>
                <w:color w:val="000000"/>
                <w:sz w:val="20"/>
                <w:szCs w:val="20"/>
                <w:lang w:val="en-US"/>
              </w:rPr>
            </w:pPr>
            <w:r w:rsidRPr="00AA2CDA">
              <w:rPr>
                <w:color w:val="000000"/>
                <w:sz w:val="20"/>
                <w:szCs w:val="20"/>
                <w:lang w:val="en-US"/>
              </w:rPr>
              <w:t>E_MAIL</w:t>
            </w:r>
          </w:p>
        </w:tc>
        <w:tc>
          <w:tcPr>
            <w:tcW w:w="913" w:type="dxa"/>
            <w:vAlign w:val="center"/>
          </w:tcPr>
          <w:p w:rsidR="00BC083A" w:rsidRPr="00AA2CDA" w:rsidRDefault="00BC083A" w:rsidP="00AA2CDA">
            <w:pPr>
              <w:rPr>
                <w:sz w:val="20"/>
                <w:szCs w:val="20"/>
                <w:lang w:val="en-GB"/>
              </w:rPr>
            </w:pPr>
            <w:r w:rsidRPr="00AA2CDA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5" w:type="dxa"/>
            <w:vAlign w:val="center"/>
          </w:tcPr>
          <w:p w:rsidR="00BC083A" w:rsidRPr="00AA2CDA" w:rsidRDefault="00BC083A" w:rsidP="00AA2CDA">
            <w:pPr>
              <w:rPr>
                <w:sz w:val="20"/>
                <w:szCs w:val="20"/>
                <w:lang w:val="en-GB"/>
              </w:rPr>
            </w:pPr>
            <w:r w:rsidRPr="00AA2CDA">
              <w:rPr>
                <w:sz w:val="20"/>
                <w:szCs w:val="20"/>
                <w:lang w:val="en-GB"/>
              </w:rPr>
              <w:t>C</w:t>
            </w:r>
          </w:p>
        </w:tc>
        <w:tc>
          <w:tcPr>
            <w:tcW w:w="2127" w:type="dxa"/>
            <w:vAlign w:val="center"/>
          </w:tcPr>
          <w:p w:rsidR="008948F3" w:rsidRDefault="008948F3" w:rsidP="008948F3">
            <w:pPr>
              <w:rPr>
                <w:sz w:val="20"/>
                <w:szCs w:val="20"/>
                <w:lang w:val="en-GB"/>
              </w:rPr>
            </w:pPr>
            <w:r w:rsidRPr="00EA1DA2">
              <w:rPr>
                <w:sz w:val="20"/>
                <w:szCs w:val="20"/>
                <w:lang w:val="en-GB"/>
              </w:rPr>
              <w:t>Contact</w:t>
            </w:r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EA1DA2">
              <w:rPr>
                <w:sz w:val="20"/>
                <w:szCs w:val="20"/>
                <w:lang w:val="en-GB"/>
              </w:rPr>
              <w:t>contact_data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EA1DA2">
              <w:rPr>
                <w:sz w:val="20"/>
                <w:szCs w:val="20"/>
                <w:lang w:val="en-GB"/>
              </w:rPr>
              <w:t>commun_address</w:t>
            </w:r>
            <w:proofErr w:type="spellEnd"/>
          </w:p>
          <w:p w:rsidR="00BC083A" w:rsidRPr="00AA2CDA" w:rsidRDefault="008948F3" w:rsidP="008948F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For </w:t>
            </w:r>
            <w:r w:rsidRPr="00EA1DA2">
              <w:rPr>
                <w:sz w:val="20"/>
                <w:szCs w:val="20"/>
                <w:lang w:val="en-GB"/>
              </w:rPr>
              <w:t>Contact</w:t>
            </w:r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EA1DA2">
              <w:rPr>
                <w:sz w:val="20"/>
                <w:szCs w:val="20"/>
                <w:lang w:val="en-GB"/>
              </w:rPr>
              <w:t>contact_data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r w:rsidRPr="008948F3">
              <w:rPr>
                <w:lang w:val="en-US"/>
              </w:rPr>
              <w:t xml:space="preserve"> </w:t>
            </w:r>
            <w:proofErr w:type="spellStart"/>
            <w:r w:rsidRPr="008948F3">
              <w:rPr>
                <w:sz w:val="20"/>
                <w:szCs w:val="20"/>
                <w:lang w:val="en-GB"/>
              </w:rPr>
              <w:t>commun_method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= </w:t>
            </w:r>
            <w:r w:rsidRPr="008948F3">
              <w:rPr>
                <w:sz w:val="20"/>
                <w:szCs w:val="20"/>
                <w:lang w:val="en-GB"/>
              </w:rPr>
              <w:t>CMNM0002</w:t>
            </w:r>
          </w:p>
        </w:tc>
      </w:tr>
      <w:tr w:rsidR="008948F3" w:rsidTr="00AA2CDA">
        <w:trPr>
          <w:cantSplit/>
          <w:trHeight w:val="340"/>
        </w:trPr>
        <w:tc>
          <w:tcPr>
            <w:tcW w:w="1117" w:type="dxa"/>
            <w:vAlign w:val="center"/>
          </w:tcPr>
          <w:p w:rsidR="008948F3" w:rsidRPr="00AA2CDA" w:rsidRDefault="008948F3" w:rsidP="00AA2CDA">
            <w:pPr>
              <w:rPr>
                <w:rFonts w:eastAsia="Arial Unicode MS"/>
                <w:sz w:val="20"/>
                <w:szCs w:val="20"/>
                <w:lang w:val="en-GB"/>
              </w:rPr>
            </w:pPr>
            <w:r w:rsidRPr="00AA2CDA">
              <w:rPr>
                <w:rFonts w:eastAsia="Arial Unicode MS"/>
                <w:sz w:val="20"/>
                <w:szCs w:val="20"/>
                <w:lang w:val="en-GB"/>
              </w:rPr>
              <w:t>DF856B</w:t>
            </w:r>
          </w:p>
        </w:tc>
        <w:tc>
          <w:tcPr>
            <w:tcW w:w="2790" w:type="dxa"/>
            <w:vAlign w:val="center"/>
          </w:tcPr>
          <w:p w:rsidR="008948F3" w:rsidRPr="00AA2CDA" w:rsidRDefault="008948F3" w:rsidP="00AA2CDA">
            <w:pPr>
              <w:rPr>
                <w:color w:val="000000"/>
                <w:sz w:val="20"/>
                <w:szCs w:val="20"/>
                <w:lang w:val="en-US"/>
              </w:rPr>
            </w:pPr>
            <w:r w:rsidRPr="00AA2CDA">
              <w:rPr>
                <w:color w:val="000000"/>
                <w:sz w:val="20"/>
                <w:szCs w:val="20"/>
                <w:lang w:val="en-US"/>
              </w:rPr>
              <w:t>WEB_ADDRESS</w:t>
            </w:r>
          </w:p>
        </w:tc>
        <w:tc>
          <w:tcPr>
            <w:tcW w:w="913" w:type="dxa"/>
            <w:vAlign w:val="center"/>
          </w:tcPr>
          <w:p w:rsidR="008948F3" w:rsidRPr="00AA2CDA" w:rsidRDefault="008948F3" w:rsidP="00AA2CDA">
            <w:pPr>
              <w:rPr>
                <w:sz w:val="20"/>
                <w:szCs w:val="20"/>
                <w:lang w:val="en-GB"/>
              </w:rPr>
            </w:pPr>
            <w:r w:rsidRPr="00AA2CDA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5" w:type="dxa"/>
            <w:vAlign w:val="center"/>
          </w:tcPr>
          <w:p w:rsidR="008948F3" w:rsidRPr="00AA2CDA" w:rsidRDefault="008948F3" w:rsidP="00AA2CDA">
            <w:pPr>
              <w:rPr>
                <w:sz w:val="20"/>
                <w:szCs w:val="20"/>
                <w:lang w:val="en-GB"/>
              </w:rPr>
            </w:pPr>
            <w:r w:rsidRPr="00AA2CDA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2127" w:type="dxa"/>
            <w:vAlign w:val="center"/>
          </w:tcPr>
          <w:p w:rsidR="008948F3" w:rsidRPr="00AA2CDA" w:rsidRDefault="008948F3" w:rsidP="00976299">
            <w:pPr>
              <w:rPr>
                <w:sz w:val="20"/>
                <w:szCs w:val="20"/>
                <w:lang w:val="en-GB"/>
              </w:rPr>
            </w:pPr>
          </w:p>
        </w:tc>
      </w:tr>
    </w:tbl>
    <w:p w:rsidR="00515860" w:rsidRDefault="00515860">
      <w:pPr>
        <w:pStyle w:val="BPCNormal"/>
        <w:rPr>
          <w:ins w:id="61" w:author="BPC" w:date="2018-08-17T15:35:00Z"/>
        </w:rPr>
        <w:pPrChange w:id="62" w:author="BPC" w:date="2018-08-17T15:35:00Z">
          <w:pPr>
            <w:pStyle w:val="BPC3Heading3"/>
            <w:numPr>
              <w:ilvl w:val="0"/>
              <w:numId w:val="0"/>
            </w:numPr>
            <w:ind w:left="0" w:firstLine="0"/>
          </w:pPr>
        </w:pPrChange>
      </w:pPr>
      <w:bookmarkStart w:id="63" w:name="_Toc406606978"/>
      <w:bookmarkStart w:id="64" w:name="_Toc279055472"/>
    </w:p>
    <w:p w:rsidR="00FE7181" w:rsidRPr="00515860" w:rsidRDefault="00FE7181">
      <w:pPr>
        <w:pStyle w:val="BPCNormal"/>
        <w:pPrChange w:id="65" w:author="BPC" w:date="2018-08-17T15:35:00Z">
          <w:pPr>
            <w:pStyle w:val="BPC3Heading3"/>
            <w:numPr>
              <w:ilvl w:val="0"/>
              <w:numId w:val="0"/>
            </w:numPr>
            <w:ind w:left="0" w:firstLine="0"/>
          </w:pPr>
        </w:pPrChange>
      </w:pPr>
    </w:p>
    <w:p w:rsidR="00145C80" w:rsidRDefault="00145C80" w:rsidP="00145C80">
      <w:pPr>
        <w:pStyle w:val="BPC3Heading3"/>
      </w:pPr>
      <w:r>
        <w:rPr>
          <w:lang w:val="en-GB"/>
        </w:rPr>
        <w:lastRenderedPageBreak/>
        <w:t>FF807F – Front End Merchant Card block</w:t>
      </w:r>
      <w:r>
        <w:t xml:space="preserve"> </w:t>
      </w:r>
    </w:p>
    <w:p w:rsidR="00145C80" w:rsidRPr="00145C80" w:rsidRDefault="00145C80" w:rsidP="00515860">
      <w:pPr>
        <w:pStyle w:val="BPC3Bodyafterheading"/>
      </w:pPr>
      <w:r>
        <w:t>Base tag for get merchant cards information is</w:t>
      </w:r>
      <w:del w:id="66" w:author="BPC" w:date="2018-08-17T15:35:00Z">
        <w:r w:rsidDel="00515860">
          <w:delText xml:space="preserve"> </w:delText>
        </w:r>
      </w:del>
      <w:r>
        <w:t xml:space="preserve">: </w:t>
      </w:r>
      <w:r w:rsidRPr="00123800">
        <w:t>applications/application/customer/contract/merchant</w:t>
      </w:r>
      <w:r>
        <w:t>/merchant_card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7"/>
        <w:gridCol w:w="2790"/>
        <w:gridCol w:w="953"/>
        <w:gridCol w:w="1235"/>
        <w:gridCol w:w="2127"/>
      </w:tblGrid>
      <w:tr w:rsidR="00145C80" w:rsidTr="00515860">
        <w:trPr>
          <w:cantSplit/>
        </w:trPr>
        <w:tc>
          <w:tcPr>
            <w:tcW w:w="1117" w:type="dxa"/>
          </w:tcPr>
          <w:p w:rsidR="00145C80" w:rsidRPr="00145C80" w:rsidRDefault="00145C80">
            <w:pPr>
              <w:rPr>
                <w:rFonts w:eastAsia="Arial Unicode MS"/>
                <w:b/>
                <w:lang w:val="en-GB"/>
                <w:rPrChange w:id="67" w:author="BPC" w:date="2018-08-17T15:32:00Z">
                  <w:rPr>
                    <w:rFonts w:eastAsia="Arial Unicode MS"/>
                    <w:lang w:val="en-GB"/>
                  </w:rPr>
                </w:rPrChange>
              </w:rPr>
            </w:pPr>
            <w:r w:rsidRPr="00145C80">
              <w:rPr>
                <w:rFonts w:eastAsia="Arial Unicode MS"/>
                <w:b/>
                <w:lang w:val="en-GB"/>
                <w:rPrChange w:id="68" w:author="BPC" w:date="2018-08-17T15:32:00Z">
                  <w:rPr>
                    <w:rFonts w:eastAsia="Arial Unicode MS"/>
                    <w:lang w:val="en-GB"/>
                  </w:rPr>
                </w:rPrChange>
              </w:rPr>
              <w:t>Tag</w:t>
            </w:r>
          </w:p>
        </w:tc>
        <w:tc>
          <w:tcPr>
            <w:tcW w:w="2790" w:type="dxa"/>
          </w:tcPr>
          <w:p w:rsidR="00145C80" w:rsidRDefault="00145C80">
            <w:pPr>
              <w:rPr>
                <w:lang w:val="en-GB"/>
              </w:rPr>
            </w:pPr>
            <w:r w:rsidRPr="00981263">
              <w:rPr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953" w:type="dxa"/>
          </w:tcPr>
          <w:p w:rsidR="00145C80" w:rsidRDefault="00145C80">
            <w:pPr>
              <w:jc w:val="center"/>
              <w:rPr>
                <w:lang w:val="en-GB"/>
              </w:rPr>
            </w:pPr>
            <w:r w:rsidRPr="00981263">
              <w:rPr>
                <w:b/>
                <w:sz w:val="20"/>
                <w:szCs w:val="20"/>
                <w:lang w:val="en-US"/>
              </w:rPr>
              <w:t>Picture</w:t>
            </w:r>
          </w:p>
        </w:tc>
        <w:tc>
          <w:tcPr>
            <w:tcW w:w="1235" w:type="dxa"/>
          </w:tcPr>
          <w:p w:rsidR="00145C80" w:rsidRDefault="00145C80">
            <w:pPr>
              <w:jc w:val="center"/>
              <w:rPr>
                <w:lang w:val="en-GB"/>
              </w:rPr>
            </w:pPr>
            <w:r w:rsidRPr="00981263">
              <w:rPr>
                <w:b/>
                <w:sz w:val="20"/>
                <w:szCs w:val="20"/>
                <w:lang w:val="en-US"/>
              </w:rPr>
              <w:t>Optional</w:t>
            </w:r>
            <w:r w:rsidRPr="003C043F">
              <w:rPr>
                <w:b/>
                <w:sz w:val="20"/>
                <w:szCs w:val="20"/>
              </w:rPr>
              <w:t xml:space="preserve"> / </w:t>
            </w:r>
            <w:r w:rsidRPr="00981263">
              <w:rPr>
                <w:b/>
                <w:sz w:val="20"/>
                <w:szCs w:val="20"/>
                <w:lang w:val="en-US"/>
              </w:rPr>
              <w:t>mandatory</w:t>
            </w:r>
          </w:p>
        </w:tc>
        <w:tc>
          <w:tcPr>
            <w:tcW w:w="2127" w:type="dxa"/>
          </w:tcPr>
          <w:p w:rsidR="00145C80" w:rsidRDefault="00145C8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SVAP</w:t>
            </w:r>
          </w:p>
        </w:tc>
      </w:tr>
      <w:tr w:rsidR="00145C80" w:rsidTr="00515860">
        <w:trPr>
          <w:cantSplit/>
        </w:trPr>
        <w:tc>
          <w:tcPr>
            <w:tcW w:w="1117" w:type="dxa"/>
            <w:hideMark/>
          </w:tcPr>
          <w:p w:rsidR="00145C80" w:rsidRDefault="00145C80">
            <w:pPr>
              <w:rPr>
                <w:lang w:val="en-GB"/>
              </w:rPr>
            </w:pPr>
            <w:r>
              <w:rPr>
                <w:rFonts w:eastAsia="Arial Unicode MS"/>
                <w:lang w:val="en-GB"/>
              </w:rPr>
              <w:t>DF805D</w:t>
            </w:r>
          </w:p>
        </w:tc>
        <w:tc>
          <w:tcPr>
            <w:tcW w:w="2790" w:type="dxa"/>
            <w:hideMark/>
          </w:tcPr>
          <w:p w:rsidR="00145C80" w:rsidRDefault="00145C80">
            <w:pPr>
              <w:rPr>
                <w:lang w:val="en-GB"/>
              </w:rPr>
            </w:pPr>
            <w:r>
              <w:rPr>
                <w:lang w:val="en-GB"/>
              </w:rPr>
              <w:t>Sequence</w:t>
            </w:r>
          </w:p>
        </w:tc>
        <w:tc>
          <w:tcPr>
            <w:tcW w:w="953" w:type="dxa"/>
            <w:hideMark/>
          </w:tcPr>
          <w:p w:rsidR="00145C80" w:rsidRDefault="00145C8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35" w:type="dxa"/>
            <w:hideMark/>
          </w:tcPr>
          <w:p w:rsidR="00145C80" w:rsidRDefault="00145C8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  <w:tc>
          <w:tcPr>
            <w:tcW w:w="2127" w:type="dxa"/>
          </w:tcPr>
          <w:p w:rsidR="00145C80" w:rsidRDefault="00145C80">
            <w:pPr>
              <w:jc w:val="center"/>
              <w:rPr>
                <w:lang w:val="en-GB"/>
              </w:rPr>
            </w:pPr>
          </w:p>
        </w:tc>
      </w:tr>
      <w:tr w:rsidR="00145C80" w:rsidTr="00515860">
        <w:trPr>
          <w:cantSplit/>
        </w:trPr>
        <w:tc>
          <w:tcPr>
            <w:tcW w:w="1117" w:type="dxa"/>
            <w:vAlign w:val="center"/>
            <w:hideMark/>
          </w:tcPr>
          <w:p w:rsidR="00145C80" w:rsidRDefault="00145C80">
            <w:pPr>
              <w:rPr>
                <w:rFonts w:eastAsia="Arial Unicode MS"/>
                <w:lang w:val="en-GB"/>
              </w:rPr>
            </w:pPr>
            <w:r>
              <w:t>DF806E</w:t>
            </w:r>
          </w:p>
        </w:tc>
        <w:tc>
          <w:tcPr>
            <w:tcW w:w="2790" w:type="dxa"/>
            <w:vAlign w:val="center"/>
            <w:hideMark/>
          </w:tcPr>
          <w:p w:rsidR="00145C80" w:rsidRDefault="00145C80">
            <w:pPr>
              <w:rPr>
                <w:lang w:val="en-GB"/>
              </w:rPr>
            </w:pPr>
            <w:r>
              <w:rPr>
                <w:lang w:val="en-US"/>
              </w:rPr>
              <w:t>Record Processing Code</w:t>
            </w:r>
          </w:p>
        </w:tc>
        <w:tc>
          <w:tcPr>
            <w:tcW w:w="953" w:type="dxa"/>
            <w:vAlign w:val="center"/>
            <w:hideMark/>
          </w:tcPr>
          <w:p w:rsidR="00145C80" w:rsidRDefault="00145C80">
            <w:pPr>
              <w:jc w:val="center"/>
              <w:rPr>
                <w:lang w:val="en-GB"/>
              </w:rPr>
            </w:pPr>
            <w:r>
              <w:t>9</w:t>
            </w:r>
          </w:p>
        </w:tc>
        <w:tc>
          <w:tcPr>
            <w:tcW w:w="1235" w:type="dxa"/>
            <w:vAlign w:val="center"/>
            <w:hideMark/>
          </w:tcPr>
          <w:p w:rsidR="00145C80" w:rsidRDefault="00145C80">
            <w:pPr>
              <w:jc w:val="center"/>
              <w:rPr>
                <w:lang w:val="en-GB"/>
              </w:rPr>
            </w:pPr>
            <w:r>
              <w:t>M</w:t>
            </w:r>
          </w:p>
        </w:tc>
        <w:tc>
          <w:tcPr>
            <w:tcW w:w="2127" w:type="dxa"/>
          </w:tcPr>
          <w:p w:rsidR="00145C80" w:rsidRPr="00145C80" w:rsidRDefault="00145C80">
            <w:pPr>
              <w:jc w:val="center"/>
              <w:rPr>
                <w:lang w:val="en-US"/>
                <w:rPrChange w:id="69" w:author="BPC" w:date="2018-08-17T15:33:00Z">
                  <w:rPr/>
                </w:rPrChange>
              </w:rPr>
            </w:pPr>
            <w:r>
              <w:rPr>
                <w:lang w:val="en-US"/>
              </w:rPr>
              <w:t>1</w:t>
            </w:r>
          </w:p>
        </w:tc>
      </w:tr>
      <w:tr w:rsidR="00145C80" w:rsidTr="00515860">
        <w:trPr>
          <w:cantSplit/>
        </w:trPr>
        <w:tc>
          <w:tcPr>
            <w:tcW w:w="1117" w:type="dxa"/>
            <w:hideMark/>
          </w:tcPr>
          <w:p w:rsidR="00145C80" w:rsidRDefault="00145C80">
            <w:pPr>
              <w:rPr>
                <w:lang w:val="en-GB"/>
              </w:rPr>
            </w:pPr>
            <w:r>
              <w:rPr>
                <w:lang w:val="en-GB"/>
              </w:rPr>
              <w:t>DF802C</w:t>
            </w:r>
          </w:p>
        </w:tc>
        <w:tc>
          <w:tcPr>
            <w:tcW w:w="2790" w:type="dxa"/>
            <w:hideMark/>
          </w:tcPr>
          <w:p w:rsidR="00145C80" w:rsidRDefault="00145C80">
            <w:pPr>
              <w:rPr>
                <w:lang w:val="en-GB"/>
              </w:rPr>
            </w:pPr>
            <w:r>
              <w:rPr>
                <w:lang w:val="en-GB"/>
              </w:rPr>
              <w:t>Card Number</w:t>
            </w:r>
          </w:p>
        </w:tc>
        <w:tc>
          <w:tcPr>
            <w:tcW w:w="953" w:type="dxa"/>
            <w:hideMark/>
          </w:tcPr>
          <w:p w:rsidR="00145C80" w:rsidRDefault="00145C8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35" w:type="dxa"/>
            <w:hideMark/>
          </w:tcPr>
          <w:p w:rsidR="00145C80" w:rsidRDefault="00145C8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  <w:tc>
          <w:tcPr>
            <w:tcW w:w="2127" w:type="dxa"/>
          </w:tcPr>
          <w:p w:rsidR="00145C80" w:rsidRDefault="00145C80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card_number</w:t>
            </w:r>
            <w:proofErr w:type="spellEnd"/>
          </w:p>
        </w:tc>
      </w:tr>
      <w:tr w:rsidR="00145C80" w:rsidTr="00515860">
        <w:trPr>
          <w:cantSplit/>
        </w:trPr>
        <w:tc>
          <w:tcPr>
            <w:tcW w:w="1117" w:type="dxa"/>
            <w:hideMark/>
          </w:tcPr>
          <w:p w:rsidR="00145C80" w:rsidRDefault="00145C80">
            <w:pPr>
              <w:rPr>
                <w:lang w:val="en-GB"/>
              </w:rPr>
            </w:pPr>
            <w:r>
              <w:rPr>
                <w:lang w:val="en-GB"/>
              </w:rPr>
              <w:t>DF8074</w:t>
            </w:r>
          </w:p>
        </w:tc>
        <w:tc>
          <w:tcPr>
            <w:tcW w:w="2790" w:type="dxa"/>
            <w:hideMark/>
          </w:tcPr>
          <w:p w:rsidR="00145C80" w:rsidRDefault="00145C80">
            <w:pPr>
              <w:rPr>
                <w:lang w:val="en-US"/>
              </w:rPr>
            </w:pPr>
            <w:r>
              <w:rPr>
                <w:lang w:val="en-US"/>
              </w:rPr>
              <w:t>Card Sequence Number</w:t>
            </w:r>
          </w:p>
        </w:tc>
        <w:tc>
          <w:tcPr>
            <w:tcW w:w="953" w:type="dxa"/>
            <w:hideMark/>
          </w:tcPr>
          <w:p w:rsidR="00145C80" w:rsidRDefault="00145C8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35" w:type="dxa"/>
            <w:hideMark/>
          </w:tcPr>
          <w:p w:rsidR="00145C80" w:rsidRDefault="00145C8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  <w:tc>
          <w:tcPr>
            <w:tcW w:w="2127" w:type="dxa"/>
          </w:tcPr>
          <w:p w:rsidR="00145C80" w:rsidRDefault="00145C80">
            <w:pPr>
              <w:jc w:val="center"/>
              <w:rPr>
                <w:lang w:val="en-GB"/>
              </w:rPr>
            </w:pPr>
            <w:proofErr w:type="spellStart"/>
            <w:r>
              <w:t>sequential_number</w:t>
            </w:r>
            <w:proofErr w:type="spellEnd"/>
          </w:p>
        </w:tc>
      </w:tr>
    </w:tbl>
    <w:p w:rsidR="00145C80" w:rsidRDefault="00145C80" w:rsidP="00515860">
      <w:pPr>
        <w:pStyle w:val="BPC3Bodyafterheading"/>
        <w:rPr>
          <w:ins w:id="70" w:author="BPC" w:date="2018-08-21T07:26:00Z"/>
        </w:rPr>
      </w:pPr>
    </w:p>
    <w:p w:rsidR="002F5DDB" w:rsidRDefault="002F5DDB" w:rsidP="002F5DDB">
      <w:pPr>
        <w:pStyle w:val="BPC3Heading3"/>
        <w:rPr>
          <w:ins w:id="71" w:author="BPC" w:date="2018-08-21T07:26:00Z"/>
        </w:rPr>
      </w:pPr>
      <w:ins w:id="72" w:author="BPC" w:date="2018-08-21T07:26:00Z">
        <w:r>
          <w:t>FF8017 – Front End Account Block</w:t>
        </w:r>
      </w:ins>
    </w:p>
    <w:p w:rsidR="002F5DDB" w:rsidRPr="002F5DDB" w:rsidRDefault="002F5DDB" w:rsidP="002F5DDB">
      <w:pPr>
        <w:rPr>
          <w:ins w:id="73" w:author="BPC" w:date="2018-08-21T07:26:00Z"/>
          <w:caps/>
          <w:lang w:val="en-US"/>
          <w:rPrChange w:id="74" w:author="BPC" w:date="2018-08-21T07:26:00Z">
            <w:rPr>
              <w:ins w:id="75" w:author="BPC" w:date="2018-08-21T07:26:00Z"/>
              <w:caps/>
            </w:rPr>
          </w:rPrChange>
        </w:rPr>
      </w:pPr>
      <w:ins w:id="76" w:author="BPC" w:date="2018-08-21T07:26:00Z">
        <w:r w:rsidRPr="00CB074D">
          <w:rPr>
            <w:lang w:val="en-US"/>
          </w:rPr>
          <w:t>Base tag for Front End Account Block is</w:t>
        </w:r>
        <w:r>
          <w:rPr>
            <w:lang w:val="en-US"/>
          </w:rPr>
          <w:t xml:space="preserve"> </w:t>
        </w:r>
        <w:r w:rsidRPr="00CB074D">
          <w:rPr>
            <w:lang w:val="en-US"/>
          </w:rPr>
          <w:t>application/customer/contract/account/</w:t>
        </w:r>
      </w:ins>
    </w:p>
    <w:p w:rsidR="002F5DDB" w:rsidRPr="00145C80" w:rsidRDefault="002F5DDB" w:rsidP="002F5DDB">
      <w:pPr>
        <w:pStyle w:val="BPC3Bodyafterheading"/>
        <w:rPr>
          <w:ins w:id="77" w:author="BPC" w:date="2018-08-21T07:26:00Z"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7"/>
        <w:gridCol w:w="4205"/>
        <w:gridCol w:w="850"/>
        <w:gridCol w:w="1276"/>
        <w:gridCol w:w="1984"/>
      </w:tblGrid>
      <w:tr w:rsidR="002F5DDB" w:rsidTr="00CB074D">
        <w:trPr>
          <w:cantSplit/>
          <w:ins w:id="78" w:author="BPC" w:date="2018-08-21T07:26:00Z"/>
        </w:trPr>
        <w:tc>
          <w:tcPr>
            <w:tcW w:w="1117" w:type="dxa"/>
            <w:vAlign w:val="center"/>
          </w:tcPr>
          <w:p w:rsidR="002F5DDB" w:rsidRDefault="002F5DDB" w:rsidP="00CB074D">
            <w:pPr>
              <w:rPr>
                <w:ins w:id="79" w:author="BPC" w:date="2018-08-21T07:26:00Z"/>
                <w:rFonts w:eastAsia="Arial Unicode MS"/>
                <w:lang w:val="en-GB"/>
              </w:rPr>
            </w:pPr>
            <w:ins w:id="80" w:author="BPC" w:date="2018-08-21T07:26:00Z">
              <w:r w:rsidRPr="006522B3">
                <w:rPr>
                  <w:b/>
                  <w:sz w:val="20"/>
                  <w:szCs w:val="20"/>
                  <w:lang w:val="en-US"/>
                </w:rPr>
                <w:t>Tag</w:t>
              </w:r>
            </w:ins>
          </w:p>
        </w:tc>
        <w:tc>
          <w:tcPr>
            <w:tcW w:w="4205" w:type="dxa"/>
            <w:vAlign w:val="center"/>
          </w:tcPr>
          <w:p w:rsidR="002F5DDB" w:rsidRDefault="002F5DDB" w:rsidP="00CB074D">
            <w:pPr>
              <w:rPr>
                <w:ins w:id="81" w:author="BPC" w:date="2018-08-21T07:26:00Z"/>
                <w:lang w:val="en-GB"/>
              </w:rPr>
            </w:pPr>
            <w:ins w:id="82" w:author="BPC" w:date="2018-08-21T07:26:00Z">
              <w:r w:rsidRPr="006522B3">
                <w:rPr>
                  <w:b/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850" w:type="dxa"/>
            <w:vAlign w:val="center"/>
          </w:tcPr>
          <w:p w:rsidR="002F5DDB" w:rsidRDefault="002F5DDB" w:rsidP="00CB074D">
            <w:pPr>
              <w:jc w:val="center"/>
              <w:rPr>
                <w:ins w:id="83" w:author="BPC" w:date="2018-08-21T07:26:00Z"/>
                <w:lang w:val="en-GB"/>
              </w:rPr>
            </w:pPr>
            <w:ins w:id="84" w:author="BPC" w:date="2018-08-21T07:26:00Z">
              <w:r w:rsidRPr="006522B3">
                <w:rPr>
                  <w:b/>
                  <w:sz w:val="20"/>
                  <w:szCs w:val="20"/>
                  <w:lang w:val="en-US"/>
                </w:rPr>
                <w:t>Picture</w:t>
              </w:r>
            </w:ins>
          </w:p>
        </w:tc>
        <w:tc>
          <w:tcPr>
            <w:tcW w:w="1276" w:type="dxa"/>
            <w:vAlign w:val="center"/>
          </w:tcPr>
          <w:p w:rsidR="002F5DDB" w:rsidRDefault="002F5DDB" w:rsidP="00CB074D">
            <w:pPr>
              <w:jc w:val="center"/>
              <w:rPr>
                <w:ins w:id="85" w:author="BPC" w:date="2018-08-21T07:26:00Z"/>
                <w:lang w:val="en-GB"/>
              </w:rPr>
            </w:pPr>
            <w:ins w:id="86" w:author="BPC" w:date="2018-08-21T07:26:00Z">
              <w:r w:rsidRPr="006522B3">
                <w:rPr>
                  <w:b/>
                  <w:sz w:val="20"/>
                  <w:szCs w:val="20"/>
                  <w:lang w:val="en-US"/>
                </w:rPr>
                <w:t>Optional</w:t>
              </w:r>
              <w:r w:rsidRPr="006522B3">
                <w:rPr>
                  <w:b/>
                  <w:sz w:val="20"/>
                  <w:szCs w:val="20"/>
                </w:rPr>
                <w:t xml:space="preserve"> / </w:t>
              </w:r>
              <w:r w:rsidRPr="006522B3">
                <w:rPr>
                  <w:b/>
                  <w:sz w:val="20"/>
                  <w:szCs w:val="20"/>
                  <w:lang w:val="en-US"/>
                </w:rPr>
                <w:t>mandatory</w:t>
              </w:r>
            </w:ins>
          </w:p>
        </w:tc>
        <w:tc>
          <w:tcPr>
            <w:tcW w:w="1984" w:type="dxa"/>
            <w:vAlign w:val="center"/>
          </w:tcPr>
          <w:p w:rsidR="002F5DDB" w:rsidRDefault="002F5DDB" w:rsidP="00CB074D">
            <w:pPr>
              <w:rPr>
                <w:ins w:id="87" w:author="BPC" w:date="2018-08-21T07:26:00Z"/>
                <w:lang w:val="en-GB"/>
              </w:rPr>
            </w:pPr>
            <w:ins w:id="88" w:author="BPC" w:date="2018-08-21T07:26:00Z">
              <w:r w:rsidRPr="006522B3">
                <w:rPr>
                  <w:sz w:val="20"/>
                  <w:szCs w:val="20"/>
                  <w:lang w:val="en-GB"/>
                </w:rPr>
                <w:t>SVAP</w:t>
              </w:r>
            </w:ins>
          </w:p>
        </w:tc>
      </w:tr>
      <w:tr w:rsidR="002F5DDB" w:rsidTr="00CB074D">
        <w:trPr>
          <w:cantSplit/>
          <w:ins w:id="89" w:author="BPC" w:date="2018-08-21T07:26:00Z"/>
        </w:trPr>
        <w:tc>
          <w:tcPr>
            <w:tcW w:w="1117" w:type="dxa"/>
          </w:tcPr>
          <w:p w:rsidR="002F5DDB" w:rsidRDefault="002F5DDB" w:rsidP="00CB074D">
            <w:pPr>
              <w:rPr>
                <w:ins w:id="90" w:author="BPC" w:date="2018-08-21T07:26:00Z"/>
                <w:lang w:val="en-GB"/>
              </w:rPr>
            </w:pPr>
            <w:ins w:id="91" w:author="BPC" w:date="2018-08-21T07:26:00Z">
              <w:r>
                <w:rPr>
                  <w:rFonts w:eastAsia="Arial Unicode MS"/>
                  <w:lang w:val="en-GB"/>
                </w:rPr>
                <w:t>DF805D</w:t>
              </w:r>
            </w:ins>
          </w:p>
        </w:tc>
        <w:tc>
          <w:tcPr>
            <w:tcW w:w="4205" w:type="dxa"/>
          </w:tcPr>
          <w:p w:rsidR="002F5DDB" w:rsidRDefault="002F5DDB" w:rsidP="00CB074D">
            <w:pPr>
              <w:rPr>
                <w:ins w:id="92" w:author="BPC" w:date="2018-08-21T07:26:00Z"/>
                <w:lang w:val="en-GB"/>
              </w:rPr>
            </w:pPr>
            <w:ins w:id="93" w:author="BPC" w:date="2018-08-21T07:26:00Z">
              <w:r>
                <w:rPr>
                  <w:lang w:val="en-GB"/>
                </w:rPr>
                <w:t>Sequence</w:t>
              </w:r>
            </w:ins>
          </w:p>
        </w:tc>
        <w:tc>
          <w:tcPr>
            <w:tcW w:w="850" w:type="dxa"/>
          </w:tcPr>
          <w:p w:rsidR="002F5DDB" w:rsidRDefault="002F5DDB" w:rsidP="00CB074D">
            <w:pPr>
              <w:jc w:val="center"/>
              <w:rPr>
                <w:ins w:id="94" w:author="BPC" w:date="2018-08-21T07:26:00Z"/>
                <w:lang w:val="en-GB"/>
              </w:rPr>
            </w:pPr>
            <w:ins w:id="95" w:author="BPC" w:date="2018-08-21T07:26:00Z">
              <w:r>
                <w:rPr>
                  <w:lang w:val="en-GB"/>
                </w:rPr>
                <w:t>X</w:t>
              </w:r>
            </w:ins>
          </w:p>
        </w:tc>
        <w:tc>
          <w:tcPr>
            <w:tcW w:w="1276" w:type="dxa"/>
          </w:tcPr>
          <w:p w:rsidR="002F5DDB" w:rsidRDefault="002F5DDB" w:rsidP="00CB074D">
            <w:pPr>
              <w:jc w:val="center"/>
              <w:rPr>
                <w:ins w:id="96" w:author="BPC" w:date="2018-08-21T07:26:00Z"/>
                <w:lang w:val="en-GB"/>
              </w:rPr>
            </w:pPr>
            <w:ins w:id="97" w:author="BPC" w:date="2018-08-21T07:26:00Z">
              <w:r>
                <w:rPr>
                  <w:lang w:val="en-GB"/>
                </w:rPr>
                <w:t>M</w:t>
              </w:r>
            </w:ins>
          </w:p>
        </w:tc>
        <w:tc>
          <w:tcPr>
            <w:tcW w:w="1984" w:type="dxa"/>
          </w:tcPr>
          <w:p w:rsidR="002F5DDB" w:rsidRDefault="002F5DDB" w:rsidP="00CB074D">
            <w:pPr>
              <w:rPr>
                <w:ins w:id="98" w:author="BPC" w:date="2018-08-21T07:26:00Z"/>
                <w:lang w:val="en-GB"/>
              </w:rPr>
            </w:pPr>
          </w:p>
        </w:tc>
      </w:tr>
      <w:tr w:rsidR="002F5DDB" w:rsidTr="00CB074D">
        <w:trPr>
          <w:cantSplit/>
          <w:ins w:id="99" w:author="BPC" w:date="2018-08-21T07:26:00Z"/>
        </w:trPr>
        <w:tc>
          <w:tcPr>
            <w:tcW w:w="1117" w:type="dxa"/>
          </w:tcPr>
          <w:p w:rsidR="002F5DDB" w:rsidRDefault="002F5DDB" w:rsidP="00CB074D">
            <w:pPr>
              <w:tabs>
                <w:tab w:val="left" w:pos="765"/>
              </w:tabs>
              <w:rPr>
                <w:ins w:id="100" w:author="BPC" w:date="2018-08-21T07:26:00Z"/>
                <w:lang w:val="en-GB"/>
              </w:rPr>
            </w:pPr>
            <w:ins w:id="101" w:author="BPC" w:date="2018-08-21T07:26:00Z">
              <w:r>
                <w:rPr>
                  <w:rFonts w:eastAsia="Arial Unicode MS"/>
                  <w:lang w:val="en-GB"/>
                </w:rPr>
                <w:t>DF8160</w:t>
              </w:r>
            </w:ins>
          </w:p>
        </w:tc>
        <w:tc>
          <w:tcPr>
            <w:tcW w:w="4205" w:type="dxa"/>
          </w:tcPr>
          <w:p w:rsidR="002F5DDB" w:rsidRPr="00FC2D3D" w:rsidRDefault="002F5DDB" w:rsidP="00CB074D">
            <w:pPr>
              <w:rPr>
                <w:ins w:id="102" w:author="BPC" w:date="2018-08-21T07:26:00Z"/>
                <w:lang w:val="en-US"/>
              </w:rPr>
            </w:pPr>
            <w:ins w:id="103" w:author="BPC" w:date="2018-08-21T07:26:00Z">
              <w:r>
                <w:rPr>
                  <w:lang w:val="en-US"/>
                </w:rPr>
                <w:t>Terminal Account Number</w:t>
              </w:r>
            </w:ins>
          </w:p>
        </w:tc>
        <w:tc>
          <w:tcPr>
            <w:tcW w:w="850" w:type="dxa"/>
          </w:tcPr>
          <w:p w:rsidR="002F5DDB" w:rsidRDefault="002F5DDB" w:rsidP="00CB074D">
            <w:pPr>
              <w:jc w:val="center"/>
              <w:rPr>
                <w:ins w:id="104" w:author="BPC" w:date="2018-08-21T07:26:00Z"/>
                <w:lang w:val="en-GB"/>
              </w:rPr>
            </w:pPr>
            <w:ins w:id="105" w:author="BPC" w:date="2018-08-21T07:26:00Z">
              <w:r>
                <w:rPr>
                  <w:lang w:val="en-GB"/>
                </w:rPr>
                <w:t>X</w:t>
              </w:r>
            </w:ins>
          </w:p>
        </w:tc>
        <w:tc>
          <w:tcPr>
            <w:tcW w:w="1276" w:type="dxa"/>
          </w:tcPr>
          <w:p w:rsidR="002F5DDB" w:rsidRDefault="002F5DDB" w:rsidP="00CB074D">
            <w:pPr>
              <w:jc w:val="center"/>
              <w:rPr>
                <w:ins w:id="106" w:author="BPC" w:date="2018-08-21T07:26:00Z"/>
                <w:lang w:val="en-GB"/>
              </w:rPr>
            </w:pPr>
            <w:ins w:id="107" w:author="BPC" w:date="2018-08-21T07:26:00Z">
              <w:r>
                <w:rPr>
                  <w:lang w:val="en-GB"/>
                </w:rPr>
                <w:t>M</w:t>
              </w:r>
            </w:ins>
          </w:p>
        </w:tc>
        <w:tc>
          <w:tcPr>
            <w:tcW w:w="1984" w:type="dxa"/>
          </w:tcPr>
          <w:p w:rsidR="002F5DDB" w:rsidRDefault="002F5DDB" w:rsidP="00CB074D">
            <w:pPr>
              <w:rPr>
                <w:ins w:id="108" w:author="BPC" w:date="2018-08-21T07:26:00Z"/>
                <w:lang w:val="en-GB"/>
              </w:rPr>
            </w:pPr>
            <w:proofErr w:type="spellStart"/>
            <w:ins w:id="109" w:author="BPC" w:date="2018-08-21T07:26:00Z">
              <w:r w:rsidRPr="003477FD">
                <w:t>account_number</w:t>
              </w:r>
              <w:proofErr w:type="spellEnd"/>
            </w:ins>
          </w:p>
        </w:tc>
      </w:tr>
      <w:tr w:rsidR="002F5DDB" w:rsidTr="00CB074D">
        <w:trPr>
          <w:cantSplit/>
          <w:ins w:id="110" w:author="BPC" w:date="2018-08-21T07:26:00Z"/>
        </w:trPr>
        <w:tc>
          <w:tcPr>
            <w:tcW w:w="1117" w:type="dxa"/>
          </w:tcPr>
          <w:p w:rsidR="002F5DDB" w:rsidRDefault="002F5DDB" w:rsidP="00CB074D">
            <w:pPr>
              <w:rPr>
                <w:ins w:id="111" w:author="BPC" w:date="2018-08-21T07:26:00Z"/>
                <w:lang w:val="en-GB"/>
              </w:rPr>
            </w:pPr>
            <w:ins w:id="112" w:author="BPC" w:date="2018-08-21T07:26:00Z">
              <w:r>
                <w:rPr>
                  <w:rFonts w:eastAsia="Arial Unicode MS"/>
                  <w:lang w:val="en-GB"/>
                </w:rPr>
                <w:t>DF8034</w:t>
              </w:r>
            </w:ins>
          </w:p>
        </w:tc>
        <w:tc>
          <w:tcPr>
            <w:tcW w:w="4205" w:type="dxa"/>
          </w:tcPr>
          <w:p w:rsidR="002F5DDB" w:rsidRDefault="002F5DDB" w:rsidP="00CB074D">
            <w:pPr>
              <w:rPr>
                <w:ins w:id="113" w:author="BPC" w:date="2018-08-21T07:26:00Z"/>
                <w:lang w:val="en-GB"/>
              </w:rPr>
            </w:pPr>
            <w:ins w:id="114" w:author="BPC" w:date="2018-08-21T07:26:00Z">
              <w:r>
                <w:rPr>
                  <w:lang w:val="en-GB"/>
                </w:rPr>
                <w:t>Currency Code</w:t>
              </w:r>
            </w:ins>
          </w:p>
        </w:tc>
        <w:tc>
          <w:tcPr>
            <w:tcW w:w="850" w:type="dxa"/>
          </w:tcPr>
          <w:p w:rsidR="002F5DDB" w:rsidRDefault="002F5DDB" w:rsidP="00CB074D">
            <w:pPr>
              <w:jc w:val="center"/>
              <w:rPr>
                <w:ins w:id="115" w:author="BPC" w:date="2018-08-21T07:26:00Z"/>
                <w:lang w:val="en-GB"/>
              </w:rPr>
            </w:pPr>
            <w:ins w:id="116" w:author="BPC" w:date="2018-08-21T07:26:00Z">
              <w:r>
                <w:rPr>
                  <w:lang w:val="en-GB"/>
                </w:rPr>
                <w:t>9</w:t>
              </w:r>
            </w:ins>
          </w:p>
        </w:tc>
        <w:tc>
          <w:tcPr>
            <w:tcW w:w="1276" w:type="dxa"/>
          </w:tcPr>
          <w:p w:rsidR="002F5DDB" w:rsidRDefault="002F5DDB" w:rsidP="00CB074D">
            <w:pPr>
              <w:jc w:val="center"/>
              <w:rPr>
                <w:ins w:id="117" w:author="BPC" w:date="2018-08-21T07:26:00Z"/>
                <w:lang w:val="en-GB"/>
              </w:rPr>
            </w:pPr>
            <w:ins w:id="118" w:author="BPC" w:date="2018-08-21T07:26:00Z">
              <w:r>
                <w:rPr>
                  <w:lang w:val="en-GB"/>
                </w:rPr>
                <w:t>M</w:t>
              </w:r>
            </w:ins>
          </w:p>
        </w:tc>
        <w:tc>
          <w:tcPr>
            <w:tcW w:w="1984" w:type="dxa"/>
          </w:tcPr>
          <w:p w:rsidR="002F5DDB" w:rsidRDefault="002F5DDB" w:rsidP="00CB074D">
            <w:pPr>
              <w:rPr>
                <w:ins w:id="119" w:author="BPC" w:date="2018-08-21T07:26:00Z"/>
                <w:lang w:val="en-GB"/>
              </w:rPr>
            </w:pPr>
            <w:proofErr w:type="spellStart"/>
            <w:ins w:id="120" w:author="BPC" w:date="2018-08-21T07:26:00Z">
              <w:r w:rsidRPr="003477FD">
                <w:t>currency</w:t>
              </w:r>
              <w:proofErr w:type="spellEnd"/>
            </w:ins>
          </w:p>
        </w:tc>
      </w:tr>
      <w:tr w:rsidR="002F5DDB" w:rsidTr="00CB074D">
        <w:trPr>
          <w:cantSplit/>
          <w:ins w:id="121" w:author="BPC" w:date="2018-08-21T07:26:00Z"/>
        </w:trPr>
        <w:tc>
          <w:tcPr>
            <w:tcW w:w="1117" w:type="dxa"/>
          </w:tcPr>
          <w:p w:rsidR="002F5DDB" w:rsidRDefault="002F5DDB" w:rsidP="00CB074D">
            <w:pPr>
              <w:rPr>
                <w:ins w:id="122" w:author="BPC" w:date="2018-08-21T07:26:00Z"/>
                <w:rFonts w:eastAsia="Arial Unicode MS"/>
                <w:lang w:val="en-GB"/>
              </w:rPr>
            </w:pPr>
            <w:ins w:id="123" w:author="BPC" w:date="2018-08-21T07:26:00Z">
              <w:r>
                <w:rPr>
                  <w:rFonts w:eastAsia="Arial Unicode MS"/>
                  <w:lang w:val="en-GB"/>
                </w:rPr>
                <w:t>DF8161</w:t>
              </w:r>
            </w:ins>
          </w:p>
        </w:tc>
        <w:tc>
          <w:tcPr>
            <w:tcW w:w="4205" w:type="dxa"/>
          </w:tcPr>
          <w:p w:rsidR="002F5DDB" w:rsidRDefault="002F5DDB" w:rsidP="00CB074D">
            <w:pPr>
              <w:rPr>
                <w:ins w:id="124" w:author="BPC" w:date="2018-08-21T07:26:00Z"/>
                <w:lang w:val="en-GB"/>
              </w:rPr>
            </w:pPr>
            <w:ins w:id="125" w:author="BPC" w:date="2018-08-21T07:26:00Z">
              <w:r>
                <w:rPr>
                  <w:rFonts w:ascii="Arial" w:hAnsi="Arial" w:cs="Arial"/>
                  <w:color w:val="000000"/>
                  <w:sz w:val="20"/>
                  <w:szCs w:val="20"/>
                  <w:lang w:val="en-US"/>
                </w:rPr>
                <w:t>Terminal account status</w:t>
              </w:r>
            </w:ins>
          </w:p>
        </w:tc>
        <w:tc>
          <w:tcPr>
            <w:tcW w:w="850" w:type="dxa"/>
          </w:tcPr>
          <w:p w:rsidR="002F5DDB" w:rsidRDefault="002F5DDB" w:rsidP="00CB074D">
            <w:pPr>
              <w:jc w:val="center"/>
              <w:rPr>
                <w:ins w:id="126" w:author="BPC" w:date="2018-08-21T07:26:00Z"/>
                <w:lang w:val="en-GB"/>
              </w:rPr>
            </w:pPr>
            <w:ins w:id="127" w:author="BPC" w:date="2018-08-21T07:26:00Z">
              <w:r>
                <w:rPr>
                  <w:lang w:val="en-GB"/>
                </w:rPr>
                <w:t>X</w:t>
              </w:r>
            </w:ins>
          </w:p>
        </w:tc>
        <w:tc>
          <w:tcPr>
            <w:tcW w:w="1276" w:type="dxa"/>
          </w:tcPr>
          <w:p w:rsidR="002F5DDB" w:rsidRDefault="002F5DDB" w:rsidP="00CB074D">
            <w:pPr>
              <w:jc w:val="center"/>
              <w:rPr>
                <w:ins w:id="128" w:author="BPC" w:date="2018-08-21T07:26:00Z"/>
                <w:lang w:val="en-GB"/>
              </w:rPr>
            </w:pPr>
            <w:ins w:id="129" w:author="BPC" w:date="2018-08-21T07:26:00Z">
              <w:r>
                <w:rPr>
                  <w:lang w:val="en-GB"/>
                </w:rPr>
                <w:t>M</w:t>
              </w:r>
            </w:ins>
          </w:p>
        </w:tc>
        <w:tc>
          <w:tcPr>
            <w:tcW w:w="1984" w:type="dxa"/>
          </w:tcPr>
          <w:p w:rsidR="002F5DDB" w:rsidRDefault="002F5DDB" w:rsidP="00CB074D">
            <w:pPr>
              <w:rPr>
                <w:ins w:id="130" w:author="BPC" w:date="2018-08-21T07:26:00Z"/>
                <w:lang w:val="en-GB"/>
              </w:rPr>
            </w:pPr>
            <w:proofErr w:type="spellStart"/>
            <w:ins w:id="131" w:author="BPC" w:date="2018-08-21T07:26:00Z">
              <w:r w:rsidRPr="003477FD">
                <w:t>account_status</w:t>
              </w:r>
              <w:proofErr w:type="spellEnd"/>
            </w:ins>
          </w:p>
        </w:tc>
      </w:tr>
    </w:tbl>
    <w:p w:rsidR="002F5DDB" w:rsidRDefault="002F5DDB" w:rsidP="002F5DDB">
      <w:pPr>
        <w:rPr>
          <w:ins w:id="132" w:author="BPC" w:date="2018-08-21T07:26:00Z"/>
        </w:rPr>
      </w:pPr>
    </w:p>
    <w:p w:rsidR="002F5DDB" w:rsidRPr="00145C80" w:rsidRDefault="002F5DDB" w:rsidP="00515860">
      <w:pPr>
        <w:pStyle w:val="BPC3Bodyafterheading"/>
      </w:pPr>
      <w:bookmarkStart w:id="133" w:name="_GoBack"/>
      <w:bookmarkEnd w:id="133"/>
    </w:p>
    <w:p w:rsidR="00E8123E" w:rsidRDefault="00E73106" w:rsidP="00E73106">
      <w:pPr>
        <w:pStyle w:val="BPC3Heading1"/>
      </w:pPr>
      <w:r w:rsidRPr="00E73106">
        <w:t>Interface File Format Record Layout Definition Application FE MRC 02 – Terminal Detail</w:t>
      </w:r>
      <w:bookmarkEnd w:id="63"/>
      <w:r w:rsidRPr="00E73106">
        <w:t xml:space="preserve"> </w:t>
      </w:r>
      <w:bookmarkEnd w:id="64"/>
    </w:p>
    <w:p w:rsidR="00E73106" w:rsidRPr="00E73106" w:rsidRDefault="00E73106" w:rsidP="00E73106">
      <w:pPr>
        <w:pStyle w:val="BPC3Bodyafterheading"/>
      </w:pPr>
    </w:p>
    <w:p w:rsidR="00155A40" w:rsidRPr="00A5028B" w:rsidRDefault="00A5028B" w:rsidP="00155A40">
      <w:pPr>
        <w:rPr>
          <w:lang w:val="en-US"/>
        </w:rPr>
      </w:pPr>
      <w:r w:rsidRPr="00A5028B">
        <w:rPr>
          <w:lang w:val="en-US"/>
        </w:rPr>
        <w:t xml:space="preserve">Terminal detail </w:t>
      </w:r>
      <w:r w:rsidR="00155A40" w:rsidRPr="00A5028B">
        <w:rPr>
          <w:lang w:val="en-US"/>
        </w:rPr>
        <w:t xml:space="preserve">file consists of records </w:t>
      </w:r>
      <w:proofErr w:type="gramStart"/>
      <w:r w:rsidR="00155A40" w:rsidRPr="00A5028B">
        <w:rPr>
          <w:lang w:val="en-US"/>
        </w:rPr>
        <w:t>header(</w:t>
      </w:r>
      <w:proofErr w:type="gramEnd"/>
      <w:r w:rsidR="00155A40" w:rsidRPr="00A5028B">
        <w:rPr>
          <w:lang w:val="en-US"/>
        </w:rPr>
        <w:t>FF45), trailer(FF46) and several body(</w:t>
      </w:r>
      <w:r w:rsidRPr="00A5028B">
        <w:rPr>
          <w:lang w:val="en-US"/>
        </w:rPr>
        <w:t>FFFF15</w:t>
      </w:r>
      <w:r w:rsidR="00155A40" w:rsidRPr="00A5028B">
        <w:rPr>
          <w:lang w:val="en-US"/>
        </w:rPr>
        <w:t>).</w:t>
      </w:r>
    </w:p>
    <w:p w:rsidR="00E8123E" w:rsidRDefault="009D5245" w:rsidP="009D5245">
      <w:pPr>
        <w:pStyle w:val="BPC3Heading2"/>
      </w:pPr>
      <w:bookmarkStart w:id="134" w:name="_Toc406606979"/>
      <w:bookmarkStart w:id="135" w:name="_Toc279055473"/>
      <w:r w:rsidRPr="009D5245">
        <w:t>FFFF15 Application FE MRC 02 – Terminal Detail</w:t>
      </w:r>
      <w:bookmarkEnd w:id="134"/>
      <w:r w:rsidRPr="009D5245">
        <w:t xml:space="preserve"> </w:t>
      </w:r>
      <w:bookmarkEnd w:id="135"/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7"/>
        <w:gridCol w:w="5339"/>
        <w:gridCol w:w="850"/>
        <w:gridCol w:w="2126"/>
        <w:tblGridChange w:id="136">
          <w:tblGrid>
            <w:gridCol w:w="756"/>
            <w:gridCol w:w="361"/>
            <w:gridCol w:w="756"/>
            <w:gridCol w:w="4583"/>
            <w:gridCol w:w="756"/>
            <w:gridCol w:w="94"/>
            <w:gridCol w:w="756"/>
            <w:gridCol w:w="1370"/>
            <w:gridCol w:w="756"/>
          </w:tblGrid>
        </w:tblGridChange>
      </w:tblGrid>
      <w:tr w:rsidR="002D6711" w:rsidRPr="00072771" w:rsidTr="002D6711">
        <w:trPr>
          <w:cantSplit/>
          <w:trHeight w:val="340"/>
        </w:trPr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2D6711" w:rsidRPr="00072771" w:rsidRDefault="002D6711" w:rsidP="00072771">
            <w:pPr>
              <w:rPr>
                <w:b/>
                <w:sz w:val="20"/>
                <w:szCs w:val="20"/>
              </w:rPr>
            </w:pPr>
            <w:r w:rsidRPr="00072771">
              <w:rPr>
                <w:b/>
                <w:sz w:val="20"/>
                <w:szCs w:val="20"/>
                <w:lang w:val="en-US"/>
              </w:rPr>
              <w:t>Tag</w:t>
            </w:r>
          </w:p>
        </w:tc>
        <w:tc>
          <w:tcPr>
            <w:tcW w:w="5339" w:type="dxa"/>
            <w:shd w:val="clear" w:color="auto" w:fill="D9D9D9" w:themeFill="background1" w:themeFillShade="D9"/>
            <w:vAlign w:val="center"/>
          </w:tcPr>
          <w:p w:rsidR="002D6711" w:rsidRPr="00072771" w:rsidRDefault="002D6711" w:rsidP="00072771">
            <w:pPr>
              <w:rPr>
                <w:b/>
                <w:sz w:val="20"/>
                <w:szCs w:val="20"/>
              </w:rPr>
            </w:pPr>
            <w:r w:rsidRPr="00072771">
              <w:rPr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D6711" w:rsidRPr="00072771" w:rsidRDefault="002D6711" w:rsidP="00072771">
            <w:pPr>
              <w:rPr>
                <w:b/>
                <w:sz w:val="20"/>
                <w:szCs w:val="20"/>
              </w:rPr>
            </w:pPr>
            <w:r w:rsidRPr="00072771">
              <w:rPr>
                <w:b/>
                <w:sz w:val="20"/>
                <w:szCs w:val="20"/>
                <w:lang w:val="en-US"/>
              </w:rPr>
              <w:t>Picture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b/>
                <w:sz w:val="20"/>
                <w:szCs w:val="20"/>
                <w:lang w:val="en-US"/>
              </w:rPr>
              <w:t>Optional</w:t>
            </w:r>
            <w:r w:rsidRPr="00072771">
              <w:rPr>
                <w:b/>
                <w:sz w:val="20"/>
                <w:szCs w:val="20"/>
              </w:rPr>
              <w:t xml:space="preserve"> / </w:t>
            </w:r>
            <w:r w:rsidRPr="00072771">
              <w:rPr>
                <w:b/>
                <w:sz w:val="20"/>
                <w:szCs w:val="20"/>
                <w:lang w:val="en-US"/>
              </w:rPr>
              <w:t>mandatory</w:t>
            </w:r>
          </w:p>
        </w:tc>
      </w:tr>
      <w:tr w:rsidR="002D6711" w:rsidRPr="00072771" w:rsidTr="002D6711">
        <w:trPr>
          <w:cantSplit/>
          <w:trHeight w:val="340"/>
        </w:trPr>
        <w:tc>
          <w:tcPr>
            <w:tcW w:w="1117" w:type="dxa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FF8010</w:t>
            </w:r>
          </w:p>
        </w:tc>
        <w:tc>
          <w:tcPr>
            <w:tcW w:w="5339" w:type="dxa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US"/>
              </w:rPr>
              <w:t>Front End Terminal Detail Block</w:t>
            </w:r>
          </w:p>
        </w:tc>
        <w:tc>
          <w:tcPr>
            <w:tcW w:w="850" w:type="dxa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2126" w:type="dxa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M</w:t>
            </w:r>
          </w:p>
        </w:tc>
      </w:tr>
      <w:tr w:rsidR="002D6711" w:rsidRPr="00072771" w:rsidTr="002D6711">
        <w:trPr>
          <w:cantSplit/>
          <w:trHeight w:val="340"/>
        </w:trPr>
        <w:tc>
          <w:tcPr>
            <w:tcW w:w="1117" w:type="dxa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FF8011</w:t>
            </w:r>
          </w:p>
        </w:tc>
        <w:tc>
          <w:tcPr>
            <w:tcW w:w="5339" w:type="dxa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US"/>
              </w:rPr>
              <w:t>Front End Terminal X25 Communication Block</w:t>
            </w:r>
          </w:p>
        </w:tc>
        <w:tc>
          <w:tcPr>
            <w:tcW w:w="850" w:type="dxa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2126" w:type="dxa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C</w:t>
            </w:r>
          </w:p>
        </w:tc>
      </w:tr>
      <w:tr w:rsidR="002D6711" w:rsidRPr="00072771" w:rsidTr="002D6711">
        <w:trPr>
          <w:cantSplit/>
          <w:trHeight w:val="340"/>
        </w:trPr>
        <w:tc>
          <w:tcPr>
            <w:tcW w:w="1117" w:type="dxa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FF8012</w:t>
            </w:r>
          </w:p>
        </w:tc>
        <w:tc>
          <w:tcPr>
            <w:tcW w:w="5339" w:type="dxa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US"/>
              </w:rPr>
              <w:t>Front End Terminal TCP/IP Communication Block</w:t>
            </w:r>
          </w:p>
        </w:tc>
        <w:tc>
          <w:tcPr>
            <w:tcW w:w="850" w:type="dxa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2126" w:type="dxa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C</w:t>
            </w:r>
          </w:p>
        </w:tc>
      </w:tr>
      <w:tr w:rsidR="002D6711" w:rsidRPr="00072771" w:rsidTr="002D6711">
        <w:trPr>
          <w:cantSplit/>
          <w:trHeight w:val="340"/>
        </w:trPr>
        <w:tc>
          <w:tcPr>
            <w:tcW w:w="1117" w:type="dxa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FF8013</w:t>
            </w:r>
          </w:p>
        </w:tc>
        <w:tc>
          <w:tcPr>
            <w:tcW w:w="5339" w:type="dxa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US"/>
              </w:rPr>
              <w:t>Front End MRC Address Block</w:t>
            </w:r>
          </w:p>
        </w:tc>
        <w:tc>
          <w:tcPr>
            <w:tcW w:w="850" w:type="dxa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2126" w:type="dxa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M</w:t>
            </w:r>
          </w:p>
        </w:tc>
      </w:tr>
      <w:tr w:rsidR="002D6711" w:rsidRPr="00072771" w:rsidTr="002D6711">
        <w:trPr>
          <w:cantSplit/>
          <w:trHeight w:val="340"/>
        </w:trPr>
        <w:tc>
          <w:tcPr>
            <w:tcW w:w="1117" w:type="dxa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FF8014</w:t>
            </w:r>
          </w:p>
        </w:tc>
        <w:tc>
          <w:tcPr>
            <w:tcW w:w="5339" w:type="dxa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US"/>
              </w:rPr>
              <w:t>Front End ATM Spec Block</w:t>
            </w:r>
          </w:p>
        </w:tc>
        <w:tc>
          <w:tcPr>
            <w:tcW w:w="850" w:type="dxa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2126" w:type="dxa"/>
            <w:vAlign w:val="center"/>
          </w:tcPr>
          <w:p w:rsidR="002D6711" w:rsidRPr="00072771" w:rsidRDefault="00995E8D" w:rsidP="000727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</w:p>
        </w:tc>
      </w:tr>
      <w:tr w:rsidR="002D6711" w:rsidRPr="00072771" w:rsidTr="002D6711">
        <w:trPr>
          <w:cantSplit/>
          <w:trHeight w:val="340"/>
        </w:trPr>
        <w:tc>
          <w:tcPr>
            <w:tcW w:w="1117" w:type="dxa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FF8015</w:t>
            </w:r>
          </w:p>
        </w:tc>
        <w:tc>
          <w:tcPr>
            <w:tcW w:w="5339" w:type="dxa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US"/>
              </w:rPr>
              <w:t>Front End POS Spec Block</w:t>
            </w:r>
          </w:p>
        </w:tc>
        <w:tc>
          <w:tcPr>
            <w:tcW w:w="850" w:type="dxa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2126" w:type="dxa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O</w:t>
            </w:r>
          </w:p>
        </w:tc>
      </w:tr>
      <w:tr w:rsidR="002D6711" w:rsidRPr="00072771" w:rsidTr="002D6711">
        <w:trPr>
          <w:cantSplit/>
          <w:trHeight w:val="340"/>
        </w:trPr>
        <w:tc>
          <w:tcPr>
            <w:tcW w:w="1117" w:type="dxa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FF8019</w:t>
            </w:r>
          </w:p>
        </w:tc>
        <w:tc>
          <w:tcPr>
            <w:tcW w:w="5339" w:type="dxa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 xml:space="preserve">Front End </w:t>
            </w:r>
            <w:proofErr w:type="spellStart"/>
            <w:r w:rsidRPr="00072771">
              <w:rPr>
                <w:sz w:val="20"/>
                <w:szCs w:val="20"/>
                <w:lang w:val="en-GB"/>
              </w:rPr>
              <w:t>Acq</w:t>
            </w:r>
            <w:proofErr w:type="spellEnd"/>
            <w:r w:rsidRPr="00072771">
              <w:rPr>
                <w:sz w:val="20"/>
                <w:szCs w:val="20"/>
                <w:lang w:val="en-GB"/>
              </w:rPr>
              <w:t xml:space="preserve"> Encryption Block</w:t>
            </w:r>
          </w:p>
        </w:tc>
        <w:tc>
          <w:tcPr>
            <w:tcW w:w="850" w:type="dxa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2126" w:type="dxa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O</w:t>
            </w:r>
          </w:p>
        </w:tc>
      </w:tr>
      <w:tr w:rsidR="002D6711" w:rsidRPr="00072771" w:rsidTr="002D6711">
        <w:trPr>
          <w:cantSplit/>
          <w:trHeight w:val="340"/>
        </w:trPr>
        <w:tc>
          <w:tcPr>
            <w:tcW w:w="1117" w:type="dxa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color w:val="000000"/>
                <w:sz w:val="20"/>
                <w:szCs w:val="20"/>
                <w:lang w:val="en-GB"/>
              </w:rPr>
              <w:t>FF806E</w:t>
            </w:r>
          </w:p>
        </w:tc>
        <w:tc>
          <w:tcPr>
            <w:tcW w:w="5339" w:type="dxa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color w:val="000000"/>
                <w:sz w:val="20"/>
                <w:szCs w:val="20"/>
                <w:lang w:val="en-GB"/>
              </w:rPr>
              <w:t>Front End Terminal Limit Block</w:t>
            </w:r>
          </w:p>
        </w:tc>
        <w:tc>
          <w:tcPr>
            <w:tcW w:w="850" w:type="dxa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2126" w:type="dxa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O</w:t>
            </w:r>
          </w:p>
        </w:tc>
      </w:tr>
      <w:tr w:rsidR="002D6711" w:rsidRPr="00072771" w:rsidTr="002D6711">
        <w:trPr>
          <w:cantSplit/>
          <w:trHeight w:val="340"/>
        </w:trPr>
        <w:tc>
          <w:tcPr>
            <w:tcW w:w="1117" w:type="dxa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color w:val="000000"/>
                <w:sz w:val="20"/>
                <w:szCs w:val="20"/>
                <w:lang w:val="en-GB"/>
              </w:rPr>
              <w:t>FF8028</w:t>
            </w:r>
          </w:p>
        </w:tc>
        <w:tc>
          <w:tcPr>
            <w:tcW w:w="5339" w:type="dxa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color w:val="000000"/>
                <w:sz w:val="20"/>
                <w:szCs w:val="20"/>
                <w:lang w:val="en-GB"/>
              </w:rPr>
              <w:t>Front End Acquirer Service Block</w:t>
            </w:r>
          </w:p>
        </w:tc>
        <w:tc>
          <w:tcPr>
            <w:tcW w:w="850" w:type="dxa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2126" w:type="dxa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O</w:t>
            </w:r>
          </w:p>
        </w:tc>
      </w:tr>
      <w:tr w:rsidR="002D6711" w:rsidRPr="00072771" w:rsidTr="002D6711">
        <w:trPr>
          <w:cantSplit/>
          <w:trHeight w:val="340"/>
        </w:trPr>
        <w:tc>
          <w:tcPr>
            <w:tcW w:w="1117" w:type="dxa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FF8047</w:t>
            </w:r>
          </w:p>
        </w:tc>
        <w:tc>
          <w:tcPr>
            <w:tcW w:w="5339" w:type="dxa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US"/>
              </w:rPr>
              <w:t>Front End Terminal Shared ATM Block</w:t>
            </w:r>
          </w:p>
        </w:tc>
        <w:tc>
          <w:tcPr>
            <w:tcW w:w="850" w:type="dxa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2126" w:type="dxa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O</w:t>
            </w:r>
          </w:p>
        </w:tc>
      </w:tr>
      <w:tr w:rsidR="002D6711" w:rsidRPr="00072771" w:rsidTr="002D6711">
        <w:trPr>
          <w:cantSplit/>
          <w:trHeight w:val="340"/>
        </w:trPr>
        <w:tc>
          <w:tcPr>
            <w:tcW w:w="1117" w:type="dxa"/>
            <w:vAlign w:val="center"/>
          </w:tcPr>
          <w:p w:rsidR="002D6711" w:rsidRPr="00072771" w:rsidRDefault="002D6711" w:rsidP="00072771">
            <w:pPr>
              <w:rPr>
                <w:rFonts w:eastAsia="Arial Unicode MS"/>
                <w:sz w:val="20"/>
                <w:szCs w:val="20"/>
                <w:lang w:val="en-US"/>
              </w:rPr>
            </w:pPr>
            <w:r w:rsidRPr="00072771">
              <w:rPr>
                <w:rFonts w:eastAsia="Arial Unicode MS"/>
                <w:sz w:val="20"/>
                <w:szCs w:val="20"/>
                <w:lang w:val="en-US"/>
              </w:rPr>
              <w:lastRenderedPageBreak/>
              <w:t>DF806E</w:t>
            </w:r>
          </w:p>
        </w:tc>
        <w:tc>
          <w:tcPr>
            <w:tcW w:w="5339" w:type="dxa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GB"/>
              </w:rPr>
              <w:t>Record Processing Code</w:t>
            </w:r>
          </w:p>
        </w:tc>
        <w:tc>
          <w:tcPr>
            <w:tcW w:w="850" w:type="dxa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126" w:type="dxa"/>
            <w:vAlign w:val="center"/>
          </w:tcPr>
          <w:p w:rsidR="002D6711" w:rsidRPr="00072771" w:rsidRDefault="002D6711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US"/>
              </w:rPr>
              <w:t>O</w:t>
            </w:r>
          </w:p>
        </w:tc>
      </w:tr>
      <w:tr w:rsidR="002D6711" w:rsidRPr="00072771" w:rsidTr="002D6711">
        <w:trPr>
          <w:cantSplit/>
          <w:trHeight w:val="340"/>
        </w:trPr>
        <w:tc>
          <w:tcPr>
            <w:tcW w:w="1117" w:type="dxa"/>
            <w:vAlign w:val="center"/>
          </w:tcPr>
          <w:p w:rsidR="002D6711" w:rsidRPr="00072771" w:rsidRDefault="002D6711" w:rsidP="00072771">
            <w:pPr>
              <w:pStyle w:val="ad"/>
              <w:rPr>
                <w:szCs w:val="20"/>
              </w:rPr>
            </w:pPr>
            <w:r w:rsidRPr="00072771">
              <w:rPr>
                <w:szCs w:val="20"/>
              </w:rPr>
              <w:t>FF8054</w:t>
            </w:r>
          </w:p>
        </w:tc>
        <w:tc>
          <w:tcPr>
            <w:tcW w:w="5339" w:type="dxa"/>
            <w:vAlign w:val="center"/>
          </w:tcPr>
          <w:p w:rsidR="002D6711" w:rsidRPr="00072771" w:rsidRDefault="002D6711" w:rsidP="00072771">
            <w:pPr>
              <w:pStyle w:val="ad"/>
              <w:rPr>
                <w:szCs w:val="20"/>
              </w:rPr>
            </w:pPr>
            <w:proofErr w:type="spellStart"/>
            <w:r w:rsidRPr="00072771">
              <w:rPr>
                <w:szCs w:val="20"/>
              </w:rPr>
              <w:t>Additional_parameters_block</w:t>
            </w:r>
            <w:proofErr w:type="spellEnd"/>
          </w:p>
        </w:tc>
        <w:tc>
          <w:tcPr>
            <w:tcW w:w="850" w:type="dxa"/>
            <w:vAlign w:val="center"/>
          </w:tcPr>
          <w:p w:rsidR="002D6711" w:rsidRPr="00072771" w:rsidRDefault="002D6711" w:rsidP="00072771">
            <w:pPr>
              <w:pStyle w:val="ad"/>
              <w:rPr>
                <w:szCs w:val="20"/>
              </w:rPr>
            </w:pPr>
            <w:r w:rsidRPr="00072771">
              <w:rPr>
                <w:szCs w:val="20"/>
              </w:rPr>
              <w:t>X</w:t>
            </w:r>
          </w:p>
        </w:tc>
        <w:tc>
          <w:tcPr>
            <w:tcW w:w="2126" w:type="dxa"/>
            <w:vAlign w:val="center"/>
          </w:tcPr>
          <w:p w:rsidR="002D6711" w:rsidRPr="00072771" w:rsidRDefault="002D6711" w:rsidP="00072771">
            <w:pPr>
              <w:pStyle w:val="ad"/>
              <w:rPr>
                <w:szCs w:val="20"/>
              </w:rPr>
            </w:pPr>
            <w:r w:rsidRPr="00072771">
              <w:rPr>
                <w:szCs w:val="20"/>
              </w:rPr>
              <w:t>O</w:t>
            </w:r>
          </w:p>
        </w:tc>
      </w:tr>
      <w:tr w:rsidR="002D6711" w:rsidRPr="00072771" w:rsidTr="002D6711">
        <w:trPr>
          <w:cantSplit/>
          <w:trHeight w:val="340"/>
        </w:trPr>
        <w:tc>
          <w:tcPr>
            <w:tcW w:w="1117" w:type="dxa"/>
            <w:vAlign w:val="center"/>
          </w:tcPr>
          <w:p w:rsidR="002D6711" w:rsidRPr="00072771" w:rsidRDefault="002D6711" w:rsidP="00072771">
            <w:pPr>
              <w:pStyle w:val="ad"/>
              <w:rPr>
                <w:szCs w:val="20"/>
              </w:rPr>
            </w:pPr>
            <w:r w:rsidRPr="00072771">
              <w:rPr>
                <w:szCs w:val="20"/>
              </w:rPr>
              <w:t>FF8030</w:t>
            </w:r>
          </w:p>
        </w:tc>
        <w:tc>
          <w:tcPr>
            <w:tcW w:w="5339" w:type="dxa"/>
            <w:vAlign w:val="center"/>
          </w:tcPr>
          <w:p w:rsidR="002D6711" w:rsidRPr="00072771" w:rsidRDefault="002D6711" w:rsidP="00072771">
            <w:pPr>
              <w:pStyle w:val="ad"/>
              <w:rPr>
                <w:szCs w:val="20"/>
              </w:rPr>
            </w:pPr>
            <w:r w:rsidRPr="00072771">
              <w:rPr>
                <w:szCs w:val="20"/>
              </w:rPr>
              <w:t>Front End Terminal Multi-Language Block</w:t>
            </w:r>
          </w:p>
        </w:tc>
        <w:tc>
          <w:tcPr>
            <w:tcW w:w="850" w:type="dxa"/>
            <w:vAlign w:val="center"/>
          </w:tcPr>
          <w:p w:rsidR="002D6711" w:rsidRPr="00072771" w:rsidRDefault="002D6711" w:rsidP="00072771">
            <w:pPr>
              <w:pStyle w:val="ad"/>
              <w:rPr>
                <w:szCs w:val="20"/>
              </w:rPr>
            </w:pPr>
            <w:r w:rsidRPr="00072771">
              <w:rPr>
                <w:szCs w:val="20"/>
              </w:rPr>
              <w:t>X</w:t>
            </w:r>
          </w:p>
        </w:tc>
        <w:tc>
          <w:tcPr>
            <w:tcW w:w="2126" w:type="dxa"/>
            <w:vAlign w:val="center"/>
          </w:tcPr>
          <w:p w:rsidR="002D6711" w:rsidRPr="00072771" w:rsidRDefault="002D6711" w:rsidP="00072771">
            <w:pPr>
              <w:pStyle w:val="ad"/>
              <w:rPr>
                <w:szCs w:val="20"/>
              </w:rPr>
            </w:pPr>
            <w:r w:rsidRPr="00072771">
              <w:rPr>
                <w:szCs w:val="20"/>
              </w:rPr>
              <w:t>O</w:t>
            </w:r>
          </w:p>
        </w:tc>
      </w:tr>
      <w:tr w:rsidR="005708B0" w:rsidRPr="00072771" w:rsidTr="00AC2ED2">
        <w:tblPrEx>
          <w:tblW w:w="0" w:type="auto"/>
          <w:tblInd w:w="-25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137" w:author="Maslov" w:date="2015-07-23T10:01:00Z">
            <w:tblPrEx>
              <w:tblW w:w="0" w:type="auto"/>
              <w:tblInd w:w="-2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40"/>
          <w:trPrChange w:id="138" w:author="Maslov" w:date="2015-07-23T10:01:00Z">
            <w:trPr>
              <w:gridBefore w:val="1"/>
              <w:cantSplit/>
              <w:trHeight w:val="340"/>
            </w:trPr>
          </w:trPrChange>
        </w:trPr>
        <w:tc>
          <w:tcPr>
            <w:tcW w:w="1117" w:type="dxa"/>
            <w:tcPrChange w:id="139" w:author="Maslov" w:date="2015-07-23T10:01:00Z">
              <w:tcPr>
                <w:tcW w:w="1117" w:type="dxa"/>
                <w:gridSpan w:val="2"/>
                <w:vAlign w:val="center"/>
              </w:tcPr>
            </w:tcPrChange>
          </w:tcPr>
          <w:p w:rsidR="005708B0" w:rsidRPr="00072771" w:rsidRDefault="005708B0" w:rsidP="00072771">
            <w:pPr>
              <w:pStyle w:val="ad"/>
              <w:rPr>
                <w:szCs w:val="20"/>
              </w:rPr>
            </w:pPr>
            <w:ins w:id="140" w:author="Maslov" w:date="2015-07-23T10:01:00Z">
              <w:r>
                <w:t>FF8017</w:t>
              </w:r>
            </w:ins>
          </w:p>
        </w:tc>
        <w:tc>
          <w:tcPr>
            <w:tcW w:w="5339" w:type="dxa"/>
            <w:tcPrChange w:id="141" w:author="Maslov" w:date="2015-07-23T10:01:00Z">
              <w:tcPr>
                <w:tcW w:w="5339" w:type="dxa"/>
                <w:gridSpan w:val="2"/>
                <w:vAlign w:val="center"/>
              </w:tcPr>
            </w:tcPrChange>
          </w:tcPr>
          <w:p w:rsidR="005708B0" w:rsidRPr="00072771" w:rsidRDefault="005708B0" w:rsidP="00072771">
            <w:pPr>
              <w:pStyle w:val="ad"/>
              <w:rPr>
                <w:szCs w:val="20"/>
              </w:rPr>
            </w:pPr>
            <w:ins w:id="142" w:author="Maslov" w:date="2015-07-23T10:01:00Z">
              <w:r>
                <w:rPr>
                  <w:lang w:val="en-US"/>
                </w:rPr>
                <w:t>Front End Terminal Account Block</w:t>
              </w:r>
            </w:ins>
          </w:p>
        </w:tc>
        <w:tc>
          <w:tcPr>
            <w:tcW w:w="850" w:type="dxa"/>
            <w:tcPrChange w:id="143" w:author="Maslov" w:date="2015-07-23T10:01:00Z">
              <w:tcPr>
                <w:tcW w:w="850" w:type="dxa"/>
                <w:gridSpan w:val="2"/>
                <w:vAlign w:val="center"/>
              </w:tcPr>
            </w:tcPrChange>
          </w:tcPr>
          <w:p w:rsidR="005708B0" w:rsidRPr="00072771" w:rsidRDefault="005708B0" w:rsidP="00072771">
            <w:pPr>
              <w:pStyle w:val="ad"/>
              <w:rPr>
                <w:szCs w:val="20"/>
              </w:rPr>
            </w:pPr>
            <w:ins w:id="144" w:author="Maslov" w:date="2015-07-23T10:01:00Z">
              <w:r>
                <w:rPr>
                  <w:lang w:val="en-US"/>
                </w:rPr>
                <w:t>X</w:t>
              </w:r>
            </w:ins>
          </w:p>
        </w:tc>
        <w:tc>
          <w:tcPr>
            <w:tcW w:w="2126" w:type="dxa"/>
            <w:tcPrChange w:id="145" w:author="Maslov" w:date="2015-07-23T10:01:00Z">
              <w:tcPr>
                <w:tcW w:w="2126" w:type="dxa"/>
                <w:gridSpan w:val="2"/>
                <w:vAlign w:val="center"/>
              </w:tcPr>
            </w:tcPrChange>
          </w:tcPr>
          <w:p w:rsidR="005708B0" w:rsidRPr="00072771" w:rsidRDefault="005708B0" w:rsidP="00072771">
            <w:pPr>
              <w:pStyle w:val="ad"/>
              <w:rPr>
                <w:szCs w:val="20"/>
              </w:rPr>
            </w:pPr>
            <w:ins w:id="146" w:author="Maslov" w:date="2015-07-23T10:01:00Z">
              <w:r>
                <w:t>O</w:t>
              </w:r>
            </w:ins>
          </w:p>
        </w:tc>
      </w:tr>
    </w:tbl>
    <w:p w:rsidR="00995E8D" w:rsidRDefault="00995E8D" w:rsidP="00995E8D">
      <w:pPr>
        <w:rPr>
          <w:lang w:val="en-US"/>
        </w:rPr>
      </w:pPr>
      <w:bookmarkStart w:id="147" w:name="_Toc290645796"/>
      <w:bookmarkStart w:id="148" w:name="_Toc406606980"/>
      <w:bookmarkStart w:id="149" w:name="_Toc279055474"/>
    </w:p>
    <w:p w:rsidR="00995E8D" w:rsidRPr="00995E8D" w:rsidRDefault="00995E8D" w:rsidP="00995E8D">
      <w:pPr>
        <w:rPr>
          <w:lang w:val="en-US"/>
        </w:rPr>
      </w:pPr>
      <w:r>
        <w:rPr>
          <w:lang w:val="en-US"/>
        </w:rPr>
        <w:t xml:space="preserve">Tag </w:t>
      </w:r>
      <w:r w:rsidRPr="00995E8D">
        <w:rPr>
          <w:lang w:val="en-US"/>
        </w:rPr>
        <w:t>FF8014</w:t>
      </w:r>
      <w:r>
        <w:rPr>
          <w:lang w:val="en-US"/>
        </w:rPr>
        <w:t xml:space="preserve"> mandatory for ATM devices.</w:t>
      </w:r>
    </w:p>
    <w:p w:rsidR="005F0F00" w:rsidRDefault="005F0F00" w:rsidP="00DC44C6">
      <w:pPr>
        <w:pStyle w:val="BPC3Heading3"/>
      </w:pPr>
      <w:r>
        <w:rPr>
          <w:lang w:val="en-GB"/>
        </w:rPr>
        <w:t xml:space="preserve">FF8010 – </w:t>
      </w:r>
      <w:r>
        <w:t>Front End Terminal Detail Block</w:t>
      </w:r>
      <w:bookmarkEnd w:id="147"/>
      <w:bookmarkEnd w:id="148"/>
      <w:r>
        <w:t xml:space="preserve"> </w:t>
      </w:r>
    </w:p>
    <w:p w:rsidR="007C35FD" w:rsidRDefault="007C35FD" w:rsidP="007C35FD">
      <w:pPr>
        <w:pStyle w:val="BPC3Bodyafterheading"/>
      </w:pPr>
      <w:r>
        <w:t xml:space="preserve">Base tag for terminal detail is </w:t>
      </w:r>
      <w:r w:rsidRPr="007C35FD">
        <w:t>application/customer/contract/merchant/terminal/</w:t>
      </w:r>
    </w:p>
    <w:p w:rsidR="001E755A" w:rsidRPr="007C35FD" w:rsidRDefault="001E755A" w:rsidP="007C35FD">
      <w:pPr>
        <w:pStyle w:val="BPC3Bodyafterheading"/>
      </w:pPr>
      <w:r>
        <w:t>Code mapping present in document “</w:t>
      </w:r>
      <w:r w:rsidRPr="001E755A">
        <w:t>SVXP SVFE code mapping.docx</w:t>
      </w:r>
      <w:r>
        <w:t>”</w:t>
      </w: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7"/>
        <w:gridCol w:w="4205"/>
        <w:gridCol w:w="850"/>
        <w:gridCol w:w="1276"/>
        <w:gridCol w:w="1984"/>
      </w:tblGrid>
      <w:tr w:rsidR="00D22B3C" w:rsidRPr="00072771" w:rsidTr="00072771">
        <w:trPr>
          <w:cantSplit/>
          <w:trHeight w:val="340"/>
        </w:trPr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D22B3C" w:rsidRPr="00072771" w:rsidRDefault="00D22B3C" w:rsidP="00072771">
            <w:pPr>
              <w:rPr>
                <w:b/>
                <w:sz w:val="20"/>
                <w:szCs w:val="20"/>
              </w:rPr>
            </w:pPr>
            <w:r w:rsidRPr="00072771">
              <w:rPr>
                <w:b/>
                <w:sz w:val="20"/>
                <w:szCs w:val="20"/>
                <w:lang w:val="en-US"/>
              </w:rPr>
              <w:t>Tag</w:t>
            </w:r>
          </w:p>
        </w:tc>
        <w:tc>
          <w:tcPr>
            <w:tcW w:w="4205" w:type="dxa"/>
            <w:shd w:val="clear" w:color="auto" w:fill="D9D9D9" w:themeFill="background1" w:themeFillShade="D9"/>
            <w:vAlign w:val="center"/>
          </w:tcPr>
          <w:p w:rsidR="00D22B3C" w:rsidRPr="00072771" w:rsidRDefault="00D22B3C" w:rsidP="00072771">
            <w:pPr>
              <w:rPr>
                <w:b/>
                <w:sz w:val="20"/>
                <w:szCs w:val="20"/>
              </w:rPr>
            </w:pPr>
            <w:r w:rsidRPr="00072771">
              <w:rPr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22B3C" w:rsidRPr="00072771" w:rsidRDefault="00D22B3C" w:rsidP="00072771">
            <w:pPr>
              <w:rPr>
                <w:b/>
                <w:sz w:val="20"/>
                <w:szCs w:val="20"/>
              </w:rPr>
            </w:pPr>
            <w:r w:rsidRPr="00072771">
              <w:rPr>
                <w:b/>
                <w:sz w:val="20"/>
                <w:szCs w:val="20"/>
                <w:lang w:val="en-US"/>
              </w:rPr>
              <w:t>Picture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22B3C" w:rsidRPr="00072771" w:rsidRDefault="00D22B3C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b/>
                <w:sz w:val="20"/>
                <w:szCs w:val="20"/>
                <w:lang w:val="en-US"/>
              </w:rPr>
              <w:t>Optional</w:t>
            </w:r>
            <w:r w:rsidRPr="00072771">
              <w:rPr>
                <w:b/>
                <w:sz w:val="20"/>
                <w:szCs w:val="20"/>
              </w:rPr>
              <w:t xml:space="preserve"> / </w:t>
            </w:r>
            <w:r w:rsidRPr="00072771">
              <w:rPr>
                <w:b/>
                <w:sz w:val="20"/>
                <w:szCs w:val="20"/>
                <w:lang w:val="en-US"/>
              </w:rPr>
              <w:t>mandatory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D22B3C" w:rsidRPr="00072771" w:rsidRDefault="00D22B3C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SVAP</w:t>
            </w:r>
          </w:p>
        </w:tc>
      </w:tr>
      <w:tr w:rsidR="008A55E2" w:rsidRPr="00072771" w:rsidTr="00072771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rFonts w:eastAsia="Arial Unicode MS"/>
                <w:sz w:val="20"/>
                <w:szCs w:val="20"/>
                <w:lang w:val="en-GB"/>
              </w:rPr>
              <w:t>DF805D</w:t>
            </w:r>
          </w:p>
        </w:tc>
        <w:tc>
          <w:tcPr>
            <w:tcW w:w="4205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Sequence</w:t>
            </w:r>
          </w:p>
        </w:tc>
        <w:tc>
          <w:tcPr>
            <w:tcW w:w="850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072771" w:rsidTr="00072771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rFonts w:eastAsia="Arial Unicode MS"/>
                <w:sz w:val="20"/>
                <w:szCs w:val="20"/>
                <w:lang w:val="en-GB"/>
              </w:rPr>
              <w:t>DF8218</w:t>
            </w:r>
          </w:p>
        </w:tc>
        <w:tc>
          <w:tcPr>
            <w:tcW w:w="4205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PID</w:t>
            </w:r>
          </w:p>
        </w:tc>
        <w:tc>
          <w:tcPr>
            <w:tcW w:w="850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276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C</w:t>
            </w:r>
          </w:p>
        </w:tc>
        <w:tc>
          <w:tcPr>
            <w:tcW w:w="1984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072771" w:rsidTr="00072771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US"/>
              </w:rPr>
              <w:t>DF8125</w:t>
            </w:r>
          </w:p>
        </w:tc>
        <w:tc>
          <w:tcPr>
            <w:tcW w:w="4205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Terminal ID</w:t>
            </w:r>
          </w:p>
        </w:tc>
        <w:tc>
          <w:tcPr>
            <w:tcW w:w="850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072771" w:rsidRDefault="007C35FD" w:rsidP="00072771">
            <w:pPr>
              <w:rPr>
                <w:sz w:val="20"/>
                <w:szCs w:val="20"/>
                <w:lang w:val="en-GB"/>
              </w:rPr>
            </w:pPr>
            <w:proofErr w:type="spellStart"/>
            <w:r w:rsidRPr="007C35FD">
              <w:rPr>
                <w:sz w:val="20"/>
                <w:szCs w:val="20"/>
                <w:lang w:val="en-GB"/>
              </w:rPr>
              <w:t>terminal_number</w:t>
            </w:r>
            <w:proofErr w:type="spellEnd"/>
          </w:p>
        </w:tc>
      </w:tr>
      <w:tr w:rsidR="008A55E2" w:rsidRPr="00072771" w:rsidTr="00072771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072771" w:rsidRDefault="008A55E2" w:rsidP="00072771">
            <w:pPr>
              <w:rPr>
                <w:rFonts w:eastAsia="Arial Unicode MS"/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DF8079</w:t>
            </w:r>
          </w:p>
        </w:tc>
        <w:tc>
          <w:tcPr>
            <w:tcW w:w="4205" w:type="dxa"/>
            <w:vAlign w:val="center"/>
          </w:tcPr>
          <w:p w:rsidR="008A55E2" w:rsidRPr="00072771" w:rsidRDefault="008A55E2" w:rsidP="00072771">
            <w:pPr>
              <w:rPr>
                <w:color w:val="000000"/>
                <w:sz w:val="20"/>
                <w:szCs w:val="20"/>
                <w:lang w:val="en-US"/>
              </w:rPr>
            </w:pPr>
            <w:r w:rsidRPr="00072771">
              <w:rPr>
                <w:color w:val="000000"/>
                <w:sz w:val="20"/>
                <w:szCs w:val="20"/>
                <w:lang w:val="en-US"/>
              </w:rPr>
              <w:t>INST_ID</w:t>
            </w:r>
          </w:p>
        </w:tc>
        <w:tc>
          <w:tcPr>
            <w:tcW w:w="850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072771" w:rsidRDefault="00D92251" w:rsidP="00072771">
            <w:pPr>
              <w:rPr>
                <w:sz w:val="20"/>
                <w:szCs w:val="20"/>
                <w:lang w:val="en-US"/>
              </w:rPr>
            </w:pPr>
            <w:r w:rsidRPr="00D92251">
              <w:rPr>
                <w:sz w:val="20"/>
                <w:szCs w:val="20"/>
                <w:lang w:val="en-US"/>
              </w:rPr>
              <w:t>application/</w:t>
            </w:r>
            <w:proofErr w:type="spellStart"/>
            <w:r w:rsidRPr="00D92251">
              <w:rPr>
                <w:sz w:val="20"/>
                <w:szCs w:val="20"/>
                <w:lang w:val="en-US"/>
              </w:rPr>
              <w:t>institution_id</w:t>
            </w:r>
            <w:proofErr w:type="spellEnd"/>
          </w:p>
        </w:tc>
      </w:tr>
      <w:tr w:rsidR="008A55E2" w:rsidRPr="00072771" w:rsidTr="00072771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US"/>
              </w:rPr>
              <w:t>DF8127</w:t>
            </w:r>
          </w:p>
        </w:tc>
        <w:tc>
          <w:tcPr>
            <w:tcW w:w="4205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Type</w:t>
            </w:r>
          </w:p>
        </w:tc>
        <w:tc>
          <w:tcPr>
            <w:tcW w:w="850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Pr="00E22532" w:rsidRDefault="00414996">
            <w:pPr>
              <w:pStyle w:val="BPC3Subhead2"/>
              <w:rPr>
                <w:sz w:val="20"/>
                <w:lang w:val="en-GB"/>
              </w:rPr>
              <w:pPrChange w:id="150" w:author="Maslov" w:date="2015-02-05T17:32:00Z">
                <w:pPr/>
              </w:pPrChange>
            </w:pPr>
            <w:proofErr w:type="spellStart"/>
            <w:ins w:id="151" w:author="Maslov" w:date="2015-02-05T17:32:00Z">
              <w:r w:rsidRPr="00414996">
                <w:rPr>
                  <w:rFonts w:ascii="Times New Roman" w:hAnsi="Times New Roman"/>
                  <w:sz w:val="20"/>
                  <w:u w:val="none"/>
                </w:rPr>
                <w:t>terminal_type</w:t>
              </w:r>
            </w:ins>
            <w:proofErr w:type="spellEnd"/>
          </w:p>
        </w:tc>
      </w:tr>
      <w:tr w:rsidR="008A55E2" w:rsidRPr="002F5DDB" w:rsidTr="00072771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US"/>
              </w:rPr>
              <w:t>DF8117</w:t>
            </w:r>
          </w:p>
        </w:tc>
        <w:tc>
          <w:tcPr>
            <w:tcW w:w="4205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color w:val="000000"/>
                <w:sz w:val="20"/>
                <w:szCs w:val="20"/>
                <w:lang w:val="en-US"/>
              </w:rPr>
              <w:t>MERCHANT_ID</w:t>
            </w:r>
          </w:p>
        </w:tc>
        <w:tc>
          <w:tcPr>
            <w:tcW w:w="850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072771" w:rsidRDefault="00D92251" w:rsidP="00072771">
            <w:pPr>
              <w:rPr>
                <w:sz w:val="20"/>
                <w:szCs w:val="20"/>
                <w:lang w:val="en-GB"/>
              </w:rPr>
            </w:pPr>
            <w:r w:rsidRPr="00D92251">
              <w:rPr>
                <w:sz w:val="20"/>
                <w:szCs w:val="20"/>
                <w:lang w:val="en-GB"/>
              </w:rPr>
              <w:t>application/customer/contract/merchant/</w:t>
            </w:r>
            <w:proofErr w:type="spellStart"/>
            <w:r w:rsidRPr="00D92251">
              <w:rPr>
                <w:sz w:val="20"/>
                <w:szCs w:val="20"/>
                <w:lang w:val="en-GB"/>
              </w:rPr>
              <w:t>merchant_number</w:t>
            </w:r>
            <w:proofErr w:type="spellEnd"/>
          </w:p>
        </w:tc>
      </w:tr>
      <w:tr w:rsidR="008A55E2" w:rsidRPr="00072771" w:rsidTr="00072771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US"/>
              </w:rPr>
              <w:t>DF811C</w:t>
            </w:r>
          </w:p>
        </w:tc>
        <w:tc>
          <w:tcPr>
            <w:tcW w:w="4205" w:type="dxa"/>
            <w:vAlign w:val="center"/>
          </w:tcPr>
          <w:p w:rsidR="008A55E2" w:rsidRPr="00072771" w:rsidRDefault="008A55E2" w:rsidP="00072771">
            <w:pPr>
              <w:rPr>
                <w:color w:val="000000"/>
                <w:sz w:val="20"/>
                <w:szCs w:val="20"/>
                <w:lang w:val="en-US"/>
              </w:rPr>
            </w:pPr>
            <w:r w:rsidRPr="00072771">
              <w:rPr>
                <w:color w:val="000000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850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1E755A" w:rsidRPr="00072771" w:rsidRDefault="001E755A" w:rsidP="003A315C">
            <w:pPr>
              <w:rPr>
                <w:sz w:val="20"/>
                <w:szCs w:val="20"/>
                <w:lang w:val="en-GB"/>
              </w:rPr>
            </w:pPr>
            <w:proofErr w:type="spellStart"/>
            <w:r w:rsidRPr="001E755A">
              <w:rPr>
                <w:sz w:val="20"/>
                <w:szCs w:val="20"/>
                <w:lang w:val="en-GB"/>
              </w:rPr>
              <w:t>terminal_status</w:t>
            </w:r>
            <w:proofErr w:type="spellEnd"/>
          </w:p>
        </w:tc>
      </w:tr>
      <w:tr w:rsidR="008A55E2" w:rsidRPr="00072771" w:rsidTr="00072771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rFonts w:eastAsia="Arial Unicode MS"/>
                <w:sz w:val="20"/>
                <w:szCs w:val="20"/>
                <w:lang w:val="en-GB"/>
              </w:rPr>
              <w:t>DF813B</w:t>
            </w:r>
          </w:p>
        </w:tc>
        <w:tc>
          <w:tcPr>
            <w:tcW w:w="4205" w:type="dxa"/>
            <w:vAlign w:val="center"/>
          </w:tcPr>
          <w:p w:rsidR="008A55E2" w:rsidRPr="00072771" w:rsidRDefault="008A55E2" w:rsidP="00072771">
            <w:pPr>
              <w:rPr>
                <w:color w:val="000000"/>
                <w:sz w:val="20"/>
                <w:szCs w:val="20"/>
                <w:lang w:val="en-US"/>
              </w:rPr>
            </w:pPr>
            <w:r w:rsidRPr="00072771">
              <w:rPr>
                <w:color w:val="000000"/>
                <w:sz w:val="20"/>
                <w:szCs w:val="20"/>
                <w:lang w:val="en-US"/>
              </w:rPr>
              <w:t xml:space="preserve">Transaction Scheme </w:t>
            </w:r>
          </w:p>
        </w:tc>
        <w:tc>
          <w:tcPr>
            <w:tcW w:w="850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276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072771" w:rsidTr="00072771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rFonts w:eastAsia="Arial Unicode MS"/>
                <w:sz w:val="20"/>
                <w:szCs w:val="20"/>
                <w:lang w:val="en-GB"/>
              </w:rPr>
              <w:t>DF813C</w:t>
            </w:r>
          </w:p>
        </w:tc>
        <w:tc>
          <w:tcPr>
            <w:tcW w:w="4205" w:type="dxa"/>
            <w:vAlign w:val="center"/>
          </w:tcPr>
          <w:p w:rsidR="008A55E2" w:rsidRPr="00072771" w:rsidRDefault="008A55E2" w:rsidP="00072771">
            <w:pPr>
              <w:rPr>
                <w:color w:val="000000"/>
                <w:sz w:val="20"/>
                <w:szCs w:val="20"/>
                <w:lang w:val="en-US"/>
              </w:rPr>
            </w:pPr>
            <w:r w:rsidRPr="00072771">
              <w:rPr>
                <w:color w:val="000000"/>
                <w:sz w:val="20"/>
                <w:szCs w:val="20"/>
                <w:lang w:val="en-US"/>
              </w:rPr>
              <w:t>Security Scheme</w:t>
            </w:r>
          </w:p>
        </w:tc>
        <w:tc>
          <w:tcPr>
            <w:tcW w:w="850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276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072771" w:rsidTr="00072771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US"/>
              </w:rPr>
              <w:t>DF8129</w:t>
            </w:r>
          </w:p>
        </w:tc>
        <w:tc>
          <w:tcPr>
            <w:tcW w:w="4205" w:type="dxa"/>
            <w:vAlign w:val="center"/>
          </w:tcPr>
          <w:p w:rsidR="008A55E2" w:rsidRPr="00072771" w:rsidRDefault="008A55E2" w:rsidP="00072771">
            <w:pPr>
              <w:rPr>
                <w:color w:val="000000"/>
                <w:sz w:val="20"/>
                <w:szCs w:val="20"/>
                <w:lang w:val="en-US"/>
              </w:rPr>
            </w:pPr>
            <w:r w:rsidRPr="00072771">
              <w:rPr>
                <w:color w:val="000000"/>
                <w:sz w:val="20"/>
                <w:szCs w:val="20"/>
                <w:lang w:val="en-US"/>
              </w:rPr>
              <w:t xml:space="preserve">CARD DATA INPUT CAPABYLITY </w:t>
            </w:r>
          </w:p>
        </w:tc>
        <w:tc>
          <w:tcPr>
            <w:tcW w:w="850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072771" w:rsidRDefault="003A315C" w:rsidP="00072771">
            <w:pPr>
              <w:rPr>
                <w:sz w:val="20"/>
                <w:szCs w:val="20"/>
                <w:lang w:val="en-US"/>
              </w:rPr>
            </w:pPr>
            <w:proofErr w:type="spellStart"/>
            <w:r w:rsidRPr="003A315C">
              <w:rPr>
                <w:sz w:val="20"/>
                <w:szCs w:val="20"/>
                <w:lang w:val="en-US"/>
              </w:rPr>
              <w:t>card_data_input_cap</w:t>
            </w:r>
            <w:proofErr w:type="spellEnd"/>
          </w:p>
        </w:tc>
      </w:tr>
      <w:tr w:rsidR="008A55E2" w:rsidRPr="00072771" w:rsidTr="00072771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US"/>
              </w:rPr>
              <w:t>DF812B</w:t>
            </w:r>
          </w:p>
        </w:tc>
        <w:tc>
          <w:tcPr>
            <w:tcW w:w="4205" w:type="dxa"/>
            <w:vAlign w:val="center"/>
          </w:tcPr>
          <w:p w:rsidR="008A55E2" w:rsidRPr="00072771" w:rsidRDefault="008A55E2" w:rsidP="00072771">
            <w:pPr>
              <w:rPr>
                <w:color w:val="000000"/>
                <w:sz w:val="20"/>
                <w:szCs w:val="20"/>
                <w:lang w:val="en-US"/>
              </w:rPr>
            </w:pPr>
            <w:r w:rsidRPr="00072771">
              <w:rPr>
                <w:color w:val="000000"/>
                <w:sz w:val="20"/>
                <w:szCs w:val="20"/>
                <w:lang w:val="en-US"/>
              </w:rPr>
              <w:t>CARD_CAPTURE_CAP</w:t>
            </w:r>
          </w:p>
        </w:tc>
        <w:tc>
          <w:tcPr>
            <w:tcW w:w="850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072771" w:rsidRDefault="003A315C" w:rsidP="00072771">
            <w:pPr>
              <w:rPr>
                <w:sz w:val="20"/>
                <w:szCs w:val="20"/>
                <w:lang w:val="en-US"/>
              </w:rPr>
            </w:pPr>
            <w:proofErr w:type="spellStart"/>
            <w:r w:rsidRPr="003A315C">
              <w:rPr>
                <w:sz w:val="20"/>
                <w:szCs w:val="20"/>
                <w:lang w:val="en-US"/>
              </w:rPr>
              <w:t>card_capture_cap</w:t>
            </w:r>
            <w:proofErr w:type="spellEnd"/>
          </w:p>
        </w:tc>
      </w:tr>
      <w:tr w:rsidR="008A55E2" w:rsidRPr="00072771" w:rsidTr="00072771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US"/>
              </w:rPr>
              <w:t>DF812A</w:t>
            </w:r>
          </w:p>
        </w:tc>
        <w:tc>
          <w:tcPr>
            <w:tcW w:w="4205" w:type="dxa"/>
            <w:vAlign w:val="center"/>
          </w:tcPr>
          <w:p w:rsidR="008A55E2" w:rsidRPr="00072771" w:rsidRDefault="008A55E2" w:rsidP="00072771">
            <w:pPr>
              <w:rPr>
                <w:color w:val="000000"/>
                <w:sz w:val="20"/>
                <w:szCs w:val="20"/>
                <w:lang w:val="en-US"/>
              </w:rPr>
            </w:pPr>
            <w:r w:rsidRPr="00072771">
              <w:rPr>
                <w:color w:val="000000"/>
                <w:sz w:val="20"/>
                <w:szCs w:val="20"/>
                <w:lang w:val="en-US"/>
              </w:rPr>
              <w:t>CRDHLD_AUTH_CAP</w:t>
            </w:r>
          </w:p>
        </w:tc>
        <w:tc>
          <w:tcPr>
            <w:tcW w:w="850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072771" w:rsidRDefault="003A315C" w:rsidP="00072771">
            <w:pPr>
              <w:rPr>
                <w:sz w:val="20"/>
                <w:szCs w:val="20"/>
                <w:lang w:val="en-US"/>
              </w:rPr>
            </w:pPr>
            <w:proofErr w:type="spellStart"/>
            <w:r w:rsidRPr="003A315C">
              <w:rPr>
                <w:sz w:val="20"/>
                <w:szCs w:val="20"/>
                <w:lang w:val="en-US"/>
              </w:rPr>
              <w:t>crdh_auth_cap</w:t>
            </w:r>
            <w:proofErr w:type="spellEnd"/>
          </w:p>
        </w:tc>
      </w:tr>
      <w:tr w:rsidR="008A55E2" w:rsidRPr="00072771" w:rsidTr="00072771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US"/>
              </w:rPr>
              <w:t>DF812C</w:t>
            </w:r>
          </w:p>
        </w:tc>
        <w:tc>
          <w:tcPr>
            <w:tcW w:w="4205" w:type="dxa"/>
            <w:vAlign w:val="center"/>
          </w:tcPr>
          <w:p w:rsidR="008A55E2" w:rsidRPr="00072771" w:rsidRDefault="008A55E2" w:rsidP="00072771">
            <w:pPr>
              <w:rPr>
                <w:color w:val="000000"/>
                <w:sz w:val="20"/>
                <w:szCs w:val="20"/>
                <w:lang w:val="en-US"/>
              </w:rPr>
            </w:pPr>
            <w:r w:rsidRPr="00072771">
              <w:rPr>
                <w:color w:val="000000"/>
                <w:sz w:val="20"/>
                <w:szCs w:val="20"/>
                <w:lang w:val="en-US"/>
              </w:rPr>
              <w:t>OPER_ENV</w:t>
            </w:r>
          </w:p>
        </w:tc>
        <w:tc>
          <w:tcPr>
            <w:tcW w:w="850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072771" w:rsidRDefault="003A315C" w:rsidP="00072771">
            <w:pPr>
              <w:rPr>
                <w:sz w:val="20"/>
                <w:szCs w:val="20"/>
                <w:lang w:val="en-US"/>
              </w:rPr>
            </w:pPr>
            <w:proofErr w:type="spellStart"/>
            <w:r w:rsidRPr="003A315C">
              <w:rPr>
                <w:sz w:val="20"/>
                <w:szCs w:val="20"/>
                <w:lang w:val="en-US"/>
              </w:rPr>
              <w:t>term_operating_env</w:t>
            </w:r>
            <w:proofErr w:type="spellEnd"/>
          </w:p>
        </w:tc>
      </w:tr>
      <w:tr w:rsidR="008A55E2" w:rsidRPr="00072771" w:rsidTr="00072771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color w:val="000000"/>
                <w:sz w:val="20"/>
                <w:szCs w:val="20"/>
                <w:lang w:val="en-GB"/>
              </w:rPr>
              <w:t>DF8132</w:t>
            </w:r>
          </w:p>
        </w:tc>
        <w:tc>
          <w:tcPr>
            <w:tcW w:w="4205" w:type="dxa"/>
            <w:vAlign w:val="center"/>
          </w:tcPr>
          <w:p w:rsidR="008A55E2" w:rsidRPr="00072771" w:rsidRDefault="008A55E2" w:rsidP="00072771">
            <w:pPr>
              <w:rPr>
                <w:color w:val="000000"/>
                <w:sz w:val="20"/>
                <w:szCs w:val="20"/>
                <w:lang w:val="en-US"/>
              </w:rPr>
            </w:pPr>
            <w:r w:rsidRPr="00072771">
              <w:rPr>
                <w:color w:val="000000"/>
                <w:sz w:val="20"/>
                <w:szCs w:val="20"/>
                <w:lang w:val="en-US"/>
              </w:rPr>
              <w:t>CARD_DATA_OUT_CAP</w:t>
            </w:r>
          </w:p>
        </w:tc>
        <w:tc>
          <w:tcPr>
            <w:tcW w:w="850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072771" w:rsidRDefault="003A315C" w:rsidP="00072771">
            <w:pPr>
              <w:rPr>
                <w:sz w:val="20"/>
                <w:szCs w:val="20"/>
                <w:lang w:val="en-US"/>
              </w:rPr>
            </w:pPr>
            <w:proofErr w:type="spellStart"/>
            <w:r w:rsidRPr="003A315C">
              <w:rPr>
                <w:sz w:val="20"/>
                <w:szCs w:val="20"/>
                <w:lang w:val="en-US"/>
              </w:rPr>
              <w:t>card_data_output_cap</w:t>
            </w:r>
            <w:proofErr w:type="spellEnd"/>
          </w:p>
        </w:tc>
      </w:tr>
      <w:tr w:rsidR="008A55E2" w:rsidRPr="00072771" w:rsidTr="00072771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color w:val="000000"/>
                <w:sz w:val="20"/>
                <w:szCs w:val="20"/>
                <w:lang w:val="en-GB"/>
              </w:rPr>
              <w:t>DF8133</w:t>
            </w:r>
          </w:p>
        </w:tc>
        <w:tc>
          <w:tcPr>
            <w:tcW w:w="4205" w:type="dxa"/>
            <w:vAlign w:val="center"/>
          </w:tcPr>
          <w:p w:rsidR="008A55E2" w:rsidRPr="00072771" w:rsidRDefault="008A55E2" w:rsidP="00072771">
            <w:pPr>
              <w:rPr>
                <w:color w:val="000000"/>
                <w:sz w:val="20"/>
                <w:szCs w:val="20"/>
                <w:lang w:val="en-US"/>
              </w:rPr>
            </w:pPr>
            <w:r w:rsidRPr="00072771">
              <w:rPr>
                <w:color w:val="000000"/>
                <w:sz w:val="20"/>
                <w:szCs w:val="20"/>
                <w:lang w:val="en-US"/>
              </w:rPr>
              <w:t>TERM_OUT_CAP</w:t>
            </w:r>
          </w:p>
        </w:tc>
        <w:tc>
          <w:tcPr>
            <w:tcW w:w="850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072771" w:rsidRDefault="003A315C" w:rsidP="00072771">
            <w:pPr>
              <w:rPr>
                <w:sz w:val="20"/>
                <w:szCs w:val="20"/>
                <w:lang w:val="en-US"/>
              </w:rPr>
            </w:pPr>
            <w:proofErr w:type="spellStart"/>
            <w:r w:rsidRPr="003A315C">
              <w:rPr>
                <w:sz w:val="20"/>
                <w:szCs w:val="20"/>
                <w:lang w:val="en-US"/>
              </w:rPr>
              <w:t>term_data_output_cap</w:t>
            </w:r>
            <w:proofErr w:type="spellEnd"/>
          </w:p>
        </w:tc>
      </w:tr>
      <w:tr w:rsidR="008A55E2" w:rsidRPr="00072771" w:rsidTr="00072771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color w:val="000000"/>
                <w:sz w:val="20"/>
                <w:szCs w:val="20"/>
                <w:lang w:val="en-GB"/>
              </w:rPr>
              <w:t>DF8134</w:t>
            </w:r>
          </w:p>
        </w:tc>
        <w:tc>
          <w:tcPr>
            <w:tcW w:w="4205" w:type="dxa"/>
            <w:vAlign w:val="center"/>
          </w:tcPr>
          <w:p w:rsidR="008A55E2" w:rsidRPr="00072771" w:rsidRDefault="008A55E2" w:rsidP="00072771">
            <w:pPr>
              <w:rPr>
                <w:color w:val="000000"/>
                <w:sz w:val="20"/>
                <w:szCs w:val="20"/>
                <w:lang w:val="en-US"/>
              </w:rPr>
            </w:pPr>
            <w:r w:rsidRPr="00072771">
              <w:rPr>
                <w:color w:val="000000"/>
                <w:sz w:val="20"/>
                <w:szCs w:val="20"/>
                <w:lang w:val="en-US"/>
              </w:rPr>
              <w:t>PIN_CAPTURE_CAP</w:t>
            </w:r>
          </w:p>
        </w:tc>
        <w:tc>
          <w:tcPr>
            <w:tcW w:w="850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072771" w:rsidRDefault="003A315C" w:rsidP="00072771">
            <w:pPr>
              <w:rPr>
                <w:sz w:val="20"/>
                <w:szCs w:val="20"/>
                <w:lang w:val="en-US"/>
              </w:rPr>
            </w:pPr>
            <w:proofErr w:type="spellStart"/>
            <w:r w:rsidRPr="003A315C">
              <w:rPr>
                <w:sz w:val="20"/>
                <w:szCs w:val="20"/>
                <w:lang w:val="en-US"/>
              </w:rPr>
              <w:t>pin_capture_cap</w:t>
            </w:r>
            <w:proofErr w:type="spellEnd"/>
          </w:p>
        </w:tc>
      </w:tr>
      <w:tr w:rsidR="008A55E2" w:rsidRPr="00072771" w:rsidTr="00072771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rFonts w:eastAsia="Arial Unicode MS"/>
                <w:sz w:val="20"/>
                <w:szCs w:val="20"/>
                <w:lang w:val="en-GB"/>
              </w:rPr>
              <w:t>DF813D</w:t>
            </w:r>
          </w:p>
        </w:tc>
        <w:tc>
          <w:tcPr>
            <w:tcW w:w="4205" w:type="dxa"/>
            <w:vAlign w:val="center"/>
          </w:tcPr>
          <w:p w:rsidR="008A55E2" w:rsidRPr="00072771" w:rsidRDefault="008A55E2" w:rsidP="00072771">
            <w:pPr>
              <w:rPr>
                <w:color w:val="000000"/>
                <w:sz w:val="20"/>
                <w:szCs w:val="20"/>
                <w:lang w:val="en-US"/>
              </w:rPr>
            </w:pPr>
            <w:r w:rsidRPr="00072771">
              <w:rPr>
                <w:color w:val="000000"/>
                <w:sz w:val="20"/>
                <w:szCs w:val="20"/>
                <w:lang w:val="en-US"/>
              </w:rPr>
              <w:t>ACQ_CHECK</w:t>
            </w:r>
          </w:p>
        </w:tc>
        <w:tc>
          <w:tcPr>
            <w:tcW w:w="850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</w:p>
        </w:tc>
      </w:tr>
      <w:tr w:rsidR="008A55E2" w:rsidRPr="00072771" w:rsidTr="00072771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rFonts w:eastAsia="Arial Unicode MS"/>
                <w:sz w:val="20"/>
                <w:szCs w:val="20"/>
                <w:lang w:val="en-GB"/>
              </w:rPr>
              <w:t>DF813</w:t>
            </w:r>
            <w:r w:rsidRPr="00072771">
              <w:rPr>
                <w:rFonts w:eastAsia="Arial Unicode MS"/>
                <w:sz w:val="20"/>
                <w:szCs w:val="20"/>
                <w:lang w:val="en-US"/>
              </w:rPr>
              <w:t>E</w:t>
            </w:r>
          </w:p>
        </w:tc>
        <w:tc>
          <w:tcPr>
            <w:tcW w:w="4205" w:type="dxa"/>
            <w:vAlign w:val="center"/>
          </w:tcPr>
          <w:p w:rsidR="008A55E2" w:rsidRPr="00072771" w:rsidRDefault="008A55E2" w:rsidP="00072771">
            <w:pPr>
              <w:rPr>
                <w:color w:val="000000"/>
                <w:sz w:val="20"/>
                <w:szCs w:val="20"/>
                <w:lang w:val="en-US"/>
              </w:rPr>
            </w:pPr>
            <w:r w:rsidRPr="00072771">
              <w:rPr>
                <w:color w:val="000000"/>
                <w:sz w:val="20"/>
                <w:szCs w:val="20"/>
                <w:lang w:val="en-US"/>
              </w:rPr>
              <w:t>COMMS_TYPE</w:t>
            </w:r>
          </w:p>
        </w:tc>
        <w:tc>
          <w:tcPr>
            <w:tcW w:w="850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</w:p>
        </w:tc>
      </w:tr>
      <w:tr w:rsidR="008A55E2" w:rsidRPr="00072771" w:rsidTr="00072771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rFonts w:eastAsia="Arial Unicode MS"/>
                <w:sz w:val="20"/>
                <w:szCs w:val="20"/>
                <w:lang w:val="en-GB"/>
              </w:rPr>
              <w:t>DF807A</w:t>
            </w:r>
          </w:p>
        </w:tc>
        <w:tc>
          <w:tcPr>
            <w:tcW w:w="4205" w:type="dxa"/>
            <w:vAlign w:val="center"/>
          </w:tcPr>
          <w:p w:rsidR="008A55E2" w:rsidRPr="00072771" w:rsidRDefault="008A55E2" w:rsidP="00072771">
            <w:pPr>
              <w:rPr>
                <w:color w:val="000000"/>
                <w:sz w:val="20"/>
                <w:szCs w:val="20"/>
                <w:lang w:val="en-US"/>
              </w:rPr>
            </w:pPr>
            <w:r w:rsidRPr="00072771">
              <w:rPr>
                <w:color w:val="000000"/>
                <w:sz w:val="20"/>
                <w:szCs w:val="20"/>
                <w:lang w:val="en-US"/>
              </w:rPr>
              <w:t>BRANCH</w:t>
            </w:r>
          </w:p>
        </w:tc>
        <w:tc>
          <w:tcPr>
            <w:tcW w:w="850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1984" w:type="dxa"/>
            <w:vAlign w:val="center"/>
          </w:tcPr>
          <w:p w:rsidR="008A55E2" w:rsidRPr="00072771" w:rsidRDefault="003A315C" w:rsidP="00072771">
            <w:pPr>
              <w:rPr>
                <w:sz w:val="20"/>
                <w:szCs w:val="20"/>
                <w:lang w:val="en-US"/>
              </w:rPr>
            </w:pPr>
            <w:del w:id="152" w:author="Maslov" w:date="2015-01-16T11:00:00Z">
              <w:r w:rsidDel="00F43957">
                <w:rPr>
                  <w:sz w:val="20"/>
                  <w:szCs w:val="20"/>
                  <w:lang w:val="en-US"/>
                </w:rPr>
                <w:delText>-1</w:delText>
              </w:r>
            </w:del>
          </w:p>
        </w:tc>
      </w:tr>
      <w:tr w:rsidR="008A55E2" w:rsidRPr="00072771" w:rsidTr="00072771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072771" w:rsidRDefault="008A55E2" w:rsidP="00072771">
            <w:pPr>
              <w:rPr>
                <w:rFonts w:eastAsia="Arial Unicode MS"/>
                <w:sz w:val="20"/>
                <w:szCs w:val="20"/>
                <w:lang w:val="en-GB"/>
              </w:rPr>
            </w:pPr>
            <w:r w:rsidRPr="00072771">
              <w:rPr>
                <w:rFonts w:eastAsia="Arial Unicode MS"/>
                <w:sz w:val="20"/>
                <w:szCs w:val="20"/>
                <w:lang w:val="en-GB"/>
              </w:rPr>
              <w:t>DF816A</w:t>
            </w:r>
          </w:p>
        </w:tc>
        <w:tc>
          <w:tcPr>
            <w:tcW w:w="4205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color w:val="000000"/>
                <w:sz w:val="20"/>
                <w:szCs w:val="20"/>
                <w:lang w:val="en-US"/>
              </w:rPr>
              <w:t>FE Terminal Attributes Scheme Id</w:t>
            </w:r>
          </w:p>
        </w:tc>
        <w:tc>
          <w:tcPr>
            <w:tcW w:w="850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276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072771" w:rsidTr="00072771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072771" w:rsidRDefault="008A55E2" w:rsidP="00072771">
            <w:pPr>
              <w:rPr>
                <w:rFonts w:eastAsia="Arial Unicode MS"/>
                <w:sz w:val="20"/>
                <w:szCs w:val="20"/>
                <w:lang w:val="en-GB"/>
              </w:rPr>
            </w:pPr>
            <w:r w:rsidRPr="00072771">
              <w:rPr>
                <w:rFonts w:eastAsia="Arial Unicode MS"/>
                <w:sz w:val="20"/>
                <w:szCs w:val="20"/>
                <w:lang w:val="en-US"/>
              </w:rPr>
              <w:t>DF816B</w:t>
            </w:r>
          </w:p>
        </w:tc>
        <w:tc>
          <w:tcPr>
            <w:tcW w:w="4205" w:type="dxa"/>
            <w:vAlign w:val="center"/>
          </w:tcPr>
          <w:p w:rsidR="008A55E2" w:rsidRPr="00072771" w:rsidRDefault="008A55E2" w:rsidP="00072771">
            <w:pPr>
              <w:rPr>
                <w:color w:val="000000"/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GB"/>
              </w:rPr>
              <w:t>FE Terminal Optional 1, for AMEX POS contains merchant number</w:t>
            </w:r>
          </w:p>
        </w:tc>
        <w:tc>
          <w:tcPr>
            <w:tcW w:w="850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072771" w:rsidTr="00072771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072771" w:rsidRDefault="008A55E2" w:rsidP="00072771">
            <w:pPr>
              <w:rPr>
                <w:rFonts w:eastAsia="Arial Unicode MS"/>
                <w:sz w:val="20"/>
                <w:szCs w:val="20"/>
                <w:lang w:val="en-GB"/>
              </w:rPr>
            </w:pPr>
            <w:r w:rsidRPr="00072771">
              <w:rPr>
                <w:rFonts w:eastAsia="Arial Unicode MS"/>
                <w:sz w:val="20"/>
                <w:szCs w:val="20"/>
                <w:lang w:val="en-US"/>
              </w:rPr>
              <w:t>DF816C</w:t>
            </w:r>
          </w:p>
        </w:tc>
        <w:tc>
          <w:tcPr>
            <w:tcW w:w="4205" w:type="dxa"/>
            <w:vAlign w:val="center"/>
          </w:tcPr>
          <w:p w:rsidR="008A55E2" w:rsidRPr="00072771" w:rsidRDefault="008A55E2" w:rsidP="00072771">
            <w:pPr>
              <w:rPr>
                <w:color w:val="000000"/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GB"/>
              </w:rPr>
              <w:t>FE Terminal Optional 2</w:t>
            </w:r>
          </w:p>
        </w:tc>
        <w:tc>
          <w:tcPr>
            <w:tcW w:w="850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072771" w:rsidTr="00072771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072771" w:rsidRDefault="008A55E2" w:rsidP="00072771">
            <w:pPr>
              <w:rPr>
                <w:rFonts w:eastAsia="Arial Unicode MS"/>
                <w:sz w:val="20"/>
                <w:szCs w:val="20"/>
                <w:lang w:val="en-GB"/>
              </w:rPr>
            </w:pPr>
            <w:r w:rsidRPr="00072771">
              <w:rPr>
                <w:rFonts w:eastAsia="Arial Unicode MS"/>
                <w:sz w:val="20"/>
                <w:szCs w:val="20"/>
                <w:lang w:val="en-US"/>
              </w:rPr>
              <w:t>DF816D</w:t>
            </w:r>
          </w:p>
        </w:tc>
        <w:tc>
          <w:tcPr>
            <w:tcW w:w="4205" w:type="dxa"/>
            <w:vAlign w:val="center"/>
          </w:tcPr>
          <w:p w:rsidR="008A55E2" w:rsidRPr="00072771" w:rsidRDefault="008A55E2" w:rsidP="00072771">
            <w:pPr>
              <w:rPr>
                <w:color w:val="000000"/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GB"/>
              </w:rPr>
              <w:t>FE Terminal Optional 3</w:t>
            </w:r>
          </w:p>
        </w:tc>
        <w:tc>
          <w:tcPr>
            <w:tcW w:w="850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072771" w:rsidTr="00072771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072771" w:rsidRDefault="008A55E2" w:rsidP="00072771">
            <w:pPr>
              <w:rPr>
                <w:rFonts w:eastAsia="Arial Unicode MS"/>
                <w:sz w:val="20"/>
                <w:szCs w:val="20"/>
                <w:lang w:val="en-GB"/>
              </w:rPr>
            </w:pPr>
            <w:r w:rsidRPr="00072771">
              <w:rPr>
                <w:rFonts w:eastAsia="Arial Unicode MS"/>
                <w:sz w:val="20"/>
                <w:szCs w:val="20"/>
                <w:lang w:val="en-US"/>
              </w:rPr>
              <w:t>DF816E</w:t>
            </w:r>
          </w:p>
        </w:tc>
        <w:tc>
          <w:tcPr>
            <w:tcW w:w="4205" w:type="dxa"/>
            <w:vAlign w:val="center"/>
          </w:tcPr>
          <w:p w:rsidR="008A55E2" w:rsidRPr="00072771" w:rsidRDefault="008A55E2" w:rsidP="00072771">
            <w:pPr>
              <w:rPr>
                <w:color w:val="000000"/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GB"/>
              </w:rPr>
              <w:t>FE Terminal Optional 4</w:t>
            </w:r>
          </w:p>
        </w:tc>
        <w:tc>
          <w:tcPr>
            <w:tcW w:w="850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072771" w:rsidTr="00072771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072771" w:rsidRDefault="008A55E2" w:rsidP="00072771">
            <w:pPr>
              <w:rPr>
                <w:rFonts w:eastAsia="Arial Unicode MS"/>
                <w:sz w:val="20"/>
                <w:szCs w:val="20"/>
                <w:lang w:val="en-GB"/>
              </w:rPr>
            </w:pPr>
            <w:r w:rsidRPr="00072771">
              <w:rPr>
                <w:rFonts w:eastAsia="Arial Unicode MS"/>
                <w:sz w:val="20"/>
                <w:szCs w:val="20"/>
                <w:lang w:val="en-US"/>
              </w:rPr>
              <w:t>DF816F</w:t>
            </w:r>
          </w:p>
        </w:tc>
        <w:tc>
          <w:tcPr>
            <w:tcW w:w="4205" w:type="dxa"/>
            <w:vAlign w:val="center"/>
          </w:tcPr>
          <w:p w:rsidR="008A55E2" w:rsidRPr="00072771" w:rsidRDefault="008A55E2" w:rsidP="00072771">
            <w:pPr>
              <w:rPr>
                <w:color w:val="000000"/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GB"/>
              </w:rPr>
              <w:t>FE Terminal Optional 5</w:t>
            </w:r>
          </w:p>
        </w:tc>
        <w:tc>
          <w:tcPr>
            <w:tcW w:w="850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072771" w:rsidTr="00072771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072771" w:rsidRDefault="008A55E2" w:rsidP="00072771">
            <w:pPr>
              <w:rPr>
                <w:rFonts w:eastAsia="Arial Unicode MS"/>
                <w:sz w:val="20"/>
                <w:szCs w:val="20"/>
                <w:lang w:val="en-GB"/>
              </w:rPr>
            </w:pPr>
            <w:r w:rsidRPr="00072771">
              <w:rPr>
                <w:rFonts w:eastAsia="Arial Unicode MS"/>
                <w:sz w:val="20"/>
                <w:szCs w:val="20"/>
                <w:lang w:val="en-US"/>
              </w:rPr>
              <w:t>DF8170</w:t>
            </w:r>
          </w:p>
        </w:tc>
        <w:tc>
          <w:tcPr>
            <w:tcW w:w="4205" w:type="dxa"/>
            <w:vAlign w:val="center"/>
          </w:tcPr>
          <w:p w:rsidR="008A55E2" w:rsidRPr="00072771" w:rsidRDefault="008A55E2" w:rsidP="00072771">
            <w:pPr>
              <w:rPr>
                <w:color w:val="000000"/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GB"/>
              </w:rPr>
              <w:t>FE Terminal Optional 6</w:t>
            </w:r>
          </w:p>
        </w:tc>
        <w:tc>
          <w:tcPr>
            <w:tcW w:w="850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072771" w:rsidTr="00072771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072771" w:rsidRDefault="008A55E2" w:rsidP="00072771">
            <w:pPr>
              <w:rPr>
                <w:rFonts w:eastAsia="Arial Unicode MS"/>
                <w:sz w:val="20"/>
                <w:szCs w:val="20"/>
                <w:lang w:val="en-GB"/>
              </w:rPr>
            </w:pPr>
            <w:r w:rsidRPr="00072771">
              <w:rPr>
                <w:rFonts w:eastAsia="Arial Unicode MS"/>
                <w:sz w:val="20"/>
                <w:szCs w:val="20"/>
                <w:lang w:val="en-GB"/>
              </w:rPr>
              <w:lastRenderedPageBreak/>
              <w:t>DF8239</w:t>
            </w:r>
          </w:p>
        </w:tc>
        <w:tc>
          <w:tcPr>
            <w:tcW w:w="4205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FE Terminal Close Date</w:t>
            </w:r>
          </w:p>
        </w:tc>
        <w:tc>
          <w:tcPr>
            <w:tcW w:w="850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276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072771" w:rsidTr="00072771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072771" w:rsidRDefault="008A55E2" w:rsidP="00072771">
            <w:pPr>
              <w:rPr>
                <w:rFonts w:eastAsia="Arial Unicode MS"/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US"/>
              </w:rPr>
              <w:t>DF824F</w:t>
            </w:r>
          </w:p>
        </w:tc>
        <w:tc>
          <w:tcPr>
            <w:tcW w:w="4205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US"/>
              </w:rPr>
              <w:t>Network Scheme</w:t>
            </w:r>
          </w:p>
        </w:tc>
        <w:tc>
          <w:tcPr>
            <w:tcW w:w="850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276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  <w:r w:rsidRPr="00072771">
              <w:rPr>
                <w:sz w:val="20"/>
                <w:szCs w:val="20"/>
                <w:lang w:val="en-GB"/>
              </w:rPr>
              <w:t>C</w:t>
            </w:r>
          </w:p>
        </w:tc>
        <w:tc>
          <w:tcPr>
            <w:tcW w:w="1984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072771" w:rsidTr="00072771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rFonts w:eastAsia="Arial Unicode MS"/>
                <w:sz w:val="20"/>
                <w:szCs w:val="20"/>
                <w:lang w:val="en-US"/>
              </w:rPr>
              <w:t>DF8302</w:t>
            </w:r>
          </w:p>
        </w:tc>
        <w:tc>
          <w:tcPr>
            <w:tcW w:w="4205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US"/>
              </w:rPr>
              <w:t>Terminal Parameters Profile</w:t>
            </w:r>
          </w:p>
        </w:tc>
        <w:tc>
          <w:tcPr>
            <w:tcW w:w="850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276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</w:p>
        </w:tc>
      </w:tr>
      <w:tr w:rsidR="008A55E2" w:rsidRPr="00072771" w:rsidTr="00072771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072771" w:rsidRDefault="008A55E2" w:rsidP="00072771">
            <w:pPr>
              <w:rPr>
                <w:rFonts w:eastAsia="Arial Unicode MS"/>
                <w:sz w:val="20"/>
                <w:szCs w:val="20"/>
                <w:lang w:val="en-US"/>
              </w:rPr>
            </w:pPr>
            <w:r w:rsidRPr="00072771">
              <w:rPr>
                <w:rFonts w:eastAsia="Arial Unicode MS"/>
                <w:sz w:val="20"/>
                <w:szCs w:val="20"/>
                <w:lang w:val="en-US"/>
              </w:rPr>
              <w:t>DF801D</w:t>
            </w:r>
          </w:p>
        </w:tc>
        <w:tc>
          <w:tcPr>
            <w:tcW w:w="4205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  <w:proofErr w:type="spellStart"/>
            <w:r w:rsidRPr="00072771">
              <w:rPr>
                <w:sz w:val="20"/>
                <w:szCs w:val="20"/>
                <w:lang w:val="en-US"/>
              </w:rPr>
              <w:t>Address_ID</w:t>
            </w:r>
            <w:proofErr w:type="spellEnd"/>
          </w:p>
        </w:tc>
        <w:tc>
          <w:tcPr>
            <w:tcW w:w="850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Pr="00072771" w:rsidRDefault="008C6DE5" w:rsidP="00072771">
            <w:pPr>
              <w:rPr>
                <w:sz w:val="20"/>
                <w:szCs w:val="20"/>
                <w:lang w:val="en-US"/>
              </w:rPr>
            </w:pPr>
            <w:proofErr w:type="spellStart"/>
            <w:ins w:id="153" w:author="Maslov" w:date="2015-02-04T14:24:00Z">
              <w:r>
                <w:rPr>
                  <w:sz w:val="20"/>
                  <w:szCs w:val="20"/>
                  <w:lang w:val="en-US"/>
                </w:rPr>
                <w:t>Address_id</w:t>
              </w:r>
            </w:ins>
            <w:proofErr w:type="spellEnd"/>
          </w:p>
        </w:tc>
      </w:tr>
      <w:tr w:rsidR="008A55E2" w:rsidRPr="00072771" w:rsidTr="00072771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072771" w:rsidRDefault="008A55E2" w:rsidP="00072771">
            <w:pPr>
              <w:rPr>
                <w:rFonts w:eastAsia="Arial Unicode MS"/>
                <w:sz w:val="20"/>
                <w:szCs w:val="20"/>
                <w:lang w:val="en-US"/>
              </w:rPr>
            </w:pPr>
            <w:r w:rsidRPr="00072771">
              <w:rPr>
                <w:rFonts w:eastAsia="Arial Unicode MS"/>
                <w:sz w:val="20"/>
                <w:szCs w:val="20"/>
                <w:lang w:val="en-US"/>
              </w:rPr>
              <w:t>DF854C</w:t>
            </w:r>
          </w:p>
        </w:tc>
        <w:tc>
          <w:tcPr>
            <w:tcW w:w="4205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bCs/>
                <w:sz w:val="20"/>
                <w:szCs w:val="20"/>
                <w:lang w:val="en-US"/>
              </w:rPr>
              <w:t xml:space="preserve">FE </w:t>
            </w:r>
            <w:proofErr w:type="spellStart"/>
            <w:r w:rsidRPr="00072771">
              <w:rPr>
                <w:bCs/>
                <w:sz w:val="20"/>
                <w:szCs w:val="20"/>
                <w:lang w:val="en-US"/>
              </w:rPr>
              <w:t>Acq</w:t>
            </w:r>
            <w:proofErr w:type="spellEnd"/>
            <w:r w:rsidRPr="00072771">
              <w:rPr>
                <w:bCs/>
                <w:sz w:val="20"/>
                <w:szCs w:val="20"/>
                <w:lang w:val="en-US"/>
              </w:rPr>
              <w:t xml:space="preserve"> routing group id</w:t>
            </w:r>
          </w:p>
        </w:tc>
        <w:tc>
          <w:tcPr>
            <w:tcW w:w="850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276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</w:p>
        </w:tc>
      </w:tr>
      <w:tr w:rsidR="008A55E2" w:rsidRPr="00072771" w:rsidTr="00072771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072771" w:rsidRDefault="008A55E2" w:rsidP="00072771">
            <w:pPr>
              <w:rPr>
                <w:rFonts w:eastAsia="Arial Unicode MS"/>
                <w:sz w:val="20"/>
                <w:szCs w:val="20"/>
                <w:lang w:val="en-US"/>
              </w:rPr>
            </w:pPr>
            <w:r w:rsidRPr="00072771">
              <w:rPr>
                <w:rFonts w:eastAsia="Arial Unicode MS"/>
                <w:sz w:val="20"/>
                <w:szCs w:val="20"/>
                <w:lang w:val="en-US"/>
              </w:rPr>
              <w:t>DF857</w:t>
            </w:r>
            <w:r w:rsidRPr="00072771">
              <w:rPr>
                <w:rFonts w:eastAsia="Arial Unicode MS"/>
                <w:sz w:val="20"/>
                <w:szCs w:val="20"/>
              </w:rPr>
              <w:t>2</w:t>
            </w:r>
          </w:p>
        </w:tc>
        <w:tc>
          <w:tcPr>
            <w:tcW w:w="4205" w:type="dxa"/>
            <w:vAlign w:val="center"/>
          </w:tcPr>
          <w:p w:rsidR="008A55E2" w:rsidRPr="00072771" w:rsidRDefault="008A55E2" w:rsidP="00072771">
            <w:pPr>
              <w:rPr>
                <w:bCs/>
                <w:sz w:val="20"/>
                <w:szCs w:val="20"/>
              </w:rPr>
            </w:pPr>
            <w:proofErr w:type="spellStart"/>
            <w:r w:rsidRPr="00072771">
              <w:rPr>
                <w:bCs/>
                <w:sz w:val="20"/>
                <w:szCs w:val="20"/>
              </w:rPr>
              <w:t>System</w:t>
            </w:r>
            <w:proofErr w:type="spellEnd"/>
            <w:r w:rsidRPr="00072771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072771">
              <w:rPr>
                <w:b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850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</w:p>
        </w:tc>
      </w:tr>
      <w:tr w:rsidR="008A55E2" w:rsidRPr="00072771" w:rsidTr="00072771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072771" w:rsidRDefault="008A55E2" w:rsidP="00072771">
            <w:pPr>
              <w:rPr>
                <w:rFonts w:eastAsia="Arial Unicode MS"/>
                <w:sz w:val="20"/>
                <w:szCs w:val="20"/>
                <w:lang w:val="en-US"/>
              </w:rPr>
            </w:pPr>
            <w:r w:rsidRPr="00072771">
              <w:rPr>
                <w:rFonts w:eastAsia="Arial Unicode MS"/>
                <w:sz w:val="20"/>
                <w:szCs w:val="20"/>
                <w:lang w:val="en-US"/>
              </w:rPr>
              <w:t>FF8074</w:t>
            </w:r>
          </w:p>
        </w:tc>
        <w:tc>
          <w:tcPr>
            <w:tcW w:w="4205" w:type="dxa"/>
            <w:vAlign w:val="center"/>
          </w:tcPr>
          <w:p w:rsidR="008A55E2" w:rsidRPr="00072771" w:rsidRDefault="008A55E2" w:rsidP="00072771">
            <w:pPr>
              <w:rPr>
                <w:bCs/>
                <w:sz w:val="20"/>
                <w:szCs w:val="20"/>
                <w:lang w:val="en-US"/>
              </w:rPr>
            </w:pPr>
            <w:r w:rsidRPr="00072771">
              <w:rPr>
                <w:bCs/>
                <w:sz w:val="20"/>
                <w:szCs w:val="20"/>
                <w:lang w:val="en-US"/>
              </w:rPr>
              <w:t xml:space="preserve">Terminal </w:t>
            </w:r>
            <w:proofErr w:type="spellStart"/>
            <w:r w:rsidRPr="00072771">
              <w:rPr>
                <w:bCs/>
                <w:sz w:val="20"/>
                <w:szCs w:val="20"/>
                <w:lang w:val="en-US"/>
              </w:rPr>
              <w:t>cashin</w:t>
            </w:r>
            <w:proofErr w:type="spellEnd"/>
            <w:r w:rsidRPr="00072771">
              <w:rPr>
                <w:bCs/>
                <w:sz w:val="20"/>
                <w:szCs w:val="20"/>
                <w:lang w:val="en-US"/>
              </w:rPr>
              <w:t xml:space="preserve"> bill types block</w:t>
            </w:r>
          </w:p>
        </w:tc>
        <w:tc>
          <w:tcPr>
            <w:tcW w:w="850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  <w:r w:rsidRPr="00072771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Pr="00072771" w:rsidRDefault="008A55E2" w:rsidP="00072771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5F0F00" w:rsidRDefault="005F0F00" w:rsidP="00DC44C6">
      <w:pPr>
        <w:pStyle w:val="BPC3Heading3"/>
      </w:pPr>
      <w:bookmarkStart w:id="154" w:name="_Toc290645797"/>
      <w:bookmarkStart w:id="155" w:name="_Toc406606981"/>
      <w:r>
        <w:rPr>
          <w:lang w:val="en-GB"/>
        </w:rPr>
        <w:t xml:space="preserve">FF8011 – </w:t>
      </w:r>
      <w:r>
        <w:t>Front End Terminal X25 Communication Block</w:t>
      </w:r>
      <w:bookmarkEnd w:id="154"/>
      <w:bookmarkEnd w:id="155"/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7"/>
        <w:gridCol w:w="4205"/>
        <w:gridCol w:w="850"/>
        <w:gridCol w:w="1276"/>
        <w:gridCol w:w="1984"/>
      </w:tblGrid>
      <w:tr w:rsidR="00D22B3C" w:rsidRPr="004B4D8D" w:rsidTr="004B4D8D">
        <w:trPr>
          <w:cantSplit/>
          <w:trHeight w:val="340"/>
        </w:trPr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D22B3C" w:rsidRPr="004B4D8D" w:rsidRDefault="00D22B3C" w:rsidP="004B4D8D">
            <w:pPr>
              <w:rPr>
                <w:b/>
                <w:sz w:val="20"/>
                <w:szCs w:val="20"/>
              </w:rPr>
            </w:pPr>
            <w:r w:rsidRPr="004B4D8D">
              <w:rPr>
                <w:b/>
                <w:sz w:val="20"/>
                <w:szCs w:val="20"/>
                <w:lang w:val="en-US"/>
              </w:rPr>
              <w:t>Tag</w:t>
            </w:r>
          </w:p>
        </w:tc>
        <w:tc>
          <w:tcPr>
            <w:tcW w:w="4205" w:type="dxa"/>
            <w:shd w:val="clear" w:color="auto" w:fill="D9D9D9" w:themeFill="background1" w:themeFillShade="D9"/>
            <w:vAlign w:val="center"/>
          </w:tcPr>
          <w:p w:rsidR="00D22B3C" w:rsidRPr="004B4D8D" w:rsidRDefault="00D22B3C" w:rsidP="004B4D8D">
            <w:pPr>
              <w:rPr>
                <w:b/>
                <w:sz w:val="20"/>
                <w:szCs w:val="20"/>
              </w:rPr>
            </w:pPr>
            <w:r w:rsidRPr="004B4D8D">
              <w:rPr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22B3C" w:rsidRPr="004B4D8D" w:rsidRDefault="00D22B3C" w:rsidP="004B4D8D">
            <w:pPr>
              <w:rPr>
                <w:b/>
                <w:sz w:val="20"/>
                <w:szCs w:val="20"/>
              </w:rPr>
            </w:pPr>
            <w:r w:rsidRPr="004B4D8D">
              <w:rPr>
                <w:b/>
                <w:sz w:val="20"/>
                <w:szCs w:val="20"/>
                <w:lang w:val="en-US"/>
              </w:rPr>
              <w:t>Picture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22B3C" w:rsidRPr="004B4D8D" w:rsidRDefault="00D22B3C" w:rsidP="004B4D8D">
            <w:pPr>
              <w:rPr>
                <w:sz w:val="20"/>
                <w:szCs w:val="20"/>
                <w:lang w:val="en-GB"/>
              </w:rPr>
            </w:pPr>
            <w:r w:rsidRPr="004B4D8D">
              <w:rPr>
                <w:b/>
                <w:sz w:val="20"/>
                <w:szCs w:val="20"/>
                <w:lang w:val="en-US"/>
              </w:rPr>
              <w:t>Optional</w:t>
            </w:r>
            <w:r w:rsidRPr="004B4D8D">
              <w:rPr>
                <w:b/>
                <w:sz w:val="20"/>
                <w:szCs w:val="20"/>
              </w:rPr>
              <w:t xml:space="preserve"> / </w:t>
            </w:r>
            <w:r w:rsidRPr="004B4D8D">
              <w:rPr>
                <w:b/>
                <w:sz w:val="20"/>
                <w:szCs w:val="20"/>
                <w:lang w:val="en-US"/>
              </w:rPr>
              <w:t>mandatory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D22B3C" w:rsidRPr="004B4D8D" w:rsidRDefault="00D22B3C" w:rsidP="004B4D8D">
            <w:pPr>
              <w:rPr>
                <w:sz w:val="20"/>
                <w:szCs w:val="20"/>
                <w:lang w:val="en-GB"/>
              </w:rPr>
            </w:pPr>
            <w:r w:rsidRPr="004B4D8D">
              <w:rPr>
                <w:sz w:val="20"/>
                <w:szCs w:val="20"/>
                <w:lang w:val="en-GB"/>
              </w:rPr>
              <w:t>SVAP</w:t>
            </w:r>
          </w:p>
        </w:tc>
      </w:tr>
      <w:tr w:rsidR="008A55E2" w:rsidRPr="004B4D8D" w:rsidTr="004B4D8D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4B4D8D" w:rsidRDefault="008A55E2" w:rsidP="004B4D8D">
            <w:pPr>
              <w:rPr>
                <w:sz w:val="20"/>
                <w:szCs w:val="20"/>
                <w:lang w:val="en-GB"/>
              </w:rPr>
            </w:pPr>
            <w:r w:rsidRPr="004B4D8D">
              <w:rPr>
                <w:rFonts w:eastAsia="Arial Unicode MS"/>
                <w:sz w:val="20"/>
                <w:szCs w:val="20"/>
                <w:lang w:val="en-GB"/>
              </w:rPr>
              <w:t>DF805D</w:t>
            </w:r>
          </w:p>
        </w:tc>
        <w:tc>
          <w:tcPr>
            <w:tcW w:w="4205" w:type="dxa"/>
            <w:vAlign w:val="center"/>
          </w:tcPr>
          <w:p w:rsidR="008A55E2" w:rsidRPr="004B4D8D" w:rsidRDefault="008A55E2" w:rsidP="004B4D8D">
            <w:pPr>
              <w:rPr>
                <w:sz w:val="20"/>
                <w:szCs w:val="20"/>
                <w:lang w:val="en-GB"/>
              </w:rPr>
            </w:pPr>
            <w:r w:rsidRPr="004B4D8D">
              <w:rPr>
                <w:sz w:val="20"/>
                <w:szCs w:val="20"/>
                <w:lang w:val="en-GB"/>
              </w:rPr>
              <w:t>Sequence</w:t>
            </w:r>
          </w:p>
        </w:tc>
        <w:tc>
          <w:tcPr>
            <w:tcW w:w="850" w:type="dxa"/>
            <w:vAlign w:val="center"/>
          </w:tcPr>
          <w:p w:rsidR="008A55E2" w:rsidRPr="004B4D8D" w:rsidRDefault="008A55E2" w:rsidP="004B4D8D">
            <w:pPr>
              <w:rPr>
                <w:sz w:val="20"/>
                <w:szCs w:val="20"/>
                <w:lang w:val="en-GB"/>
              </w:rPr>
            </w:pPr>
            <w:r w:rsidRPr="004B4D8D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4B4D8D" w:rsidRDefault="008A55E2" w:rsidP="004B4D8D">
            <w:pPr>
              <w:rPr>
                <w:sz w:val="20"/>
                <w:szCs w:val="20"/>
                <w:lang w:val="en-GB"/>
              </w:rPr>
            </w:pPr>
            <w:r w:rsidRPr="004B4D8D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4B4D8D" w:rsidRDefault="008A55E2" w:rsidP="004B4D8D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4B4D8D" w:rsidTr="004B4D8D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4B4D8D" w:rsidRDefault="008A55E2" w:rsidP="004B4D8D">
            <w:pPr>
              <w:rPr>
                <w:sz w:val="20"/>
                <w:szCs w:val="20"/>
                <w:lang w:val="en-GB"/>
              </w:rPr>
            </w:pPr>
            <w:r w:rsidRPr="004B4D8D">
              <w:rPr>
                <w:rFonts w:eastAsia="Arial Unicode MS"/>
                <w:sz w:val="20"/>
                <w:szCs w:val="20"/>
                <w:lang w:val="en-GB"/>
              </w:rPr>
              <w:t>DF8140</w:t>
            </w:r>
          </w:p>
        </w:tc>
        <w:tc>
          <w:tcPr>
            <w:tcW w:w="4205" w:type="dxa"/>
            <w:vAlign w:val="center"/>
          </w:tcPr>
          <w:p w:rsidR="008A55E2" w:rsidRPr="004B4D8D" w:rsidRDefault="008A55E2" w:rsidP="004B4D8D">
            <w:pPr>
              <w:rPr>
                <w:sz w:val="20"/>
                <w:szCs w:val="20"/>
                <w:lang w:val="en-GB"/>
              </w:rPr>
            </w:pPr>
            <w:r w:rsidRPr="004B4D8D">
              <w:rPr>
                <w:sz w:val="20"/>
                <w:szCs w:val="20"/>
                <w:lang w:val="en-GB"/>
              </w:rPr>
              <w:t>X25 TYPE</w:t>
            </w:r>
          </w:p>
        </w:tc>
        <w:tc>
          <w:tcPr>
            <w:tcW w:w="850" w:type="dxa"/>
            <w:vAlign w:val="center"/>
          </w:tcPr>
          <w:p w:rsidR="008A55E2" w:rsidRPr="004B4D8D" w:rsidRDefault="008A55E2" w:rsidP="004B4D8D">
            <w:pPr>
              <w:rPr>
                <w:sz w:val="20"/>
                <w:szCs w:val="20"/>
                <w:lang w:val="en-GB"/>
              </w:rPr>
            </w:pPr>
            <w:r w:rsidRPr="004B4D8D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4B4D8D" w:rsidRDefault="008A55E2" w:rsidP="004B4D8D">
            <w:pPr>
              <w:rPr>
                <w:sz w:val="20"/>
                <w:szCs w:val="20"/>
                <w:lang w:val="en-GB"/>
              </w:rPr>
            </w:pPr>
            <w:r w:rsidRPr="004B4D8D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4B4D8D" w:rsidRDefault="008A55E2" w:rsidP="004B4D8D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4B4D8D" w:rsidTr="004B4D8D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4B4D8D" w:rsidRDefault="008A55E2" w:rsidP="004B4D8D">
            <w:pPr>
              <w:rPr>
                <w:sz w:val="20"/>
                <w:szCs w:val="20"/>
                <w:lang w:val="en-GB"/>
              </w:rPr>
            </w:pPr>
            <w:r w:rsidRPr="004B4D8D">
              <w:rPr>
                <w:rFonts w:eastAsia="Arial Unicode MS"/>
                <w:sz w:val="20"/>
                <w:szCs w:val="20"/>
                <w:lang w:val="en-GB"/>
              </w:rPr>
              <w:t>DF8141</w:t>
            </w:r>
          </w:p>
        </w:tc>
        <w:tc>
          <w:tcPr>
            <w:tcW w:w="4205" w:type="dxa"/>
            <w:vAlign w:val="center"/>
          </w:tcPr>
          <w:p w:rsidR="008A55E2" w:rsidRPr="004B4D8D" w:rsidRDefault="008A55E2" w:rsidP="004B4D8D">
            <w:pPr>
              <w:rPr>
                <w:sz w:val="20"/>
                <w:szCs w:val="20"/>
                <w:lang w:val="en-US"/>
              </w:rPr>
            </w:pPr>
            <w:r w:rsidRPr="004B4D8D">
              <w:rPr>
                <w:sz w:val="20"/>
                <w:szCs w:val="20"/>
                <w:lang w:val="en-US"/>
              </w:rPr>
              <w:t>PORT</w:t>
            </w:r>
          </w:p>
        </w:tc>
        <w:tc>
          <w:tcPr>
            <w:tcW w:w="850" w:type="dxa"/>
            <w:vAlign w:val="center"/>
          </w:tcPr>
          <w:p w:rsidR="008A55E2" w:rsidRPr="004B4D8D" w:rsidRDefault="008A55E2" w:rsidP="004B4D8D">
            <w:pPr>
              <w:rPr>
                <w:sz w:val="20"/>
                <w:szCs w:val="20"/>
                <w:lang w:val="en-GB"/>
              </w:rPr>
            </w:pPr>
            <w:r w:rsidRPr="004B4D8D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4B4D8D" w:rsidRDefault="008A55E2" w:rsidP="004B4D8D">
            <w:pPr>
              <w:rPr>
                <w:sz w:val="20"/>
                <w:szCs w:val="20"/>
                <w:lang w:val="en-GB"/>
              </w:rPr>
            </w:pPr>
            <w:r w:rsidRPr="004B4D8D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4B4D8D" w:rsidRDefault="008A55E2" w:rsidP="004B4D8D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4B4D8D" w:rsidTr="004B4D8D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4B4D8D" w:rsidRDefault="008A55E2" w:rsidP="004B4D8D">
            <w:pPr>
              <w:rPr>
                <w:sz w:val="20"/>
                <w:szCs w:val="20"/>
                <w:lang w:val="en-GB"/>
              </w:rPr>
            </w:pPr>
            <w:r w:rsidRPr="004B4D8D">
              <w:rPr>
                <w:rFonts w:eastAsia="Arial Unicode MS"/>
                <w:sz w:val="20"/>
                <w:szCs w:val="20"/>
                <w:lang w:val="en-GB"/>
              </w:rPr>
              <w:t>DF8142</w:t>
            </w:r>
          </w:p>
        </w:tc>
        <w:tc>
          <w:tcPr>
            <w:tcW w:w="4205" w:type="dxa"/>
            <w:vAlign w:val="center"/>
          </w:tcPr>
          <w:p w:rsidR="008A55E2" w:rsidRPr="004B4D8D" w:rsidRDefault="008A55E2" w:rsidP="004B4D8D">
            <w:pPr>
              <w:rPr>
                <w:sz w:val="20"/>
                <w:szCs w:val="20"/>
                <w:lang w:val="en-GB"/>
              </w:rPr>
            </w:pPr>
            <w:r w:rsidRPr="004B4D8D">
              <w:rPr>
                <w:sz w:val="20"/>
                <w:szCs w:val="20"/>
                <w:lang w:val="en-US"/>
              </w:rPr>
              <w:t>REMOTE_ADDRESS</w:t>
            </w:r>
          </w:p>
        </w:tc>
        <w:tc>
          <w:tcPr>
            <w:tcW w:w="850" w:type="dxa"/>
            <w:vAlign w:val="center"/>
          </w:tcPr>
          <w:p w:rsidR="008A55E2" w:rsidRPr="004B4D8D" w:rsidRDefault="008A55E2" w:rsidP="004B4D8D">
            <w:pPr>
              <w:rPr>
                <w:sz w:val="20"/>
                <w:szCs w:val="20"/>
                <w:lang w:val="en-GB"/>
              </w:rPr>
            </w:pPr>
            <w:r w:rsidRPr="004B4D8D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4B4D8D" w:rsidRDefault="008A55E2" w:rsidP="004B4D8D">
            <w:pPr>
              <w:rPr>
                <w:sz w:val="20"/>
                <w:szCs w:val="20"/>
                <w:lang w:val="en-GB"/>
              </w:rPr>
            </w:pPr>
            <w:r w:rsidRPr="004B4D8D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4B4D8D" w:rsidRDefault="008A55E2" w:rsidP="004B4D8D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4B4D8D" w:rsidTr="004B4D8D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4B4D8D" w:rsidRDefault="008A55E2" w:rsidP="004B4D8D">
            <w:pPr>
              <w:rPr>
                <w:sz w:val="20"/>
                <w:szCs w:val="20"/>
                <w:lang w:val="en-GB"/>
              </w:rPr>
            </w:pPr>
            <w:r w:rsidRPr="004B4D8D">
              <w:rPr>
                <w:rFonts w:eastAsia="Arial Unicode MS"/>
                <w:sz w:val="20"/>
                <w:szCs w:val="20"/>
                <w:lang w:val="en-GB"/>
              </w:rPr>
              <w:t>DF8143</w:t>
            </w:r>
          </w:p>
        </w:tc>
        <w:tc>
          <w:tcPr>
            <w:tcW w:w="4205" w:type="dxa"/>
            <w:vAlign w:val="center"/>
          </w:tcPr>
          <w:p w:rsidR="008A55E2" w:rsidRPr="004B4D8D" w:rsidRDefault="008A55E2" w:rsidP="004B4D8D">
            <w:pPr>
              <w:rPr>
                <w:color w:val="000000"/>
                <w:sz w:val="20"/>
                <w:szCs w:val="20"/>
                <w:lang w:val="en-GB"/>
              </w:rPr>
            </w:pPr>
            <w:r w:rsidRPr="004B4D8D">
              <w:rPr>
                <w:sz w:val="20"/>
                <w:szCs w:val="20"/>
                <w:lang w:val="en-US"/>
              </w:rPr>
              <w:t>LOCAL_ADDRESS</w:t>
            </w:r>
          </w:p>
        </w:tc>
        <w:tc>
          <w:tcPr>
            <w:tcW w:w="850" w:type="dxa"/>
            <w:vAlign w:val="center"/>
          </w:tcPr>
          <w:p w:rsidR="008A55E2" w:rsidRPr="004B4D8D" w:rsidRDefault="008A55E2" w:rsidP="004B4D8D">
            <w:pPr>
              <w:rPr>
                <w:sz w:val="20"/>
                <w:szCs w:val="20"/>
                <w:lang w:val="en-GB"/>
              </w:rPr>
            </w:pPr>
            <w:r w:rsidRPr="004B4D8D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4B4D8D" w:rsidRDefault="008A55E2" w:rsidP="004B4D8D">
            <w:pPr>
              <w:rPr>
                <w:sz w:val="20"/>
                <w:szCs w:val="20"/>
                <w:lang w:val="en-GB"/>
              </w:rPr>
            </w:pPr>
            <w:r w:rsidRPr="004B4D8D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4B4D8D" w:rsidRDefault="008A55E2" w:rsidP="004B4D8D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4B4D8D" w:rsidTr="004B4D8D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4B4D8D" w:rsidRDefault="008A55E2" w:rsidP="004B4D8D">
            <w:pPr>
              <w:rPr>
                <w:sz w:val="20"/>
                <w:szCs w:val="20"/>
                <w:lang w:val="en-GB"/>
              </w:rPr>
            </w:pPr>
            <w:r w:rsidRPr="004B4D8D">
              <w:rPr>
                <w:rFonts w:eastAsia="Arial Unicode MS"/>
                <w:sz w:val="20"/>
                <w:szCs w:val="20"/>
                <w:lang w:val="en-GB"/>
              </w:rPr>
              <w:t>DF8144</w:t>
            </w:r>
          </w:p>
        </w:tc>
        <w:tc>
          <w:tcPr>
            <w:tcW w:w="4205" w:type="dxa"/>
            <w:vAlign w:val="center"/>
          </w:tcPr>
          <w:p w:rsidR="008A55E2" w:rsidRPr="004B4D8D" w:rsidRDefault="008A55E2" w:rsidP="004B4D8D">
            <w:pPr>
              <w:rPr>
                <w:color w:val="000000"/>
                <w:sz w:val="20"/>
                <w:szCs w:val="20"/>
                <w:lang w:val="en-US"/>
              </w:rPr>
            </w:pPr>
            <w:r w:rsidRPr="004B4D8D">
              <w:rPr>
                <w:sz w:val="20"/>
                <w:szCs w:val="20"/>
                <w:lang w:val="en-US"/>
              </w:rPr>
              <w:t>LCN</w:t>
            </w:r>
          </w:p>
        </w:tc>
        <w:tc>
          <w:tcPr>
            <w:tcW w:w="850" w:type="dxa"/>
            <w:vAlign w:val="center"/>
          </w:tcPr>
          <w:p w:rsidR="008A55E2" w:rsidRPr="004B4D8D" w:rsidRDefault="008A55E2" w:rsidP="004B4D8D">
            <w:pPr>
              <w:rPr>
                <w:sz w:val="20"/>
                <w:szCs w:val="20"/>
                <w:lang w:val="en-GB"/>
              </w:rPr>
            </w:pPr>
            <w:r w:rsidRPr="004B4D8D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4B4D8D" w:rsidRDefault="008A55E2" w:rsidP="004B4D8D">
            <w:pPr>
              <w:rPr>
                <w:sz w:val="20"/>
                <w:szCs w:val="20"/>
                <w:lang w:val="en-GB"/>
              </w:rPr>
            </w:pPr>
            <w:r w:rsidRPr="004B4D8D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4B4D8D" w:rsidRDefault="008A55E2" w:rsidP="004B4D8D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4B4D8D" w:rsidTr="004B4D8D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4B4D8D" w:rsidRDefault="008A55E2" w:rsidP="004B4D8D">
            <w:pPr>
              <w:rPr>
                <w:sz w:val="20"/>
                <w:szCs w:val="20"/>
                <w:lang w:val="en-GB"/>
              </w:rPr>
            </w:pPr>
            <w:r w:rsidRPr="004B4D8D">
              <w:rPr>
                <w:rFonts w:eastAsia="Arial Unicode MS"/>
                <w:sz w:val="20"/>
                <w:szCs w:val="20"/>
                <w:lang w:val="en-GB"/>
              </w:rPr>
              <w:t>DF8145</w:t>
            </w:r>
          </w:p>
        </w:tc>
        <w:tc>
          <w:tcPr>
            <w:tcW w:w="4205" w:type="dxa"/>
            <w:vAlign w:val="center"/>
          </w:tcPr>
          <w:p w:rsidR="008A55E2" w:rsidRPr="004B4D8D" w:rsidRDefault="008A55E2" w:rsidP="004B4D8D">
            <w:pPr>
              <w:rPr>
                <w:color w:val="000000"/>
                <w:sz w:val="20"/>
                <w:szCs w:val="20"/>
                <w:lang w:val="en-US"/>
              </w:rPr>
            </w:pPr>
            <w:r w:rsidRPr="004B4D8D">
              <w:rPr>
                <w:sz w:val="20"/>
                <w:szCs w:val="20"/>
                <w:lang w:val="en-US"/>
              </w:rPr>
              <w:t>INITIATOR</w:t>
            </w:r>
          </w:p>
        </w:tc>
        <w:tc>
          <w:tcPr>
            <w:tcW w:w="850" w:type="dxa"/>
            <w:vAlign w:val="center"/>
          </w:tcPr>
          <w:p w:rsidR="008A55E2" w:rsidRPr="004B4D8D" w:rsidRDefault="008A55E2" w:rsidP="004B4D8D">
            <w:pPr>
              <w:rPr>
                <w:sz w:val="20"/>
                <w:szCs w:val="20"/>
                <w:lang w:val="en-GB"/>
              </w:rPr>
            </w:pPr>
            <w:r w:rsidRPr="004B4D8D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4B4D8D" w:rsidRDefault="008A55E2" w:rsidP="004B4D8D">
            <w:pPr>
              <w:rPr>
                <w:sz w:val="20"/>
                <w:szCs w:val="20"/>
                <w:lang w:val="en-GB"/>
              </w:rPr>
            </w:pPr>
            <w:r w:rsidRPr="004B4D8D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4B4D8D" w:rsidRDefault="008A55E2" w:rsidP="004B4D8D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4B4D8D" w:rsidTr="004B4D8D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4B4D8D" w:rsidRDefault="008A55E2" w:rsidP="004B4D8D">
            <w:pPr>
              <w:rPr>
                <w:sz w:val="20"/>
                <w:szCs w:val="20"/>
                <w:lang w:val="en-GB"/>
              </w:rPr>
            </w:pPr>
            <w:r w:rsidRPr="004B4D8D">
              <w:rPr>
                <w:rFonts w:eastAsia="Arial Unicode MS"/>
                <w:sz w:val="20"/>
                <w:szCs w:val="20"/>
                <w:lang w:val="en-GB"/>
              </w:rPr>
              <w:t>DF8146</w:t>
            </w:r>
          </w:p>
        </w:tc>
        <w:tc>
          <w:tcPr>
            <w:tcW w:w="4205" w:type="dxa"/>
            <w:vAlign w:val="center"/>
          </w:tcPr>
          <w:p w:rsidR="008A55E2" w:rsidRPr="004B4D8D" w:rsidRDefault="008A55E2" w:rsidP="004B4D8D">
            <w:pPr>
              <w:rPr>
                <w:color w:val="000000"/>
                <w:sz w:val="20"/>
                <w:szCs w:val="20"/>
                <w:lang w:val="en-US"/>
              </w:rPr>
            </w:pPr>
            <w:r w:rsidRPr="004B4D8D">
              <w:rPr>
                <w:sz w:val="20"/>
                <w:szCs w:val="20"/>
                <w:lang w:val="en-US"/>
              </w:rPr>
              <w:t>DEPEND_ON</w:t>
            </w:r>
          </w:p>
        </w:tc>
        <w:tc>
          <w:tcPr>
            <w:tcW w:w="850" w:type="dxa"/>
            <w:vAlign w:val="center"/>
          </w:tcPr>
          <w:p w:rsidR="008A55E2" w:rsidRPr="004B4D8D" w:rsidRDefault="008A55E2" w:rsidP="004B4D8D">
            <w:pPr>
              <w:rPr>
                <w:sz w:val="20"/>
                <w:szCs w:val="20"/>
                <w:lang w:val="en-GB"/>
              </w:rPr>
            </w:pPr>
            <w:r w:rsidRPr="004B4D8D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4B4D8D" w:rsidRDefault="008A55E2" w:rsidP="004B4D8D">
            <w:pPr>
              <w:rPr>
                <w:sz w:val="20"/>
                <w:szCs w:val="20"/>
                <w:lang w:val="en-GB"/>
              </w:rPr>
            </w:pPr>
            <w:r w:rsidRPr="004B4D8D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Pr="004B4D8D" w:rsidRDefault="008A55E2" w:rsidP="004B4D8D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4B4D8D" w:rsidTr="004B4D8D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4B4D8D" w:rsidRDefault="008A55E2" w:rsidP="004B4D8D">
            <w:pPr>
              <w:rPr>
                <w:sz w:val="20"/>
                <w:szCs w:val="20"/>
                <w:lang w:val="en-GB"/>
              </w:rPr>
            </w:pPr>
            <w:r w:rsidRPr="004B4D8D">
              <w:rPr>
                <w:rFonts w:eastAsia="Arial Unicode MS"/>
                <w:sz w:val="20"/>
                <w:szCs w:val="20"/>
                <w:lang w:val="en-GB"/>
              </w:rPr>
              <w:t>DF8147</w:t>
            </w:r>
          </w:p>
        </w:tc>
        <w:tc>
          <w:tcPr>
            <w:tcW w:w="4205" w:type="dxa"/>
            <w:vAlign w:val="center"/>
          </w:tcPr>
          <w:p w:rsidR="008A55E2" w:rsidRPr="004B4D8D" w:rsidRDefault="008A55E2" w:rsidP="004B4D8D">
            <w:pPr>
              <w:rPr>
                <w:color w:val="000000"/>
                <w:sz w:val="20"/>
                <w:szCs w:val="20"/>
                <w:lang w:val="en-GB"/>
              </w:rPr>
            </w:pPr>
            <w:r w:rsidRPr="004B4D8D">
              <w:rPr>
                <w:sz w:val="20"/>
                <w:szCs w:val="20"/>
                <w:lang w:val="en-US"/>
              </w:rPr>
              <w:t>GROUP_ID</w:t>
            </w:r>
          </w:p>
        </w:tc>
        <w:tc>
          <w:tcPr>
            <w:tcW w:w="850" w:type="dxa"/>
            <w:vAlign w:val="center"/>
          </w:tcPr>
          <w:p w:rsidR="008A55E2" w:rsidRPr="004B4D8D" w:rsidRDefault="008A55E2" w:rsidP="004B4D8D">
            <w:pPr>
              <w:rPr>
                <w:sz w:val="20"/>
                <w:szCs w:val="20"/>
                <w:lang w:val="en-GB"/>
              </w:rPr>
            </w:pPr>
            <w:r w:rsidRPr="004B4D8D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276" w:type="dxa"/>
            <w:vAlign w:val="center"/>
          </w:tcPr>
          <w:p w:rsidR="008A55E2" w:rsidRPr="004B4D8D" w:rsidRDefault="008A55E2" w:rsidP="004B4D8D">
            <w:pPr>
              <w:rPr>
                <w:sz w:val="20"/>
                <w:szCs w:val="20"/>
                <w:lang w:val="en-GB"/>
              </w:rPr>
            </w:pPr>
            <w:r w:rsidRPr="004B4D8D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4B4D8D" w:rsidRDefault="008A55E2" w:rsidP="004B4D8D">
            <w:pPr>
              <w:rPr>
                <w:sz w:val="20"/>
                <w:szCs w:val="20"/>
                <w:lang w:val="en-GB"/>
              </w:rPr>
            </w:pPr>
          </w:p>
        </w:tc>
      </w:tr>
    </w:tbl>
    <w:p w:rsidR="005F0F00" w:rsidRDefault="005F0F00" w:rsidP="00DC44C6">
      <w:pPr>
        <w:pStyle w:val="BPC3Heading3"/>
      </w:pPr>
      <w:bookmarkStart w:id="156" w:name="_Toc290645798"/>
      <w:bookmarkStart w:id="157" w:name="_Toc406606982"/>
      <w:r>
        <w:rPr>
          <w:lang w:val="en-GB"/>
        </w:rPr>
        <w:t xml:space="preserve">FF8012 – </w:t>
      </w:r>
      <w:r>
        <w:t>Front End Terminal TCP/IP Communication Block</w:t>
      </w:r>
      <w:bookmarkEnd w:id="156"/>
      <w:bookmarkEnd w:id="157"/>
    </w:p>
    <w:p w:rsidR="005B3527" w:rsidRPr="00C95246" w:rsidRDefault="005B3527" w:rsidP="005B3527">
      <w:pPr>
        <w:rPr>
          <w:lang w:val="en-US"/>
        </w:rPr>
      </w:pPr>
      <w:r w:rsidRPr="00C95246">
        <w:rPr>
          <w:lang w:val="en-US"/>
        </w:rPr>
        <w:t xml:space="preserve">Base tag for </w:t>
      </w:r>
      <w:r w:rsidR="00ED14C1" w:rsidRPr="00C95246">
        <w:rPr>
          <w:lang w:val="en-US"/>
        </w:rPr>
        <w:t>Front End Terminal TCP/IP Communication Block</w:t>
      </w:r>
      <w:r w:rsidRPr="00C95246">
        <w:rPr>
          <w:lang w:val="en-US"/>
        </w:rPr>
        <w:t xml:space="preserve"> is application/customer/contract/merchant/terminal/</w:t>
      </w:r>
    </w:p>
    <w:p w:rsidR="005B3527" w:rsidRPr="005B3527" w:rsidRDefault="005B3527" w:rsidP="005B3527">
      <w:pPr>
        <w:pStyle w:val="BPC3Bodyafterheading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7"/>
        <w:gridCol w:w="4205"/>
        <w:gridCol w:w="850"/>
        <w:gridCol w:w="1276"/>
        <w:gridCol w:w="1984"/>
      </w:tblGrid>
      <w:tr w:rsidR="00D22B3C" w:rsidRPr="009149FD" w:rsidTr="009149FD">
        <w:trPr>
          <w:cantSplit/>
          <w:trHeight w:val="340"/>
        </w:trPr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D22B3C" w:rsidRPr="009149FD" w:rsidRDefault="00D22B3C" w:rsidP="009149FD">
            <w:pPr>
              <w:rPr>
                <w:b/>
                <w:sz w:val="20"/>
                <w:szCs w:val="20"/>
              </w:rPr>
            </w:pPr>
            <w:r w:rsidRPr="009149FD">
              <w:rPr>
                <w:b/>
                <w:sz w:val="20"/>
                <w:szCs w:val="20"/>
                <w:lang w:val="en-US"/>
              </w:rPr>
              <w:t>Tag</w:t>
            </w:r>
          </w:p>
        </w:tc>
        <w:tc>
          <w:tcPr>
            <w:tcW w:w="4205" w:type="dxa"/>
            <w:shd w:val="clear" w:color="auto" w:fill="D9D9D9" w:themeFill="background1" w:themeFillShade="D9"/>
            <w:vAlign w:val="center"/>
          </w:tcPr>
          <w:p w:rsidR="00D22B3C" w:rsidRPr="009149FD" w:rsidRDefault="00D22B3C" w:rsidP="009149FD">
            <w:pPr>
              <w:rPr>
                <w:b/>
                <w:sz w:val="20"/>
                <w:szCs w:val="20"/>
              </w:rPr>
            </w:pPr>
            <w:r w:rsidRPr="009149FD">
              <w:rPr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22B3C" w:rsidRPr="009149FD" w:rsidRDefault="00D22B3C" w:rsidP="009149FD">
            <w:pPr>
              <w:rPr>
                <w:b/>
                <w:sz w:val="20"/>
                <w:szCs w:val="20"/>
              </w:rPr>
            </w:pPr>
            <w:r w:rsidRPr="009149FD">
              <w:rPr>
                <w:b/>
                <w:sz w:val="20"/>
                <w:szCs w:val="20"/>
                <w:lang w:val="en-US"/>
              </w:rPr>
              <w:t>Picture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22B3C" w:rsidRPr="009149FD" w:rsidRDefault="00D22B3C" w:rsidP="009149FD">
            <w:pPr>
              <w:rPr>
                <w:sz w:val="20"/>
                <w:szCs w:val="20"/>
                <w:lang w:val="en-GB"/>
              </w:rPr>
            </w:pPr>
            <w:r w:rsidRPr="009149FD">
              <w:rPr>
                <w:b/>
                <w:sz w:val="20"/>
                <w:szCs w:val="20"/>
                <w:lang w:val="en-US"/>
              </w:rPr>
              <w:t>Optional</w:t>
            </w:r>
            <w:r w:rsidRPr="009149FD">
              <w:rPr>
                <w:b/>
                <w:sz w:val="20"/>
                <w:szCs w:val="20"/>
              </w:rPr>
              <w:t xml:space="preserve"> / </w:t>
            </w:r>
            <w:r w:rsidRPr="009149FD">
              <w:rPr>
                <w:b/>
                <w:sz w:val="20"/>
                <w:szCs w:val="20"/>
                <w:lang w:val="en-US"/>
              </w:rPr>
              <w:t>mandatory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D22B3C" w:rsidRPr="009149FD" w:rsidRDefault="00D22B3C" w:rsidP="009149FD">
            <w:pPr>
              <w:rPr>
                <w:sz w:val="20"/>
                <w:szCs w:val="20"/>
                <w:lang w:val="en-GB"/>
              </w:rPr>
            </w:pPr>
            <w:r w:rsidRPr="009149FD">
              <w:rPr>
                <w:sz w:val="20"/>
                <w:szCs w:val="20"/>
                <w:lang w:val="en-GB"/>
              </w:rPr>
              <w:t>SVAP</w:t>
            </w:r>
          </w:p>
        </w:tc>
      </w:tr>
      <w:tr w:rsidR="008A55E2" w:rsidRPr="009149FD" w:rsidTr="009149FD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9149FD" w:rsidRDefault="008A55E2" w:rsidP="009149FD">
            <w:pPr>
              <w:rPr>
                <w:sz w:val="20"/>
                <w:szCs w:val="20"/>
                <w:lang w:val="en-GB"/>
              </w:rPr>
            </w:pPr>
            <w:r w:rsidRPr="009149FD">
              <w:rPr>
                <w:rFonts w:eastAsia="Arial Unicode MS"/>
                <w:sz w:val="20"/>
                <w:szCs w:val="20"/>
                <w:lang w:val="en-GB"/>
              </w:rPr>
              <w:t>DF805D</w:t>
            </w:r>
          </w:p>
        </w:tc>
        <w:tc>
          <w:tcPr>
            <w:tcW w:w="4205" w:type="dxa"/>
            <w:vAlign w:val="center"/>
          </w:tcPr>
          <w:p w:rsidR="008A55E2" w:rsidRPr="009149FD" w:rsidRDefault="008A55E2" w:rsidP="009149FD">
            <w:pPr>
              <w:rPr>
                <w:sz w:val="20"/>
                <w:szCs w:val="20"/>
                <w:lang w:val="en-GB"/>
              </w:rPr>
            </w:pPr>
            <w:r w:rsidRPr="009149FD">
              <w:rPr>
                <w:sz w:val="20"/>
                <w:szCs w:val="20"/>
                <w:lang w:val="en-GB"/>
              </w:rPr>
              <w:t>Sequence</w:t>
            </w:r>
          </w:p>
        </w:tc>
        <w:tc>
          <w:tcPr>
            <w:tcW w:w="850" w:type="dxa"/>
            <w:vAlign w:val="center"/>
          </w:tcPr>
          <w:p w:rsidR="008A55E2" w:rsidRPr="009149FD" w:rsidRDefault="008A55E2" w:rsidP="009149FD">
            <w:pPr>
              <w:rPr>
                <w:sz w:val="20"/>
                <w:szCs w:val="20"/>
                <w:lang w:val="en-GB"/>
              </w:rPr>
            </w:pPr>
            <w:r w:rsidRPr="009149FD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9149FD" w:rsidRDefault="008A55E2" w:rsidP="009149FD">
            <w:pPr>
              <w:rPr>
                <w:sz w:val="20"/>
                <w:szCs w:val="20"/>
                <w:lang w:val="en-GB"/>
              </w:rPr>
            </w:pPr>
            <w:r w:rsidRPr="009149FD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9149FD" w:rsidRDefault="008A55E2" w:rsidP="009149FD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9149FD" w:rsidTr="009149FD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9149FD" w:rsidRDefault="008A55E2" w:rsidP="009149FD">
            <w:pPr>
              <w:rPr>
                <w:sz w:val="20"/>
                <w:szCs w:val="20"/>
                <w:lang w:val="en-GB"/>
              </w:rPr>
            </w:pPr>
            <w:r w:rsidRPr="009149FD">
              <w:rPr>
                <w:rFonts w:eastAsia="Arial Unicode MS"/>
                <w:sz w:val="20"/>
                <w:szCs w:val="20"/>
                <w:lang w:val="en-GB"/>
              </w:rPr>
              <w:t>DF8148</w:t>
            </w:r>
          </w:p>
        </w:tc>
        <w:tc>
          <w:tcPr>
            <w:tcW w:w="4205" w:type="dxa"/>
            <w:vAlign w:val="center"/>
          </w:tcPr>
          <w:p w:rsidR="008A55E2" w:rsidRPr="009149FD" w:rsidRDefault="008A55E2" w:rsidP="009149FD">
            <w:pPr>
              <w:rPr>
                <w:sz w:val="20"/>
                <w:szCs w:val="20"/>
                <w:lang w:val="en-GB"/>
              </w:rPr>
            </w:pPr>
            <w:r w:rsidRPr="009149FD">
              <w:rPr>
                <w:sz w:val="20"/>
                <w:szCs w:val="20"/>
                <w:lang w:val="en-US"/>
              </w:rPr>
              <w:t>TCP REMOTE_ADDRESS</w:t>
            </w:r>
          </w:p>
        </w:tc>
        <w:tc>
          <w:tcPr>
            <w:tcW w:w="850" w:type="dxa"/>
            <w:vAlign w:val="center"/>
          </w:tcPr>
          <w:p w:rsidR="008A55E2" w:rsidRPr="009149FD" w:rsidRDefault="008A55E2" w:rsidP="009149FD">
            <w:pPr>
              <w:rPr>
                <w:sz w:val="20"/>
                <w:szCs w:val="20"/>
                <w:lang w:val="en-GB"/>
              </w:rPr>
            </w:pPr>
            <w:r w:rsidRPr="009149FD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9149FD" w:rsidRDefault="008A55E2" w:rsidP="009149FD">
            <w:pPr>
              <w:rPr>
                <w:sz w:val="20"/>
                <w:szCs w:val="20"/>
                <w:lang w:val="en-GB"/>
              </w:rPr>
            </w:pPr>
            <w:r w:rsidRPr="009149FD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9149FD" w:rsidRDefault="0015787F" w:rsidP="0015787F">
            <w:pPr>
              <w:rPr>
                <w:sz w:val="20"/>
                <w:szCs w:val="20"/>
                <w:lang w:val="en-GB"/>
              </w:rPr>
            </w:pPr>
            <w:proofErr w:type="spellStart"/>
            <w:r w:rsidRPr="0015787F">
              <w:rPr>
                <w:sz w:val="20"/>
                <w:szCs w:val="20"/>
                <w:lang w:val="en-GB"/>
              </w:rPr>
              <w:t>tcp_ip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15787F">
              <w:rPr>
                <w:sz w:val="20"/>
                <w:szCs w:val="20"/>
                <w:lang w:val="en-GB"/>
              </w:rPr>
              <w:t>remote_address</w:t>
            </w:r>
            <w:proofErr w:type="spellEnd"/>
          </w:p>
        </w:tc>
      </w:tr>
      <w:tr w:rsidR="008A55E2" w:rsidRPr="009149FD" w:rsidTr="009149FD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9149FD" w:rsidRDefault="008A55E2" w:rsidP="009149FD">
            <w:pPr>
              <w:rPr>
                <w:sz w:val="20"/>
                <w:szCs w:val="20"/>
                <w:lang w:val="en-GB"/>
              </w:rPr>
            </w:pPr>
            <w:r w:rsidRPr="009149FD">
              <w:rPr>
                <w:rFonts w:eastAsia="Arial Unicode MS"/>
                <w:sz w:val="20"/>
                <w:szCs w:val="20"/>
                <w:lang w:val="en-GB"/>
              </w:rPr>
              <w:t>DF814A</w:t>
            </w:r>
          </w:p>
        </w:tc>
        <w:tc>
          <w:tcPr>
            <w:tcW w:w="4205" w:type="dxa"/>
            <w:vAlign w:val="center"/>
          </w:tcPr>
          <w:p w:rsidR="008A55E2" w:rsidRPr="009149FD" w:rsidRDefault="008A55E2" w:rsidP="009149FD">
            <w:pPr>
              <w:rPr>
                <w:color w:val="000000"/>
                <w:sz w:val="20"/>
                <w:szCs w:val="20"/>
                <w:lang w:val="en-GB"/>
              </w:rPr>
            </w:pPr>
            <w:r w:rsidRPr="009149FD">
              <w:rPr>
                <w:color w:val="000000"/>
                <w:sz w:val="20"/>
                <w:szCs w:val="20"/>
                <w:lang w:val="en-US"/>
              </w:rPr>
              <w:t>TCP/IP Local Port</w:t>
            </w:r>
          </w:p>
        </w:tc>
        <w:tc>
          <w:tcPr>
            <w:tcW w:w="850" w:type="dxa"/>
            <w:vAlign w:val="center"/>
          </w:tcPr>
          <w:p w:rsidR="008A55E2" w:rsidRPr="009149FD" w:rsidRDefault="008A55E2" w:rsidP="009149FD">
            <w:pPr>
              <w:rPr>
                <w:sz w:val="20"/>
                <w:szCs w:val="20"/>
                <w:lang w:val="en-GB"/>
              </w:rPr>
            </w:pPr>
            <w:r w:rsidRPr="009149FD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9149FD" w:rsidRDefault="008A55E2" w:rsidP="009149FD">
            <w:pPr>
              <w:rPr>
                <w:sz w:val="20"/>
                <w:szCs w:val="20"/>
                <w:lang w:val="en-GB"/>
              </w:rPr>
            </w:pPr>
            <w:r w:rsidRPr="009149FD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9149FD" w:rsidRDefault="0015787F" w:rsidP="0015787F">
            <w:pPr>
              <w:rPr>
                <w:sz w:val="20"/>
                <w:szCs w:val="20"/>
                <w:lang w:val="en-GB"/>
              </w:rPr>
            </w:pPr>
            <w:proofErr w:type="spellStart"/>
            <w:r w:rsidRPr="0015787F">
              <w:rPr>
                <w:sz w:val="20"/>
                <w:szCs w:val="20"/>
                <w:lang w:val="en-GB"/>
              </w:rPr>
              <w:t>tcp_ip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15787F">
              <w:rPr>
                <w:sz w:val="20"/>
                <w:szCs w:val="20"/>
                <w:lang w:val="en-GB"/>
              </w:rPr>
              <w:t>local_port</w:t>
            </w:r>
            <w:proofErr w:type="spellEnd"/>
          </w:p>
        </w:tc>
      </w:tr>
      <w:tr w:rsidR="008A55E2" w:rsidRPr="009149FD" w:rsidTr="009149FD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9149FD" w:rsidRDefault="008A55E2" w:rsidP="009149FD">
            <w:pPr>
              <w:rPr>
                <w:sz w:val="20"/>
                <w:szCs w:val="20"/>
                <w:lang w:val="en-GB"/>
              </w:rPr>
            </w:pPr>
            <w:r w:rsidRPr="009149FD">
              <w:rPr>
                <w:rFonts w:eastAsia="Arial Unicode MS"/>
                <w:sz w:val="20"/>
                <w:szCs w:val="20"/>
                <w:lang w:val="en-GB"/>
              </w:rPr>
              <w:t>DF8149</w:t>
            </w:r>
          </w:p>
        </w:tc>
        <w:tc>
          <w:tcPr>
            <w:tcW w:w="4205" w:type="dxa"/>
            <w:vAlign w:val="center"/>
          </w:tcPr>
          <w:p w:rsidR="008A55E2" w:rsidRPr="009149FD" w:rsidRDefault="008A55E2" w:rsidP="009149FD">
            <w:pPr>
              <w:rPr>
                <w:color w:val="000000"/>
                <w:sz w:val="20"/>
                <w:szCs w:val="20"/>
                <w:lang w:val="en-US"/>
              </w:rPr>
            </w:pPr>
            <w:r w:rsidRPr="009149FD">
              <w:rPr>
                <w:sz w:val="20"/>
                <w:szCs w:val="20"/>
                <w:lang w:val="en-US"/>
              </w:rPr>
              <w:t>REMOTE_PORT</w:t>
            </w:r>
          </w:p>
        </w:tc>
        <w:tc>
          <w:tcPr>
            <w:tcW w:w="850" w:type="dxa"/>
            <w:vAlign w:val="center"/>
          </w:tcPr>
          <w:p w:rsidR="008A55E2" w:rsidRPr="009149FD" w:rsidRDefault="008A55E2" w:rsidP="009149FD">
            <w:pPr>
              <w:rPr>
                <w:sz w:val="20"/>
                <w:szCs w:val="20"/>
                <w:lang w:val="en-GB"/>
              </w:rPr>
            </w:pPr>
            <w:r w:rsidRPr="009149FD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9149FD" w:rsidRDefault="008A55E2" w:rsidP="009149FD">
            <w:pPr>
              <w:rPr>
                <w:sz w:val="20"/>
                <w:szCs w:val="20"/>
                <w:lang w:val="en-GB"/>
              </w:rPr>
            </w:pPr>
            <w:r w:rsidRPr="009149FD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9149FD" w:rsidRDefault="0015787F" w:rsidP="0015787F">
            <w:pPr>
              <w:rPr>
                <w:sz w:val="20"/>
                <w:szCs w:val="20"/>
                <w:lang w:val="en-GB"/>
              </w:rPr>
            </w:pPr>
            <w:proofErr w:type="spellStart"/>
            <w:r w:rsidRPr="0015787F">
              <w:rPr>
                <w:sz w:val="20"/>
                <w:szCs w:val="20"/>
                <w:lang w:val="en-GB"/>
              </w:rPr>
              <w:t>tcp_ip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15787F">
              <w:rPr>
                <w:sz w:val="20"/>
                <w:szCs w:val="20"/>
                <w:lang w:val="en-GB"/>
              </w:rPr>
              <w:t>remote_port</w:t>
            </w:r>
            <w:proofErr w:type="spellEnd"/>
          </w:p>
        </w:tc>
      </w:tr>
      <w:tr w:rsidR="008A55E2" w:rsidRPr="009149FD" w:rsidTr="009149FD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9149FD" w:rsidRDefault="008A55E2" w:rsidP="009149FD">
            <w:pPr>
              <w:rPr>
                <w:sz w:val="20"/>
                <w:szCs w:val="20"/>
                <w:lang w:val="en-GB"/>
              </w:rPr>
            </w:pPr>
            <w:r w:rsidRPr="009149FD">
              <w:rPr>
                <w:rFonts w:eastAsia="Arial Unicode MS"/>
                <w:sz w:val="20"/>
                <w:szCs w:val="20"/>
                <w:lang w:val="en-GB"/>
              </w:rPr>
              <w:t>DF814B</w:t>
            </w:r>
          </w:p>
        </w:tc>
        <w:tc>
          <w:tcPr>
            <w:tcW w:w="4205" w:type="dxa"/>
            <w:vAlign w:val="center"/>
          </w:tcPr>
          <w:p w:rsidR="008A55E2" w:rsidRPr="009149FD" w:rsidRDefault="008A55E2" w:rsidP="009149FD">
            <w:pPr>
              <w:rPr>
                <w:color w:val="000000"/>
                <w:sz w:val="20"/>
                <w:szCs w:val="20"/>
                <w:lang w:val="en-US"/>
              </w:rPr>
            </w:pPr>
            <w:r w:rsidRPr="009149FD">
              <w:rPr>
                <w:sz w:val="20"/>
                <w:szCs w:val="20"/>
                <w:lang w:val="en-US"/>
              </w:rPr>
              <w:t>INITIATOR</w:t>
            </w:r>
          </w:p>
        </w:tc>
        <w:tc>
          <w:tcPr>
            <w:tcW w:w="850" w:type="dxa"/>
            <w:vAlign w:val="center"/>
          </w:tcPr>
          <w:p w:rsidR="008A55E2" w:rsidRPr="009149FD" w:rsidRDefault="008A55E2" w:rsidP="009149FD">
            <w:pPr>
              <w:rPr>
                <w:sz w:val="20"/>
                <w:szCs w:val="20"/>
                <w:lang w:val="en-GB"/>
              </w:rPr>
            </w:pPr>
            <w:r w:rsidRPr="009149FD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9149FD" w:rsidRDefault="008A55E2" w:rsidP="009149FD">
            <w:pPr>
              <w:rPr>
                <w:sz w:val="20"/>
                <w:szCs w:val="20"/>
                <w:lang w:val="en-GB"/>
              </w:rPr>
            </w:pPr>
            <w:r w:rsidRPr="009149FD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9149FD" w:rsidRDefault="0015787F" w:rsidP="0015787F">
            <w:pPr>
              <w:rPr>
                <w:sz w:val="20"/>
                <w:szCs w:val="20"/>
                <w:lang w:val="en-GB"/>
              </w:rPr>
            </w:pPr>
            <w:proofErr w:type="spellStart"/>
            <w:r w:rsidRPr="0015787F">
              <w:rPr>
                <w:sz w:val="20"/>
                <w:szCs w:val="20"/>
                <w:lang w:val="en-GB"/>
              </w:rPr>
              <w:t>tcp_ip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r w:rsidRPr="0015787F">
              <w:rPr>
                <w:sz w:val="20"/>
                <w:szCs w:val="20"/>
                <w:lang w:val="en-GB"/>
              </w:rPr>
              <w:t>initiator</w:t>
            </w:r>
          </w:p>
        </w:tc>
      </w:tr>
      <w:tr w:rsidR="008A55E2" w:rsidRPr="009149FD" w:rsidTr="009149FD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9149FD" w:rsidRDefault="008A55E2" w:rsidP="009149FD">
            <w:pPr>
              <w:rPr>
                <w:sz w:val="20"/>
                <w:szCs w:val="20"/>
                <w:lang w:val="en-GB"/>
              </w:rPr>
            </w:pPr>
            <w:r w:rsidRPr="009149FD">
              <w:rPr>
                <w:rFonts w:eastAsia="Arial Unicode MS"/>
                <w:sz w:val="20"/>
                <w:szCs w:val="20"/>
                <w:lang w:val="en-GB"/>
              </w:rPr>
              <w:t>DF814C</w:t>
            </w:r>
          </w:p>
        </w:tc>
        <w:tc>
          <w:tcPr>
            <w:tcW w:w="4205" w:type="dxa"/>
            <w:vAlign w:val="center"/>
          </w:tcPr>
          <w:p w:rsidR="008A55E2" w:rsidRPr="009149FD" w:rsidRDefault="008A55E2" w:rsidP="009149FD">
            <w:pPr>
              <w:rPr>
                <w:color w:val="000000"/>
                <w:sz w:val="20"/>
                <w:szCs w:val="20"/>
                <w:lang w:val="en-US"/>
              </w:rPr>
            </w:pPr>
            <w:r w:rsidRPr="009149FD">
              <w:rPr>
                <w:sz w:val="20"/>
                <w:szCs w:val="20"/>
                <w:lang w:val="en-US"/>
              </w:rPr>
              <w:t>DEPEND_ON</w:t>
            </w:r>
          </w:p>
        </w:tc>
        <w:tc>
          <w:tcPr>
            <w:tcW w:w="850" w:type="dxa"/>
            <w:vAlign w:val="center"/>
          </w:tcPr>
          <w:p w:rsidR="008A55E2" w:rsidRPr="009149FD" w:rsidRDefault="008A55E2" w:rsidP="009149FD">
            <w:pPr>
              <w:rPr>
                <w:sz w:val="20"/>
                <w:szCs w:val="20"/>
                <w:lang w:val="en-GB"/>
              </w:rPr>
            </w:pPr>
            <w:r w:rsidRPr="009149FD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9149FD" w:rsidRDefault="008A55E2" w:rsidP="009149FD">
            <w:pPr>
              <w:rPr>
                <w:sz w:val="20"/>
                <w:szCs w:val="20"/>
                <w:lang w:val="en-GB"/>
              </w:rPr>
            </w:pPr>
            <w:r w:rsidRPr="009149FD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Pr="009149FD" w:rsidRDefault="008A55E2" w:rsidP="009149FD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9149FD" w:rsidTr="009149FD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9149FD" w:rsidRDefault="008A55E2" w:rsidP="009149FD">
            <w:pPr>
              <w:rPr>
                <w:sz w:val="20"/>
                <w:szCs w:val="20"/>
                <w:lang w:val="en-GB"/>
              </w:rPr>
            </w:pPr>
            <w:r w:rsidRPr="009149FD">
              <w:rPr>
                <w:rFonts w:eastAsia="Arial Unicode MS"/>
                <w:sz w:val="20"/>
                <w:szCs w:val="20"/>
                <w:lang w:val="en-GB"/>
              </w:rPr>
              <w:t>DF814D</w:t>
            </w:r>
          </w:p>
        </w:tc>
        <w:tc>
          <w:tcPr>
            <w:tcW w:w="4205" w:type="dxa"/>
            <w:vAlign w:val="center"/>
          </w:tcPr>
          <w:p w:rsidR="008A55E2" w:rsidRPr="009149FD" w:rsidRDefault="008A55E2" w:rsidP="009149FD">
            <w:pPr>
              <w:rPr>
                <w:color w:val="000000"/>
                <w:sz w:val="20"/>
                <w:szCs w:val="20"/>
                <w:lang w:val="en-GB"/>
              </w:rPr>
            </w:pPr>
            <w:r w:rsidRPr="009149FD">
              <w:rPr>
                <w:sz w:val="20"/>
                <w:szCs w:val="20"/>
                <w:lang w:val="en-US"/>
              </w:rPr>
              <w:t>FORMAT</w:t>
            </w:r>
          </w:p>
        </w:tc>
        <w:tc>
          <w:tcPr>
            <w:tcW w:w="850" w:type="dxa"/>
            <w:vAlign w:val="center"/>
          </w:tcPr>
          <w:p w:rsidR="008A55E2" w:rsidRPr="009149FD" w:rsidRDefault="008A55E2" w:rsidP="009149FD">
            <w:pPr>
              <w:rPr>
                <w:sz w:val="20"/>
                <w:szCs w:val="20"/>
                <w:lang w:val="en-GB"/>
              </w:rPr>
            </w:pPr>
            <w:r w:rsidRPr="009149FD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9149FD" w:rsidRDefault="008A55E2" w:rsidP="009149FD">
            <w:pPr>
              <w:rPr>
                <w:sz w:val="20"/>
                <w:szCs w:val="20"/>
                <w:lang w:val="en-GB"/>
              </w:rPr>
            </w:pPr>
            <w:r w:rsidRPr="009149FD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9149FD" w:rsidRDefault="0015787F" w:rsidP="0015787F">
            <w:pPr>
              <w:rPr>
                <w:sz w:val="20"/>
                <w:szCs w:val="20"/>
                <w:lang w:val="en-GB"/>
              </w:rPr>
            </w:pPr>
            <w:proofErr w:type="spellStart"/>
            <w:r w:rsidRPr="0015787F">
              <w:rPr>
                <w:sz w:val="20"/>
                <w:szCs w:val="20"/>
                <w:lang w:val="en-GB"/>
              </w:rPr>
              <w:t>tcp_ip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r w:rsidRPr="0015787F">
              <w:rPr>
                <w:sz w:val="20"/>
                <w:szCs w:val="20"/>
                <w:lang w:val="en-GB"/>
              </w:rPr>
              <w:t>format</w:t>
            </w:r>
          </w:p>
        </w:tc>
      </w:tr>
      <w:tr w:rsidR="008A55E2" w:rsidRPr="009149FD" w:rsidTr="009149FD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9149FD" w:rsidRDefault="008A55E2" w:rsidP="009149FD">
            <w:pPr>
              <w:rPr>
                <w:sz w:val="20"/>
                <w:szCs w:val="20"/>
                <w:lang w:val="en-GB"/>
              </w:rPr>
            </w:pPr>
            <w:r w:rsidRPr="009149FD">
              <w:rPr>
                <w:rFonts w:eastAsia="Arial Unicode MS"/>
                <w:sz w:val="20"/>
                <w:szCs w:val="20"/>
                <w:lang w:val="en-GB"/>
              </w:rPr>
              <w:t>DF814E</w:t>
            </w:r>
          </w:p>
        </w:tc>
        <w:tc>
          <w:tcPr>
            <w:tcW w:w="4205" w:type="dxa"/>
            <w:vAlign w:val="center"/>
          </w:tcPr>
          <w:p w:rsidR="008A55E2" w:rsidRPr="009149FD" w:rsidRDefault="008A55E2" w:rsidP="009149FD">
            <w:pPr>
              <w:rPr>
                <w:sz w:val="20"/>
                <w:szCs w:val="20"/>
                <w:lang w:val="en-US"/>
              </w:rPr>
            </w:pPr>
            <w:r w:rsidRPr="009149FD">
              <w:rPr>
                <w:sz w:val="20"/>
                <w:szCs w:val="20"/>
                <w:lang w:val="en-US"/>
              </w:rPr>
              <w:t>HEADER_LEN</w:t>
            </w:r>
          </w:p>
        </w:tc>
        <w:tc>
          <w:tcPr>
            <w:tcW w:w="850" w:type="dxa"/>
            <w:vAlign w:val="center"/>
          </w:tcPr>
          <w:p w:rsidR="008A55E2" w:rsidRPr="009149FD" w:rsidRDefault="008A55E2" w:rsidP="009149FD">
            <w:pPr>
              <w:rPr>
                <w:sz w:val="20"/>
                <w:szCs w:val="20"/>
                <w:lang w:val="en-GB"/>
              </w:rPr>
            </w:pPr>
            <w:r w:rsidRPr="009149FD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9149FD" w:rsidRDefault="008A55E2" w:rsidP="009149FD">
            <w:pPr>
              <w:rPr>
                <w:sz w:val="20"/>
                <w:szCs w:val="20"/>
                <w:lang w:val="en-GB"/>
              </w:rPr>
            </w:pPr>
            <w:r w:rsidRPr="009149FD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9149FD" w:rsidRDefault="007E488A" w:rsidP="009149F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“8”</w:t>
            </w:r>
          </w:p>
        </w:tc>
      </w:tr>
    </w:tbl>
    <w:p w:rsidR="005F0F00" w:rsidRDefault="005F0F00" w:rsidP="00DC44C6">
      <w:pPr>
        <w:pStyle w:val="BPC3Heading3"/>
      </w:pPr>
      <w:bookmarkStart w:id="158" w:name="_Toc290645799"/>
      <w:bookmarkStart w:id="159" w:name="_Toc406606983"/>
      <w:r>
        <w:rPr>
          <w:lang w:val="en-GB"/>
        </w:rPr>
        <w:t xml:space="preserve">FF8013 – </w:t>
      </w:r>
      <w:r>
        <w:t>Front End MRC Address Block</w:t>
      </w:r>
      <w:bookmarkEnd w:id="158"/>
      <w:bookmarkEnd w:id="159"/>
      <w:r>
        <w:t xml:space="preserve"> </w:t>
      </w:r>
    </w:p>
    <w:p w:rsidR="005B3527" w:rsidRPr="00D22782" w:rsidRDefault="005B3527" w:rsidP="005B3527">
      <w:pPr>
        <w:rPr>
          <w:lang w:val="en-US"/>
        </w:rPr>
      </w:pPr>
      <w:r w:rsidRPr="00D22782">
        <w:rPr>
          <w:lang w:val="en-US"/>
        </w:rPr>
        <w:t xml:space="preserve">Base tag for </w:t>
      </w:r>
      <w:r w:rsidR="00D22782" w:rsidRPr="00D22782">
        <w:rPr>
          <w:lang w:val="en-US"/>
        </w:rPr>
        <w:t>Front End MRC Address Block</w:t>
      </w:r>
      <w:r w:rsidRPr="00D22782">
        <w:rPr>
          <w:lang w:val="en-US"/>
        </w:rPr>
        <w:t xml:space="preserve"> is application/customer/contract/merchant/terminal/</w:t>
      </w:r>
    </w:p>
    <w:p w:rsidR="005B3527" w:rsidRPr="005B3527" w:rsidRDefault="005B3527" w:rsidP="005B3527">
      <w:pPr>
        <w:pStyle w:val="BPC3Bodyafterheading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7"/>
        <w:gridCol w:w="4205"/>
        <w:gridCol w:w="850"/>
        <w:gridCol w:w="1276"/>
        <w:gridCol w:w="1984"/>
      </w:tblGrid>
      <w:tr w:rsidR="00D22B3C" w:rsidRPr="00451AE8" w:rsidTr="00451AE8">
        <w:trPr>
          <w:cantSplit/>
          <w:trHeight w:val="340"/>
        </w:trPr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D22B3C" w:rsidRPr="00451AE8" w:rsidRDefault="00D22B3C" w:rsidP="00451AE8">
            <w:pPr>
              <w:rPr>
                <w:b/>
                <w:sz w:val="20"/>
                <w:szCs w:val="20"/>
              </w:rPr>
            </w:pPr>
            <w:r w:rsidRPr="00451AE8">
              <w:rPr>
                <w:b/>
                <w:sz w:val="20"/>
                <w:szCs w:val="20"/>
                <w:lang w:val="en-US"/>
              </w:rPr>
              <w:t>Tag</w:t>
            </w:r>
          </w:p>
        </w:tc>
        <w:tc>
          <w:tcPr>
            <w:tcW w:w="4205" w:type="dxa"/>
            <w:shd w:val="clear" w:color="auto" w:fill="D9D9D9" w:themeFill="background1" w:themeFillShade="D9"/>
            <w:vAlign w:val="center"/>
          </w:tcPr>
          <w:p w:rsidR="00D22B3C" w:rsidRPr="00451AE8" w:rsidRDefault="00D22B3C" w:rsidP="00451AE8">
            <w:pPr>
              <w:rPr>
                <w:b/>
                <w:sz w:val="20"/>
                <w:szCs w:val="20"/>
              </w:rPr>
            </w:pPr>
            <w:r w:rsidRPr="00451AE8">
              <w:rPr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22B3C" w:rsidRPr="00451AE8" w:rsidRDefault="00D22B3C" w:rsidP="00451AE8">
            <w:pPr>
              <w:rPr>
                <w:b/>
                <w:sz w:val="20"/>
                <w:szCs w:val="20"/>
              </w:rPr>
            </w:pPr>
            <w:r w:rsidRPr="00451AE8">
              <w:rPr>
                <w:b/>
                <w:sz w:val="20"/>
                <w:szCs w:val="20"/>
                <w:lang w:val="en-US"/>
              </w:rPr>
              <w:t>Picture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22B3C" w:rsidRPr="00451AE8" w:rsidRDefault="00D22B3C" w:rsidP="00451AE8">
            <w:pPr>
              <w:rPr>
                <w:sz w:val="20"/>
                <w:szCs w:val="20"/>
                <w:lang w:val="en-GB"/>
              </w:rPr>
            </w:pPr>
            <w:r w:rsidRPr="00451AE8">
              <w:rPr>
                <w:b/>
                <w:sz w:val="20"/>
                <w:szCs w:val="20"/>
                <w:lang w:val="en-US"/>
              </w:rPr>
              <w:t>Optional</w:t>
            </w:r>
            <w:r w:rsidRPr="00451AE8">
              <w:rPr>
                <w:b/>
                <w:sz w:val="20"/>
                <w:szCs w:val="20"/>
              </w:rPr>
              <w:t xml:space="preserve"> / </w:t>
            </w:r>
            <w:r w:rsidRPr="00451AE8">
              <w:rPr>
                <w:b/>
                <w:sz w:val="20"/>
                <w:szCs w:val="20"/>
                <w:lang w:val="en-US"/>
              </w:rPr>
              <w:t>mandatory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D22B3C" w:rsidRPr="00451AE8" w:rsidRDefault="00D22B3C" w:rsidP="00451AE8">
            <w:pPr>
              <w:rPr>
                <w:sz w:val="20"/>
                <w:szCs w:val="20"/>
                <w:lang w:val="en-GB"/>
              </w:rPr>
            </w:pPr>
            <w:r w:rsidRPr="00451AE8">
              <w:rPr>
                <w:sz w:val="20"/>
                <w:szCs w:val="20"/>
                <w:lang w:val="en-GB"/>
              </w:rPr>
              <w:t>SVAP</w:t>
            </w:r>
          </w:p>
        </w:tc>
      </w:tr>
      <w:tr w:rsidR="008A55E2" w:rsidRPr="00451AE8" w:rsidTr="00451AE8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451AE8" w:rsidRDefault="008A55E2" w:rsidP="00451AE8">
            <w:pPr>
              <w:rPr>
                <w:sz w:val="20"/>
                <w:szCs w:val="20"/>
                <w:lang w:val="en-GB"/>
              </w:rPr>
            </w:pPr>
            <w:r w:rsidRPr="00451AE8">
              <w:rPr>
                <w:rFonts w:eastAsia="Arial Unicode MS"/>
                <w:sz w:val="20"/>
                <w:szCs w:val="20"/>
                <w:lang w:val="en-GB"/>
              </w:rPr>
              <w:lastRenderedPageBreak/>
              <w:t>DF805D</w:t>
            </w:r>
          </w:p>
        </w:tc>
        <w:tc>
          <w:tcPr>
            <w:tcW w:w="4205" w:type="dxa"/>
            <w:vAlign w:val="center"/>
          </w:tcPr>
          <w:p w:rsidR="008A55E2" w:rsidRPr="00451AE8" w:rsidRDefault="008A55E2" w:rsidP="00451AE8">
            <w:pPr>
              <w:rPr>
                <w:sz w:val="20"/>
                <w:szCs w:val="20"/>
                <w:lang w:val="en-GB"/>
              </w:rPr>
            </w:pPr>
            <w:r w:rsidRPr="00451AE8">
              <w:rPr>
                <w:sz w:val="20"/>
                <w:szCs w:val="20"/>
                <w:lang w:val="en-GB"/>
              </w:rPr>
              <w:t>Sequence</w:t>
            </w:r>
          </w:p>
        </w:tc>
        <w:tc>
          <w:tcPr>
            <w:tcW w:w="850" w:type="dxa"/>
            <w:vAlign w:val="center"/>
          </w:tcPr>
          <w:p w:rsidR="008A55E2" w:rsidRPr="00451AE8" w:rsidRDefault="008A55E2" w:rsidP="00451AE8">
            <w:pPr>
              <w:rPr>
                <w:sz w:val="20"/>
                <w:szCs w:val="20"/>
                <w:lang w:val="en-GB"/>
              </w:rPr>
            </w:pPr>
            <w:r w:rsidRPr="00451AE8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451AE8" w:rsidRDefault="008A55E2" w:rsidP="00451AE8">
            <w:pPr>
              <w:rPr>
                <w:sz w:val="20"/>
                <w:szCs w:val="20"/>
                <w:lang w:val="en-GB"/>
              </w:rPr>
            </w:pPr>
            <w:r w:rsidRPr="00451AE8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451AE8" w:rsidRDefault="008A55E2" w:rsidP="00451AE8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451AE8" w:rsidTr="00451AE8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451AE8" w:rsidRDefault="008A55E2" w:rsidP="00451AE8">
            <w:pPr>
              <w:rPr>
                <w:sz w:val="20"/>
                <w:szCs w:val="20"/>
                <w:lang w:val="en-GB"/>
              </w:rPr>
            </w:pPr>
            <w:r w:rsidRPr="00451AE8">
              <w:rPr>
                <w:sz w:val="20"/>
                <w:szCs w:val="20"/>
                <w:lang w:val="en-GB"/>
              </w:rPr>
              <w:t>DF8020</w:t>
            </w:r>
          </w:p>
        </w:tc>
        <w:tc>
          <w:tcPr>
            <w:tcW w:w="4205" w:type="dxa"/>
            <w:vAlign w:val="center"/>
          </w:tcPr>
          <w:p w:rsidR="008A55E2" w:rsidRPr="00451AE8" w:rsidRDefault="008A55E2" w:rsidP="00451AE8">
            <w:pPr>
              <w:rPr>
                <w:sz w:val="20"/>
                <w:szCs w:val="20"/>
                <w:lang w:val="en-GB"/>
              </w:rPr>
            </w:pPr>
            <w:r w:rsidRPr="00451AE8">
              <w:rPr>
                <w:color w:val="000000"/>
                <w:sz w:val="20"/>
                <w:szCs w:val="20"/>
                <w:lang w:val="en-GB"/>
              </w:rPr>
              <w:t>STREET_NAME</w:t>
            </w:r>
          </w:p>
        </w:tc>
        <w:tc>
          <w:tcPr>
            <w:tcW w:w="850" w:type="dxa"/>
            <w:vAlign w:val="center"/>
          </w:tcPr>
          <w:p w:rsidR="008A55E2" w:rsidRPr="00451AE8" w:rsidRDefault="008A55E2" w:rsidP="00451AE8">
            <w:pPr>
              <w:rPr>
                <w:sz w:val="20"/>
                <w:szCs w:val="20"/>
                <w:lang w:val="en-GB"/>
              </w:rPr>
            </w:pPr>
            <w:r w:rsidRPr="00451AE8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451AE8" w:rsidRDefault="008A55E2" w:rsidP="00451AE8">
            <w:pPr>
              <w:rPr>
                <w:sz w:val="20"/>
                <w:szCs w:val="20"/>
                <w:lang w:val="en-GB"/>
              </w:rPr>
            </w:pPr>
            <w:r w:rsidRPr="00451AE8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451AE8" w:rsidRDefault="005E29BD" w:rsidP="00451AE8">
            <w:pPr>
              <w:rPr>
                <w:sz w:val="20"/>
                <w:szCs w:val="20"/>
                <w:lang w:val="en-GB"/>
              </w:rPr>
            </w:pPr>
            <w:r w:rsidRPr="005E29BD">
              <w:rPr>
                <w:sz w:val="20"/>
                <w:szCs w:val="20"/>
                <w:lang w:val="en-GB"/>
              </w:rPr>
              <w:t>Address</w:t>
            </w:r>
            <w:r>
              <w:rPr>
                <w:sz w:val="20"/>
                <w:szCs w:val="20"/>
                <w:lang w:val="en-GB"/>
              </w:rPr>
              <w:t>/</w:t>
            </w:r>
            <w:r>
              <w:t xml:space="preserve"> </w:t>
            </w:r>
            <w:proofErr w:type="spellStart"/>
            <w:r w:rsidRPr="005E29BD">
              <w:rPr>
                <w:sz w:val="20"/>
                <w:szCs w:val="20"/>
                <w:lang w:val="en-GB"/>
              </w:rPr>
              <w:t>address_name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r>
              <w:t xml:space="preserve"> </w:t>
            </w:r>
            <w:r w:rsidRPr="005E29BD">
              <w:rPr>
                <w:sz w:val="20"/>
                <w:szCs w:val="20"/>
                <w:lang w:val="en-GB"/>
              </w:rPr>
              <w:t>street</w:t>
            </w:r>
          </w:p>
        </w:tc>
      </w:tr>
      <w:tr w:rsidR="008A55E2" w:rsidRPr="00451AE8" w:rsidTr="00451AE8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451AE8" w:rsidRDefault="008A55E2" w:rsidP="00451AE8">
            <w:pPr>
              <w:rPr>
                <w:sz w:val="20"/>
                <w:szCs w:val="20"/>
                <w:lang w:val="en-GB"/>
              </w:rPr>
            </w:pPr>
            <w:r w:rsidRPr="00451AE8">
              <w:rPr>
                <w:rFonts w:eastAsia="Arial Unicode MS"/>
                <w:sz w:val="20"/>
                <w:szCs w:val="20"/>
                <w:lang w:val="en-GB"/>
              </w:rPr>
              <w:t>DF8021</w:t>
            </w:r>
          </w:p>
        </w:tc>
        <w:tc>
          <w:tcPr>
            <w:tcW w:w="4205" w:type="dxa"/>
            <w:vAlign w:val="center"/>
          </w:tcPr>
          <w:p w:rsidR="008A55E2" w:rsidRPr="00451AE8" w:rsidRDefault="008A55E2" w:rsidP="00451AE8">
            <w:pPr>
              <w:rPr>
                <w:sz w:val="20"/>
                <w:szCs w:val="20"/>
                <w:lang w:val="en-US"/>
              </w:rPr>
            </w:pPr>
            <w:r w:rsidRPr="00451AE8">
              <w:rPr>
                <w:color w:val="000000"/>
                <w:sz w:val="20"/>
                <w:szCs w:val="20"/>
                <w:lang w:val="en-US"/>
              </w:rPr>
              <w:t>CITY</w:t>
            </w:r>
          </w:p>
        </w:tc>
        <w:tc>
          <w:tcPr>
            <w:tcW w:w="850" w:type="dxa"/>
            <w:vAlign w:val="center"/>
          </w:tcPr>
          <w:p w:rsidR="008A55E2" w:rsidRPr="00451AE8" w:rsidRDefault="008A55E2" w:rsidP="00451AE8">
            <w:pPr>
              <w:rPr>
                <w:sz w:val="20"/>
                <w:szCs w:val="20"/>
                <w:lang w:val="en-GB"/>
              </w:rPr>
            </w:pPr>
            <w:r w:rsidRPr="00451AE8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451AE8" w:rsidRDefault="008A55E2" w:rsidP="00451AE8">
            <w:pPr>
              <w:rPr>
                <w:sz w:val="20"/>
                <w:szCs w:val="20"/>
                <w:lang w:val="en-GB"/>
              </w:rPr>
            </w:pPr>
            <w:r w:rsidRPr="00451AE8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451AE8" w:rsidRDefault="005E29BD" w:rsidP="0035476E">
            <w:pPr>
              <w:rPr>
                <w:sz w:val="20"/>
                <w:szCs w:val="20"/>
                <w:lang w:val="en-GB"/>
              </w:rPr>
            </w:pPr>
            <w:r w:rsidRPr="005E29BD">
              <w:rPr>
                <w:sz w:val="20"/>
                <w:szCs w:val="20"/>
                <w:lang w:val="en-GB"/>
              </w:rPr>
              <w:t>Address</w:t>
            </w:r>
            <w:r>
              <w:rPr>
                <w:sz w:val="20"/>
                <w:szCs w:val="20"/>
                <w:lang w:val="en-GB"/>
              </w:rPr>
              <w:t>/</w:t>
            </w:r>
            <w:r>
              <w:t xml:space="preserve"> </w:t>
            </w:r>
            <w:proofErr w:type="spellStart"/>
            <w:r w:rsidRPr="005E29BD">
              <w:rPr>
                <w:sz w:val="20"/>
                <w:szCs w:val="20"/>
                <w:lang w:val="en-GB"/>
              </w:rPr>
              <w:t>address_name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r w:rsidRPr="005E29BD">
              <w:rPr>
                <w:sz w:val="20"/>
                <w:szCs w:val="20"/>
                <w:lang w:val="en-GB"/>
              </w:rPr>
              <w:t>city</w:t>
            </w:r>
          </w:p>
        </w:tc>
      </w:tr>
      <w:tr w:rsidR="008A55E2" w:rsidRPr="00451AE8" w:rsidTr="00451AE8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451AE8" w:rsidRDefault="008A55E2" w:rsidP="00451AE8">
            <w:pPr>
              <w:rPr>
                <w:sz w:val="20"/>
                <w:szCs w:val="20"/>
                <w:lang w:val="en-GB"/>
              </w:rPr>
            </w:pPr>
            <w:r w:rsidRPr="00451AE8">
              <w:rPr>
                <w:rFonts w:eastAsia="Arial Unicode MS"/>
                <w:sz w:val="20"/>
                <w:szCs w:val="20"/>
                <w:lang w:val="en-GB"/>
              </w:rPr>
              <w:t>DF8025</w:t>
            </w:r>
          </w:p>
        </w:tc>
        <w:tc>
          <w:tcPr>
            <w:tcW w:w="4205" w:type="dxa"/>
            <w:vAlign w:val="center"/>
          </w:tcPr>
          <w:p w:rsidR="008A55E2" w:rsidRPr="00451AE8" w:rsidRDefault="008A55E2" w:rsidP="00451AE8">
            <w:pPr>
              <w:rPr>
                <w:color w:val="000000"/>
                <w:sz w:val="20"/>
                <w:szCs w:val="20"/>
                <w:lang w:val="en-GB"/>
              </w:rPr>
            </w:pPr>
            <w:r w:rsidRPr="00451AE8">
              <w:rPr>
                <w:color w:val="000000"/>
                <w:sz w:val="20"/>
                <w:szCs w:val="20"/>
                <w:lang w:val="en-US"/>
              </w:rPr>
              <w:t>COUNTRY_CODE</w:t>
            </w:r>
          </w:p>
        </w:tc>
        <w:tc>
          <w:tcPr>
            <w:tcW w:w="850" w:type="dxa"/>
            <w:vAlign w:val="center"/>
          </w:tcPr>
          <w:p w:rsidR="008A55E2" w:rsidRPr="00451AE8" w:rsidRDefault="008A55E2" w:rsidP="00451AE8">
            <w:pPr>
              <w:rPr>
                <w:sz w:val="20"/>
                <w:szCs w:val="20"/>
                <w:lang w:val="en-GB"/>
              </w:rPr>
            </w:pPr>
            <w:r w:rsidRPr="00451AE8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451AE8" w:rsidRDefault="008A55E2" w:rsidP="00451AE8">
            <w:pPr>
              <w:rPr>
                <w:sz w:val="20"/>
                <w:szCs w:val="20"/>
                <w:lang w:val="en-GB"/>
              </w:rPr>
            </w:pPr>
            <w:r w:rsidRPr="00451AE8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451AE8" w:rsidRDefault="005E29BD" w:rsidP="005E29BD">
            <w:pPr>
              <w:rPr>
                <w:sz w:val="20"/>
                <w:szCs w:val="20"/>
                <w:lang w:val="en-GB"/>
              </w:rPr>
            </w:pPr>
            <w:r w:rsidRPr="005E29BD">
              <w:rPr>
                <w:sz w:val="20"/>
                <w:szCs w:val="20"/>
                <w:lang w:val="en-GB"/>
              </w:rPr>
              <w:t>Address</w:t>
            </w:r>
            <w:r>
              <w:rPr>
                <w:sz w:val="20"/>
                <w:szCs w:val="20"/>
                <w:lang w:val="en-GB"/>
              </w:rPr>
              <w:t>/</w:t>
            </w:r>
            <w:r w:rsidRPr="005E29BD">
              <w:rPr>
                <w:sz w:val="20"/>
                <w:szCs w:val="20"/>
                <w:lang w:val="en-GB"/>
              </w:rPr>
              <w:t>country</w:t>
            </w:r>
          </w:p>
        </w:tc>
      </w:tr>
      <w:tr w:rsidR="008A55E2" w:rsidRPr="00451AE8" w:rsidTr="00451AE8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451AE8" w:rsidRDefault="008A55E2" w:rsidP="00451AE8">
            <w:pPr>
              <w:rPr>
                <w:sz w:val="20"/>
                <w:szCs w:val="20"/>
                <w:lang w:val="en-GB"/>
              </w:rPr>
            </w:pPr>
            <w:r w:rsidRPr="00451AE8">
              <w:rPr>
                <w:rFonts w:eastAsia="Arial Unicode MS"/>
                <w:sz w:val="20"/>
                <w:szCs w:val="20"/>
                <w:lang w:val="en-GB"/>
              </w:rPr>
              <w:t>DF801F</w:t>
            </w:r>
          </w:p>
        </w:tc>
        <w:tc>
          <w:tcPr>
            <w:tcW w:w="4205" w:type="dxa"/>
            <w:vAlign w:val="center"/>
          </w:tcPr>
          <w:p w:rsidR="008A55E2" w:rsidRPr="00451AE8" w:rsidRDefault="008A55E2" w:rsidP="00451AE8">
            <w:pPr>
              <w:rPr>
                <w:color w:val="000000"/>
                <w:sz w:val="20"/>
                <w:szCs w:val="20"/>
                <w:lang w:val="en-US"/>
              </w:rPr>
            </w:pPr>
            <w:r w:rsidRPr="00451AE8">
              <w:rPr>
                <w:color w:val="000000"/>
                <w:sz w:val="20"/>
                <w:szCs w:val="20"/>
                <w:lang w:val="en-US"/>
              </w:rPr>
              <w:t>BOX_NO</w:t>
            </w:r>
          </w:p>
        </w:tc>
        <w:tc>
          <w:tcPr>
            <w:tcW w:w="850" w:type="dxa"/>
            <w:vAlign w:val="center"/>
          </w:tcPr>
          <w:p w:rsidR="008A55E2" w:rsidRPr="00451AE8" w:rsidRDefault="008A55E2" w:rsidP="00451AE8">
            <w:pPr>
              <w:rPr>
                <w:sz w:val="20"/>
                <w:szCs w:val="20"/>
                <w:lang w:val="en-GB"/>
              </w:rPr>
            </w:pPr>
            <w:r w:rsidRPr="00451AE8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451AE8" w:rsidRDefault="008A55E2" w:rsidP="00451AE8">
            <w:pPr>
              <w:rPr>
                <w:sz w:val="20"/>
                <w:szCs w:val="20"/>
                <w:lang w:val="en-GB"/>
              </w:rPr>
            </w:pPr>
            <w:r w:rsidRPr="00451AE8">
              <w:rPr>
                <w:sz w:val="20"/>
                <w:szCs w:val="20"/>
                <w:lang w:val="en-GB"/>
              </w:rPr>
              <w:t>C</w:t>
            </w:r>
          </w:p>
        </w:tc>
        <w:tc>
          <w:tcPr>
            <w:tcW w:w="1984" w:type="dxa"/>
            <w:vAlign w:val="center"/>
          </w:tcPr>
          <w:p w:rsidR="008A55E2" w:rsidRPr="00451AE8" w:rsidRDefault="00F672D8" w:rsidP="00451AE8">
            <w:pPr>
              <w:rPr>
                <w:sz w:val="20"/>
                <w:szCs w:val="20"/>
                <w:lang w:val="en-GB"/>
              </w:rPr>
            </w:pPr>
            <w:r w:rsidRPr="005E29BD">
              <w:rPr>
                <w:sz w:val="20"/>
                <w:szCs w:val="20"/>
                <w:lang w:val="en-GB"/>
              </w:rPr>
              <w:t>Address</w:t>
            </w:r>
            <w:r>
              <w:rPr>
                <w:sz w:val="20"/>
                <w:szCs w:val="20"/>
                <w:lang w:val="en-GB"/>
              </w:rPr>
              <w:t>/</w:t>
            </w:r>
            <w:r w:rsidRPr="00F672D8">
              <w:rPr>
                <w:sz w:val="20"/>
                <w:szCs w:val="20"/>
                <w:lang w:val="en-GB"/>
              </w:rPr>
              <w:t>house</w:t>
            </w:r>
          </w:p>
        </w:tc>
      </w:tr>
      <w:tr w:rsidR="008A55E2" w:rsidRPr="00451AE8" w:rsidTr="00451AE8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451AE8" w:rsidRDefault="008A55E2" w:rsidP="00451AE8">
            <w:pPr>
              <w:rPr>
                <w:sz w:val="20"/>
                <w:szCs w:val="20"/>
                <w:lang w:val="en-GB"/>
              </w:rPr>
            </w:pPr>
            <w:r w:rsidRPr="00451AE8">
              <w:rPr>
                <w:sz w:val="20"/>
                <w:szCs w:val="20"/>
                <w:lang w:val="en-GB"/>
              </w:rPr>
              <w:t>DF8024</w:t>
            </w:r>
          </w:p>
        </w:tc>
        <w:tc>
          <w:tcPr>
            <w:tcW w:w="4205" w:type="dxa"/>
            <w:vAlign w:val="center"/>
          </w:tcPr>
          <w:p w:rsidR="008A55E2" w:rsidRPr="00451AE8" w:rsidRDefault="008A55E2" w:rsidP="00451AE8">
            <w:pPr>
              <w:rPr>
                <w:color w:val="000000"/>
                <w:sz w:val="20"/>
                <w:szCs w:val="20"/>
                <w:lang w:val="en-US"/>
              </w:rPr>
            </w:pPr>
            <w:r w:rsidRPr="00451AE8">
              <w:rPr>
                <w:color w:val="000000"/>
                <w:sz w:val="20"/>
                <w:szCs w:val="20"/>
                <w:lang w:val="en-US"/>
              </w:rPr>
              <w:t>REGION</w:t>
            </w:r>
          </w:p>
        </w:tc>
        <w:tc>
          <w:tcPr>
            <w:tcW w:w="850" w:type="dxa"/>
            <w:vAlign w:val="center"/>
          </w:tcPr>
          <w:p w:rsidR="008A55E2" w:rsidRPr="00451AE8" w:rsidRDefault="008A55E2" w:rsidP="00451AE8">
            <w:pPr>
              <w:rPr>
                <w:sz w:val="20"/>
                <w:szCs w:val="20"/>
                <w:lang w:val="en-GB"/>
              </w:rPr>
            </w:pPr>
            <w:r w:rsidRPr="00451AE8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451AE8" w:rsidRDefault="008A55E2" w:rsidP="00451AE8">
            <w:pPr>
              <w:rPr>
                <w:sz w:val="20"/>
                <w:szCs w:val="20"/>
                <w:lang w:val="en-GB"/>
              </w:rPr>
            </w:pPr>
            <w:r w:rsidRPr="00451AE8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451AE8" w:rsidRDefault="0035476E" w:rsidP="00451AE8">
            <w:pPr>
              <w:rPr>
                <w:sz w:val="20"/>
                <w:szCs w:val="20"/>
                <w:lang w:val="en-GB"/>
              </w:rPr>
            </w:pPr>
            <w:r w:rsidRPr="005E29BD">
              <w:rPr>
                <w:sz w:val="20"/>
                <w:szCs w:val="20"/>
                <w:lang w:val="en-GB"/>
              </w:rPr>
              <w:t>Address</w:t>
            </w:r>
            <w:r>
              <w:rPr>
                <w:sz w:val="20"/>
                <w:szCs w:val="20"/>
                <w:lang w:val="en-GB"/>
              </w:rPr>
              <w:t>/</w:t>
            </w:r>
            <w:r>
              <w:t xml:space="preserve"> </w:t>
            </w:r>
            <w:proofErr w:type="spellStart"/>
            <w:r w:rsidRPr="005E29BD">
              <w:rPr>
                <w:sz w:val="20"/>
                <w:szCs w:val="20"/>
                <w:lang w:val="en-GB"/>
              </w:rPr>
              <w:t>address_name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r>
              <w:t xml:space="preserve"> </w:t>
            </w:r>
            <w:r w:rsidRPr="0035476E">
              <w:rPr>
                <w:sz w:val="20"/>
                <w:szCs w:val="20"/>
                <w:lang w:val="en-GB"/>
              </w:rPr>
              <w:t>region</w:t>
            </w:r>
          </w:p>
        </w:tc>
      </w:tr>
      <w:tr w:rsidR="008A55E2" w:rsidRPr="00451AE8" w:rsidTr="00451AE8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451AE8" w:rsidRDefault="008A55E2" w:rsidP="00451AE8">
            <w:pPr>
              <w:rPr>
                <w:sz w:val="20"/>
                <w:szCs w:val="20"/>
                <w:lang w:val="en-GB"/>
              </w:rPr>
            </w:pPr>
            <w:r w:rsidRPr="00451AE8">
              <w:rPr>
                <w:sz w:val="20"/>
                <w:szCs w:val="20"/>
                <w:lang w:val="en-GB"/>
              </w:rPr>
              <w:t>DF8026</w:t>
            </w:r>
          </w:p>
        </w:tc>
        <w:tc>
          <w:tcPr>
            <w:tcW w:w="4205" w:type="dxa"/>
            <w:vAlign w:val="center"/>
          </w:tcPr>
          <w:p w:rsidR="008A55E2" w:rsidRPr="00451AE8" w:rsidRDefault="008A55E2" w:rsidP="00451AE8">
            <w:pPr>
              <w:rPr>
                <w:color w:val="000000"/>
                <w:sz w:val="20"/>
                <w:szCs w:val="20"/>
                <w:lang w:val="en-US"/>
              </w:rPr>
            </w:pPr>
            <w:r w:rsidRPr="00451AE8">
              <w:rPr>
                <w:color w:val="000000"/>
                <w:sz w:val="20"/>
                <w:szCs w:val="20"/>
                <w:lang w:val="en-GB"/>
              </w:rPr>
              <w:t>ZIP_CODE</w:t>
            </w:r>
          </w:p>
        </w:tc>
        <w:tc>
          <w:tcPr>
            <w:tcW w:w="850" w:type="dxa"/>
            <w:vAlign w:val="center"/>
          </w:tcPr>
          <w:p w:rsidR="008A55E2" w:rsidRPr="00451AE8" w:rsidRDefault="008A55E2" w:rsidP="00451AE8">
            <w:pPr>
              <w:rPr>
                <w:sz w:val="20"/>
                <w:szCs w:val="20"/>
                <w:lang w:val="en-GB"/>
              </w:rPr>
            </w:pPr>
            <w:r w:rsidRPr="00451AE8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451AE8" w:rsidRDefault="008A55E2" w:rsidP="00451AE8">
            <w:pPr>
              <w:rPr>
                <w:sz w:val="20"/>
                <w:szCs w:val="20"/>
                <w:lang w:val="en-GB"/>
              </w:rPr>
            </w:pPr>
            <w:r w:rsidRPr="00451AE8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451AE8" w:rsidRDefault="0042054D" w:rsidP="0042054D">
            <w:pPr>
              <w:rPr>
                <w:sz w:val="20"/>
                <w:szCs w:val="20"/>
                <w:lang w:val="en-GB"/>
              </w:rPr>
            </w:pPr>
            <w:r w:rsidRPr="005E29BD">
              <w:rPr>
                <w:sz w:val="20"/>
                <w:szCs w:val="20"/>
                <w:lang w:val="en-GB"/>
              </w:rPr>
              <w:t>Address</w:t>
            </w:r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42054D">
              <w:rPr>
                <w:sz w:val="20"/>
                <w:szCs w:val="20"/>
                <w:lang w:val="en-GB"/>
              </w:rPr>
              <w:t>postal_code</w:t>
            </w:r>
            <w:proofErr w:type="spellEnd"/>
          </w:p>
        </w:tc>
      </w:tr>
      <w:tr w:rsidR="00953648" w:rsidRPr="002F5DDB" w:rsidTr="00451AE8">
        <w:trPr>
          <w:cantSplit/>
          <w:trHeight w:val="340"/>
        </w:trPr>
        <w:tc>
          <w:tcPr>
            <w:tcW w:w="1117" w:type="dxa"/>
            <w:vAlign w:val="center"/>
          </w:tcPr>
          <w:p w:rsidR="00953648" w:rsidRPr="00451AE8" w:rsidRDefault="00953648" w:rsidP="00451AE8">
            <w:pPr>
              <w:rPr>
                <w:sz w:val="20"/>
                <w:szCs w:val="20"/>
                <w:lang w:val="en-GB"/>
              </w:rPr>
            </w:pPr>
            <w:r w:rsidRPr="00451AE8">
              <w:rPr>
                <w:rFonts w:eastAsia="Arial Unicode MS"/>
                <w:sz w:val="20"/>
                <w:szCs w:val="20"/>
                <w:lang w:val="en-GB"/>
              </w:rPr>
              <w:t>DF8028</w:t>
            </w:r>
          </w:p>
        </w:tc>
        <w:tc>
          <w:tcPr>
            <w:tcW w:w="4205" w:type="dxa"/>
            <w:vAlign w:val="center"/>
          </w:tcPr>
          <w:p w:rsidR="00953648" w:rsidRPr="00451AE8" w:rsidRDefault="00953648" w:rsidP="00451AE8">
            <w:pPr>
              <w:rPr>
                <w:color w:val="000000"/>
                <w:sz w:val="20"/>
                <w:szCs w:val="20"/>
                <w:lang w:val="en-GB"/>
              </w:rPr>
            </w:pPr>
            <w:r w:rsidRPr="00451AE8">
              <w:rPr>
                <w:color w:val="000000"/>
                <w:sz w:val="20"/>
                <w:szCs w:val="20"/>
                <w:lang w:val="en-GB"/>
              </w:rPr>
              <w:t>BUSINESS_PHONE</w:t>
            </w:r>
          </w:p>
        </w:tc>
        <w:tc>
          <w:tcPr>
            <w:tcW w:w="850" w:type="dxa"/>
            <w:vAlign w:val="center"/>
          </w:tcPr>
          <w:p w:rsidR="00953648" w:rsidRPr="00451AE8" w:rsidRDefault="00953648" w:rsidP="00451AE8">
            <w:pPr>
              <w:rPr>
                <w:sz w:val="20"/>
                <w:szCs w:val="20"/>
                <w:lang w:val="en-GB"/>
              </w:rPr>
            </w:pPr>
            <w:r w:rsidRPr="00451AE8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953648" w:rsidRPr="00451AE8" w:rsidRDefault="00953648" w:rsidP="00451AE8">
            <w:pPr>
              <w:rPr>
                <w:sz w:val="20"/>
                <w:szCs w:val="20"/>
                <w:lang w:val="en-GB"/>
              </w:rPr>
            </w:pPr>
            <w:r w:rsidRPr="00451AE8">
              <w:rPr>
                <w:sz w:val="20"/>
                <w:szCs w:val="20"/>
                <w:lang w:val="en-GB"/>
              </w:rPr>
              <w:t>C</w:t>
            </w:r>
          </w:p>
        </w:tc>
        <w:tc>
          <w:tcPr>
            <w:tcW w:w="1984" w:type="dxa"/>
            <w:vAlign w:val="center"/>
          </w:tcPr>
          <w:p w:rsidR="00953648" w:rsidRDefault="00953648" w:rsidP="00976299">
            <w:pPr>
              <w:rPr>
                <w:sz w:val="20"/>
                <w:szCs w:val="20"/>
                <w:lang w:val="en-GB"/>
              </w:rPr>
            </w:pPr>
            <w:r w:rsidRPr="00EA1DA2">
              <w:rPr>
                <w:sz w:val="20"/>
                <w:szCs w:val="20"/>
                <w:lang w:val="en-GB"/>
              </w:rPr>
              <w:t>Contact</w:t>
            </w:r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EA1DA2">
              <w:rPr>
                <w:sz w:val="20"/>
                <w:szCs w:val="20"/>
                <w:lang w:val="en-GB"/>
              </w:rPr>
              <w:t>contact_data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EA1DA2">
              <w:rPr>
                <w:sz w:val="20"/>
                <w:szCs w:val="20"/>
                <w:lang w:val="en-GB"/>
              </w:rPr>
              <w:t>commun_address</w:t>
            </w:r>
            <w:proofErr w:type="spellEnd"/>
          </w:p>
          <w:p w:rsidR="00953648" w:rsidRDefault="00953648" w:rsidP="0097629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For </w:t>
            </w:r>
            <w:r w:rsidRPr="00EA1DA2">
              <w:rPr>
                <w:sz w:val="20"/>
                <w:szCs w:val="20"/>
                <w:lang w:val="en-GB"/>
              </w:rPr>
              <w:t>Contact</w:t>
            </w:r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EA1DA2">
              <w:rPr>
                <w:sz w:val="20"/>
                <w:szCs w:val="20"/>
                <w:lang w:val="en-GB"/>
              </w:rPr>
              <w:t>contact_data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r w:rsidRPr="008948F3">
              <w:rPr>
                <w:lang w:val="en-US"/>
              </w:rPr>
              <w:t xml:space="preserve"> </w:t>
            </w:r>
            <w:proofErr w:type="spellStart"/>
            <w:r w:rsidRPr="008948F3">
              <w:rPr>
                <w:sz w:val="20"/>
                <w:szCs w:val="20"/>
                <w:lang w:val="en-GB"/>
              </w:rPr>
              <w:t>commun_method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= </w:t>
            </w:r>
            <w:r w:rsidRPr="008948F3">
              <w:rPr>
                <w:sz w:val="20"/>
                <w:szCs w:val="20"/>
                <w:lang w:val="en-GB"/>
              </w:rPr>
              <w:t>CMNM0001</w:t>
            </w:r>
          </w:p>
          <w:p w:rsidR="00953648" w:rsidRDefault="00953648" w:rsidP="0097629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And </w:t>
            </w:r>
          </w:p>
          <w:p w:rsidR="00953648" w:rsidRPr="00AA2CDA" w:rsidRDefault="00953648" w:rsidP="00976299">
            <w:pPr>
              <w:rPr>
                <w:sz w:val="20"/>
                <w:szCs w:val="20"/>
                <w:lang w:val="en-GB"/>
              </w:rPr>
            </w:pPr>
            <w:r w:rsidRPr="00EA1DA2">
              <w:rPr>
                <w:sz w:val="20"/>
                <w:szCs w:val="20"/>
                <w:lang w:val="en-GB"/>
              </w:rPr>
              <w:t>Contact</w:t>
            </w:r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EA1DA2">
              <w:rPr>
                <w:sz w:val="20"/>
                <w:szCs w:val="20"/>
                <w:lang w:val="en-GB"/>
              </w:rPr>
              <w:t>contact_data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8948F3">
              <w:rPr>
                <w:sz w:val="20"/>
                <w:szCs w:val="20"/>
                <w:lang w:val="en-GB"/>
              </w:rPr>
              <w:t>contact_type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= </w:t>
            </w:r>
            <w:r w:rsidRPr="008948F3">
              <w:rPr>
                <w:sz w:val="20"/>
                <w:szCs w:val="20"/>
                <w:lang w:val="en-GB"/>
              </w:rPr>
              <w:t>CNTTPRMC</w:t>
            </w:r>
          </w:p>
        </w:tc>
      </w:tr>
      <w:tr w:rsidR="00953648" w:rsidRPr="002F5DDB" w:rsidTr="00451AE8">
        <w:trPr>
          <w:cantSplit/>
          <w:trHeight w:val="340"/>
        </w:trPr>
        <w:tc>
          <w:tcPr>
            <w:tcW w:w="1117" w:type="dxa"/>
            <w:vAlign w:val="center"/>
          </w:tcPr>
          <w:p w:rsidR="00953648" w:rsidRPr="00451AE8" w:rsidRDefault="00953648" w:rsidP="00451AE8">
            <w:pPr>
              <w:rPr>
                <w:sz w:val="20"/>
                <w:szCs w:val="20"/>
                <w:lang w:val="en-GB"/>
              </w:rPr>
            </w:pPr>
            <w:r w:rsidRPr="00451AE8">
              <w:rPr>
                <w:rFonts w:eastAsia="Arial Unicode MS"/>
                <w:sz w:val="20"/>
                <w:szCs w:val="20"/>
                <w:lang w:val="en-GB"/>
              </w:rPr>
              <w:t>DF802A</w:t>
            </w:r>
          </w:p>
        </w:tc>
        <w:tc>
          <w:tcPr>
            <w:tcW w:w="4205" w:type="dxa"/>
            <w:vAlign w:val="center"/>
          </w:tcPr>
          <w:p w:rsidR="00953648" w:rsidRPr="00451AE8" w:rsidRDefault="00953648" w:rsidP="00451AE8">
            <w:pPr>
              <w:rPr>
                <w:color w:val="000000"/>
                <w:sz w:val="20"/>
                <w:szCs w:val="20"/>
                <w:lang w:val="en-US"/>
              </w:rPr>
            </w:pPr>
            <w:r w:rsidRPr="00451AE8">
              <w:rPr>
                <w:color w:val="000000"/>
                <w:sz w:val="20"/>
                <w:szCs w:val="20"/>
                <w:lang w:val="en-US"/>
              </w:rPr>
              <w:t>FAX</w:t>
            </w:r>
          </w:p>
        </w:tc>
        <w:tc>
          <w:tcPr>
            <w:tcW w:w="850" w:type="dxa"/>
            <w:vAlign w:val="center"/>
          </w:tcPr>
          <w:p w:rsidR="00953648" w:rsidRPr="00451AE8" w:rsidRDefault="00953648" w:rsidP="00451AE8">
            <w:pPr>
              <w:rPr>
                <w:sz w:val="20"/>
                <w:szCs w:val="20"/>
                <w:lang w:val="en-GB"/>
              </w:rPr>
            </w:pPr>
            <w:r w:rsidRPr="00451AE8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953648" w:rsidRPr="00451AE8" w:rsidRDefault="00953648" w:rsidP="00451AE8">
            <w:pPr>
              <w:rPr>
                <w:sz w:val="20"/>
                <w:szCs w:val="20"/>
                <w:lang w:val="en-GB"/>
              </w:rPr>
            </w:pPr>
            <w:r w:rsidRPr="00451AE8">
              <w:rPr>
                <w:sz w:val="20"/>
                <w:szCs w:val="20"/>
                <w:lang w:val="en-GB"/>
              </w:rPr>
              <w:t>C</w:t>
            </w:r>
          </w:p>
        </w:tc>
        <w:tc>
          <w:tcPr>
            <w:tcW w:w="1984" w:type="dxa"/>
            <w:vAlign w:val="center"/>
          </w:tcPr>
          <w:p w:rsidR="00953648" w:rsidRDefault="00953648" w:rsidP="00976299">
            <w:pPr>
              <w:rPr>
                <w:sz w:val="20"/>
                <w:szCs w:val="20"/>
                <w:lang w:val="en-GB"/>
              </w:rPr>
            </w:pPr>
            <w:r w:rsidRPr="00EA1DA2">
              <w:rPr>
                <w:sz w:val="20"/>
                <w:szCs w:val="20"/>
                <w:lang w:val="en-GB"/>
              </w:rPr>
              <w:t>Contact</w:t>
            </w:r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EA1DA2">
              <w:rPr>
                <w:sz w:val="20"/>
                <w:szCs w:val="20"/>
                <w:lang w:val="en-GB"/>
              </w:rPr>
              <w:t>contact_data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EA1DA2">
              <w:rPr>
                <w:sz w:val="20"/>
                <w:szCs w:val="20"/>
                <w:lang w:val="en-GB"/>
              </w:rPr>
              <w:t>commun_address</w:t>
            </w:r>
            <w:proofErr w:type="spellEnd"/>
          </w:p>
          <w:p w:rsidR="00953648" w:rsidRDefault="00953648" w:rsidP="0097629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For </w:t>
            </w:r>
            <w:r w:rsidRPr="00EA1DA2">
              <w:rPr>
                <w:sz w:val="20"/>
                <w:szCs w:val="20"/>
                <w:lang w:val="en-GB"/>
              </w:rPr>
              <w:t>Contact</w:t>
            </w:r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EA1DA2">
              <w:rPr>
                <w:sz w:val="20"/>
                <w:szCs w:val="20"/>
                <w:lang w:val="en-GB"/>
              </w:rPr>
              <w:t>contact_data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r w:rsidRPr="008948F3">
              <w:rPr>
                <w:lang w:val="en-US"/>
              </w:rPr>
              <w:t xml:space="preserve"> </w:t>
            </w:r>
            <w:proofErr w:type="spellStart"/>
            <w:r w:rsidRPr="008948F3">
              <w:rPr>
                <w:sz w:val="20"/>
                <w:szCs w:val="20"/>
                <w:lang w:val="en-GB"/>
              </w:rPr>
              <w:t>commun_method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= </w:t>
            </w:r>
            <w:r w:rsidRPr="008948F3">
              <w:rPr>
                <w:sz w:val="20"/>
                <w:szCs w:val="20"/>
                <w:lang w:val="en-GB"/>
              </w:rPr>
              <w:t>CMNM0004</w:t>
            </w:r>
          </w:p>
          <w:p w:rsidR="00953648" w:rsidRPr="00AA2CDA" w:rsidRDefault="00953648" w:rsidP="00976299">
            <w:pPr>
              <w:rPr>
                <w:sz w:val="20"/>
                <w:szCs w:val="20"/>
                <w:lang w:val="en-GB"/>
              </w:rPr>
            </w:pPr>
          </w:p>
        </w:tc>
      </w:tr>
      <w:tr w:rsidR="00953648" w:rsidRPr="002F5DDB" w:rsidTr="00451AE8">
        <w:trPr>
          <w:cantSplit/>
          <w:trHeight w:val="340"/>
        </w:trPr>
        <w:tc>
          <w:tcPr>
            <w:tcW w:w="1117" w:type="dxa"/>
            <w:vAlign w:val="center"/>
          </w:tcPr>
          <w:p w:rsidR="00953648" w:rsidRPr="00451AE8" w:rsidRDefault="00953648" w:rsidP="00451AE8">
            <w:pPr>
              <w:rPr>
                <w:sz w:val="20"/>
                <w:szCs w:val="20"/>
                <w:lang w:val="en-GB"/>
              </w:rPr>
            </w:pPr>
            <w:r w:rsidRPr="00451AE8">
              <w:rPr>
                <w:rFonts w:eastAsia="Arial Unicode MS"/>
                <w:sz w:val="20"/>
                <w:szCs w:val="20"/>
                <w:lang w:val="en-GB"/>
              </w:rPr>
              <w:t>DF802B</w:t>
            </w:r>
          </w:p>
        </w:tc>
        <w:tc>
          <w:tcPr>
            <w:tcW w:w="4205" w:type="dxa"/>
            <w:vAlign w:val="center"/>
          </w:tcPr>
          <w:p w:rsidR="00953648" w:rsidRPr="00451AE8" w:rsidRDefault="00953648" w:rsidP="00451AE8">
            <w:pPr>
              <w:rPr>
                <w:color w:val="000000"/>
                <w:sz w:val="20"/>
                <w:szCs w:val="20"/>
                <w:lang w:val="en-US"/>
              </w:rPr>
            </w:pPr>
            <w:r w:rsidRPr="00451AE8">
              <w:rPr>
                <w:color w:val="000000"/>
                <w:sz w:val="20"/>
                <w:szCs w:val="20"/>
                <w:lang w:val="en-US"/>
              </w:rPr>
              <w:t>E_MAIL</w:t>
            </w:r>
          </w:p>
        </w:tc>
        <w:tc>
          <w:tcPr>
            <w:tcW w:w="850" w:type="dxa"/>
            <w:vAlign w:val="center"/>
          </w:tcPr>
          <w:p w:rsidR="00953648" w:rsidRPr="00451AE8" w:rsidRDefault="00953648" w:rsidP="00451AE8">
            <w:pPr>
              <w:rPr>
                <w:sz w:val="20"/>
                <w:szCs w:val="20"/>
                <w:lang w:val="en-GB"/>
              </w:rPr>
            </w:pPr>
            <w:r w:rsidRPr="00451AE8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953648" w:rsidRPr="00451AE8" w:rsidRDefault="00953648" w:rsidP="00451AE8">
            <w:pPr>
              <w:rPr>
                <w:sz w:val="20"/>
                <w:szCs w:val="20"/>
                <w:lang w:val="en-GB"/>
              </w:rPr>
            </w:pPr>
            <w:r w:rsidRPr="00451AE8">
              <w:rPr>
                <w:sz w:val="20"/>
                <w:szCs w:val="20"/>
                <w:lang w:val="en-GB"/>
              </w:rPr>
              <w:t>C</w:t>
            </w:r>
          </w:p>
        </w:tc>
        <w:tc>
          <w:tcPr>
            <w:tcW w:w="1984" w:type="dxa"/>
            <w:vAlign w:val="center"/>
          </w:tcPr>
          <w:p w:rsidR="00953648" w:rsidRDefault="00953648" w:rsidP="00976299">
            <w:pPr>
              <w:rPr>
                <w:sz w:val="20"/>
                <w:szCs w:val="20"/>
                <w:lang w:val="en-GB"/>
              </w:rPr>
            </w:pPr>
            <w:r w:rsidRPr="00EA1DA2">
              <w:rPr>
                <w:sz w:val="20"/>
                <w:szCs w:val="20"/>
                <w:lang w:val="en-GB"/>
              </w:rPr>
              <w:t>Contact</w:t>
            </w:r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EA1DA2">
              <w:rPr>
                <w:sz w:val="20"/>
                <w:szCs w:val="20"/>
                <w:lang w:val="en-GB"/>
              </w:rPr>
              <w:t>contact_data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EA1DA2">
              <w:rPr>
                <w:sz w:val="20"/>
                <w:szCs w:val="20"/>
                <w:lang w:val="en-GB"/>
              </w:rPr>
              <w:t>commun_address</w:t>
            </w:r>
            <w:proofErr w:type="spellEnd"/>
          </w:p>
          <w:p w:rsidR="00953648" w:rsidRPr="00AA2CDA" w:rsidRDefault="00953648" w:rsidP="0097629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For </w:t>
            </w:r>
            <w:r w:rsidRPr="00EA1DA2">
              <w:rPr>
                <w:sz w:val="20"/>
                <w:szCs w:val="20"/>
                <w:lang w:val="en-GB"/>
              </w:rPr>
              <w:t>Contact</w:t>
            </w:r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EA1DA2">
              <w:rPr>
                <w:sz w:val="20"/>
                <w:szCs w:val="20"/>
                <w:lang w:val="en-GB"/>
              </w:rPr>
              <w:t>contact_data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r w:rsidRPr="008948F3">
              <w:rPr>
                <w:lang w:val="en-US"/>
              </w:rPr>
              <w:t xml:space="preserve"> </w:t>
            </w:r>
            <w:proofErr w:type="spellStart"/>
            <w:r w:rsidRPr="008948F3">
              <w:rPr>
                <w:sz w:val="20"/>
                <w:szCs w:val="20"/>
                <w:lang w:val="en-GB"/>
              </w:rPr>
              <w:t>commun_method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= </w:t>
            </w:r>
            <w:r w:rsidRPr="008948F3">
              <w:rPr>
                <w:sz w:val="20"/>
                <w:szCs w:val="20"/>
                <w:lang w:val="en-GB"/>
              </w:rPr>
              <w:t>CMNM0002</w:t>
            </w:r>
          </w:p>
        </w:tc>
      </w:tr>
      <w:tr w:rsidR="008A55E2" w:rsidRPr="00451AE8" w:rsidTr="00451AE8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451AE8" w:rsidRDefault="008A55E2" w:rsidP="00451AE8">
            <w:pPr>
              <w:rPr>
                <w:rFonts w:eastAsia="Arial Unicode MS"/>
                <w:sz w:val="20"/>
                <w:szCs w:val="20"/>
                <w:lang w:val="en-GB"/>
              </w:rPr>
            </w:pPr>
            <w:r w:rsidRPr="00451AE8">
              <w:rPr>
                <w:rFonts w:eastAsia="Arial Unicode MS"/>
                <w:sz w:val="20"/>
                <w:szCs w:val="20"/>
                <w:lang w:val="en-GB"/>
              </w:rPr>
              <w:t>DF837B</w:t>
            </w:r>
          </w:p>
        </w:tc>
        <w:tc>
          <w:tcPr>
            <w:tcW w:w="4205" w:type="dxa"/>
            <w:vAlign w:val="center"/>
          </w:tcPr>
          <w:p w:rsidR="008A55E2" w:rsidRPr="00451AE8" w:rsidRDefault="008A55E2" w:rsidP="00451AE8">
            <w:pPr>
              <w:rPr>
                <w:color w:val="000000"/>
                <w:sz w:val="20"/>
                <w:szCs w:val="20"/>
                <w:lang w:val="en-US"/>
              </w:rPr>
            </w:pPr>
            <w:r w:rsidRPr="00451AE8">
              <w:rPr>
                <w:color w:val="000000"/>
                <w:sz w:val="20"/>
                <w:szCs w:val="20"/>
                <w:lang w:val="en-US"/>
              </w:rPr>
              <w:t>OKATO</w:t>
            </w:r>
          </w:p>
        </w:tc>
        <w:tc>
          <w:tcPr>
            <w:tcW w:w="850" w:type="dxa"/>
            <w:vAlign w:val="center"/>
          </w:tcPr>
          <w:p w:rsidR="008A55E2" w:rsidRPr="00451AE8" w:rsidRDefault="008A55E2" w:rsidP="00451AE8">
            <w:pPr>
              <w:rPr>
                <w:sz w:val="20"/>
                <w:szCs w:val="20"/>
                <w:lang w:val="en-GB"/>
              </w:rPr>
            </w:pPr>
            <w:r w:rsidRPr="00451AE8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451AE8" w:rsidRDefault="008A55E2" w:rsidP="00451AE8">
            <w:pPr>
              <w:rPr>
                <w:sz w:val="20"/>
                <w:szCs w:val="20"/>
                <w:lang w:val="en-GB"/>
              </w:rPr>
            </w:pPr>
            <w:r w:rsidRPr="00451AE8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Pr="00451AE8" w:rsidRDefault="008A55E2" w:rsidP="00451AE8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451AE8" w:rsidTr="00451AE8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451AE8" w:rsidRDefault="008A55E2" w:rsidP="00451AE8">
            <w:pPr>
              <w:rPr>
                <w:rFonts w:eastAsia="Arial Unicode MS"/>
                <w:sz w:val="20"/>
                <w:szCs w:val="20"/>
                <w:lang w:val="en-GB"/>
              </w:rPr>
            </w:pPr>
            <w:r w:rsidRPr="00451AE8">
              <w:rPr>
                <w:rFonts w:eastAsia="Arial Unicode MS"/>
                <w:sz w:val="20"/>
                <w:szCs w:val="20"/>
                <w:lang w:val="en-GB"/>
              </w:rPr>
              <w:t>DF856B</w:t>
            </w:r>
          </w:p>
        </w:tc>
        <w:tc>
          <w:tcPr>
            <w:tcW w:w="4205" w:type="dxa"/>
            <w:vAlign w:val="center"/>
          </w:tcPr>
          <w:p w:rsidR="008A55E2" w:rsidRPr="00451AE8" w:rsidRDefault="008A55E2" w:rsidP="00451AE8">
            <w:pPr>
              <w:rPr>
                <w:color w:val="000000"/>
                <w:sz w:val="20"/>
                <w:szCs w:val="20"/>
                <w:lang w:val="en-US"/>
              </w:rPr>
            </w:pPr>
            <w:r w:rsidRPr="00451AE8">
              <w:rPr>
                <w:color w:val="000000"/>
                <w:sz w:val="20"/>
                <w:szCs w:val="20"/>
                <w:lang w:val="en-US"/>
              </w:rPr>
              <w:t>E_ADDRESS</w:t>
            </w:r>
          </w:p>
        </w:tc>
        <w:tc>
          <w:tcPr>
            <w:tcW w:w="850" w:type="dxa"/>
            <w:vAlign w:val="center"/>
          </w:tcPr>
          <w:p w:rsidR="008A55E2" w:rsidRPr="00451AE8" w:rsidRDefault="008A55E2" w:rsidP="00451AE8">
            <w:pPr>
              <w:rPr>
                <w:sz w:val="20"/>
                <w:szCs w:val="20"/>
                <w:lang w:val="en-GB"/>
              </w:rPr>
            </w:pPr>
            <w:r w:rsidRPr="00451AE8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451AE8" w:rsidRDefault="008A55E2" w:rsidP="00451AE8">
            <w:pPr>
              <w:rPr>
                <w:sz w:val="20"/>
                <w:szCs w:val="20"/>
                <w:lang w:val="en-GB"/>
              </w:rPr>
            </w:pPr>
            <w:r w:rsidRPr="00451AE8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Pr="00451AE8" w:rsidRDefault="008A55E2" w:rsidP="00451AE8">
            <w:pPr>
              <w:rPr>
                <w:sz w:val="20"/>
                <w:szCs w:val="20"/>
                <w:lang w:val="en-GB"/>
              </w:rPr>
            </w:pPr>
          </w:p>
        </w:tc>
      </w:tr>
    </w:tbl>
    <w:p w:rsidR="005F0F00" w:rsidRDefault="005F0F00" w:rsidP="00DC44C6">
      <w:pPr>
        <w:pStyle w:val="BPC3Heading3"/>
      </w:pPr>
      <w:bookmarkStart w:id="160" w:name="_Toc290645800"/>
      <w:bookmarkStart w:id="161" w:name="_Toc406606984"/>
      <w:r>
        <w:rPr>
          <w:lang w:val="en-GB"/>
        </w:rPr>
        <w:t xml:space="preserve">FF8014 – </w:t>
      </w:r>
      <w:r>
        <w:t>Front End ATM Spec Block</w:t>
      </w:r>
      <w:bookmarkEnd w:id="160"/>
      <w:bookmarkEnd w:id="161"/>
      <w:r>
        <w:t xml:space="preserve"> </w:t>
      </w:r>
    </w:p>
    <w:p w:rsidR="00DB3A7C" w:rsidRPr="00D22782" w:rsidRDefault="00DB3A7C" w:rsidP="00DB3A7C">
      <w:pPr>
        <w:rPr>
          <w:lang w:val="en-US"/>
        </w:rPr>
      </w:pPr>
      <w:r w:rsidRPr="00D22782">
        <w:rPr>
          <w:lang w:val="en-US"/>
        </w:rPr>
        <w:t xml:space="preserve">Base tag for </w:t>
      </w:r>
      <w:r w:rsidR="00D22782" w:rsidRPr="00D22782">
        <w:rPr>
          <w:lang w:val="en-US"/>
        </w:rPr>
        <w:t xml:space="preserve">Front End ATM Spec Block </w:t>
      </w:r>
      <w:r w:rsidRPr="00D22782">
        <w:rPr>
          <w:lang w:val="en-US"/>
        </w:rPr>
        <w:t>is application/customer/contract/merchant/terminal/</w:t>
      </w:r>
    </w:p>
    <w:p w:rsidR="00DB3A7C" w:rsidRPr="00DB3A7C" w:rsidRDefault="00DB3A7C" w:rsidP="00DB3A7C">
      <w:pPr>
        <w:pStyle w:val="BPC3Bodyafterheading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7"/>
        <w:gridCol w:w="4205"/>
        <w:gridCol w:w="850"/>
        <w:gridCol w:w="1276"/>
        <w:gridCol w:w="1984"/>
      </w:tblGrid>
      <w:tr w:rsidR="00D22B3C" w:rsidRPr="00292E32" w:rsidTr="00292E32">
        <w:trPr>
          <w:cantSplit/>
          <w:trHeight w:val="340"/>
        </w:trPr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D22B3C" w:rsidRPr="00292E32" w:rsidRDefault="00D22B3C" w:rsidP="00292E32">
            <w:pPr>
              <w:rPr>
                <w:b/>
                <w:sz w:val="20"/>
                <w:szCs w:val="20"/>
              </w:rPr>
            </w:pPr>
            <w:r w:rsidRPr="00292E32">
              <w:rPr>
                <w:b/>
                <w:sz w:val="20"/>
                <w:szCs w:val="20"/>
                <w:lang w:val="en-US"/>
              </w:rPr>
              <w:t>Tag</w:t>
            </w:r>
          </w:p>
        </w:tc>
        <w:tc>
          <w:tcPr>
            <w:tcW w:w="4205" w:type="dxa"/>
            <w:shd w:val="clear" w:color="auto" w:fill="D9D9D9" w:themeFill="background1" w:themeFillShade="D9"/>
            <w:vAlign w:val="center"/>
          </w:tcPr>
          <w:p w:rsidR="00D22B3C" w:rsidRPr="00292E32" w:rsidRDefault="00D22B3C" w:rsidP="00292E32">
            <w:pPr>
              <w:rPr>
                <w:b/>
                <w:sz w:val="20"/>
                <w:szCs w:val="20"/>
              </w:rPr>
            </w:pPr>
            <w:r w:rsidRPr="00292E32">
              <w:rPr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22B3C" w:rsidRPr="00292E32" w:rsidRDefault="00D22B3C" w:rsidP="00292E32">
            <w:pPr>
              <w:rPr>
                <w:b/>
                <w:sz w:val="20"/>
                <w:szCs w:val="20"/>
              </w:rPr>
            </w:pPr>
            <w:r w:rsidRPr="00292E32">
              <w:rPr>
                <w:b/>
                <w:sz w:val="20"/>
                <w:szCs w:val="20"/>
                <w:lang w:val="en-US"/>
              </w:rPr>
              <w:t>Picture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22B3C" w:rsidRPr="00292E32" w:rsidRDefault="00D22B3C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b/>
                <w:sz w:val="20"/>
                <w:szCs w:val="20"/>
                <w:lang w:val="en-US"/>
              </w:rPr>
              <w:t>Optional</w:t>
            </w:r>
            <w:r w:rsidRPr="00292E32">
              <w:rPr>
                <w:b/>
                <w:sz w:val="20"/>
                <w:szCs w:val="20"/>
              </w:rPr>
              <w:t xml:space="preserve"> / </w:t>
            </w:r>
            <w:r w:rsidRPr="00292E32">
              <w:rPr>
                <w:b/>
                <w:sz w:val="20"/>
                <w:szCs w:val="20"/>
                <w:lang w:val="en-US"/>
              </w:rPr>
              <w:t>mandatory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D22B3C" w:rsidRPr="00292E32" w:rsidRDefault="00D22B3C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GB"/>
              </w:rPr>
              <w:t>SVAP</w:t>
            </w:r>
          </w:p>
        </w:tc>
      </w:tr>
      <w:tr w:rsidR="008A55E2" w:rsidRPr="00292E32" w:rsidTr="00292E32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rFonts w:eastAsia="Arial Unicode MS"/>
                <w:sz w:val="20"/>
                <w:szCs w:val="20"/>
                <w:lang w:val="en-GB"/>
              </w:rPr>
              <w:t>DF805D</w:t>
            </w:r>
          </w:p>
        </w:tc>
        <w:tc>
          <w:tcPr>
            <w:tcW w:w="4205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GB"/>
              </w:rPr>
              <w:t>Sequence</w:t>
            </w:r>
          </w:p>
        </w:tc>
        <w:tc>
          <w:tcPr>
            <w:tcW w:w="850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2F5DDB" w:rsidTr="00292E32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rFonts w:eastAsia="Arial Unicode MS"/>
                <w:sz w:val="20"/>
                <w:szCs w:val="20"/>
                <w:lang w:val="en-GB"/>
              </w:rPr>
              <w:t>DF814F</w:t>
            </w:r>
          </w:p>
        </w:tc>
        <w:tc>
          <w:tcPr>
            <w:tcW w:w="4205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US"/>
              </w:rPr>
              <w:t>D1VAL</w:t>
            </w:r>
          </w:p>
        </w:tc>
        <w:tc>
          <w:tcPr>
            <w:tcW w:w="850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</w:rPr>
            </w:pPr>
            <w:r w:rsidRPr="00292E32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Default="00976299" w:rsidP="00976299">
            <w:pPr>
              <w:rPr>
                <w:sz w:val="20"/>
                <w:szCs w:val="20"/>
                <w:lang w:val="en-GB"/>
              </w:rPr>
            </w:pPr>
            <w:proofErr w:type="spellStart"/>
            <w:r w:rsidRPr="00976299">
              <w:rPr>
                <w:sz w:val="20"/>
                <w:szCs w:val="20"/>
                <w:lang w:val="en-GB"/>
              </w:rPr>
              <w:t>atm_terminal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976299">
              <w:rPr>
                <w:sz w:val="20"/>
                <w:szCs w:val="20"/>
                <w:lang w:val="en-GB"/>
              </w:rPr>
              <w:t>atm_dispenser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976299">
              <w:rPr>
                <w:sz w:val="20"/>
                <w:szCs w:val="20"/>
                <w:lang w:val="en-GB"/>
              </w:rPr>
              <w:t>face_value</w:t>
            </w:r>
            <w:proofErr w:type="spellEnd"/>
          </w:p>
          <w:p w:rsidR="0002573A" w:rsidRDefault="0002573A" w:rsidP="0097629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where</w:t>
            </w:r>
          </w:p>
          <w:p w:rsidR="0002573A" w:rsidRPr="0002573A" w:rsidRDefault="0002573A" w:rsidP="00976299">
            <w:pPr>
              <w:rPr>
                <w:sz w:val="20"/>
                <w:szCs w:val="20"/>
                <w:lang w:val="en-US"/>
              </w:rPr>
            </w:pPr>
            <w:proofErr w:type="spellStart"/>
            <w:r w:rsidRPr="00976299">
              <w:rPr>
                <w:sz w:val="20"/>
                <w:szCs w:val="20"/>
                <w:lang w:val="en-GB"/>
              </w:rPr>
              <w:t>atm_terminal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976299">
              <w:rPr>
                <w:sz w:val="20"/>
                <w:szCs w:val="20"/>
                <w:lang w:val="en-GB"/>
              </w:rPr>
              <w:t>atm_dispenser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02573A">
              <w:rPr>
                <w:lang w:val="en-US"/>
              </w:rPr>
              <w:t>disp_number</w:t>
            </w:r>
            <w:proofErr w:type="spellEnd"/>
            <w:r>
              <w:rPr>
                <w:lang w:val="en-US"/>
              </w:rPr>
              <w:t xml:space="preserve"> = 1</w:t>
            </w:r>
          </w:p>
        </w:tc>
      </w:tr>
      <w:tr w:rsidR="008A55E2" w:rsidRPr="002F5DDB" w:rsidTr="00292E32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rFonts w:eastAsia="Arial Unicode MS"/>
                <w:sz w:val="20"/>
                <w:szCs w:val="20"/>
                <w:lang w:val="en-GB"/>
              </w:rPr>
              <w:t>DF8150</w:t>
            </w:r>
          </w:p>
        </w:tc>
        <w:tc>
          <w:tcPr>
            <w:tcW w:w="4205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US"/>
              </w:rPr>
            </w:pPr>
            <w:r w:rsidRPr="00292E32">
              <w:rPr>
                <w:sz w:val="20"/>
                <w:szCs w:val="20"/>
                <w:lang w:val="en-US"/>
              </w:rPr>
              <w:t>D2VAL</w:t>
            </w:r>
          </w:p>
        </w:tc>
        <w:tc>
          <w:tcPr>
            <w:tcW w:w="850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</w:rPr>
            </w:pPr>
            <w:r w:rsidRPr="00292E32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Default="0002573A" w:rsidP="00292E32">
            <w:pPr>
              <w:rPr>
                <w:sz w:val="20"/>
                <w:szCs w:val="20"/>
                <w:lang w:val="en-GB"/>
              </w:rPr>
            </w:pPr>
            <w:proofErr w:type="spellStart"/>
            <w:r w:rsidRPr="00976299">
              <w:rPr>
                <w:sz w:val="20"/>
                <w:szCs w:val="20"/>
                <w:lang w:val="en-GB"/>
              </w:rPr>
              <w:t>atm_terminal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976299">
              <w:rPr>
                <w:sz w:val="20"/>
                <w:szCs w:val="20"/>
                <w:lang w:val="en-GB"/>
              </w:rPr>
              <w:t>atm_dispenser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976299">
              <w:rPr>
                <w:sz w:val="20"/>
                <w:szCs w:val="20"/>
                <w:lang w:val="en-GB"/>
              </w:rPr>
              <w:t>face_value</w:t>
            </w:r>
            <w:proofErr w:type="spellEnd"/>
          </w:p>
          <w:p w:rsidR="0002573A" w:rsidRDefault="0002573A" w:rsidP="0002573A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where</w:t>
            </w:r>
          </w:p>
          <w:p w:rsidR="0002573A" w:rsidRPr="00292E32" w:rsidRDefault="0002573A" w:rsidP="00292E32">
            <w:pPr>
              <w:rPr>
                <w:sz w:val="20"/>
                <w:szCs w:val="20"/>
                <w:lang w:val="en-GB"/>
              </w:rPr>
            </w:pPr>
            <w:proofErr w:type="spellStart"/>
            <w:r w:rsidRPr="00976299">
              <w:rPr>
                <w:sz w:val="20"/>
                <w:szCs w:val="20"/>
                <w:lang w:val="en-GB"/>
              </w:rPr>
              <w:t>atm_terminal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976299">
              <w:rPr>
                <w:sz w:val="20"/>
                <w:szCs w:val="20"/>
                <w:lang w:val="en-GB"/>
              </w:rPr>
              <w:t>atm_dispenser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02573A">
              <w:rPr>
                <w:lang w:val="en-US"/>
              </w:rPr>
              <w:t>disp_number</w:t>
            </w:r>
            <w:proofErr w:type="spellEnd"/>
            <w:r>
              <w:rPr>
                <w:lang w:val="en-US"/>
              </w:rPr>
              <w:t xml:space="preserve"> = 2</w:t>
            </w:r>
          </w:p>
        </w:tc>
      </w:tr>
      <w:tr w:rsidR="008A55E2" w:rsidRPr="002F5DDB" w:rsidTr="00292E32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rFonts w:eastAsia="Arial Unicode MS"/>
                <w:sz w:val="20"/>
                <w:szCs w:val="20"/>
                <w:lang w:val="en-GB"/>
              </w:rPr>
              <w:lastRenderedPageBreak/>
              <w:t>DF8151</w:t>
            </w:r>
          </w:p>
        </w:tc>
        <w:tc>
          <w:tcPr>
            <w:tcW w:w="4205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US"/>
              </w:rPr>
            </w:pPr>
            <w:r w:rsidRPr="00292E32">
              <w:rPr>
                <w:sz w:val="20"/>
                <w:szCs w:val="20"/>
                <w:lang w:val="en-US"/>
              </w:rPr>
              <w:t>D3VAL</w:t>
            </w:r>
          </w:p>
        </w:tc>
        <w:tc>
          <w:tcPr>
            <w:tcW w:w="850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</w:rPr>
            </w:pPr>
            <w:r w:rsidRPr="00292E32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Default="0002573A" w:rsidP="00292E32">
            <w:pPr>
              <w:rPr>
                <w:sz w:val="20"/>
                <w:szCs w:val="20"/>
                <w:lang w:val="en-GB"/>
              </w:rPr>
            </w:pPr>
            <w:proofErr w:type="spellStart"/>
            <w:r w:rsidRPr="00976299">
              <w:rPr>
                <w:sz w:val="20"/>
                <w:szCs w:val="20"/>
                <w:lang w:val="en-GB"/>
              </w:rPr>
              <w:t>atm_terminal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976299">
              <w:rPr>
                <w:sz w:val="20"/>
                <w:szCs w:val="20"/>
                <w:lang w:val="en-GB"/>
              </w:rPr>
              <w:t>atm_dispenser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976299">
              <w:rPr>
                <w:sz w:val="20"/>
                <w:szCs w:val="20"/>
                <w:lang w:val="en-GB"/>
              </w:rPr>
              <w:t>face_value</w:t>
            </w:r>
            <w:proofErr w:type="spellEnd"/>
          </w:p>
          <w:p w:rsidR="0002573A" w:rsidRDefault="0002573A" w:rsidP="0002573A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where</w:t>
            </w:r>
          </w:p>
          <w:p w:rsidR="0002573A" w:rsidRPr="00292E32" w:rsidRDefault="0002573A" w:rsidP="00292E32">
            <w:pPr>
              <w:rPr>
                <w:sz w:val="20"/>
                <w:szCs w:val="20"/>
                <w:lang w:val="en-GB"/>
              </w:rPr>
            </w:pPr>
            <w:proofErr w:type="spellStart"/>
            <w:r w:rsidRPr="00976299">
              <w:rPr>
                <w:sz w:val="20"/>
                <w:szCs w:val="20"/>
                <w:lang w:val="en-GB"/>
              </w:rPr>
              <w:t>atm_terminal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976299">
              <w:rPr>
                <w:sz w:val="20"/>
                <w:szCs w:val="20"/>
                <w:lang w:val="en-GB"/>
              </w:rPr>
              <w:t>atm_dispenser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02573A">
              <w:rPr>
                <w:lang w:val="en-US"/>
              </w:rPr>
              <w:t>disp_number</w:t>
            </w:r>
            <w:proofErr w:type="spellEnd"/>
            <w:r>
              <w:rPr>
                <w:lang w:val="en-US"/>
              </w:rPr>
              <w:t xml:space="preserve"> = 3</w:t>
            </w:r>
          </w:p>
        </w:tc>
      </w:tr>
      <w:tr w:rsidR="008A55E2" w:rsidRPr="002F5DDB" w:rsidTr="00292E32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rFonts w:eastAsia="Arial Unicode MS"/>
                <w:sz w:val="20"/>
                <w:szCs w:val="20"/>
                <w:lang w:val="en-GB"/>
              </w:rPr>
              <w:t>DF8152</w:t>
            </w:r>
          </w:p>
        </w:tc>
        <w:tc>
          <w:tcPr>
            <w:tcW w:w="4205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US"/>
              </w:rPr>
            </w:pPr>
            <w:r w:rsidRPr="00292E32">
              <w:rPr>
                <w:sz w:val="20"/>
                <w:szCs w:val="20"/>
                <w:lang w:val="en-US"/>
              </w:rPr>
              <w:t>D4VAL</w:t>
            </w:r>
          </w:p>
        </w:tc>
        <w:tc>
          <w:tcPr>
            <w:tcW w:w="850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</w:rPr>
            </w:pPr>
            <w:r w:rsidRPr="00292E32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Default="0002573A" w:rsidP="00292E32">
            <w:pPr>
              <w:rPr>
                <w:sz w:val="20"/>
                <w:szCs w:val="20"/>
                <w:lang w:val="en-GB"/>
              </w:rPr>
            </w:pPr>
            <w:proofErr w:type="spellStart"/>
            <w:r w:rsidRPr="00976299">
              <w:rPr>
                <w:sz w:val="20"/>
                <w:szCs w:val="20"/>
                <w:lang w:val="en-GB"/>
              </w:rPr>
              <w:t>atm_terminal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976299">
              <w:rPr>
                <w:sz w:val="20"/>
                <w:szCs w:val="20"/>
                <w:lang w:val="en-GB"/>
              </w:rPr>
              <w:t>atm_dispenser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976299">
              <w:rPr>
                <w:sz w:val="20"/>
                <w:szCs w:val="20"/>
                <w:lang w:val="en-GB"/>
              </w:rPr>
              <w:t>face_value</w:t>
            </w:r>
            <w:proofErr w:type="spellEnd"/>
          </w:p>
          <w:p w:rsidR="0002573A" w:rsidRDefault="0002573A" w:rsidP="0002573A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where</w:t>
            </w:r>
          </w:p>
          <w:p w:rsidR="0002573A" w:rsidRPr="00292E32" w:rsidRDefault="0002573A" w:rsidP="00292E32">
            <w:pPr>
              <w:rPr>
                <w:sz w:val="20"/>
                <w:szCs w:val="20"/>
                <w:lang w:val="en-GB"/>
              </w:rPr>
            </w:pPr>
            <w:proofErr w:type="spellStart"/>
            <w:r w:rsidRPr="00976299">
              <w:rPr>
                <w:sz w:val="20"/>
                <w:szCs w:val="20"/>
                <w:lang w:val="en-GB"/>
              </w:rPr>
              <w:t>atm_terminal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976299">
              <w:rPr>
                <w:sz w:val="20"/>
                <w:szCs w:val="20"/>
                <w:lang w:val="en-GB"/>
              </w:rPr>
              <w:t>atm_dispenser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02573A">
              <w:rPr>
                <w:lang w:val="en-US"/>
              </w:rPr>
              <w:t>disp_number</w:t>
            </w:r>
            <w:proofErr w:type="spellEnd"/>
            <w:r>
              <w:rPr>
                <w:lang w:val="en-US"/>
              </w:rPr>
              <w:t xml:space="preserve"> = 4</w:t>
            </w:r>
          </w:p>
        </w:tc>
      </w:tr>
      <w:tr w:rsidR="008A55E2" w:rsidRPr="002F5DDB" w:rsidTr="00292E32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rFonts w:eastAsia="Arial Unicode MS"/>
                <w:sz w:val="20"/>
                <w:szCs w:val="20"/>
                <w:lang w:val="en-GB"/>
              </w:rPr>
              <w:t>DF8153</w:t>
            </w:r>
          </w:p>
        </w:tc>
        <w:tc>
          <w:tcPr>
            <w:tcW w:w="4205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US"/>
              </w:rPr>
            </w:pPr>
            <w:r w:rsidRPr="00292E32">
              <w:rPr>
                <w:sz w:val="20"/>
                <w:szCs w:val="20"/>
                <w:lang w:val="en-US"/>
              </w:rPr>
              <w:t>D1TYPE</w:t>
            </w:r>
          </w:p>
        </w:tc>
        <w:tc>
          <w:tcPr>
            <w:tcW w:w="850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</w:rPr>
            </w:pPr>
            <w:r w:rsidRPr="00292E32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02573A" w:rsidRPr="0002573A" w:rsidRDefault="0002573A" w:rsidP="0002573A">
            <w:pPr>
              <w:rPr>
                <w:sz w:val="20"/>
                <w:szCs w:val="20"/>
                <w:lang w:val="en-US"/>
              </w:rPr>
            </w:pPr>
            <w:proofErr w:type="spellStart"/>
            <w:r w:rsidRPr="0002573A">
              <w:rPr>
                <w:sz w:val="20"/>
                <w:szCs w:val="20"/>
                <w:lang w:val="en-GB"/>
              </w:rPr>
              <w:t>atm_terminal</w:t>
            </w:r>
            <w:proofErr w:type="spellEnd"/>
            <w:r w:rsidRPr="0002573A"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02573A">
              <w:rPr>
                <w:sz w:val="20"/>
                <w:szCs w:val="20"/>
                <w:lang w:val="en-GB"/>
              </w:rPr>
              <w:t>atm_dispenser</w:t>
            </w:r>
            <w:proofErr w:type="spellEnd"/>
            <w:r w:rsidRPr="0002573A">
              <w:rPr>
                <w:sz w:val="20"/>
                <w:szCs w:val="20"/>
                <w:lang w:val="en-GB"/>
              </w:rPr>
              <w:t>/</w:t>
            </w:r>
            <w:r w:rsidRPr="0002573A">
              <w:rPr>
                <w:sz w:val="20"/>
                <w:szCs w:val="20"/>
                <w:lang w:val="en-US"/>
              </w:rPr>
              <w:t>currency</w:t>
            </w:r>
          </w:p>
          <w:p w:rsidR="0002573A" w:rsidRDefault="0002573A" w:rsidP="0002573A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where</w:t>
            </w:r>
          </w:p>
          <w:p w:rsidR="008A55E2" w:rsidRPr="00292E32" w:rsidRDefault="0002573A" w:rsidP="00292E32">
            <w:pPr>
              <w:rPr>
                <w:sz w:val="20"/>
                <w:szCs w:val="20"/>
                <w:lang w:val="en-GB"/>
              </w:rPr>
            </w:pPr>
            <w:proofErr w:type="spellStart"/>
            <w:r w:rsidRPr="00976299">
              <w:rPr>
                <w:sz w:val="20"/>
                <w:szCs w:val="20"/>
                <w:lang w:val="en-GB"/>
              </w:rPr>
              <w:t>atm_terminal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976299">
              <w:rPr>
                <w:sz w:val="20"/>
                <w:szCs w:val="20"/>
                <w:lang w:val="en-GB"/>
              </w:rPr>
              <w:t>atm_dispenser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02573A">
              <w:rPr>
                <w:lang w:val="en-US"/>
              </w:rPr>
              <w:t>disp_number</w:t>
            </w:r>
            <w:proofErr w:type="spellEnd"/>
            <w:r>
              <w:rPr>
                <w:lang w:val="en-US"/>
              </w:rPr>
              <w:t xml:space="preserve"> = 1</w:t>
            </w:r>
          </w:p>
        </w:tc>
      </w:tr>
      <w:tr w:rsidR="008A55E2" w:rsidRPr="00292E32" w:rsidTr="00292E32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rFonts w:eastAsia="Arial Unicode MS"/>
                <w:sz w:val="20"/>
                <w:szCs w:val="20"/>
                <w:lang w:val="en-GB"/>
              </w:rPr>
              <w:t>DF8154</w:t>
            </w:r>
          </w:p>
        </w:tc>
        <w:tc>
          <w:tcPr>
            <w:tcW w:w="4205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US"/>
              </w:rPr>
            </w:pPr>
            <w:r w:rsidRPr="00292E32">
              <w:rPr>
                <w:sz w:val="20"/>
                <w:szCs w:val="20"/>
                <w:lang w:val="en-US"/>
              </w:rPr>
              <w:t>D2TYPE</w:t>
            </w:r>
          </w:p>
        </w:tc>
        <w:tc>
          <w:tcPr>
            <w:tcW w:w="850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</w:rPr>
            </w:pPr>
            <w:r w:rsidRPr="00292E32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02573A" w:rsidRPr="0002573A" w:rsidRDefault="0002573A" w:rsidP="0002573A">
            <w:pPr>
              <w:rPr>
                <w:sz w:val="20"/>
                <w:szCs w:val="20"/>
                <w:lang w:val="en-US"/>
              </w:rPr>
            </w:pPr>
            <w:proofErr w:type="spellStart"/>
            <w:r w:rsidRPr="0002573A">
              <w:rPr>
                <w:sz w:val="20"/>
                <w:szCs w:val="20"/>
                <w:lang w:val="en-GB"/>
              </w:rPr>
              <w:t>atm_terminal</w:t>
            </w:r>
            <w:proofErr w:type="spellEnd"/>
            <w:r w:rsidRPr="0002573A"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02573A">
              <w:rPr>
                <w:sz w:val="20"/>
                <w:szCs w:val="20"/>
                <w:lang w:val="en-GB"/>
              </w:rPr>
              <w:t>atm_dispenser</w:t>
            </w:r>
            <w:proofErr w:type="spellEnd"/>
            <w:r w:rsidRPr="0002573A">
              <w:rPr>
                <w:sz w:val="20"/>
                <w:szCs w:val="20"/>
                <w:lang w:val="en-GB"/>
              </w:rPr>
              <w:t>/</w:t>
            </w:r>
            <w:r w:rsidRPr="0002573A">
              <w:rPr>
                <w:sz w:val="20"/>
                <w:szCs w:val="20"/>
                <w:lang w:val="en-US"/>
              </w:rPr>
              <w:t>currency</w:t>
            </w:r>
          </w:p>
          <w:p w:rsidR="0002573A" w:rsidRDefault="0002573A" w:rsidP="0002573A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where</w:t>
            </w:r>
          </w:p>
          <w:p w:rsidR="008A55E2" w:rsidRPr="00292E32" w:rsidRDefault="0002573A" w:rsidP="00292E32">
            <w:pPr>
              <w:rPr>
                <w:sz w:val="20"/>
                <w:szCs w:val="20"/>
                <w:lang w:val="en-GB"/>
              </w:rPr>
            </w:pPr>
            <w:proofErr w:type="spellStart"/>
            <w:r w:rsidRPr="0002573A">
              <w:rPr>
                <w:lang w:val="en-US"/>
              </w:rPr>
              <w:t>disp_number</w:t>
            </w:r>
            <w:proofErr w:type="spellEnd"/>
            <w:r>
              <w:rPr>
                <w:lang w:val="en-US"/>
              </w:rPr>
              <w:t xml:space="preserve"> = 2</w:t>
            </w:r>
          </w:p>
        </w:tc>
      </w:tr>
      <w:tr w:rsidR="008A55E2" w:rsidRPr="00292E32" w:rsidTr="00292E32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rFonts w:eastAsia="Arial Unicode MS"/>
                <w:sz w:val="20"/>
                <w:szCs w:val="20"/>
                <w:lang w:val="en-GB"/>
              </w:rPr>
              <w:t>DF8155</w:t>
            </w:r>
          </w:p>
        </w:tc>
        <w:tc>
          <w:tcPr>
            <w:tcW w:w="4205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US"/>
              </w:rPr>
            </w:pPr>
            <w:r w:rsidRPr="00292E32">
              <w:rPr>
                <w:sz w:val="20"/>
                <w:szCs w:val="20"/>
                <w:lang w:val="en-US"/>
              </w:rPr>
              <w:t>D3TYPE</w:t>
            </w:r>
          </w:p>
        </w:tc>
        <w:tc>
          <w:tcPr>
            <w:tcW w:w="850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</w:rPr>
            </w:pPr>
            <w:r w:rsidRPr="00292E32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02573A" w:rsidRPr="0002573A" w:rsidRDefault="0002573A" w:rsidP="0002573A">
            <w:pPr>
              <w:rPr>
                <w:sz w:val="20"/>
                <w:szCs w:val="20"/>
                <w:lang w:val="en-US"/>
              </w:rPr>
            </w:pPr>
            <w:proofErr w:type="spellStart"/>
            <w:r w:rsidRPr="0002573A">
              <w:rPr>
                <w:sz w:val="20"/>
                <w:szCs w:val="20"/>
                <w:lang w:val="en-GB"/>
              </w:rPr>
              <w:t>atm_terminal</w:t>
            </w:r>
            <w:proofErr w:type="spellEnd"/>
            <w:r w:rsidRPr="0002573A"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02573A">
              <w:rPr>
                <w:sz w:val="20"/>
                <w:szCs w:val="20"/>
                <w:lang w:val="en-GB"/>
              </w:rPr>
              <w:t>atm_dispenser</w:t>
            </w:r>
            <w:proofErr w:type="spellEnd"/>
            <w:r w:rsidRPr="0002573A">
              <w:rPr>
                <w:sz w:val="20"/>
                <w:szCs w:val="20"/>
                <w:lang w:val="en-GB"/>
              </w:rPr>
              <w:t>/</w:t>
            </w:r>
            <w:r w:rsidRPr="0002573A">
              <w:rPr>
                <w:sz w:val="20"/>
                <w:szCs w:val="20"/>
                <w:lang w:val="en-US"/>
              </w:rPr>
              <w:t>currency</w:t>
            </w:r>
          </w:p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292E32" w:rsidTr="00292E32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rFonts w:eastAsia="Arial Unicode MS"/>
                <w:sz w:val="20"/>
                <w:szCs w:val="20"/>
                <w:lang w:val="en-GB"/>
              </w:rPr>
              <w:t>DF8156</w:t>
            </w:r>
          </w:p>
        </w:tc>
        <w:tc>
          <w:tcPr>
            <w:tcW w:w="4205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US"/>
              </w:rPr>
            </w:pPr>
            <w:r w:rsidRPr="00292E32">
              <w:rPr>
                <w:sz w:val="20"/>
                <w:szCs w:val="20"/>
                <w:lang w:val="en-US"/>
              </w:rPr>
              <w:t>D4TYPE</w:t>
            </w:r>
          </w:p>
        </w:tc>
        <w:tc>
          <w:tcPr>
            <w:tcW w:w="850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</w:rPr>
            </w:pPr>
            <w:r w:rsidRPr="00292E32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02573A" w:rsidRPr="0002573A" w:rsidRDefault="0002573A" w:rsidP="0002573A">
            <w:pPr>
              <w:rPr>
                <w:sz w:val="20"/>
                <w:szCs w:val="20"/>
                <w:lang w:val="en-US"/>
              </w:rPr>
            </w:pPr>
            <w:proofErr w:type="spellStart"/>
            <w:r w:rsidRPr="0002573A">
              <w:rPr>
                <w:sz w:val="20"/>
                <w:szCs w:val="20"/>
                <w:lang w:val="en-GB"/>
              </w:rPr>
              <w:t>atm_terminal</w:t>
            </w:r>
            <w:proofErr w:type="spellEnd"/>
            <w:r w:rsidRPr="0002573A"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02573A">
              <w:rPr>
                <w:sz w:val="20"/>
                <w:szCs w:val="20"/>
                <w:lang w:val="en-GB"/>
              </w:rPr>
              <w:t>atm_dispenser</w:t>
            </w:r>
            <w:proofErr w:type="spellEnd"/>
            <w:r w:rsidRPr="0002573A">
              <w:rPr>
                <w:sz w:val="20"/>
                <w:szCs w:val="20"/>
                <w:lang w:val="en-GB"/>
              </w:rPr>
              <w:t>/</w:t>
            </w:r>
            <w:r w:rsidRPr="0002573A">
              <w:rPr>
                <w:sz w:val="20"/>
                <w:szCs w:val="20"/>
                <w:lang w:val="en-US"/>
              </w:rPr>
              <w:t>currency</w:t>
            </w:r>
          </w:p>
          <w:p w:rsidR="0002573A" w:rsidRDefault="0002573A" w:rsidP="0002573A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where</w:t>
            </w:r>
          </w:p>
          <w:p w:rsidR="008A55E2" w:rsidRPr="00292E32" w:rsidRDefault="0002573A" w:rsidP="0002573A">
            <w:pPr>
              <w:rPr>
                <w:sz w:val="20"/>
                <w:szCs w:val="20"/>
                <w:lang w:val="en-GB"/>
              </w:rPr>
            </w:pPr>
            <w:proofErr w:type="spellStart"/>
            <w:r w:rsidRPr="0002573A">
              <w:rPr>
                <w:lang w:val="en-US"/>
              </w:rPr>
              <w:t>disp_number</w:t>
            </w:r>
            <w:proofErr w:type="spellEnd"/>
            <w:r>
              <w:rPr>
                <w:lang w:val="en-US"/>
              </w:rPr>
              <w:t xml:space="preserve"> = 3</w:t>
            </w:r>
          </w:p>
        </w:tc>
      </w:tr>
      <w:tr w:rsidR="008A55E2" w:rsidRPr="00292E32" w:rsidTr="00292E32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292E32" w:rsidRDefault="008A55E2" w:rsidP="00292E32">
            <w:pPr>
              <w:rPr>
                <w:rFonts w:eastAsia="Arial Unicode MS"/>
                <w:sz w:val="20"/>
                <w:szCs w:val="20"/>
                <w:lang w:val="en-GB"/>
              </w:rPr>
            </w:pPr>
            <w:r w:rsidRPr="00292E32">
              <w:rPr>
                <w:rFonts w:eastAsia="Arial Unicode MS"/>
                <w:sz w:val="20"/>
                <w:szCs w:val="20"/>
                <w:lang w:val="en-US"/>
              </w:rPr>
              <w:t>DF830C</w:t>
            </w:r>
          </w:p>
        </w:tc>
        <w:tc>
          <w:tcPr>
            <w:tcW w:w="4205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US"/>
              </w:rPr>
            </w:pPr>
            <w:r w:rsidRPr="00292E32">
              <w:rPr>
                <w:sz w:val="20"/>
                <w:szCs w:val="20"/>
                <w:lang w:val="en-US"/>
              </w:rPr>
              <w:t>ATM D5VAL</w:t>
            </w:r>
          </w:p>
        </w:tc>
        <w:tc>
          <w:tcPr>
            <w:tcW w:w="850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276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Default="0002573A" w:rsidP="00292E32">
            <w:pPr>
              <w:rPr>
                <w:sz w:val="20"/>
                <w:szCs w:val="20"/>
                <w:lang w:val="en-GB"/>
              </w:rPr>
            </w:pPr>
            <w:proofErr w:type="spellStart"/>
            <w:r w:rsidRPr="00976299">
              <w:rPr>
                <w:sz w:val="20"/>
                <w:szCs w:val="20"/>
                <w:lang w:val="en-GB"/>
              </w:rPr>
              <w:t>atm_terminal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976299">
              <w:rPr>
                <w:sz w:val="20"/>
                <w:szCs w:val="20"/>
                <w:lang w:val="en-GB"/>
              </w:rPr>
              <w:t>atm_dispenser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976299">
              <w:rPr>
                <w:sz w:val="20"/>
                <w:szCs w:val="20"/>
                <w:lang w:val="en-GB"/>
              </w:rPr>
              <w:t>face_value</w:t>
            </w:r>
            <w:proofErr w:type="spellEnd"/>
          </w:p>
          <w:p w:rsidR="0002573A" w:rsidRDefault="0002573A" w:rsidP="0002573A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where</w:t>
            </w:r>
          </w:p>
          <w:p w:rsidR="0002573A" w:rsidRPr="00292E32" w:rsidRDefault="0002573A" w:rsidP="0002573A">
            <w:pPr>
              <w:rPr>
                <w:sz w:val="20"/>
                <w:szCs w:val="20"/>
                <w:lang w:val="en-GB"/>
              </w:rPr>
            </w:pPr>
            <w:proofErr w:type="spellStart"/>
            <w:r w:rsidRPr="0002573A">
              <w:rPr>
                <w:lang w:val="en-US"/>
              </w:rPr>
              <w:t>disp_number</w:t>
            </w:r>
            <w:proofErr w:type="spellEnd"/>
            <w:r>
              <w:rPr>
                <w:lang w:val="en-US"/>
              </w:rPr>
              <w:t xml:space="preserve"> = 5</w:t>
            </w:r>
          </w:p>
        </w:tc>
      </w:tr>
      <w:tr w:rsidR="008A55E2" w:rsidRPr="00292E32" w:rsidTr="00292E32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292E32" w:rsidRDefault="008A55E2" w:rsidP="00292E32">
            <w:pPr>
              <w:rPr>
                <w:rFonts w:eastAsia="Arial Unicode MS"/>
                <w:sz w:val="20"/>
                <w:szCs w:val="20"/>
                <w:lang w:val="en-GB"/>
              </w:rPr>
            </w:pPr>
            <w:r w:rsidRPr="00292E32">
              <w:rPr>
                <w:rFonts w:eastAsia="Arial Unicode MS"/>
                <w:sz w:val="20"/>
                <w:szCs w:val="20"/>
                <w:lang w:val="en-US"/>
              </w:rPr>
              <w:t>DF830D</w:t>
            </w:r>
          </w:p>
        </w:tc>
        <w:tc>
          <w:tcPr>
            <w:tcW w:w="4205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US"/>
              </w:rPr>
            </w:pPr>
            <w:r w:rsidRPr="00292E32">
              <w:rPr>
                <w:sz w:val="20"/>
                <w:szCs w:val="20"/>
                <w:lang w:val="en-US"/>
              </w:rPr>
              <w:t>ATM D6VAL</w:t>
            </w:r>
          </w:p>
        </w:tc>
        <w:tc>
          <w:tcPr>
            <w:tcW w:w="850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276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Default="0002573A" w:rsidP="00292E32">
            <w:pPr>
              <w:rPr>
                <w:sz w:val="20"/>
                <w:szCs w:val="20"/>
                <w:lang w:val="en-GB"/>
              </w:rPr>
            </w:pPr>
            <w:proofErr w:type="spellStart"/>
            <w:r w:rsidRPr="00976299">
              <w:rPr>
                <w:sz w:val="20"/>
                <w:szCs w:val="20"/>
                <w:lang w:val="en-GB"/>
              </w:rPr>
              <w:t>atm_terminal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976299">
              <w:rPr>
                <w:sz w:val="20"/>
                <w:szCs w:val="20"/>
                <w:lang w:val="en-GB"/>
              </w:rPr>
              <w:t>atm_dispenser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976299">
              <w:rPr>
                <w:sz w:val="20"/>
                <w:szCs w:val="20"/>
                <w:lang w:val="en-GB"/>
              </w:rPr>
              <w:t>face_value</w:t>
            </w:r>
            <w:proofErr w:type="spellEnd"/>
          </w:p>
          <w:p w:rsidR="0002573A" w:rsidRDefault="0002573A" w:rsidP="0002573A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where</w:t>
            </w:r>
          </w:p>
          <w:p w:rsidR="0002573A" w:rsidRPr="00292E32" w:rsidRDefault="0002573A" w:rsidP="0002573A">
            <w:pPr>
              <w:rPr>
                <w:sz w:val="20"/>
                <w:szCs w:val="20"/>
                <w:lang w:val="en-GB"/>
              </w:rPr>
            </w:pPr>
            <w:proofErr w:type="spellStart"/>
            <w:r w:rsidRPr="0002573A">
              <w:rPr>
                <w:lang w:val="en-US"/>
              </w:rPr>
              <w:t>disp_number</w:t>
            </w:r>
            <w:proofErr w:type="spellEnd"/>
            <w:r>
              <w:rPr>
                <w:lang w:val="en-US"/>
              </w:rPr>
              <w:t xml:space="preserve"> = 6</w:t>
            </w:r>
          </w:p>
        </w:tc>
      </w:tr>
      <w:tr w:rsidR="008A55E2" w:rsidRPr="00292E32" w:rsidTr="00292E32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292E32" w:rsidRDefault="008A55E2" w:rsidP="00292E32">
            <w:pPr>
              <w:rPr>
                <w:rFonts w:eastAsia="Arial Unicode MS"/>
                <w:sz w:val="20"/>
                <w:szCs w:val="20"/>
                <w:lang w:val="en-GB"/>
              </w:rPr>
            </w:pPr>
            <w:r w:rsidRPr="00292E32">
              <w:rPr>
                <w:rFonts w:eastAsia="Arial Unicode MS"/>
                <w:sz w:val="20"/>
                <w:szCs w:val="20"/>
                <w:lang w:val="en-US"/>
              </w:rPr>
              <w:t>DF830E</w:t>
            </w:r>
          </w:p>
        </w:tc>
        <w:tc>
          <w:tcPr>
            <w:tcW w:w="4205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US"/>
              </w:rPr>
            </w:pPr>
            <w:r w:rsidRPr="00292E32">
              <w:rPr>
                <w:sz w:val="20"/>
                <w:szCs w:val="20"/>
                <w:lang w:val="en-US"/>
              </w:rPr>
              <w:t>ATM D7VAL</w:t>
            </w:r>
          </w:p>
        </w:tc>
        <w:tc>
          <w:tcPr>
            <w:tcW w:w="850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276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Default="0002573A" w:rsidP="00292E32">
            <w:pPr>
              <w:rPr>
                <w:sz w:val="20"/>
                <w:szCs w:val="20"/>
                <w:lang w:val="en-GB"/>
              </w:rPr>
            </w:pPr>
            <w:proofErr w:type="spellStart"/>
            <w:r w:rsidRPr="00976299">
              <w:rPr>
                <w:sz w:val="20"/>
                <w:szCs w:val="20"/>
                <w:lang w:val="en-GB"/>
              </w:rPr>
              <w:t>atm_terminal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976299">
              <w:rPr>
                <w:sz w:val="20"/>
                <w:szCs w:val="20"/>
                <w:lang w:val="en-GB"/>
              </w:rPr>
              <w:t>atm_dispenser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976299">
              <w:rPr>
                <w:sz w:val="20"/>
                <w:szCs w:val="20"/>
                <w:lang w:val="en-GB"/>
              </w:rPr>
              <w:t>face_value</w:t>
            </w:r>
            <w:proofErr w:type="spellEnd"/>
          </w:p>
          <w:p w:rsidR="0002573A" w:rsidRDefault="0002573A" w:rsidP="0002573A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where</w:t>
            </w:r>
          </w:p>
          <w:p w:rsidR="0002573A" w:rsidRPr="00292E32" w:rsidRDefault="0002573A" w:rsidP="0002573A">
            <w:pPr>
              <w:rPr>
                <w:sz w:val="20"/>
                <w:szCs w:val="20"/>
                <w:lang w:val="en-GB"/>
              </w:rPr>
            </w:pPr>
            <w:proofErr w:type="spellStart"/>
            <w:r w:rsidRPr="0002573A">
              <w:rPr>
                <w:lang w:val="en-US"/>
              </w:rPr>
              <w:t>disp_number</w:t>
            </w:r>
            <w:proofErr w:type="spellEnd"/>
            <w:r>
              <w:rPr>
                <w:lang w:val="en-US"/>
              </w:rPr>
              <w:t xml:space="preserve"> = 7</w:t>
            </w:r>
          </w:p>
        </w:tc>
      </w:tr>
      <w:tr w:rsidR="008A55E2" w:rsidRPr="00292E32" w:rsidTr="00292E32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292E32" w:rsidRDefault="008A55E2" w:rsidP="00292E32">
            <w:pPr>
              <w:rPr>
                <w:rFonts w:eastAsia="Arial Unicode MS"/>
                <w:sz w:val="20"/>
                <w:szCs w:val="20"/>
                <w:lang w:val="en-GB"/>
              </w:rPr>
            </w:pPr>
            <w:r w:rsidRPr="00292E32">
              <w:rPr>
                <w:rFonts w:eastAsia="Arial Unicode MS"/>
                <w:sz w:val="20"/>
                <w:szCs w:val="20"/>
                <w:lang w:val="en-US"/>
              </w:rPr>
              <w:t>DF830F</w:t>
            </w:r>
          </w:p>
        </w:tc>
        <w:tc>
          <w:tcPr>
            <w:tcW w:w="4205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US"/>
              </w:rPr>
            </w:pPr>
            <w:r w:rsidRPr="00292E32">
              <w:rPr>
                <w:sz w:val="20"/>
                <w:szCs w:val="20"/>
                <w:lang w:val="en-US"/>
              </w:rPr>
              <w:t>ATM D8VAL</w:t>
            </w:r>
          </w:p>
        </w:tc>
        <w:tc>
          <w:tcPr>
            <w:tcW w:w="850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276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Default="0002573A" w:rsidP="00292E32">
            <w:pPr>
              <w:rPr>
                <w:sz w:val="20"/>
                <w:szCs w:val="20"/>
                <w:lang w:val="en-GB"/>
              </w:rPr>
            </w:pPr>
            <w:proofErr w:type="spellStart"/>
            <w:r w:rsidRPr="00976299">
              <w:rPr>
                <w:sz w:val="20"/>
                <w:szCs w:val="20"/>
                <w:lang w:val="en-GB"/>
              </w:rPr>
              <w:t>atm_terminal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976299">
              <w:rPr>
                <w:sz w:val="20"/>
                <w:szCs w:val="20"/>
                <w:lang w:val="en-GB"/>
              </w:rPr>
              <w:t>atm_dispenser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976299">
              <w:rPr>
                <w:sz w:val="20"/>
                <w:szCs w:val="20"/>
                <w:lang w:val="en-GB"/>
              </w:rPr>
              <w:t>face_value</w:t>
            </w:r>
            <w:proofErr w:type="spellEnd"/>
          </w:p>
          <w:p w:rsidR="0002573A" w:rsidRDefault="0002573A" w:rsidP="0002573A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where</w:t>
            </w:r>
          </w:p>
          <w:p w:rsidR="0002573A" w:rsidRPr="00292E32" w:rsidRDefault="0002573A" w:rsidP="0002573A">
            <w:pPr>
              <w:rPr>
                <w:sz w:val="20"/>
                <w:szCs w:val="20"/>
                <w:lang w:val="en-GB"/>
              </w:rPr>
            </w:pPr>
            <w:proofErr w:type="spellStart"/>
            <w:r w:rsidRPr="0002573A">
              <w:rPr>
                <w:lang w:val="en-US"/>
              </w:rPr>
              <w:t>disp_number</w:t>
            </w:r>
            <w:proofErr w:type="spellEnd"/>
            <w:r>
              <w:rPr>
                <w:lang w:val="en-US"/>
              </w:rPr>
              <w:t xml:space="preserve"> = 8</w:t>
            </w:r>
          </w:p>
        </w:tc>
      </w:tr>
      <w:tr w:rsidR="008A55E2" w:rsidRPr="00292E32" w:rsidTr="00292E32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292E32" w:rsidRDefault="008A55E2" w:rsidP="00292E32">
            <w:pPr>
              <w:rPr>
                <w:rFonts w:eastAsia="Arial Unicode MS"/>
                <w:sz w:val="20"/>
                <w:szCs w:val="20"/>
                <w:lang w:val="en-GB"/>
              </w:rPr>
            </w:pPr>
            <w:r w:rsidRPr="00292E32">
              <w:rPr>
                <w:rFonts w:eastAsia="Arial Unicode MS"/>
                <w:sz w:val="20"/>
                <w:szCs w:val="20"/>
                <w:lang w:val="en-US"/>
              </w:rPr>
              <w:t>DF8310</w:t>
            </w:r>
          </w:p>
        </w:tc>
        <w:tc>
          <w:tcPr>
            <w:tcW w:w="4205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US"/>
              </w:rPr>
            </w:pPr>
            <w:r w:rsidRPr="00292E32">
              <w:rPr>
                <w:sz w:val="20"/>
                <w:szCs w:val="20"/>
                <w:lang w:val="en-US"/>
              </w:rPr>
              <w:t>ATM D5TYPE</w:t>
            </w:r>
          </w:p>
        </w:tc>
        <w:tc>
          <w:tcPr>
            <w:tcW w:w="850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276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02573A" w:rsidRPr="0002573A" w:rsidRDefault="0002573A" w:rsidP="0002573A">
            <w:pPr>
              <w:rPr>
                <w:sz w:val="20"/>
                <w:szCs w:val="20"/>
                <w:lang w:val="en-US"/>
              </w:rPr>
            </w:pPr>
            <w:proofErr w:type="spellStart"/>
            <w:r w:rsidRPr="0002573A">
              <w:rPr>
                <w:sz w:val="20"/>
                <w:szCs w:val="20"/>
                <w:lang w:val="en-GB"/>
              </w:rPr>
              <w:t>atm_terminal</w:t>
            </w:r>
            <w:proofErr w:type="spellEnd"/>
            <w:r w:rsidRPr="0002573A"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02573A">
              <w:rPr>
                <w:sz w:val="20"/>
                <w:szCs w:val="20"/>
                <w:lang w:val="en-GB"/>
              </w:rPr>
              <w:t>atm_dispenser</w:t>
            </w:r>
            <w:proofErr w:type="spellEnd"/>
            <w:r w:rsidRPr="0002573A">
              <w:rPr>
                <w:sz w:val="20"/>
                <w:szCs w:val="20"/>
                <w:lang w:val="en-GB"/>
              </w:rPr>
              <w:t>/</w:t>
            </w:r>
            <w:r w:rsidRPr="0002573A">
              <w:rPr>
                <w:sz w:val="20"/>
                <w:szCs w:val="20"/>
                <w:lang w:val="en-US"/>
              </w:rPr>
              <w:t>currency</w:t>
            </w:r>
          </w:p>
          <w:p w:rsidR="00AB560B" w:rsidRDefault="00AB560B" w:rsidP="00AB560B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where</w:t>
            </w:r>
          </w:p>
          <w:p w:rsidR="008A55E2" w:rsidRPr="00292E32" w:rsidRDefault="00AB560B" w:rsidP="00AB560B">
            <w:pPr>
              <w:rPr>
                <w:sz w:val="20"/>
                <w:szCs w:val="20"/>
                <w:lang w:val="en-GB"/>
              </w:rPr>
            </w:pPr>
            <w:proofErr w:type="spellStart"/>
            <w:r w:rsidRPr="0002573A">
              <w:rPr>
                <w:lang w:val="en-US"/>
              </w:rPr>
              <w:t>disp_number</w:t>
            </w:r>
            <w:proofErr w:type="spellEnd"/>
            <w:r>
              <w:rPr>
                <w:lang w:val="en-US"/>
              </w:rPr>
              <w:t xml:space="preserve"> = 5</w:t>
            </w:r>
          </w:p>
        </w:tc>
      </w:tr>
      <w:tr w:rsidR="008A55E2" w:rsidRPr="00292E32" w:rsidTr="00292E32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292E32" w:rsidRDefault="008A55E2" w:rsidP="00292E32">
            <w:pPr>
              <w:rPr>
                <w:rFonts w:eastAsia="Arial Unicode MS"/>
                <w:sz w:val="20"/>
                <w:szCs w:val="20"/>
                <w:lang w:val="en-GB"/>
              </w:rPr>
            </w:pPr>
            <w:r w:rsidRPr="00292E32">
              <w:rPr>
                <w:rFonts w:eastAsia="Arial Unicode MS"/>
                <w:sz w:val="20"/>
                <w:szCs w:val="20"/>
                <w:lang w:val="en-US"/>
              </w:rPr>
              <w:t>DF8311</w:t>
            </w:r>
          </w:p>
        </w:tc>
        <w:tc>
          <w:tcPr>
            <w:tcW w:w="4205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US"/>
              </w:rPr>
            </w:pPr>
            <w:r w:rsidRPr="00292E32">
              <w:rPr>
                <w:sz w:val="20"/>
                <w:szCs w:val="20"/>
                <w:lang w:val="en-US"/>
              </w:rPr>
              <w:t>ATM D6TYPE</w:t>
            </w:r>
          </w:p>
        </w:tc>
        <w:tc>
          <w:tcPr>
            <w:tcW w:w="850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276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02573A" w:rsidRPr="0002573A" w:rsidRDefault="0002573A" w:rsidP="0002573A">
            <w:pPr>
              <w:rPr>
                <w:sz w:val="20"/>
                <w:szCs w:val="20"/>
                <w:lang w:val="en-US"/>
              </w:rPr>
            </w:pPr>
            <w:proofErr w:type="spellStart"/>
            <w:r w:rsidRPr="0002573A">
              <w:rPr>
                <w:sz w:val="20"/>
                <w:szCs w:val="20"/>
                <w:lang w:val="en-GB"/>
              </w:rPr>
              <w:t>atm_terminal</w:t>
            </w:r>
            <w:proofErr w:type="spellEnd"/>
            <w:r w:rsidRPr="0002573A"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02573A">
              <w:rPr>
                <w:sz w:val="20"/>
                <w:szCs w:val="20"/>
                <w:lang w:val="en-GB"/>
              </w:rPr>
              <w:t>atm_dispenser</w:t>
            </w:r>
            <w:proofErr w:type="spellEnd"/>
            <w:r w:rsidRPr="0002573A">
              <w:rPr>
                <w:sz w:val="20"/>
                <w:szCs w:val="20"/>
                <w:lang w:val="en-GB"/>
              </w:rPr>
              <w:t>/</w:t>
            </w:r>
            <w:r w:rsidRPr="0002573A">
              <w:rPr>
                <w:sz w:val="20"/>
                <w:szCs w:val="20"/>
                <w:lang w:val="en-US"/>
              </w:rPr>
              <w:t>currency</w:t>
            </w:r>
          </w:p>
          <w:p w:rsidR="00AB560B" w:rsidRDefault="00AB560B" w:rsidP="00AB560B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where</w:t>
            </w:r>
          </w:p>
          <w:p w:rsidR="008A55E2" w:rsidRPr="00292E32" w:rsidRDefault="00AB560B" w:rsidP="00AB560B">
            <w:pPr>
              <w:rPr>
                <w:sz w:val="20"/>
                <w:szCs w:val="20"/>
                <w:lang w:val="en-GB"/>
              </w:rPr>
            </w:pPr>
            <w:proofErr w:type="spellStart"/>
            <w:r w:rsidRPr="0002573A">
              <w:rPr>
                <w:lang w:val="en-US"/>
              </w:rPr>
              <w:t>disp_number</w:t>
            </w:r>
            <w:proofErr w:type="spellEnd"/>
            <w:r>
              <w:rPr>
                <w:lang w:val="en-US"/>
              </w:rPr>
              <w:t xml:space="preserve"> = 6</w:t>
            </w:r>
          </w:p>
        </w:tc>
      </w:tr>
      <w:tr w:rsidR="008A55E2" w:rsidRPr="00292E32" w:rsidTr="00292E32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292E32" w:rsidRDefault="008A55E2" w:rsidP="00292E32">
            <w:pPr>
              <w:rPr>
                <w:rFonts w:eastAsia="Arial Unicode MS"/>
                <w:sz w:val="20"/>
                <w:szCs w:val="20"/>
                <w:lang w:val="en-GB"/>
              </w:rPr>
            </w:pPr>
            <w:r w:rsidRPr="00292E32">
              <w:rPr>
                <w:rFonts w:eastAsia="Arial Unicode MS"/>
                <w:sz w:val="20"/>
                <w:szCs w:val="20"/>
                <w:lang w:val="en-US"/>
              </w:rPr>
              <w:t>DF8312</w:t>
            </w:r>
          </w:p>
        </w:tc>
        <w:tc>
          <w:tcPr>
            <w:tcW w:w="4205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US"/>
              </w:rPr>
            </w:pPr>
            <w:r w:rsidRPr="00292E32">
              <w:rPr>
                <w:sz w:val="20"/>
                <w:szCs w:val="20"/>
                <w:lang w:val="en-US"/>
              </w:rPr>
              <w:t>ATM D7TYPE</w:t>
            </w:r>
          </w:p>
        </w:tc>
        <w:tc>
          <w:tcPr>
            <w:tcW w:w="850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276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02573A" w:rsidRPr="0002573A" w:rsidRDefault="0002573A" w:rsidP="0002573A">
            <w:pPr>
              <w:rPr>
                <w:sz w:val="20"/>
                <w:szCs w:val="20"/>
                <w:lang w:val="en-US"/>
              </w:rPr>
            </w:pPr>
            <w:proofErr w:type="spellStart"/>
            <w:r w:rsidRPr="0002573A">
              <w:rPr>
                <w:sz w:val="20"/>
                <w:szCs w:val="20"/>
                <w:lang w:val="en-GB"/>
              </w:rPr>
              <w:t>atm_terminal</w:t>
            </w:r>
            <w:proofErr w:type="spellEnd"/>
            <w:r w:rsidRPr="0002573A"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02573A">
              <w:rPr>
                <w:sz w:val="20"/>
                <w:szCs w:val="20"/>
                <w:lang w:val="en-GB"/>
              </w:rPr>
              <w:t>atm_dispenser</w:t>
            </w:r>
            <w:proofErr w:type="spellEnd"/>
            <w:r w:rsidRPr="0002573A">
              <w:rPr>
                <w:sz w:val="20"/>
                <w:szCs w:val="20"/>
                <w:lang w:val="en-GB"/>
              </w:rPr>
              <w:t>/</w:t>
            </w:r>
            <w:r w:rsidRPr="0002573A">
              <w:rPr>
                <w:sz w:val="20"/>
                <w:szCs w:val="20"/>
                <w:lang w:val="en-US"/>
              </w:rPr>
              <w:t>currency</w:t>
            </w:r>
          </w:p>
          <w:p w:rsidR="00AB560B" w:rsidRDefault="00AB560B" w:rsidP="00AB560B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where</w:t>
            </w:r>
          </w:p>
          <w:p w:rsidR="008A55E2" w:rsidRPr="00292E32" w:rsidRDefault="00AB560B" w:rsidP="00AB560B">
            <w:pPr>
              <w:rPr>
                <w:sz w:val="20"/>
                <w:szCs w:val="20"/>
                <w:lang w:val="en-GB"/>
              </w:rPr>
            </w:pPr>
            <w:proofErr w:type="spellStart"/>
            <w:r w:rsidRPr="0002573A">
              <w:rPr>
                <w:lang w:val="en-US"/>
              </w:rPr>
              <w:t>disp_number</w:t>
            </w:r>
            <w:proofErr w:type="spellEnd"/>
            <w:r>
              <w:rPr>
                <w:lang w:val="en-US"/>
              </w:rPr>
              <w:t xml:space="preserve"> = 7</w:t>
            </w:r>
          </w:p>
        </w:tc>
      </w:tr>
      <w:tr w:rsidR="008A55E2" w:rsidRPr="00292E32" w:rsidTr="00292E32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292E32" w:rsidRDefault="008A55E2" w:rsidP="00292E32">
            <w:pPr>
              <w:rPr>
                <w:rFonts w:eastAsia="Arial Unicode MS"/>
                <w:sz w:val="20"/>
                <w:szCs w:val="20"/>
                <w:lang w:val="en-GB"/>
              </w:rPr>
            </w:pPr>
            <w:r w:rsidRPr="00292E32">
              <w:rPr>
                <w:rFonts w:eastAsia="Arial Unicode MS"/>
                <w:sz w:val="20"/>
                <w:szCs w:val="20"/>
                <w:lang w:val="en-US"/>
              </w:rPr>
              <w:lastRenderedPageBreak/>
              <w:t>DF8313</w:t>
            </w:r>
          </w:p>
        </w:tc>
        <w:tc>
          <w:tcPr>
            <w:tcW w:w="4205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US"/>
              </w:rPr>
            </w:pPr>
            <w:r w:rsidRPr="00292E32">
              <w:rPr>
                <w:sz w:val="20"/>
                <w:szCs w:val="20"/>
                <w:lang w:val="en-US"/>
              </w:rPr>
              <w:t>ATM D8TYPE</w:t>
            </w:r>
          </w:p>
        </w:tc>
        <w:tc>
          <w:tcPr>
            <w:tcW w:w="850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276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02573A" w:rsidRPr="0002573A" w:rsidRDefault="0002573A" w:rsidP="0002573A">
            <w:pPr>
              <w:rPr>
                <w:sz w:val="20"/>
                <w:szCs w:val="20"/>
                <w:lang w:val="en-US"/>
              </w:rPr>
            </w:pPr>
            <w:proofErr w:type="spellStart"/>
            <w:r w:rsidRPr="0002573A">
              <w:rPr>
                <w:sz w:val="20"/>
                <w:szCs w:val="20"/>
                <w:lang w:val="en-GB"/>
              </w:rPr>
              <w:t>atm_terminal</w:t>
            </w:r>
            <w:proofErr w:type="spellEnd"/>
            <w:r w:rsidRPr="0002573A"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02573A">
              <w:rPr>
                <w:sz w:val="20"/>
                <w:szCs w:val="20"/>
                <w:lang w:val="en-GB"/>
              </w:rPr>
              <w:t>atm_dispenser</w:t>
            </w:r>
            <w:proofErr w:type="spellEnd"/>
            <w:r w:rsidRPr="0002573A">
              <w:rPr>
                <w:sz w:val="20"/>
                <w:szCs w:val="20"/>
                <w:lang w:val="en-GB"/>
              </w:rPr>
              <w:t>/</w:t>
            </w:r>
            <w:r w:rsidRPr="0002573A">
              <w:rPr>
                <w:sz w:val="20"/>
                <w:szCs w:val="20"/>
                <w:lang w:val="en-US"/>
              </w:rPr>
              <w:t>currency</w:t>
            </w:r>
          </w:p>
          <w:p w:rsidR="00AB560B" w:rsidRDefault="00AB560B" w:rsidP="00AB560B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where</w:t>
            </w:r>
          </w:p>
          <w:p w:rsidR="008A55E2" w:rsidRPr="00292E32" w:rsidRDefault="00AB560B" w:rsidP="00AB560B">
            <w:pPr>
              <w:rPr>
                <w:sz w:val="20"/>
                <w:szCs w:val="20"/>
                <w:lang w:val="en-GB"/>
              </w:rPr>
            </w:pPr>
            <w:proofErr w:type="spellStart"/>
            <w:r w:rsidRPr="0002573A">
              <w:rPr>
                <w:lang w:val="en-US"/>
              </w:rPr>
              <w:t>disp_number</w:t>
            </w:r>
            <w:proofErr w:type="spellEnd"/>
            <w:r>
              <w:rPr>
                <w:lang w:val="en-US"/>
              </w:rPr>
              <w:t xml:space="preserve"> = 8</w:t>
            </w:r>
          </w:p>
        </w:tc>
      </w:tr>
      <w:tr w:rsidR="008A55E2" w:rsidRPr="002F5DDB" w:rsidTr="00292E32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rFonts w:eastAsia="Arial Unicode MS"/>
                <w:sz w:val="20"/>
                <w:szCs w:val="20"/>
                <w:lang w:val="en-GB"/>
              </w:rPr>
              <w:t>DF8157</w:t>
            </w:r>
          </w:p>
        </w:tc>
        <w:tc>
          <w:tcPr>
            <w:tcW w:w="4205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US"/>
              </w:rPr>
            </w:pPr>
            <w:r w:rsidRPr="00292E32">
              <w:rPr>
                <w:sz w:val="20"/>
                <w:szCs w:val="20"/>
                <w:lang w:val="en-US"/>
              </w:rPr>
              <w:t>NUMDISP</w:t>
            </w:r>
          </w:p>
        </w:tc>
        <w:tc>
          <w:tcPr>
            <w:tcW w:w="850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276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Pr="00292E32" w:rsidRDefault="00645D0A" w:rsidP="00292E32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Count of </w:t>
            </w:r>
            <w:proofErr w:type="spellStart"/>
            <w:r w:rsidRPr="0002573A">
              <w:rPr>
                <w:sz w:val="20"/>
                <w:szCs w:val="20"/>
                <w:lang w:val="en-GB"/>
              </w:rPr>
              <w:t>atm_terminal</w:t>
            </w:r>
            <w:proofErr w:type="spellEnd"/>
            <w:r w:rsidRPr="0002573A"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02573A">
              <w:rPr>
                <w:sz w:val="20"/>
                <w:szCs w:val="20"/>
                <w:lang w:val="en-GB"/>
              </w:rPr>
              <w:t>atm_dispenser</w:t>
            </w:r>
            <w:proofErr w:type="spellEnd"/>
            <w:r w:rsidRPr="0002573A">
              <w:rPr>
                <w:sz w:val="20"/>
                <w:szCs w:val="20"/>
                <w:lang w:val="en-GB"/>
              </w:rPr>
              <w:t>/</w:t>
            </w:r>
          </w:p>
        </w:tc>
      </w:tr>
      <w:tr w:rsidR="008A55E2" w:rsidRPr="00292E32" w:rsidTr="00292E32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rFonts w:eastAsia="Arial Unicode MS"/>
                <w:sz w:val="20"/>
                <w:szCs w:val="20"/>
                <w:lang w:val="en-GB"/>
              </w:rPr>
              <w:t>DF8158</w:t>
            </w:r>
          </w:p>
        </w:tc>
        <w:tc>
          <w:tcPr>
            <w:tcW w:w="4205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US"/>
              </w:rPr>
            </w:pPr>
            <w:r w:rsidRPr="00292E32">
              <w:rPr>
                <w:sz w:val="20"/>
                <w:szCs w:val="20"/>
                <w:lang w:val="en-US"/>
              </w:rPr>
              <w:t>ATM_TYPE</w:t>
            </w:r>
          </w:p>
        </w:tc>
        <w:tc>
          <w:tcPr>
            <w:tcW w:w="850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276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Pr="00292E32" w:rsidRDefault="00976299" w:rsidP="00292E32">
            <w:pPr>
              <w:rPr>
                <w:sz w:val="20"/>
                <w:szCs w:val="20"/>
                <w:lang w:val="en-GB"/>
              </w:rPr>
            </w:pPr>
            <w:proofErr w:type="spellStart"/>
            <w:r w:rsidRPr="00976299">
              <w:rPr>
                <w:sz w:val="20"/>
                <w:szCs w:val="20"/>
                <w:lang w:val="en-GB"/>
              </w:rPr>
              <w:t>atm_terminal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r>
              <w:t xml:space="preserve"> </w:t>
            </w:r>
            <w:proofErr w:type="spellStart"/>
            <w:r w:rsidRPr="00976299">
              <w:rPr>
                <w:sz w:val="20"/>
                <w:szCs w:val="20"/>
                <w:lang w:val="en-GB"/>
              </w:rPr>
              <w:t>atm_type</w:t>
            </w:r>
            <w:proofErr w:type="spellEnd"/>
          </w:p>
        </w:tc>
      </w:tr>
      <w:tr w:rsidR="008A55E2" w:rsidRPr="00292E32" w:rsidTr="00292E32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rFonts w:eastAsia="Arial Unicode MS"/>
                <w:sz w:val="20"/>
                <w:szCs w:val="20"/>
                <w:lang w:val="en-GB"/>
              </w:rPr>
              <w:t>DF815A</w:t>
            </w:r>
          </w:p>
        </w:tc>
        <w:tc>
          <w:tcPr>
            <w:tcW w:w="4205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US"/>
              </w:rPr>
            </w:pPr>
            <w:r w:rsidRPr="00292E32">
              <w:rPr>
                <w:sz w:val="20"/>
                <w:szCs w:val="20"/>
                <w:lang w:val="en-US"/>
              </w:rPr>
              <w:t>LUNO</w:t>
            </w:r>
          </w:p>
        </w:tc>
        <w:tc>
          <w:tcPr>
            <w:tcW w:w="850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276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292E32" w:rsidTr="00292E32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rFonts w:eastAsia="Arial Unicode MS"/>
                <w:sz w:val="20"/>
                <w:szCs w:val="20"/>
                <w:lang w:val="en-GB"/>
              </w:rPr>
              <w:t>DF815B</w:t>
            </w:r>
          </w:p>
        </w:tc>
        <w:tc>
          <w:tcPr>
            <w:tcW w:w="4205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US"/>
              </w:rPr>
            </w:pPr>
            <w:r w:rsidRPr="00292E32">
              <w:rPr>
                <w:sz w:val="20"/>
                <w:szCs w:val="20"/>
                <w:lang w:val="en-US"/>
              </w:rPr>
              <w:t>GMT_OFFSET</w:t>
            </w:r>
          </w:p>
        </w:tc>
        <w:tc>
          <w:tcPr>
            <w:tcW w:w="850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276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292E32" w:rsidTr="00292E32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rFonts w:eastAsia="Arial Unicode MS"/>
                <w:sz w:val="20"/>
                <w:szCs w:val="20"/>
                <w:lang w:val="en-GB"/>
              </w:rPr>
              <w:t>DF815C</w:t>
            </w:r>
          </w:p>
        </w:tc>
        <w:tc>
          <w:tcPr>
            <w:tcW w:w="4205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US"/>
              </w:rPr>
            </w:pPr>
            <w:r w:rsidRPr="00292E32">
              <w:rPr>
                <w:sz w:val="20"/>
                <w:szCs w:val="20"/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276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292E32" w:rsidTr="00292E32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292E32" w:rsidRDefault="008A55E2" w:rsidP="00292E32">
            <w:pPr>
              <w:rPr>
                <w:rFonts w:eastAsia="Arial Unicode MS"/>
                <w:sz w:val="20"/>
                <w:szCs w:val="20"/>
                <w:lang w:val="en-GB"/>
              </w:rPr>
            </w:pPr>
            <w:r w:rsidRPr="00292E32">
              <w:rPr>
                <w:rFonts w:eastAsia="Arial Unicode MS"/>
                <w:sz w:val="20"/>
                <w:szCs w:val="20"/>
                <w:lang w:val="en-GB"/>
              </w:rPr>
              <w:t>DF8248</w:t>
            </w:r>
          </w:p>
        </w:tc>
        <w:tc>
          <w:tcPr>
            <w:tcW w:w="4205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US"/>
              </w:rPr>
            </w:pPr>
            <w:r w:rsidRPr="00292E32">
              <w:rPr>
                <w:sz w:val="20"/>
                <w:szCs w:val="20"/>
                <w:lang w:val="en-US"/>
              </w:rPr>
              <w:t>ATM Encoding Id</w:t>
            </w:r>
          </w:p>
        </w:tc>
        <w:tc>
          <w:tcPr>
            <w:tcW w:w="850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292E32" w:rsidTr="00292E32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292E32" w:rsidRDefault="008A55E2" w:rsidP="00292E32">
            <w:pPr>
              <w:rPr>
                <w:rFonts w:eastAsia="Arial Unicode MS"/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US"/>
              </w:rPr>
              <w:t>DF824B</w:t>
            </w:r>
          </w:p>
        </w:tc>
        <w:tc>
          <w:tcPr>
            <w:tcW w:w="4205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US"/>
              </w:rPr>
            </w:pPr>
            <w:r w:rsidRPr="00292E32">
              <w:rPr>
                <w:sz w:val="20"/>
                <w:szCs w:val="20"/>
              </w:rPr>
              <w:t xml:space="preserve">ATM </w:t>
            </w:r>
            <w:r w:rsidRPr="00292E32">
              <w:rPr>
                <w:sz w:val="20"/>
                <w:szCs w:val="20"/>
                <w:lang w:val="en-US"/>
              </w:rPr>
              <w:t>crypto scheme</w:t>
            </w:r>
          </w:p>
        </w:tc>
        <w:tc>
          <w:tcPr>
            <w:tcW w:w="850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  <w:r w:rsidRPr="00292E32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Pr="00292E32" w:rsidRDefault="008A55E2" w:rsidP="00292E32">
            <w:pPr>
              <w:rPr>
                <w:sz w:val="20"/>
                <w:szCs w:val="20"/>
                <w:lang w:val="en-GB"/>
              </w:rPr>
            </w:pPr>
          </w:p>
        </w:tc>
      </w:tr>
    </w:tbl>
    <w:p w:rsidR="005F0F00" w:rsidRDefault="005F0F00" w:rsidP="00DC44C6">
      <w:pPr>
        <w:pStyle w:val="BPC3Heading3"/>
      </w:pPr>
      <w:bookmarkStart w:id="162" w:name="_Toc290645801"/>
      <w:bookmarkStart w:id="163" w:name="_Toc406606985"/>
      <w:r>
        <w:rPr>
          <w:lang w:val="en-GB"/>
        </w:rPr>
        <w:t xml:space="preserve">FF8015 – </w:t>
      </w:r>
      <w:r>
        <w:t>Front End POS Spec Block</w:t>
      </w:r>
      <w:bookmarkEnd w:id="162"/>
      <w:bookmarkEnd w:id="163"/>
      <w:r>
        <w:t xml:space="preserve"> </w:t>
      </w: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7"/>
        <w:gridCol w:w="4205"/>
        <w:gridCol w:w="850"/>
        <w:gridCol w:w="1276"/>
        <w:gridCol w:w="1984"/>
      </w:tblGrid>
      <w:tr w:rsidR="00D22B3C" w:rsidRPr="006522B3" w:rsidTr="006522B3">
        <w:trPr>
          <w:cantSplit/>
          <w:trHeight w:val="340"/>
        </w:trPr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D22B3C" w:rsidRPr="006522B3" w:rsidRDefault="00D22B3C" w:rsidP="006522B3">
            <w:pPr>
              <w:rPr>
                <w:b/>
                <w:sz w:val="20"/>
                <w:szCs w:val="20"/>
              </w:rPr>
            </w:pPr>
            <w:r w:rsidRPr="006522B3">
              <w:rPr>
                <w:b/>
                <w:sz w:val="20"/>
                <w:szCs w:val="20"/>
                <w:lang w:val="en-US"/>
              </w:rPr>
              <w:t>Tag</w:t>
            </w:r>
          </w:p>
        </w:tc>
        <w:tc>
          <w:tcPr>
            <w:tcW w:w="4205" w:type="dxa"/>
            <w:shd w:val="clear" w:color="auto" w:fill="D9D9D9" w:themeFill="background1" w:themeFillShade="D9"/>
            <w:vAlign w:val="center"/>
          </w:tcPr>
          <w:p w:rsidR="00D22B3C" w:rsidRPr="006522B3" w:rsidRDefault="00D22B3C" w:rsidP="006522B3">
            <w:pPr>
              <w:rPr>
                <w:b/>
                <w:sz w:val="20"/>
                <w:szCs w:val="20"/>
              </w:rPr>
            </w:pPr>
            <w:r w:rsidRPr="006522B3">
              <w:rPr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22B3C" w:rsidRPr="006522B3" w:rsidRDefault="00D22B3C" w:rsidP="006522B3">
            <w:pPr>
              <w:rPr>
                <w:b/>
                <w:sz w:val="20"/>
                <w:szCs w:val="20"/>
              </w:rPr>
            </w:pPr>
            <w:r w:rsidRPr="006522B3">
              <w:rPr>
                <w:b/>
                <w:sz w:val="20"/>
                <w:szCs w:val="20"/>
                <w:lang w:val="en-US"/>
              </w:rPr>
              <w:t>Picture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22B3C" w:rsidRPr="006522B3" w:rsidRDefault="00D22B3C" w:rsidP="006522B3">
            <w:pPr>
              <w:rPr>
                <w:sz w:val="20"/>
                <w:szCs w:val="20"/>
                <w:lang w:val="en-GB"/>
              </w:rPr>
            </w:pPr>
            <w:r w:rsidRPr="006522B3">
              <w:rPr>
                <w:b/>
                <w:sz w:val="20"/>
                <w:szCs w:val="20"/>
                <w:lang w:val="en-US"/>
              </w:rPr>
              <w:t>Optional</w:t>
            </w:r>
            <w:r w:rsidRPr="006522B3">
              <w:rPr>
                <w:b/>
                <w:sz w:val="20"/>
                <w:szCs w:val="20"/>
              </w:rPr>
              <w:t xml:space="preserve"> / </w:t>
            </w:r>
            <w:r w:rsidRPr="006522B3">
              <w:rPr>
                <w:b/>
                <w:sz w:val="20"/>
                <w:szCs w:val="20"/>
                <w:lang w:val="en-US"/>
              </w:rPr>
              <w:t>mandatory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D22B3C" w:rsidRPr="006522B3" w:rsidRDefault="00D22B3C" w:rsidP="006522B3">
            <w:pPr>
              <w:rPr>
                <w:sz w:val="20"/>
                <w:szCs w:val="20"/>
                <w:lang w:val="en-GB"/>
              </w:rPr>
            </w:pPr>
            <w:r w:rsidRPr="006522B3">
              <w:rPr>
                <w:sz w:val="20"/>
                <w:szCs w:val="20"/>
                <w:lang w:val="en-GB"/>
              </w:rPr>
              <w:t>SVAP</w:t>
            </w:r>
          </w:p>
        </w:tc>
      </w:tr>
      <w:tr w:rsidR="008A55E2" w:rsidRPr="006522B3" w:rsidTr="006522B3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6522B3" w:rsidRDefault="008A55E2" w:rsidP="006522B3">
            <w:pPr>
              <w:rPr>
                <w:sz w:val="20"/>
                <w:szCs w:val="20"/>
                <w:lang w:val="en-GB"/>
              </w:rPr>
            </w:pPr>
            <w:r w:rsidRPr="006522B3">
              <w:rPr>
                <w:rFonts w:eastAsia="Arial Unicode MS"/>
                <w:sz w:val="20"/>
                <w:szCs w:val="20"/>
                <w:lang w:val="en-GB"/>
              </w:rPr>
              <w:t>DF805D</w:t>
            </w:r>
          </w:p>
        </w:tc>
        <w:tc>
          <w:tcPr>
            <w:tcW w:w="4205" w:type="dxa"/>
            <w:vAlign w:val="center"/>
          </w:tcPr>
          <w:p w:rsidR="008A55E2" w:rsidRPr="006522B3" w:rsidRDefault="008A55E2" w:rsidP="006522B3">
            <w:pPr>
              <w:rPr>
                <w:sz w:val="20"/>
                <w:szCs w:val="20"/>
                <w:lang w:val="en-GB"/>
              </w:rPr>
            </w:pPr>
            <w:r w:rsidRPr="006522B3">
              <w:rPr>
                <w:sz w:val="20"/>
                <w:szCs w:val="20"/>
                <w:lang w:val="en-GB"/>
              </w:rPr>
              <w:t>Sequence</w:t>
            </w:r>
          </w:p>
        </w:tc>
        <w:tc>
          <w:tcPr>
            <w:tcW w:w="850" w:type="dxa"/>
            <w:vAlign w:val="center"/>
          </w:tcPr>
          <w:p w:rsidR="008A55E2" w:rsidRPr="006522B3" w:rsidRDefault="008A55E2" w:rsidP="006522B3">
            <w:pPr>
              <w:rPr>
                <w:sz w:val="20"/>
                <w:szCs w:val="20"/>
                <w:lang w:val="en-GB"/>
              </w:rPr>
            </w:pPr>
            <w:r w:rsidRPr="006522B3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6522B3" w:rsidRDefault="008A55E2" w:rsidP="006522B3">
            <w:pPr>
              <w:rPr>
                <w:sz w:val="20"/>
                <w:szCs w:val="20"/>
                <w:lang w:val="en-GB"/>
              </w:rPr>
            </w:pPr>
            <w:r w:rsidRPr="006522B3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6522B3" w:rsidRDefault="008A55E2" w:rsidP="006522B3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6522B3" w:rsidTr="006522B3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6522B3" w:rsidRDefault="008A55E2" w:rsidP="006522B3">
            <w:pPr>
              <w:tabs>
                <w:tab w:val="left" w:pos="765"/>
              </w:tabs>
              <w:rPr>
                <w:sz w:val="20"/>
                <w:szCs w:val="20"/>
                <w:lang w:val="en-GB"/>
              </w:rPr>
            </w:pPr>
            <w:r w:rsidRPr="006522B3">
              <w:rPr>
                <w:rFonts w:eastAsia="Arial Unicode MS"/>
                <w:sz w:val="20"/>
                <w:szCs w:val="20"/>
                <w:lang w:val="en-GB"/>
              </w:rPr>
              <w:t>DF815D</w:t>
            </w:r>
          </w:p>
        </w:tc>
        <w:tc>
          <w:tcPr>
            <w:tcW w:w="4205" w:type="dxa"/>
            <w:vAlign w:val="center"/>
          </w:tcPr>
          <w:p w:rsidR="008A55E2" w:rsidRPr="006522B3" w:rsidRDefault="008A55E2" w:rsidP="006522B3">
            <w:pPr>
              <w:rPr>
                <w:sz w:val="20"/>
                <w:szCs w:val="20"/>
                <w:lang w:val="en-GB"/>
              </w:rPr>
            </w:pPr>
            <w:r w:rsidRPr="006522B3">
              <w:rPr>
                <w:sz w:val="20"/>
                <w:szCs w:val="20"/>
                <w:lang w:val="en-GB"/>
              </w:rPr>
              <w:t>POS_TYPE</w:t>
            </w:r>
          </w:p>
        </w:tc>
        <w:tc>
          <w:tcPr>
            <w:tcW w:w="850" w:type="dxa"/>
            <w:vAlign w:val="center"/>
          </w:tcPr>
          <w:p w:rsidR="008A55E2" w:rsidRPr="006522B3" w:rsidRDefault="008A55E2" w:rsidP="006522B3">
            <w:pPr>
              <w:rPr>
                <w:sz w:val="20"/>
                <w:szCs w:val="20"/>
                <w:lang w:val="en-GB"/>
              </w:rPr>
            </w:pPr>
            <w:r w:rsidRPr="006522B3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276" w:type="dxa"/>
            <w:vAlign w:val="center"/>
          </w:tcPr>
          <w:p w:rsidR="008A55E2" w:rsidRPr="006522B3" w:rsidRDefault="008A55E2" w:rsidP="006522B3">
            <w:pPr>
              <w:rPr>
                <w:sz w:val="20"/>
                <w:szCs w:val="20"/>
                <w:lang w:val="en-GB"/>
              </w:rPr>
            </w:pPr>
            <w:r w:rsidRPr="006522B3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Pr="006522B3" w:rsidRDefault="008A55E2" w:rsidP="006522B3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6522B3" w:rsidTr="006522B3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6522B3" w:rsidRDefault="008A55E2" w:rsidP="006522B3">
            <w:pPr>
              <w:rPr>
                <w:sz w:val="20"/>
                <w:szCs w:val="20"/>
                <w:lang w:val="en-GB"/>
              </w:rPr>
            </w:pPr>
            <w:r w:rsidRPr="006522B3">
              <w:rPr>
                <w:rFonts w:eastAsia="Arial Unicode MS"/>
                <w:sz w:val="20"/>
                <w:szCs w:val="20"/>
                <w:lang w:val="en-GB"/>
              </w:rPr>
              <w:t>DF815C</w:t>
            </w:r>
          </w:p>
        </w:tc>
        <w:tc>
          <w:tcPr>
            <w:tcW w:w="4205" w:type="dxa"/>
            <w:vAlign w:val="center"/>
          </w:tcPr>
          <w:p w:rsidR="008A55E2" w:rsidRPr="006522B3" w:rsidRDefault="008A55E2" w:rsidP="006522B3">
            <w:pPr>
              <w:rPr>
                <w:sz w:val="20"/>
                <w:szCs w:val="20"/>
                <w:lang w:val="en-GB"/>
              </w:rPr>
            </w:pPr>
            <w:r w:rsidRPr="006522B3">
              <w:rPr>
                <w:sz w:val="20"/>
                <w:szCs w:val="20"/>
                <w:lang w:val="en-GB"/>
              </w:rPr>
              <w:t>MAC</w:t>
            </w:r>
          </w:p>
        </w:tc>
        <w:tc>
          <w:tcPr>
            <w:tcW w:w="850" w:type="dxa"/>
            <w:vAlign w:val="center"/>
          </w:tcPr>
          <w:p w:rsidR="008A55E2" w:rsidRPr="006522B3" w:rsidRDefault="008A55E2" w:rsidP="006522B3">
            <w:pPr>
              <w:rPr>
                <w:sz w:val="20"/>
                <w:szCs w:val="20"/>
                <w:lang w:val="en-GB"/>
              </w:rPr>
            </w:pPr>
            <w:r w:rsidRPr="006522B3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276" w:type="dxa"/>
            <w:vAlign w:val="center"/>
          </w:tcPr>
          <w:p w:rsidR="008A55E2" w:rsidRPr="006522B3" w:rsidRDefault="008A55E2" w:rsidP="006522B3">
            <w:pPr>
              <w:rPr>
                <w:sz w:val="20"/>
                <w:szCs w:val="20"/>
                <w:lang w:val="en-GB"/>
              </w:rPr>
            </w:pPr>
            <w:r w:rsidRPr="006522B3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Pr="006522B3" w:rsidRDefault="008A55E2" w:rsidP="006522B3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6522B3" w:rsidTr="006522B3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6522B3" w:rsidRDefault="008A55E2" w:rsidP="006522B3">
            <w:pPr>
              <w:rPr>
                <w:rFonts w:eastAsia="Arial Unicode MS"/>
                <w:sz w:val="20"/>
                <w:szCs w:val="20"/>
                <w:lang w:val="en-GB"/>
              </w:rPr>
            </w:pPr>
            <w:r w:rsidRPr="006522B3">
              <w:rPr>
                <w:rFonts w:eastAsia="Arial Unicode MS"/>
                <w:sz w:val="20"/>
                <w:szCs w:val="20"/>
                <w:lang w:val="en-GB"/>
              </w:rPr>
              <w:t>DF8166</w:t>
            </w:r>
          </w:p>
        </w:tc>
        <w:tc>
          <w:tcPr>
            <w:tcW w:w="4205" w:type="dxa"/>
            <w:vAlign w:val="center"/>
          </w:tcPr>
          <w:p w:rsidR="008A55E2" w:rsidRPr="006522B3" w:rsidRDefault="008A55E2" w:rsidP="006522B3">
            <w:pPr>
              <w:rPr>
                <w:sz w:val="20"/>
                <w:szCs w:val="20"/>
                <w:lang w:val="en-GB"/>
              </w:rPr>
            </w:pPr>
            <w:r w:rsidRPr="006522B3">
              <w:rPr>
                <w:color w:val="000000"/>
                <w:sz w:val="20"/>
                <w:szCs w:val="20"/>
                <w:lang w:val="en-US"/>
              </w:rPr>
              <w:t>POS Connection Type</w:t>
            </w:r>
          </w:p>
        </w:tc>
        <w:tc>
          <w:tcPr>
            <w:tcW w:w="850" w:type="dxa"/>
            <w:vAlign w:val="center"/>
          </w:tcPr>
          <w:p w:rsidR="008A55E2" w:rsidRPr="006522B3" w:rsidRDefault="008A55E2" w:rsidP="006522B3">
            <w:pPr>
              <w:rPr>
                <w:sz w:val="20"/>
                <w:szCs w:val="20"/>
                <w:lang w:val="en-GB"/>
              </w:rPr>
            </w:pPr>
            <w:r w:rsidRPr="006522B3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276" w:type="dxa"/>
            <w:vAlign w:val="center"/>
          </w:tcPr>
          <w:p w:rsidR="008A55E2" w:rsidRPr="006522B3" w:rsidRDefault="008A55E2" w:rsidP="006522B3">
            <w:pPr>
              <w:rPr>
                <w:sz w:val="20"/>
                <w:szCs w:val="20"/>
                <w:lang w:val="en-GB"/>
              </w:rPr>
            </w:pPr>
            <w:r w:rsidRPr="006522B3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Pr="006522B3" w:rsidRDefault="008A55E2" w:rsidP="006522B3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6522B3" w:rsidTr="006522B3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6522B3" w:rsidRDefault="008A55E2" w:rsidP="006522B3">
            <w:pPr>
              <w:rPr>
                <w:rFonts w:eastAsia="Arial Unicode MS"/>
                <w:sz w:val="20"/>
                <w:szCs w:val="20"/>
                <w:lang w:val="en-GB"/>
              </w:rPr>
            </w:pPr>
            <w:r w:rsidRPr="006522B3">
              <w:rPr>
                <w:rFonts w:eastAsia="Arial Unicode MS"/>
                <w:sz w:val="20"/>
                <w:szCs w:val="20"/>
                <w:lang w:val="en-GB"/>
              </w:rPr>
              <w:t>DF8167</w:t>
            </w:r>
          </w:p>
        </w:tc>
        <w:tc>
          <w:tcPr>
            <w:tcW w:w="4205" w:type="dxa"/>
            <w:vAlign w:val="center"/>
          </w:tcPr>
          <w:p w:rsidR="008A55E2" w:rsidRPr="006522B3" w:rsidRDefault="008A55E2" w:rsidP="006522B3">
            <w:pPr>
              <w:rPr>
                <w:sz w:val="20"/>
                <w:szCs w:val="20"/>
                <w:lang w:val="en-GB"/>
              </w:rPr>
            </w:pPr>
            <w:r w:rsidRPr="006522B3">
              <w:rPr>
                <w:sz w:val="20"/>
                <w:szCs w:val="20"/>
                <w:lang w:val="en-GB"/>
              </w:rPr>
              <w:t>Store Number</w:t>
            </w:r>
          </w:p>
        </w:tc>
        <w:tc>
          <w:tcPr>
            <w:tcW w:w="850" w:type="dxa"/>
            <w:vAlign w:val="center"/>
          </w:tcPr>
          <w:p w:rsidR="008A55E2" w:rsidRPr="006522B3" w:rsidRDefault="008A55E2" w:rsidP="006522B3">
            <w:pPr>
              <w:rPr>
                <w:sz w:val="20"/>
                <w:szCs w:val="20"/>
                <w:lang w:val="en-GB"/>
              </w:rPr>
            </w:pPr>
            <w:r w:rsidRPr="006522B3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6522B3" w:rsidRDefault="008A55E2" w:rsidP="006522B3">
            <w:pPr>
              <w:rPr>
                <w:sz w:val="20"/>
                <w:szCs w:val="20"/>
                <w:lang w:val="en-GB"/>
              </w:rPr>
            </w:pPr>
            <w:r w:rsidRPr="006522B3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Pr="006522B3" w:rsidRDefault="008A55E2" w:rsidP="006522B3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6522B3" w:rsidTr="006522B3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6522B3" w:rsidRDefault="008A55E2" w:rsidP="006522B3">
            <w:pPr>
              <w:rPr>
                <w:rFonts w:eastAsia="Arial Unicode MS"/>
                <w:sz w:val="20"/>
                <w:szCs w:val="20"/>
                <w:lang w:val="en-GB"/>
              </w:rPr>
            </w:pPr>
            <w:r w:rsidRPr="006522B3">
              <w:rPr>
                <w:rFonts w:eastAsia="Arial Unicode MS"/>
                <w:sz w:val="20"/>
                <w:szCs w:val="20"/>
                <w:lang w:val="en-GB"/>
              </w:rPr>
              <w:t>DF8168</w:t>
            </w:r>
          </w:p>
        </w:tc>
        <w:tc>
          <w:tcPr>
            <w:tcW w:w="4205" w:type="dxa"/>
            <w:vAlign w:val="center"/>
          </w:tcPr>
          <w:p w:rsidR="008A55E2" w:rsidRPr="006522B3" w:rsidRDefault="008A55E2" w:rsidP="006522B3">
            <w:pPr>
              <w:rPr>
                <w:sz w:val="20"/>
                <w:szCs w:val="20"/>
                <w:lang w:val="en-GB"/>
              </w:rPr>
            </w:pPr>
            <w:r w:rsidRPr="006522B3">
              <w:rPr>
                <w:sz w:val="20"/>
                <w:szCs w:val="20"/>
                <w:lang w:val="en-GB"/>
              </w:rPr>
              <w:t>ACQ Currency</w:t>
            </w:r>
          </w:p>
        </w:tc>
        <w:tc>
          <w:tcPr>
            <w:tcW w:w="850" w:type="dxa"/>
            <w:vAlign w:val="center"/>
          </w:tcPr>
          <w:p w:rsidR="008A55E2" w:rsidRPr="006522B3" w:rsidRDefault="008A55E2" w:rsidP="006522B3">
            <w:pPr>
              <w:rPr>
                <w:sz w:val="20"/>
                <w:szCs w:val="20"/>
                <w:lang w:val="en-GB"/>
              </w:rPr>
            </w:pPr>
            <w:r w:rsidRPr="006522B3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276" w:type="dxa"/>
            <w:vAlign w:val="center"/>
          </w:tcPr>
          <w:p w:rsidR="008A55E2" w:rsidRPr="006522B3" w:rsidRDefault="008A55E2" w:rsidP="006522B3">
            <w:pPr>
              <w:rPr>
                <w:sz w:val="20"/>
                <w:szCs w:val="20"/>
                <w:lang w:val="en-GB"/>
              </w:rPr>
            </w:pPr>
            <w:r w:rsidRPr="006522B3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Pr="006522B3" w:rsidRDefault="008A55E2" w:rsidP="006522B3">
            <w:pPr>
              <w:rPr>
                <w:sz w:val="20"/>
                <w:szCs w:val="20"/>
                <w:lang w:val="en-GB"/>
              </w:rPr>
            </w:pPr>
          </w:p>
        </w:tc>
      </w:tr>
    </w:tbl>
    <w:p w:rsidR="005708B0" w:rsidRDefault="005708B0">
      <w:pPr>
        <w:pStyle w:val="BPC3Heading3"/>
        <w:rPr>
          <w:ins w:id="164" w:author="Maslov" w:date="2015-07-23T10:04:00Z"/>
        </w:rPr>
        <w:pPrChange w:id="165" w:author="Maslov" w:date="2015-07-23T10:03:00Z">
          <w:pPr>
            <w:pStyle w:val="4"/>
            <w:tabs>
              <w:tab w:val="clear" w:pos="6408"/>
            </w:tabs>
            <w:ind w:left="851" w:hanging="708"/>
          </w:pPr>
        </w:pPrChange>
      </w:pPr>
      <w:bookmarkStart w:id="166" w:name="_Toc290645802"/>
      <w:bookmarkStart w:id="167" w:name="_Toc406606986"/>
      <w:ins w:id="168" w:author="Maslov" w:date="2015-07-23T10:02:00Z">
        <w:r>
          <w:t>FF8017 – Front End Account Block</w:t>
        </w:r>
      </w:ins>
    </w:p>
    <w:p w:rsidR="005708B0" w:rsidRPr="002F5DDB" w:rsidRDefault="005708B0">
      <w:pPr>
        <w:rPr>
          <w:ins w:id="169" w:author="Maslov" w:date="2015-07-23T10:04:00Z"/>
          <w:caps/>
          <w:lang w:val="en-US"/>
          <w:rPrChange w:id="170" w:author="BPC" w:date="2018-08-21T07:26:00Z">
            <w:rPr>
              <w:ins w:id="171" w:author="Maslov" w:date="2015-07-23T10:04:00Z"/>
              <w:rFonts w:ascii="Times New Roman" w:hAnsi="Times New Roman"/>
              <w:caps w:val="0"/>
              <w:color w:val="auto"/>
              <w:sz w:val="24"/>
              <w:szCs w:val="24"/>
              <w:lang w:eastAsia="ru-RU"/>
            </w:rPr>
          </w:rPrChange>
        </w:rPr>
        <w:pPrChange w:id="172" w:author="Maslov" w:date="2015-07-23T10:05:00Z">
          <w:pPr>
            <w:pStyle w:val="BPC3Heading1"/>
          </w:pPr>
        </w:pPrChange>
      </w:pPr>
      <w:ins w:id="173" w:author="Maslov" w:date="2015-07-23T10:04:00Z">
        <w:r w:rsidRPr="005708B0">
          <w:rPr>
            <w:lang w:val="en-US"/>
            <w:rPrChange w:id="174" w:author="Maslov" w:date="2015-07-23T10:05:00Z">
              <w:rPr>
                <w:caps w:val="0"/>
              </w:rPr>
            </w:rPrChange>
          </w:rPr>
          <w:t xml:space="preserve">Base tag for </w:t>
        </w:r>
      </w:ins>
      <w:ins w:id="175" w:author="Maslov" w:date="2015-07-23T10:05:00Z">
        <w:r w:rsidRPr="005708B0">
          <w:rPr>
            <w:lang w:val="en-US"/>
            <w:rPrChange w:id="176" w:author="Maslov" w:date="2015-07-23T10:05:00Z">
              <w:rPr>
                <w:caps w:val="0"/>
              </w:rPr>
            </w:rPrChange>
          </w:rPr>
          <w:t xml:space="preserve">Front End Account Block </w:t>
        </w:r>
      </w:ins>
      <w:ins w:id="177" w:author="Maslov" w:date="2015-07-23T10:04:00Z">
        <w:r w:rsidRPr="005708B0">
          <w:rPr>
            <w:lang w:val="en-US"/>
            <w:rPrChange w:id="178" w:author="Maslov" w:date="2015-07-23T10:05:00Z">
              <w:rPr>
                <w:caps w:val="0"/>
              </w:rPr>
            </w:rPrChange>
          </w:rPr>
          <w:t>is</w:t>
        </w:r>
      </w:ins>
      <w:ins w:id="179" w:author="Maslov" w:date="2015-07-23T10:05:00Z">
        <w:r>
          <w:rPr>
            <w:lang w:val="en-US"/>
          </w:rPr>
          <w:t xml:space="preserve"> </w:t>
        </w:r>
      </w:ins>
      <w:ins w:id="180" w:author="Maslov" w:date="2015-07-23T10:04:00Z">
        <w:r w:rsidRPr="005708B0">
          <w:rPr>
            <w:lang w:val="en-US"/>
            <w:rPrChange w:id="181" w:author="Maslov" w:date="2015-07-23T10:05:00Z">
              <w:rPr>
                <w:caps w:val="0"/>
              </w:rPr>
            </w:rPrChange>
          </w:rPr>
          <w:t>application/customer/contract/</w:t>
        </w:r>
      </w:ins>
      <w:ins w:id="182" w:author="Maslov" w:date="2015-07-23T10:05:00Z">
        <w:r w:rsidRPr="005708B0">
          <w:rPr>
            <w:lang w:val="en-US"/>
            <w:rPrChange w:id="183" w:author="Maslov" w:date="2015-07-23T10:05:00Z">
              <w:rPr>
                <w:caps w:val="0"/>
              </w:rPr>
            </w:rPrChange>
          </w:rPr>
          <w:t>account</w:t>
        </w:r>
      </w:ins>
      <w:ins w:id="184" w:author="Maslov" w:date="2015-07-23T10:04:00Z">
        <w:r w:rsidRPr="005708B0">
          <w:rPr>
            <w:lang w:val="en-US"/>
            <w:rPrChange w:id="185" w:author="Maslov" w:date="2015-07-23T10:05:00Z">
              <w:rPr>
                <w:caps w:val="0"/>
              </w:rPr>
            </w:rPrChange>
          </w:rPr>
          <w:t>/</w:t>
        </w:r>
      </w:ins>
    </w:p>
    <w:p w:rsidR="005708B0" w:rsidRPr="00145C80" w:rsidRDefault="005708B0">
      <w:pPr>
        <w:pStyle w:val="BPC3Bodyafterheading"/>
        <w:rPr>
          <w:ins w:id="186" w:author="Maslov" w:date="2015-07-23T10:02:00Z"/>
        </w:rPr>
        <w:pPrChange w:id="187" w:author="Maslov" w:date="2015-07-23T10:04:00Z">
          <w:pPr>
            <w:pStyle w:val="4"/>
            <w:tabs>
              <w:tab w:val="clear" w:pos="6408"/>
            </w:tabs>
            <w:ind w:left="851" w:hanging="708"/>
          </w:pPr>
        </w:pPrChange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188" w:author="Maslov" w:date="2015-07-23T10:03:00Z">
          <w:tblPr>
            <w:tblW w:w="0" w:type="auto"/>
            <w:tblInd w:w="-25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1117"/>
        <w:gridCol w:w="4205"/>
        <w:gridCol w:w="850"/>
        <w:gridCol w:w="1276"/>
        <w:gridCol w:w="1984"/>
        <w:tblGridChange w:id="189">
          <w:tblGrid>
            <w:gridCol w:w="1117"/>
            <w:gridCol w:w="2790"/>
            <w:gridCol w:w="953"/>
            <w:gridCol w:w="757"/>
            <w:gridCol w:w="757"/>
          </w:tblGrid>
        </w:tblGridChange>
      </w:tblGrid>
      <w:tr w:rsidR="005708B0" w:rsidTr="005708B0">
        <w:trPr>
          <w:cantSplit/>
          <w:ins w:id="190" w:author="Maslov" w:date="2015-07-23T10:03:00Z"/>
          <w:trPrChange w:id="191" w:author="Maslov" w:date="2015-07-23T10:03:00Z">
            <w:trPr>
              <w:cantSplit/>
            </w:trPr>
          </w:trPrChange>
        </w:trPr>
        <w:tc>
          <w:tcPr>
            <w:tcW w:w="1117" w:type="dxa"/>
            <w:vAlign w:val="center"/>
            <w:tcPrChange w:id="192" w:author="Maslov" w:date="2015-07-23T10:03:00Z">
              <w:tcPr>
                <w:tcW w:w="1117" w:type="dxa"/>
              </w:tcPr>
            </w:tcPrChange>
          </w:tcPr>
          <w:p w:rsidR="005708B0" w:rsidRDefault="005708B0" w:rsidP="00AC2ED2">
            <w:pPr>
              <w:rPr>
                <w:ins w:id="193" w:author="Maslov" w:date="2015-07-23T10:03:00Z"/>
                <w:rFonts w:eastAsia="Arial Unicode MS"/>
                <w:lang w:val="en-GB"/>
              </w:rPr>
            </w:pPr>
            <w:ins w:id="194" w:author="Maslov" w:date="2015-07-23T10:03:00Z">
              <w:r w:rsidRPr="006522B3">
                <w:rPr>
                  <w:b/>
                  <w:sz w:val="20"/>
                  <w:szCs w:val="20"/>
                  <w:lang w:val="en-US"/>
                </w:rPr>
                <w:t>Tag</w:t>
              </w:r>
            </w:ins>
          </w:p>
        </w:tc>
        <w:tc>
          <w:tcPr>
            <w:tcW w:w="4205" w:type="dxa"/>
            <w:vAlign w:val="center"/>
            <w:tcPrChange w:id="195" w:author="Maslov" w:date="2015-07-23T10:03:00Z">
              <w:tcPr>
                <w:tcW w:w="2790" w:type="dxa"/>
              </w:tcPr>
            </w:tcPrChange>
          </w:tcPr>
          <w:p w:rsidR="005708B0" w:rsidRDefault="005708B0" w:rsidP="00AC2ED2">
            <w:pPr>
              <w:rPr>
                <w:ins w:id="196" w:author="Maslov" w:date="2015-07-23T10:03:00Z"/>
                <w:lang w:val="en-GB"/>
              </w:rPr>
            </w:pPr>
            <w:ins w:id="197" w:author="Maslov" w:date="2015-07-23T10:03:00Z">
              <w:r w:rsidRPr="006522B3">
                <w:rPr>
                  <w:b/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850" w:type="dxa"/>
            <w:vAlign w:val="center"/>
            <w:tcPrChange w:id="198" w:author="Maslov" w:date="2015-07-23T10:03:00Z">
              <w:tcPr>
                <w:tcW w:w="953" w:type="dxa"/>
              </w:tcPr>
            </w:tcPrChange>
          </w:tcPr>
          <w:p w:rsidR="005708B0" w:rsidRDefault="005708B0" w:rsidP="00AC2ED2">
            <w:pPr>
              <w:jc w:val="center"/>
              <w:rPr>
                <w:ins w:id="199" w:author="Maslov" w:date="2015-07-23T10:03:00Z"/>
                <w:lang w:val="en-GB"/>
              </w:rPr>
            </w:pPr>
            <w:ins w:id="200" w:author="Maslov" w:date="2015-07-23T10:03:00Z">
              <w:r w:rsidRPr="006522B3">
                <w:rPr>
                  <w:b/>
                  <w:sz w:val="20"/>
                  <w:szCs w:val="20"/>
                  <w:lang w:val="en-US"/>
                </w:rPr>
                <w:t>Picture</w:t>
              </w:r>
            </w:ins>
          </w:p>
        </w:tc>
        <w:tc>
          <w:tcPr>
            <w:tcW w:w="1276" w:type="dxa"/>
            <w:vAlign w:val="center"/>
            <w:tcPrChange w:id="201" w:author="Maslov" w:date="2015-07-23T10:03:00Z">
              <w:tcPr>
                <w:tcW w:w="757" w:type="dxa"/>
              </w:tcPr>
            </w:tcPrChange>
          </w:tcPr>
          <w:p w:rsidR="005708B0" w:rsidRDefault="005708B0" w:rsidP="00AC2ED2">
            <w:pPr>
              <w:jc w:val="center"/>
              <w:rPr>
                <w:ins w:id="202" w:author="Maslov" w:date="2015-07-23T10:03:00Z"/>
                <w:lang w:val="en-GB"/>
              </w:rPr>
            </w:pPr>
            <w:ins w:id="203" w:author="Maslov" w:date="2015-07-23T10:03:00Z">
              <w:r w:rsidRPr="006522B3">
                <w:rPr>
                  <w:b/>
                  <w:sz w:val="20"/>
                  <w:szCs w:val="20"/>
                  <w:lang w:val="en-US"/>
                </w:rPr>
                <w:t>Optional</w:t>
              </w:r>
              <w:r w:rsidRPr="006522B3">
                <w:rPr>
                  <w:b/>
                  <w:sz w:val="20"/>
                  <w:szCs w:val="20"/>
                </w:rPr>
                <w:t xml:space="preserve"> / </w:t>
              </w:r>
              <w:r w:rsidRPr="006522B3">
                <w:rPr>
                  <w:b/>
                  <w:sz w:val="20"/>
                  <w:szCs w:val="20"/>
                  <w:lang w:val="en-US"/>
                </w:rPr>
                <w:t>mandatory</w:t>
              </w:r>
            </w:ins>
          </w:p>
        </w:tc>
        <w:tc>
          <w:tcPr>
            <w:tcW w:w="1984" w:type="dxa"/>
            <w:vAlign w:val="center"/>
            <w:tcPrChange w:id="204" w:author="Maslov" w:date="2015-07-23T10:03:00Z">
              <w:tcPr>
                <w:tcW w:w="757" w:type="dxa"/>
              </w:tcPr>
            </w:tcPrChange>
          </w:tcPr>
          <w:p w:rsidR="005708B0" w:rsidRDefault="005708B0">
            <w:pPr>
              <w:rPr>
                <w:ins w:id="205" w:author="Maslov" w:date="2015-07-23T10:03:00Z"/>
                <w:lang w:val="en-GB"/>
              </w:rPr>
              <w:pPrChange w:id="206" w:author="Maslov" w:date="2015-07-23T10:12:00Z">
                <w:pPr>
                  <w:jc w:val="center"/>
                </w:pPr>
              </w:pPrChange>
            </w:pPr>
            <w:ins w:id="207" w:author="Maslov" w:date="2015-07-23T10:03:00Z">
              <w:r w:rsidRPr="006522B3">
                <w:rPr>
                  <w:sz w:val="20"/>
                  <w:szCs w:val="20"/>
                  <w:lang w:val="en-GB"/>
                </w:rPr>
                <w:t>SVAP</w:t>
              </w:r>
            </w:ins>
          </w:p>
        </w:tc>
      </w:tr>
      <w:tr w:rsidR="005708B0" w:rsidTr="005708B0">
        <w:trPr>
          <w:cantSplit/>
          <w:ins w:id="208" w:author="Maslov" w:date="2015-07-23T10:02:00Z"/>
          <w:trPrChange w:id="209" w:author="Maslov" w:date="2015-07-23T10:03:00Z">
            <w:trPr>
              <w:cantSplit/>
            </w:trPr>
          </w:trPrChange>
        </w:trPr>
        <w:tc>
          <w:tcPr>
            <w:tcW w:w="1117" w:type="dxa"/>
            <w:tcPrChange w:id="210" w:author="Maslov" w:date="2015-07-23T10:03:00Z">
              <w:tcPr>
                <w:tcW w:w="1117" w:type="dxa"/>
              </w:tcPr>
            </w:tcPrChange>
          </w:tcPr>
          <w:p w:rsidR="005708B0" w:rsidRDefault="005708B0" w:rsidP="00AC2ED2">
            <w:pPr>
              <w:rPr>
                <w:ins w:id="211" w:author="Maslov" w:date="2015-07-23T10:02:00Z"/>
                <w:lang w:val="en-GB"/>
              </w:rPr>
            </w:pPr>
            <w:ins w:id="212" w:author="Maslov" w:date="2015-07-23T10:02:00Z">
              <w:r>
                <w:rPr>
                  <w:rFonts w:eastAsia="Arial Unicode MS"/>
                  <w:lang w:val="en-GB"/>
                </w:rPr>
                <w:t>DF805D</w:t>
              </w:r>
            </w:ins>
          </w:p>
        </w:tc>
        <w:tc>
          <w:tcPr>
            <w:tcW w:w="4205" w:type="dxa"/>
            <w:tcPrChange w:id="213" w:author="Maslov" w:date="2015-07-23T10:03:00Z">
              <w:tcPr>
                <w:tcW w:w="2790" w:type="dxa"/>
              </w:tcPr>
            </w:tcPrChange>
          </w:tcPr>
          <w:p w:rsidR="005708B0" w:rsidRDefault="005708B0" w:rsidP="00AC2ED2">
            <w:pPr>
              <w:rPr>
                <w:ins w:id="214" w:author="Maslov" w:date="2015-07-23T10:02:00Z"/>
                <w:lang w:val="en-GB"/>
              </w:rPr>
            </w:pPr>
            <w:ins w:id="215" w:author="Maslov" w:date="2015-07-23T10:02:00Z">
              <w:r>
                <w:rPr>
                  <w:lang w:val="en-GB"/>
                </w:rPr>
                <w:t>Sequence</w:t>
              </w:r>
            </w:ins>
          </w:p>
        </w:tc>
        <w:tc>
          <w:tcPr>
            <w:tcW w:w="850" w:type="dxa"/>
            <w:tcPrChange w:id="216" w:author="Maslov" w:date="2015-07-23T10:03:00Z">
              <w:tcPr>
                <w:tcW w:w="953" w:type="dxa"/>
              </w:tcPr>
            </w:tcPrChange>
          </w:tcPr>
          <w:p w:rsidR="005708B0" w:rsidRDefault="005708B0" w:rsidP="00AC2ED2">
            <w:pPr>
              <w:jc w:val="center"/>
              <w:rPr>
                <w:ins w:id="217" w:author="Maslov" w:date="2015-07-23T10:02:00Z"/>
                <w:lang w:val="en-GB"/>
              </w:rPr>
            </w:pPr>
            <w:ins w:id="218" w:author="Maslov" w:date="2015-07-23T10:02:00Z">
              <w:r>
                <w:rPr>
                  <w:lang w:val="en-GB"/>
                </w:rPr>
                <w:t>X</w:t>
              </w:r>
            </w:ins>
          </w:p>
        </w:tc>
        <w:tc>
          <w:tcPr>
            <w:tcW w:w="1276" w:type="dxa"/>
            <w:tcPrChange w:id="219" w:author="Maslov" w:date="2015-07-23T10:03:00Z">
              <w:tcPr>
                <w:tcW w:w="757" w:type="dxa"/>
              </w:tcPr>
            </w:tcPrChange>
          </w:tcPr>
          <w:p w:rsidR="005708B0" w:rsidRDefault="005708B0" w:rsidP="00AC2ED2">
            <w:pPr>
              <w:jc w:val="center"/>
              <w:rPr>
                <w:ins w:id="220" w:author="Maslov" w:date="2015-07-23T10:02:00Z"/>
                <w:lang w:val="en-GB"/>
              </w:rPr>
            </w:pPr>
            <w:ins w:id="221" w:author="Maslov" w:date="2015-07-23T10:02:00Z">
              <w:r>
                <w:rPr>
                  <w:lang w:val="en-GB"/>
                </w:rPr>
                <w:t>M</w:t>
              </w:r>
            </w:ins>
          </w:p>
        </w:tc>
        <w:tc>
          <w:tcPr>
            <w:tcW w:w="1984" w:type="dxa"/>
            <w:tcPrChange w:id="222" w:author="Maslov" w:date="2015-07-23T10:03:00Z">
              <w:tcPr>
                <w:tcW w:w="757" w:type="dxa"/>
              </w:tcPr>
            </w:tcPrChange>
          </w:tcPr>
          <w:p w:rsidR="005708B0" w:rsidRDefault="005708B0">
            <w:pPr>
              <w:rPr>
                <w:ins w:id="223" w:author="Maslov" w:date="2015-07-23T10:03:00Z"/>
                <w:lang w:val="en-GB"/>
              </w:rPr>
              <w:pPrChange w:id="224" w:author="Maslov" w:date="2015-07-23T10:12:00Z">
                <w:pPr>
                  <w:jc w:val="center"/>
                </w:pPr>
              </w:pPrChange>
            </w:pPr>
          </w:p>
        </w:tc>
      </w:tr>
      <w:tr w:rsidR="005708B0" w:rsidTr="005708B0">
        <w:trPr>
          <w:cantSplit/>
          <w:ins w:id="225" w:author="Maslov" w:date="2015-07-23T10:02:00Z"/>
          <w:trPrChange w:id="226" w:author="Maslov" w:date="2015-07-23T10:03:00Z">
            <w:trPr>
              <w:cantSplit/>
            </w:trPr>
          </w:trPrChange>
        </w:trPr>
        <w:tc>
          <w:tcPr>
            <w:tcW w:w="1117" w:type="dxa"/>
            <w:tcPrChange w:id="227" w:author="Maslov" w:date="2015-07-23T10:03:00Z">
              <w:tcPr>
                <w:tcW w:w="1117" w:type="dxa"/>
              </w:tcPr>
            </w:tcPrChange>
          </w:tcPr>
          <w:p w:rsidR="005708B0" w:rsidRDefault="005708B0" w:rsidP="00AC2ED2">
            <w:pPr>
              <w:tabs>
                <w:tab w:val="left" w:pos="765"/>
              </w:tabs>
              <w:rPr>
                <w:ins w:id="228" w:author="Maslov" w:date="2015-07-23T10:02:00Z"/>
                <w:lang w:val="en-GB"/>
              </w:rPr>
            </w:pPr>
            <w:ins w:id="229" w:author="Maslov" w:date="2015-07-23T10:02:00Z">
              <w:r>
                <w:rPr>
                  <w:rFonts w:eastAsia="Arial Unicode MS"/>
                  <w:lang w:val="en-GB"/>
                </w:rPr>
                <w:t>DF8160</w:t>
              </w:r>
            </w:ins>
          </w:p>
        </w:tc>
        <w:tc>
          <w:tcPr>
            <w:tcW w:w="4205" w:type="dxa"/>
            <w:tcPrChange w:id="230" w:author="Maslov" w:date="2015-07-23T10:03:00Z">
              <w:tcPr>
                <w:tcW w:w="2790" w:type="dxa"/>
              </w:tcPr>
            </w:tcPrChange>
          </w:tcPr>
          <w:p w:rsidR="005708B0" w:rsidRPr="00FC2D3D" w:rsidRDefault="005708B0" w:rsidP="00AC2ED2">
            <w:pPr>
              <w:rPr>
                <w:ins w:id="231" w:author="Maslov" w:date="2015-07-23T10:02:00Z"/>
                <w:lang w:val="en-US"/>
              </w:rPr>
            </w:pPr>
            <w:ins w:id="232" w:author="Maslov" w:date="2015-07-23T10:02:00Z">
              <w:r>
                <w:rPr>
                  <w:lang w:val="en-US"/>
                </w:rPr>
                <w:t>Terminal Account Number</w:t>
              </w:r>
            </w:ins>
          </w:p>
        </w:tc>
        <w:tc>
          <w:tcPr>
            <w:tcW w:w="850" w:type="dxa"/>
            <w:tcPrChange w:id="233" w:author="Maslov" w:date="2015-07-23T10:03:00Z">
              <w:tcPr>
                <w:tcW w:w="953" w:type="dxa"/>
              </w:tcPr>
            </w:tcPrChange>
          </w:tcPr>
          <w:p w:rsidR="005708B0" w:rsidRDefault="005708B0" w:rsidP="00AC2ED2">
            <w:pPr>
              <w:jc w:val="center"/>
              <w:rPr>
                <w:ins w:id="234" w:author="Maslov" w:date="2015-07-23T10:02:00Z"/>
                <w:lang w:val="en-GB"/>
              </w:rPr>
            </w:pPr>
            <w:ins w:id="235" w:author="Maslov" w:date="2015-07-23T10:02:00Z">
              <w:r>
                <w:rPr>
                  <w:lang w:val="en-GB"/>
                </w:rPr>
                <w:t>X</w:t>
              </w:r>
            </w:ins>
          </w:p>
        </w:tc>
        <w:tc>
          <w:tcPr>
            <w:tcW w:w="1276" w:type="dxa"/>
            <w:tcPrChange w:id="236" w:author="Maslov" w:date="2015-07-23T10:03:00Z">
              <w:tcPr>
                <w:tcW w:w="757" w:type="dxa"/>
              </w:tcPr>
            </w:tcPrChange>
          </w:tcPr>
          <w:p w:rsidR="005708B0" w:rsidRDefault="005708B0" w:rsidP="00AC2ED2">
            <w:pPr>
              <w:jc w:val="center"/>
              <w:rPr>
                <w:ins w:id="237" w:author="Maslov" w:date="2015-07-23T10:02:00Z"/>
                <w:lang w:val="en-GB"/>
              </w:rPr>
            </w:pPr>
            <w:ins w:id="238" w:author="Maslov" w:date="2015-07-23T10:02:00Z">
              <w:r>
                <w:rPr>
                  <w:lang w:val="en-GB"/>
                </w:rPr>
                <w:t>M</w:t>
              </w:r>
            </w:ins>
          </w:p>
        </w:tc>
        <w:tc>
          <w:tcPr>
            <w:tcW w:w="1984" w:type="dxa"/>
            <w:tcPrChange w:id="239" w:author="Maslov" w:date="2015-07-23T10:03:00Z">
              <w:tcPr>
                <w:tcW w:w="757" w:type="dxa"/>
              </w:tcPr>
            </w:tcPrChange>
          </w:tcPr>
          <w:p w:rsidR="005708B0" w:rsidRDefault="005708B0">
            <w:pPr>
              <w:rPr>
                <w:ins w:id="240" w:author="Maslov" w:date="2015-07-23T10:03:00Z"/>
                <w:lang w:val="en-GB"/>
              </w:rPr>
              <w:pPrChange w:id="241" w:author="Maslov" w:date="2015-07-23T10:12:00Z">
                <w:pPr>
                  <w:jc w:val="center"/>
                </w:pPr>
              </w:pPrChange>
            </w:pPr>
            <w:proofErr w:type="spellStart"/>
            <w:ins w:id="242" w:author="Maslov" w:date="2015-07-23T10:06:00Z">
              <w:r w:rsidRPr="003477FD">
                <w:t>account_number</w:t>
              </w:r>
            </w:ins>
            <w:proofErr w:type="spellEnd"/>
          </w:p>
        </w:tc>
      </w:tr>
      <w:tr w:rsidR="005708B0" w:rsidTr="005708B0">
        <w:trPr>
          <w:cantSplit/>
          <w:ins w:id="243" w:author="Maslov" w:date="2015-07-23T10:02:00Z"/>
          <w:trPrChange w:id="244" w:author="Maslov" w:date="2015-07-23T10:03:00Z">
            <w:trPr>
              <w:cantSplit/>
            </w:trPr>
          </w:trPrChange>
        </w:trPr>
        <w:tc>
          <w:tcPr>
            <w:tcW w:w="1117" w:type="dxa"/>
            <w:tcPrChange w:id="245" w:author="Maslov" w:date="2015-07-23T10:03:00Z">
              <w:tcPr>
                <w:tcW w:w="1117" w:type="dxa"/>
              </w:tcPr>
            </w:tcPrChange>
          </w:tcPr>
          <w:p w:rsidR="005708B0" w:rsidRDefault="005708B0" w:rsidP="00AC2ED2">
            <w:pPr>
              <w:rPr>
                <w:ins w:id="246" w:author="Maslov" w:date="2015-07-23T10:02:00Z"/>
                <w:lang w:val="en-GB"/>
              </w:rPr>
            </w:pPr>
            <w:ins w:id="247" w:author="Maslov" w:date="2015-07-23T10:02:00Z">
              <w:r>
                <w:rPr>
                  <w:rFonts w:eastAsia="Arial Unicode MS"/>
                  <w:lang w:val="en-GB"/>
                </w:rPr>
                <w:t>DF8034</w:t>
              </w:r>
            </w:ins>
          </w:p>
        </w:tc>
        <w:tc>
          <w:tcPr>
            <w:tcW w:w="4205" w:type="dxa"/>
            <w:tcPrChange w:id="248" w:author="Maslov" w:date="2015-07-23T10:03:00Z">
              <w:tcPr>
                <w:tcW w:w="2790" w:type="dxa"/>
              </w:tcPr>
            </w:tcPrChange>
          </w:tcPr>
          <w:p w:rsidR="005708B0" w:rsidRDefault="005708B0" w:rsidP="00AC2ED2">
            <w:pPr>
              <w:rPr>
                <w:ins w:id="249" w:author="Maslov" w:date="2015-07-23T10:02:00Z"/>
                <w:lang w:val="en-GB"/>
              </w:rPr>
            </w:pPr>
            <w:ins w:id="250" w:author="Maslov" w:date="2015-07-23T10:02:00Z">
              <w:r>
                <w:rPr>
                  <w:lang w:val="en-GB"/>
                </w:rPr>
                <w:t>Currency Code</w:t>
              </w:r>
            </w:ins>
          </w:p>
        </w:tc>
        <w:tc>
          <w:tcPr>
            <w:tcW w:w="850" w:type="dxa"/>
            <w:tcPrChange w:id="251" w:author="Maslov" w:date="2015-07-23T10:03:00Z">
              <w:tcPr>
                <w:tcW w:w="953" w:type="dxa"/>
              </w:tcPr>
            </w:tcPrChange>
          </w:tcPr>
          <w:p w:rsidR="005708B0" w:rsidRDefault="005708B0" w:rsidP="00AC2ED2">
            <w:pPr>
              <w:jc w:val="center"/>
              <w:rPr>
                <w:ins w:id="252" w:author="Maslov" w:date="2015-07-23T10:02:00Z"/>
                <w:lang w:val="en-GB"/>
              </w:rPr>
            </w:pPr>
            <w:ins w:id="253" w:author="Maslov" w:date="2015-07-23T10:02:00Z">
              <w:r>
                <w:rPr>
                  <w:lang w:val="en-GB"/>
                </w:rPr>
                <w:t>9</w:t>
              </w:r>
            </w:ins>
          </w:p>
        </w:tc>
        <w:tc>
          <w:tcPr>
            <w:tcW w:w="1276" w:type="dxa"/>
            <w:tcPrChange w:id="254" w:author="Maslov" w:date="2015-07-23T10:03:00Z">
              <w:tcPr>
                <w:tcW w:w="757" w:type="dxa"/>
              </w:tcPr>
            </w:tcPrChange>
          </w:tcPr>
          <w:p w:rsidR="005708B0" w:rsidRDefault="005708B0" w:rsidP="00AC2ED2">
            <w:pPr>
              <w:jc w:val="center"/>
              <w:rPr>
                <w:ins w:id="255" w:author="Maslov" w:date="2015-07-23T10:02:00Z"/>
                <w:lang w:val="en-GB"/>
              </w:rPr>
            </w:pPr>
            <w:ins w:id="256" w:author="Maslov" w:date="2015-07-23T10:02:00Z">
              <w:r>
                <w:rPr>
                  <w:lang w:val="en-GB"/>
                </w:rPr>
                <w:t>M</w:t>
              </w:r>
            </w:ins>
          </w:p>
        </w:tc>
        <w:tc>
          <w:tcPr>
            <w:tcW w:w="1984" w:type="dxa"/>
            <w:tcPrChange w:id="257" w:author="Maslov" w:date="2015-07-23T10:03:00Z">
              <w:tcPr>
                <w:tcW w:w="757" w:type="dxa"/>
              </w:tcPr>
            </w:tcPrChange>
          </w:tcPr>
          <w:p w:rsidR="005708B0" w:rsidRDefault="005708B0">
            <w:pPr>
              <w:rPr>
                <w:ins w:id="258" w:author="Maslov" w:date="2015-07-23T10:03:00Z"/>
                <w:lang w:val="en-GB"/>
              </w:rPr>
              <w:pPrChange w:id="259" w:author="Maslov" w:date="2015-07-23T10:12:00Z">
                <w:pPr>
                  <w:jc w:val="center"/>
                </w:pPr>
              </w:pPrChange>
            </w:pPr>
            <w:proofErr w:type="spellStart"/>
            <w:ins w:id="260" w:author="Maslov" w:date="2015-07-23T10:06:00Z">
              <w:r w:rsidRPr="003477FD">
                <w:t>currency</w:t>
              </w:r>
            </w:ins>
            <w:proofErr w:type="spellEnd"/>
          </w:p>
        </w:tc>
      </w:tr>
      <w:tr w:rsidR="005708B0" w:rsidTr="005708B0">
        <w:trPr>
          <w:cantSplit/>
          <w:ins w:id="261" w:author="Maslov" w:date="2015-07-23T10:02:00Z"/>
          <w:trPrChange w:id="262" w:author="Maslov" w:date="2015-07-23T10:03:00Z">
            <w:trPr>
              <w:cantSplit/>
            </w:trPr>
          </w:trPrChange>
        </w:trPr>
        <w:tc>
          <w:tcPr>
            <w:tcW w:w="1117" w:type="dxa"/>
            <w:tcPrChange w:id="263" w:author="Maslov" w:date="2015-07-23T10:03:00Z">
              <w:tcPr>
                <w:tcW w:w="1117" w:type="dxa"/>
              </w:tcPr>
            </w:tcPrChange>
          </w:tcPr>
          <w:p w:rsidR="005708B0" w:rsidRDefault="005708B0" w:rsidP="00AC2ED2">
            <w:pPr>
              <w:rPr>
                <w:ins w:id="264" w:author="Maslov" w:date="2015-07-23T10:02:00Z"/>
                <w:rFonts w:eastAsia="Arial Unicode MS"/>
                <w:lang w:val="en-GB"/>
              </w:rPr>
            </w:pPr>
            <w:ins w:id="265" w:author="Maslov" w:date="2015-07-23T10:02:00Z">
              <w:r>
                <w:rPr>
                  <w:rFonts w:eastAsia="Arial Unicode MS"/>
                  <w:lang w:val="en-GB"/>
                </w:rPr>
                <w:t>DF8161</w:t>
              </w:r>
            </w:ins>
          </w:p>
        </w:tc>
        <w:tc>
          <w:tcPr>
            <w:tcW w:w="4205" w:type="dxa"/>
            <w:tcPrChange w:id="266" w:author="Maslov" w:date="2015-07-23T10:03:00Z">
              <w:tcPr>
                <w:tcW w:w="2790" w:type="dxa"/>
              </w:tcPr>
            </w:tcPrChange>
          </w:tcPr>
          <w:p w:rsidR="005708B0" w:rsidRDefault="005708B0" w:rsidP="00AC2ED2">
            <w:pPr>
              <w:rPr>
                <w:ins w:id="267" w:author="Maslov" w:date="2015-07-23T10:02:00Z"/>
                <w:lang w:val="en-GB"/>
              </w:rPr>
            </w:pPr>
            <w:ins w:id="268" w:author="Maslov" w:date="2015-07-23T10:02:00Z">
              <w:r>
                <w:rPr>
                  <w:rFonts w:ascii="Arial" w:hAnsi="Arial" w:cs="Arial"/>
                  <w:color w:val="000000"/>
                  <w:sz w:val="20"/>
                  <w:szCs w:val="20"/>
                  <w:lang w:val="en-US"/>
                </w:rPr>
                <w:t>Terminal account status</w:t>
              </w:r>
            </w:ins>
          </w:p>
        </w:tc>
        <w:tc>
          <w:tcPr>
            <w:tcW w:w="850" w:type="dxa"/>
            <w:tcPrChange w:id="269" w:author="Maslov" w:date="2015-07-23T10:03:00Z">
              <w:tcPr>
                <w:tcW w:w="953" w:type="dxa"/>
              </w:tcPr>
            </w:tcPrChange>
          </w:tcPr>
          <w:p w:rsidR="005708B0" w:rsidRDefault="005708B0" w:rsidP="00AC2ED2">
            <w:pPr>
              <w:jc w:val="center"/>
              <w:rPr>
                <w:ins w:id="270" w:author="Maslov" w:date="2015-07-23T10:02:00Z"/>
                <w:lang w:val="en-GB"/>
              </w:rPr>
            </w:pPr>
            <w:ins w:id="271" w:author="Maslov" w:date="2015-07-23T10:02:00Z">
              <w:r>
                <w:rPr>
                  <w:lang w:val="en-GB"/>
                </w:rPr>
                <w:t>X</w:t>
              </w:r>
            </w:ins>
          </w:p>
        </w:tc>
        <w:tc>
          <w:tcPr>
            <w:tcW w:w="1276" w:type="dxa"/>
            <w:tcPrChange w:id="272" w:author="Maslov" w:date="2015-07-23T10:03:00Z">
              <w:tcPr>
                <w:tcW w:w="757" w:type="dxa"/>
              </w:tcPr>
            </w:tcPrChange>
          </w:tcPr>
          <w:p w:rsidR="005708B0" w:rsidRDefault="005708B0" w:rsidP="00AC2ED2">
            <w:pPr>
              <w:jc w:val="center"/>
              <w:rPr>
                <w:ins w:id="273" w:author="Maslov" w:date="2015-07-23T10:02:00Z"/>
                <w:lang w:val="en-GB"/>
              </w:rPr>
            </w:pPr>
            <w:ins w:id="274" w:author="Maslov" w:date="2015-07-23T10:02:00Z">
              <w:r>
                <w:rPr>
                  <w:lang w:val="en-GB"/>
                </w:rPr>
                <w:t>M</w:t>
              </w:r>
            </w:ins>
          </w:p>
        </w:tc>
        <w:tc>
          <w:tcPr>
            <w:tcW w:w="1984" w:type="dxa"/>
            <w:tcPrChange w:id="275" w:author="Maslov" w:date="2015-07-23T10:03:00Z">
              <w:tcPr>
                <w:tcW w:w="757" w:type="dxa"/>
              </w:tcPr>
            </w:tcPrChange>
          </w:tcPr>
          <w:p w:rsidR="005708B0" w:rsidRDefault="005708B0">
            <w:pPr>
              <w:rPr>
                <w:ins w:id="276" w:author="Maslov" w:date="2015-07-23T10:03:00Z"/>
                <w:lang w:val="en-GB"/>
              </w:rPr>
              <w:pPrChange w:id="277" w:author="Maslov" w:date="2015-07-23T10:12:00Z">
                <w:pPr>
                  <w:jc w:val="center"/>
                </w:pPr>
              </w:pPrChange>
            </w:pPr>
            <w:proofErr w:type="spellStart"/>
            <w:ins w:id="278" w:author="Maslov" w:date="2015-07-23T10:06:00Z">
              <w:r w:rsidRPr="003477FD">
                <w:t>account_status</w:t>
              </w:r>
            </w:ins>
            <w:proofErr w:type="spellEnd"/>
          </w:p>
        </w:tc>
      </w:tr>
    </w:tbl>
    <w:p w:rsidR="005708B0" w:rsidRDefault="005708B0">
      <w:pPr>
        <w:rPr>
          <w:ins w:id="279" w:author="Maslov" w:date="2015-07-23T10:06:00Z"/>
        </w:rPr>
        <w:pPrChange w:id="280" w:author="Maslov" w:date="2015-07-23T10:06:00Z">
          <w:pPr>
            <w:pStyle w:val="BPC3Heading3"/>
          </w:pPr>
        </w:pPrChange>
      </w:pPr>
    </w:p>
    <w:p w:rsidR="00AC2ED2" w:rsidRDefault="00AC2ED2">
      <w:pPr>
        <w:rPr>
          <w:ins w:id="281" w:author="Maslov" w:date="2015-07-23T10:11:00Z"/>
        </w:rPr>
        <w:pPrChange w:id="282" w:author="Maslov" w:date="2015-07-23T10:06:00Z">
          <w:pPr>
            <w:pStyle w:val="BPC3Heading3"/>
          </w:pPr>
        </w:pPrChange>
      </w:pPr>
      <w:proofErr w:type="spellStart"/>
      <w:ins w:id="283" w:author="Maslov" w:date="2015-07-23T10:06:00Z">
        <w:r w:rsidRPr="00AC2ED2">
          <w:rPr>
            <w:lang w:val="en-US"/>
            <w:rPrChange w:id="284" w:author="Maslov" w:date="2015-07-23T10:11:00Z">
              <w:rPr>
                <w:b w:val="0"/>
              </w:rPr>
            </w:rPrChange>
          </w:rPr>
          <w:t>account_status</w:t>
        </w:r>
      </w:ins>
      <w:proofErr w:type="spellEnd"/>
      <w:ins w:id="285" w:author="Maslov" w:date="2015-07-23T10:11:00Z">
        <w:r>
          <w:rPr>
            <w:lang w:val="en-US"/>
          </w:rPr>
          <w:t>:</w:t>
        </w:r>
      </w:ins>
      <w:ins w:id="286" w:author="Maslov" w:date="2015-07-23T10:06:00Z">
        <w:r>
          <w:rPr>
            <w:lang w:val="en-US"/>
          </w:rPr>
          <w:t xml:space="preserve"> </w:t>
        </w:r>
      </w:ins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711"/>
        <w:gridCol w:w="4718"/>
      </w:tblGrid>
      <w:tr w:rsidR="00AC2ED2" w:rsidTr="00AC2ED2">
        <w:trPr>
          <w:ins w:id="287" w:author="Maslov" w:date="2015-07-23T10:11:00Z"/>
        </w:trPr>
        <w:tc>
          <w:tcPr>
            <w:tcW w:w="4785" w:type="dxa"/>
          </w:tcPr>
          <w:p w:rsidR="00AC2ED2" w:rsidRPr="009B28C9" w:rsidRDefault="009B28C9" w:rsidP="00AC2ED2">
            <w:pPr>
              <w:rPr>
                <w:ins w:id="288" w:author="Maslov" w:date="2015-07-23T10:11:00Z"/>
                <w:b/>
                <w:rPrChange w:id="289" w:author="Maslov" w:date="2015-07-23T10:12:00Z">
                  <w:rPr>
                    <w:ins w:id="290" w:author="Maslov" w:date="2015-07-23T10:11:00Z"/>
                    <w:lang w:val="en-US"/>
                  </w:rPr>
                </w:rPrChange>
              </w:rPr>
            </w:pPr>
            <w:ins w:id="291" w:author="Maslov" w:date="2015-07-23T10:11:00Z">
              <w:r w:rsidRPr="009B28C9">
                <w:rPr>
                  <w:b/>
                  <w:rPrChange w:id="292" w:author="Maslov" w:date="2015-07-23T10:12:00Z">
                    <w:rPr/>
                  </w:rPrChange>
                </w:rPr>
                <w:t>SVFE</w:t>
              </w:r>
            </w:ins>
          </w:p>
        </w:tc>
        <w:tc>
          <w:tcPr>
            <w:tcW w:w="4786" w:type="dxa"/>
          </w:tcPr>
          <w:p w:rsidR="00AC2ED2" w:rsidRPr="009B28C9" w:rsidRDefault="009B28C9" w:rsidP="00AC2ED2">
            <w:pPr>
              <w:rPr>
                <w:ins w:id="293" w:author="Maslov" w:date="2015-07-23T10:11:00Z"/>
                <w:b/>
                <w:lang w:val="en-US"/>
                <w:rPrChange w:id="294" w:author="Maslov" w:date="2015-07-23T10:12:00Z">
                  <w:rPr>
                    <w:ins w:id="295" w:author="Maslov" w:date="2015-07-23T10:11:00Z"/>
                    <w:lang w:val="en-US"/>
                  </w:rPr>
                </w:rPrChange>
              </w:rPr>
            </w:pPr>
            <w:ins w:id="296" w:author="Maslov" w:date="2015-07-23T10:11:00Z">
              <w:r w:rsidRPr="009B28C9">
                <w:rPr>
                  <w:b/>
                  <w:lang w:val="en-US"/>
                  <w:rPrChange w:id="297" w:author="Maslov" w:date="2015-07-23T10:12:00Z">
                    <w:rPr>
                      <w:lang w:val="en-US"/>
                    </w:rPr>
                  </w:rPrChange>
                </w:rPr>
                <w:t>SVBO2</w:t>
              </w:r>
            </w:ins>
          </w:p>
        </w:tc>
      </w:tr>
      <w:tr w:rsidR="00AC2ED2" w:rsidTr="00AC2ED2">
        <w:trPr>
          <w:ins w:id="298" w:author="Maslov" w:date="2015-07-23T10:11:00Z"/>
        </w:trPr>
        <w:tc>
          <w:tcPr>
            <w:tcW w:w="4785" w:type="dxa"/>
          </w:tcPr>
          <w:p w:rsidR="00AC2ED2" w:rsidRDefault="009B28C9" w:rsidP="00AC2ED2">
            <w:pPr>
              <w:rPr>
                <w:ins w:id="299" w:author="Maslov" w:date="2015-07-23T10:11:00Z"/>
                <w:lang w:val="en-US"/>
              </w:rPr>
            </w:pPr>
            <w:ins w:id="300" w:author="Maslov" w:date="2015-07-23T10:11:00Z">
              <w:r w:rsidRPr="00FC2D3D">
                <w:rPr>
                  <w:rFonts w:ascii="Arial" w:hAnsi="Arial" w:cs="Arial"/>
                  <w:color w:val="000000"/>
                  <w:sz w:val="19"/>
                  <w:szCs w:val="19"/>
                  <w:shd w:val="clear" w:color="auto" w:fill="FFFFFF"/>
                  <w:lang w:val="en-US"/>
                </w:rPr>
                <w:t>FMAS00</w:t>
              </w:r>
            </w:ins>
          </w:p>
        </w:tc>
        <w:tc>
          <w:tcPr>
            <w:tcW w:w="4786" w:type="dxa"/>
          </w:tcPr>
          <w:p w:rsidR="00AC2ED2" w:rsidRDefault="009B28C9" w:rsidP="00AC2ED2">
            <w:pPr>
              <w:rPr>
                <w:ins w:id="301" w:author="Maslov" w:date="2015-07-23T10:11:00Z"/>
                <w:lang w:val="en-US"/>
              </w:rPr>
            </w:pPr>
            <w:ins w:id="302" w:author="Maslov" w:date="2015-07-23T10:12:00Z">
              <w:r w:rsidRPr="00FC2D3D">
                <w:rPr>
                  <w:lang w:val="en-US"/>
                </w:rPr>
                <w:t>ACSTACTV</w:t>
              </w:r>
            </w:ins>
          </w:p>
        </w:tc>
      </w:tr>
      <w:tr w:rsidR="00AC2ED2" w:rsidTr="00AC2ED2">
        <w:trPr>
          <w:ins w:id="303" w:author="Maslov" w:date="2015-07-23T10:11:00Z"/>
        </w:trPr>
        <w:tc>
          <w:tcPr>
            <w:tcW w:w="4785" w:type="dxa"/>
          </w:tcPr>
          <w:p w:rsidR="00AC2ED2" w:rsidRDefault="009B28C9">
            <w:pPr>
              <w:rPr>
                <w:ins w:id="304" w:author="Maslov" w:date="2015-07-23T10:11:00Z"/>
                <w:lang w:val="en-US"/>
              </w:rPr>
            </w:pPr>
            <w:ins w:id="305" w:author="Maslov" w:date="2015-07-23T10:12:00Z">
              <w:r w:rsidRPr="00FC2D3D">
                <w:rPr>
                  <w:rFonts w:ascii="Arial" w:hAnsi="Arial" w:cs="Arial"/>
                  <w:color w:val="000000"/>
                  <w:sz w:val="19"/>
                  <w:szCs w:val="19"/>
                  <w:shd w:val="clear" w:color="auto" w:fill="FFFFFF"/>
                  <w:lang w:val="en-US"/>
                </w:rPr>
                <w:t>FMAS01</w:t>
              </w:r>
            </w:ins>
          </w:p>
        </w:tc>
        <w:tc>
          <w:tcPr>
            <w:tcW w:w="4786" w:type="dxa"/>
          </w:tcPr>
          <w:p w:rsidR="00AC2ED2" w:rsidRDefault="009B28C9" w:rsidP="00AC2ED2">
            <w:pPr>
              <w:rPr>
                <w:ins w:id="306" w:author="Maslov" w:date="2015-07-23T10:11:00Z"/>
                <w:lang w:val="en-US"/>
              </w:rPr>
            </w:pPr>
            <w:ins w:id="307" w:author="Maslov" w:date="2015-07-23T10:12:00Z">
              <w:r>
                <w:rPr>
                  <w:lang w:val="en-US"/>
                </w:rPr>
                <w:t>All other</w:t>
              </w:r>
            </w:ins>
          </w:p>
        </w:tc>
      </w:tr>
    </w:tbl>
    <w:p w:rsidR="005F0F00" w:rsidRDefault="005F0F00" w:rsidP="00DC44C6">
      <w:pPr>
        <w:pStyle w:val="BPC3Heading3"/>
      </w:pPr>
      <w:r>
        <w:rPr>
          <w:lang w:val="en-GB"/>
        </w:rPr>
        <w:t xml:space="preserve">FF8019 – </w:t>
      </w:r>
      <w:r>
        <w:t xml:space="preserve">Front End </w:t>
      </w:r>
      <w:proofErr w:type="spellStart"/>
      <w:r>
        <w:t>Acq</w:t>
      </w:r>
      <w:proofErr w:type="spellEnd"/>
      <w:r>
        <w:t xml:space="preserve"> Encryption Block</w:t>
      </w:r>
      <w:bookmarkEnd w:id="166"/>
      <w:bookmarkEnd w:id="167"/>
    </w:p>
    <w:p w:rsidR="00C95246" w:rsidRPr="005B688A" w:rsidRDefault="00C95246" w:rsidP="00C95246">
      <w:pPr>
        <w:rPr>
          <w:lang w:val="en-US"/>
        </w:rPr>
      </w:pPr>
      <w:r w:rsidRPr="005B688A">
        <w:rPr>
          <w:lang w:val="en-US"/>
        </w:rPr>
        <w:t xml:space="preserve">Base tag for </w:t>
      </w:r>
      <w:r w:rsidR="00F06FA4" w:rsidRPr="005B688A">
        <w:rPr>
          <w:lang w:val="en-US"/>
        </w:rPr>
        <w:t xml:space="preserve">Front End </w:t>
      </w:r>
      <w:proofErr w:type="spellStart"/>
      <w:r w:rsidR="00F06FA4" w:rsidRPr="005B688A">
        <w:rPr>
          <w:lang w:val="en-US"/>
        </w:rPr>
        <w:t>Acq</w:t>
      </w:r>
      <w:proofErr w:type="spellEnd"/>
      <w:r w:rsidR="00F06FA4" w:rsidRPr="005B688A">
        <w:rPr>
          <w:lang w:val="en-US"/>
        </w:rPr>
        <w:t xml:space="preserve"> Encryption Block</w:t>
      </w:r>
      <w:r w:rsidRPr="005B688A">
        <w:rPr>
          <w:lang w:val="en-US"/>
        </w:rPr>
        <w:t xml:space="preserve"> is application/customer/contract/merchant/terminal/</w:t>
      </w:r>
    </w:p>
    <w:p w:rsidR="00C95246" w:rsidRPr="00C95246" w:rsidRDefault="00C95246" w:rsidP="00C95246">
      <w:pPr>
        <w:pStyle w:val="BPC3Bodyafterheading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7"/>
        <w:gridCol w:w="4205"/>
        <w:gridCol w:w="850"/>
        <w:gridCol w:w="1276"/>
        <w:gridCol w:w="1984"/>
      </w:tblGrid>
      <w:tr w:rsidR="00D22B3C" w:rsidRPr="00873E66" w:rsidTr="00873E66">
        <w:trPr>
          <w:cantSplit/>
          <w:trHeight w:val="340"/>
        </w:trPr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D22B3C" w:rsidRPr="00873E66" w:rsidRDefault="00D22B3C" w:rsidP="00873E66">
            <w:pPr>
              <w:rPr>
                <w:b/>
                <w:sz w:val="20"/>
                <w:szCs w:val="20"/>
              </w:rPr>
            </w:pPr>
            <w:r w:rsidRPr="00873E66">
              <w:rPr>
                <w:b/>
                <w:sz w:val="20"/>
                <w:szCs w:val="20"/>
                <w:lang w:val="en-US"/>
              </w:rPr>
              <w:t>Tag</w:t>
            </w:r>
          </w:p>
        </w:tc>
        <w:tc>
          <w:tcPr>
            <w:tcW w:w="4205" w:type="dxa"/>
            <w:shd w:val="clear" w:color="auto" w:fill="D9D9D9" w:themeFill="background1" w:themeFillShade="D9"/>
            <w:vAlign w:val="center"/>
          </w:tcPr>
          <w:p w:rsidR="00D22B3C" w:rsidRPr="00873E66" w:rsidRDefault="00D22B3C" w:rsidP="00873E66">
            <w:pPr>
              <w:rPr>
                <w:b/>
                <w:sz w:val="20"/>
                <w:szCs w:val="20"/>
              </w:rPr>
            </w:pPr>
            <w:r w:rsidRPr="00873E66">
              <w:rPr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22B3C" w:rsidRPr="00873E66" w:rsidRDefault="00D22B3C" w:rsidP="00873E66">
            <w:pPr>
              <w:rPr>
                <w:b/>
                <w:sz w:val="20"/>
                <w:szCs w:val="20"/>
              </w:rPr>
            </w:pPr>
            <w:r w:rsidRPr="00873E66">
              <w:rPr>
                <w:b/>
                <w:sz w:val="20"/>
                <w:szCs w:val="20"/>
                <w:lang w:val="en-US"/>
              </w:rPr>
              <w:t>Picture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22B3C" w:rsidRPr="00873E66" w:rsidRDefault="00D22B3C" w:rsidP="00873E66">
            <w:pPr>
              <w:rPr>
                <w:sz w:val="20"/>
                <w:szCs w:val="20"/>
                <w:lang w:val="en-GB"/>
              </w:rPr>
            </w:pPr>
            <w:r w:rsidRPr="00873E66">
              <w:rPr>
                <w:b/>
                <w:sz w:val="20"/>
                <w:szCs w:val="20"/>
                <w:lang w:val="en-US"/>
              </w:rPr>
              <w:t>Optional</w:t>
            </w:r>
            <w:r w:rsidRPr="00873E66">
              <w:rPr>
                <w:b/>
                <w:sz w:val="20"/>
                <w:szCs w:val="20"/>
              </w:rPr>
              <w:t xml:space="preserve"> / </w:t>
            </w:r>
            <w:r w:rsidRPr="00873E66">
              <w:rPr>
                <w:b/>
                <w:sz w:val="20"/>
                <w:szCs w:val="20"/>
                <w:lang w:val="en-US"/>
              </w:rPr>
              <w:t>mandatory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D22B3C" w:rsidRPr="00873E66" w:rsidRDefault="00D22B3C" w:rsidP="00873E66">
            <w:pPr>
              <w:rPr>
                <w:sz w:val="20"/>
                <w:szCs w:val="20"/>
                <w:lang w:val="en-GB"/>
              </w:rPr>
            </w:pPr>
            <w:r w:rsidRPr="00873E66">
              <w:rPr>
                <w:sz w:val="20"/>
                <w:szCs w:val="20"/>
                <w:lang w:val="en-GB"/>
              </w:rPr>
              <w:t>SVAP</w:t>
            </w:r>
          </w:p>
        </w:tc>
      </w:tr>
      <w:tr w:rsidR="008A55E2" w:rsidRPr="00873E66" w:rsidTr="00873E66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873E66" w:rsidRDefault="008A55E2" w:rsidP="00873E66">
            <w:pPr>
              <w:rPr>
                <w:sz w:val="20"/>
                <w:szCs w:val="20"/>
                <w:lang w:val="en-GB"/>
              </w:rPr>
            </w:pPr>
            <w:r w:rsidRPr="00873E66">
              <w:rPr>
                <w:rFonts w:eastAsia="Arial Unicode MS"/>
                <w:sz w:val="20"/>
                <w:szCs w:val="20"/>
                <w:lang w:val="en-GB"/>
              </w:rPr>
              <w:lastRenderedPageBreak/>
              <w:t>DF805D</w:t>
            </w:r>
          </w:p>
        </w:tc>
        <w:tc>
          <w:tcPr>
            <w:tcW w:w="4205" w:type="dxa"/>
            <w:vAlign w:val="center"/>
          </w:tcPr>
          <w:p w:rsidR="008A55E2" w:rsidRPr="00873E66" w:rsidRDefault="008A55E2" w:rsidP="00873E66">
            <w:pPr>
              <w:rPr>
                <w:sz w:val="20"/>
                <w:szCs w:val="20"/>
                <w:lang w:val="en-GB"/>
              </w:rPr>
            </w:pPr>
            <w:r w:rsidRPr="00873E66">
              <w:rPr>
                <w:sz w:val="20"/>
                <w:szCs w:val="20"/>
                <w:lang w:val="en-GB"/>
              </w:rPr>
              <w:t>Sequence</w:t>
            </w:r>
          </w:p>
        </w:tc>
        <w:tc>
          <w:tcPr>
            <w:tcW w:w="850" w:type="dxa"/>
            <w:vAlign w:val="center"/>
          </w:tcPr>
          <w:p w:rsidR="008A55E2" w:rsidRPr="00873E66" w:rsidRDefault="008A55E2" w:rsidP="00873E66">
            <w:pPr>
              <w:rPr>
                <w:sz w:val="20"/>
                <w:szCs w:val="20"/>
                <w:lang w:val="en-GB"/>
              </w:rPr>
            </w:pPr>
            <w:r w:rsidRPr="00873E66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873E66" w:rsidRDefault="008A55E2" w:rsidP="00873E66">
            <w:pPr>
              <w:rPr>
                <w:sz w:val="20"/>
                <w:szCs w:val="20"/>
                <w:lang w:val="en-GB"/>
              </w:rPr>
            </w:pPr>
            <w:r w:rsidRPr="00873E66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873E66" w:rsidRDefault="008A55E2" w:rsidP="00873E66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873E66" w:rsidTr="00873E66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873E66" w:rsidRDefault="008A55E2" w:rsidP="00873E66">
            <w:pPr>
              <w:rPr>
                <w:sz w:val="20"/>
                <w:szCs w:val="20"/>
                <w:lang w:val="en-GB"/>
              </w:rPr>
            </w:pPr>
            <w:r w:rsidRPr="00873E66">
              <w:rPr>
                <w:rFonts w:eastAsia="Arial Unicode MS"/>
                <w:sz w:val="20"/>
                <w:szCs w:val="20"/>
                <w:lang w:val="en-GB"/>
              </w:rPr>
              <w:t>DF8218</w:t>
            </w:r>
          </w:p>
        </w:tc>
        <w:tc>
          <w:tcPr>
            <w:tcW w:w="4205" w:type="dxa"/>
            <w:vAlign w:val="center"/>
          </w:tcPr>
          <w:p w:rsidR="008A55E2" w:rsidRPr="00873E66" w:rsidRDefault="008A55E2" w:rsidP="00873E66">
            <w:pPr>
              <w:rPr>
                <w:sz w:val="20"/>
                <w:szCs w:val="20"/>
                <w:lang w:val="en-GB"/>
              </w:rPr>
            </w:pPr>
            <w:r w:rsidRPr="00873E66">
              <w:rPr>
                <w:sz w:val="20"/>
                <w:szCs w:val="20"/>
                <w:lang w:val="en-GB"/>
              </w:rPr>
              <w:t>PID</w:t>
            </w:r>
          </w:p>
        </w:tc>
        <w:tc>
          <w:tcPr>
            <w:tcW w:w="850" w:type="dxa"/>
            <w:vAlign w:val="center"/>
          </w:tcPr>
          <w:p w:rsidR="008A55E2" w:rsidRPr="00873E66" w:rsidRDefault="008A55E2" w:rsidP="00873E66">
            <w:pPr>
              <w:rPr>
                <w:sz w:val="20"/>
                <w:szCs w:val="20"/>
                <w:lang w:val="en-GB"/>
              </w:rPr>
            </w:pPr>
            <w:r w:rsidRPr="00873E66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276" w:type="dxa"/>
            <w:vAlign w:val="center"/>
          </w:tcPr>
          <w:p w:rsidR="008A55E2" w:rsidRPr="00873E66" w:rsidRDefault="008A55E2" w:rsidP="00873E66">
            <w:pPr>
              <w:rPr>
                <w:sz w:val="20"/>
                <w:szCs w:val="20"/>
                <w:lang w:val="en-GB"/>
              </w:rPr>
            </w:pPr>
            <w:r w:rsidRPr="00873E66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873E66" w:rsidRDefault="00FF6F19" w:rsidP="00873E66">
            <w:pPr>
              <w:rPr>
                <w:sz w:val="20"/>
                <w:szCs w:val="20"/>
                <w:lang w:val="en-GB"/>
              </w:rPr>
            </w:pPr>
            <w:proofErr w:type="spellStart"/>
            <w:r w:rsidRPr="00FF6F19">
              <w:rPr>
                <w:sz w:val="20"/>
                <w:szCs w:val="20"/>
                <w:lang w:val="en-GB"/>
              </w:rPr>
              <w:t>device_id</w:t>
            </w:r>
            <w:proofErr w:type="spellEnd"/>
          </w:p>
        </w:tc>
      </w:tr>
      <w:tr w:rsidR="008A55E2" w:rsidRPr="00873E66" w:rsidTr="00873E66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873E66" w:rsidRDefault="008A55E2" w:rsidP="00873E66">
            <w:pPr>
              <w:rPr>
                <w:sz w:val="20"/>
                <w:szCs w:val="20"/>
                <w:lang w:val="en-GB"/>
              </w:rPr>
            </w:pPr>
            <w:r w:rsidRPr="00873E66">
              <w:rPr>
                <w:rFonts w:eastAsia="Arial Unicode MS"/>
                <w:sz w:val="20"/>
                <w:szCs w:val="20"/>
                <w:lang w:val="en-GB"/>
              </w:rPr>
              <w:t>DF8164</w:t>
            </w:r>
          </w:p>
        </w:tc>
        <w:tc>
          <w:tcPr>
            <w:tcW w:w="4205" w:type="dxa"/>
            <w:vAlign w:val="center"/>
          </w:tcPr>
          <w:p w:rsidR="008A55E2" w:rsidRPr="00873E66" w:rsidRDefault="008A55E2" w:rsidP="00873E66">
            <w:pPr>
              <w:rPr>
                <w:sz w:val="20"/>
                <w:szCs w:val="20"/>
                <w:lang w:val="en-GB"/>
              </w:rPr>
            </w:pPr>
            <w:r w:rsidRPr="00873E66">
              <w:rPr>
                <w:sz w:val="20"/>
                <w:szCs w:val="20"/>
                <w:lang w:val="en-US"/>
              </w:rPr>
              <w:t>FE Encryption Key Type</w:t>
            </w:r>
          </w:p>
        </w:tc>
        <w:tc>
          <w:tcPr>
            <w:tcW w:w="850" w:type="dxa"/>
            <w:vAlign w:val="center"/>
          </w:tcPr>
          <w:p w:rsidR="008A55E2" w:rsidRPr="00873E66" w:rsidRDefault="008A55E2" w:rsidP="00873E66">
            <w:pPr>
              <w:rPr>
                <w:sz w:val="20"/>
                <w:szCs w:val="20"/>
                <w:lang w:val="en-GB"/>
              </w:rPr>
            </w:pPr>
            <w:r w:rsidRPr="00873E66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873E66" w:rsidRDefault="008A55E2" w:rsidP="00873E66">
            <w:pPr>
              <w:rPr>
                <w:sz w:val="20"/>
                <w:szCs w:val="20"/>
                <w:lang w:val="en-GB"/>
              </w:rPr>
            </w:pPr>
            <w:r w:rsidRPr="00873E66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873E66" w:rsidRDefault="0015787F" w:rsidP="00873E66">
            <w:pPr>
              <w:rPr>
                <w:sz w:val="20"/>
                <w:szCs w:val="20"/>
                <w:lang w:val="en-GB"/>
              </w:rPr>
            </w:pPr>
            <w:r w:rsidRPr="0015787F">
              <w:rPr>
                <w:sz w:val="20"/>
                <w:szCs w:val="20"/>
                <w:lang w:val="en-GB"/>
              </w:rPr>
              <w:t>Encryption</w:t>
            </w:r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15787F">
              <w:rPr>
                <w:sz w:val="20"/>
                <w:szCs w:val="20"/>
                <w:lang w:val="en-GB"/>
              </w:rPr>
              <w:t>key_type</w:t>
            </w:r>
            <w:proofErr w:type="spellEnd"/>
          </w:p>
        </w:tc>
      </w:tr>
      <w:tr w:rsidR="008A55E2" w:rsidRPr="00873E66" w:rsidTr="00873E66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873E66" w:rsidRDefault="008A55E2" w:rsidP="00873E66">
            <w:pPr>
              <w:rPr>
                <w:sz w:val="20"/>
                <w:szCs w:val="20"/>
                <w:lang w:val="en-GB"/>
              </w:rPr>
            </w:pPr>
            <w:r w:rsidRPr="00873E66">
              <w:rPr>
                <w:rFonts w:eastAsia="Arial Unicode MS"/>
                <w:sz w:val="20"/>
                <w:szCs w:val="20"/>
                <w:lang w:val="en-GB"/>
              </w:rPr>
              <w:t>DF</w:t>
            </w:r>
            <w:r w:rsidRPr="00873E66">
              <w:rPr>
                <w:rFonts w:eastAsia="Arial Unicode MS"/>
                <w:sz w:val="20"/>
                <w:szCs w:val="20"/>
                <w:lang w:val="en-US"/>
              </w:rPr>
              <w:t>8165</w:t>
            </w:r>
          </w:p>
        </w:tc>
        <w:tc>
          <w:tcPr>
            <w:tcW w:w="4205" w:type="dxa"/>
            <w:vAlign w:val="center"/>
          </w:tcPr>
          <w:p w:rsidR="008A55E2" w:rsidRPr="00873E66" w:rsidRDefault="008A55E2" w:rsidP="00873E66">
            <w:pPr>
              <w:rPr>
                <w:sz w:val="20"/>
                <w:szCs w:val="20"/>
                <w:lang w:val="en-GB"/>
              </w:rPr>
            </w:pPr>
            <w:r w:rsidRPr="00873E66">
              <w:rPr>
                <w:sz w:val="20"/>
                <w:szCs w:val="20"/>
                <w:lang w:val="en-US"/>
              </w:rPr>
              <w:t>FE Encryption Key</w:t>
            </w:r>
          </w:p>
        </w:tc>
        <w:tc>
          <w:tcPr>
            <w:tcW w:w="850" w:type="dxa"/>
            <w:vAlign w:val="center"/>
          </w:tcPr>
          <w:p w:rsidR="008A55E2" w:rsidRPr="00873E66" w:rsidRDefault="008A55E2" w:rsidP="00873E66">
            <w:pPr>
              <w:rPr>
                <w:sz w:val="20"/>
                <w:szCs w:val="20"/>
                <w:lang w:val="en-GB"/>
              </w:rPr>
            </w:pPr>
            <w:r w:rsidRPr="00873E66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873E66" w:rsidRDefault="008A55E2" w:rsidP="00873E66">
            <w:pPr>
              <w:rPr>
                <w:sz w:val="20"/>
                <w:szCs w:val="20"/>
                <w:lang w:val="en-GB"/>
              </w:rPr>
            </w:pPr>
            <w:r w:rsidRPr="00873E66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873E66" w:rsidRDefault="0015787F" w:rsidP="00873E66">
            <w:pPr>
              <w:rPr>
                <w:sz w:val="20"/>
                <w:szCs w:val="20"/>
                <w:lang w:val="en-GB"/>
              </w:rPr>
            </w:pPr>
            <w:r w:rsidRPr="0015787F">
              <w:rPr>
                <w:sz w:val="20"/>
                <w:szCs w:val="20"/>
                <w:lang w:val="en-GB"/>
              </w:rPr>
              <w:t>Encryption</w:t>
            </w:r>
            <w:r>
              <w:rPr>
                <w:sz w:val="20"/>
                <w:szCs w:val="20"/>
                <w:lang w:val="en-GB"/>
              </w:rPr>
              <w:t>/</w:t>
            </w:r>
            <w:r>
              <w:t xml:space="preserve"> </w:t>
            </w:r>
            <w:proofErr w:type="spellStart"/>
            <w:r w:rsidRPr="0015787F">
              <w:rPr>
                <w:sz w:val="20"/>
                <w:szCs w:val="20"/>
                <w:lang w:val="en-GB"/>
              </w:rPr>
              <w:t>key_value</w:t>
            </w:r>
            <w:proofErr w:type="spellEnd"/>
          </w:p>
        </w:tc>
      </w:tr>
      <w:tr w:rsidR="008A55E2" w:rsidRPr="00873E66" w:rsidTr="00873E66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873E66" w:rsidRDefault="008A55E2" w:rsidP="00873E66">
            <w:pPr>
              <w:rPr>
                <w:sz w:val="20"/>
                <w:szCs w:val="20"/>
                <w:lang w:val="en-GB"/>
              </w:rPr>
            </w:pPr>
            <w:r w:rsidRPr="00873E66">
              <w:rPr>
                <w:sz w:val="20"/>
                <w:szCs w:val="20"/>
                <w:lang w:val="en-GB"/>
              </w:rPr>
              <w:t>DF8169</w:t>
            </w:r>
          </w:p>
        </w:tc>
        <w:tc>
          <w:tcPr>
            <w:tcW w:w="4205" w:type="dxa"/>
            <w:vAlign w:val="center"/>
          </w:tcPr>
          <w:p w:rsidR="008A55E2" w:rsidRPr="00873E66" w:rsidRDefault="008A55E2" w:rsidP="00873E66">
            <w:pPr>
              <w:rPr>
                <w:sz w:val="20"/>
                <w:szCs w:val="20"/>
                <w:lang w:val="en-GB"/>
              </w:rPr>
            </w:pPr>
            <w:r w:rsidRPr="00873E66">
              <w:rPr>
                <w:color w:val="000000"/>
                <w:sz w:val="20"/>
                <w:szCs w:val="20"/>
                <w:lang w:val="en-GB"/>
              </w:rPr>
              <w:t>FE Encryption Key Format</w:t>
            </w:r>
          </w:p>
        </w:tc>
        <w:tc>
          <w:tcPr>
            <w:tcW w:w="850" w:type="dxa"/>
            <w:vAlign w:val="center"/>
          </w:tcPr>
          <w:p w:rsidR="008A55E2" w:rsidRPr="00873E66" w:rsidRDefault="008A55E2" w:rsidP="00873E66">
            <w:pPr>
              <w:rPr>
                <w:sz w:val="20"/>
                <w:szCs w:val="20"/>
                <w:lang w:val="en-GB"/>
              </w:rPr>
            </w:pPr>
            <w:r w:rsidRPr="00873E66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873E66" w:rsidRDefault="008A55E2" w:rsidP="00873E66">
            <w:pPr>
              <w:rPr>
                <w:sz w:val="20"/>
                <w:szCs w:val="20"/>
                <w:lang w:val="en-GB"/>
              </w:rPr>
            </w:pPr>
            <w:r w:rsidRPr="00873E66">
              <w:rPr>
                <w:sz w:val="20"/>
                <w:szCs w:val="20"/>
                <w:lang w:val="en-GB"/>
              </w:rPr>
              <w:t>O</w:t>
            </w:r>
          </w:p>
        </w:tc>
        <w:tc>
          <w:tcPr>
            <w:tcW w:w="1984" w:type="dxa"/>
            <w:vAlign w:val="center"/>
          </w:tcPr>
          <w:p w:rsidR="008A55E2" w:rsidRPr="00873E66" w:rsidRDefault="008A55E2" w:rsidP="00873E66">
            <w:pPr>
              <w:rPr>
                <w:sz w:val="20"/>
                <w:szCs w:val="20"/>
                <w:lang w:val="en-GB"/>
              </w:rPr>
            </w:pPr>
          </w:p>
        </w:tc>
      </w:tr>
    </w:tbl>
    <w:p w:rsidR="00E22532" w:rsidRDefault="005F0F00" w:rsidP="00E22532">
      <w:pPr>
        <w:pStyle w:val="BPC3Heading3"/>
      </w:pPr>
      <w:bookmarkStart w:id="308" w:name="_Toc290645803"/>
      <w:bookmarkStart w:id="309" w:name="_Toc406606987"/>
      <w:r>
        <w:rPr>
          <w:color w:val="000000"/>
        </w:rPr>
        <w:t>FF806E</w:t>
      </w:r>
      <w:r>
        <w:rPr>
          <w:lang w:val="en-GB"/>
        </w:rPr>
        <w:t xml:space="preserve"> – </w:t>
      </w:r>
      <w:r>
        <w:t>Front End Terminal Limit Block</w:t>
      </w:r>
      <w:bookmarkEnd w:id="308"/>
      <w:bookmarkEnd w:id="309"/>
    </w:p>
    <w:p w:rsidR="00E22532" w:rsidRPr="00E22532" w:rsidRDefault="00E22532" w:rsidP="00E22532">
      <w:pPr>
        <w:rPr>
          <w:lang w:val="en-US"/>
        </w:rPr>
      </w:pPr>
      <w:r>
        <w:rPr>
          <w:lang w:val="en-US"/>
        </w:rPr>
        <w:t xml:space="preserve">Required make mapping from </w:t>
      </w:r>
      <w:r w:rsidR="00DD2694" w:rsidRPr="00DD2694">
        <w:rPr>
          <w:lang w:val="en-US"/>
        </w:rPr>
        <w:t>application</w:t>
      </w:r>
      <w:r w:rsidR="00DD2694">
        <w:rPr>
          <w:lang w:val="en-US"/>
        </w:rPr>
        <w:t>/</w:t>
      </w:r>
      <w:r w:rsidR="00DD2694" w:rsidRPr="00DD2694">
        <w:rPr>
          <w:lang w:val="en-US"/>
        </w:rPr>
        <w:t>customer</w:t>
      </w:r>
      <w:r w:rsidR="00DD2694">
        <w:rPr>
          <w:lang w:val="en-US"/>
        </w:rPr>
        <w:t>/</w:t>
      </w:r>
      <w:r w:rsidR="00DD2694" w:rsidRPr="00DD2694">
        <w:rPr>
          <w:lang w:val="en-US"/>
        </w:rPr>
        <w:t>contract</w:t>
      </w:r>
      <w:r w:rsidR="00DD2694">
        <w:rPr>
          <w:lang w:val="en-US"/>
        </w:rPr>
        <w:t>/</w:t>
      </w:r>
      <w:r w:rsidRPr="00E22532">
        <w:rPr>
          <w:lang w:val="en-US"/>
        </w:rPr>
        <w:t>service</w:t>
      </w:r>
      <w:r>
        <w:rPr>
          <w:lang w:val="en-US"/>
        </w:rPr>
        <w:t>/</w:t>
      </w:r>
      <w:r w:rsidRPr="00E22532">
        <w:rPr>
          <w:lang w:val="en-US"/>
        </w:rPr>
        <w:t>service_object</w:t>
      </w:r>
      <w:r>
        <w:rPr>
          <w:lang w:val="en-US"/>
        </w:rPr>
        <w:t>/</w:t>
      </w:r>
      <w:r w:rsidRPr="00E22532">
        <w:rPr>
          <w:lang w:val="en-US"/>
        </w:rPr>
        <w:t>attribute_limit</w:t>
      </w: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7"/>
        <w:gridCol w:w="4205"/>
        <w:gridCol w:w="850"/>
        <w:gridCol w:w="1276"/>
        <w:gridCol w:w="1984"/>
      </w:tblGrid>
      <w:tr w:rsidR="00D22B3C" w:rsidRPr="00873E66" w:rsidTr="00873E66">
        <w:trPr>
          <w:cantSplit/>
          <w:trHeight w:val="340"/>
        </w:trPr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D22B3C" w:rsidRPr="00873E66" w:rsidRDefault="00D22B3C" w:rsidP="00873E66">
            <w:pPr>
              <w:rPr>
                <w:b/>
                <w:sz w:val="20"/>
                <w:szCs w:val="20"/>
              </w:rPr>
            </w:pPr>
            <w:r w:rsidRPr="00873E66">
              <w:rPr>
                <w:b/>
                <w:sz w:val="20"/>
                <w:szCs w:val="20"/>
                <w:lang w:val="en-US"/>
              </w:rPr>
              <w:t>Tag</w:t>
            </w:r>
          </w:p>
        </w:tc>
        <w:tc>
          <w:tcPr>
            <w:tcW w:w="4205" w:type="dxa"/>
            <w:shd w:val="clear" w:color="auto" w:fill="D9D9D9" w:themeFill="background1" w:themeFillShade="D9"/>
            <w:vAlign w:val="center"/>
          </w:tcPr>
          <w:p w:rsidR="00D22B3C" w:rsidRPr="00873E66" w:rsidRDefault="00D22B3C" w:rsidP="00873E66">
            <w:pPr>
              <w:rPr>
                <w:b/>
                <w:sz w:val="20"/>
                <w:szCs w:val="20"/>
              </w:rPr>
            </w:pPr>
            <w:r w:rsidRPr="00873E66">
              <w:rPr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22B3C" w:rsidRPr="00873E66" w:rsidRDefault="00D22B3C" w:rsidP="00873E66">
            <w:pPr>
              <w:rPr>
                <w:b/>
                <w:sz w:val="20"/>
                <w:szCs w:val="20"/>
              </w:rPr>
            </w:pPr>
            <w:r w:rsidRPr="00873E66">
              <w:rPr>
                <w:b/>
                <w:sz w:val="20"/>
                <w:szCs w:val="20"/>
                <w:lang w:val="en-US"/>
              </w:rPr>
              <w:t>Picture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22B3C" w:rsidRPr="00873E66" w:rsidRDefault="00D22B3C" w:rsidP="00873E66">
            <w:pPr>
              <w:rPr>
                <w:sz w:val="20"/>
                <w:szCs w:val="20"/>
                <w:lang w:val="en-GB"/>
              </w:rPr>
            </w:pPr>
            <w:r w:rsidRPr="00873E66">
              <w:rPr>
                <w:b/>
                <w:sz w:val="20"/>
                <w:szCs w:val="20"/>
                <w:lang w:val="en-US"/>
              </w:rPr>
              <w:t>Optional</w:t>
            </w:r>
            <w:r w:rsidRPr="00873E66">
              <w:rPr>
                <w:b/>
                <w:sz w:val="20"/>
                <w:szCs w:val="20"/>
              </w:rPr>
              <w:t xml:space="preserve"> / </w:t>
            </w:r>
            <w:r w:rsidRPr="00873E66">
              <w:rPr>
                <w:b/>
                <w:sz w:val="20"/>
                <w:szCs w:val="20"/>
                <w:lang w:val="en-US"/>
              </w:rPr>
              <w:t>mandatory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D22B3C" w:rsidRPr="00873E66" w:rsidRDefault="00D22B3C" w:rsidP="00873E66">
            <w:pPr>
              <w:rPr>
                <w:sz w:val="20"/>
                <w:szCs w:val="20"/>
                <w:lang w:val="en-GB"/>
              </w:rPr>
            </w:pPr>
            <w:r w:rsidRPr="00873E66">
              <w:rPr>
                <w:sz w:val="20"/>
                <w:szCs w:val="20"/>
                <w:lang w:val="en-GB"/>
              </w:rPr>
              <w:t>SVAP</w:t>
            </w:r>
          </w:p>
        </w:tc>
      </w:tr>
      <w:tr w:rsidR="008A55E2" w:rsidRPr="00873E66" w:rsidTr="00873E66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873E66" w:rsidRDefault="008A55E2" w:rsidP="00873E66">
            <w:pPr>
              <w:rPr>
                <w:sz w:val="20"/>
                <w:szCs w:val="20"/>
                <w:lang w:val="en-GB"/>
              </w:rPr>
            </w:pPr>
            <w:r w:rsidRPr="00873E66">
              <w:rPr>
                <w:rFonts w:eastAsia="Arial Unicode MS"/>
                <w:sz w:val="20"/>
                <w:szCs w:val="20"/>
                <w:lang w:val="en-GB"/>
              </w:rPr>
              <w:t>DF805D</w:t>
            </w:r>
          </w:p>
        </w:tc>
        <w:tc>
          <w:tcPr>
            <w:tcW w:w="4205" w:type="dxa"/>
            <w:vAlign w:val="center"/>
          </w:tcPr>
          <w:p w:rsidR="008A55E2" w:rsidRPr="00873E66" w:rsidRDefault="008A55E2" w:rsidP="00873E66">
            <w:pPr>
              <w:rPr>
                <w:sz w:val="20"/>
                <w:szCs w:val="20"/>
                <w:lang w:val="en-GB"/>
              </w:rPr>
            </w:pPr>
            <w:r w:rsidRPr="00873E66">
              <w:rPr>
                <w:sz w:val="20"/>
                <w:szCs w:val="20"/>
                <w:lang w:val="en-GB"/>
              </w:rPr>
              <w:t>Sequence</w:t>
            </w:r>
          </w:p>
        </w:tc>
        <w:tc>
          <w:tcPr>
            <w:tcW w:w="850" w:type="dxa"/>
            <w:vAlign w:val="center"/>
          </w:tcPr>
          <w:p w:rsidR="008A55E2" w:rsidRPr="00873E66" w:rsidRDefault="008A55E2" w:rsidP="00873E66">
            <w:pPr>
              <w:rPr>
                <w:sz w:val="20"/>
                <w:szCs w:val="20"/>
                <w:lang w:val="en-GB"/>
              </w:rPr>
            </w:pPr>
            <w:r w:rsidRPr="00873E66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873E66" w:rsidRDefault="008A55E2" w:rsidP="00873E66">
            <w:pPr>
              <w:rPr>
                <w:sz w:val="20"/>
                <w:szCs w:val="20"/>
                <w:lang w:val="en-GB"/>
              </w:rPr>
            </w:pPr>
            <w:r w:rsidRPr="00873E66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873E66" w:rsidRDefault="008A55E2" w:rsidP="00873E66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873E66" w:rsidTr="00873E66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873E66" w:rsidRDefault="008A55E2" w:rsidP="00873E66">
            <w:pPr>
              <w:rPr>
                <w:sz w:val="20"/>
                <w:szCs w:val="20"/>
                <w:lang w:val="en-GB"/>
              </w:rPr>
            </w:pPr>
            <w:r w:rsidRPr="00873E66">
              <w:rPr>
                <w:rFonts w:eastAsia="Arial Unicode MS"/>
                <w:sz w:val="20"/>
                <w:szCs w:val="20"/>
                <w:lang w:val="en-GB"/>
              </w:rPr>
              <w:t>DF8064</w:t>
            </w:r>
          </w:p>
        </w:tc>
        <w:tc>
          <w:tcPr>
            <w:tcW w:w="4205" w:type="dxa"/>
            <w:vAlign w:val="center"/>
          </w:tcPr>
          <w:p w:rsidR="008A55E2" w:rsidRPr="00873E66" w:rsidRDefault="008A55E2" w:rsidP="00873E66">
            <w:pPr>
              <w:rPr>
                <w:sz w:val="20"/>
                <w:szCs w:val="20"/>
                <w:lang w:val="en-GB"/>
              </w:rPr>
            </w:pPr>
            <w:r w:rsidRPr="00873E66">
              <w:rPr>
                <w:sz w:val="20"/>
                <w:szCs w:val="20"/>
                <w:lang w:val="en-GB"/>
              </w:rPr>
              <w:t>Limit type</w:t>
            </w:r>
          </w:p>
        </w:tc>
        <w:tc>
          <w:tcPr>
            <w:tcW w:w="850" w:type="dxa"/>
            <w:vAlign w:val="center"/>
          </w:tcPr>
          <w:p w:rsidR="008A55E2" w:rsidRPr="00873E66" w:rsidRDefault="008A55E2" w:rsidP="00873E66">
            <w:pPr>
              <w:rPr>
                <w:sz w:val="20"/>
                <w:szCs w:val="20"/>
                <w:lang w:val="en-GB"/>
              </w:rPr>
            </w:pPr>
            <w:r w:rsidRPr="00873E66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873E66" w:rsidRDefault="008A55E2" w:rsidP="00873E66">
            <w:pPr>
              <w:rPr>
                <w:sz w:val="20"/>
                <w:szCs w:val="20"/>
                <w:lang w:val="en-GB"/>
              </w:rPr>
            </w:pPr>
            <w:r w:rsidRPr="00873E66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873E66" w:rsidRDefault="00E22532" w:rsidP="0015787F">
            <w:pPr>
              <w:rPr>
                <w:sz w:val="20"/>
                <w:szCs w:val="20"/>
                <w:lang w:val="en-GB"/>
              </w:rPr>
            </w:pPr>
            <w:proofErr w:type="spellStart"/>
            <w:r w:rsidRPr="00E22532">
              <w:rPr>
                <w:sz w:val="20"/>
                <w:szCs w:val="20"/>
                <w:lang w:val="en-GB"/>
              </w:rPr>
              <w:t>limit_type</w:t>
            </w:r>
            <w:proofErr w:type="spellEnd"/>
          </w:p>
        </w:tc>
      </w:tr>
      <w:tr w:rsidR="0015787F" w:rsidRPr="002F5DDB" w:rsidTr="00873E66">
        <w:trPr>
          <w:cantSplit/>
          <w:trHeight w:val="340"/>
        </w:trPr>
        <w:tc>
          <w:tcPr>
            <w:tcW w:w="1117" w:type="dxa"/>
            <w:vAlign w:val="center"/>
          </w:tcPr>
          <w:p w:rsidR="0015787F" w:rsidRPr="00873E66" w:rsidRDefault="0015787F" w:rsidP="00873E66">
            <w:pPr>
              <w:rPr>
                <w:sz w:val="20"/>
                <w:szCs w:val="20"/>
                <w:lang w:val="en-GB"/>
              </w:rPr>
            </w:pPr>
            <w:r w:rsidRPr="00873E66">
              <w:rPr>
                <w:rFonts w:eastAsia="Arial Unicode MS"/>
                <w:sz w:val="20"/>
                <w:szCs w:val="20"/>
                <w:lang w:val="en-GB"/>
              </w:rPr>
              <w:t>DF8065</w:t>
            </w:r>
          </w:p>
        </w:tc>
        <w:tc>
          <w:tcPr>
            <w:tcW w:w="4205" w:type="dxa"/>
            <w:vAlign w:val="center"/>
          </w:tcPr>
          <w:p w:rsidR="0015787F" w:rsidRPr="00873E66" w:rsidRDefault="0015787F" w:rsidP="00873E66">
            <w:pPr>
              <w:rPr>
                <w:sz w:val="20"/>
                <w:szCs w:val="20"/>
                <w:lang w:val="en-GB"/>
              </w:rPr>
            </w:pPr>
            <w:r w:rsidRPr="00873E66">
              <w:rPr>
                <w:sz w:val="20"/>
                <w:szCs w:val="20"/>
                <w:lang w:val="en-US"/>
              </w:rPr>
              <w:t>Limit value</w:t>
            </w:r>
          </w:p>
        </w:tc>
        <w:tc>
          <w:tcPr>
            <w:tcW w:w="850" w:type="dxa"/>
            <w:vAlign w:val="center"/>
          </w:tcPr>
          <w:p w:rsidR="0015787F" w:rsidRPr="00873E66" w:rsidRDefault="0015787F" w:rsidP="00873E66">
            <w:pPr>
              <w:rPr>
                <w:sz w:val="20"/>
                <w:szCs w:val="20"/>
                <w:lang w:val="en-GB"/>
              </w:rPr>
            </w:pPr>
            <w:r w:rsidRPr="00873E66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276" w:type="dxa"/>
            <w:vAlign w:val="center"/>
          </w:tcPr>
          <w:p w:rsidR="0015787F" w:rsidRPr="00873E66" w:rsidRDefault="0015787F" w:rsidP="00873E66">
            <w:pPr>
              <w:rPr>
                <w:sz w:val="20"/>
                <w:szCs w:val="20"/>
                <w:lang w:val="en-GB"/>
              </w:rPr>
            </w:pPr>
            <w:r w:rsidRPr="00873E66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15787F" w:rsidRPr="00DD2694" w:rsidRDefault="00DD2694" w:rsidP="00976299">
            <w:pPr>
              <w:rPr>
                <w:sz w:val="20"/>
                <w:szCs w:val="20"/>
                <w:lang w:val="en-US"/>
              </w:rPr>
            </w:pPr>
            <w:proofErr w:type="spellStart"/>
            <w:r w:rsidRPr="00DD2694">
              <w:rPr>
                <w:lang w:val="en-US"/>
              </w:rPr>
              <w:t>limit_sum_value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 </w:t>
            </w:r>
            <w:r w:rsidR="00E22532">
              <w:rPr>
                <w:sz w:val="20"/>
                <w:szCs w:val="20"/>
                <w:lang w:val="en-GB"/>
              </w:rPr>
              <w:t xml:space="preserve">or </w:t>
            </w:r>
            <w:proofErr w:type="spellStart"/>
            <w:r w:rsidRPr="00DD2694">
              <w:rPr>
                <w:lang w:val="en-US"/>
              </w:rPr>
              <w:t>limit_count_value</w:t>
            </w:r>
            <w:proofErr w:type="spellEnd"/>
          </w:p>
        </w:tc>
      </w:tr>
      <w:tr w:rsidR="0015787F" w:rsidRPr="00873E66" w:rsidTr="00873E66">
        <w:trPr>
          <w:cantSplit/>
          <w:trHeight w:val="340"/>
        </w:trPr>
        <w:tc>
          <w:tcPr>
            <w:tcW w:w="1117" w:type="dxa"/>
            <w:vAlign w:val="center"/>
          </w:tcPr>
          <w:p w:rsidR="0015787F" w:rsidRPr="00873E66" w:rsidRDefault="0015787F" w:rsidP="00873E66">
            <w:pPr>
              <w:rPr>
                <w:rFonts w:eastAsia="Arial Unicode MS"/>
                <w:sz w:val="20"/>
                <w:szCs w:val="20"/>
                <w:lang w:val="en-GB"/>
              </w:rPr>
            </w:pPr>
            <w:r w:rsidRPr="00873E66">
              <w:rPr>
                <w:rFonts w:eastAsia="Arial Unicode MS"/>
                <w:sz w:val="20"/>
                <w:szCs w:val="20"/>
                <w:lang w:val="en-GB"/>
              </w:rPr>
              <w:t>DF8066</w:t>
            </w:r>
          </w:p>
        </w:tc>
        <w:tc>
          <w:tcPr>
            <w:tcW w:w="4205" w:type="dxa"/>
            <w:vAlign w:val="center"/>
          </w:tcPr>
          <w:p w:rsidR="0015787F" w:rsidRPr="00873E66" w:rsidRDefault="0015787F" w:rsidP="00873E66">
            <w:pPr>
              <w:rPr>
                <w:sz w:val="20"/>
                <w:szCs w:val="20"/>
                <w:lang w:val="en-US"/>
              </w:rPr>
            </w:pPr>
            <w:r w:rsidRPr="00873E66">
              <w:rPr>
                <w:sz w:val="20"/>
                <w:szCs w:val="20"/>
                <w:lang w:val="en-US"/>
              </w:rPr>
              <w:t>Limit length</w:t>
            </w:r>
          </w:p>
        </w:tc>
        <w:tc>
          <w:tcPr>
            <w:tcW w:w="850" w:type="dxa"/>
            <w:vAlign w:val="center"/>
          </w:tcPr>
          <w:p w:rsidR="0015787F" w:rsidRPr="00873E66" w:rsidRDefault="0015787F" w:rsidP="00873E66">
            <w:pPr>
              <w:rPr>
                <w:sz w:val="20"/>
                <w:szCs w:val="20"/>
                <w:lang w:val="en-GB"/>
              </w:rPr>
            </w:pPr>
            <w:r w:rsidRPr="00873E66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276" w:type="dxa"/>
            <w:vAlign w:val="center"/>
          </w:tcPr>
          <w:p w:rsidR="0015787F" w:rsidRPr="00873E66" w:rsidRDefault="0015787F" w:rsidP="00873E66">
            <w:pPr>
              <w:rPr>
                <w:sz w:val="20"/>
                <w:szCs w:val="20"/>
                <w:lang w:val="en-GB"/>
              </w:rPr>
            </w:pPr>
            <w:r w:rsidRPr="00873E66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15787F" w:rsidRPr="00873E66" w:rsidRDefault="00DD2694" w:rsidP="00976299">
            <w:pPr>
              <w:rPr>
                <w:sz w:val="20"/>
                <w:szCs w:val="20"/>
                <w:lang w:val="en-GB"/>
              </w:rPr>
            </w:pPr>
            <w:proofErr w:type="spellStart"/>
            <w:r w:rsidRPr="00DD2694">
              <w:rPr>
                <w:sz w:val="20"/>
                <w:szCs w:val="20"/>
                <w:lang w:val="en-GB"/>
              </w:rPr>
              <w:t>length_type</w:t>
            </w:r>
            <w:proofErr w:type="spellEnd"/>
          </w:p>
        </w:tc>
      </w:tr>
      <w:tr w:rsidR="0015787F" w:rsidRPr="00873E66" w:rsidTr="00873E66">
        <w:trPr>
          <w:cantSplit/>
          <w:trHeight w:val="340"/>
        </w:trPr>
        <w:tc>
          <w:tcPr>
            <w:tcW w:w="1117" w:type="dxa"/>
            <w:vAlign w:val="center"/>
          </w:tcPr>
          <w:p w:rsidR="0015787F" w:rsidRPr="00873E66" w:rsidRDefault="0015787F" w:rsidP="00873E66">
            <w:pPr>
              <w:rPr>
                <w:rFonts w:eastAsia="Arial Unicode MS"/>
                <w:sz w:val="20"/>
                <w:szCs w:val="20"/>
                <w:lang w:val="en-GB"/>
              </w:rPr>
            </w:pPr>
            <w:r w:rsidRPr="00873E66">
              <w:rPr>
                <w:rFonts w:eastAsia="Arial Unicode MS"/>
                <w:sz w:val="20"/>
                <w:szCs w:val="20"/>
                <w:lang w:val="en-GB"/>
              </w:rPr>
              <w:t>DF8067</w:t>
            </w:r>
          </w:p>
        </w:tc>
        <w:tc>
          <w:tcPr>
            <w:tcW w:w="4205" w:type="dxa"/>
            <w:vAlign w:val="center"/>
          </w:tcPr>
          <w:p w:rsidR="0015787F" w:rsidRPr="00873E66" w:rsidRDefault="0015787F" w:rsidP="00873E66">
            <w:pPr>
              <w:rPr>
                <w:sz w:val="20"/>
                <w:szCs w:val="20"/>
                <w:lang w:val="en-US"/>
              </w:rPr>
            </w:pPr>
            <w:r w:rsidRPr="00873E66">
              <w:rPr>
                <w:sz w:val="20"/>
                <w:szCs w:val="20"/>
                <w:lang w:val="en-US"/>
              </w:rPr>
              <w:t>Limit length type</w:t>
            </w:r>
          </w:p>
        </w:tc>
        <w:tc>
          <w:tcPr>
            <w:tcW w:w="850" w:type="dxa"/>
            <w:vAlign w:val="center"/>
          </w:tcPr>
          <w:p w:rsidR="0015787F" w:rsidRPr="00873E66" w:rsidRDefault="0015787F" w:rsidP="00873E66">
            <w:pPr>
              <w:rPr>
                <w:sz w:val="20"/>
                <w:szCs w:val="20"/>
                <w:lang w:val="en-GB"/>
              </w:rPr>
            </w:pPr>
            <w:r w:rsidRPr="00873E66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15787F" w:rsidRPr="00873E66" w:rsidRDefault="0015787F" w:rsidP="00873E66">
            <w:pPr>
              <w:rPr>
                <w:sz w:val="20"/>
                <w:szCs w:val="20"/>
                <w:lang w:val="en-GB"/>
              </w:rPr>
            </w:pPr>
            <w:r w:rsidRPr="00873E66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15787F" w:rsidRPr="00873E66" w:rsidRDefault="00DD2694" w:rsidP="00976299">
            <w:pPr>
              <w:rPr>
                <w:sz w:val="20"/>
                <w:szCs w:val="20"/>
                <w:lang w:val="en-GB"/>
              </w:rPr>
            </w:pPr>
            <w:proofErr w:type="spellStart"/>
            <w:r w:rsidRPr="00DD2694">
              <w:rPr>
                <w:sz w:val="20"/>
                <w:szCs w:val="20"/>
                <w:lang w:val="en-GB"/>
              </w:rPr>
              <w:t>cycle_length</w:t>
            </w:r>
            <w:proofErr w:type="spellEnd"/>
          </w:p>
        </w:tc>
      </w:tr>
      <w:tr w:rsidR="0015787F" w:rsidRPr="00873E66" w:rsidTr="00873E66">
        <w:trPr>
          <w:cantSplit/>
          <w:trHeight w:val="340"/>
        </w:trPr>
        <w:tc>
          <w:tcPr>
            <w:tcW w:w="1117" w:type="dxa"/>
            <w:vAlign w:val="center"/>
          </w:tcPr>
          <w:p w:rsidR="0015787F" w:rsidRPr="00873E66" w:rsidRDefault="0015787F" w:rsidP="00873E66">
            <w:pPr>
              <w:rPr>
                <w:rFonts w:eastAsia="Arial Unicode MS"/>
                <w:sz w:val="20"/>
                <w:szCs w:val="20"/>
                <w:lang w:val="en-GB"/>
              </w:rPr>
            </w:pPr>
            <w:r w:rsidRPr="00873E66">
              <w:rPr>
                <w:rFonts w:eastAsia="Arial Unicode MS"/>
                <w:sz w:val="20"/>
                <w:szCs w:val="20"/>
                <w:lang w:val="en-GB"/>
              </w:rPr>
              <w:t>DF808E</w:t>
            </w:r>
          </w:p>
        </w:tc>
        <w:tc>
          <w:tcPr>
            <w:tcW w:w="4205" w:type="dxa"/>
            <w:vAlign w:val="center"/>
          </w:tcPr>
          <w:p w:rsidR="0015787F" w:rsidRPr="00873E66" w:rsidRDefault="0015787F" w:rsidP="00873E66">
            <w:pPr>
              <w:rPr>
                <w:sz w:val="20"/>
                <w:szCs w:val="20"/>
                <w:lang w:val="en-US"/>
              </w:rPr>
            </w:pPr>
            <w:r w:rsidRPr="00873E66">
              <w:rPr>
                <w:sz w:val="20"/>
                <w:szCs w:val="20"/>
                <w:lang w:val="en-US"/>
              </w:rPr>
              <w:t>Limit currency</w:t>
            </w:r>
          </w:p>
        </w:tc>
        <w:tc>
          <w:tcPr>
            <w:tcW w:w="850" w:type="dxa"/>
            <w:vAlign w:val="center"/>
          </w:tcPr>
          <w:p w:rsidR="0015787F" w:rsidRPr="00873E66" w:rsidRDefault="0015787F" w:rsidP="00873E66">
            <w:pPr>
              <w:rPr>
                <w:sz w:val="20"/>
                <w:szCs w:val="20"/>
                <w:lang w:val="en-GB"/>
              </w:rPr>
            </w:pPr>
            <w:r w:rsidRPr="00873E66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276" w:type="dxa"/>
            <w:vAlign w:val="center"/>
          </w:tcPr>
          <w:p w:rsidR="0015787F" w:rsidRPr="00873E66" w:rsidRDefault="0015787F" w:rsidP="00873E66">
            <w:pPr>
              <w:rPr>
                <w:sz w:val="20"/>
                <w:szCs w:val="20"/>
                <w:lang w:val="en-GB"/>
              </w:rPr>
            </w:pPr>
            <w:r w:rsidRPr="00873E66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15787F" w:rsidRPr="00873E66" w:rsidRDefault="00E22532" w:rsidP="00976299">
            <w:pPr>
              <w:rPr>
                <w:sz w:val="20"/>
                <w:szCs w:val="20"/>
                <w:lang w:val="en-GB"/>
              </w:rPr>
            </w:pPr>
            <w:r w:rsidRPr="00E22532">
              <w:rPr>
                <w:sz w:val="20"/>
                <w:szCs w:val="20"/>
                <w:lang w:val="en-GB"/>
              </w:rPr>
              <w:t>currency</w:t>
            </w:r>
          </w:p>
        </w:tc>
      </w:tr>
    </w:tbl>
    <w:p w:rsidR="005F0F00" w:rsidRDefault="005F0F00" w:rsidP="00DC44C6">
      <w:pPr>
        <w:pStyle w:val="BPC3Heading3"/>
      </w:pPr>
      <w:bookmarkStart w:id="310" w:name="_Toc290645804"/>
      <w:bookmarkStart w:id="311" w:name="_Toc406606988"/>
      <w:r>
        <w:rPr>
          <w:color w:val="000000"/>
        </w:rPr>
        <w:t>FF8028</w:t>
      </w:r>
      <w:r>
        <w:rPr>
          <w:lang w:val="en-GB"/>
        </w:rPr>
        <w:t xml:space="preserve"> – </w:t>
      </w:r>
      <w:r>
        <w:t>Front End Acquirer Service Block</w:t>
      </w:r>
      <w:bookmarkEnd w:id="310"/>
      <w:bookmarkEnd w:id="311"/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7"/>
        <w:gridCol w:w="4205"/>
        <w:gridCol w:w="850"/>
        <w:gridCol w:w="1276"/>
        <w:gridCol w:w="1984"/>
      </w:tblGrid>
      <w:tr w:rsidR="00D22B3C" w:rsidRPr="00116C9E" w:rsidTr="00116C9E">
        <w:trPr>
          <w:cantSplit/>
          <w:trHeight w:val="340"/>
        </w:trPr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D22B3C" w:rsidRPr="00116C9E" w:rsidRDefault="00D22B3C" w:rsidP="00116C9E">
            <w:pPr>
              <w:rPr>
                <w:b/>
                <w:sz w:val="20"/>
                <w:szCs w:val="20"/>
              </w:rPr>
            </w:pPr>
            <w:r w:rsidRPr="00116C9E">
              <w:rPr>
                <w:b/>
                <w:sz w:val="20"/>
                <w:szCs w:val="20"/>
                <w:lang w:val="en-US"/>
              </w:rPr>
              <w:t>Tag</w:t>
            </w:r>
          </w:p>
        </w:tc>
        <w:tc>
          <w:tcPr>
            <w:tcW w:w="4205" w:type="dxa"/>
            <w:shd w:val="clear" w:color="auto" w:fill="D9D9D9" w:themeFill="background1" w:themeFillShade="D9"/>
            <w:vAlign w:val="center"/>
          </w:tcPr>
          <w:p w:rsidR="00D22B3C" w:rsidRPr="00116C9E" w:rsidRDefault="00D22B3C" w:rsidP="00116C9E">
            <w:pPr>
              <w:rPr>
                <w:b/>
                <w:sz w:val="20"/>
                <w:szCs w:val="20"/>
              </w:rPr>
            </w:pPr>
            <w:r w:rsidRPr="00116C9E">
              <w:rPr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22B3C" w:rsidRPr="00116C9E" w:rsidRDefault="00D22B3C" w:rsidP="00116C9E">
            <w:pPr>
              <w:rPr>
                <w:b/>
                <w:sz w:val="20"/>
                <w:szCs w:val="20"/>
              </w:rPr>
            </w:pPr>
            <w:r w:rsidRPr="00116C9E">
              <w:rPr>
                <w:b/>
                <w:sz w:val="20"/>
                <w:szCs w:val="20"/>
                <w:lang w:val="en-US"/>
              </w:rPr>
              <w:t>Picture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22B3C" w:rsidRPr="00116C9E" w:rsidRDefault="00D22B3C" w:rsidP="00116C9E">
            <w:pPr>
              <w:rPr>
                <w:sz w:val="20"/>
                <w:lang w:val="en-GB"/>
              </w:rPr>
            </w:pPr>
            <w:r w:rsidRPr="00116C9E">
              <w:rPr>
                <w:b/>
                <w:sz w:val="20"/>
                <w:szCs w:val="20"/>
                <w:lang w:val="en-US"/>
              </w:rPr>
              <w:t>Optional</w:t>
            </w:r>
            <w:r w:rsidRPr="00116C9E">
              <w:rPr>
                <w:b/>
                <w:sz w:val="20"/>
                <w:szCs w:val="20"/>
              </w:rPr>
              <w:t xml:space="preserve"> / </w:t>
            </w:r>
            <w:r w:rsidRPr="00116C9E">
              <w:rPr>
                <w:b/>
                <w:sz w:val="20"/>
                <w:szCs w:val="20"/>
                <w:lang w:val="en-US"/>
              </w:rPr>
              <w:t>mandatory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D22B3C" w:rsidRPr="00116C9E" w:rsidRDefault="00D22B3C" w:rsidP="00116C9E">
            <w:pPr>
              <w:rPr>
                <w:sz w:val="20"/>
                <w:lang w:val="en-GB"/>
              </w:rPr>
            </w:pPr>
            <w:r w:rsidRPr="00116C9E">
              <w:rPr>
                <w:sz w:val="20"/>
                <w:lang w:val="en-GB"/>
              </w:rPr>
              <w:t>SVAP</w:t>
            </w:r>
          </w:p>
        </w:tc>
      </w:tr>
      <w:tr w:rsidR="008A55E2" w:rsidRPr="00116C9E" w:rsidTr="00116C9E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116C9E" w:rsidRDefault="008A55E2" w:rsidP="00116C9E">
            <w:pPr>
              <w:rPr>
                <w:sz w:val="20"/>
                <w:lang w:val="en-GB"/>
              </w:rPr>
            </w:pPr>
            <w:r w:rsidRPr="00116C9E">
              <w:rPr>
                <w:rFonts w:eastAsia="Arial Unicode MS"/>
                <w:sz w:val="20"/>
                <w:lang w:val="en-GB"/>
              </w:rPr>
              <w:t>DF805D</w:t>
            </w:r>
          </w:p>
        </w:tc>
        <w:tc>
          <w:tcPr>
            <w:tcW w:w="4205" w:type="dxa"/>
            <w:vAlign w:val="center"/>
          </w:tcPr>
          <w:p w:rsidR="008A55E2" w:rsidRPr="00116C9E" w:rsidRDefault="008A55E2" w:rsidP="00116C9E">
            <w:pPr>
              <w:rPr>
                <w:sz w:val="20"/>
                <w:lang w:val="en-GB"/>
              </w:rPr>
            </w:pPr>
            <w:r w:rsidRPr="00116C9E">
              <w:rPr>
                <w:sz w:val="20"/>
                <w:lang w:val="en-GB"/>
              </w:rPr>
              <w:t>Sequence</w:t>
            </w:r>
          </w:p>
        </w:tc>
        <w:tc>
          <w:tcPr>
            <w:tcW w:w="850" w:type="dxa"/>
            <w:vAlign w:val="center"/>
          </w:tcPr>
          <w:p w:rsidR="008A55E2" w:rsidRPr="00116C9E" w:rsidRDefault="008A55E2" w:rsidP="00116C9E">
            <w:pPr>
              <w:rPr>
                <w:sz w:val="20"/>
                <w:lang w:val="en-GB"/>
              </w:rPr>
            </w:pPr>
            <w:r w:rsidRPr="00116C9E">
              <w:rPr>
                <w:sz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116C9E" w:rsidRDefault="008A55E2" w:rsidP="00116C9E">
            <w:pPr>
              <w:rPr>
                <w:sz w:val="20"/>
                <w:lang w:val="en-GB"/>
              </w:rPr>
            </w:pPr>
            <w:r w:rsidRPr="00116C9E">
              <w:rPr>
                <w:sz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116C9E" w:rsidRDefault="008A55E2" w:rsidP="00116C9E">
            <w:pPr>
              <w:rPr>
                <w:sz w:val="20"/>
                <w:lang w:val="en-GB"/>
              </w:rPr>
            </w:pPr>
          </w:p>
        </w:tc>
      </w:tr>
      <w:tr w:rsidR="008A55E2" w:rsidRPr="00116C9E" w:rsidTr="00116C9E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116C9E" w:rsidRDefault="008A55E2" w:rsidP="00116C9E">
            <w:pPr>
              <w:rPr>
                <w:sz w:val="20"/>
                <w:lang w:val="en-GB"/>
              </w:rPr>
            </w:pPr>
            <w:r w:rsidRPr="00116C9E">
              <w:rPr>
                <w:rFonts w:eastAsia="Arial Unicode MS"/>
                <w:sz w:val="20"/>
                <w:lang w:val="en-GB"/>
              </w:rPr>
              <w:t>DF805B</w:t>
            </w:r>
          </w:p>
        </w:tc>
        <w:tc>
          <w:tcPr>
            <w:tcW w:w="4205" w:type="dxa"/>
            <w:vAlign w:val="center"/>
          </w:tcPr>
          <w:p w:rsidR="008A55E2" w:rsidRPr="00116C9E" w:rsidRDefault="008A55E2" w:rsidP="00116C9E">
            <w:pPr>
              <w:rPr>
                <w:sz w:val="20"/>
                <w:lang w:val="en-GB"/>
              </w:rPr>
            </w:pPr>
            <w:r w:rsidRPr="00116C9E">
              <w:rPr>
                <w:sz w:val="20"/>
                <w:lang w:val="en-GB"/>
              </w:rPr>
              <w:t>Service ID</w:t>
            </w:r>
          </w:p>
        </w:tc>
        <w:tc>
          <w:tcPr>
            <w:tcW w:w="850" w:type="dxa"/>
            <w:vAlign w:val="center"/>
          </w:tcPr>
          <w:p w:rsidR="008A55E2" w:rsidRPr="00116C9E" w:rsidRDefault="008A55E2" w:rsidP="00116C9E">
            <w:pPr>
              <w:rPr>
                <w:sz w:val="20"/>
                <w:lang w:val="en-GB"/>
              </w:rPr>
            </w:pPr>
            <w:r w:rsidRPr="00116C9E">
              <w:rPr>
                <w:sz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116C9E" w:rsidRDefault="008A55E2" w:rsidP="00116C9E">
            <w:pPr>
              <w:rPr>
                <w:sz w:val="20"/>
                <w:lang w:val="en-GB"/>
              </w:rPr>
            </w:pPr>
            <w:r w:rsidRPr="00116C9E">
              <w:rPr>
                <w:sz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116C9E" w:rsidRDefault="008A55E2" w:rsidP="00116C9E">
            <w:pPr>
              <w:rPr>
                <w:sz w:val="20"/>
                <w:lang w:val="en-GB"/>
              </w:rPr>
            </w:pPr>
          </w:p>
        </w:tc>
      </w:tr>
      <w:tr w:rsidR="008A55E2" w:rsidRPr="00116C9E" w:rsidTr="00116C9E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116C9E" w:rsidRDefault="008A55E2" w:rsidP="00116C9E">
            <w:pPr>
              <w:rPr>
                <w:rFonts w:eastAsia="Arial Unicode MS"/>
                <w:sz w:val="20"/>
                <w:lang w:val="en-GB"/>
              </w:rPr>
            </w:pPr>
            <w:r w:rsidRPr="00116C9E">
              <w:rPr>
                <w:sz w:val="20"/>
                <w:lang w:val="en-GB"/>
              </w:rPr>
              <w:t>DF806E</w:t>
            </w:r>
          </w:p>
        </w:tc>
        <w:tc>
          <w:tcPr>
            <w:tcW w:w="4205" w:type="dxa"/>
            <w:vAlign w:val="center"/>
          </w:tcPr>
          <w:p w:rsidR="008A55E2" w:rsidRPr="00116C9E" w:rsidRDefault="008A55E2" w:rsidP="00116C9E">
            <w:pPr>
              <w:rPr>
                <w:sz w:val="20"/>
                <w:lang w:val="en-GB"/>
              </w:rPr>
            </w:pPr>
            <w:r w:rsidRPr="00116C9E">
              <w:rPr>
                <w:sz w:val="20"/>
                <w:lang w:val="en-GB"/>
              </w:rPr>
              <w:t>Record Processing Code</w:t>
            </w:r>
          </w:p>
        </w:tc>
        <w:tc>
          <w:tcPr>
            <w:tcW w:w="850" w:type="dxa"/>
            <w:vAlign w:val="center"/>
          </w:tcPr>
          <w:p w:rsidR="008A55E2" w:rsidRPr="00116C9E" w:rsidRDefault="008A55E2" w:rsidP="00116C9E">
            <w:pPr>
              <w:rPr>
                <w:sz w:val="20"/>
              </w:rPr>
            </w:pPr>
            <w:r w:rsidRPr="00116C9E">
              <w:rPr>
                <w:sz w:val="20"/>
              </w:rPr>
              <w:t>9</w:t>
            </w:r>
          </w:p>
        </w:tc>
        <w:tc>
          <w:tcPr>
            <w:tcW w:w="1276" w:type="dxa"/>
            <w:vAlign w:val="center"/>
          </w:tcPr>
          <w:p w:rsidR="008A55E2" w:rsidRPr="00116C9E" w:rsidRDefault="008A55E2" w:rsidP="00116C9E">
            <w:pPr>
              <w:rPr>
                <w:sz w:val="20"/>
                <w:lang w:val="en-US"/>
              </w:rPr>
            </w:pPr>
            <w:r w:rsidRPr="00116C9E">
              <w:rPr>
                <w:sz w:val="20"/>
                <w:lang w:val="en-US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116C9E" w:rsidRDefault="008A55E2" w:rsidP="00116C9E">
            <w:pPr>
              <w:rPr>
                <w:sz w:val="20"/>
                <w:lang w:val="en-US"/>
              </w:rPr>
            </w:pPr>
          </w:p>
        </w:tc>
      </w:tr>
    </w:tbl>
    <w:p w:rsidR="005F0F00" w:rsidRDefault="005F0F00" w:rsidP="00DC44C6">
      <w:pPr>
        <w:pStyle w:val="BPC3Heading3"/>
        <w:ind w:left="851" w:hanging="851"/>
      </w:pPr>
      <w:bookmarkStart w:id="312" w:name="_Toc290645805"/>
      <w:bookmarkStart w:id="313" w:name="_Toc406606989"/>
      <w:r>
        <w:rPr>
          <w:color w:val="000000"/>
        </w:rPr>
        <w:t>FF8030</w:t>
      </w:r>
      <w:r>
        <w:rPr>
          <w:lang w:val="en-GB"/>
        </w:rPr>
        <w:t xml:space="preserve"> – </w:t>
      </w:r>
      <w:r>
        <w:t>Front End Terminal Multi-Language Block</w:t>
      </w:r>
      <w:bookmarkEnd w:id="312"/>
      <w:bookmarkEnd w:id="313"/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7"/>
        <w:gridCol w:w="4205"/>
        <w:gridCol w:w="850"/>
        <w:gridCol w:w="1276"/>
        <w:gridCol w:w="1984"/>
      </w:tblGrid>
      <w:tr w:rsidR="00D22B3C" w:rsidRPr="00116C9E" w:rsidTr="00116C9E">
        <w:trPr>
          <w:cantSplit/>
          <w:trHeight w:val="340"/>
        </w:trPr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D22B3C" w:rsidRPr="00116C9E" w:rsidRDefault="00D22B3C" w:rsidP="00116C9E">
            <w:pPr>
              <w:rPr>
                <w:b/>
                <w:sz w:val="20"/>
                <w:szCs w:val="20"/>
              </w:rPr>
            </w:pPr>
            <w:r w:rsidRPr="00116C9E">
              <w:rPr>
                <w:b/>
                <w:sz w:val="20"/>
                <w:szCs w:val="20"/>
                <w:lang w:val="en-US"/>
              </w:rPr>
              <w:t>Tag</w:t>
            </w:r>
          </w:p>
        </w:tc>
        <w:tc>
          <w:tcPr>
            <w:tcW w:w="4205" w:type="dxa"/>
            <w:shd w:val="clear" w:color="auto" w:fill="D9D9D9" w:themeFill="background1" w:themeFillShade="D9"/>
            <w:vAlign w:val="center"/>
          </w:tcPr>
          <w:p w:rsidR="00D22B3C" w:rsidRPr="00116C9E" w:rsidRDefault="00D22B3C" w:rsidP="00116C9E">
            <w:pPr>
              <w:rPr>
                <w:b/>
                <w:sz w:val="20"/>
                <w:szCs w:val="20"/>
              </w:rPr>
            </w:pPr>
            <w:r w:rsidRPr="00116C9E">
              <w:rPr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22B3C" w:rsidRPr="00116C9E" w:rsidRDefault="00D22B3C" w:rsidP="00116C9E">
            <w:pPr>
              <w:rPr>
                <w:b/>
                <w:sz w:val="20"/>
                <w:szCs w:val="20"/>
              </w:rPr>
            </w:pPr>
            <w:r w:rsidRPr="00116C9E">
              <w:rPr>
                <w:b/>
                <w:sz w:val="20"/>
                <w:szCs w:val="20"/>
                <w:lang w:val="en-US"/>
              </w:rPr>
              <w:t>Picture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22B3C" w:rsidRPr="00116C9E" w:rsidRDefault="00D22B3C" w:rsidP="00116C9E">
            <w:pPr>
              <w:rPr>
                <w:sz w:val="20"/>
                <w:szCs w:val="20"/>
                <w:lang w:val="en-GB"/>
              </w:rPr>
            </w:pPr>
            <w:r w:rsidRPr="00116C9E">
              <w:rPr>
                <w:b/>
                <w:sz w:val="20"/>
                <w:szCs w:val="20"/>
                <w:lang w:val="en-US"/>
              </w:rPr>
              <w:t>Optional</w:t>
            </w:r>
            <w:r w:rsidRPr="00116C9E">
              <w:rPr>
                <w:b/>
                <w:sz w:val="20"/>
                <w:szCs w:val="20"/>
              </w:rPr>
              <w:t xml:space="preserve"> / </w:t>
            </w:r>
            <w:r w:rsidRPr="00116C9E">
              <w:rPr>
                <w:b/>
                <w:sz w:val="20"/>
                <w:szCs w:val="20"/>
                <w:lang w:val="en-US"/>
              </w:rPr>
              <w:t>mandatory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D22B3C" w:rsidRPr="00116C9E" w:rsidRDefault="00D22B3C" w:rsidP="00116C9E">
            <w:pPr>
              <w:rPr>
                <w:sz w:val="20"/>
                <w:szCs w:val="20"/>
                <w:lang w:val="en-GB"/>
              </w:rPr>
            </w:pPr>
            <w:r w:rsidRPr="00116C9E">
              <w:rPr>
                <w:sz w:val="20"/>
                <w:szCs w:val="20"/>
                <w:lang w:val="en-GB"/>
              </w:rPr>
              <w:t>SVAP</w:t>
            </w:r>
          </w:p>
        </w:tc>
      </w:tr>
      <w:tr w:rsidR="008A55E2" w:rsidRPr="00116C9E" w:rsidTr="00116C9E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116C9E" w:rsidRDefault="008A55E2" w:rsidP="00116C9E">
            <w:pPr>
              <w:rPr>
                <w:sz w:val="20"/>
                <w:szCs w:val="20"/>
                <w:lang w:val="en-GB"/>
              </w:rPr>
            </w:pPr>
            <w:r w:rsidRPr="00116C9E">
              <w:rPr>
                <w:rFonts w:eastAsia="Arial Unicode MS"/>
                <w:sz w:val="20"/>
                <w:szCs w:val="20"/>
                <w:lang w:val="en-GB"/>
              </w:rPr>
              <w:t>DF805D</w:t>
            </w:r>
          </w:p>
        </w:tc>
        <w:tc>
          <w:tcPr>
            <w:tcW w:w="4205" w:type="dxa"/>
            <w:vAlign w:val="center"/>
          </w:tcPr>
          <w:p w:rsidR="008A55E2" w:rsidRPr="00116C9E" w:rsidRDefault="008A55E2" w:rsidP="00116C9E">
            <w:pPr>
              <w:rPr>
                <w:sz w:val="20"/>
                <w:szCs w:val="20"/>
                <w:lang w:val="en-GB"/>
              </w:rPr>
            </w:pPr>
            <w:r w:rsidRPr="00116C9E">
              <w:rPr>
                <w:sz w:val="20"/>
                <w:szCs w:val="20"/>
                <w:lang w:val="en-GB"/>
              </w:rPr>
              <w:t>Sequence</w:t>
            </w:r>
          </w:p>
        </w:tc>
        <w:tc>
          <w:tcPr>
            <w:tcW w:w="850" w:type="dxa"/>
            <w:vAlign w:val="center"/>
          </w:tcPr>
          <w:p w:rsidR="008A55E2" w:rsidRPr="00116C9E" w:rsidRDefault="008A55E2" w:rsidP="00116C9E">
            <w:pPr>
              <w:rPr>
                <w:sz w:val="20"/>
                <w:szCs w:val="20"/>
                <w:lang w:val="en-GB"/>
              </w:rPr>
            </w:pPr>
            <w:r w:rsidRPr="00116C9E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116C9E" w:rsidRDefault="008A55E2" w:rsidP="00116C9E">
            <w:pPr>
              <w:rPr>
                <w:sz w:val="20"/>
                <w:szCs w:val="20"/>
                <w:lang w:val="en-GB"/>
              </w:rPr>
            </w:pPr>
            <w:r w:rsidRPr="00116C9E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116C9E" w:rsidRDefault="008A55E2" w:rsidP="00116C9E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116C9E" w:rsidTr="00116C9E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116C9E" w:rsidRDefault="008A55E2" w:rsidP="00116C9E">
            <w:pPr>
              <w:rPr>
                <w:sz w:val="20"/>
                <w:szCs w:val="20"/>
                <w:lang w:val="en-GB"/>
              </w:rPr>
            </w:pPr>
            <w:r w:rsidRPr="00116C9E">
              <w:rPr>
                <w:sz w:val="20"/>
                <w:szCs w:val="20"/>
                <w:lang w:val="en-GB"/>
              </w:rPr>
              <w:t>DF8012</w:t>
            </w:r>
          </w:p>
        </w:tc>
        <w:tc>
          <w:tcPr>
            <w:tcW w:w="4205" w:type="dxa"/>
            <w:vAlign w:val="center"/>
          </w:tcPr>
          <w:p w:rsidR="008A55E2" w:rsidRPr="00116C9E" w:rsidRDefault="008A55E2" w:rsidP="00116C9E">
            <w:pPr>
              <w:rPr>
                <w:sz w:val="20"/>
                <w:szCs w:val="20"/>
                <w:lang w:val="en-GB"/>
              </w:rPr>
            </w:pPr>
            <w:r w:rsidRPr="00116C9E">
              <w:rPr>
                <w:sz w:val="20"/>
                <w:szCs w:val="20"/>
                <w:lang w:val="en-GB"/>
              </w:rPr>
              <w:t>Language Code</w:t>
            </w:r>
          </w:p>
        </w:tc>
        <w:tc>
          <w:tcPr>
            <w:tcW w:w="850" w:type="dxa"/>
            <w:vAlign w:val="center"/>
          </w:tcPr>
          <w:p w:rsidR="008A55E2" w:rsidRPr="00116C9E" w:rsidRDefault="008A55E2" w:rsidP="00116C9E">
            <w:pPr>
              <w:rPr>
                <w:sz w:val="20"/>
                <w:szCs w:val="20"/>
                <w:lang w:val="en-GB"/>
              </w:rPr>
            </w:pPr>
            <w:r w:rsidRPr="00116C9E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116C9E" w:rsidRDefault="008A55E2" w:rsidP="00116C9E">
            <w:pPr>
              <w:rPr>
                <w:sz w:val="20"/>
                <w:szCs w:val="20"/>
                <w:lang w:val="en-GB"/>
              </w:rPr>
            </w:pPr>
            <w:r w:rsidRPr="00116C9E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116C9E" w:rsidRDefault="008A55E2" w:rsidP="00116C9E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116C9E" w:rsidTr="00116C9E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116C9E" w:rsidRDefault="008A55E2" w:rsidP="00116C9E">
            <w:pPr>
              <w:rPr>
                <w:rFonts w:eastAsia="Arial Unicode MS"/>
                <w:sz w:val="20"/>
                <w:szCs w:val="20"/>
                <w:lang w:val="en-GB"/>
              </w:rPr>
            </w:pPr>
            <w:r w:rsidRPr="00116C9E">
              <w:rPr>
                <w:sz w:val="20"/>
                <w:szCs w:val="20"/>
                <w:lang w:val="en-US"/>
              </w:rPr>
              <w:t>DF8249</w:t>
            </w:r>
          </w:p>
        </w:tc>
        <w:tc>
          <w:tcPr>
            <w:tcW w:w="4205" w:type="dxa"/>
            <w:vAlign w:val="center"/>
          </w:tcPr>
          <w:p w:rsidR="008A55E2" w:rsidRPr="00116C9E" w:rsidRDefault="008A55E2" w:rsidP="00116C9E">
            <w:pPr>
              <w:rPr>
                <w:sz w:val="20"/>
                <w:szCs w:val="20"/>
                <w:lang w:val="en-GB"/>
              </w:rPr>
            </w:pPr>
            <w:r w:rsidRPr="00116C9E">
              <w:rPr>
                <w:sz w:val="20"/>
                <w:szCs w:val="20"/>
                <w:lang w:val="en-GB"/>
              </w:rPr>
              <w:t>Language Text</w:t>
            </w:r>
          </w:p>
        </w:tc>
        <w:tc>
          <w:tcPr>
            <w:tcW w:w="850" w:type="dxa"/>
            <w:vAlign w:val="center"/>
          </w:tcPr>
          <w:p w:rsidR="008A55E2" w:rsidRPr="00116C9E" w:rsidRDefault="008A55E2" w:rsidP="00116C9E">
            <w:pPr>
              <w:rPr>
                <w:sz w:val="20"/>
                <w:szCs w:val="20"/>
                <w:lang w:val="en-US"/>
              </w:rPr>
            </w:pPr>
            <w:r w:rsidRPr="00116C9E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116C9E" w:rsidRDefault="008A55E2" w:rsidP="00116C9E">
            <w:pPr>
              <w:rPr>
                <w:sz w:val="20"/>
                <w:szCs w:val="20"/>
                <w:lang w:val="en-US"/>
              </w:rPr>
            </w:pPr>
            <w:r w:rsidRPr="00116C9E"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116C9E" w:rsidRDefault="008A55E2" w:rsidP="00116C9E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5F0F00" w:rsidRDefault="005F0F00" w:rsidP="00DC44C6">
      <w:pPr>
        <w:pStyle w:val="BPC3Heading3"/>
        <w:ind w:left="851" w:hanging="851"/>
      </w:pPr>
      <w:bookmarkStart w:id="314" w:name="_Toc290645806"/>
      <w:bookmarkStart w:id="315" w:name="_Toc406606990"/>
      <w:r>
        <w:rPr>
          <w:color w:val="000000"/>
        </w:rPr>
        <w:t>FF8047</w:t>
      </w:r>
      <w:r>
        <w:rPr>
          <w:lang w:val="en-GB"/>
        </w:rPr>
        <w:t xml:space="preserve"> – </w:t>
      </w:r>
      <w:r>
        <w:t>Front End Terminal Shared ATM Block</w:t>
      </w:r>
      <w:bookmarkEnd w:id="314"/>
      <w:bookmarkEnd w:id="315"/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7"/>
        <w:gridCol w:w="4205"/>
        <w:gridCol w:w="850"/>
        <w:gridCol w:w="1276"/>
        <w:gridCol w:w="1984"/>
      </w:tblGrid>
      <w:tr w:rsidR="00D22B3C" w:rsidRPr="00116C9E" w:rsidTr="00116C9E">
        <w:trPr>
          <w:cantSplit/>
          <w:trHeight w:val="340"/>
        </w:trPr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D22B3C" w:rsidRPr="00116C9E" w:rsidRDefault="00D22B3C" w:rsidP="00116C9E">
            <w:pPr>
              <w:rPr>
                <w:b/>
                <w:sz w:val="20"/>
                <w:szCs w:val="20"/>
              </w:rPr>
            </w:pPr>
            <w:r w:rsidRPr="00116C9E">
              <w:rPr>
                <w:b/>
                <w:sz w:val="20"/>
                <w:szCs w:val="20"/>
                <w:lang w:val="en-US"/>
              </w:rPr>
              <w:t>Tag</w:t>
            </w:r>
          </w:p>
        </w:tc>
        <w:tc>
          <w:tcPr>
            <w:tcW w:w="4205" w:type="dxa"/>
            <w:shd w:val="clear" w:color="auto" w:fill="D9D9D9" w:themeFill="background1" w:themeFillShade="D9"/>
            <w:vAlign w:val="center"/>
          </w:tcPr>
          <w:p w:rsidR="00D22B3C" w:rsidRPr="00116C9E" w:rsidRDefault="00D22B3C" w:rsidP="00116C9E">
            <w:pPr>
              <w:rPr>
                <w:b/>
                <w:sz w:val="20"/>
                <w:szCs w:val="20"/>
              </w:rPr>
            </w:pPr>
            <w:r w:rsidRPr="00116C9E">
              <w:rPr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22B3C" w:rsidRPr="00116C9E" w:rsidRDefault="00D22B3C" w:rsidP="00116C9E">
            <w:pPr>
              <w:rPr>
                <w:b/>
                <w:sz w:val="20"/>
                <w:szCs w:val="20"/>
              </w:rPr>
            </w:pPr>
            <w:r w:rsidRPr="00116C9E">
              <w:rPr>
                <w:b/>
                <w:sz w:val="20"/>
                <w:szCs w:val="20"/>
                <w:lang w:val="en-US"/>
              </w:rPr>
              <w:t>Picture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22B3C" w:rsidRPr="00116C9E" w:rsidRDefault="00D22B3C" w:rsidP="00116C9E">
            <w:pPr>
              <w:rPr>
                <w:sz w:val="20"/>
                <w:szCs w:val="20"/>
                <w:lang w:val="en-GB"/>
              </w:rPr>
            </w:pPr>
            <w:r w:rsidRPr="00116C9E">
              <w:rPr>
                <w:b/>
                <w:sz w:val="20"/>
                <w:szCs w:val="20"/>
                <w:lang w:val="en-US"/>
              </w:rPr>
              <w:t>Optional</w:t>
            </w:r>
            <w:r w:rsidRPr="00116C9E">
              <w:rPr>
                <w:b/>
                <w:sz w:val="20"/>
                <w:szCs w:val="20"/>
              </w:rPr>
              <w:t xml:space="preserve"> / </w:t>
            </w:r>
            <w:r w:rsidRPr="00116C9E">
              <w:rPr>
                <w:b/>
                <w:sz w:val="20"/>
                <w:szCs w:val="20"/>
                <w:lang w:val="en-US"/>
              </w:rPr>
              <w:t>mandatory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D22B3C" w:rsidRPr="00116C9E" w:rsidRDefault="00D22B3C" w:rsidP="00116C9E">
            <w:pPr>
              <w:rPr>
                <w:sz w:val="20"/>
                <w:szCs w:val="20"/>
                <w:lang w:val="en-GB"/>
              </w:rPr>
            </w:pPr>
            <w:r w:rsidRPr="00116C9E">
              <w:rPr>
                <w:sz w:val="20"/>
                <w:szCs w:val="20"/>
                <w:lang w:val="en-GB"/>
              </w:rPr>
              <w:t>SVAP</w:t>
            </w:r>
          </w:p>
        </w:tc>
      </w:tr>
      <w:tr w:rsidR="008A55E2" w:rsidRPr="00116C9E" w:rsidTr="00116C9E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116C9E" w:rsidRDefault="008A55E2" w:rsidP="00116C9E">
            <w:pPr>
              <w:rPr>
                <w:sz w:val="20"/>
                <w:szCs w:val="20"/>
                <w:lang w:val="en-GB"/>
              </w:rPr>
            </w:pPr>
            <w:r w:rsidRPr="00116C9E">
              <w:rPr>
                <w:rFonts w:eastAsia="Arial Unicode MS"/>
                <w:sz w:val="20"/>
                <w:szCs w:val="20"/>
                <w:lang w:val="en-GB"/>
              </w:rPr>
              <w:t>DF8218</w:t>
            </w:r>
          </w:p>
        </w:tc>
        <w:tc>
          <w:tcPr>
            <w:tcW w:w="4205" w:type="dxa"/>
            <w:vAlign w:val="center"/>
          </w:tcPr>
          <w:p w:rsidR="008A55E2" w:rsidRPr="00116C9E" w:rsidRDefault="008A55E2" w:rsidP="00116C9E">
            <w:pPr>
              <w:rPr>
                <w:sz w:val="20"/>
                <w:szCs w:val="20"/>
                <w:lang w:val="en-GB"/>
              </w:rPr>
            </w:pPr>
            <w:r w:rsidRPr="00116C9E">
              <w:rPr>
                <w:sz w:val="20"/>
                <w:szCs w:val="20"/>
                <w:lang w:val="en-GB"/>
              </w:rPr>
              <w:t>PID</w:t>
            </w:r>
          </w:p>
        </w:tc>
        <w:tc>
          <w:tcPr>
            <w:tcW w:w="850" w:type="dxa"/>
            <w:vAlign w:val="center"/>
          </w:tcPr>
          <w:p w:rsidR="008A55E2" w:rsidRPr="00116C9E" w:rsidRDefault="008A55E2" w:rsidP="00116C9E">
            <w:pPr>
              <w:rPr>
                <w:sz w:val="20"/>
                <w:szCs w:val="20"/>
                <w:lang w:val="en-GB"/>
              </w:rPr>
            </w:pPr>
            <w:r w:rsidRPr="00116C9E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276" w:type="dxa"/>
            <w:vAlign w:val="center"/>
          </w:tcPr>
          <w:p w:rsidR="008A55E2" w:rsidRPr="00116C9E" w:rsidRDefault="008A55E2" w:rsidP="00116C9E">
            <w:pPr>
              <w:rPr>
                <w:sz w:val="20"/>
                <w:szCs w:val="20"/>
                <w:lang w:val="en-GB"/>
              </w:rPr>
            </w:pPr>
            <w:r w:rsidRPr="00116C9E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116C9E" w:rsidRDefault="008A55E2" w:rsidP="00116C9E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116C9E" w:rsidTr="00116C9E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116C9E" w:rsidRDefault="008A55E2" w:rsidP="00116C9E">
            <w:pPr>
              <w:rPr>
                <w:sz w:val="20"/>
                <w:szCs w:val="20"/>
                <w:lang w:val="en-US"/>
              </w:rPr>
            </w:pPr>
            <w:r w:rsidRPr="00116C9E">
              <w:rPr>
                <w:rFonts w:eastAsia="Arial Unicode MS"/>
                <w:sz w:val="20"/>
                <w:szCs w:val="20"/>
                <w:lang w:val="en-US"/>
              </w:rPr>
              <w:t>DF8412</w:t>
            </w:r>
          </w:p>
        </w:tc>
        <w:tc>
          <w:tcPr>
            <w:tcW w:w="4205" w:type="dxa"/>
            <w:vAlign w:val="center"/>
          </w:tcPr>
          <w:p w:rsidR="008A55E2" w:rsidRPr="00116C9E" w:rsidRDefault="008A55E2" w:rsidP="00116C9E">
            <w:pPr>
              <w:rPr>
                <w:sz w:val="20"/>
                <w:szCs w:val="20"/>
              </w:rPr>
            </w:pPr>
            <w:r w:rsidRPr="00116C9E">
              <w:rPr>
                <w:sz w:val="20"/>
                <w:szCs w:val="20"/>
                <w:lang w:val="en-US"/>
              </w:rPr>
              <w:t>Network indicator</w:t>
            </w:r>
          </w:p>
        </w:tc>
        <w:tc>
          <w:tcPr>
            <w:tcW w:w="850" w:type="dxa"/>
            <w:vAlign w:val="center"/>
          </w:tcPr>
          <w:p w:rsidR="008A55E2" w:rsidRPr="00116C9E" w:rsidRDefault="008A55E2" w:rsidP="00116C9E">
            <w:pPr>
              <w:rPr>
                <w:sz w:val="20"/>
                <w:szCs w:val="20"/>
                <w:lang w:val="en-GB"/>
              </w:rPr>
            </w:pPr>
            <w:r w:rsidRPr="00116C9E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276" w:type="dxa"/>
            <w:vAlign w:val="center"/>
          </w:tcPr>
          <w:p w:rsidR="008A55E2" w:rsidRPr="00116C9E" w:rsidRDefault="008A55E2" w:rsidP="00116C9E">
            <w:pPr>
              <w:rPr>
                <w:sz w:val="20"/>
                <w:szCs w:val="20"/>
                <w:lang w:val="en-GB"/>
              </w:rPr>
            </w:pPr>
            <w:r w:rsidRPr="00116C9E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116C9E" w:rsidRDefault="008A55E2" w:rsidP="00116C9E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116C9E" w:rsidTr="00116C9E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116C9E" w:rsidRDefault="008A55E2" w:rsidP="00116C9E">
            <w:pPr>
              <w:rPr>
                <w:sz w:val="20"/>
                <w:szCs w:val="20"/>
              </w:rPr>
            </w:pPr>
            <w:r w:rsidRPr="00116C9E">
              <w:rPr>
                <w:sz w:val="20"/>
                <w:szCs w:val="20"/>
                <w:lang w:val="en-US"/>
              </w:rPr>
              <w:t>DF</w:t>
            </w:r>
            <w:r w:rsidRPr="00116C9E">
              <w:rPr>
                <w:sz w:val="20"/>
                <w:szCs w:val="20"/>
              </w:rPr>
              <w:t>8125</w:t>
            </w:r>
          </w:p>
        </w:tc>
        <w:tc>
          <w:tcPr>
            <w:tcW w:w="4205" w:type="dxa"/>
            <w:vAlign w:val="center"/>
          </w:tcPr>
          <w:p w:rsidR="008A55E2" w:rsidRPr="00116C9E" w:rsidRDefault="008A55E2" w:rsidP="00116C9E">
            <w:pPr>
              <w:rPr>
                <w:sz w:val="20"/>
                <w:szCs w:val="20"/>
              </w:rPr>
            </w:pPr>
            <w:r w:rsidRPr="00116C9E">
              <w:rPr>
                <w:sz w:val="20"/>
                <w:szCs w:val="20"/>
                <w:lang w:val="en-GB"/>
              </w:rPr>
              <w:t>Terminal</w:t>
            </w:r>
            <w:r w:rsidRPr="00116C9E">
              <w:rPr>
                <w:sz w:val="20"/>
                <w:szCs w:val="20"/>
              </w:rPr>
              <w:t>_</w:t>
            </w:r>
            <w:r w:rsidRPr="00116C9E">
              <w:rPr>
                <w:sz w:val="20"/>
                <w:szCs w:val="20"/>
                <w:lang w:val="en-GB"/>
              </w:rPr>
              <w:t>ID</w:t>
            </w:r>
          </w:p>
        </w:tc>
        <w:tc>
          <w:tcPr>
            <w:tcW w:w="850" w:type="dxa"/>
            <w:vAlign w:val="center"/>
          </w:tcPr>
          <w:p w:rsidR="008A55E2" w:rsidRPr="00116C9E" w:rsidRDefault="008A55E2" w:rsidP="00116C9E">
            <w:pPr>
              <w:rPr>
                <w:sz w:val="20"/>
                <w:szCs w:val="20"/>
                <w:lang w:val="en-GB"/>
              </w:rPr>
            </w:pPr>
            <w:r w:rsidRPr="00116C9E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116C9E" w:rsidRDefault="008A55E2" w:rsidP="00116C9E">
            <w:pPr>
              <w:rPr>
                <w:sz w:val="20"/>
                <w:szCs w:val="20"/>
                <w:lang w:val="en-GB"/>
              </w:rPr>
            </w:pPr>
            <w:r w:rsidRPr="00116C9E">
              <w:rPr>
                <w:sz w:val="20"/>
                <w:szCs w:val="20"/>
                <w:lang w:val="en-GB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116C9E" w:rsidRDefault="008A55E2" w:rsidP="00116C9E">
            <w:pPr>
              <w:rPr>
                <w:sz w:val="20"/>
                <w:szCs w:val="20"/>
                <w:lang w:val="en-GB"/>
              </w:rPr>
            </w:pPr>
          </w:p>
        </w:tc>
      </w:tr>
      <w:tr w:rsidR="008A55E2" w:rsidRPr="00116C9E" w:rsidTr="00116C9E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116C9E" w:rsidRDefault="008A55E2" w:rsidP="00116C9E">
            <w:pPr>
              <w:rPr>
                <w:sz w:val="20"/>
                <w:szCs w:val="20"/>
              </w:rPr>
            </w:pPr>
            <w:r w:rsidRPr="00116C9E">
              <w:rPr>
                <w:sz w:val="20"/>
                <w:szCs w:val="20"/>
                <w:lang w:val="en-US"/>
              </w:rPr>
              <w:t>DF</w:t>
            </w:r>
            <w:r w:rsidRPr="00116C9E">
              <w:rPr>
                <w:sz w:val="20"/>
                <w:szCs w:val="20"/>
              </w:rPr>
              <w:t>8117</w:t>
            </w:r>
          </w:p>
        </w:tc>
        <w:tc>
          <w:tcPr>
            <w:tcW w:w="4205" w:type="dxa"/>
            <w:vAlign w:val="center"/>
          </w:tcPr>
          <w:p w:rsidR="008A55E2" w:rsidRPr="00116C9E" w:rsidRDefault="008A55E2" w:rsidP="00116C9E">
            <w:pPr>
              <w:rPr>
                <w:sz w:val="20"/>
                <w:szCs w:val="20"/>
              </w:rPr>
            </w:pPr>
            <w:r w:rsidRPr="00116C9E">
              <w:rPr>
                <w:color w:val="000000"/>
                <w:sz w:val="20"/>
                <w:szCs w:val="20"/>
                <w:lang w:val="en-US"/>
              </w:rPr>
              <w:t>MERCHANT</w:t>
            </w:r>
            <w:r w:rsidRPr="00116C9E">
              <w:rPr>
                <w:color w:val="000000"/>
                <w:sz w:val="20"/>
                <w:szCs w:val="20"/>
              </w:rPr>
              <w:t>_</w:t>
            </w:r>
            <w:r w:rsidRPr="00116C9E">
              <w:rPr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850" w:type="dxa"/>
            <w:vAlign w:val="center"/>
          </w:tcPr>
          <w:p w:rsidR="008A55E2" w:rsidRPr="00116C9E" w:rsidRDefault="008A55E2" w:rsidP="00116C9E">
            <w:pPr>
              <w:rPr>
                <w:sz w:val="20"/>
                <w:szCs w:val="20"/>
                <w:lang w:val="en-US"/>
              </w:rPr>
            </w:pPr>
            <w:r w:rsidRPr="00116C9E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116C9E" w:rsidRDefault="008A55E2" w:rsidP="00116C9E">
            <w:pPr>
              <w:rPr>
                <w:sz w:val="20"/>
                <w:szCs w:val="20"/>
                <w:lang w:val="en-US"/>
              </w:rPr>
            </w:pPr>
            <w:r w:rsidRPr="00116C9E"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116C9E" w:rsidRDefault="008A55E2" w:rsidP="00116C9E">
            <w:pPr>
              <w:rPr>
                <w:sz w:val="20"/>
                <w:szCs w:val="20"/>
                <w:lang w:val="en-US"/>
              </w:rPr>
            </w:pPr>
          </w:p>
        </w:tc>
      </w:tr>
      <w:tr w:rsidR="008A55E2" w:rsidRPr="00116C9E" w:rsidTr="00116C9E">
        <w:trPr>
          <w:cantSplit/>
          <w:trHeight w:val="340"/>
        </w:trPr>
        <w:tc>
          <w:tcPr>
            <w:tcW w:w="1117" w:type="dxa"/>
            <w:vAlign w:val="center"/>
          </w:tcPr>
          <w:p w:rsidR="008A55E2" w:rsidRPr="00116C9E" w:rsidRDefault="008A55E2" w:rsidP="00116C9E">
            <w:pPr>
              <w:rPr>
                <w:sz w:val="20"/>
                <w:szCs w:val="20"/>
                <w:lang w:val="en-US"/>
              </w:rPr>
            </w:pPr>
            <w:r w:rsidRPr="00116C9E">
              <w:rPr>
                <w:sz w:val="20"/>
                <w:szCs w:val="20"/>
                <w:lang w:val="en-US"/>
              </w:rPr>
              <w:t>DF8079</w:t>
            </w:r>
          </w:p>
        </w:tc>
        <w:tc>
          <w:tcPr>
            <w:tcW w:w="4205" w:type="dxa"/>
            <w:vAlign w:val="center"/>
          </w:tcPr>
          <w:p w:rsidR="008A55E2" w:rsidRPr="00116C9E" w:rsidRDefault="008A55E2" w:rsidP="00116C9E">
            <w:pPr>
              <w:rPr>
                <w:color w:val="000000"/>
                <w:sz w:val="20"/>
                <w:szCs w:val="20"/>
                <w:lang w:val="en-US"/>
              </w:rPr>
            </w:pPr>
            <w:r w:rsidRPr="00116C9E">
              <w:rPr>
                <w:color w:val="000000"/>
                <w:sz w:val="20"/>
                <w:szCs w:val="20"/>
                <w:lang w:val="en-US"/>
              </w:rPr>
              <w:t>Owning Institution ID</w:t>
            </w:r>
          </w:p>
        </w:tc>
        <w:tc>
          <w:tcPr>
            <w:tcW w:w="850" w:type="dxa"/>
            <w:vAlign w:val="center"/>
          </w:tcPr>
          <w:p w:rsidR="008A55E2" w:rsidRPr="00116C9E" w:rsidRDefault="008A55E2" w:rsidP="00116C9E">
            <w:pPr>
              <w:rPr>
                <w:sz w:val="20"/>
                <w:szCs w:val="20"/>
                <w:lang w:val="en-US"/>
              </w:rPr>
            </w:pPr>
            <w:r w:rsidRPr="00116C9E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276" w:type="dxa"/>
            <w:vAlign w:val="center"/>
          </w:tcPr>
          <w:p w:rsidR="008A55E2" w:rsidRPr="00116C9E" w:rsidRDefault="008A55E2" w:rsidP="00116C9E">
            <w:pPr>
              <w:rPr>
                <w:sz w:val="20"/>
                <w:szCs w:val="20"/>
                <w:lang w:val="en-US"/>
              </w:rPr>
            </w:pPr>
            <w:r w:rsidRPr="00116C9E"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84" w:type="dxa"/>
            <w:vAlign w:val="center"/>
          </w:tcPr>
          <w:p w:rsidR="008A55E2" w:rsidRPr="00116C9E" w:rsidRDefault="008A55E2" w:rsidP="00116C9E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D531AE" w:rsidRDefault="00D531AE" w:rsidP="00D531AE">
      <w:pPr>
        <w:pStyle w:val="BPC3Heading3"/>
        <w:ind w:left="851" w:hanging="851"/>
        <w:rPr>
          <w:ins w:id="316" w:author="BPC" w:date="2018-06-27T01:01:00Z"/>
        </w:rPr>
      </w:pPr>
      <w:bookmarkStart w:id="317" w:name="_Toc279055476"/>
      <w:bookmarkEnd w:id="0"/>
      <w:bookmarkEnd w:id="149"/>
      <w:bookmarkEnd w:id="317"/>
      <w:ins w:id="318" w:author="BPC" w:date="2018-06-27T01:01:00Z">
        <w:r>
          <w:rPr>
            <w:color w:val="000000"/>
          </w:rPr>
          <w:lastRenderedPageBreak/>
          <w:t>FF8009</w:t>
        </w:r>
        <w:r>
          <w:rPr>
            <w:lang w:val="en-GB"/>
          </w:rPr>
          <w:t xml:space="preserve"> – </w:t>
        </w:r>
        <w:r>
          <w:t xml:space="preserve">Front End </w:t>
        </w:r>
      </w:ins>
      <w:ins w:id="319" w:author="BPC" w:date="2018-06-27T01:02:00Z">
        <w:r>
          <w:t>Additional Services</w:t>
        </w:r>
      </w:ins>
      <w:ins w:id="320" w:author="BPC" w:date="2018-06-27T01:01:00Z">
        <w:r>
          <w:t xml:space="preserve"> Block</w:t>
        </w:r>
      </w:ins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7"/>
        <w:gridCol w:w="4205"/>
        <w:gridCol w:w="850"/>
        <w:gridCol w:w="1276"/>
        <w:gridCol w:w="1984"/>
      </w:tblGrid>
      <w:tr w:rsidR="00D531AE" w:rsidRPr="00116C9E" w:rsidTr="001C46F2">
        <w:trPr>
          <w:cantSplit/>
          <w:trHeight w:val="340"/>
          <w:ins w:id="321" w:author="BPC" w:date="2018-06-27T01:01:00Z"/>
        </w:trPr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D531AE" w:rsidRPr="00116C9E" w:rsidRDefault="00D531AE" w:rsidP="001C46F2">
            <w:pPr>
              <w:rPr>
                <w:ins w:id="322" w:author="BPC" w:date="2018-06-27T01:01:00Z"/>
                <w:b/>
                <w:sz w:val="20"/>
                <w:szCs w:val="20"/>
              </w:rPr>
            </w:pPr>
            <w:ins w:id="323" w:author="BPC" w:date="2018-06-27T01:01:00Z">
              <w:r w:rsidRPr="00116C9E">
                <w:rPr>
                  <w:b/>
                  <w:sz w:val="20"/>
                  <w:szCs w:val="20"/>
                  <w:lang w:val="en-US"/>
                </w:rPr>
                <w:t>Tag</w:t>
              </w:r>
            </w:ins>
          </w:p>
        </w:tc>
        <w:tc>
          <w:tcPr>
            <w:tcW w:w="4205" w:type="dxa"/>
            <w:shd w:val="clear" w:color="auto" w:fill="D9D9D9" w:themeFill="background1" w:themeFillShade="D9"/>
            <w:vAlign w:val="center"/>
          </w:tcPr>
          <w:p w:rsidR="00D531AE" w:rsidRPr="00116C9E" w:rsidRDefault="00D531AE" w:rsidP="001C46F2">
            <w:pPr>
              <w:rPr>
                <w:ins w:id="324" w:author="BPC" w:date="2018-06-27T01:01:00Z"/>
                <w:b/>
                <w:sz w:val="20"/>
                <w:szCs w:val="20"/>
              </w:rPr>
            </w:pPr>
            <w:ins w:id="325" w:author="BPC" w:date="2018-06-27T01:01:00Z">
              <w:r w:rsidRPr="00116C9E">
                <w:rPr>
                  <w:b/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531AE" w:rsidRPr="00116C9E" w:rsidRDefault="00D531AE" w:rsidP="001C46F2">
            <w:pPr>
              <w:rPr>
                <w:ins w:id="326" w:author="BPC" w:date="2018-06-27T01:01:00Z"/>
                <w:b/>
                <w:sz w:val="20"/>
                <w:szCs w:val="20"/>
              </w:rPr>
            </w:pPr>
            <w:ins w:id="327" w:author="BPC" w:date="2018-06-27T01:01:00Z">
              <w:r w:rsidRPr="00116C9E">
                <w:rPr>
                  <w:b/>
                  <w:sz w:val="20"/>
                  <w:szCs w:val="20"/>
                  <w:lang w:val="en-US"/>
                </w:rPr>
                <w:t>Picture</w:t>
              </w:r>
            </w:ins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531AE" w:rsidRPr="00116C9E" w:rsidRDefault="00D531AE" w:rsidP="001C46F2">
            <w:pPr>
              <w:rPr>
                <w:ins w:id="328" w:author="BPC" w:date="2018-06-27T01:01:00Z"/>
                <w:sz w:val="20"/>
                <w:szCs w:val="20"/>
                <w:lang w:val="en-GB"/>
              </w:rPr>
            </w:pPr>
            <w:ins w:id="329" w:author="BPC" w:date="2018-06-27T01:01:00Z">
              <w:r w:rsidRPr="00116C9E">
                <w:rPr>
                  <w:b/>
                  <w:sz w:val="20"/>
                  <w:szCs w:val="20"/>
                  <w:lang w:val="en-US"/>
                </w:rPr>
                <w:t>Optional</w:t>
              </w:r>
              <w:r w:rsidRPr="00116C9E">
                <w:rPr>
                  <w:b/>
                  <w:sz w:val="20"/>
                  <w:szCs w:val="20"/>
                </w:rPr>
                <w:t xml:space="preserve"> / </w:t>
              </w:r>
              <w:r w:rsidRPr="00116C9E">
                <w:rPr>
                  <w:b/>
                  <w:sz w:val="20"/>
                  <w:szCs w:val="20"/>
                  <w:lang w:val="en-US"/>
                </w:rPr>
                <w:t>mandatory</w:t>
              </w:r>
            </w:ins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D531AE" w:rsidRPr="00116C9E" w:rsidRDefault="00D531AE" w:rsidP="001C46F2">
            <w:pPr>
              <w:rPr>
                <w:ins w:id="330" w:author="BPC" w:date="2018-06-27T01:01:00Z"/>
                <w:sz w:val="20"/>
                <w:szCs w:val="20"/>
                <w:lang w:val="en-GB"/>
              </w:rPr>
            </w:pPr>
            <w:ins w:id="331" w:author="BPC" w:date="2018-06-27T01:01:00Z">
              <w:r w:rsidRPr="00116C9E">
                <w:rPr>
                  <w:sz w:val="20"/>
                  <w:szCs w:val="20"/>
                  <w:lang w:val="en-GB"/>
                </w:rPr>
                <w:t>SVAP</w:t>
              </w:r>
            </w:ins>
          </w:p>
        </w:tc>
      </w:tr>
      <w:tr w:rsidR="00D531AE" w:rsidRPr="00116C9E" w:rsidTr="001C46F2">
        <w:trPr>
          <w:cantSplit/>
          <w:trHeight w:val="340"/>
          <w:ins w:id="332" w:author="BPC" w:date="2018-06-27T01:01:00Z"/>
        </w:trPr>
        <w:tc>
          <w:tcPr>
            <w:tcW w:w="1117" w:type="dxa"/>
            <w:vAlign w:val="center"/>
          </w:tcPr>
          <w:p w:rsidR="00D531AE" w:rsidRPr="00116C9E" w:rsidRDefault="00D531AE" w:rsidP="001C46F2">
            <w:pPr>
              <w:rPr>
                <w:ins w:id="333" w:author="BPC" w:date="2018-06-27T01:01:00Z"/>
                <w:sz w:val="20"/>
                <w:szCs w:val="20"/>
                <w:lang w:val="en-GB"/>
              </w:rPr>
            </w:pPr>
            <w:ins w:id="334" w:author="BPC" w:date="2018-06-27T01:03:00Z">
              <w:r w:rsidRPr="00D531AE">
                <w:rPr>
                  <w:rFonts w:eastAsia="Arial Unicode MS"/>
                  <w:sz w:val="20"/>
                  <w:szCs w:val="20"/>
                  <w:lang w:val="en-GB"/>
                </w:rPr>
                <w:t>DF8C21</w:t>
              </w:r>
            </w:ins>
          </w:p>
        </w:tc>
        <w:tc>
          <w:tcPr>
            <w:tcW w:w="4205" w:type="dxa"/>
            <w:vAlign w:val="center"/>
          </w:tcPr>
          <w:p w:rsidR="00D531AE" w:rsidRPr="00116C9E" w:rsidRDefault="00D531AE" w:rsidP="001C46F2">
            <w:pPr>
              <w:rPr>
                <w:ins w:id="335" w:author="BPC" w:date="2018-06-27T01:01:00Z"/>
                <w:sz w:val="20"/>
                <w:szCs w:val="20"/>
                <w:lang w:val="en-GB"/>
              </w:rPr>
            </w:pPr>
            <w:ins w:id="336" w:author="BPC" w:date="2018-06-27T01:04:00Z">
              <w:r w:rsidRPr="00D531AE">
                <w:rPr>
                  <w:sz w:val="20"/>
                  <w:szCs w:val="20"/>
                  <w:lang w:val="en-GB"/>
                </w:rPr>
                <w:t>Interest rate</w:t>
              </w:r>
            </w:ins>
          </w:p>
        </w:tc>
        <w:tc>
          <w:tcPr>
            <w:tcW w:w="850" w:type="dxa"/>
            <w:vAlign w:val="center"/>
          </w:tcPr>
          <w:p w:rsidR="00D531AE" w:rsidRPr="00116C9E" w:rsidRDefault="00D531AE" w:rsidP="001C46F2">
            <w:pPr>
              <w:rPr>
                <w:ins w:id="337" w:author="BPC" w:date="2018-06-27T01:01:00Z"/>
                <w:sz w:val="20"/>
                <w:szCs w:val="20"/>
                <w:lang w:val="en-GB"/>
              </w:rPr>
            </w:pPr>
            <w:ins w:id="338" w:author="BPC" w:date="2018-06-27T01:01:00Z">
              <w:r w:rsidRPr="00116C9E">
                <w:rPr>
                  <w:sz w:val="20"/>
                  <w:szCs w:val="20"/>
                  <w:lang w:val="en-GB"/>
                </w:rPr>
                <w:t>9</w:t>
              </w:r>
            </w:ins>
          </w:p>
        </w:tc>
        <w:tc>
          <w:tcPr>
            <w:tcW w:w="1276" w:type="dxa"/>
            <w:vAlign w:val="center"/>
          </w:tcPr>
          <w:p w:rsidR="00D531AE" w:rsidRPr="00116C9E" w:rsidRDefault="00D531AE" w:rsidP="001C46F2">
            <w:pPr>
              <w:rPr>
                <w:ins w:id="339" w:author="BPC" w:date="2018-06-27T01:01:00Z"/>
                <w:sz w:val="20"/>
                <w:szCs w:val="20"/>
                <w:lang w:val="en-GB"/>
              </w:rPr>
            </w:pPr>
            <w:ins w:id="340" w:author="BPC" w:date="2018-06-27T01:05:00Z">
              <w:r>
                <w:rPr>
                  <w:sz w:val="20"/>
                  <w:szCs w:val="20"/>
                  <w:lang w:val="en-GB"/>
                </w:rPr>
                <w:t>O</w:t>
              </w:r>
            </w:ins>
          </w:p>
        </w:tc>
        <w:tc>
          <w:tcPr>
            <w:tcW w:w="1984" w:type="dxa"/>
            <w:vAlign w:val="center"/>
          </w:tcPr>
          <w:p w:rsidR="00D531AE" w:rsidRPr="00116C9E" w:rsidRDefault="00D531AE" w:rsidP="001C46F2">
            <w:pPr>
              <w:rPr>
                <w:ins w:id="341" w:author="BPC" w:date="2018-06-27T01:01:00Z"/>
                <w:sz w:val="20"/>
                <w:szCs w:val="20"/>
                <w:lang w:val="en-GB"/>
              </w:rPr>
            </w:pPr>
          </w:p>
        </w:tc>
      </w:tr>
      <w:tr w:rsidR="00D531AE" w:rsidRPr="00116C9E" w:rsidTr="001C46F2">
        <w:trPr>
          <w:cantSplit/>
          <w:trHeight w:val="340"/>
          <w:ins w:id="342" w:author="BPC" w:date="2018-06-27T01:01:00Z"/>
        </w:trPr>
        <w:tc>
          <w:tcPr>
            <w:tcW w:w="1117" w:type="dxa"/>
            <w:vAlign w:val="center"/>
          </w:tcPr>
          <w:p w:rsidR="00D531AE" w:rsidRPr="00116C9E" w:rsidRDefault="00D531AE" w:rsidP="001C46F2">
            <w:pPr>
              <w:rPr>
                <w:ins w:id="343" w:author="BPC" w:date="2018-06-27T01:01:00Z"/>
                <w:sz w:val="20"/>
                <w:szCs w:val="20"/>
                <w:lang w:val="en-US"/>
              </w:rPr>
            </w:pPr>
            <w:ins w:id="344" w:author="BPC" w:date="2018-06-27T01:03:00Z">
              <w:r w:rsidRPr="00D531AE">
                <w:rPr>
                  <w:rFonts w:eastAsia="Arial Unicode MS"/>
                  <w:sz w:val="20"/>
                  <w:szCs w:val="20"/>
                  <w:lang w:val="en-US"/>
                </w:rPr>
                <w:t>DF8C22</w:t>
              </w:r>
            </w:ins>
          </w:p>
        </w:tc>
        <w:tc>
          <w:tcPr>
            <w:tcW w:w="4205" w:type="dxa"/>
            <w:vAlign w:val="center"/>
          </w:tcPr>
          <w:p w:rsidR="00D531AE" w:rsidRPr="00116C9E" w:rsidRDefault="00D531AE" w:rsidP="001C46F2">
            <w:pPr>
              <w:rPr>
                <w:ins w:id="345" w:author="BPC" w:date="2018-06-27T01:01:00Z"/>
                <w:sz w:val="20"/>
                <w:szCs w:val="20"/>
              </w:rPr>
            </w:pPr>
            <w:ins w:id="346" w:author="BPC" w:date="2018-06-27T01:04:00Z">
              <w:r w:rsidRPr="00D531AE">
                <w:rPr>
                  <w:sz w:val="20"/>
                  <w:szCs w:val="20"/>
                  <w:lang w:val="en-US"/>
                </w:rPr>
                <w:t>First instalment date</w:t>
              </w:r>
            </w:ins>
          </w:p>
        </w:tc>
        <w:tc>
          <w:tcPr>
            <w:tcW w:w="850" w:type="dxa"/>
            <w:vAlign w:val="center"/>
          </w:tcPr>
          <w:p w:rsidR="00D531AE" w:rsidRPr="00116C9E" w:rsidRDefault="00D531AE" w:rsidP="001C46F2">
            <w:pPr>
              <w:rPr>
                <w:ins w:id="347" w:author="BPC" w:date="2018-06-27T01:01:00Z"/>
                <w:sz w:val="20"/>
                <w:szCs w:val="20"/>
                <w:lang w:val="en-GB"/>
              </w:rPr>
            </w:pPr>
            <w:ins w:id="348" w:author="BPC" w:date="2018-06-27T01:06:00Z">
              <w:r>
                <w:rPr>
                  <w:sz w:val="20"/>
                  <w:szCs w:val="20"/>
                  <w:lang w:val="en-GB"/>
                </w:rPr>
                <w:t>X</w:t>
              </w:r>
            </w:ins>
          </w:p>
        </w:tc>
        <w:tc>
          <w:tcPr>
            <w:tcW w:w="1276" w:type="dxa"/>
            <w:vAlign w:val="center"/>
          </w:tcPr>
          <w:p w:rsidR="00D531AE" w:rsidRPr="00116C9E" w:rsidRDefault="00D531AE" w:rsidP="001C46F2">
            <w:pPr>
              <w:rPr>
                <w:ins w:id="349" w:author="BPC" w:date="2018-06-27T01:01:00Z"/>
                <w:sz w:val="20"/>
                <w:szCs w:val="20"/>
                <w:lang w:val="en-GB"/>
              </w:rPr>
            </w:pPr>
            <w:ins w:id="350" w:author="BPC" w:date="2018-06-27T01:05:00Z">
              <w:r>
                <w:rPr>
                  <w:sz w:val="20"/>
                  <w:szCs w:val="20"/>
                  <w:lang w:val="en-GB"/>
                </w:rPr>
                <w:t>O</w:t>
              </w:r>
            </w:ins>
          </w:p>
        </w:tc>
        <w:tc>
          <w:tcPr>
            <w:tcW w:w="1984" w:type="dxa"/>
            <w:vAlign w:val="center"/>
          </w:tcPr>
          <w:p w:rsidR="00D531AE" w:rsidRPr="00116C9E" w:rsidRDefault="00D531AE" w:rsidP="001C46F2">
            <w:pPr>
              <w:rPr>
                <w:ins w:id="351" w:author="BPC" w:date="2018-06-27T01:01:00Z"/>
                <w:sz w:val="20"/>
                <w:szCs w:val="20"/>
                <w:lang w:val="en-GB"/>
              </w:rPr>
            </w:pPr>
          </w:p>
        </w:tc>
      </w:tr>
      <w:tr w:rsidR="00D531AE" w:rsidRPr="00116C9E" w:rsidTr="001C46F2">
        <w:trPr>
          <w:cantSplit/>
          <w:trHeight w:val="340"/>
          <w:ins w:id="352" w:author="BPC" w:date="2018-06-27T01:01:00Z"/>
        </w:trPr>
        <w:tc>
          <w:tcPr>
            <w:tcW w:w="1117" w:type="dxa"/>
            <w:vAlign w:val="center"/>
          </w:tcPr>
          <w:p w:rsidR="00D531AE" w:rsidRPr="00116C9E" w:rsidRDefault="00D531AE" w:rsidP="001C46F2">
            <w:pPr>
              <w:rPr>
                <w:ins w:id="353" w:author="BPC" w:date="2018-06-27T01:01:00Z"/>
                <w:sz w:val="20"/>
                <w:szCs w:val="20"/>
              </w:rPr>
            </w:pPr>
            <w:ins w:id="354" w:author="BPC" w:date="2018-06-27T01:03:00Z">
              <w:r w:rsidRPr="00D531AE">
                <w:rPr>
                  <w:sz w:val="20"/>
                  <w:szCs w:val="20"/>
                  <w:lang w:val="en-US"/>
                </w:rPr>
                <w:t>DF8C23</w:t>
              </w:r>
            </w:ins>
          </w:p>
        </w:tc>
        <w:tc>
          <w:tcPr>
            <w:tcW w:w="4205" w:type="dxa"/>
            <w:vAlign w:val="center"/>
          </w:tcPr>
          <w:p w:rsidR="00D531AE" w:rsidRPr="00116C9E" w:rsidRDefault="00D531AE" w:rsidP="001C46F2">
            <w:pPr>
              <w:rPr>
                <w:ins w:id="355" w:author="BPC" w:date="2018-06-27T01:01:00Z"/>
                <w:sz w:val="20"/>
                <w:szCs w:val="20"/>
              </w:rPr>
            </w:pPr>
            <w:ins w:id="356" w:author="BPC" w:date="2018-06-27T01:04:00Z">
              <w:r w:rsidRPr="00D531AE">
                <w:rPr>
                  <w:sz w:val="20"/>
                  <w:szCs w:val="20"/>
                  <w:lang w:val="en-GB"/>
                </w:rPr>
                <w:t>Count of instalments</w:t>
              </w:r>
            </w:ins>
          </w:p>
        </w:tc>
        <w:tc>
          <w:tcPr>
            <w:tcW w:w="850" w:type="dxa"/>
            <w:vAlign w:val="center"/>
          </w:tcPr>
          <w:p w:rsidR="00D531AE" w:rsidRPr="00116C9E" w:rsidRDefault="00D531AE" w:rsidP="001C46F2">
            <w:pPr>
              <w:rPr>
                <w:ins w:id="357" w:author="BPC" w:date="2018-06-27T01:01:00Z"/>
                <w:sz w:val="20"/>
                <w:szCs w:val="20"/>
                <w:lang w:val="en-GB"/>
              </w:rPr>
            </w:pPr>
            <w:ins w:id="358" w:author="BPC" w:date="2018-06-27T01:06:00Z">
              <w:r>
                <w:rPr>
                  <w:sz w:val="20"/>
                  <w:szCs w:val="20"/>
                  <w:lang w:val="en-GB"/>
                </w:rPr>
                <w:t>9</w:t>
              </w:r>
            </w:ins>
          </w:p>
        </w:tc>
        <w:tc>
          <w:tcPr>
            <w:tcW w:w="1276" w:type="dxa"/>
            <w:vAlign w:val="center"/>
          </w:tcPr>
          <w:p w:rsidR="00D531AE" w:rsidRPr="00116C9E" w:rsidRDefault="00D531AE" w:rsidP="001C46F2">
            <w:pPr>
              <w:rPr>
                <w:ins w:id="359" w:author="BPC" w:date="2018-06-27T01:01:00Z"/>
                <w:sz w:val="20"/>
                <w:szCs w:val="20"/>
                <w:lang w:val="en-GB"/>
              </w:rPr>
            </w:pPr>
            <w:ins w:id="360" w:author="BPC" w:date="2018-06-27T01:05:00Z">
              <w:r>
                <w:rPr>
                  <w:sz w:val="20"/>
                  <w:szCs w:val="20"/>
                  <w:lang w:val="en-GB"/>
                </w:rPr>
                <w:t>O</w:t>
              </w:r>
            </w:ins>
          </w:p>
        </w:tc>
        <w:tc>
          <w:tcPr>
            <w:tcW w:w="1984" w:type="dxa"/>
            <w:vAlign w:val="center"/>
          </w:tcPr>
          <w:p w:rsidR="00D531AE" w:rsidRPr="00116C9E" w:rsidRDefault="00D531AE" w:rsidP="001C46F2">
            <w:pPr>
              <w:rPr>
                <w:ins w:id="361" w:author="BPC" w:date="2018-06-27T01:01:00Z"/>
                <w:sz w:val="20"/>
                <w:szCs w:val="20"/>
                <w:lang w:val="en-GB"/>
              </w:rPr>
            </w:pPr>
          </w:p>
        </w:tc>
      </w:tr>
      <w:tr w:rsidR="00D531AE" w:rsidRPr="00116C9E" w:rsidTr="001C46F2">
        <w:trPr>
          <w:cantSplit/>
          <w:trHeight w:val="340"/>
          <w:ins w:id="362" w:author="BPC" w:date="2018-06-27T01:01:00Z"/>
        </w:trPr>
        <w:tc>
          <w:tcPr>
            <w:tcW w:w="1117" w:type="dxa"/>
            <w:vAlign w:val="center"/>
          </w:tcPr>
          <w:p w:rsidR="00D531AE" w:rsidRPr="00116C9E" w:rsidRDefault="00D531AE" w:rsidP="001C46F2">
            <w:pPr>
              <w:rPr>
                <w:ins w:id="363" w:author="BPC" w:date="2018-06-27T01:01:00Z"/>
                <w:sz w:val="20"/>
                <w:szCs w:val="20"/>
              </w:rPr>
            </w:pPr>
            <w:ins w:id="364" w:author="BPC" w:date="2018-06-27T01:04:00Z">
              <w:r w:rsidRPr="00D531AE">
                <w:rPr>
                  <w:sz w:val="20"/>
                  <w:szCs w:val="20"/>
                  <w:lang w:val="en-US"/>
                </w:rPr>
                <w:t>DF8C24</w:t>
              </w:r>
            </w:ins>
          </w:p>
        </w:tc>
        <w:tc>
          <w:tcPr>
            <w:tcW w:w="4205" w:type="dxa"/>
            <w:vAlign w:val="center"/>
          </w:tcPr>
          <w:p w:rsidR="00D531AE" w:rsidRPr="00116C9E" w:rsidRDefault="00D531AE" w:rsidP="001C46F2">
            <w:pPr>
              <w:rPr>
                <w:ins w:id="365" w:author="BPC" w:date="2018-06-27T01:01:00Z"/>
                <w:sz w:val="20"/>
                <w:szCs w:val="20"/>
              </w:rPr>
            </w:pPr>
            <w:ins w:id="366" w:author="BPC" w:date="2018-06-27T01:04:00Z">
              <w:r w:rsidRPr="00D531AE">
                <w:rPr>
                  <w:color w:val="000000"/>
                  <w:sz w:val="20"/>
                  <w:szCs w:val="20"/>
                  <w:lang w:val="en-US"/>
                </w:rPr>
                <w:t>Instalment amount</w:t>
              </w:r>
            </w:ins>
          </w:p>
        </w:tc>
        <w:tc>
          <w:tcPr>
            <w:tcW w:w="850" w:type="dxa"/>
            <w:vAlign w:val="center"/>
          </w:tcPr>
          <w:p w:rsidR="00D531AE" w:rsidRPr="00116C9E" w:rsidRDefault="00D531AE" w:rsidP="001C46F2">
            <w:pPr>
              <w:rPr>
                <w:ins w:id="367" w:author="BPC" w:date="2018-06-27T01:01:00Z"/>
                <w:sz w:val="20"/>
                <w:szCs w:val="20"/>
                <w:lang w:val="en-US"/>
              </w:rPr>
            </w:pPr>
            <w:ins w:id="368" w:author="BPC" w:date="2018-06-27T01:06:00Z">
              <w:r>
                <w:rPr>
                  <w:sz w:val="20"/>
                  <w:szCs w:val="20"/>
                  <w:lang w:val="en-US"/>
                </w:rPr>
                <w:t>9</w:t>
              </w:r>
            </w:ins>
          </w:p>
        </w:tc>
        <w:tc>
          <w:tcPr>
            <w:tcW w:w="1276" w:type="dxa"/>
            <w:vAlign w:val="center"/>
          </w:tcPr>
          <w:p w:rsidR="00D531AE" w:rsidRPr="00116C9E" w:rsidRDefault="00D531AE" w:rsidP="001C46F2">
            <w:pPr>
              <w:rPr>
                <w:ins w:id="369" w:author="BPC" w:date="2018-06-27T01:01:00Z"/>
                <w:sz w:val="20"/>
                <w:szCs w:val="20"/>
                <w:lang w:val="en-US"/>
              </w:rPr>
            </w:pPr>
            <w:ins w:id="370" w:author="BPC" w:date="2018-06-27T01:05:00Z">
              <w:r>
                <w:rPr>
                  <w:sz w:val="20"/>
                  <w:szCs w:val="20"/>
                  <w:lang w:val="en-US"/>
                </w:rPr>
                <w:t>O</w:t>
              </w:r>
            </w:ins>
          </w:p>
        </w:tc>
        <w:tc>
          <w:tcPr>
            <w:tcW w:w="1984" w:type="dxa"/>
            <w:vAlign w:val="center"/>
          </w:tcPr>
          <w:p w:rsidR="00D531AE" w:rsidRPr="00116C9E" w:rsidRDefault="00D531AE" w:rsidP="001C46F2">
            <w:pPr>
              <w:rPr>
                <w:ins w:id="371" w:author="BPC" w:date="2018-06-27T01:01:00Z"/>
                <w:sz w:val="20"/>
                <w:szCs w:val="20"/>
                <w:lang w:val="en-US"/>
              </w:rPr>
            </w:pPr>
          </w:p>
        </w:tc>
      </w:tr>
      <w:tr w:rsidR="00D531AE" w:rsidRPr="00116C9E" w:rsidTr="001C46F2">
        <w:trPr>
          <w:cantSplit/>
          <w:trHeight w:val="340"/>
          <w:ins w:id="372" w:author="BPC" w:date="2018-06-27T01:01:00Z"/>
        </w:trPr>
        <w:tc>
          <w:tcPr>
            <w:tcW w:w="1117" w:type="dxa"/>
            <w:vAlign w:val="center"/>
          </w:tcPr>
          <w:p w:rsidR="00D531AE" w:rsidRPr="00116C9E" w:rsidRDefault="00D531AE" w:rsidP="001C46F2">
            <w:pPr>
              <w:rPr>
                <w:ins w:id="373" w:author="BPC" w:date="2018-06-27T01:01:00Z"/>
                <w:sz w:val="20"/>
                <w:szCs w:val="20"/>
                <w:lang w:val="en-US"/>
              </w:rPr>
            </w:pPr>
            <w:ins w:id="374" w:author="BPC" w:date="2018-06-27T01:04:00Z">
              <w:r w:rsidRPr="00D531AE">
                <w:rPr>
                  <w:sz w:val="20"/>
                  <w:szCs w:val="20"/>
                  <w:lang w:val="en-US"/>
                </w:rPr>
                <w:t>DF8C25</w:t>
              </w:r>
            </w:ins>
          </w:p>
        </w:tc>
        <w:tc>
          <w:tcPr>
            <w:tcW w:w="4205" w:type="dxa"/>
            <w:vAlign w:val="center"/>
          </w:tcPr>
          <w:p w:rsidR="00D531AE" w:rsidRPr="00116C9E" w:rsidRDefault="00D531AE" w:rsidP="001C46F2">
            <w:pPr>
              <w:rPr>
                <w:ins w:id="375" w:author="BPC" w:date="2018-06-27T01:01:00Z"/>
                <w:color w:val="000000"/>
                <w:sz w:val="20"/>
                <w:szCs w:val="20"/>
                <w:lang w:val="en-US"/>
              </w:rPr>
            </w:pPr>
            <w:ins w:id="376" w:author="BPC" w:date="2018-06-27T01:04:00Z">
              <w:r w:rsidRPr="00D531AE">
                <w:rPr>
                  <w:color w:val="000000"/>
                  <w:sz w:val="20"/>
                  <w:szCs w:val="20"/>
                  <w:lang w:val="en-US"/>
                </w:rPr>
                <w:t>Instalment algorithm</w:t>
              </w:r>
            </w:ins>
          </w:p>
        </w:tc>
        <w:tc>
          <w:tcPr>
            <w:tcW w:w="850" w:type="dxa"/>
            <w:vAlign w:val="center"/>
          </w:tcPr>
          <w:p w:rsidR="00D531AE" w:rsidRPr="00116C9E" w:rsidRDefault="00D531AE" w:rsidP="001C46F2">
            <w:pPr>
              <w:rPr>
                <w:ins w:id="377" w:author="BPC" w:date="2018-06-27T01:01:00Z"/>
                <w:sz w:val="20"/>
                <w:szCs w:val="20"/>
                <w:lang w:val="en-US"/>
              </w:rPr>
            </w:pPr>
            <w:ins w:id="378" w:author="BPC" w:date="2018-06-27T01:01:00Z">
              <w:r w:rsidRPr="00116C9E">
                <w:rPr>
                  <w:sz w:val="20"/>
                  <w:szCs w:val="20"/>
                  <w:lang w:val="en-US"/>
                </w:rPr>
                <w:t>X</w:t>
              </w:r>
            </w:ins>
          </w:p>
        </w:tc>
        <w:tc>
          <w:tcPr>
            <w:tcW w:w="1276" w:type="dxa"/>
            <w:vAlign w:val="center"/>
          </w:tcPr>
          <w:p w:rsidR="00D531AE" w:rsidRPr="00116C9E" w:rsidRDefault="00D531AE" w:rsidP="001C46F2">
            <w:pPr>
              <w:rPr>
                <w:ins w:id="379" w:author="BPC" w:date="2018-06-27T01:01:00Z"/>
                <w:sz w:val="20"/>
                <w:szCs w:val="20"/>
                <w:lang w:val="en-US"/>
              </w:rPr>
            </w:pPr>
            <w:ins w:id="380" w:author="BPC" w:date="2018-06-27T01:05:00Z">
              <w:r>
                <w:rPr>
                  <w:sz w:val="20"/>
                  <w:szCs w:val="20"/>
                  <w:lang w:val="en-US"/>
                </w:rPr>
                <w:t>O</w:t>
              </w:r>
            </w:ins>
          </w:p>
        </w:tc>
        <w:tc>
          <w:tcPr>
            <w:tcW w:w="1984" w:type="dxa"/>
            <w:vAlign w:val="center"/>
          </w:tcPr>
          <w:p w:rsidR="00D531AE" w:rsidRPr="00116C9E" w:rsidRDefault="00D531AE" w:rsidP="001C46F2">
            <w:pPr>
              <w:rPr>
                <w:ins w:id="381" w:author="BPC" w:date="2018-06-27T01:01:00Z"/>
                <w:sz w:val="20"/>
                <w:szCs w:val="20"/>
                <w:lang w:val="en-US"/>
              </w:rPr>
            </w:pPr>
          </w:p>
        </w:tc>
      </w:tr>
    </w:tbl>
    <w:p w:rsidR="00E8123E" w:rsidRPr="003C4EC2" w:rsidRDefault="00E8123E" w:rsidP="003C4EC2"/>
    <w:sectPr w:rsidR="00E8123E" w:rsidRPr="003C4EC2" w:rsidSect="00145C80">
      <w:headerReference w:type="default" r:id="rId9"/>
      <w:footerReference w:type="default" r:id="rId10"/>
      <w:headerReference w:type="first" r:id="rId11"/>
      <w:pgSz w:w="11906" w:h="16838"/>
      <w:pgMar w:top="1555" w:right="850" w:bottom="1134" w:left="1843" w:header="708" w:footer="708" w:gutter="0"/>
      <w:cols w:space="708"/>
      <w:titlePg/>
      <w:docGrid w:linePitch="360"/>
      <w:sectPrChange w:id="382" w:author="BPC" w:date="2018-08-17T15:31:00Z">
        <w:sectPr w:rsidR="00E8123E" w:rsidRPr="003C4EC2" w:rsidSect="00145C80">
          <w:pgMar w:top="1555" w:right="850" w:bottom="1134" w:left="1701" w:header="708" w:footer="708" w:gutter="0"/>
        </w:sectPr>
      </w:sectPrChange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7FA" w:rsidRDefault="00B477FA" w:rsidP="000E5FA0">
      <w:r>
        <w:separator/>
      </w:r>
    </w:p>
  </w:endnote>
  <w:endnote w:type="continuationSeparator" w:id="0">
    <w:p w:rsidR="00B477FA" w:rsidRDefault="00B477FA" w:rsidP="000E5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MyriaM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yriaMM_400 RG 600 NO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ED2" w:rsidRPr="000813E0" w:rsidRDefault="00AC2ED2" w:rsidP="00304A02">
    <w:pPr>
      <w:pStyle w:val="BPCLegaleze"/>
    </w:pPr>
    <w:r>
      <w:t>© 2014 BPC Banking Technologies</w:t>
    </w:r>
    <w:r w:rsidRPr="00D41EE8">
      <w:t>.</w:t>
    </w:r>
    <w:r>
      <w:t xml:space="preserve"> 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F5DDB">
      <w:rPr>
        <w:noProof/>
      </w:rPr>
      <w:t>7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2F5DDB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7FA" w:rsidRDefault="00B477FA" w:rsidP="000E5FA0">
      <w:r>
        <w:separator/>
      </w:r>
    </w:p>
  </w:footnote>
  <w:footnote w:type="continuationSeparator" w:id="0">
    <w:p w:rsidR="00B477FA" w:rsidRDefault="00B477FA" w:rsidP="000E5F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ED2" w:rsidRPr="00A40341" w:rsidRDefault="00AC2ED2" w:rsidP="00304A02">
    <w:r>
      <w:rPr>
        <w:noProof/>
      </w:rPr>
      <w:drawing>
        <wp:anchor distT="0" distB="0" distL="114300" distR="114300" simplePos="0" relativeHeight="251661312" behindDoc="0" locked="0" layoutInCell="1" allowOverlap="1" wp14:anchorId="2E8DD549" wp14:editId="123C2212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43" name="Рисунок 43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C2ED2" w:rsidRDefault="00AC2ED2">
    <w:pPr>
      <w:pStyle w:val="af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ED2" w:rsidRDefault="00AC2ED2">
    <w:pPr>
      <w:pStyle w:val="af4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7F3CA22" wp14:editId="4E9E39AA">
          <wp:simplePos x="0" y="0"/>
          <wp:positionH relativeFrom="column">
            <wp:posOffset>-1085215</wp:posOffset>
          </wp:positionH>
          <wp:positionV relativeFrom="paragraph">
            <wp:posOffset>-456565</wp:posOffset>
          </wp:positionV>
          <wp:extent cx="7553325" cy="10690225"/>
          <wp:effectExtent l="0" t="0" r="0" b="0"/>
          <wp:wrapNone/>
          <wp:docPr id="42" name="Рисунок 42" descr="co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co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9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CB6082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37074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FB"/>
    <w:multiLevelType w:val="multilevel"/>
    <w:tmpl w:val="3976D0D0"/>
    <w:lvl w:ilvl="0">
      <w:start w:val="1"/>
      <w:numFmt w:val="none"/>
      <w:pStyle w:val="1"/>
      <w:suff w:val="nothing"/>
      <w:lvlText w:val="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3"/>
      <w:lvlText w:val="%2.%3."/>
      <w:lvlJc w:val="left"/>
      <w:pPr>
        <w:tabs>
          <w:tab w:val="num" w:pos="454"/>
        </w:tabs>
        <w:ind w:left="1388" w:hanging="1388"/>
      </w:pPr>
      <w:rPr>
        <w:rFonts w:hint="default"/>
      </w:rPr>
    </w:lvl>
    <w:lvl w:ilvl="3">
      <w:start w:val="1"/>
      <w:numFmt w:val="decimal"/>
      <w:pStyle w:val="4"/>
      <w:lvlText w:val="%2.%3.%4."/>
      <w:lvlJc w:val="left"/>
      <w:pPr>
        <w:tabs>
          <w:tab w:val="num" w:pos="6408"/>
        </w:tabs>
        <w:ind w:left="7513" w:hanging="1559"/>
      </w:pPr>
      <w:rPr>
        <w:rFonts w:hint="default"/>
      </w:rPr>
    </w:lvl>
    <w:lvl w:ilvl="4">
      <w:start w:val="1"/>
      <w:numFmt w:val="decimal"/>
      <w:pStyle w:val="50"/>
      <w:lvlText w:val="%2.%3.%4.1.1."/>
      <w:lvlJc w:val="left"/>
      <w:pPr>
        <w:tabs>
          <w:tab w:val="num" w:pos="708"/>
        </w:tabs>
        <w:ind w:left="1416" w:hanging="708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708"/>
        </w:tabs>
        <w:ind w:left="2012" w:hanging="708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126" w:hanging="708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409" w:hanging="708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693" w:hanging="708"/>
      </w:pPr>
      <w:rPr>
        <w:rFonts w:hint="default"/>
      </w:rPr>
    </w:lvl>
  </w:abstractNum>
  <w:abstractNum w:abstractNumId="3">
    <w:nsid w:val="FFFFFFFE"/>
    <w:multiLevelType w:val="singleLevel"/>
    <w:tmpl w:val="B7941E9A"/>
    <w:lvl w:ilvl="0">
      <w:numFmt w:val="decimal"/>
      <w:pStyle w:val="04dot"/>
      <w:lvlText w:val="*"/>
      <w:lvlJc w:val="left"/>
      <w:rPr>
        <w:rFonts w:cs="Times New Roman"/>
      </w:rPr>
    </w:lvl>
  </w:abstractNum>
  <w:abstractNum w:abstractNumId="4">
    <w:nsid w:val="04416A7D"/>
    <w:multiLevelType w:val="hybridMultilevel"/>
    <w:tmpl w:val="11F8B100"/>
    <w:lvl w:ilvl="0" w:tplc="C192AE92">
      <w:start w:val="1"/>
      <w:numFmt w:val="bullet"/>
      <w:pStyle w:val="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A0D4FF0"/>
    <w:multiLevelType w:val="multilevel"/>
    <w:tmpl w:val="DB4A43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0E283C0C"/>
    <w:multiLevelType w:val="hybridMultilevel"/>
    <w:tmpl w:val="B19C3ADE"/>
    <w:lvl w:ilvl="0" w:tplc="C16E4FF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50356"/>
    <w:multiLevelType w:val="singleLevel"/>
    <w:tmpl w:val="073E3A7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8">
    <w:nsid w:val="23F51656"/>
    <w:multiLevelType w:val="hybridMultilevel"/>
    <w:tmpl w:val="06BEF302"/>
    <w:lvl w:ilvl="0" w:tplc="34BC9D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4A06E5"/>
    <w:multiLevelType w:val="multilevel"/>
    <w:tmpl w:val="0E90F568"/>
    <w:styleLink w:val="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8515B76"/>
    <w:multiLevelType w:val="hybridMultilevel"/>
    <w:tmpl w:val="07E67292"/>
    <w:lvl w:ilvl="0" w:tplc="D6DA1A82">
      <w:start w:val="1"/>
      <w:numFmt w:val="decimal"/>
      <w:pStyle w:val="BPC3TableCaption"/>
      <w:lvlText w:val="Table %1."/>
      <w:lvlJc w:val="center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750309"/>
    <w:multiLevelType w:val="hybridMultilevel"/>
    <w:tmpl w:val="5C3A79AA"/>
    <w:lvl w:ilvl="0" w:tplc="06B231FC">
      <w:start w:val="1"/>
      <w:numFmt w:val="bullet"/>
      <w:pStyle w:val="BPC3Bulletsummary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5F4CE0"/>
    <w:multiLevelType w:val="multilevel"/>
    <w:tmpl w:val="23944644"/>
    <w:styleLink w:val="BPC3-Numeredlist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Calibri" w:hAnsi="Calibri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FA62056"/>
    <w:multiLevelType w:val="hybridMultilevel"/>
    <w:tmpl w:val="9800D5CE"/>
    <w:lvl w:ilvl="0" w:tplc="E8185E64">
      <w:start w:val="1"/>
      <w:numFmt w:val="decimal"/>
      <w:pStyle w:val="BPC3FigureCaption"/>
      <w:lvlText w:val="Figure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7254F3"/>
    <w:multiLevelType w:val="hybridMultilevel"/>
    <w:tmpl w:val="AD507698"/>
    <w:lvl w:ilvl="0" w:tplc="092E8AEA">
      <w:start w:val="1"/>
      <w:numFmt w:val="bullet"/>
      <w:pStyle w:val="BPC3Bullet1bol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E80FD2"/>
    <w:multiLevelType w:val="multilevel"/>
    <w:tmpl w:val="2862BE86"/>
    <w:styleLink w:val="10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6">
    <w:nsid w:val="34171661"/>
    <w:multiLevelType w:val="multilevel"/>
    <w:tmpl w:val="8E3E8C82"/>
    <w:lvl w:ilvl="0">
      <w:start w:val="1"/>
      <w:numFmt w:val="decimal"/>
      <w:pStyle w:val="BPC3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PC3Heading2"/>
      <w:lvlText w:val="%1.%2"/>
      <w:lvlJc w:val="left"/>
      <w:pPr>
        <w:ind w:left="1853" w:hanging="576"/>
      </w:pPr>
      <w:rPr>
        <w:rFonts w:hint="default"/>
      </w:rPr>
    </w:lvl>
    <w:lvl w:ilvl="2">
      <w:start w:val="1"/>
      <w:numFmt w:val="decimal"/>
      <w:pStyle w:val="BPC3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36D94F69"/>
    <w:multiLevelType w:val="hybridMultilevel"/>
    <w:tmpl w:val="DB6081BA"/>
    <w:lvl w:ilvl="0" w:tplc="2DB01AD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444EF4"/>
    <w:multiLevelType w:val="hybridMultilevel"/>
    <w:tmpl w:val="79CC29E6"/>
    <w:lvl w:ilvl="0" w:tplc="AB8C8C44">
      <w:start w:val="1"/>
      <w:numFmt w:val="decimal"/>
      <w:pStyle w:val="BPC3-Heading3"/>
      <w:lvlText w:val="1.1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0947C1"/>
    <w:multiLevelType w:val="hybridMultilevel"/>
    <w:tmpl w:val="111CE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E132CD"/>
    <w:multiLevelType w:val="multilevel"/>
    <w:tmpl w:val="D17055E0"/>
    <w:styleLink w:val="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05B2F74"/>
    <w:multiLevelType w:val="hybridMultilevel"/>
    <w:tmpl w:val="A9D4B1C4"/>
    <w:lvl w:ilvl="0" w:tplc="04190001">
      <w:start w:val="1"/>
      <w:numFmt w:val="upperLetter"/>
      <w:pStyle w:val="DefaultText"/>
      <w:lvlText w:val="Section %1:"/>
      <w:lvlJc w:val="left"/>
      <w:pPr>
        <w:tabs>
          <w:tab w:val="num" w:pos="360"/>
        </w:tabs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4F6803A9"/>
    <w:multiLevelType w:val="hybridMultilevel"/>
    <w:tmpl w:val="4A54D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DA2B9E"/>
    <w:multiLevelType w:val="multilevel"/>
    <w:tmpl w:val="0419001D"/>
    <w:styleLink w:val="5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542C58C7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5BEB0035"/>
    <w:multiLevelType w:val="multilevel"/>
    <w:tmpl w:val="E0CA4C52"/>
    <w:lvl w:ilvl="0">
      <w:start w:val="1"/>
      <w:numFmt w:val="decimal"/>
      <w:lvlText w:val="%1"/>
      <w:lvlJc w:val="left"/>
      <w:pPr>
        <w:tabs>
          <w:tab w:val="num" w:pos="539"/>
        </w:tabs>
        <w:ind w:left="539" w:hanging="539"/>
      </w:pPr>
      <w:rPr>
        <w:rFonts w:cs="Times New Roman" w:hint="default"/>
      </w:rPr>
    </w:lvl>
    <w:lvl w:ilvl="1">
      <w:start w:val="1"/>
      <w:numFmt w:val="decimal"/>
      <w:pStyle w:val="THNormal"/>
      <w:lvlText w:val="%1.%2"/>
      <w:lvlJc w:val="left"/>
      <w:pPr>
        <w:tabs>
          <w:tab w:val="num" w:pos="539"/>
        </w:tabs>
        <w:ind w:left="539" w:hanging="539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26">
    <w:nsid w:val="5CDD55CC"/>
    <w:multiLevelType w:val="multilevel"/>
    <w:tmpl w:val="3D902EB6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7">
    <w:nsid w:val="611E7A64"/>
    <w:multiLevelType w:val="hybridMultilevel"/>
    <w:tmpl w:val="B35C50E4"/>
    <w:lvl w:ilvl="0" w:tplc="04090001">
      <w:start w:val="1"/>
      <w:numFmt w:val="bullet"/>
      <w:pStyle w:val="BulletLis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>
      <w:numFmt w:val="bullet"/>
      <w:lvlText w:val="-"/>
      <w:lvlJc w:val="left"/>
      <w:pPr>
        <w:tabs>
          <w:tab w:val="num" w:pos="3090"/>
        </w:tabs>
        <w:ind w:left="3090" w:hanging="57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66BC0355"/>
    <w:multiLevelType w:val="hybridMultilevel"/>
    <w:tmpl w:val="0302B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A730EC"/>
    <w:multiLevelType w:val="multilevel"/>
    <w:tmpl w:val="23944644"/>
    <w:numStyleLink w:val="BPC3-Numeredlist"/>
  </w:abstractNum>
  <w:abstractNum w:abstractNumId="30">
    <w:nsid w:val="68277717"/>
    <w:multiLevelType w:val="multilevel"/>
    <w:tmpl w:val="D2DA9028"/>
    <w:lvl w:ilvl="0">
      <w:start w:val="1"/>
      <w:numFmt w:val="decimal"/>
      <w:pStyle w:val="ClauseHead"/>
      <w:lvlText w:val="%1."/>
      <w:lvlJc w:val="left"/>
      <w:pPr>
        <w:tabs>
          <w:tab w:val="num" w:pos="0"/>
        </w:tabs>
        <w:ind w:hanging="360"/>
      </w:pPr>
      <w:rPr>
        <w:rFonts w:cs="Times New Roman" w:hint="default"/>
        <w:sz w:val="18"/>
      </w:rPr>
    </w:lvl>
    <w:lvl w:ilvl="1">
      <w:start w:val="1"/>
      <w:numFmt w:val="decimal"/>
      <w:pStyle w:val="CaluseSubHead"/>
      <w:lvlText w:val="%1.%2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8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3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28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3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3960" w:hanging="1440"/>
      </w:pPr>
      <w:rPr>
        <w:rFonts w:cs="Times New Roman" w:hint="default"/>
      </w:rPr>
    </w:lvl>
  </w:abstractNum>
  <w:abstractNum w:abstractNumId="31">
    <w:nsid w:val="686A74F0"/>
    <w:multiLevelType w:val="multilevel"/>
    <w:tmpl w:val="B602D9E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26" w:firstLine="0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>
    <w:nsid w:val="6B0D0FD1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>
    <w:nsid w:val="793E04A2"/>
    <w:multiLevelType w:val="multilevel"/>
    <w:tmpl w:val="355A2ED2"/>
    <w:styleLink w:val="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A53028B"/>
    <w:multiLevelType w:val="multilevel"/>
    <w:tmpl w:val="8C205282"/>
    <w:lvl w:ilvl="0">
      <w:start w:val="1"/>
      <w:numFmt w:val="none"/>
      <w:pStyle w:val="ALH2"/>
      <w:lvlText w:val="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none"/>
      <w:pStyle w:val="125"/>
      <w:lvlText w:val="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5">
    <w:nsid w:val="7EC92FF5"/>
    <w:multiLevelType w:val="hybridMultilevel"/>
    <w:tmpl w:val="304639DA"/>
    <w:lvl w:ilvl="0" w:tplc="B834488A">
      <w:start w:val="1"/>
      <w:numFmt w:val="bullet"/>
      <w:pStyle w:val="BPC3Bullet2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35"/>
  </w:num>
  <w:num w:numId="14">
    <w:abstractNumId w:val="11"/>
  </w:num>
  <w:num w:numId="15">
    <w:abstractNumId w:val="13"/>
  </w:num>
  <w:num w:numId="16">
    <w:abstractNumId w:val="10"/>
  </w:num>
  <w:num w:numId="17">
    <w:abstractNumId w:val="12"/>
  </w:num>
  <w:num w:numId="18">
    <w:abstractNumId w:val="29"/>
  </w:num>
  <w:num w:numId="19">
    <w:abstractNumId w:val="15"/>
  </w:num>
  <w:num w:numId="20">
    <w:abstractNumId w:val="9"/>
  </w:num>
  <w:num w:numId="21">
    <w:abstractNumId w:val="20"/>
  </w:num>
  <w:num w:numId="22">
    <w:abstractNumId w:val="33"/>
  </w:num>
  <w:num w:numId="23">
    <w:abstractNumId w:val="23"/>
  </w:num>
  <w:num w:numId="24">
    <w:abstractNumId w:val="24"/>
  </w:num>
  <w:num w:numId="25">
    <w:abstractNumId w:val="16"/>
  </w:num>
  <w:num w:numId="26">
    <w:abstractNumId w:val="25"/>
  </w:num>
  <w:num w:numId="27">
    <w:abstractNumId w:val="21"/>
  </w:num>
  <w:num w:numId="28">
    <w:abstractNumId w:val="27"/>
  </w:num>
  <w:num w:numId="29">
    <w:abstractNumId w:val="30"/>
  </w:num>
  <w:num w:numId="30">
    <w:abstractNumId w:val="3"/>
    <w:lvlOverride w:ilvl="0">
      <w:lvl w:ilvl="0">
        <w:start w:val="1"/>
        <w:numFmt w:val="bullet"/>
        <w:pStyle w:val="04dot"/>
        <w:lvlText w:val="."/>
        <w:legacy w:legacy="1" w:legacySpace="0" w:legacyIndent="331"/>
        <w:lvlJc w:val="left"/>
        <w:pPr>
          <w:ind w:left="1627" w:hanging="331"/>
        </w:pPr>
        <w:rPr>
          <w:rFonts w:ascii="Times" w:hAnsi="Times" w:hint="default"/>
        </w:rPr>
      </w:lvl>
    </w:lvlOverride>
  </w:num>
  <w:num w:numId="31">
    <w:abstractNumId w:val="34"/>
  </w:num>
  <w:num w:numId="32">
    <w:abstractNumId w:val="4"/>
  </w:num>
  <w:num w:numId="33">
    <w:abstractNumId w:val="26"/>
  </w:num>
  <w:num w:numId="34">
    <w:abstractNumId w:val="31"/>
  </w:num>
  <w:num w:numId="35">
    <w:abstractNumId w:val="6"/>
  </w:num>
  <w:num w:numId="36">
    <w:abstractNumId w:val="19"/>
  </w:num>
  <w:num w:numId="37">
    <w:abstractNumId w:val="22"/>
  </w:num>
  <w:num w:numId="38">
    <w:abstractNumId w:val="7"/>
  </w:num>
  <w:num w:numId="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"/>
  </w:num>
  <w:num w:numId="41">
    <w:abstractNumId w:val="17"/>
  </w:num>
  <w:num w:numId="42">
    <w:abstractNumId w:val="18"/>
  </w:num>
  <w:num w:numId="43">
    <w:abstractNumId w:val="32"/>
  </w:num>
  <w:num w:numId="44">
    <w:abstractNumId w:val="5"/>
  </w:num>
  <w:num w:numId="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8"/>
  </w:num>
  <w:num w:numId="4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PC">
    <w15:presenceInfo w15:providerId="None" w15:userId="B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FA0"/>
    <w:rsid w:val="00015EA0"/>
    <w:rsid w:val="0002573A"/>
    <w:rsid w:val="00031CD5"/>
    <w:rsid w:val="00045F00"/>
    <w:rsid w:val="0004775F"/>
    <w:rsid w:val="00056614"/>
    <w:rsid w:val="00064FD1"/>
    <w:rsid w:val="00065B00"/>
    <w:rsid w:val="00071385"/>
    <w:rsid w:val="00072771"/>
    <w:rsid w:val="00076A68"/>
    <w:rsid w:val="00095C0C"/>
    <w:rsid w:val="0009669D"/>
    <w:rsid w:val="000A4249"/>
    <w:rsid w:val="000C1D3B"/>
    <w:rsid w:val="000D1FA2"/>
    <w:rsid w:val="000D38C9"/>
    <w:rsid w:val="000E5FA0"/>
    <w:rsid w:val="000E6EBB"/>
    <w:rsid w:val="00116C9E"/>
    <w:rsid w:val="00120CA6"/>
    <w:rsid w:val="00123800"/>
    <w:rsid w:val="001315D8"/>
    <w:rsid w:val="00131BC1"/>
    <w:rsid w:val="00145C80"/>
    <w:rsid w:val="00155A40"/>
    <w:rsid w:val="0015602D"/>
    <w:rsid w:val="0015787F"/>
    <w:rsid w:val="001623D0"/>
    <w:rsid w:val="00163ED2"/>
    <w:rsid w:val="00177F66"/>
    <w:rsid w:val="0019605F"/>
    <w:rsid w:val="00196F8A"/>
    <w:rsid w:val="001A1A57"/>
    <w:rsid w:val="001A39E6"/>
    <w:rsid w:val="001A5FD5"/>
    <w:rsid w:val="001A77C1"/>
    <w:rsid w:val="001C219C"/>
    <w:rsid w:val="001D45B3"/>
    <w:rsid w:val="001E2B02"/>
    <w:rsid w:val="001E755A"/>
    <w:rsid w:val="00200286"/>
    <w:rsid w:val="00201803"/>
    <w:rsid w:val="00204860"/>
    <w:rsid w:val="00206F77"/>
    <w:rsid w:val="00207D98"/>
    <w:rsid w:val="00210DD3"/>
    <w:rsid w:val="00220695"/>
    <w:rsid w:val="002207B2"/>
    <w:rsid w:val="002358CB"/>
    <w:rsid w:val="0027180C"/>
    <w:rsid w:val="002722B4"/>
    <w:rsid w:val="00276653"/>
    <w:rsid w:val="00292E32"/>
    <w:rsid w:val="00293824"/>
    <w:rsid w:val="002A3D5F"/>
    <w:rsid w:val="002B3544"/>
    <w:rsid w:val="002C0C8F"/>
    <w:rsid w:val="002C2616"/>
    <w:rsid w:val="002D6711"/>
    <w:rsid w:val="002F1B72"/>
    <w:rsid w:val="002F5DDB"/>
    <w:rsid w:val="002F629E"/>
    <w:rsid w:val="00304A02"/>
    <w:rsid w:val="003059B0"/>
    <w:rsid w:val="0031034C"/>
    <w:rsid w:val="00314CEC"/>
    <w:rsid w:val="00321A19"/>
    <w:rsid w:val="00335B25"/>
    <w:rsid w:val="0034248C"/>
    <w:rsid w:val="00351D87"/>
    <w:rsid w:val="0035476E"/>
    <w:rsid w:val="00354781"/>
    <w:rsid w:val="00362725"/>
    <w:rsid w:val="003630B1"/>
    <w:rsid w:val="00376362"/>
    <w:rsid w:val="003A315C"/>
    <w:rsid w:val="003A555A"/>
    <w:rsid w:val="003A5705"/>
    <w:rsid w:val="003B40DE"/>
    <w:rsid w:val="003C043F"/>
    <w:rsid w:val="003C23B6"/>
    <w:rsid w:val="003C4EC2"/>
    <w:rsid w:val="003F0B7B"/>
    <w:rsid w:val="00405F3D"/>
    <w:rsid w:val="004147C6"/>
    <w:rsid w:val="00414996"/>
    <w:rsid w:val="0042054D"/>
    <w:rsid w:val="004248D8"/>
    <w:rsid w:val="00444127"/>
    <w:rsid w:val="00447480"/>
    <w:rsid w:val="00451AE8"/>
    <w:rsid w:val="00492A29"/>
    <w:rsid w:val="004A4664"/>
    <w:rsid w:val="004A545C"/>
    <w:rsid w:val="004B4D8D"/>
    <w:rsid w:val="004C3A44"/>
    <w:rsid w:val="004C7B32"/>
    <w:rsid w:val="004F67C6"/>
    <w:rsid w:val="00501D30"/>
    <w:rsid w:val="00510B0A"/>
    <w:rsid w:val="00515860"/>
    <w:rsid w:val="00540370"/>
    <w:rsid w:val="00550D2D"/>
    <w:rsid w:val="005708B0"/>
    <w:rsid w:val="00586D54"/>
    <w:rsid w:val="005B1EFF"/>
    <w:rsid w:val="005B3527"/>
    <w:rsid w:val="005B41E0"/>
    <w:rsid w:val="005B688A"/>
    <w:rsid w:val="005C6EED"/>
    <w:rsid w:val="005E29BD"/>
    <w:rsid w:val="005F0F00"/>
    <w:rsid w:val="005F282F"/>
    <w:rsid w:val="0062321A"/>
    <w:rsid w:val="00645D0A"/>
    <w:rsid w:val="006522B3"/>
    <w:rsid w:val="006650E6"/>
    <w:rsid w:val="0069251E"/>
    <w:rsid w:val="00696282"/>
    <w:rsid w:val="006A59A7"/>
    <w:rsid w:val="006C50AC"/>
    <w:rsid w:val="006C57D1"/>
    <w:rsid w:val="006F21EB"/>
    <w:rsid w:val="00704B6F"/>
    <w:rsid w:val="007256C3"/>
    <w:rsid w:val="00740161"/>
    <w:rsid w:val="0074737B"/>
    <w:rsid w:val="00755F3C"/>
    <w:rsid w:val="007653FC"/>
    <w:rsid w:val="0076618A"/>
    <w:rsid w:val="00787084"/>
    <w:rsid w:val="007969EE"/>
    <w:rsid w:val="007A33F5"/>
    <w:rsid w:val="007A7381"/>
    <w:rsid w:val="007C35FD"/>
    <w:rsid w:val="007E488A"/>
    <w:rsid w:val="00816F73"/>
    <w:rsid w:val="00827F4B"/>
    <w:rsid w:val="00845F3C"/>
    <w:rsid w:val="00850F9C"/>
    <w:rsid w:val="00857451"/>
    <w:rsid w:val="00862D44"/>
    <w:rsid w:val="0086753F"/>
    <w:rsid w:val="00873E66"/>
    <w:rsid w:val="00880D4C"/>
    <w:rsid w:val="008822AF"/>
    <w:rsid w:val="008948F3"/>
    <w:rsid w:val="008A55E2"/>
    <w:rsid w:val="008B0F1C"/>
    <w:rsid w:val="008C3B0A"/>
    <w:rsid w:val="008C6DE5"/>
    <w:rsid w:val="008C783B"/>
    <w:rsid w:val="008D12CE"/>
    <w:rsid w:val="008F7152"/>
    <w:rsid w:val="008F756A"/>
    <w:rsid w:val="0090311B"/>
    <w:rsid w:val="009149FD"/>
    <w:rsid w:val="0092294A"/>
    <w:rsid w:val="0093207C"/>
    <w:rsid w:val="00936FB4"/>
    <w:rsid w:val="00946392"/>
    <w:rsid w:val="00953648"/>
    <w:rsid w:val="00955D31"/>
    <w:rsid w:val="00967B30"/>
    <w:rsid w:val="00976299"/>
    <w:rsid w:val="00981263"/>
    <w:rsid w:val="0098519A"/>
    <w:rsid w:val="0099399A"/>
    <w:rsid w:val="0099594B"/>
    <w:rsid w:val="00995E8D"/>
    <w:rsid w:val="009A45E0"/>
    <w:rsid w:val="009B28C9"/>
    <w:rsid w:val="009B65A3"/>
    <w:rsid w:val="009C204C"/>
    <w:rsid w:val="009C4165"/>
    <w:rsid w:val="009D0828"/>
    <w:rsid w:val="009D5245"/>
    <w:rsid w:val="009D66B6"/>
    <w:rsid w:val="009E3A9B"/>
    <w:rsid w:val="009E70C1"/>
    <w:rsid w:val="009F5A00"/>
    <w:rsid w:val="00A15C84"/>
    <w:rsid w:val="00A23B79"/>
    <w:rsid w:val="00A401C0"/>
    <w:rsid w:val="00A5028B"/>
    <w:rsid w:val="00A602FA"/>
    <w:rsid w:val="00A6109F"/>
    <w:rsid w:val="00A7117E"/>
    <w:rsid w:val="00A8647E"/>
    <w:rsid w:val="00A95289"/>
    <w:rsid w:val="00A952CC"/>
    <w:rsid w:val="00A97223"/>
    <w:rsid w:val="00AA2CDA"/>
    <w:rsid w:val="00AA3522"/>
    <w:rsid w:val="00AA3D1A"/>
    <w:rsid w:val="00AB279C"/>
    <w:rsid w:val="00AB560B"/>
    <w:rsid w:val="00AB75D4"/>
    <w:rsid w:val="00AC035C"/>
    <w:rsid w:val="00AC2ED2"/>
    <w:rsid w:val="00AD24DF"/>
    <w:rsid w:val="00AE1D11"/>
    <w:rsid w:val="00B26DAA"/>
    <w:rsid w:val="00B2747B"/>
    <w:rsid w:val="00B46461"/>
    <w:rsid w:val="00B477FA"/>
    <w:rsid w:val="00B47C42"/>
    <w:rsid w:val="00B5193B"/>
    <w:rsid w:val="00B6050B"/>
    <w:rsid w:val="00B62012"/>
    <w:rsid w:val="00B62AEC"/>
    <w:rsid w:val="00B75DD8"/>
    <w:rsid w:val="00B945C3"/>
    <w:rsid w:val="00B94B79"/>
    <w:rsid w:val="00B9786F"/>
    <w:rsid w:val="00BA5063"/>
    <w:rsid w:val="00BB3E0E"/>
    <w:rsid w:val="00BC083A"/>
    <w:rsid w:val="00BC26AC"/>
    <w:rsid w:val="00BC7038"/>
    <w:rsid w:val="00BF1D14"/>
    <w:rsid w:val="00C074C4"/>
    <w:rsid w:val="00C1002B"/>
    <w:rsid w:val="00C2712C"/>
    <w:rsid w:val="00C36519"/>
    <w:rsid w:val="00C46105"/>
    <w:rsid w:val="00C676D4"/>
    <w:rsid w:val="00C94A0D"/>
    <w:rsid w:val="00C95246"/>
    <w:rsid w:val="00CA52EF"/>
    <w:rsid w:val="00CB4060"/>
    <w:rsid w:val="00CB49FC"/>
    <w:rsid w:val="00CD16E7"/>
    <w:rsid w:val="00CE345F"/>
    <w:rsid w:val="00D00A3F"/>
    <w:rsid w:val="00D07C80"/>
    <w:rsid w:val="00D176D3"/>
    <w:rsid w:val="00D22782"/>
    <w:rsid w:val="00D22B3C"/>
    <w:rsid w:val="00D37C12"/>
    <w:rsid w:val="00D44F37"/>
    <w:rsid w:val="00D531AE"/>
    <w:rsid w:val="00D539BB"/>
    <w:rsid w:val="00D60D9A"/>
    <w:rsid w:val="00D82DB3"/>
    <w:rsid w:val="00D92251"/>
    <w:rsid w:val="00D95C7E"/>
    <w:rsid w:val="00D975DA"/>
    <w:rsid w:val="00DB3A7C"/>
    <w:rsid w:val="00DC1216"/>
    <w:rsid w:val="00DC44C6"/>
    <w:rsid w:val="00DD1FA9"/>
    <w:rsid w:val="00DD2694"/>
    <w:rsid w:val="00DE78AA"/>
    <w:rsid w:val="00E22532"/>
    <w:rsid w:val="00E2516D"/>
    <w:rsid w:val="00E30F25"/>
    <w:rsid w:val="00E33BBA"/>
    <w:rsid w:val="00E36187"/>
    <w:rsid w:val="00E51075"/>
    <w:rsid w:val="00E54AFF"/>
    <w:rsid w:val="00E73106"/>
    <w:rsid w:val="00E8123E"/>
    <w:rsid w:val="00E839EA"/>
    <w:rsid w:val="00E85FD1"/>
    <w:rsid w:val="00E93544"/>
    <w:rsid w:val="00EA1DA2"/>
    <w:rsid w:val="00EA7FE0"/>
    <w:rsid w:val="00ED14C1"/>
    <w:rsid w:val="00ED5775"/>
    <w:rsid w:val="00EE735C"/>
    <w:rsid w:val="00EF23A4"/>
    <w:rsid w:val="00EF66A6"/>
    <w:rsid w:val="00F017AD"/>
    <w:rsid w:val="00F068F8"/>
    <w:rsid w:val="00F0697D"/>
    <w:rsid w:val="00F06FA4"/>
    <w:rsid w:val="00F10975"/>
    <w:rsid w:val="00F1376D"/>
    <w:rsid w:val="00F21491"/>
    <w:rsid w:val="00F24EC9"/>
    <w:rsid w:val="00F3238D"/>
    <w:rsid w:val="00F359B0"/>
    <w:rsid w:val="00F43957"/>
    <w:rsid w:val="00F52660"/>
    <w:rsid w:val="00F672D8"/>
    <w:rsid w:val="00F676EA"/>
    <w:rsid w:val="00F80EFA"/>
    <w:rsid w:val="00F84079"/>
    <w:rsid w:val="00F955EA"/>
    <w:rsid w:val="00FB5CFE"/>
    <w:rsid w:val="00FC39E6"/>
    <w:rsid w:val="00FC3F98"/>
    <w:rsid w:val="00FC5AF1"/>
    <w:rsid w:val="00FD000F"/>
    <w:rsid w:val="00FD6690"/>
    <w:rsid w:val="00FE2E2B"/>
    <w:rsid w:val="00FE7181"/>
    <w:rsid w:val="00FF6F19"/>
    <w:rsid w:val="00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nhideWhenUsed="0"/>
    <w:lsdException w:name="Table Theme" w:uiPriority="99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E5FA0"/>
    <w:rPr>
      <w:sz w:val="24"/>
      <w:szCs w:val="24"/>
      <w:lang w:eastAsia="ru-RU"/>
    </w:rPr>
  </w:style>
  <w:style w:type="paragraph" w:styleId="1">
    <w:name w:val="heading 1"/>
    <w:aliases w:val="h1,MIGHeading 1"/>
    <w:basedOn w:val="a0"/>
    <w:next w:val="a1"/>
    <w:link w:val="11"/>
    <w:qFormat/>
    <w:rsid w:val="00A602FA"/>
    <w:pPr>
      <w:keepNext/>
      <w:keepLines/>
      <w:pageBreakBefore/>
      <w:numPr>
        <w:numId w:val="5"/>
      </w:numPr>
      <w:suppressAutoHyphens/>
      <w:spacing w:after="240" w:line="200" w:lineRule="atLeast"/>
      <w:outlineLvl w:val="0"/>
    </w:pPr>
    <w:rPr>
      <w:b/>
      <w:sz w:val="44"/>
      <w:lang w:val="en-US"/>
    </w:rPr>
  </w:style>
  <w:style w:type="paragraph" w:styleId="2">
    <w:name w:val="heading 2"/>
    <w:aliases w:val="Title,h2,l2,Level 2 Topic Heading,H2,L2,dd heading 2,dh2,Heading B,(Alt+2),Attribute Heading 2,Level 2,Level Heading 2,H21,H22,H23,H211,H221,H24,H212,H222,H231,H2111,H2211,h2 (TOC),Chapter Title,2m,SD 2,Heading2,RFP,Main,RFP Heading 2"/>
    <w:basedOn w:val="1"/>
    <w:next w:val="a1"/>
    <w:link w:val="21"/>
    <w:qFormat/>
    <w:rsid w:val="00A602FA"/>
    <w:pPr>
      <w:pageBreakBefore w:val="0"/>
      <w:numPr>
        <w:ilvl w:val="1"/>
      </w:numPr>
      <w:spacing w:before="240" w:after="120"/>
      <w:outlineLvl w:val="1"/>
    </w:pPr>
    <w:rPr>
      <w:noProof/>
      <w:sz w:val="40"/>
    </w:rPr>
  </w:style>
  <w:style w:type="paragraph" w:styleId="3">
    <w:name w:val="heading 3"/>
    <w:basedOn w:val="2"/>
    <w:next w:val="a1"/>
    <w:link w:val="31"/>
    <w:qFormat/>
    <w:rsid w:val="00A602FA"/>
    <w:pPr>
      <w:numPr>
        <w:ilvl w:val="2"/>
      </w:numPr>
      <w:spacing w:before="360"/>
      <w:outlineLvl w:val="2"/>
    </w:pPr>
    <w:rPr>
      <w:sz w:val="32"/>
    </w:rPr>
  </w:style>
  <w:style w:type="paragraph" w:styleId="4">
    <w:name w:val="heading 4"/>
    <w:aliases w:val="h4"/>
    <w:basedOn w:val="2"/>
    <w:next w:val="a1"/>
    <w:link w:val="41"/>
    <w:qFormat/>
    <w:rsid w:val="00A602FA"/>
    <w:pPr>
      <w:numPr>
        <w:ilvl w:val="3"/>
      </w:numPr>
      <w:spacing w:before="360"/>
      <w:outlineLvl w:val="3"/>
    </w:pPr>
    <w:rPr>
      <w:rFonts w:ascii="Arial" w:hAnsi="Arial" w:cs="Arial"/>
      <w:b w:val="0"/>
      <w:bCs/>
      <w:sz w:val="28"/>
    </w:rPr>
  </w:style>
  <w:style w:type="paragraph" w:styleId="50">
    <w:name w:val="heading 5"/>
    <w:basedOn w:val="4"/>
    <w:next w:val="a0"/>
    <w:link w:val="52"/>
    <w:qFormat/>
    <w:rsid w:val="00A602FA"/>
    <w:pPr>
      <w:numPr>
        <w:ilvl w:val="4"/>
      </w:numPr>
      <w:outlineLvl w:val="4"/>
    </w:pPr>
    <w:rPr>
      <w:b/>
      <w:bCs w:val="0"/>
      <w:sz w:val="22"/>
    </w:rPr>
  </w:style>
  <w:style w:type="paragraph" w:styleId="6">
    <w:name w:val="heading 6"/>
    <w:basedOn w:val="a0"/>
    <w:next w:val="a0"/>
    <w:link w:val="60"/>
    <w:qFormat/>
    <w:rsid w:val="00A602F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A602FA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qFormat/>
    <w:rsid w:val="00A602FA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qFormat/>
    <w:rsid w:val="00A602F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aliases w:val="h1 Знак,MIGHeading 1 Знак"/>
    <w:basedOn w:val="a2"/>
    <w:link w:val="1"/>
    <w:uiPriority w:val="9"/>
    <w:rsid w:val="00A602FA"/>
    <w:rPr>
      <w:b/>
      <w:sz w:val="44"/>
      <w:szCs w:val="24"/>
      <w:lang w:val="en-US" w:eastAsia="ru-RU"/>
    </w:rPr>
  </w:style>
  <w:style w:type="paragraph" w:styleId="a1">
    <w:name w:val="Body Text"/>
    <w:aliases w:val="CCC Body Text"/>
    <w:basedOn w:val="a0"/>
    <w:link w:val="a5"/>
    <w:unhideWhenUsed/>
    <w:rsid w:val="00A602FA"/>
    <w:pPr>
      <w:spacing w:after="120"/>
    </w:pPr>
  </w:style>
  <w:style w:type="character" w:customStyle="1" w:styleId="a5">
    <w:name w:val="Основной текст Знак"/>
    <w:aliases w:val="CCC Body Text Знак"/>
    <w:basedOn w:val="a2"/>
    <w:link w:val="a1"/>
    <w:rsid w:val="00A602FA"/>
    <w:rPr>
      <w:sz w:val="24"/>
      <w:szCs w:val="24"/>
      <w:lang w:eastAsia="ru-RU"/>
    </w:rPr>
  </w:style>
  <w:style w:type="character" w:customStyle="1" w:styleId="21">
    <w:name w:val="Заголовок 2 Знак"/>
    <w:aliases w:val="Title Знак,h2 Знак,l2 Знак,Level 2 Topic Heading Знак,H2 Знак,L2 Знак,dd heading 2 Знак,dh2 Знак,Heading B Знак,(Alt+2) Знак,Attribute Heading 2 Знак,Level 2 Знак,Level Heading 2 Знак,H21 Знак,H22 Знак,H23 Знак,H211 Знак,H221 Знак"/>
    <w:basedOn w:val="a2"/>
    <w:link w:val="2"/>
    <w:rsid w:val="00A602FA"/>
    <w:rPr>
      <w:b/>
      <w:noProof/>
      <w:sz w:val="40"/>
      <w:szCs w:val="24"/>
      <w:lang w:val="en-US" w:eastAsia="ru-RU"/>
    </w:rPr>
  </w:style>
  <w:style w:type="character" w:customStyle="1" w:styleId="31">
    <w:name w:val="Заголовок 3 Знак"/>
    <w:basedOn w:val="a2"/>
    <w:link w:val="3"/>
    <w:rsid w:val="00A602FA"/>
    <w:rPr>
      <w:b/>
      <w:noProof/>
      <w:sz w:val="32"/>
      <w:szCs w:val="24"/>
      <w:lang w:val="en-US" w:eastAsia="ru-RU"/>
    </w:rPr>
  </w:style>
  <w:style w:type="character" w:customStyle="1" w:styleId="41">
    <w:name w:val="Заголовок 4 Знак"/>
    <w:aliases w:val="h4 Знак"/>
    <w:basedOn w:val="a2"/>
    <w:link w:val="4"/>
    <w:rsid w:val="00A602FA"/>
    <w:rPr>
      <w:rFonts w:ascii="Arial" w:hAnsi="Arial" w:cs="Arial"/>
      <w:bCs/>
      <w:noProof/>
      <w:sz w:val="28"/>
      <w:szCs w:val="24"/>
      <w:lang w:val="en-US" w:eastAsia="ru-RU"/>
    </w:rPr>
  </w:style>
  <w:style w:type="character" w:customStyle="1" w:styleId="52">
    <w:name w:val="Заголовок 5 Знак"/>
    <w:basedOn w:val="a2"/>
    <w:link w:val="50"/>
    <w:rsid w:val="00A602FA"/>
    <w:rPr>
      <w:rFonts w:ascii="Arial" w:hAnsi="Arial" w:cs="Arial"/>
      <w:b/>
      <w:noProof/>
      <w:sz w:val="22"/>
      <w:szCs w:val="24"/>
      <w:lang w:val="en-US" w:eastAsia="ru-RU"/>
    </w:rPr>
  </w:style>
  <w:style w:type="character" w:customStyle="1" w:styleId="60">
    <w:name w:val="Заголовок 6 Знак"/>
    <w:basedOn w:val="a2"/>
    <w:link w:val="6"/>
    <w:rsid w:val="00A602FA"/>
    <w:rPr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2"/>
    <w:link w:val="7"/>
    <w:rsid w:val="00A602FA"/>
    <w:rPr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A602FA"/>
    <w:rPr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A602FA"/>
    <w:rPr>
      <w:rFonts w:ascii="Arial" w:hAnsi="Arial" w:cs="Arial"/>
      <w:sz w:val="22"/>
      <w:szCs w:val="22"/>
      <w:lang w:eastAsia="ru-RU"/>
    </w:rPr>
  </w:style>
  <w:style w:type="paragraph" w:styleId="a6">
    <w:name w:val="caption"/>
    <w:basedOn w:val="a0"/>
    <w:next w:val="a1"/>
    <w:qFormat/>
    <w:rsid w:val="00A602FA"/>
    <w:pPr>
      <w:keepLines/>
      <w:suppressAutoHyphens/>
      <w:spacing w:before="60" w:after="240" w:line="200" w:lineRule="atLeast"/>
      <w:ind w:left="284"/>
      <w:jc w:val="center"/>
    </w:pPr>
    <w:rPr>
      <w:b/>
      <w:bCs/>
      <w:iCs/>
    </w:rPr>
  </w:style>
  <w:style w:type="paragraph" w:styleId="a7">
    <w:name w:val="Title"/>
    <w:basedOn w:val="a0"/>
    <w:link w:val="a8"/>
    <w:qFormat/>
    <w:rsid w:val="00A602F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8">
    <w:name w:val="Название Знак"/>
    <w:basedOn w:val="a2"/>
    <w:link w:val="a7"/>
    <w:rsid w:val="00A602FA"/>
    <w:rPr>
      <w:rFonts w:ascii="Arial" w:hAnsi="Arial" w:cs="Arial"/>
      <w:b/>
      <w:bCs/>
      <w:kern w:val="28"/>
      <w:sz w:val="32"/>
      <w:szCs w:val="32"/>
      <w:lang w:eastAsia="ru-RU"/>
    </w:rPr>
  </w:style>
  <w:style w:type="paragraph" w:styleId="a9">
    <w:name w:val="Subtitle"/>
    <w:basedOn w:val="a0"/>
    <w:link w:val="aa"/>
    <w:qFormat/>
    <w:rsid w:val="00A602FA"/>
    <w:pPr>
      <w:keepNext/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a">
    <w:name w:val="Подзаголовок Знак"/>
    <w:basedOn w:val="a2"/>
    <w:link w:val="a9"/>
    <w:rsid w:val="00A602FA"/>
    <w:rPr>
      <w:rFonts w:ascii="Arial" w:hAnsi="Arial" w:cs="Arial"/>
      <w:sz w:val="28"/>
      <w:szCs w:val="24"/>
      <w:lang w:eastAsia="ru-RU"/>
    </w:rPr>
  </w:style>
  <w:style w:type="paragraph" w:styleId="5">
    <w:name w:val="List Number 5"/>
    <w:basedOn w:val="a0"/>
    <w:rsid w:val="000E5FA0"/>
    <w:pPr>
      <w:numPr>
        <w:numId w:val="6"/>
      </w:numPr>
    </w:pPr>
  </w:style>
  <w:style w:type="paragraph" w:styleId="ab">
    <w:name w:val="annotation text"/>
    <w:basedOn w:val="a0"/>
    <w:link w:val="ac"/>
    <w:rsid w:val="000E5FA0"/>
  </w:style>
  <w:style w:type="character" w:customStyle="1" w:styleId="ac">
    <w:name w:val="Текст примечания Знак"/>
    <w:basedOn w:val="a2"/>
    <w:link w:val="ab"/>
    <w:rsid w:val="000E5FA0"/>
    <w:rPr>
      <w:sz w:val="24"/>
      <w:szCs w:val="24"/>
      <w:lang w:eastAsia="ru-RU"/>
    </w:rPr>
  </w:style>
  <w:style w:type="paragraph" w:customStyle="1" w:styleId="ad">
    <w:name w:val="Табличкин"/>
    <w:basedOn w:val="a0"/>
    <w:rsid w:val="000E5FA0"/>
    <w:pPr>
      <w:spacing w:before="60" w:after="60"/>
    </w:pPr>
    <w:rPr>
      <w:sz w:val="20"/>
      <w:lang w:val="en-GB"/>
    </w:rPr>
  </w:style>
  <w:style w:type="character" w:styleId="ae">
    <w:name w:val="annotation reference"/>
    <w:rsid w:val="000E5FA0"/>
    <w:rPr>
      <w:rFonts w:cs="Times New Roman"/>
      <w:sz w:val="16"/>
      <w:szCs w:val="16"/>
    </w:rPr>
  </w:style>
  <w:style w:type="paragraph" w:styleId="af">
    <w:name w:val="Balloon Text"/>
    <w:basedOn w:val="a0"/>
    <w:link w:val="af0"/>
    <w:unhideWhenUsed/>
    <w:rsid w:val="000E5FA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rsid w:val="000E5FA0"/>
    <w:rPr>
      <w:rFonts w:ascii="Tahoma" w:hAnsi="Tahoma" w:cs="Tahoma"/>
      <w:sz w:val="16"/>
      <w:szCs w:val="16"/>
      <w:lang w:eastAsia="ru-RU"/>
    </w:rPr>
  </w:style>
  <w:style w:type="paragraph" w:styleId="af1">
    <w:name w:val="footnote text"/>
    <w:basedOn w:val="a0"/>
    <w:link w:val="af2"/>
    <w:rsid w:val="000E5FA0"/>
  </w:style>
  <w:style w:type="character" w:customStyle="1" w:styleId="af2">
    <w:name w:val="Текст сноски Знак"/>
    <w:basedOn w:val="a2"/>
    <w:link w:val="af1"/>
    <w:rsid w:val="000E5FA0"/>
    <w:rPr>
      <w:sz w:val="24"/>
      <w:szCs w:val="24"/>
      <w:lang w:eastAsia="ru-RU"/>
    </w:rPr>
  </w:style>
  <w:style w:type="character" w:styleId="af3">
    <w:name w:val="footnote reference"/>
    <w:rsid w:val="000E5FA0"/>
    <w:rPr>
      <w:vertAlign w:val="superscript"/>
    </w:rPr>
  </w:style>
  <w:style w:type="paragraph" w:customStyle="1" w:styleId="BPC1Covertitle">
    <w:name w:val="BPC1 – Cover title"/>
    <w:basedOn w:val="a0"/>
    <w:rsid w:val="00F068F8"/>
    <w:pPr>
      <w:spacing w:before="8400"/>
      <w:ind w:left="851"/>
      <w:jc w:val="center"/>
    </w:pPr>
    <w:rPr>
      <w:rFonts w:ascii="Calibri" w:hAnsi="Calibri"/>
      <w:sz w:val="64"/>
      <w:szCs w:val="48"/>
      <w:lang w:val="en-US" w:eastAsia="en-US"/>
    </w:rPr>
  </w:style>
  <w:style w:type="paragraph" w:customStyle="1" w:styleId="BPC1Subhead">
    <w:name w:val="BPC1 – Subhead"/>
    <w:basedOn w:val="a0"/>
    <w:rsid w:val="00F068F8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val="en-US" w:eastAsia="en-US"/>
    </w:rPr>
  </w:style>
  <w:style w:type="paragraph" w:customStyle="1" w:styleId="BPC1Request">
    <w:name w:val="BPC1 – Request"/>
    <w:basedOn w:val="a0"/>
    <w:rsid w:val="00F068F8"/>
    <w:pPr>
      <w:spacing w:before="600"/>
      <w:ind w:left="851"/>
      <w:jc w:val="center"/>
    </w:pPr>
    <w:rPr>
      <w:rFonts w:ascii="Calibri" w:hAnsi="Calibri"/>
      <w:sz w:val="28"/>
      <w:szCs w:val="20"/>
      <w:lang w:val="en-US" w:eastAsia="en-US"/>
    </w:rPr>
  </w:style>
  <w:style w:type="paragraph" w:styleId="af4">
    <w:name w:val="header"/>
    <w:aliases w:val="hd"/>
    <w:basedOn w:val="a0"/>
    <w:link w:val="af5"/>
    <w:unhideWhenUsed/>
    <w:rsid w:val="009F5A0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aliases w:val="hd Знак"/>
    <w:basedOn w:val="a2"/>
    <w:link w:val="af4"/>
    <w:rsid w:val="009F5A00"/>
    <w:rPr>
      <w:sz w:val="24"/>
      <w:szCs w:val="24"/>
      <w:lang w:eastAsia="ru-RU"/>
    </w:rPr>
  </w:style>
  <w:style w:type="paragraph" w:styleId="af6">
    <w:name w:val="footer"/>
    <w:basedOn w:val="a0"/>
    <w:link w:val="af7"/>
    <w:unhideWhenUsed/>
    <w:rsid w:val="009F5A00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2"/>
    <w:link w:val="af6"/>
    <w:rsid w:val="009F5A00"/>
    <w:rPr>
      <w:sz w:val="24"/>
      <w:szCs w:val="24"/>
      <w:lang w:eastAsia="ru-RU"/>
    </w:rPr>
  </w:style>
  <w:style w:type="numbering" w:customStyle="1" w:styleId="BPC3-Numeredlist">
    <w:name w:val="BPC3 - Numered list"/>
    <w:basedOn w:val="a4"/>
    <w:rsid w:val="00946392"/>
    <w:pPr>
      <w:numPr>
        <w:numId w:val="17"/>
      </w:numPr>
    </w:pPr>
  </w:style>
  <w:style w:type="paragraph" w:customStyle="1" w:styleId="BPCLegaleze">
    <w:name w:val="BPC – Legaleze"/>
    <w:basedOn w:val="a0"/>
    <w:rsid w:val="00946392"/>
    <w:pPr>
      <w:spacing w:after="41" w:line="140" w:lineRule="atLeast"/>
      <w:jc w:val="center"/>
    </w:pPr>
    <w:rPr>
      <w:rFonts w:ascii="Calibri" w:hAnsi="Calibri"/>
      <w:sz w:val="20"/>
      <w:szCs w:val="20"/>
      <w:lang w:val="en-US" w:eastAsia="en-US" w:bidi="he-IL"/>
    </w:rPr>
  </w:style>
  <w:style w:type="paragraph" w:styleId="12">
    <w:name w:val="toc 1"/>
    <w:basedOn w:val="a0"/>
    <w:next w:val="a0"/>
    <w:autoRedefine/>
    <w:uiPriority w:val="39"/>
    <w:unhideWhenUsed/>
    <w:rsid w:val="0094639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  <w:lang w:val="en-US"/>
    </w:rPr>
  </w:style>
  <w:style w:type="paragraph" w:customStyle="1" w:styleId="BPC2TOCheader">
    <w:name w:val="BPC2 – TOC header"/>
    <w:basedOn w:val="a0"/>
    <w:next w:val="BPC3Bodyafterheading"/>
    <w:rsid w:val="00946392"/>
    <w:pPr>
      <w:spacing w:after="480"/>
    </w:pPr>
    <w:rPr>
      <w:rFonts w:ascii="Calibri" w:hAnsi="Calibri"/>
      <w:color w:val="003399"/>
      <w:sz w:val="48"/>
      <w:szCs w:val="48"/>
      <w:lang w:val="en-US" w:eastAsia="en-US"/>
    </w:rPr>
  </w:style>
  <w:style w:type="paragraph" w:customStyle="1" w:styleId="BPC3Code">
    <w:name w:val="BPC3 – Code"/>
    <w:basedOn w:val="a0"/>
    <w:rsid w:val="009463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  <w:ind w:left="227"/>
    </w:pPr>
    <w:rPr>
      <w:rFonts w:ascii="Courier New" w:hAnsi="Courier New"/>
      <w:sz w:val="20"/>
      <w:szCs w:val="20"/>
      <w:lang w:val="en-US" w:eastAsia="en-US"/>
    </w:rPr>
  </w:style>
  <w:style w:type="paragraph" w:styleId="22">
    <w:name w:val="toc 2"/>
    <w:basedOn w:val="a0"/>
    <w:next w:val="a0"/>
    <w:autoRedefine/>
    <w:uiPriority w:val="39"/>
    <w:unhideWhenUsed/>
    <w:rsid w:val="00946392"/>
    <w:pPr>
      <w:ind w:left="240"/>
    </w:pPr>
    <w:rPr>
      <w:rFonts w:asciiTheme="minorHAnsi" w:hAnsiTheme="minorHAnsi" w:cstheme="minorHAnsi"/>
      <w:smallCaps/>
      <w:sz w:val="20"/>
      <w:szCs w:val="20"/>
      <w:lang w:val="en-US"/>
    </w:rPr>
  </w:style>
  <w:style w:type="paragraph" w:customStyle="1" w:styleId="BPC3Bodynormal">
    <w:name w:val="BPC3 – Body normal"/>
    <w:basedOn w:val="a0"/>
    <w:link w:val="BPC3Bodynormal0"/>
    <w:qFormat/>
    <w:rsid w:val="00946392"/>
    <w:pPr>
      <w:spacing w:after="120"/>
      <w:jc w:val="both"/>
    </w:pPr>
    <w:rPr>
      <w:rFonts w:ascii="Calibri" w:hAnsi="Calibri"/>
      <w:lang w:val="en-US" w:eastAsia="en-US"/>
    </w:rPr>
  </w:style>
  <w:style w:type="character" w:customStyle="1" w:styleId="BPC3Bodynormal0">
    <w:name w:val="BPC3 – Body normal Знак Знак"/>
    <w:link w:val="BPC3Bodynormal"/>
    <w:rsid w:val="00946392"/>
    <w:rPr>
      <w:rFonts w:ascii="Calibri" w:hAnsi="Calibri"/>
      <w:sz w:val="24"/>
      <w:szCs w:val="24"/>
      <w:lang w:val="en-US"/>
    </w:rPr>
  </w:style>
  <w:style w:type="paragraph" w:customStyle="1" w:styleId="BPC3Heading1">
    <w:name w:val="BPC3 – Heading1"/>
    <w:basedOn w:val="BPC3Bodynormal"/>
    <w:next w:val="BPC3Bodyafterheading"/>
    <w:link w:val="BPC3Heading10"/>
    <w:qFormat/>
    <w:rsid w:val="00946392"/>
    <w:pPr>
      <w:numPr>
        <w:numId w:val="25"/>
      </w:num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next w:val="BPC3Bodyafterheading"/>
    <w:autoRedefine/>
    <w:qFormat/>
    <w:rsid w:val="00354781"/>
    <w:pPr>
      <w:keepNext/>
      <w:numPr>
        <w:ilvl w:val="1"/>
        <w:numId w:val="25"/>
      </w:numPr>
      <w:spacing w:before="360" w:after="60"/>
      <w:ind w:left="576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946392"/>
    <w:rPr>
      <w:szCs w:val="20"/>
    </w:rPr>
  </w:style>
  <w:style w:type="paragraph" w:customStyle="1" w:styleId="BPC3Bullet2">
    <w:name w:val="BPC3 – Bullet2"/>
    <w:basedOn w:val="a0"/>
    <w:rsid w:val="00946392"/>
    <w:pPr>
      <w:numPr>
        <w:numId w:val="13"/>
      </w:numPr>
      <w:tabs>
        <w:tab w:val="left" w:pos="227"/>
      </w:tabs>
      <w:spacing w:after="120"/>
    </w:pPr>
    <w:rPr>
      <w:rFonts w:ascii="Calibri" w:hAnsi="Calibri"/>
      <w:szCs w:val="20"/>
      <w:lang w:val="en-US" w:eastAsia="en-US"/>
    </w:rPr>
  </w:style>
  <w:style w:type="paragraph" w:customStyle="1" w:styleId="BPC3-web">
    <w:name w:val="BPC3 - web"/>
    <w:basedOn w:val="a0"/>
    <w:rsid w:val="00946392"/>
    <w:pPr>
      <w:jc w:val="right"/>
    </w:pPr>
    <w:rPr>
      <w:rFonts w:ascii="Calibri" w:hAnsi="Calibri"/>
      <w:b/>
      <w:bCs/>
      <w:color w:val="003399"/>
      <w:szCs w:val="20"/>
      <w:lang w:val="en-US"/>
    </w:rPr>
  </w:style>
  <w:style w:type="paragraph" w:customStyle="1" w:styleId="BPC3Tableheadings">
    <w:name w:val="BPC3 – Table headings"/>
    <w:basedOn w:val="a0"/>
    <w:rsid w:val="00946392"/>
    <w:rPr>
      <w:rFonts w:ascii="Calibri" w:hAnsi="Calibri"/>
      <w:b/>
      <w:color w:val="003399"/>
      <w:sz w:val="26"/>
      <w:lang w:val="en-US" w:eastAsia="en-US"/>
    </w:rPr>
  </w:style>
  <w:style w:type="paragraph" w:customStyle="1" w:styleId="BPC3Tablecheckmarks">
    <w:name w:val="BPC3 – Table checkmarks"/>
    <w:basedOn w:val="a0"/>
    <w:rsid w:val="00946392"/>
    <w:pPr>
      <w:jc w:val="center"/>
    </w:pPr>
    <w:rPr>
      <w:rFonts w:ascii="Wingdings" w:hAnsi="Wingdings"/>
      <w:color w:val="003399"/>
      <w:sz w:val="28"/>
      <w:lang w:val="en-US" w:eastAsia="en-US"/>
    </w:rPr>
  </w:style>
  <w:style w:type="table" w:styleId="af8">
    <w:name w:val="Table Grid"/>
    <w:basedOn w:val="a3"/>
    <w:rsid w:val="00946392"/>
    <w:rPr>
      <w:rFonts w:ascii="Calibri" w:hAnsi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next w:val="BPC3Bodyafterheading"/>
    <w:rsid w:val="00946392"/>
    <w:pPr>
      <w:spacing w:before="120"/>
    </w:pPr>
    <w:rPr>
      <w:b/>
    </w:rPr>
  </w:style>
  <w:style w:type="paragraph" w:customStyle="1" w:styleId="BPC3Tableitems">
    <w:name w:val="BPC3 – Table items"/>
    <w:basedOn w:val="a0"/>
    <w:rsid w:val="00946392"/>
    <w:pPr>
      <w:spacing w:before="60" w:after="60"/>
    </w:pPr>
    <w:rPr>
      <w:rFonts w:ascii="Calibri" w:hAnsi="Calibri"/>
      <w:szCs w:val="20"/>
      <w:lang w:val="en-US" w:eastAsia="en-US"/>
    </w:rPr>
  </w:style>
  <w:style w:type="paragraph" w:customStyle="1" w:styleId="BPC3Subhead2">
    <w:name w:val="BPC3 – Subhead2"/>
    <w:basedOn w:val="BPC3Bodyafterheading"/>
    <w:next w:val="BPC3Bodyafterheading"/>
    <w:qFormat/>
    <w:rsid w:val="00946392"/>
    <w:rPr>
      <w:u w:val="single"/>
    </w:rPr>
  </w:style>
  <w:style w:type="paragraph" w:customStyle="1" w:styleId="BPC3Heading3">
    <w:name w:val="BPC3 – Heading3"/>
    <w:basedOn w:val="BPC3Bodynormal"/>
    <w:next w:val="BPC3Bodyafterheading"/>
    <w:qFormat/>
    <w:rsid w:val="00946392"/>
    <w:pPr>
      <w:keepNext/>
      <w:numPr>
        <w:ilvl w:val="2"/>
        <w:numId w:val="25"/>
      </w:num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0"/>
    <w:rsid w:val="00946392"/>
    <w:pPr>
      <w:spacing w:after="240"/>
      <w:jc w:val="center"/>
    </w:pPr>
    <w:rPr>
      <w:rFonts w:ascii="Calibri" w:hAnsi="Calibri"/>
      <w:b/>
      <w:i/>
      <w:color w:val="003399"/>
      <w:szCs w:val="28"/>
      <w:lang w:val="en-US" w:eastAsia="en-US"/>
    </w:rPr>
  </w:style>
  <w:style w:type="paragraph" w:customStyle="1" w:styleId="BPC3FigureCaption">
    <w:name w:val="BPC3 – Figure Caption"/>
    <w:basedOn w:val="a0"/>
    <w:rsid w:val="00946392"/>
    <w:pPr>
      <w:numPr>
        <w:numId w:val="15"/>
      </w:numPr>
      <w:spacing w:before="120" w:after="240"/>
      <w:jc w:val="center"/>
    </w:pPr>
    <w:rPr>
      <w:rFonts w:ascii="Calibri" w:hAnsi="Calibri"/>
      <w:b/>
      <w:i/>
      <w:iCs/>
      <w:sz w:val="20"/>
      <w:szCs w:val="20"/>
      <w:lang w:val="en-US" w:eastAsia="en-US"/>
    </w:rPr>
  </w:style>
  <w:style w:type="paragraph" w:customStyle="1" w:styleId="BPC3Headingoffices">
    <w:name w:val="BPC3 – Heading offices"/>
    <w:basedOn w:val="a0"/>
    <w:rsid w:val="00946392"/>
    <w:rPr>
      <w:rFonts w:ascii="Calibri" w:hAnsi="Calibri"/>
      <w:b/>
      <w:bCs/>
      <w:sz w:val="20"/>
      <w:szCs w:val="20"/>
      <w:lang w:val="en-US" w:eastAsia="en-US"/>
    </w:rPr>
  </w:style>
  <w:style w:type="paragraph" w:styleId="af9">
    <w:name w:val="TOC Heading"/>
    <w:basedOn w:val="1"/>
    <w:next w:val="a0"/>
    <w:uiPriority w:val="39"/>
    <w:unhideWhenUsed/>
    <w:qFormat/>
    <w:rsid w:val="00946392"/>
    <w:pPr>
      <w:pageBreakBefore w:val="0"/>
      <w:suppressAutoHyphens w:val="0"/>
      <w:spacing w:before="480" w:after="0" w:line="276" w:lineRule="auto"/>
      <w:ind w:left="432" w:hanging="432"/>
      <w:outlineLvl w:val="9"/>
    </w:pPr>
    <w:rPr>
      <w:rFonts w:ascii="Cambria" w:hAnsi="Cambria"/>
      <w:bCs/>
      <w:color w:val="365F91"/>
      <w:sz w:val="28"/>
      <w:szCs w:val="28"/>
      <w:lang w:val="ru-RU"/>
    </w:rPr>
  </w:style>
  <w:style w:type="paragraph" w:customStyle="1" w:styleId="BPC3Bullet1">
    <w:name w:val="BPC3 – Bullet1"/>
    <w:basedOn w:val="BPC3Bullet1bold"/>
    <w:link w:val="BPC3Bullet10"/>
    <w:rsid w:val="00946392"/>
    <w:rPr>
      <w:b w:val="0"/>
      <w:bCs w:val="0"/>
    </w:rPr>
  </w:style>
  <w:style w:type="paragraph" w:customStyle="1" w:styleId="BPC3Bullet1bold">
    <w:name w:val="BPC3 – Bullet1 bold"/>
    <w:basedOn w:val="a0"/>
    <w:next w:val="BPC3Bullet1"/>
    <w:link w:val="BPC3Bullet1bold0"/>
    <w:rsid w:val="00946392"/>
    <w:pPr>
      <w:numPr>
        <w:numId w:val="12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val="en-US" w:eastAsia="en-US"/>
    </w:rPr>
  </w:style>
  <w:style w:type="character" w:customStyle="1" w:styleId="BPC3Bullet1bold0">
    <w:name w:val="BPC3 – Bullet1 bold Знак Знак"/>
    <w:link w:val="BPC3Bullet1bold"/>
    <w:rsid w:val="00946392"/>
    <w:rPr>
      <w:rFonts w:ascii="Calibri" w:hAnsi="Calibri"/>
      <w:b/>
      <w:bCs/>
      <w:sz w:val="24"/>
      <w:lang w:val="en-US"/>
    </w:rPr>
  </w:style>
  <w:style w:type="character" w:customStyle="1" w:styleId="BPC3Bullet10">
    <w:name w:val="BPC3 – Bullet1 Знак Знак"/>
    <w:basedOn w:val="BPC3Bullet1bold0"/>
    <w:link w:val="BPC3Bullet1"/>
    <w:rsid w:val="00946392"/>
    <w:rPr>
      <w:rFonts w:ascii="Calibri" w:hAnsi="Calibri"/>
      <w:b w:val="0"/>
      <w:bCs w:val="0"/>
      <w:sz w:val="24"/>
      <w:lang w:val="en-US"/>
    </w:rPr>
  </w:style>
  <w:style w:type="paragraph" w:styleId="32">
    <w:name w:val="toc 3"/>
    <w:basedOn w:val="a0"/>
    <w:next w:val="a0"/>
    <w:autoRedefine/>
    <w:uiPriority w:val="39"/>
    <w:unhideWhenUsed/>
    <w:rsid w:val="00946392"/>
    <w:pPr>
      <w:ind w:left="480"/>
    </w:pPr>
    <w:rPr>
      <w:rFonts w:asciiTheme="minorHAnsi" w:hAnsiTheme="minorHAnsi" w:cstheme="minorHAnsi"/>
      <w:i/>
      <w:iCs/>
      <w:sz w:val="20"/>
      <w:szCs w:val="20"/>
      <w:lang w:val="en-US"/>
    </w:rPr>
  </w:style>
  <w:style w:type="paragraph" w:styleId="42">
    <w:name w:val="toc 4"/>
    <w:basedOn w:val="a0"/>
    <w:next w:val="a0"/>
    <w:autoRedefine/>
    <w:uiPriority w:val="39"/>
    <w:rsid w:val="00946392"/>
    <w:pPr>
      <w:ind w:left="720"/>
    </w:pPr>
    <w:rPr>
      <w:rFonts w:asciiTheme="minorHAnsi" w:hAnsiTheme="minorHAnsi" w:cstheme="minorHAnsi"/>
      <w:sz w:val="18"/>
      <w:szCs w:val="18"/>
      <w:lang w:val="en-US"/>
    </w:rPr>
  </w:style>
  <w:style w:type="paragraph" w:customStyle="1" w:styleId="BPC3Bodyoffices">
    <w:name w:val="BPC3 – Body offices"/>
    <w:basedOn w:val="BPC3Headingoffices"/>
    <w:rsid w:val="00946392"/>
    <w:rPr>
      <w:b w:val="0"/>
      <w:lang w:val="fr-FR"/>
    </w:rPr>
  </w:style>
  <w:style w:type="paragraph" w:customStyle="1" w:styleId="BPC3Headingsummary">
    <w:name w:val="BPC3 – Heading summary"/>
    <w:basedOn w:val="a0"/>
    <w:rsid w:val="00946392"/>
    <w:rPr>
      <w:rFonts w:ascii="Calibri" w:hAnsi="Calibri"/>
      <w:b/>
      <w:bCs/>
      <w:caps/>
      <w:szCs w:val="20"/>
      <w:lang w:val="en-US" w:eastAsia="en-US"/>
    </w:rPr>
  </w:style>
  <w:style w:type="paragraph" w:customStyle="1" w:styleId="BPC3Bulletsummary">
    <w:name w:val="BPC3 – Bullet summary"/>
    <w:basedOn w:val="a0"/>
    <w:link w:val="BPC3Bulletsummary0"/>
    <w:rsid w:val="00946392"/>
    <w:pPr>
      <w:numPr>
        <w:numId w:val="14"/>
      </w:numPr>
      <w:spacing w:before="60" w:after="60"/>
    </w:pPr>
    <w:rPr>
      <w:rFonts w:ascii="Calibri" w:hAnsi="Calibri"/>
      <w:szCs w:val="20"/>
      <w:lang w:val="en-US" w:eastAsia="en-US"/>
    </w:rPr>
  </w:style>
  <w:style w:type="character" w:customStyle="1" w:styleId="BPC3Bulletsummary0">
    <w:name w:val="BPC3 – Bullet summary Знак Знак"/>
    <w:link w:val="BPC3Bulletsummary"/>
    <w:rsid w:val="00946392"/>
    <w:rPr>
      <w:rFonts w:ascii="Calibri" w:hAnsi="Calibri"/>
      <w:sz w:val="24"/>
      <w:lang w:val="en-US"/>
    </w:rPr>
  </w:style>
  <w:style w:type="paragraph" w:customStyle="1" w:styleId="BPC3TableCaption">
    <w:name w:val="BPC3 – Table Caption"/>
    <w:basedOn w:val="BPC3FigureCaption"/>
    <w:next w:val="BPC3Bodyafterheading"/>
    <w:qFormat/>
    <w:rsid w:val="00946392"/>
    <w:pPr>
      <w:numPr>
        <w:numId w:val="16"/>
      </w:numPr>
    </w:pPr>
  </w:style>
  <w:style w:type="numbering" w:customStyle="1" w:styleId="10">
    <w:name w:val="Стиль1"/>
    <w:uiPriority w:val="99"/>
    <w:rsid w:val="00946392"/>
    <w:pPr>
      <w:numPr>
        <w:numId w:val="19"/>
      </w:numPr>
    </w:pPr>
  </w:style>
  <w:style w:type="numbering" w:customStyle="1" w:styleId="20">
    <w:name w:val="Стиль2"/>
    <w:uiPriority w:val="99"/>
    <w:rsid w:val="00946392"/>
    <w:pPr>
      <w:numPr>
        <w:numId w:val="20"/>
      </w:numPr>
    </w:pPr>
  </w:style>
  <w:style w:type="numbering" w:customStyle="1" w:styleId="30">
    <w:name w:val="Стиль3"/>
    <w:uiPriority w:val="99"/>
    <w:rsid w:val="00946392"/>
    <w:pPr>
      <w:numPr>
        <w:numId w:val="21"/>
      </w:numPr>
    </w:pPr>
  </w:style>
  <w:style w:type="numbering" w:customStyle="1" w:styleId="40">
    <w:name w:val="Стиль4"/>
    <w:uiPriority w:val="99"/>
    <w:rsid w:val="00946392"/>
    <w:pPr>
      <w:numPr>
        <w:numId w:val="22"/>
      </w:numPr>
    </w:pPr>
  </w:style>
  <w:style w:type="numbering" w:customStyle="1" w:styleId="51">
    <w:name w:val="Стиль5"/>
    <w:uiPriority w:val="99"/>
    <w:rsid w:val="00946392"/>
    <w:pPr>
      <w:numPr>
        <w:numId w:val="23"/>
      </w:numPr>
    </w:pPr>
  </w:style>
  <w:style w:type="character" w:customStyle="1" w:styleId="Heading3Char">
    <w:name w:val="Heading 3 Char"/>
    <w:basedOn w:val="a2"/>
    <w:locked/>
    <w:rsid w:val="00946392"/>
    <w:rPr>
      <w:rFonts w:ascii="Arial" w:hAnsi="Arial" w:cs="Arial"/>
      <w:bCs/>
      <w:color w:val="000080"/>
      <w:sz w:val="36"/>
      <w:szCs w:val="36"/>
      <w:lang w:val="en-GB" w:eastAsia="en-US" w:bidi="ar-SA"/>
    </w:rPr>
  </w:style>
  <w:style w:type="paragraph" w:customStyle="1" w:styleId="BPC1-covertitle">
    <w:name w:val="BPC1 - cover title"/>
    <w:basedOn w:val="a0"/>
    <w:rsid w:val="00946392"/>
    <w:pPr>
      <w:spacing w:before="8400"/>
      <w:ind w:left="851"/>
      <w:jc w:val="center"/>
    </w:pPr>
    <w:rPr>
      <w:rFonts w:ascii="Calibri" w:hAnsi="Calibri"/>
      <w:sz w:val="48"/>
      <w:szCs w:val="48"/>
      <w:lang w:val="en-US" w:eastAsia="en-US"/>
    </w:rPr>
  </w:style>
  <w:style w:type="paragraph" w:customStyle="1" w:styleId="BPC1-subhead">
    <w:name w:val="BPC1 - subhead"/>
    <w:basedOn w:val="a0"/>
    <w:rsid w:val="00946392"/>
    <w:pPr>
      <w:spacing w:before="120"/>
      <w:ind w:left="851"/>
      <w:jc w:val="center"/>
    </w:pPr>
    <w:rPr>
      <w:rFonts w:ascii="Calibri" w:hAnsi="Calibri"/>
      <w:i/>
      <w:iCs/>
      <w:szCs w:val="20"/>
      <w:lang w:val="en-US" w:eastAsia="en-US"/>
    </w:rPr>
  </w:style>
  <w:style w:type="paragraph" w:customStyle="1" w:styleId="BPC1-request">
    <w:name w:val="BPC1 - request"/>
    <w:basedOn w:val="a0"/>
    <w:rsid w:val="00946392"/>
    <w:pPr>
      <w:spacing w:before="600"/>
      <w:ind w:left="851"/>
      <w:jc w:val="center"/>
    </w:pPr>
    <w:rPr>
      <w:rFonts w:ascii="Calibri" w:hAnsi="Calibri"/>
      <w:sz w:val="20"/>
      <w:szCs w:val="20"/>
      <w:lang w:val="en-US" w:eastAsia="en-US"/>
    </w:rPr>
  </w:style>
  <w:style w:type="paragraph" w:customStyle="1" w:styleId="BPC-legaleze">
    <w:name w:val="BPC - legaleze"/>
    <w:basedOn w:val="a0"/>
    <w:rsid w:val="00946392"/>
    <w:pPr>
      <w:spacing w:after="41" w:line="140" w:lineRule="atLeast"/>
      <w:ind w:left="851"/>
      <w:jc w:val="center"/>
    </w:pPr>
    <w:rPr>
      <w:rFonts w:ascii="Calibri" w:hAnsi="Calibri"/>
      <w:sz w:val="20"/>
      <w:szCs w:val="20"/>
      <w:lang w:val="en-US" w:eastAsia="en-US" w:bidi="he-IL"/>
    </w:rPr>
  </w:style>
  <w:style w:type="paragraph" w:customStyle="1" w:styleId="BPC2-ToCheader">
    <w:name w:val="BPC2 - ToC header"/>
    <w:basedOn w:val="a0"/>
    <w:rsid w:val="00946392"/>
    <w:pPr>
      <w:spacing w:after="480"/>
    </w:pPr>
    <w:rPr>
      <w:rFonts w:ascii="Calibri" w:hAnsi="Calibri"/>
      <w:color w:val="000000"/>
      <w:sz w:val="48"/>
      <w:szCs w:val="48"/>
      <w:lang w:val="en-US" w:eastAsia="en-US"/>
    </w:rPr>
  </w:style>
  <w:style w:type="character" w:styleId="afa">
    <w:name w:val="Hyperlink"/>
    <w:basedOn w:val="a2"/>
    <w:uiPriority w:val="99"/>
    <w:rsid w:val="00946392"/>
    <w:rPr>
      <w:rFonts w:ascii="Calibri" w:hAnsi="Calibri" w:cs="Times New Roman"/>
      <w:color w:val="0000FF"/>
      <w:u w:val="single"/>
    </w:rPr>
  </w:style>
  <w:style w:type="paragraph" w:customStyle="1" w:styleId="BPC3-bodycopynormal">
    <w:name w:val="BPC3 - body copy normal"/>
    <w:basedOn w:val="a0"/>
    <w:link w:val="BPC3-bodycopynormal0"/>
    <w:rsid w:val="00946392"/>
    <w:pPr>
      <w:spacing w:after="120"/>
      <w:jc w:val="both"/>
    </w:pPr>
    <w:rPr>
      <w:rFonts w:ascii="Calibri" w:hAnsi="Calibri"/>
      <w:sz w:val="20"/>
      <w:lang w:val="en-US" w:eastAsia="en-US"/>
    </w:rPr>
  </w:style>
  <w:style w:type="character" w:customStyle="1" w:styleId="BPC3-bodycopynormal0">
    <w:name w:val="BPC3 - body copy normal Знак Знак"/>
    <w:basedOn w:val="a2"/>
    <w:link w:val="BPC3-bodycopynormal"/>
    <w:locked/>
    <w:rsid w:val="00946392"/>
    <w:rPr>
      <w:rFonts w:ascii="Calibri" w:hAnsi="Calibri"/>
      <w:szCs w:val="24"/>
      <w:lang w:val="en-US"/>
    </w:rPr>
  </w:style>
  <w:style w:type="paragraph" w:customStyle="1" w:styleId="BPC3-Heading1">
    <w:name w:val="BPC3 - Heading1"/>
    <w:basedOn w:val="BPC3-bodycopynormal"/>
    <w:rsid w:val="00946392"/>
    <w:rPr>
      <w:color w:val="000080"/>
      <w:sz w:val="36"/>
      <w:szCs w:val="36"/>
    </w:rPr>
  </w:style>
  <w:style w:type="paragraph" w:customStyle="1" w:styleId="BPC3-Heading2">
    <w:name w:val="BPC3 - Heading2"/>
    <w:basedOn w:val="BPC3-bodycopynormal"/>
    <w:rsid w:val="00946392"/>
    <w:pPr>
      <w:spacing w:before="360" w:after="0"/>
    </w:pPr>
    <w:rPr>
      <w:color w:val="000080"/>
      <w:sz w:val="28"/>
      <w:szCs w:val="28"/>
    </w:rPr>
  </w:style>
  <w:style w:type="paragraph" w:customStyle="1" w:styleId="BPC3-bodyafterheading">
    <w:name w:val="BPC3 - body after heading"/>
    <w:basedOn w:val="BPC3-bodycopynormal"/>
    <w:link w:val="BPC3-bodyafterheading0"/>
    <w:rsid w:val="00946392"/>
    <w:rPr>
      <w:sz w:val="22"/>
      <w:szCs w:val="22"/>
      <w:lang w:val="fr-FR"/>
    </w:rPr>
  </w:style>
  <w:style w:type="paragraph" w:customStyle="1" w:styleId="BPC3-bullet2">
    <w:name w:val="BPC3 - bullet2"/>
    <w:basedOn w:val="a0"/>
    <w:rsid w:val="00946392"/>
    <w:pPr>
      <w:spacing w:after="120"/>
      <w:ind w:left="1080" w:hanging="360"/>
    </w:pPr>
    <w:rPr>
      <w:rFonts w:ascii="Calibri" w:hAnsi="Calibri"/>
      <w:sz w:val="20"/>
      <w:szCs w:val="20"/>
      <w:lang w:val="en-US" w:eastAsia="en-US"/>
    </w:rPr>
  </w:style>
  <w:style w:type="paragraph" w:customStyle="1" w:styleId="BPC3-bullet1">
    <w:name w:val="BPC3 - bullet1"/>
    <w:basedOn w:val="a0"/>
    <w:rsid w:val="00946392"/>
    <w:pPr>
      <w:spacing w:before="60" w:after="60"/>
      <w:ind w:left="259" w:hanging="259"/>
    </w:pPr>
    <w:rPr>
      <w:rFonts w:ascii="Calibri" w:hAnsi="Calibri"/>
      <w:sz w:val="20"/>
      <w:szCs w:val="20"/>
      <w:lang w:val="en-US" w:eastAsia="en-US"/>
    </w:rPr>
  </w:style>
  <w:style w:type="paragraph" w:customStyle="1" w:styleId="BPC3-Tableheadings">
    <w:name w:val="BPC3 - Table headings"/>
    <w:basedOn w:val="a0"/>
    <w:rsid w:val="00946392"/>
    <w:rPr>
      <w:rFonts w:ascii="Calibri" w:hAnsi="Calibri"/>
      <w:b/>
      <w:sz w:val="20"/>
      <w:lang w:val="en-US" w:eastAsia="en-US"/>
    </w:rPr>
  </w:style>
  <w:style w:type="paragraph" w:customStyle="1" w:styleId="BPC3-Fullysupported">
    <w:name w:val="BPC3 - Fully supported"/>
    <w:basedOn w:val="a0"/>
    <w:link w:val="BPC3-Fullysupported0"/>
    <w:rsid w:val="00946392"/>
    <w:pPr>
      <w:spacing w:before="60" w:after="60"/>
    </w:pPr>
    <w:rPr>
      <w:rFonts w:ascii="Calibri" w:hAnsi="Calibri"/>
      <w:color w:val="808080"/>
      <w:sz w:val="18"/>
      <w:szCs w:val="18"/>
      <w:lang w:val="en-US" w:eastAsia="en-US"/>
    </w:rPr>
  </w:style>
  <w:style w:type="paragraph" w:customStyle="1" w:styleId="BPC-checkmarks">
    <w:name w:val="BPC - checkmarks"/>
    <w:basedOn w:val="a0"/>
    <w:rsid w:val="00946392"/>
    <w:pPr>
      <w:jc w:val="center"/>
    </w:pPr>
    <w:rPr>
      <w:rFonts w:ascii="Wingdings" w:hAnsi="Wingdings"/>
      <w:color w:val="000080"/>
      <w:lang w:val="en-US" w:eastAsia="en-US"/>
    </w:rPr>
  </w:style>
  <w:style w:type="character" w:customStyle="1" w:styleId="BPC3-Fullysupported0">
    <w:name w:val="BPC3 - Fully supported Знак Знак"/>
    <w:basedOn w:val="a2"/>
    <w:link w:val="BPC3-Fullysupported"/>
    <w:locked/>
    <w:rsid w:val="00946392"/>
    <w:rPr>
      <w:rFonts w:ascii="Calibri" w:hAnsi="Calibri"/>
      <w:color w:val="808080"/>
      <w:sz w:val="18"/>
      <w:szCs w:val="18"/>
      <w:lang w:val="en-US"/>
    </w:rPr>
  </w:style>
  <w:style w:type="paragraph" w:customStyle="1" w:styleId="BPC3-subhead1">
    <w:name w:val="BPC3 - subhead1"/>
    <w:basedOn w:val="BPC3-bodyafterheading"/>
    <w:rsid w:val="00946392"/>
  </w:style>
  <w:style w:type="paragraph" w:customStyle="1" w:styleId="BPC3-tableitems">
    <w:name w:val="BPC3 - table items"/>
    <w:basedOn w:val="a0"/>
    <w:rsid w:val="00946392"/>
    <w:rPr>
      <w:rFonts w:ascii="Calibri" w:hAnsi="Calibri"/>
      <w:sz w:val="20"/>
      <w:szCs w:val="20"/>
      <w:lang w:val="en-US" w:eastAsia="en-US"/>
    </w:rPr>
  </w:style>
  <w:style w:type="paragraph" w:customStyle="1" w:styleId="BPC3-subhead2">
    <w:name w:val="BPC3 - subhead2"/>
    <w:basedOn w:val="BPC3-bodyafterheading"/>
    <w:rsid w:val="00946392"/>
  </w:style>
  <w:style w:type="paragraph" w:customStyle="1" w:styleId="BPC3-Heading3">
    <w:name w:val="BPC3 - Heading3"/>
    <w:basedOn w:val="BPC3-bodycopynormal"/>
    <w:rsid w:val="00946392"/>
    <w:pPr>
      <w:numPr>
        <w:numId w:val="42"/>
      </w:numPr>
      <w:tabs>
        <w:tab w:val="num" w:pos="360"/>
        <w:tab w:val="num" w:pos="432"/>
      </w:tabs>
      <w:spacing w:before="200" w:after="0"/>
      <w:ind w:left="432" w:hanging="432"/>
    </w:pPr>
    <w:rPr>
      <w:b/>
      <w:color w:val="000080"/>
      <w:sz w:val="22"/>
    </w:rPr>
  </w:style>
  <w:style w:type="paragraph" w:customStyle="1" w:styleId="BPCinside-keyphrases">
    <w:name w:val="BPC inside - key phrases"/>
    <w:basedOn w:val="a0"/>
    <w:rsid w:val="00946392"/>
    <w:pPr>
      <w:spacing w:after="240"/>
    </w:pPr>
    <w:rPr>
      <w:rFonts w:ascii="Calibri" w:hAnsi="Calibri"/>
      <w:b/>
      <w:i/>
      <w:color w:val="3366FF"/>
      <w:sz w:val="28"/>
      <w:szCs w:val="28"/>
      <w:lang w:val="en-US" w:eastAsia="en-US"/>
    </w:rPr>
  </w:style>
  <w:style w:type="paragraph" w:customStyle="1" w:styleId="BPC3-caption">
    <w:name w:val="BPC3 - caption"/>
    <w:basedOn w:val="a0"/>
    <w:rsid w:val="00946392"/>
    <w:pPr>
      <w:spacing w:before="120" w:after="240"/>
    </w:pPr>
    <w:rPr>
      <w:rFonts w:ascii="Calibri" w:hAnsi="Calibri"/>
      <w:i/>
      <w:iCs/>
      <w:sz w:val="16"/>
      <w:szCs w:val="20"/>
      <w:lang w:val="en-US" w:eastAsia="en-US"/>
    </w:rPr>
  </w:style>
  <w:style w:type="paragraph" w:customStyle="1" w:styleId="BPC-headingoffices">
    <w:name w:val="BPC - heading offices"/>
    <w:basedOn w:val="a0"/>
    <w:rsid w:val="00946392"/>
    <w:rPr>
      <w:rFonts w:ascii="Calibri" w:hAnsi="Calibri"/>
      <w:b/>
      <w:bCs/>
      <w:sz w:val="20"/>
      <w:szCs w:val="20"/>
      <w:lang w:val="en-US" w:eastAsia="en-US"/>
    </w:rPr>
  </w:style>
  <w:style w:type="paragraph" w:customStyle="1" w:styleId="BPC-bullet">
    <w:name w:val="BPC - bullet"/>
    <w:basedOn w:val="a0"/>
    <w:link w:val="BPC-bullet0"/>
    <w:rsid w:val="00946392"/>
    <w:pPr>
      <w:spacing w:after="180"/>
      <w:ind w:left="288" w:hanging="288"/>
    </w:pPr>
    <w:rPr>
      <w:rFonts w:ascii="Verdana" w:hAnsi="Verdana"/>
      <w:sz w:val="20"/>
      <w:szCs w:val="20"/>
      <w:lang w:val="en-US" w:eastAsia="en-US"/>
    </w:rPr>
  </w:style>
  <w:style w:type="character" w:customStyle="1" w:styleId="BPC-bullet0">
    <w:name w:val="BPC - bullet Знак Знак"/>
    <w:basedOn w:val="a2"/>
    <w:link w:val="BPC-bullet"/>
    <w:locked/>
    <w:rsid w:val="00946392"/>
    <w:rPr>
      <w:rFonts w:ascii="Verdana" w:hAnsi="Verdana"/>
      <w:lang w:val="en-US"/>
    </w:rPr>
  </w:style>
  <w:style w:type="paragraph" w:customStyle="1" w:styleId="BPC-bullet1">
    <w:name w:val="Стиль BPC - bullet + полужирный"/>
    <w:basedOn w:val="BPC-bullet"/>
    <w:link w:val="BPC-bullet2"/>
    <w:rsid w:val="00946392"/>
    <w:rPr>
      <w:rFonts w:ascii="Calibri" w:hAnsi="Calibri"/>
      <w:b/>
      <w:bCs/>
    </w:rPr>
  </w:style>
  <w:style w:type="character" w:customStyle="1" w:styleId="BPC-bullet2">
    <w:name w:val="Стиль BPC - bullet + полужирный Знак"/>
    <w:basedOn w:val="BPC-bullet0"/>
    <w:link w:val="BPC-bullet1"/>
    <w:locked/>
    <w:rsid w:val="00946392"/>
    <w:rPr>
      <w:rFonts w:ascii="Calibri" w:hAnsi="Calibri"/>
      <w:b/>
      <w:bCs/>
      <w:lang w:val="en-US"/>
    </w:rPr>
  </w:style>
  <w:style w:type="character" w:customStyle="1" w:styleId="BPC-web">
    <w:name w:val="BPC - web"/>
    <w:basedOn w:val="a2"/>
    <w:rsid w:val="00946392"/>
    <w:rPr>
      <w:rFonts w:cs="Times New Roman"/>
      <w:b/>
      <w:color w:val="000080"/>
    </w:rPr>
  </w:style>
  <w:style w:type="character" w:styleId="afb">
    <w:name w:val="Strong"/>
    <w:aliases w:val="TITLE"/>
    <w:basedOn w:val="a2"/>
    <w:uiPriority w:val="22"/>
    <w:qFormat/>
    <w:rsid w:val="00946392"/>
    <w:rPr>
      <w:rFonts w:cs="Times New Roman"/>
      <w:b/>
      <w:bCs/>
    </w:rPr>
  </w:style>
  <w:style w:type="character" w:styleId="afc">
    <w:name w:val="Emphasis"/>
    <w:basedOn w:val="a2"/>
    <w:qFormat/>
    <w:rsid w:val="00946392"/>
    <w:rPr>
      <w:rFonts w:ascii="Calibri" w:hAnsi="Calibri" w:cs="Times New Roman"/>
      <w:b/>
      <w:i/>
      <w:iCs/>
    </w:rPr>
  </w:style>
  <w:style w:type="paragraph" w:styleId="afd">
    <w:name w:val="No Spacing"/>
    <w:basedOn w:val="a0"/>
    <w:rsid w:val="00946392"/>
    <w:rPr>
      <w:rFonts w:ascii="Calibri" w:hAnsi="Calibri"/>
      <w:szCs w:val="32"/>
      <w:lang w:val="en-US" w:eastAsia="en-US"/>
    </w:rPr>
  </w:style>
  <w:style w:type="paragraph" w:styleId="afe">
    <w:name w:val="List Paragraph"/>
    <w:basedOn w:val="a0"/>
    <w:uiPriority w:val="34"/>
    <w:qFormat/>
    <w:rsid w:val="00946392"/>
    <w:pPr>
      <w:ind w:left="720"/>
      <w:contextualSpacing/>
    </w:pPr>
    <w:rPr>
      <w:rFonts w:ascii="Calibri" w:hAnsi="Calibri"/>
      <w:lang w:val="en-US" w:eastAsia="en-US"/>
    </w:rPr>
  </w:style>
  <w:style w:type="paragraph" w:styleId="23">
    <w:name w:val="Quote"/>
    <w:basedOn w:val="a0"/>
    <w:next w:val="a0"/>
    <w:link w:val="24"/>
    <w:qFormat/>
    <w:rsid w:val="00946392"/>
    <w:rPr>
      <w:rFonts w:ascii="Calibri" w:hAnsi="Calibri"/>
      <w:i/>
      <w:lang w:val="en-US" w:eastAsia="en-US"/>
    </w:rPr>
  </w:style>
  <w:style w:type="character" w:customStyle="1" w:styleId="24">
    <w:name w:val="Цитата 2 Знак"/>
    <w:basedOn w:val="a2"/>
    <w:link w:val="23"/>
    <w:rsid w:val="00946392"/>
    <w:rPr>
      <w:rFonts w:ascii="Calibri" w:hAnsi="Calibri"/>
      <w:i/>
      <w:sz w:val="24"/>
      <w:szCs w:val="24"/>
      <w:lang w:val="en-US"/>
    </w:rPr>
  </w:style>
  <w:style w:type="paragraph" w:styleId="aff">
    <w:name w:val="Intense Quote"/>
    <w:basedOn w:val="a0"/>
    <w:next w:val="a0"/>
    <w:link w:val="aff0"/>
    <w:uiPriority w:val="30"/>
    <w:qFormat/>
    <w:rsid w:val="00946392"/>
    <w:pPr>
      <w:ind w:left="720" w:right="720"/>
    </w:pPr>
    <w:rPr>
      <w:rFonts w:ascii="Calibri" w:hAnsi="Calibri"/>
      <w:b/>
      <w:i/>
      <w:szCs w:val="22"/>
      <w:lang w:val="en-US" w:eastAsia="en-US"/>
    </w:rPr>
  </w:style>
  <w:style w:type="character" w:customStyle="1" w:styleId="aff0">
    <w:name w:val="Выделенная цитата Знак"/>
    <w:basedOn w:val="a2"/>
    <w:link w:val="aff"/>
    <w:uiPriority w:val="30"/>
    <w:rsid w:val="00946392"/>
    <w:rPr>
      <w:rFonts w:ascii="Calibri" w:hAnsi="Calibri"/>
      <w:b/>
      <w:i/>
      <w:sz w:val="24"/>
      <w:szCs w:val="22"/>
      <w:lang w:val="en-US"/>
    </w:rPr>
  </w:style>
  <w:style w:type="character" w:styleId="aff1">
    <w:name w:val="Subtle Emphasis"/>
    <w:basedOn w:val="a2"/>
    <w:qFormat/>
    <w:rsid w:val="00946392"/>
    <w:rPr>
      <w:rFonts w:cs="Times New Roman"/>
      <w:i/>
      <w:color w:val="5A5A5A"/>
    </w:rPr>
  </w:style>
  <w:style w:type="character" w:styleId="aff2">
    <w:name w:val="Intense Emphasis"/>
    <w:basedOn w:val="a2"/>
    <w:qFormat/>
    <w:rsid w:val="00946392"/>
    <w:rPr>
      <w:rFonts w:cs="Times New Roman"/>
      <w:b/>
      <w:i/>
      <w:sz w:val="24"/>
      <w:szCs w:val="24"/>
      <w:u w:val="single"/>
    </w:rPr>
  </w:style>
  <w:style w:type="character" w:styleId="aff3">
    <w:name w:val="Subtle Reference"/>
    <w:basedOn w:val="a2"/>
    <w:qFormat/>
    <w:rsid w:val="00946392"/>
    <w:rPr>
      <w:rFonts w:cs="Times New Roman"/>
      <w:sz w:val="24"/>
      <w:szCs w:val="24"/>
      <w:u w:val="single"/>
    </w:rPr>
  </w:style>
  <w:style w:type="character" w:styleId="aff4">
    <w:name w:val="Intense Reference"/>
    <w:basedOn w:val="a2"/>
    <w:rsid w:val="00946392"/>
    <w:rPr>
      <w:rFonts w:cs="Times New Roman"/>
      <w:b/>
      <w:sz w:val="24"/>
      <w:u w:val="single"/>
    </w:rPr>
  </w:style>
  <w:style w:type="character" w:styleId="aff5">
    <w:name w:val="Book Title"/>
    <w:basedOn w:val="a2"/>
    <w:rsid w:val="00946392"/>
    <w:rPr>
      <w:rFonts w:ascii="Cambria" w:hAnsi="Cambria" w:cs="Times New Roman"/>
      <w:b/>
      <w:i/>
      <w:sz w:val="24"/>
      <w:szCs w:val="24"/>
    </w:rPr>
  </w:style>
  <w:style w:type="paragraph" w:customStyle="1" w:styleId="proposal">
    <w:name w:val="proposal"/>
    <w:link w:val="proposal0"/>
    <w:rsid w:val="00946392"/>
    <w:pPr>
      <w:ind w:firstLine="709"/>
      <w:jc w:val="both"/>
    </w:pPr>
    <w:rPr>
      <w:rFonts w:ascii="Arial" w:hAnsi="Arial"/>
      <w:sz w:val="22"/>
      <w:szCs w:val="28"/>
      <w:lang w:val="en-US" w:eastAsia="ru-RU"/>
    </w:rPr>
  </w:style>
  <w:style w:type="character" w:customStyle="1" w:styleId="proposal0">
    <w:name w:val="proposal Знак"/>
    <w:basedOn w:val="a2"/>
    <w:link w:val="proposal"/>
    <w:locked/>
    <w:rsid w:val="00946392"/>
    <w:rPr>
      <w:rFonts w:ascii="Arial" w:hAnsi="Arial"/>
      <w:sz w:val="22"/>
      <w:szCs w:val="28"/>
      <w:lang w:val="en-US" w:eastAsia="ru-RU"/>
    </w:rPr>
  </w:style>
  <w:style w:type="paragraph" w:styleId="33">
    <w:name w:val="Body Text 3"/>
    <w:aliases w:val="Body Text 3 Char"/>
    <w:basedOn w:val="a0"/>
    <w:link w:val="34"/>
    <w:autoRedefine/>
    <w:rsid w:val="00946392"/>
    <w:pPr>
      <w:widowControl w:val="0"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 (W1)" w:hAnsi="Arial (W1)"/>
      <w:lang w:val="en-US" w:eastAsia="en-US"/>
    </w:rPr>
  </w:style>
  <w:style w:type="character" w:customStyle="1" w:styleId="34">
    <w:name w:val="Основной текст 3 Знак"/>
    <w:aliases w:val="Body Text 3 Char Знак"/>
    <w:basedOn w:val="a2"/>
    <w:link w:val="33"/>
    <w:rsid w:val="00946392"/>
    <w:rPr>
      <w:rFonts w:ascii="Arial (W1)" w:hAnsi="Arial (W1)"/>
      <w:sz w:val="24"/>
      <w:szCs w:val="24"/>
      <w:lang w:val="en-US"/>
    </w:rPr>
  </w:style>
  <w:style w:type="paragraph" w:customStyle="1" w:styleId="Bulletlevel1">
    <w:name w:val="Bullet level 1"/>
    <w:basedOn w:val="a0"/>
    <w:link w:val="Bulletlevel1Char"/>
    <w:rsid w:val="00946392"/>
    <w:pPr>
      <w:tabs>
        <w:tab w:val="num" w:pos="1426"/>
      </w:tabs>
      <w:spacing w:before="80" w:after="80"/>
      <w:ind w:left="1426" w:hanging="432"/>
    </w:pPr>
    <w:rPr>
      <w:rFonts w:ascii="Arial" w:hAnsi="Arial"/>
      <w:sz w:val="22"/>
      <w:lang w:val="en-US" w:eastAsia="en-US"/>
    </w:rPr>
  </w:style>
  <w:style w:type="character" w:customStyle="1" w:styleId="Bulletlevel1Char">
    <w:name w:val="Bullet level 1 Char"/>
    <w:basedOn w:val="a2"/>
    <w:link w:val="Bulletlevel1"/>
    <w:locked/>
    <w:rsid w:val="00946392"/>
    <w:rPr>
      <w:rFonts w:ascii="Arial" w:hAnsi="Arial"/>
      <w:sz w:val="22"/>
      <w:szCs w:val="24"/>
      <w:lang w:val="en-US"/>
    </w:rPr>
  </w:style>
  <w:style w:type="paragraph" w:customStyle="1" w:styleId="Dense">
    <w:name w:val="Dense"/>
    <w:basedOn w:val="a0"/>
    <w:rsid w:val="00946392"/>
    <w:pPr>
      <w:keepLines/>
      <w:spacing w:after="120"/>
      <w:ind w:left="851" w:hanging="284"/>
      <w:jc w:val="both"/>
    </w:pPr>
    <w:rPr>
      <w:rFonts w:ascii="HelvDL" w:hAnsi="HelvDL"/>
      <w:sz w:val="20"/>
      <w:szCs w:val="20"/>
      <w:lang w:val="en-US"/>
    </w:rPr>
  </w:style>
  <w:style w:type="paragraph" w:styleId="aff6">
    <w:name w:val="Normal Indent"/>
    <w:aliases w:val="Normal Indent Char1,Normal Indent Char Char1,Normal Indent Char2 Char Char,Normal Indent Char1 Char Char Char,Normal Indent Char Char Char Char Char,Normal Indent Char Char1 Char Char,Normal Indent Char Char Char"/>
    <w:basedOn w:val="a0"/>
    <w:rsid w:val="00946392"/>
    <w:pPr>
      <w:widowControl w:val="0"/>
      <w:bidi/>
      <w:adjustRightInd w:val="0"/>
      <w:spacing w:line="360" w:lineRule="atLeast"/>
      <w:ind w:left="720"/>
      <w:jc w:val="both"/>
      <w:textAlignment w:val="baseline"/>
    </w:pPr>
    <w:rPr>
      <w:noProof/>
      <w:lang w:val="en-US" w:eastAsia="he-IL" w:bidi="he-IL"/>
    </w:rPr>
  </w:style>
  <w:style w:type="paragraph" w:styleId="25">
    <w:name w:val="Body Text 2"/>
    <w:basedOn w:val="a0"/>
    <w:link w:val="26"/>
    <w:rsid w:val="00946392"/>
    <w:pPr>
      <w:spacing w:after="120" w:line="480" w:lineRule="auto"/>
    </w:pPr>
    <w:rPr>
      <w:noProof/>
      <w:sz w:val="20"/>
      <w:szCs w:val="20"/>
      <w:lang w:val="en-US" w:eastAsia="en-US"/>
    </w:rPr>
  </w:style>
  <w:style w:type="character" w:customStyle="1" w:styleId="26">
    <w:name w:val="Основной текст 2 Знак"/>
    <w:basedOn w:val="a2"/>
    <w:link w:val="25"/>
    <w:rsid w:val="00946392"/>
    <w:rPr>
      <w:noProof/>
      <w:lang w:val="en-US"/>
    </w:rPr>
  </w:style>
  <w:style w:type="paragraph" w:styleId="aff7">
    <w:name w:val="List Bullet"/>
    <w:basedOn w:val="a0"/>
    <w:autoRedefine/>
    <w:rsid w:val="00946392"/>
    <w:pPr>
      <w:tabs>
        <w:tab w:val="num" w:pos="360"/>
      </w:tabs>
      <w:ind w:left="360" w:hanging="360"/>
    </w:pPr>
    <w:rPr>
      <w:rFonts w:ascii="Times" w:hAnsi="Times"/>
      <w:sz w:val="22"/>
      <w:szCs w:val="20"/>
      <w:lang w:val="en-US" w:eastAsia="en-US"/>
    </w:rPr>
  </w:style>
  <w:style w:type="paragraph" w:styleId="27">
    <w:name w:val="List Bullet 2"/>
    <w:basedOn w:val="a0"/>
    <w:autoRedefine/>
    <w:rsid w:val="00946392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val="en-US" w:eastAsia="en-US"/>
    </w:rPr>
  </w:style>
  <w:style w:type="paragraph" w:styleId="35">
    <w:name w:val="List Bullet 3"/>
    <w:basedOn w:val="a0"/>
    <w:autoRedefine/>
    <w:rsid w:val="00946392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val="en-US" w:eastAsia="en-US"/>
    </w:rPr>
  </w:style>
  <w:style w:type="paragraph" w:styleId="43">
    <w:name w:val="List Bullet 4"/>
    <w:basedOn w:val="a0"/>
    <w:autoRedefine/>
    <w:rsid w:val="00946392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val="en-US" w:eastAsia="en-US"/>
    </w:rPr>
  </w:style>
  <w:style w:type="paragraph" w:styleId="53">
    <w:name w:val="List Bullet 5"/>
    <w:basedOn w:val="a0"/>
    <w:autoRedefine/>
    <w:rsid w:val="00946392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val="en-US" w:eastAsia="en-US"/>
    </w:rPr>
  </w:style>
  <w:style w:type="paragraph" w:styleId="aff8">
    <w:name w:val="List Number"/>
    <w:basedOn w:val="a0"/>
    <w:rsid w:val="00946392"/>
    <w:pPr>
      <w:tabs>
        <w:tab w:val="num" w:pos="360"/>
      </w:tabs>
      <w:spacing w:before="120" w:after="120"/>
      <w:ind w:left="360" w:hanging="360"/>
    </w:pPr>
    <w:rPr>
      <w:rFonts w:ascii="Times" w:hAnsi="Times"/>
      <w:sz w:val="22"/>
      <w:szCs w:val="20"/>
      <w:lang w:val="en-US" w:eastAsia="en-US"/>
    </w:rPr>
  </w:style>
  <w:style w:type="paragraph" w:styleId="28">
    <w:name w:val="List Number 2"/>
    <w:basedOn w:val="a0"/>
    <w:rsid w:val="00946392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val="en-US" w:eastAsia="en-US"/>
    </w:rPr>
  </w:style>
  <w:style w:type="paragraph" w:styleId="36">
    <w:name w:val="List Number 3"/>
    <w:basedOn w:val="a0"/>
    <w:rsid w:val="00946392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val="en-US" w:eastAsia="en-US"/>
    </w:rPr>
  </w:style>
  <w:style w:type="paragraph" w:styleId="44">
    <w:name w:val="List Number 4"/>
    <w:basedOn w:val="a0"/>
    <w:rsid w:val="00946392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val="en-US" w:eastAsia="en-US"/>
    </w:rPr>
  </w:style>
  <w:style w:type="paragraph" w:styleId="aff9">
    <w:name w:val="envelope address"/>
    <w:basedOn w:val="a0"/>
    <w:rsid w:val="00946392"/>
    <w:pPr>
      <w:framePr w:w="7920" w:h="1980" w:hRule="exact" w:hSpace="180" w:wrap="auto" w:hAnchor="page" w:xAlign="center" w:yAlign="bottom"/>
      <w:spacing w:before="120" w:after="120"/>
      <w:ind w:left="2880"/>
    </w:pPr>
    <w:rPr>
      <w:rFonts w:ascii="Arial" w:hAnsi="Arial"/>
      <w:sz w:val="20"/>
      <w:szCs w:val="20"/>
      <w:lang w:val="en-US" w:eastAsia="en-US"/>
    </w:rPr>
  </w:style>
  <w:style w:type="paragraph" w:customStyle="1" w:styleId="prbullet1">
    <w:name w:val="prbullet1**"/>
    <w:basedOn w:val="a0"/>
    <w:next w:val="a0"/>
    <w:rsid w:val="00946392"/>
    <w:pPr>
      <w:suppressAutoHyphens/>
      <w:spacing w:before="120" w:after="180" w:line="260" w:lineRule="atLeast"/>
      <w:ind w:left="360" w:hanging="360"/>
    </w:pPr>
    <w:rPr>
      <w:rFonts w:ascii="Book Antiqua" w:hAnsi="Book Antiqua"/>
      <w:kern w:val="22"/>
      <w:sz w:val="20"/>
      <w:szCs w:val="20"/>
      <w:lang w:val="en-GB" w:eastAsia="en-US"/>
    </w:rPr>
  </w:style>
  <w:style w:type="paragraph" w:styleId="affa">
    <w:name w:val="Body Text Indent"/>
    <w:basedOn w:val="a0"/>
    <w:link w:val="affb"/>
    <w:rsid w:val="00946392"/>
    <w:pPr>
      <w:tabs>
        <w:tab w:val="left" w:pos="-720"/>
      </w:tabs>
      <w:suppressAutoHyphens/>
      <w:ind w:left="720"/>
    </w:pPr>
    <w:rPr>
      <w:rFonts w:ascii="Arial" w:hAnsi="Arial"/>
      <w:sz w:val="20"/>
      <w:lang w:val="en-GB" w:eastAsia="en-US"/>
    </w:rPr>
  </w:style>
  <w:style w:type="character" w:customStyle="1" w:styleId="affb">
    <w:name w:val="Основной текст с отступом Знак"/>
    <w:basedOn w:val="a2"/>
    <w:link w:val="affa"/>
    <w:rsid w:val="00946392"/>
    <w:rPr>
      <w:rFonts w:ascii="Arial" w:hAnsi="Arial"/>
      <w:szCs w:val="24"/>
      <w:lang w:val="en-GB"/>
    </w:rPr>
  </w:style>
  <w:style w:type="paragraph" w:styleId="29">
    <w:name w:val="Body Text Indent 2"/>
    <w:basedOn w:val="a0"/>
    <w:link w:val="2a"/>
    <w:rsid w:val="00946392"/>
    <w:pPr>
      <w:tabs>
        <w:tab w:val="left" w:pos="-720"/>
      </w:tabs>
      <w:suppressAutoHyphens/>
      <w:ind w:left="720"/>
    </w:pPr>
    <w:rPr>
      <w:rFonts w:ascii="Comic Sans MS" w:hAnsi="Comic Sans MS"/>
      <w:sz w:val="20"/>
      <w:szCs w:val="20"/>
      <w:lang w:val="en-US" w:eastAsia="en-US"/>
    </w:rPr>
  </w:style>
  <w:style w:type="character" w:customStyle="1" w:styleId="2a">
    <w:name w:val="Основной текст с отступом 2 Знак"/>
    <w:basedOn w:val="a2"/>
    <w:link w:val="29"/>
    <w:rsid w:val="00946392"/>
    <w:rPr>
      <w:rFonts w:ascii="Comic Sans MS" w:hAnsi="Comic Sans MS"/>
      <w:lang w:val="en-US"/>
    </w:rPr>
  </w:style>
  <w:style w:type="character" w:styleId="affc">
    <w:name w:val="page number"/>
    <w:aliases w:val="pn"/>
    <w:basedOn w:val="a2"/>
    <w:rsid w:val="00946392"/>
    <w:rPr>
      <w:rFonts w:cs="Times New Roman"/>
    </w:rPr>
  </w:style>
  <w:style w:type="paragraph" w:styleId="54">
    <w:name w:val="toc 5"/>
    <w:basedOn w:val="a0"/>
    <w:next w:val="a0"/>
    <w:autoRedefine/>
    <w:uiPriority w:val="39"/>
    <w:rsid w:val="00946392"/>
    <w:pPr>
      <w:ind w:left="880"/>
    </w:pPr>
    <w:rPr>
      <w:rFonts w:ascii="Arial" w:hAnsi="Arial"/>
      <w:sz w:val="20"/>
      <w:lang w:val="en-GB" w:eastAsia="en-US"/>
    </w:rPr>
  </w:style>
  <w:style w:type="paragraph" w:styleId="61">
    <w:name w:val="toc 6"/>
    <w:basedOn w:val="a0"/>
    <w:next w:val="a0"/>
    <w:autoRedefine/>
    <w:uiPriority w:val="39"/>
    <w:rsid w:val="00946392"/>
    <w:pPr>
      <w:ind w:left="1100"/>
    </w:pPr>
    <w:rPr>
      <w:rFonts w:ascii="Arial" w:hAnsi="Arial"/>
      <w:sz w:val="20"/>
      <w:lang w:val="en-GB" w:eastAsia="en-US"/>
    </w:rPr>
  </w:style>
  <w:style w:type="paragraph" w:styleId="71">
    <w:name w:val="toc 7"/>
    <w:basedOn w:val="a0"/>
    <w:next w:val="a0"/>
    <w:autoRedefine/>
    <w:uiPriority w:val="39"/>
    <w:rsid w:val="00946392"/>
    <w:pPr>
      <w:ind w:left="1320"/>
    </w:pPr>
    <w:rPr>
      <w:rFonts w:ascii="Arial" w:hAnsi="Arial"/>
      <w:sz w:val="20"/>
      <w:lang w:val="en-GB" w:eastAsia="en-US"/>
    </w:rPr>
  </w:style>
  <w:style w:type="paragraph" w:styleId="81">
    <w:name w:val="toc 8"/>
    <w:basedOn w:val="a0"/>
    <w:next w:val="a0"/>
    <w:autoRedefine/>
    <w:uiPriority w:val="39"/>
    <w:rsid w:val="00946392"/>
    <w:pPr>
      <w:ind w:left="1540"/>
    </w:pPr>
    <w:rPr>
      <w:rFonts w:ascii="Arial" w:hAnsi="Arial"/>
      <w:sz w:val="20"/>
      <w:lang w:val="en-GB" w:eastAsia="en-US"/>
    </w:rPr>
  </w:style>
  <w:style w:type="paragraph" w:styleId="91">
    <w:name w:val="toc 9"/>
    <w:basedOn w:val="a0"/>
    <w:next w:val="a0"/>
    <w:autoRedefine/>
    <w:uiPriority w:val="39"/>
    <w:rsid w:val="00946392"/>
    <w:pPr>
      <w:ind w:left="1760"/>
    </w:pPr>
    <w:rPr>
      <w:rFonts w:ascii="Arial" w:hAnsi="Arial"/>
      <w:sz w:val="20"/>
      <w:lang w:val="en-GB" w:eastAsia="en-US"/>
    </w:rPr>
  </w:style>
  <w:style w:type="character" w:styleId="affd">
    <w:name w:val="FollowedHyperlink"/>
    <w:basedOn w:val="a2"/>
    <w:rsid w:val="00946392"/>
    <w:rPr>
      <w:rFonts w:cs="Times New Roman"/>
      <w:color w:val="800080"/>
      <w:u w:val="single"/>
    </w:rPr>
  </w:style>
  <w:style w:type="paragraph" w:styleId="37">
    <w:name w:val="Body Text Indent 3"/>
    <w:basedOn w:val="a0"/>
    <w:link w:val="38"/>
    <w:rsid w:val="00946392"/>
    <w:pPr>
      <w:ind w:left="360"/>
      <w:jc w:val="both"/>
    </w:pPr>
    <w:rPr>
      <w:rFonts w:ascii="Arial" w:hAnsi="Arial"/>
      <w:sz w:val="20"/>
      <w:lang w:val="en-GB" w:eastAsia="en-US"/>
    </w:rPr>
  </w:style>
  <w:style w:type="character" w:customStyle="1" w:styleId="38">
    <w:name w:val="Основной текст с отступом 3 Знак"/>
    <w:basedOn w:val="a2"/>
    <w:link w:val="37"/>
    <w:rsid w:val="00946392"/>
    <w:rPr>
      <w:rFonts w:ascii="Arial" w:hAnsi="Arial"/>
      <w:szCs w:val="24"/>
      <w:lang w:val="en-GB"/>
    </w:rPr>
  </w:style>
  <w:style w:type="paragraph" w:styleId="13">
    <w:name w:val="index 1"/>
    <w:basedOn w:val="a0"/>
    <w:next w:val="a0"/>
    <w:autoRedefine/>
    <w:rsid w:val="00946392"/>
    <w:pPr>
      <w:ind w:left="220" w:hanging="220"/>
    </w:pPr>
    <w:rPr>
      <w:rFonts w:ascii="Arial" w:hAnsi="Arial"/>
      <w:sz w:val="20"/>
      <w:lang w:val="en-GB" w:eastAsia="en-US"/>
    </w:rPr>
  </w:style>
  <w:style w:type="paragraph" w:styleId="2b">
    <w:name w:val="index 2"/>
    <w:basedOn w:val="a0"/>
    <w:next w:val="a0"/>
    <w:autoRedefine/>
    <w:rsid w:val="00946392"/>
    <w:pPr>
      <w:ind w:left="440" w:hanging="220"/>
    </w:pPr>
    <w:rPr>
      <w:rFonts w:ascii="Arial" w:hAnsi="Arial"/>
      <w:sz w:val="20"/>
      <w:lang w:val="en-GB" w:eastAsia="en-US"/>
    </w:rPr>
  </w:style>
  <w:style w:type="paragraph" w:styleId="39">
    <w:name w:val="index 3"/>
    <w:basedOn w:val="a0"/>
    <w:next w:val="a0"/>
    <w:autoRedefine/>
    <w:rsid w:val="00946392"/>
    <w:pPr>
      <w:ind w:left="660" w:hanging="220"/>
    </w:pPr>
    <w:rPr>
      <w:rFonts w:ascii="Arial" w:hAnsi="Arial"/>
      <w:sz w:val="20"/>
      <w:lang w:val="en-GB" w:eastAsia="en-US"/>
    </w:rPr>
  </w:style>
  <w:style w:type="paragraph" w:styleId="45">
    <w:name w:val="index 4"/>
    <w:basedOn w:val="a0"/>
    <w:next w:val="a0"/>
    <w:autoRedefine/>
    <w:rsid w:val="00946392"/>
    <w:pPr>
      <w:ind w:left="880" w:hanging="220"/>
    </w:pPr>
    <w:rPr>
      <w:rFonts w:ascii="Arial" w:hAnsi="Arial"/>
      <w:sz w:val="20"/>
      <w:lang w:val="en-GB" w:eastAsia="en-US"/>
    </w:rPr>
  </w:style>
  <w:style w:type="paragraph" w:styleId="55">
    <w:name w:val="index 5"/>
    <w:basedOn w:val="a0"/>
    <w:next w:val="a0"/>
    <w:autoRedefine/>
    <w:rsid w:val="00946392"/>
    <w:pPr>
      <w:ind w:left="1100" w:hanging="220"/>
    </w:pPr>
    <w:rPr>
      <w:rFonts w:ascii="Arial" w:hAnsi="Arial"/>
      <w:sz w:val="20"/>
      <w:lang w:val="en-GB" w:eastAsia="en-US"/>
    </w:rPr>
  </w:style>
  <w:style w:type="paragraph" w:styleId="62">
    <w:name w:val="index 6"/>
    <w:basedOn w:val="a0"/>
    <w:next w:val="a0"/>
    <w:autoRedefine/>
    <w:rsid w:val="00946392"/>
    <w:pPr>
      <w:ind w:left="1320" w:hanging="220"/>
    </w:pPr>
    <w:rPr>
      <w:rFonts w:ascii="Arial" w:hAnsi="Arial"/>
      <w:sz w:val="20"/>
      <w:lang w:val="en-GB" w:eastAsia="en-US"/>
    </w:rPr>
  </w:style>
  <w:style w:type="paragraph" w:styleId="72">
    <w:name w:val="index 7"/>
    <w:basedOn w:val="a0"/>
    <w:next w:val="a0"/>
    <w:autoRedefine/>
    <w:rsid w:val="00946392"/>
    <w:pPr>
      <w:ind w:left="1540" w:hanging="220"/>
    </w:pPr>
    <w:rPr>
      <w:rFonts w:ascii="Arial" w:hAnsi="Arial"/>
      <w:sz w:val="20"/>
      <w:lang w:val="en-GB" w:eastAsia="en-US"/>
    </w:rPr>
  </w:style>
  <w:style w:type="paragraph" w:styleId="82">
    <w:name w:val="index 8"/>
    <w:basedOn w:val="a0"/>
    <w:next w:val="a0"/>
    <w:autoRedefine/>
    <w:rsid w:val="00946392"/>
    <w:pPr>
      <w:ind w:left="1760" w:hanging="220"/>
    </w:pPr>
    <w:rPr>
      <w:rFonts w:ascii="Arial" w:hAnsi="Arial"/>
      <w:sz w:val="20"/>
      <w:lang w:val="en-GB" w:eastAsia="en-US"/>
    </w:rPr>
  </w:style>
  <w:style w:type="paragraph" w:styleId="92">
    <w:name w:val="index 9"/>
    <w:basedOn w:val="a0"/>
    <w:next w:val="a0"/>
    <w:autoRedefine/>
    <w:rsid w:val="00946392"/>
    <w:pPr>
      <w:ind w:left="1980" w:hanging="220"/>
    </w:pPr>
    <w:rPr>
      <w:rFonts w:ascii="Arial" w:hAnsi="Arial"/>
      <w:sz w:val="20"/>
      <w:lang w:val="en-GB" w:eastAsia="en-US"/>
    </w:rPr>
  </w:style>
  <w:style w:type="paragraph" w:styleId="affe">
    <w:name w:val="index heading"/>
    <w:basedOn w:val="a0"/>
    <w:next w:val="13"/>
    <w:rsid w:val="00946392"/>
    <w:rPr>
      <w:rFonts w:ascii="Arial" w:hAnsi="Arial"/>
      <w:sz w:val="20"/>
      <w:lang w:val="en-GB" w:eastAsia="en-US"/>
    </w:rPr>
  </w:style>
  <w:style w:type="paragraph" w:styleId="afff">
    <w:name w:val="Normal (Web)"/>
    <w:basedOn w:val="a0"/>
    <w:rsid w:val="00946392"/>
    <w:pPr>
      <w:spacing w:before="100" w:beforeAutospacing="1" w:after="100" w:afterAutospacing="1"/>
    </w:pPr>
    <w:rPr>
      <w:rFonts w:ascii="Verdana" w:hAnsi="Verdana"/>
      <w:color w:val="000000"/>
      <w:lang w:val="en-US" w:eastAsia="en-US"/>
    </w:rPr>
  </w:style>
  <w:style w:type="paragraph" w:customStyle="1" w:styleId="Header3">
    <w:name w:val="Header3"/>
    <w:rsid w:val="00946392"/>
    <w:pPr>
      <w:spacing w:before="80" w:line="240" w:lineRule="exact"/>
    </w:pPr>
    <w:rPr>
      <w:b/>
      <w:lang w:val="en-GB"/>
    </w:rPr>
  </w:style>
  <w:style w:type="paragraph" w:customStyle="1" w:styleId="TableText">
    <w:name w:val="Table Text"/>
    <w:basedOn w:val="a0"/>
    <w:rsid w:val="00946392"/>
    <w:pPr>
      <w:tabs>
        <w:tab w:val="decimal" w:pos="0"/>
      </w:tabs>
    </w:pPr>
    <w:rPr>
      <w:rFonts w:ascii="Arial" w:hAnsi="Arial"/>
      <w:szCs w:val="20"/>
      <w:lang w:val="en-GB" w:eastAsia="en-US"/>
    </w:rPr>
  </w:style>
  <w:style w:type="paragraph" w:customStyle="1" w:styleId="DefaultText">
    <w:name w:val="Default Text"/>
    <w:basedOn w:val="a0"/>
    <w:rsid w:val="00946392"/>
    <w:pPr>
      <w:numPr>
        <w:numId w:val="27"/>
      </w:numPr>
      <w:tabs>
        <w:tab w:val="clear" w:pos="360"/>
      </w:tabs>
    </w:pPr>
    <w:rPr>
      <w:rFonts w:ascii="Arial" w:hAnsi="Arial"/>
      <w:szCs w:val="20"/>
      <w:lang w:val="en-GB" w:eastAsia="en-US"/>
    </w:rPr>
  </w:style>
  <w:style w:type="paragraph" w:customStyle="1" w:styleId="StyleHeading1Arial">
    <w:name w:val="Style Heading 1 + Arial"/>
    <w:basedOn w:val="1"/>
    <w:autoRedefine/>
    <w:rsid w:val="00946392"/>
    <w:pPr>
      <w:keepNext w:val="0"/>
      <w:keepLines w:val="0"/>
      <w:pageBreakBefore w:val="0"/>
      <w:numPr>
        <w:numId w:val="0"/>
      </w:numPr>
      <w:tabs>
        <w:tab w:val="num" w:pos="340"/>
      </w:tabs>
      <w:suppressAutoHyphens w:val="0"/>
      <w:spacing w:before="240" w:line="240" w:lineRule="auto"/>
      <w:ind w:left="340" w:hanging="340"/>
      <w:jc w:val="center"/>
    </w:pPr>
    <w:rPr>
      <w:rFonts w:ascii="Arial" w:hAnsi="Arial"/>
      <w:bCs/>
      <w:color w:val="000080"/>
      <w:sz w:val="28"/>
      <w:szCs w:val="28"/>
      <w:lang w:val="en-GB" w:eastAsia="en-US"/>
    </w:rPr>
  </w:style>
  <w:style w:type="paragraph" w:customStyle="1" w:styleId="THNormal">
    <w:name w:val="TH Normal"/>
    <w:basedOn w:val="a0"/>
    <w:rsid w:val="00946392"/>
    <w:pPr>
      <w:numPr>
        <w:ilvl w:val="1"/>
        <w:numId w:val="26"/>
      </w:numPr>
      <w:spacing w:before="120" w:after="120"/>
      <w:jc w:val="both"/>
    </w:pPr>
    <w:rPr>
      <w:rFonts w:ascii="Arial" w:hAnsi="Arial" w:cs="Arial"/>
      <w:sz w:val="20"/>
      <w:szCs w:val="20"/>
      <w:lang w:val="en-GB" w:eastAsia="en-US"/>
    </w:rPr>
  </w:style>
  <w:style w:type="character" w:customStyle="1" w:styleId="THNormalChar">
    <w:name w:val="TH Normal Char"/>
    <w:basedOn w:val="a2"/>
    <w:rsid w:val="00946392"/>
    <w:rPr>
      <w:rFonts w:ascii="Arial" w:hAnsi="Arial" w:cs="Arial"/>
      <w:lang w:val="en-GB" w:eastAsia="en-US" w:bidi="ar-SA"/>
    </w:rPr>
  </w:style>
  <w:style w:type="paragraph" w:customStyle="1" w:styleId="THHeading1">
    <w:name w:val="TH Heading 1"/>
    <w:basedOn w:val="StyleHeading1Arial"/>
    <w:next w:val="2"/>
    <w:autoRedefine/>
    <w:rsid w:val="00946392"/>
  </w:style>
  <w:style w:type="paragraph" w:customStyle="1" w:styleId="BulletSpace">
    <w:name w:val="Bullet Space"/>
    <w:basedOn w:val="a0"/>
    <w:rsid w:val="00946392"/>
    <w:pPr>
      <w:spacing w:after="120"/>
      <w:ind w:left="360" w:hanging="360"/>
    </w:pPr>
    <w:rPr>
      <w:rFonts w:ascii="MyriaMM" w:hAnsi="MyriaMM"/>
      <w:sz w:val="22"/>
      <w:szCs w:val="20"/>
      <w:lang w:val="en-US" w:eastAsia="en-US"/>
    </w:rPr>
  </w:style>
  <w:style w:type="paragraph" w:customStyle="1" w:styleId="headingR">
    <w:name w:val="heading R"/>
    <w:basedOn w:val="1"/>
    <w:next w:val="a0"/>
    <w:rsid w:val="00946392"/>
    <w:pPr>
      <w:keepNext w:val="0"/>
      <w:pageBreakBefore w:val="0"/>
      <w:numPr>
        <w:numId w:val="0"/>
      </w:numPr>
      <w:pBdr>
        <w:bottom w:val="single" w:sz="6" w:space="1" w:color="auto"/>
      </w:pBdr>
      <w:tabs>
        <w:tab w:val="right" w:pos="9360"/>
        <w:tab w:val="right" w:pos="12960"/>
      </w:tabs>
      <w:suppressAutoHyphens w:val="0"/>
      <w:spacing w:before="120" w:after="360" w:line="240" w:lineRule="auto"/>
      <w:jc w:val="center"/>
      <w:outlineLvl w:val="9"/>
    </w:pPr>
    <w:rPr>
      <w:rFonts w:ascii="MyriaMM_400 RG 600 NO" w:hAnsi="MyriaMM_400 RG 600 NO"/>
      <w:b w:val="0"/>
      <w:bCs/>
      <w:caps/>
      <w:color w:val="000080"/>
      <w:kern w:val="28"/>
      <w:sz w:val="28"/>
      <w:szCs w:val="20"/>
      <w:lang w:eastAsia="en-US"/>
    </w:rPr>
  </w:style>
  <w:style w:type="paragraph" w:customStyle="1" w:styleId="headingT">
    <w:name w:val="heading T"/>
    <w:basedOn w:val="1"/>
    <w:next w:val="a0"/>
    <w:rsid w:val="00946392"/>
    <w:pPr>
      <w:keepNext w:val="0"/>
      <w:pageBreakBefore w:val="0"/>
      <w:numPr>
        <w:numId w:val="0"/>
      </w:numPr>
      <w:pBdr>
        <w:bottom w:val="single" w:sz="6" w:space="1" w:color="auto"/>
      </w:pBdr>
      <w:suppressAutoHyphens w:val="0"/>
      <w:spacing w:before="120" w:after="360" w:line="240" w:lineRule="auto"/>
      <w:jc w:val="center"/>
      <w:outlineLvl w:val="9"/>
    </w:pPr>
    <w:rPr>
      <w:rFonts w:ascii="MyriaMM_400 RG 600 NO" w:hAnsi="MyriaMM_400 RG 600 NO"/>
      <w:b w:val="0"/>
      <w:bCs/>
      <w:caps/>
      <w:color w:val="000080"/>
      <w:kern w:val="28"/>
      <w:sz w:val="28"/>
      <w:szCs w:val="20"/>
      <w:lang w:eastAsia="en-US"/>
    </w:rPr>
  </w:style>
  <w:style w:type="paragraph" w:customStyle="1" w:styleId="Heading5">
    <w:name w:val="Heading5"/>
    <w:basedOn w:val="3"/>
    <w:rsid w:val="00946392"/>
    <w:pPr>
      <w:keepNext w:val="0"/>
      <w:numPr>
        <w:ilvl w:val="0"/>
        <w:numId w:val="0"/>
      </w:numPr>
      <w:suppressAutoHyphens w:val="0"/>
      <w:spacing w:before="120" w:line="240" w:lineRule="auto"/>
      <w:jc w:val="both"/>
      <w:outlineLvl w:val="9"/>
    </w:pPr>
    <w:rPr>
      <w:rFonts w:ascii="MyriaMM_400 RG 600 NO" w:hAnsi="MyriaMM_400 RG 600 NO"/>
      <w:bCs/>
      <w:smallCaps/>
      <w:noProof w:val="0"/>
      <w:color w:val="000000"/>
      <w:sz w:val="24"/>
      <w:szCs w:val="20"/>
      <w:lang w:eastAsia="en-US"/>
    </w:rPr>
  </w:style>
  <w:style w:type="paragraph" w:customStyle="1" w:styleId="Indent1">
    <w:name w:val="Indent1"/>
    <w:basedOn w:val="a0"/>
    <w:rsid w:val="00946392"/>
    <w:pPr>
      <w:ind w:left="360"/>
    </w:pPr>
    <w:rPr>
      <w:rFonts w:ascii="MyriaMM" w:hAnsi="MyriaMM"/>
      <w:sz w:val="22"/>
      <w:szCs w:val="20"/>
      <w:lang w:val="en-US" w:eastAsia="en-US"/>
    </w:rPr>
  </w:style>
  <w:style w:type="paragraph" w:customStyle="1" w:styleId="Indent2">
    <w:name w:val="Indent2"/>
    <w:basedOn w:val="a0"/>
    <w:rsid w:val="00946392"/>
    <w:pPr>
      <w:ind w:left="720"/>
    </w:pPr>
    <w:rPr>
      <w:rFonts w:ascii="MyriaMM" w:hAnsi="MyriaMM"/>
      <w:sz w:val="22"/>
      <w:szCs w:val="20"/>
      <w:lang w:val="en-US" w:eastAsia="en-US"/>
    </w:rPr>
  </w:style>
  <w:style w:type="paragraph" w:customStyle="1" w:styleId="Indent3">
    <w:name w:val="Indent3"/>
    <w:basedOn w:val="Indent2"/>
    <w:rsid w:val="00946392"/>
    <w:pPr>
      <w:ind w:left="1080"/>
    </w:pPr>
  </w:style>
  <w:style w:type="paragraph" w:customStyle="1" w:styleId="Indent4">
    <w:name w:val="Indent4"/>
    <w:basedOn w:val="Indent3"/>
    <w:rsid w:val="00946392"/>
    <w:pPr>
      <w:ind w:left="1440"/>
    </w:pPr>
  </w:style>
  <w:style w:type="paragraph" w:customStyle="1" w:styleId="SidebarQuotes">
    <w:name w:val="Sidebar Quotes"/>
    <w:basedOn w:val="a0"/>
    <w:rsid w:val="00946392"/>
    <w:pPr>
      <w:framePr w:w="2448" w:hSpace="187" w:vSpace="187" w:wrap="around" w:vAnchor="text" w:hAnchor="page" w:x="1427" w:y="577"/>
    </w:pPr>
    <w:rPr>
      <w:rFonts w:ascii="MyriaMM_400 RG 600 NO" w:hAnsi="MyriaMM_400 RG 600 NO"/>
      <w:b/>
      <w:i/>
      <w:color w:val="800000"/>
      <w:sz w:val="28"/>
      <w:szCs w:val="20"/>
      <w:lang w:val="en-US" w:eastAsia="en-US"/>
    </w:rPr>
  </w:style>
  <w:style w:type="paragraph" w:customStyle="1" w:styleId="DTCGtoc">
    <w:name w:val="DTCGtoc"/>
    <w:basedOn w:val="a0"/>
    <w:next w:val="Indent1"/>
    <w:rsid w:val="00946392"/>
    <w:pPr>
      <w:tabs>
        <w:tab w:val="right" w:leader="dot" w:pos="6912"/>
      </w:tabs>
      <w:spacing w:line="480" w:lineRule="auto"/>
    </w:pPr>
    <w:rPr>
      <w:rFonts w:ascii="MyriaMM" w:hAnsi="MyriaMM"/>
      <w:noProof/>
      <w:sz w:val="22"/>
      <w:szCs w:val="20"/>
      <w:lang w:val="en-US" w:eastAsia="en-US"/>
    </w:rPr>
  </w:style>
  <w:style w:type="paragraph" w:customStyle="1" w:styleId="tablehead">
    <w:name w:val="tablehead"/>
    <w:basedOn w:val="a0"/>
    <w:rsid w:val="00946392"/>
    <w:pPr>
      <w:widowControl w:val="0"/>
      <w:spacing w:before="80" w:after="80"/>
      <w:jc w:val="center"/>
    </w:pPr>
    <w:rPr>
      <w:b/>
      <w:sz w:val="16"/>
      <w:szCs w:val="20"/>
      <w:lang w:val="en-US" w:eastAsia="en-US"/>
    </w:rPr>
  </w:style>
  <w:style w:type="paragraph" w:customStyle="1" w:styleId="tabletext0">
    <w:name w:val="tabletext"/>
    <w:basedOn w:val="a0"/>
    <w:rsid w:val="00946392"/>
    <w:pPr>
      <w:widowControl w:val="0"/>
      <w:spacing w:before="40" w:after="40"/>
    </w:pPr>
    <w:rPr>
      <w:sz w:val="16"/>
      <w:szCs w:val="20"/>
      <w:lang w:val="en-US" w:eastAsia="en-US"/>
    </w:rPr>
  </w:style>
  <w:style w:type="paragraph" w:customStyle="1" w:styleId="Bullet2">
    <w:name w:val="Bullet 2"/>
    <w:basedOn w:val="Bullet1"/>
    <w:rsid w:val="00946392"/>
    <w:pPr>
      <w:tabs>
        <w:tab w:val="left" w:pos="0"/>
      </w:tabs>
      <w:ind w:left="2160"/>
    </w:pPr>
  </w:style>
  <w:style w:type="paragraph" w:customStyle="1" w:styleId="Bullet1">
    <w:name w:val="Bullet 1"/>
    <w:basedOn w:val="a0"/>
    <w:rsid w:val="00946392"/>
    <w:pPr>
      <w:spacing w:after="120"/>
      <w:ind w:left="1800" w:hanging="360"/>
    </w:pPr>
    <w:rPr>
      <w:rFonts w:ascii="Arial" w:hAnsi="Arial"/>
      <w:sz w:val="22"/>
      <w:szCs w:val="20"/>
      <w:lang w:val="en-US" w:eastAsia="en-US"/>
    </w:rPr>
  </w:style>
  <w:style w:type="paragraph" w:styleId="afff0">
    <w:name w:val="Document Map"/>
    <w:basedOn w:val="a0"/>
    <w:link w:val="afff1"/>
    <w:rsid w:val="00946392"/>
    <w:pPr>
      <w:shd w:val="clear" w:color="auto" w:fill="000080"/>
    </w:pPr>
    <w:rPr>
      <w:rFonts w:ascii="Tahoma" w:hAnsi="Tahoma" w:cs="Tahoma"/>
      <w:sz w:val="20"/>
      <w:szCs w:val="20"/>
      <w:lang w:val="en-US" w:eastAsia="en-US"/>
    </w:rPr>
  </w:style>
  <w:style w:type="character" w:customStyle="1" w:styleId="afff1">
    <w:name w:val="Схема документа Знак"/>
    <w:basedOn w:val="a2"/>
    <w:link w:val="afff0"/>
    <w:rsid w:val="00946392"/>
    <w:rPr>
      <w:rFonts w:ascii="Tahoma" w:hAnsi="Tahoma" w:cs="Tahoma"/>
      <w:shd w:val="clear" w:color="auto" w:fill="000080"/>
      <w:lang w:val="en-US"/>
    </w:rPr>
  </w:style>
  <w:style w:type="paragraph" w:styleId="afff2">
    <w:name w:val="Date"/>
    <w:basedOn w:val="a0"/>
    <w:next w:val="a0"/>
    <w:link w:val="afff3"/>
    <w:rsid w:val="00946392"/>
    <w:rPr>
      <w:rFonts w:ascii="MyriaMM" w:hAnsi="MyriaMM"/>
      <w:sz w:val="22"/>
      <w:szCs w:val="20"/>
      <w:lang w:val="en-US" w:eastAsia="en-US"/>
    </w:rPr>
  </w:style>
  <w:style w:type="character" w:customStyle="1" w:styleId="afff3">
    <w:name w:val="Дата Знак"/>
    <w:basedOn w:val="a2"/>
    <w:link w:val="afff2"/>
    <w:rsid w:val="00946392"/>
    <w:rPr>
      <w:rFonts w:ascii="MyriaMM" w:hAnsi="MyriaMM"/>
      <w:sz w:val="22"/>
      <w:lang w:val="en-US"/>
    </w:rPr>
  </w:style>
  <w:style w:type="paragraph" w:customStyle="1" w:styleId="BulletList">
    <w:name w:val="Bullet List"/>
    <w:basedOn w:val="a0"/>
    <w:rsid w:val="00946392"/>
    <w:pPr>
      <w:numPr>
        <w:numId w:val="28"/>
      </w:numPr>
      <w:spacing w:line="360" w:lineRule="auto"/>
      <w:ind w:left="0"/>
    </w:pPr>
    <w:rPr>
      <w:szCs w:val="20"/>
      <w:lang w:val="en-GB" w:eastAsia="ja-JP"/>
    </w:rPr>
  </w:style>
  <w:style w:type="paragraph" w:customStyle="1" w:styleId="xl25">
    <w:name w:val="xl25"/>
    <w:basedOn w:val="a0"/>
    <w:rsid w:val="00946392"/>
    <w:pPr>
      <w:spacing w:before="100" w:beforeAutospacing="1" w:after="100" w:afterAutospacing="1"/>
      <w:jc w:val="center"/>
      <w:textAlignment w:val="top"/>
    </w:pPr>
    <w:rPr>
      <w:rFonts w:eastAsia="Arial Unicode MS"/>
      <w:b/>
      <w:bCs/>
      <w:sz w:val="21"/>
      <w:szCs w:val="21"/>
      <w:lang w:val="en-US" w:eastAsia="en-US"/>
    </w:rPr>
  </w:style>
  <w:style w:type="paragraph" w:styleId="afff4">
    <w:name w:val="List"/>
    <w:basedOn w:val="a0"/>
    <w:rsid w:val="00946392"/>
    <w:pPr>
      <w:ind w:left="360" w:hanging="360"/>
    </w:pPr>
    <w:rPr>
      <w:rFonts w:ascii="Arial" w:hAnsi="Arial"/>
      <w:sz w:val="20"/>
      <w:lang w:val="en-GB" w:eastAsia="en-US"/>
    </w:rPr>
  </w:style>
  <w:style w:type="character" w:customStyle="1" w:styleId="DeltaViewInsertion">
    <w:name w:val="DeltaView Insertion"/>
    <w:rsid w:val="00946392"/>
    <w:rPr>
      <w:rFonts w:ascii="Arial" w:hAnsi="Arial"/>
      <w:color w:val="0000FF"/>
      <w:spacing w:val="0"/>
      <w:sz w:val="22"/>
      <w:u w:val="none"/>
      <w:vertAlign w:val="baseline"/>
    </w:rPr>
  </w:style>
  <w:style w:type="paragraph" w:customStyle="1" w:styleId="Normal1">
    <w:name w:val="Normal++1"/>
    <w:basedOn w:val="a0"/>
    <w:next w:val="a0"/>
    <w:rsid w:val="00946392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afff5">
    <w:name w:val="annotation subject"/>
    <w:basedOn w:val="ab"/>
    <w:next w:val="ab"/>
    <w:link w:val="afff6"/>
    <w:rsid w:val="00946392"/>
    <w:rPr>
      <w:rFonts w:ascii="Arial" w:hAnsi="Arial"/>
      <w:b/>
      <w:bCs/>
      <w:sz w:val="20"/>
      <w:szCs w:val="20"/>
      <w:lang w:val="en-GB" w:eastAsia="en-US"/>
    </w:rPr>
  </w:style>
  <w:style w:type="character" w:customStyle="1" w:styleId="afff6">
    <w:name w:val="Тема примечания Знак"/>
    <w:basedOn w:val="ac"/>
    <w:link w:val="afff5"/>
    <w:rsid w:val="00946392"/>
    <w:rPr>
      <w:rFonts w:ascii="Arial" w:hAnsi="Arial"/>
      <w:b/>
      <w:bCs/>
      <w:sz w:val="24"/>
      <w:szCs w:val="24"/>
      <w:lang w:val="en-GB" w:eastAsia="ru-RU"/>
    </w:rPr>
  </w:style>
  <w:style w:type="paragraph" w:customStyle="1" w:styleId="CharChar1CharCharCharCharChar">
    <w:name w:val="Char Char1 Char Char Char Char Char"/>
    <w:basedOn w:val="a0"/>
    <w:rsid w:val="00946392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ClauseHead">
    <w:name w:val="Clause Head"/>
    <w:basedOn w:val="a0"/>
    <w:rsid w:val="00946392"/>
    <w:pPr>
      <w:numPr>
        <w:numId w:val="29"/>
      </w:numPr>
      <w:spacing w:before="120"/>
      <w:ind w:left="360"/>
      <w:jc w:val="both"/>
    </w:pPr>
    <w:rPr>
      <w:rFonts w:ascii="Book Antiqua" w:hAnsi="Book Antiqua"/>
      <w:b/>
      <w:sz w:val="18"/>
      <w:u w:val="single"/>
      <w:lang w:val="en-US" w:eastAsia="en-US"/>
    </w:rPr>
  </w:style>
  <w:style w:type="paragraph" w:customStyle="1" w:styleId="CaluseSubHead">
    <w:name w:val="Caluse Sub Head"/>
    <w:basedOn w:val="ClauseHead"/>
    <w:rsid w:val="00946392"/>
    <w:pPr>
      <w:numPr>
        <w:ilvl w:val="1"/>
      </w:numPr>
      <w:tabs>
        <w:tab w:val="clear" w:pos="1080"/>
        <w:tab w:val="left" w:pos="360"/>
        <w:tab w:val="num" w:pos="1209"/>
      </w:tabs>
      <w:jc w:val="left"/>
    </w:pPr>
  </w:style>
  <w:style w:type="paragraph" w:customStyle="1" w:styleId="Heading2Subsec">
    <w:name w:val="Heading 2 Subsec"/>
    <w:basedOn w:val="a0"/>
    <w:link w:val="Heading2SubsecChar"/>
    <w:rsid w:val="00946392"/>
    <w:rPr>
      <w:rFonts w:ascii="Arial" w:hAnsi="Arial"/>
      <w:i/>
      <w:sz w:val="20"/>
      <w:lang w:val="en-GB" w:eastAsia="en-US"/>
    </w:rPr>
  </w:style>
  <w:style w:type="character" w:customStyle="1" w:styleId="Heading2SubsecChar">
    <w:name w:val="Heading 2 Subsec Char"/>
    <w:basedOn w:val="a2"/>
    <w:link w:val="Heading2Subsec"/>
    <w:locked/>
    <w:rsid w:val="00946392"/>
    <w:rPr>
      <w:rFonts w:ascii="Arial" w:hAnsi="Arial"/>
      <w:i/>
      <w:szCs w:val="24"/>
      <w:lang w:val="en-GB"/>
    </w:rPr>
  </w:style>
  <w:style w:type="character" w:customStyle="1" w:styleId="Style12pt">
    <w:name w:val="Style 12 pt"/>
    <w:basedOn w:val="a2"/>
    <w:rsid w:val="00946392"/>
    <w:rPr>
      <w:rFonts w:cs="Times New Roman"/>
      <w:sz w:val="24"/>
      <w:szCs w:val="24"/>
    </w:rPr>
  </w:style>
  <w:style w:type="paragraph" w:styleId="afff7">
    <w:name w:val="Message Header"/>
    <w:basedOn w:val="a0"/>
    <w:link w:val="afff8"/>
    <w:rsid w:val="009463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fr-FR" w:eastAsia="fr-FR"/>
    </w:rPr>
  </w:style>
  <w:style w:type="character" w:customStyle="1" w:styleId="afff8">
    <w:name w:val="Шапка Знак"/>
    <w:basedOn w:val="a2"/>
    <w:link w:val="afff7"/>
    <w:rsid w:val="00946392"/>
    <w:rPr>
      <w:rFonts w:ascii="Arial" w:hAnsi="Arial" w:cs="Arial"/>
      <w:sz w:val="24"/>
      <w:szCs w:val="24"/>
      <w:shd w:val="pct20" w:color="auto" w:fill="auto"/>
      <w:lang w:val="fr-FR" w:eastAsia="fr-FR"/>
    </w:rPr>
  </w:style>
  <w:style w:type="paragraph" w:customStyle="1" w:styleId="3Verdana101212">
    <w:name w:val="Стиль Основной текст 3 + Verdana 10 пт Перед:  12 пт После:  12 ..."/>
    <w:basedOn w:val="33"/>
    <w:rsid w:val="00946392"/>
    <w:pPr>
      <w:widowControl/>
      <w:suppressAutoHyphens w:val="0"/>
      <w:overflowPunct/>
      <w:autoSpaceDE/>
      <w:autoSpaceDN/>
      <w:adjustRightInd/>
      <w:spacing w:before="240" w:after="240"/>
      <w:jc w:val="left"/>
      <w:textAlignment w:val="auto"/>
    </w:pPr>
    <w:rPr>
      <w:rFonts w:ascii="Verdana" w:hAnsi="Verdana"/>
      <w:sz w:val="20"/>
      <w:szCs w:val="20"/>
      <w:lang w:val="en-GB" w:eastAsia="fr-FR"/>
    </w:rPr>
  </w:style>
  <w:style w:type="paragraph" w:customStyle="1" w:styleId="CharChar1CharCharCharCharChar1">
    <w:name w:val="Char Char1 Char Char Char Char Char1"/>
    <w:basedOn w:val="a0"/>
    <w:rsid w:val="00946392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14">
    <w:name w:val="Абзац списка1"/>
    <w:basedOn w:val="a0"/>
    <w:rsid w:val="0094639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NormalArial">
    <w:name w:val="Normal + Arial"/>
    <w:aliases w:val="Justified"/>
    <w:basedOn w:val="a0"/>
    <w:link w:val="NormalArial0"/>
    <w:rsid w:val="00946392"/>
    <w:pPr>
      <w:jc w:val="both"/>
    </w:pPr>
    <w:rPr>
      <w:rFonts w:ascii="Verdana" w:hAnsi="Verdana"/>
      <w:sz w:val="20"/>
      <w:lang w:val="en-US" w:eastAsia="en-US"/>
    </w:rPr>
  </w:style>
  <w:style w:type="character" w:customStyle="1" w:styleId="NormalArial0">
    <w:name w:val="Normal + Arial Знак"/>
    <w:aliases w:val="Justified Знак"/>
    <w:basedOn w:val="a2"/>
    <w:link w:val="NormalArial"/>
    <w:locked/>
    <w:rsid w:val="00946392"/>
    <w:rPr>
      <w:rFonts w:ascii="Verdana" w:hAnsi="Verdana"/>
      <w:szCs w:val="24"/>
      <w:lang w:val="en-US"/>
    </w:rPr>
  </w:style>
  <w:style w:type="paragraph" w:customStyle="1" w:styleId="afff9">
    <w:name w:val="Знак Знак Знак Знак"/>
    <w:basedOn w:val="a0"/>
    <w:rsid w:val="00946392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customStyle="1" w:styleId="Default">
    <w:name w:val="Default"/>
    <w:uiPriority w:val="99"/>
    <w:rsid w:val="00946392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eastAsia="ru-RU"/>
    </w:rPr>
  </w:style>
  <w:style w:type="paragraph" w:customStyle="1" w:styleId="BPCProposal">
    <w:name w:val="BPC Proposal"/>
    <w:basedOn w:val="BPC3-Heading1"/>
    <w:link w:val="BPCProposalChar"/>
    <w:rsid w:val="00946392"/>
    <w:pPr>
      <w:outlineLvl w:val="0"/>
    </w:pPr>
    <w:rPr>
      <w:rFonts w:cs="Arial"/>
      <w:b/>
      <w:color w:val="365F91" w:themeColor="accent1" w:themeShade="BF"/>
      <w:kern w:val="32"/>
      <w:lang w:eastAsia="ru-RU"/>
    </w:rPr>
  </w:style>
  <w:style w:type="character" w:customStyle="1" w:styleId="BPCProposalChar">
    <w:name w:val="BPC Proposal Char"/>
    <w:basedOn w:val="11"/>
    <w:link w:val="BPCProposal"/>
    <w:rsid w:val="00946392"/>
    <w:rPr>
      <w:rFonts w:ascii="Calibri" w:hAnsi="Calibri" w:cs="Arial"/>
      <w:b/>
      <w:color w:val="365F91" w:themeColor="accent1" w:themeShade="BF"/>
      <w:kern w:val="32"/>
      <w:sz w:val="36"/>
      <w:szCs w:val="36"/>
      <w:lang w:val="en-US" w:eastAsia="ru-RU"/>
    </w:rPr>
  </w:style>
  <w:style w:type="character" w:customStyle="1" w:styleId="hps">
    <w:name w:val="hps"/>
    <w:rsid w:val="00946392"/>
    <w:rPr>
      <w:rFonts w:cs="Times New Roman"/>
    </w:rPr>
  </w:style>
  <w:style w:type="character" w:customStyle="1" w:styleId="apple-converted-space">
    <w:name w:val="apple-converted-space"/>
    <w:uiPriority w:val="99"/>
    <w:rsid w:val="00946392"/>
    <w:rPr>
      <w:rFonts w:cs="Times New Roman"/>
    </w:rPr>
  </w:style>
  <w:style w:type="paragraph" w:customStyle="1" w:styleId="2c">
    <w:name w:val="Абзац списка2"/>
    <w:basedOn w:val="a0"/>
    <w:rsid w:val="00946392"/>
    <w:pPr>
      <w:spacing w:after="200" w:line="276" w:lineRule="auto"/>
      <w:ind w:left="720"/>
      <w:contextualSpacing/>
    </w:pPr>
    <w:rPr>
      <w:rFonts w:ascii="Arial" w:eastAsia="MS Mincho" w:hAnsi="Arial" w:cstheme="minorBidi"/>
      <w:iCs/>
      <w:color w:val="000000"/>
      <w:sz w:val="20"/>
      <w:szCs w:val="20"/>
      <w:lang w:val="en-GB"/>
    </w:rPr>
  </w:style>
  <w:style w:type="paragraph" w:customStyle="1" w:styleId="TblContent">
    <w:name w:val="Tbl Content"/>
    <w:basedOn w:val="a0"/>
    <w:qFormat/>
    <w:rsid w:val="00946392"/>
    <w:pPr>
      <w:spacing w:after="200" w:line="276" w:lineRule="auto"/>
      <w:ind w:left="29"/>
    </w:pPr>
    <w:rPr>
      <w:rFonts w:ascii="Arial" w:eastAsia="MS Mincho" w:hAnsi="Arial" w:cstheme="minorBidi"/>
      <w:iCs/>
      <w:sz w:val="20"/>
      <w:szCs w:val="20"/>
      <w:lang w:val="en-GB"/>
    </w:rPr>
  </w:style>
  <w:style w:type="character" w:customStyle="1" w:styleId="BPC3-bodyafterheading0">
    <w:name w:val="BPC3 - body after heading Знак"/>
    <w:link w:val="BPC3-bodyafterheading"/>
    <w:locked/>
    <w:rsid w:val="00946392"/>
    <w:rPr>
      <w:rFonts w:ascii="Calibri" w:hAnsi="Calibri"/>
      <w:sz w:val="22"/>
      <w:szCs w:val="22"/>
      <w:lang w:val="fr-FR"/>
    </w:rPr>
  </w:style>
  <w:style w:type="paragraph" w:customStyle="1" w:styleId="04dot">
    <w:name w:val="04 dot"/>
    <w:basedOn w:val="a0"/>
    <w:rsid w:val="00946392"/>
    <w:pPr>
      <w:numPr>
        <w:numId w:val="30"/>
      </w:numPr>
      <w:tabs>
        <w:tab w:val="num" w:pos="1800"/>
      </w:tabs>
      <w:spacing w:after="180" w:line="276" w:lineRule="auto"/>
      <w:ind w:left="1699" w:hanging="259"/>
      <w:outlineLvl w:val="8"/>
    </w:pPr>
    <w:rPr>
      <w:rFonts w:eastAsiaTheme="minorEastAsia" w:cstheme="minorBidi"/>
      <w:iCs/>
      <w:color w:val="000000"/>
      <w:sz w:val="26"/>
      <w:szCs w:val="20"/>
    </w:rPr>
  </w:style>
  <w:style w:type="paragraph" w:customStyle="1" w:styleId="ALH2">
    <w:name w:val="AL H2"/>
    <w:next w:val="DefaultText"/>
    <w:rsid w:val="00946392"/>
    <w:pPr>
      <w:numPr>
        <w:numId w:val="31"/>
      </w:numPr>
      <w:spacing w:after="200" w:line="360" w:lineRule="auto"/>
    </w:pPr>
    <w:rPr>
      <w:rFonts w:ascii="Calibri" w:eastAsiaTheme="minorEastAsia" w:hAnsi="Calibri" w:cs="Arial"/>
      <w:b/>
      <w:bCs/>
      <w:iCs/>
      <w:color w:val="0000FF"/>
      <w:sz w:val="28"/>
      <w:szCs w:val="26"/>
      <w:lang w:eastAsia="ru-RU"/>
    </w:rPr>
  </w:style>
  <w:style w:type="paragraph" w:customStyle="1" w:styleId="125">
    <w:name w:val="Стиль Первая строка:  125 см"/>
    <w:basedOn w:val="a0"/>
    <w:rsid w:val="00946392"/>
    <w:pPr>
      <w:numPr>
        <w:ilvl w:val="3"/>
        <w:numId w:val="31"/>
      </w:numPr>
      <w:tabs>
        <w:tab w:val="clear" w:pos="864"/>
      </w:tabs>
      <w:spacing w:before="120" w:after="120" w:line="276" w:lineRule="auto"/>
      <w:ind w:left="0" w:firstLine="708"/>
      <w:jc w:val="both"/>
    </w:pPr>
    <w:rPr>
      <w:rFonts w:eastAsiaTheme="minorEastAsia" w:cstheme="minorBidi"/>
      <w:sz w:val="22"/>
      <w:szCs w:val="20"/>
    </w:rPr>
  </w:style>
  <w:style w:type="character" w:customStyle="1" w:styleId="Field">
    <w:name w:val="Field"/>
    <w:rsid w:val="00946392"/>
    <w:rPr>
      <w:rFonts w:cs="Times New Roman"/>
      <w:b/>
      <w:bCs/>
      <w:lang w:val="en-US"/>
    </w:rPr>
  </w:style>
  <w:style w:type="paragraph" w:customStyle="1" w:styleId="2d">
    <w:name w:val="Стиль2_основной_текст"/>
    <w:basedOn w:val="a0"/>
    <w:link w:val="2e"/>
    <w:rsid w:val="00946392"/>
    <w:pPr>
      <w:jc w:val="both"/>
    </w:pPr>
    <w:rPr>
      <w:rFonts w:ascii="Calibri" w:hAnsi="Calibri"/>
      <w:lang w:val="en-US" w:eastAsia="en-US"/>
    </w:rPr>
  </w:style>
  <w:style w:type="character" w:customStyle="1" w:styleId="2e">
    <w:name w:val="Стиль2_основной_текст Знак"/>
    <w:basedOn w:val="a2"/>
    <w:link w:val="2d"/>
    <w:rsid w:val="00946392"/>
    <w:rPr>
      <w:rFonts w:ascii="Calibri" w:hAnsi="Calibri"/>
      <w:sz w:val="24"/>
      <w:szCs w:val="24"/>
      <w:lang w:val="en-US"/>
    </w:rPr>
  </w:style>
  <w:style w:type="paragraph" w:customStyle="1" w:styleId="BPCNormal">
    <w:name w:val="BPC_Normal"/>
    <w:basedOn w:val="NormalArial"/>
    <w:link w:val="BPCNormalChar"/>
    <w:qFormat/>
    <w:rsid w:val="00946392"/>
    <w:rPr>
      <w:rFonts w:ascii="Calibri" w:hAnsi="Calibri" w:cs="Calibri"/>
      <w:szCs w:val="20"/>
    </w:rPr>
  </w:style>
  <w:style w:type="character" w:customStyle="1" w:styleId="BPCNormalChar">
    <w:name w:val="BPC_Normal Char"/>
    <w:link w:val="BPCNormal"/>
    <w:rsid w:val="00946392"/>
    <w:rPr>
      <w:rFonts w:ascii="Calibri" w:hAnsi="Calibri" w:cs="Calibri"/>
      <w:lang w:val="en-US"/>
    </w:rPr>
  </w:style>
  <w:style w:type="paragraph" w:styleId="afffa">
    <w:name w:val="Block Text"/>
    <w:basedOn w:val="a0"/>
    <w:rsid w:val="00946392"/>
    <w:pPr>
      <w:ind w:left="360" w:right="27"/>
      <w:jc w:val="both"/>
    </w:pPr>
    <w:rPr>
      <w:rFonts w:cs="Traditional Arabic"/>
      <w:noProof/>
      <w:color w:val="000000"/>
      <w:sz w:val="22"/>
      <w:szCs w:val="22"/>
      <w:lang w:val="en-US" w:eastAsia="ar-SA"/>
    </w:rPr>
  </w:style>
  <w:style w:type="table" w:styleId="3a">
    <w:name w:val="Table Columns 3"/>
    <w:basedOn w:val="a3"/>
    <w:rsid w:val="00946392"/>
    <w:rPr>
      <w:rFonts w:ascii="Calibri" w:hAnsi="Calibri"/>
      <w:b/>
      <w:bCs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3"/>
    <w:rsid w:val="00946392"/>
    <w:rPr>
      <w:rFonts w:ascii="Calibri" w:hAnsi="Calibri"/>
      <w:b/>
      <w:bCs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umns 1"/>
    <w:basedOn w:val="a3"/>
    <w:rsid w:val="00946392"/>
    <w:rPr>
      <w:rFonts w:ascii="Calibri" w:hAnsi="Calibri"/>
      <w:b/>
      <w:bCs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1">
    <w:name w:val="Medium Shading 1 Accent 1"/>
    <w:basedOn w:val="a3"/>
    <w:uiPriority w:val="63"/>
    <w:rsid w:val="00946392"/>
    <w:rPr>
      <w:rFonts w:ascii="Calibri" w:hAnsi="Calibri"/>
      <w:lang w:eastAsia="ru-RU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Cell">
    <w:name w:val="NormalCell"/>
    <w:rsid w:val="00946392"/>
    <w:pPr>
      <w:spacing w:before="60" w:after="60"/>
    </w:pPr>
    <w:rPr>
      <w:rFonts w:ascii="Arial" w:hAnsi="Arial"/>
      <w:bCs/>
      <w:lang w:val="en-US"/>
    </w:rPr>
  </w:style>
  <w:style w:type="character" w:customStyle="1" w:styleId="TabTextChar">
    <w:name w:val="Tab Text Char"/>
    <w:basedOn w:val="a2"/>
    <w:link w:val="TabText"/>
    <w:locked/>
    <w:rsid w:val="00946392"/>
    <w:rPr>
      <w:rFonts w:ascii="Arial" w:hAnsi="Arial" w:cs="Arial"/>
      <w:bCs/>
      <w:sz w:val="18"/>
      <w:szCs w:val="18"/>
      <w:lang w:val="en-US"/>
    </w:rPr>
  </w:style>
  <w:style w:type="paragraph" w:customStyle="1" w:styleId="TabText">
    <w:name w:val="Tab Text"/>
    <w:basedOn w:val="a0"/>
    <w:link w:val="TabTextChar"/>
    <w:rsid w:val="00946392"/>
    <w:pPr>
      <w:widowControl w:val="0"/>
      <w:spacing w:line="360" w:lineRule="auto"/>
      <w:ind w:left="162"/>
    </w:pPr>
    <w:rPr>
      <w:rFonts w:ascii="Arial" w:hAnsi="Arial" w:cs="Arial"/>
      <w:bCs/>
      <w:sz w:val="18"/>
      <w:szCs w:val="18"/>
      <w:lang w:val="en-US" w:eastAsia="en-US"/>
    </w:rPr>
  </w:style>
  <w:style w:type="paragraph" w:customStyle="1" w:styleId="a">
    <w:name w:val="Название предприятия"/>
    <w:basedOn w:val="a0"/>
    <w:next w:val="a0"/>
    <w:autoRedefine/>
    <w:rsid w:val="00946392"/>
    <w:pPr>
      <w:numPr>
        <w:numId w:val="32"/>
      </w:numPr>
      <w:tabs>
        <w:tab w:val="right" w:pos="6480"/>
      </w:tabs>
      <w:spacing w:before="120" w:line="220" w:lineRule="atLeast"/>
    </w:pPr>
    <w:rPr>
      <w:rFonts w:ascii="Arial" w:hAnsi="Arial" w:cs="Arial"/>
      <w:sz w:val="20"/>
      <w:szCs w:val="20"/>
      <w:lang w:val="en-US"/>
    </w:rPr>
  </w:style>
  <w:style w:type="paragraph" w:customStyle="1" w:styleId="2f0">
    <w:name w:val="Без интервала2"/>
    <w:rsid w:val="00946392"/>
    <w:pPr>
      <w:spacing w:after="200" w:line="276" w:lineRule="auto"/>
    </w:pPr>
    <w:rPr>
      <w:rFonts w:ascii="Calibri" w:hAnsi="Calibri" w:cstheme="minorBidi"/>
      <w:sz w:val="22"/>
      <w:szCs w:val="22"/>
      <w:lang w:val="en-GB"/>
    </w:rPr>
  </w:style>
  <w:style w:type="paragraph" w:customStyle="1" w:styleId="TableTitle">
    <w:name w:val="Table Title"/>
    <w:basedOn w:val="a0"/>
    <w:rsid w:val="00946392"/>
    <w:pPr>
      <w:spacing w:before="60" w:after="60"/>
    </w:pPr>
    <w:rPr>
      <w:rFonts w:ascii="Arial" w:hAnsi="Arial"/>
      <w:b/>
      <w:sz w:val="19"/>
      <w:szCs w:val="19"/>
      <w:lang w:val="en-GB" w:eastAsia="en-GB"/>
    </w:rPr>
  </w:style>
  <w:style w:type="paragraph" w:customStyle="1" w:styleId="TableCaptionAuto">
    <w:name w:val="*Table Caption Auto#"/>
    <w:basedOn w:val="a0"/>
    <w:next w:val="a0"/>
    <w:rsid w:val="00946392"/>
    <w:pPr>
      <w:keepNext/>
      <w:numPr>
        <w:numId w:val="33"/>
      </w:numPr>
      <w:tabs>
        <w:tab w:val="clear" w:pos="432"/>
        <w:tab w:val="left" w:pos="1080"/>
      </w:tabs>
      <w:spacing w:after="120"/>
      <w:ind w:left="1080" w:hanging="1080"/>
    </w:pPr>
    <w:rPr>
      <w:rFonts w:ascii="Arial" w:eastAsia="PMingLiU" w:hAnsi="Arial"/>
      <w:b/>
      <w:sz w:val="20"/>
      <w:szCs w:val="18"/>
      <w:lang w:val="en-US" w:eastAsia="en-US"/>
    </w:rPr>
  </w:style>
  <w:style w:type="paragraph" w:customStyle="1" w:styleId="TableText10Double">
    <w:name w:val="*Table Text 10 Double"/>
    <w:basedOn w:val="a0"/>
    <w:link w:val="TableText10DoubleChar"/>
    <w:rsid w:val="00946392"/>
    <w:pPr>
      <w:spacing w:before="60" w:after="60"/>
    </w:pPr>
    <w:rPr>
      <w:rFonts w:ascii="Arial" w:eastAsia="PMingLiU" w:hAnsi="Arial"/>
      <w:color w:val="000000"/>
      <w:sz w:val="20"/>
      <w:szCs w:val="20"/>
      <w:lang w:val="en-US" w:eastAsia="en-US"/>
    </w:rPr>
  </w:style>
  <w:style w:type="character" w:customStyle="1" w:styleId="TableText10DoubleChar">
    <w:name w:val="*Table Text 10 Double Char"/>
    <w:basedOn w:val="a2"/>
    <w:link w:val="TableText10Double"/>
    <w:locked/>
    <w:rsid w:val="00946392"/>
    <w:rPr>
      <w:rFonts w:ascii="Arial" w:eastAsia="PMingLiU" w:hAnsi="Arial"/>
      <w:color w:val="000000"/>
      <w:lang w:val="en-US"/>
    </w:rPr>
  </w:style>
  <w:style w:type="paragraph" w:customStyle="1" w:styleId="afffb">
    <w:name w:val="Моноширинный"/>
    <w:basedOn w:val="a0"/>
    <w:link w:val="afffc"/>
    <w:rsid w:val="00946392"/>
    <w:rPr>
      <w:rFonts w:ascii="Courier New" w:hAnsi="Courier New"/>
      <w:i/>
      <w:sz w:val="20"/>
    </w:rPr>
  </w:style>
  <w:style w:type="character" w:customStyle="1" w:styleId="afffc">
    <w:name w:val="Моноширинный Знак"/>
    <w:basedOn w:val="a2"/>
    <w:link w:val="afffb"/>
    <w:rsid w:val="00946392"/>
    <w:rPr>
      <w:rFonts w:ascii="Courier New" w:hAnsi="Courier New"/>
      <w:i/>
      <w:szCs w:val="24"/>
      <w:lang w:eastAsia="ru-RU"/>
    </w:rPr>
  </w:style>
  <w:style w:type="paragraph" w:customStyle="1" w:styleId="PathID">
    <w:name w:val="Path ID"/>
    <w:basedOn w:val="a0"/>
    <w:rsid w:val="00946392"/>
    <w:rPr>
      <w:rFonts w:ascii="Arial Black" w:hAnsi="Arial Black"/>
      <w:color w:val="000080"/>
      <w:kern w:val="24"/>
    </w:rPr>
  </w:style>
  <w:style w:type="paragraph" w:customStyle="1" w:styleId="Reverse">
    <w:name w:val="Reverse"/>
    <w:basedOn w:val="a0"/>
    <w:rsid w:val="00946392"/>
    <w:pPr>
      <w:shd w:val="clear" w:color="FFFFFF" w:fill="000000"/>
    </w:pPr>
    <w:rPr>
      <w:rFonts w:ascii="Univers (WN)" w:hAnsi="Univers (WN)"/>
      <w:color w:val="FFFFFF"/>
      <w:sz w:val="18"/>
    </w:rPr>
  </w:style>
  <w:style w:type="paragraph" w:styleId="HTML">
    <w:name w:val="HTML Address"/>
    <w:basedOn w:val="a0"/>
    <w:link w:val="HTML0"/>
    <w:rsid w:val="00946392"/>
    <w:rPr>
      <w:i/>
      <w:iCs/>
    </w:rPr>
  </w:style>
  <w:style w:type="character" w:customStyle="1" w:styleId="HTML0">
    <w:name w:val="Адрес HTML Знак"/>
    <w:basedOn w:val="a2"/>
    <w:link w:val="HTML"/>
    <w:rsid w:val="00946392"/>
    <w:rPr>
      <w:i/>
      <w:iCs/>
      <w:sz w:val="24"/>
      <w:szCs w:val="24"/>
      <w:lang w:eastAsia="ru-RU"/>
    </w:rPr>
  </w:style>
  <w:style w:type="paragraph" w:styleId="afffd">
    <w:name w:val="Note Heading"/>
    <w:basedOn w:val="a0"/>
    <w:next w:val="a0"/>
    <w:link w:val="afffe"/>
    <w:rsid w:val="00946392"/>
  </w:style>
  <w:style w:type="character" w:customStyle="1" w:styleId="afffe">
    <w:name w:val="Заголовок записки Знак"/>
    <w:basedOn w:val="a2"/>
    <w:link w:val="afffd"/>
    <w:rsid w:val="00946392"/>
    <w:rPr>
      <w:sz w:val="24"/>
      <w:szCs w:val="24"/>
      <w:lang w:eastAsia="ru-RU"/>
    </w:rPr>
  </w:style>
  <w:style w:type="paragraph" w:styleId="affff">
    <w:name w:val="toa heading"/>
    <w:basedOn w:val="a0"/>
    <w:next w:val="a0"/>
    <w:rsid w:val="00946392"/>
    <w:pPr>
      <w:spacing w:before="120"/>
    </w:pPr>
    <w:rPr>
      <w:rFonts w:ascii="Arial" w:hAnsi="Arial" w:cs="Arial"/>
      <w:b/>
      <w:bCs/>
    </w:rPr>
  </w:style>
  <w:style w:type="paragraph" w:styleId="affff0">
    <w:name w:val="Body Text First Indent"/>
    <w:basedOn w:val="a1"/>
    <w:link w:val="affff1"/>
    <w:rsid w:val="00946392"/>
    <w:pPr>
      <w:spacing w:after="0" w:line="360" w:lineRule="auto"/>
      <w:ind w:firstLine="210"/>
      <w:jc w:val="both"/>
    </w:pPr>
    <w:rPr>
      <w:rFonts w:ascii="Arial" w:hAnsi="Arial"/>
    </w:rPr>
  </w:style>
  <w:style w:type="character" w:customStyle="1" w:styleId="affff1">
    <w:name w:val="Красная строка Знак"/>
    <w:basedOn w:val="a5"/>
    <w:link w:val="affff0"/>
    <w:rsid w:val="00946392"/>
    <w:rPr>
      <w:rFonts w:ascii="Arial" w:hAnsi="Arial"/>
      <w:sz w:val="24"/>
      <w:szCs w:val="24"/>
      <w:lang w:eastAsia="ru-RU"/>
    </w:rPr>
  </w:style>
  <w:style w:type="paragraph" w:styleId="2f1">
    <w:name w:val="Body Text First Indent 2"/>
    <w:basedOn w:val="affa"/>
    <w:link w:val="2f2"/>
    <w:rsid w:val="00946392"/>
    <w:pPr>
      <w:tabs>
        <w:tab w:val="clear" w:pos="-720"/>
      </w:tabs>
      <w:suppressAutoHyphens w:val="0"/>
      <w:spacing w:after="120"/>
      <w:ind w:left="283" w:firstLine="210"/>
    </w:pPr>
    <w:rPr>
      <w:rFonts w:ascii="Times New Roman" w:hAnsi="Times New Roman"/>
      <w:sz w:val="24"/>
      <w:lang w:val="ru-RU" w:eastAsia="ru-RU"/>
    </w:rPr>
  </w:style>
  <w:style w:type="character" w:customStyle="1" w:styleId="2f2">
    <w:name w:val="Красная строка 2 Знак"/>
    <w:basedOn w:val="affb"/>
    <w:link w:val="2f1"/>
    <w:rsid w:val="00946392"/>
    <w:rPr>
      <w:rFonts w:ascii="Arial" w:hAnsi="Arial"/>
      <w:sz w:val="24"/>
      <w:szCs w:val="24"/>
      <w:lang w:val="en-GB" w:eastAsia="ru-RU"/>
    </w:rPr>
  </w:style>
  <w:style w:type="paragraph" w:styleId="2f3">
    <w:name w:val="envelope return"/>
    <w:basedOn w:val="a0"/>
    <w:rsid w:val="00946392"/>
    <w:rPr>
      <w:rFonts w:ascii="Arial" w:hAnsi="Arial" w:cs="Arial"/>
    </w:rPr>
  </w:style>
  <w:style w:type="paragraph" w:styleId="affff2">
    <w:name w:val="table of figures"/>
    <w:basedOn w:val="a0"/>
    <w:next w:val="a0"/>
    <w:rsid w:val="00946392"/>
    <w:pPr>
      <w:ind w:left="400" w:hanging="400"/>
    </w:pPr>
  </w:style>
  <w:style w:type="paragraph" w:styleId="affff3">
    <w:name w:val="Signature"/>
    <w:basedOn w:val="a0"/>
    <w:link w:val="affff4"/>
    <w:rsid w:val="00946392"/>
    <w:pPr>
      <w:ind w:left="4252"/>
    </w:pPr>
  </w:style>
  <w:style w:type="character" w:customStyle="1" w:styleId="affff4">
    <w:name w:val="Подпись Знак"/>
    <w:basedOn w:val="a2"/>
    <w:link w:val="affff3"/>
    <w:rsid w:val="00946392"/>
    <w:rPr>
      <w:sz w:val="24"/>
      <w:szCs w:val="24"/>
      <w:lang w:eastAsia="ru-RU"/>
    </w:rPr>
  </w:style>
  <w:style w:type="paragraph" w:styleId="affff5">
    <w:name w:val="Salutation"/>
    <w:basedOn w:val="a0"/>
    <w:next w:val="a0"/>
    <w:link w:val="affff6"/>
    <w:rsid w:val="00946392"/>
  </w:style>
  <w:style w:type="character" w:customStyle="1" w:styleId="affff6">
    <w:name w:val="Приветствие Знак"/>
    <w:basedOn w:val="a2"/>
    <w:link w:val="affff5"/>
    <w:rsid w:val="00946392"/>
    <w:rPr>
      <w:sz w:val="24"/>
      <w:szCs w:val="24"/>
      <w:lang w:eastAsia="ru-RU"/>
    </w:rPr>
  </w:style>
  <w:style w:type="paragraph" w:styleId="affff7">
    <w:name w:val="List Continue"/>
    <w:basedOn w:val="a0"/>
    <w:rsid w:val="00946392"/>
    <w:pPr>
      <w:spacing w:after="120"/>
      <w:ind w:left="283"/>
    </w:pPr>
  </w:style>
  <w:style w:type="paragraph" w:styleId="2f4">
    <w:name w:val="List Continue 2"/>
    <w:basedOn w:val="a0"/>
    <w:rsid w:val="00946392"/>
    <w:pPr>
      <w:spacing w:after="120"/>
      <w:ind w:left="566"/>
    </w:pPr>
  </w:style>
  <w:style w:type="paragraph" w:styleId="3b">
    <w:name w:val="List Continue 3"/>
    <w:basedOn w:val="a0"/>
    <w:rsid w:val="00946392"/>
    <w:pPr>
      <w:spacing w:after="120"/>
      <w:ind w:left="849"/>
    </w:pPr>
  </w:style>
  <w:style w:type="paragraph" w:styleId="46">
    <w:name w:val="List Continue 4"/>
    <w:basedOn w:val="a0"/>
    <w:rsid w:val="00946392"/>
    <w:pPr>
      <w:spacing w:after="120"/>
      <w:ind w:left="1132"/>
    </w:pPr>
  </w:style>
  <w:style w:type="paragraph" w:styleId="56">
    <w:name w:val="List Continue 5"/>
    <w:basedOn w:val="a0"/>
    <w:rsid w:val="00946392"/>
    <w:pPr>
      <w:spacing w:after="120"/>
      <w:ind w:left="1415"/>
    </w:pPr>
  </w:style>
  <w:style w:type="paragraph" w:styleId="affff8">
    <w:name w:val="Closing"/>
    <w:basedOn w:val="a0"/>
    <w:link w:val="affff9"/>
    <w:rsid w:val="00946392"/>
    <w:pPr>
      <w:ind w:left="4252"/>
    </w:pPr>
  </w:style>
  <w:style w:type="character" w:customStyle="1" w:styleId="affff9">
    <w:name w:val="Прощание Знак"/>
    <w:basedOn w:val="a2"/>
    <w:link w:val="affff8"/>
    <w:rsid w:val="00946392"/>
    <w:rPr>
      <w:sz w:val="24"/>
      <w:szCs w:val="24"/>
      <w:lang w:eastAsia="ru-RU"/>
    </w:rPr>
  </w:style>
  <w:style w:type="paragraph" w:styleId="2f5">
    <w:name w:val="List 2"/>
    <w:basedOn w:val="a0"/>
    <w:rsid w:val="00946392"/>
    <w:pPr>
      <w:ind w:left="566" w:hanging="283"/>
    </w:pPr>
  </w:style>
  <w:style w:type="paragraph" w:styleId="3c">
    <w:name w:val="List 3"/>
    <w:basedOn w:val="a0"/>
    <w:rsid w:val="00946392"/>
    <w:pPr>
      <w:ind w:left="849" w:hanging="283"/>
    </w:pPr>
  </w:style>
  <w:style w:type="paragraph" w:styleId="47">
    <w:name w:val="List 4"/>
    <w:basedOn w:val="a0"/>
    <w:rsid w:val="00946392"/>
    <w:pPr>
      <w:ind w:left="1132" w:hanging="283"/>
    </w:pPr>
  </w:style>
  <w:style w:type="paragraph" w:styleId="57">
    <w:name w:val="List 5"/>
    <w:basedOn w:val="a0"/>
    <w:rsid w:val="00946392"/>
    <w:pPr>
      <w:ind w:left="1415" w:hanging="283"/>
    </w:pPr>
  </w:style>
  <w:style w:type="paragraph" w:styleId="HTML1">
    <w:name w:val="HTML Preformatted"/>
    <w:basedOn w:val="a0"/>
    <w:link w:val="HTML2"/>
    <w:rsid w:val="00946392"/>
    <w:rPr>
      <w:rFonts w:ascii="Courier New" w:hAnsi="Courier New" w:cs="Courier New"/>
    </w:rPr>
  </w:style>
  <w:style w:type="character" w:customStyle="1" w:styleId="HTML2">
    <w:name w:val="Стандартный HTML Знак"/>
    <w:basedOn w:val="a2"/>
    <w:link w:val="HTML1"/>
    <w:rsid w:val="00946392"/>
    <w:rPr>
      <w:rFonts w:ascii="Courier New" w:hAnsi="Courier New" w:cs="Courier New"/>
      <w:sz w:val="24"/>
      <w:szCs w:val="24"/>
      <w:lang w:eastAsia="ru-RU"/>
    </w:rPr>
  </w:style>
  <w:style w:type="paragraph" w:styleId="affffa">
    <w:name w:val="table of authorities"/>
    <w:basedOn w:val="a0"/>
    <w:next w:val="a0"/>
    <w:rsid w:val="00946392"/>
    <w:pPr>
      <w:ind w:left="200" w:hanging="200"/>
    </w:pPr>
  </w:style>
  <w:style w:type="paragraph" w:styleId="affffb">
    <w:name w:val="Plain Text"/>
    <w:basedOn w:val="a0"/>
    <w:link w:val="affffc"/>
    <w:rsid w:val="00946392"/>
    <w:rPr>
      <w:rFonts w:ascii="Courier New" w:hAnsi="Courier New" w:cs="Courier New"/>
    </w:rPr>
  </w:style>
  <w:style w:type="character" w:customStyle="1" w:styleId="affffc">
    <w:name w:val="Текст Знак"/>
    <w:basedOn w:val="a2"/>
    <w:link w:val="affffb"/>
    <w:rsid w:val="00946392"/>
    <w:rPr>
      <w:rFonts w:ascii="Courier New" w:hAnsi="Courier New" w:cs="Courier New"/>
      <w:sz w:val="24"/>
      <w:szCs w:val="24"/>
      <w:lang w:eastAsia="ru-RU"/>
    </w:rPr>
  </w:style>
  <w:style w:type="paragraph" w:styleId="affffd">
    <w:name w:val="endnote text"/>
    <w:basedOn w:val="a0"/>
    <w:link w:val="affffe"/>
    <w:rsid w:val="00946392"/>
  </w:style>
  <w:style w:type="character" w:customStyle="1" w:styleId="affffe">
    <w:name w:val="Текст концевой сноски Знак"/>
    <w:basedOn w:val="a2"/>
    <w:link w:val="affffd"/>
    <w:rsid w:val="00946392"/>
    <w:rPr>
      <w:sz w:val="24"/>
      <w:szCs w:val="24"/>
      <w:lang w:eastAsia="ru-RU"/>
    </w:rPr>
  </w:style>
  <w:style w:type="paragraph" w:styleId="afffff">
    <w:name w:val="macro"/>
    <w:link w:val="afffff0"/>
    <w:rsid w:val="009463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ru-RU"/>
    </w:rPr>
  </w:style>
  <w:style w:type="character" w:customStyle="1" w:styleId="afffff0">
    <w:name w:val="Текст макроса Знак"/>
    <w:basedOn w:val="a2"/>
    <w:link w:val="afffff"/>
    <w:rsid w:val="00946392"/>
    <w:rPr>
      <w:rFonts w:ascii="Courier New" w:hAnsi="Courier New" w:cs="Courier New"/>
      <w:lang w:val="en-US" w:eastAsia="ru-RU"/>
    </w:rPr>
  </w:style>
  <w:style w:type="paragraph" w:styleId="afffff1">
    <w:name w:val="E-mail Signature"/>
    <w:basedOn w:val="a0"/>
    <w:link w:val="afffff2"/>
    <w:rsid w:val="00946392"/>
  </w:style>
  <w:style w:type="character" w:customStyle="1" w:styleId="afffff2">
    <w:name w:val="Электронная подпись Знак"/>
    <w:basedOn w:val="a2"/>
    <w:link w:val="afffff1"/>
    <w:rsid w:val="00946392"/>
    <w:rPr>
      <w:sz w:val="24"/>
      <w:szCs w:val="24"/>
      <w:lang w:eastAsia="ru-RU"/>
    </w:rPr>
  </w:style>
  <w:style w:type="paragraph" w:customStyle="1" w:styleId="afffff3">
    <w:name w:val="Рисунок"/>
    <w:basedOn w:val="a0"/>
    <w:next w:val="a0"/>
    <w:rsid w:val="00946392"/>
    <w:pPr>
      <w:keepNext/>
      <w:spacing w:before="240" w:after="240" w:line="200" w:lineRule="atLeast"/>
      <w:jc w:val="center"/>
    </w:pPr>
  </w:style>
  <w:style w:type="paragraph" w:customStyle="1" w:styleId="16">
    <w:name w:val="Маркированный 1"/>
    <w:basedOn w:val="aff7"/>
    <w:rsid w:val="00946392"/>
    <w:pPr>
      <w:tabs>
        <w:tab w:val="clear" w:pos="360"/>
        <w:tab w:val="num" w:pos="1080"/>
      </w:tabs>
      <w:spacing w:before="120" w:line="360" w:lineRule="auto"/>
      <w:ind w:left="1080" w:hanging="540"/>
      <w:jc w:val="both"/>
    </w:pPr>
    <w:rPr>
      <w:rFonts w:ascii="Arial" w:hAnsi="Arial"/>
      <w:bCs/>
      <w:sz w:val="24"/>
      <w:szCs w:val="24"/>
      <w:lang w:val="ru-RU" w:eastAsia="ru-RU"/>
    </w:rPr>
  </w:style>
  <w:style w:type="paragraph" w:customStyle="1" w:styleId="afffff4">
    <w:name w:val="Примечание"/>
    <w:basedOn w:val="a1"/>
    <w:rsid w:val="00946392"/>
    <w:pPr>
      <w:spacing w:before="240" w:after="240" w:line="360" w:lineRule="auto"/>
      <w:ind w:left="567"/>
      <w:jc w:val="both"/>
    </w:pPr>
    <w:rPr>
      <w:rFonts w:ascii="Arial" w:hAnsi="Arial"/>
      <w:b/>
      <w:lang w:val="en-US"/>
    </w:rPr>
  </w:style>
  <w:style w:type="paragraph" w:customStyle="1" w:styleId="17">
    <w:name w:val="Подзаголовок 1"/>
    <w:basedOn w:val="a0"/>
    <w:rsid w:val="00946392"/>
    <w:pPr>
      <w:spacing w:before="120" w:after="120"/>
    </w:pPr>
    <w:rPr>
      <w:rFonts w:ascii="Arial" w:hAnsi="Arial" w:cs="Arial"/>
      <w:b/>
      <w:sz w:val="28"/>
      <w:lang w:val="en-US"/>
    </w:rPr>
  </w:style>
  <w:style w:type="paragraph" w:customStyle="1" w:styleId="Normal10">
    <w:name w:val="Normal1"/>
    <w:rsid w:val="00946392"/>
    <w:rPr>
      <w:sz w:val="24"/>
      <w:lang w:eastAsia="ru-RU"/>
    </w:rPr>
  </w:style>
  <w:style w:type="paragraph" w:customStyle="1" w:styleId="afffff5">
    <w:name w:val="Основной текст таблиц"/>
    <w:basedOn w:val="a0"/>
    <w:autoRedefine/>
    <w:rsid w:val="00946392"/>
    <w:pPr>
      <w:spacing w:before="120" w:after="120" w:line="360" w:lineRule="auto"/>
    </w:pPr>
    <w:rPr>
      <w:rFonts w:ascii="Arial" w:hAnsi="Arial"/>
      <w:sz w:val="18"/>
      <w:lang w:val="en-US"/>
    </w:rPr>
  </w:style>
  <w:style w:type="character" w:customStyle="1" w:styleId="contentplain">
    <w:name w:val="contentplain"/>
    <w:basedOn w:val="a2"/>
    <w:rsid w:val="00946392"/>
  </w:style>
  <w:style w:type="paragraph" w:customStyle="1" w:styleId="afffff6">
    <w:name w:val="Стиль Название объекта + По левому краю"/>
    <w:basedOn w:val="a6"/>
    <w:autoRedefine/>
    <w:rsid w:val="00946392"/>
    <w:pPr>
      <w:spacing w:before="0" w:line="360" w:lineRule="auto"/>
      <w:ind w:left="0"/>
      <w:jc w:val="left"/>
    </w:pPr>
    <w:rPr>
      <w:rFonts w:ascii="Arial" w:hAnsi="Arial"/>
      <w:iCs w:val="0"/>
      <w:sz w:val="20"/>
      <w:szCs w:val="20"/>
    </w:rPr>
  </w:style>
  <w:style w:type="paragraph" w:customStyle="1" w:styleId="3d">
    <w:name w:val="Заголовок 3 информационный"/>
    <w:next w:val="a1"/>
    <w:autoRedefine/>
    <w:rsid w:val="00946392"/>
    <w:pPr>
      <w:spacing w:line="360" w:lineRule="auto"/>
    </w:pPr>
    <w:rPr>
      <w:rFonts w:ascii="Arial" w:hAnsi="Arial"/>
      <w:i/>
      <w:sz w:val="32"/>
      <w:szCs w:val="24"/>
      <w:u w:val="single"/>
      <w:lang w:eastAsia="ru-RU"/>
    </w:rPr>
  </w:style>
  <w:style w:type="paragraph" w:customStyle="1" w:styleId="2f6">
    <w:name w:val="Заголовок 2 информационный"/>
    <w:basedOn w:val="2"/>
    <w:next w:val="a1"/>
    <w:autoRedefine/>
    <w:rsid w:val="00946392"/>
    <w:pPr>
      <w:numPr>
        <w:ilvl w:val="0"/>
        <w:numId w:val="0"/>
      </w:numPr>
      <w:spacing w:before="120" w:line="360" w:lineRule="auto"/>
    </w:pPr>
    <w:rPr>
      <w:rFonts w:ascii="Arial" w:hAnsi="Arial" w:cs="Arial"/>
      <w:noProof w:val="0"/>
      <w:color w:val="365F91" w:themeColor="accent1" w:themeShade="BF"/>
      <w:sz w:val="36"/>
      <w:szCs w:val="36"/>
      <w:lang w:val="ru-RU"/>
    </w:rPr>
  </w:style>
  <w:style w:type="paragraph" w:customStyle="1" w:styleId="afffff7">
    <w:name w:val="Основной текст информационный"/>
    <w:basedOn w:val="a1"/>
    <w:autoRedefine/>
    <w:rsid w:val="00946392"/>
    <w:pPr>
      <w:spacing w:after="0" w:line="360" w:lineRule="auto"/>
      <w:jc w:val="both"/>
    </w:pPr>
    <w:rPr>
      <w:rFonts w:ascii="Arial" w:hAnsi="Arial"/>
      <w:i/>
    </w:rPr>
  </w:style>
  <w:style w:type="paragraph" w:customStyle="1" w:styleId="afffff8">
    <w:name w:val="Приложение"/>
    <w:basedOn w:val="1"/>
    <w:next w:val="a1"/>
    <w:link w:val="afffff9"/>
    <w:autoRedefine/>
    <w:rsid w:val="00946392"/>
    <w:pPr>
      <w:numPr>
        <w:numId w:val="0"/>
      </w:numPr>
      <w:spacing w:before="240" w:after="120" w:line="360" w:lineRule="auto"/>
    </w:pPr>
    <w:rPr>
      <w:rFonts w:ascii="Arial" w:hAnsi="Arial" w:cs="Arial"/>
      <w:color w:val="365F91" w:themeColor="accent1" w:themeShade="BF"/>
      <w:kern w:val="32"/>
    </w:rPr>
  </w:style>
  <w:style w:type="paragraph" w:customStyle="1" w:styleId="48">
    <w:name w:val="Заголовок 4 информационный"/>
    <w:next w:val="a1"/>
    <w:autoRedefine/>
    <w:rsid w:val="00946392"/>
    <w:pPr>
      <w:spacing w:line="360" w:lineRule="auto"/>
    </w:pPr>
    <w:rPr>
      <w:rFonts w:ascii="Arial" w:hAnsi="Arial" w:cs="Arial"/>
      <w:bCs/>
      <w:i/>
      <w:sz w:val="28"/>
      <w:szCs w:val="24"/>
      <w:u w:val="single"/>
      <w:lang w:eastAsia="ru-RU"/>
    </w:rPr>
  </w:style>
  <w:style w:type="paragraph" w:customStyle="1" w:styleId="58">
    <w:name w:val="Заголовок 5 информационный"/>
    <w:next w:val="a1"/>
    <w:autoRedefine/>
    <w:rsid w:val="00946392"/>
    <w:pPr>
      <w:spacing w:line="360" w:lineRule="auto"/>
    </w:pPr>
    <w:rPr>
      <w:b/>
      <w:i/>
      <w:sz w:val="24"/>
      <w:u w:val="single"/>
      <w:lang w:eastAsia="ru-RU"/>
    </w:rPr>
  </w:style>
  <w:style w:type="character" w:customStyle="1" w:styleId="afffff9">
    <w:name w:val="Приложение Знак"/>
    <w:basedOn w:val="11"/>
    <w:link w:val="afffff8"/>
    <w:rsid w:val="00946392"/>
    <w:rPr>
      <w:rFonts w:ascii="Arial" w:hAnsi="Arial" w:cs="Arial"/>
      <w:b/>
      <w:color w:val="365F91" w:themeColor="accent1" w:themeShade="BF"/>
      <w:kern w:val="32"/>
      <w:sz w:val="44"/>
      <w:szCs w:val="24"/>
      <w:lang w:val="en-US" w:eastAsia="ru-RU"/>
    </w:rPr>
  </w:style>
  <w:style w:type="paragraph" w:customStyle="1" w:styleId="Arial">
    <w:name w:val="Обычный + Arial"/>
    <w:aliases w:val="9 пт"/>
    <w:basedOn w:val="a0"/>
    <w:rsid w:val="00946392"/>
    <w:pPr>
      <w:snapToGrid w:val="0"/>
    </w:pPr>
    <w:rPr>
      <w:rFonts w:ascii="Arial" w:hAnsi="Arial" w:cs="Arial"/>
      <w:sz w:val="18"/>
      <w:szCs w:val="18"/>
    </w:rPr>
  </w:style>
  <w:style w:type="character" w:customStyle="1" w:styleId="code-tag">
    <w:name w:val="code-tag"/>
    <w:rsid w:val="00946392"/>
  </w:style>
  <w:style w:type="character" w:customStyle="1" w:styleId="code-quote">
    <w:name w:val="code-quote"/>
    <w:rsid w:val="00946392"/>
  </w:style>
  <w:style w:type="character" w:customStyle="1" w:styleId="code-keyword">
    <w:name w:val="code-keyword"/>
    <w:rsid w:val="00946392"/>
  </w:style>
  <w:style w:type="character" w:customStyle="1" w:styleId="shorttext">
    <w:name w:val="short_text"/>
    <w:basedOn w:val="a2"/>
    <w:rsid w:val="00946392"/>
  </w:style>
  <w:style w:type="paragraph" w:customStyle="1" w:styleId="Comments">
    <w:name w:val="Comments"/>
    <w:basedOn w:val="a0"/>
    <w:link w:val="Comments0"/>
    <w:autoRedefine/>
    <w:rsid w:val="00946392"/>
    <w:pPr>
      <w:spacing w:before="240" w:after="240"/>
    </w:pPr>
    <w:rPr>
      <w:color w:val="FF0000"/>
      <w:szCs w:val="18"/>
      <w:lang w:val="en-US" w:eastAsia="en-US"/>
    </w:rPr>
  </w:style>
  <w:style w:type="character" w:customStyle="1" w:styleId="Comments0">
    <w:name w:val="Comments Знак Знак"/>
    <w:link w:val="Comments"/>
    <w:rsid w:val="00946392"/>
    <w:rPr>
      <w:color w:val="FF0000"/>
      <w:sz w:val="24"/>
      <w:szCs w:val="18"/>
      <w:lang w:val="en-US"/>
    </w:rPr>
  </w:style>
  <w:style w:type="paragraph" w:customStyle="1" w:styleId="BPC3Caption">
    <w:name w:val="BPC3 – Caption"/>
    <w:basedOn w:val="a0"/>
    <w:rsid w:val="00946392"/>
    <w:pPr>
      <w:spacing w:before="120" w:after="240"/>
    </w:pPr>
    <w:rPr>
      <w:rFonts w:ascii="Calibri" w:hAnsi="Calibri"/>
      <w:b/>
      <w:i/>
      <w:iCs/>
      <w:sz w:val="20"/>
      <w:szCs w:val="20"/>
      <w:lang w:val="en-US" w:eastAsia="en-US"/>
    </w:rPr>
  </w:style>
  <w:style w:type="paragraph" w:customStyle="1" w:styleId="18">
    <w:name w:val="Обычный1"/>
    <w:rsid w:val="00946392"/>
    <w:rPr>
      <w:sz w:val="24"/>
      <w:lang w:eastAsia="ru-RU"/>
    </w:rPr>
  </w:style>
  <w:style w:type="character" w:customStyle="1" w:styleId="workplace">
    <w:name w:val="workplace"/>
    <w:rsid w:val="00946392"/>
  </w:style>
  <w:style w:type="character" w:customStyle="1" w:styleId="longtext">
    <w:name w:val="long_text"/>
    <w:rsid w:val="00946392"/>
  </w:style>
  <w:style w:type="paragraph" w:customStyle="1" w:styleId="3new">
    <w:name w:val="заголовок 3 new"/>
    <w:basedOn w:val="2"/>
    <w:link w:val="3new0"/>
    <w:qFormat/>
    <w:rsid w:val="00946392"/>
    <w:pPr>
      <w:numPr>
        <w:ilvl w:val="0"/>
        <w:numId w:val="0"/>
      </w:numPr>
      <w:spacing w:before="120" w:line="360" w:lineRule="auto"/>
      <w:ind w:left="425"/>
      <w:outlineLvl w:val="2"/>
    </w:pPr>
    <w:rPr>
      <w:rFonts w:asciiTheme="minorHAnsi" w:hAnsiTheme="minorHAnsi" w:cs="Arial"/>
      <w:bCs/>
      <w:iCs/>
      <w:color w:val="365F91" w:themeColor="accent1" w:themeShade="BF"/>
      <w:sz w:val="28"/>
      <w:szCs w:val="28"/>
    </w:rPr>
  </w:style>
  <w:style w:type="character" w:customStyle="1" w:styleId="3new0">
    <w:name w:val="заголовок 3 new Знак"/>
    <w:basedOn w:val="21"/>
    <w:link w:val="3new"/>
    <w:rsid w:val="00946392"/>
    <w:rPr>
      <w:rFonts w:asciiTheme="minorHAnsi" w:hAnsiTheme="minorHAnsi" w:cs="Arial"/>
      <w:b/>
      <w:bCs/>
      <w:iCs/>
      <w:noProof/>
      <w:color w:val="365F91" w:themeColor="accent1" w:themeShade="BF"/>
      <w:sz w:val="28"/>
      <w:szCs w:val="28"/>
      <w:lang w:val="en-US" w:eastAsia="ru-RU"/>
    </w:rPr>
  </w:style>
  <w:style w:type="paragraph" w:customStyle="1" w:styleId="63">
    <w:name w:val="Стиль6"/>
    <w:basedOn w:val="BPC3Heading1"/>
    <w:link w:val="64"/>
    <w:qFormat/>
    <w:rsid w:val="005B1EFF"/>
  </w:style>
  <w:style w:type="paragraph" w:customStyle="1" w:styleId="73">
    <w:name w:val="Стиль7"/>
    <w:basedOn w:val="BPC3Heading1"/>
    <w:link w:val="74"/>
    <w:qFormat/>
    <w:rsid w:val="005B1EFF"/>
    <w:rPr>
      <w:rFonts w:ascii="Times New Roman" w:hAnsi="Times New Roman"/>
      <w:color w:val="auto"/>
      <w:sz w:val="24"/>
      <w:szCs w:val="24"/>
    </w:rPr>
  </w:style>
  <w:style w:type="character" w:customStyle="1" w:styleId="BPC3Heading10">
    <w:name w:val="BPC3 – Heading1 Знак"/>
    <w:basedOn w:val="BPC3Bodynormal0"/>
    <w:link w:val="BPC3Heading1"/>
    <w:rsid w:val="005B1EFF"/>
    <w:rPr>
      <w:rFonts w:ascii="Calibri" w:hAnsi="Calibri"/>
      <w:caps/>
      <w:color w:val="003399"/>
      <w:sz w:val="40"/>
      <w:szCs w:val="36"/>
      <w:lang w:val="en-US"/>
    </w:rPr>
  </w:style>
  <w:style w:type="character" w:customStyle="1" w:styleId="64">
    <w:name w:val="Стиль6 Знак"/>
    <w:basedOn w:val="BPC3Heading10"/>
    <w:link w:val="63"/>
    <w:rsid w:val="005B1EFF"/>
    <w:rPr>
      <w:rFonts w:ascii="Calibri" w:hAnsi="Calibri"/>
      <w:caps/>
      <w:color w:val="003399"/>
      <w:sz w:val="40"/>
      <w:szCs w:val="36"/>
      <w:lang w:val="en-US"/>
    </w:rPr>
  </w:style>
  <w:style w:type="character" w:customStyle="1" w:styleId="74">
    <w:name w:val="Стиль7 Знак"/>
    <w:basedOn w:val="BPC3Heading10"/>
    <w:link w:val="73"/>
    <w:rsid w:val="005B1EFF"/>
    <w:rPr>
      <w:rFonts w:ascii="Calibri" w:hAnsi="Calibri"/>
      <w:caps/>
      <w:color w:val="003399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nhideWhenUsed="0"/>
    <w:lsdException w:name="Table Theme" w:uiPriority="99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E5FA0"/>
    <w:rPr>
      <w:sz w:val="24"/>
      <w:szCs w:val="24"/>
      <w:lang w:eastAsia="ru-RU"/>
    </w:rPr>
  </w:style>
  <w:style w:type="paragraph" w:styleId="1">
    <w:name w:val="heading 1"/>
    <w:aliases w:val="h1,MIGHeading 1"/>
    <w:basedOn w:val="a0"/>
    <w:next w:val="a1"/>
    <w:link w:val="11"/>
    <w:qFormat/>
    <w:rsid w:val="00A602FA"/>
    <w:pPr>
      <w:keepNext/>
      <w:keepLines/>
      <w:pageBreakBefore/>
      <w:numPr>
        <w:numId w:val="5"/>
      </w:numPr>
      <w:suppressAutoHyphens/>
      <w:spacing w:after="240" w:line="200" w:lineRule="atLeast"/>
      <w:outlineLvl w:val="0"/>
    </w:pPr>
    <w:rPr>
      <w:b/>
      <w:sz w:val="44"/>
      <w:lang w:val="en-US"/>
    </w:rPr>
  </w:style>
  <w:style w:type="paragraph" w:styleId="2">
    <w:name w:val="heading 2"/>
    <w:aliases w:val="Title,h2,l2,Level 2 Topic Heading,H2,L2,dd heading 2,dh2,Heading B,(Alt+2),Attribute Heading 2,Level 2,Level Heading 2,H21,H22,H23,H211,H221,H24,H212,H222,H231,H2111,H2211,h2 (TOC),Chapter Title,2m,SD 2,Heading2,RFP,Main,RFP Heading 2"/>
    <w:basedOn w:val="1"/>
    <w:next w:val="a1"/>
    <w:link w:val="21"/>
    <w:qFormat/>
    <w:rsid w:val="00A602FA"/>
    <w:pPr>
      <w:pageBreakBefore w:val="0"/>
      <w:numPr>
        <w:ilvl w:val="1"/>
      </w:numPr>
      <w:spacing w:before="240" w:after="120"/>
      <w:outlineLvl w:val="1"/>
    </w:pPr>
    <w:rPr>
      <w:noProof/>
      <w:sz w:val="40"/>
    </w:rPr>
  </w:style>
  <w:style w:type="paragraph" w:styleId="3">
    <w:name w:val="heading 3"/>
    <w:basedOn w:val="2"/>
    <w:next w:val="a1"/>
    <w:link w:val="31"/>
    <w:qFormat/>
    <w:rsid w:val="00A602FA"/>
    <w:pPr>
      <w:numPr>
        <w:ilvl w:val="2"/>
      </w:numPr>
      <w:spacing w:before="360"/>
      <w:outlineLvl w:val="2"/>
    </w:pPr>
    <w:rPr>
      <w:sz w:val="32"/>
    </w:rPr>
  </w:style>
  <w:style w:type="paragraph" w:styleId="4">
    <w:name w:val="heading 4"/>
    <w:aliases w:val="h4"/>
    <w:basedOn w:val="2"/>
    <w:next w:val="a1"/>
    <w:link w:val="41"/>
    <w:qFormat/>
    <w:rsid w:val="00A602FA"/>
    <w:pPr>
      <w:numPr>
        <w:ilvl w:val="3"/>
      </w:numPr>
      <w:spacing w:before="360"/>
      <w:outlineLvl w:val="3"/>
    </w:pPr>
    <w:rPr>
      <w:rFonts w:ascii="Arial" w:hAnsi="Arial" w:cs="Arial"/>
      <w:b w:val="0"/>
      <w:bCs/>
      <w:sz w:val="28"/>
    </w:rPr>
  </w:style>
  <w:style w:type="paragraph" w:styleId="50">
    <w:name w:val="heading 5"/>
    <w:basedOn w:val="4"/>
    <w:next w:val="a0"/>
    <w:link w:val="52"/>
    <w:qFormat/>
    <w:rsid w:val="00A602FA"/>
    <w:pPr>
      <w:numPr>
        <w:ilvl w:val="4"/>
      </w:numPr>
      <w:outlineLvl w:val="4"/>
    </w:pPr>
    <w:rPr>
      <w:b/>
      <w:bCs w:val="0"/>
      <w:sz w:val="22"/>
    </w:rPr>
  </w:style>
  <w:style w:type="paragraph" w:styleId="6">
    <w:name w:val="heading 6"/>
    <w:basedOn w:val="a0"/>
    <w:next w:val="a0"/>
    <w:link w:val="60"/>
    <w:qFormat/>
    <w:rsid w:val="00A602F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A602FA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qFormat/>
    <w:rsid w:val="00A602FA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qFormat/>
    <w:rsid w:val="00A602F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aliases w:val="h1 Знак,MIGHeading 1 Знак"/>
    <w:basedOn w:val="a2"/>
    <w:link w:val="1"/>
    <w:uiPriority w:val="9"/>
    <w:rsid w:val="00A602FA"/>
    <w:rPr>
      <w:b/>
      <w:sz w:val="44"/>
      <w:szCs w:val="24"/>
      <w:lang w:val="en-US" w:eastAsia="ru-RU"/>
    </w:rPr>
  </w:style>
  <w:style w:type="paragraph" w:styleId="a1">
    <w:name w:val="Body Text"/>
    <w:aliases w:val="CCC Body Text"/>
    <w:basedOn w:val="a0"/>
    <w:link w:val="a5"/>
    <w:unhideWhenUsed/>
    <w:rsid w:val="00A602FA"/>
    <w:pPr>
      <w:spacing w:after="120"/>
    </w:pPr>
  </w:style>
  <w:style w:type="character" w:customStyle="1" w:styleId="a5">
    <w:name w:val="Основной текст Знак"/>
    <w:aliases w:val="CCC Body Text Знак"/>
    <w:basedOn w:val="a2"/>
    <w:link w:val="a1"/>
    <w:rsid w:val="00A602FA"/>
    <w:rPr>
      <w:sz w:val="24"/>
      <w:szCs w:val="24"/>
      <w:lang w:eastAsia="ru-RU"/>
    </w:rPr>
  </w:style>
  <w:style w:type="character" w:customStyle="1" w:styleId="21">
    <w:name w:val="Заголовок 2 Знак"/>
    <w:aliases w:val="Title Знак,h2 Знак,l2 Знак,Level 2 Topic Heading Знак,H2 Знак,L2 Знак,dd heading 2 Знак,dh2 Знак,Heading B Знак,(Alt+2) Знак,Attribute Heading 2 Знак,Level 2 Знак,Level Heading 2 Знак,H21 Знак,H22 Знак,H23 Знак,H211 Знак,H221 Знак"/>
    <w:basedOn w:val="a2"/>
    <w:link w:val="2"/>
    <w:rsid w:val="00A602FA"/>
    <w:rPr>
      <w:b/>
      <w:noProof/>
      <w:sz w:val="40"/>
      <w:szCs w:val="24"/>
      <w:lang w:val="en-US" w:eastAsia="ru-RU"/>
    </w:rPr>
  </w:style>
  <w:style w:type="character" w:customStyle="1" w:styleId="31">
    <w:name w:val="Заголовок 3 Знак"/>
    <w:basedOn w:val="a2"/>
    <w:link w:val="3"/>
    <w:rsid w:val="00A602FA"/>
    <w:rPr>
      <w:b/>
      <w:noProof/>
      <w:sz w:val="32"/>
      <w:szCs w:val="24"/>
      <w:lang w:val="en-US" w:eastAsia="ru-RU"/>
    </w:rPr>
  </w:style>
  <w:style w:type="character" w:customStyle="1" w:styleId="41">
    <w:name w:val="Заголовок 4 Знак"/>
    <w:aliases w:val="h4 Знак"/>
    <w:basedOn w:val="a2"/>
    <w:link w:val="4"/>
    <w:rsid w:val="00A602FA"/>
    <w:rPr>
      <w:rFonts w:ascii="Arial" w:hAnsi="Arial" w:cs="Arial"/>
      <w:bCs/>
      <w:noProof/>
      <w:sz w:val="28"/>
      <w:szCs w:val="24"/>
      <w:lang w:val="en-US" w:eastAsia="ru-RU"/>
    </w:rPr>
  </w:style>
  <w:style w:type="character" w:customStyle="1" w:styleId="52">
    <w:name w:val="Заголовок 5 Знак"/>
    <w:basedOn w:val="a2"/>
    <w:link w:val="50"/>
    <w:rsid w:val="00A602FA"/>
    <w:rPr>
      <w:rFonts w:ascii="Arial" w:hAnsi="Arial" w:cs="Arial"/>
      <w:b/>
      <w:noProof/>
      <w:sz w:val="22"/>
      <w:szCs w:val="24"/>
      <w:lang w:val="en-US" w:eastAsia="ru-RU"/>
    </w:rPr>
  </w:style>
  <w:style w:type="character" w:customStyle="1" w:styleId="60">
    <w:name w:val="Заголовок 6 Знак"/>
    <w:basedOn w:val="a2"/>
    <w:link w:val="6"/>
    <w:rsid w:val="00A602FA"/>
    <w:rPr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2"/>
    <w:link w:val="7"/>
    <w:rsid w:val="00A602FA"/>
    <w:rPr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A602FA"/>
    <w:rPr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A602FA"/>
    <w:rPr>
      <w:rFonts w:ascii="Arial" w:hAnsi="Arial" w:cs="Arial"/>
      <w:sz w:val="22"/>
      <w:szCs w:val="22"/>
      <w:lang w:eastAsia="ru-RU"/>
    </w:rPr>
  </w:style>
  <w:style w:type="paragraph" w:styleId="a6">
    <w:name w:val="caption"/>
    <w:basedOn w:val="a0"/>
    <w:next w:val="a1"/>
    <w:qFormat/>
    <w:rsid w:val="00A602FA"/>
    <w:pPr>
      <w:keepLines/>
      <w:suppressAutoHyphens/>
      <w:spacing w:before="60" w:after="240" w:line="200" w:lineRule="atLeast"/>
      <w:ind w:left="284"/>
      <w:jc w:val="center"/>
    </w:pPr>
    <w:rPr>
      <w:b/>
      <w:bCs/>
      <w:iCs/>
    </w:rPr>
  </w:style>
  <w:style w:type="paragraph" w:styleId="a7">
    <w:name w:val="Title"/>
    <w:basedOn w:val="a0"/>
    <w:link w:val="a8"/>
    <w:qFormat/>
    <w:rsid w:val="00A602F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8">
    <w:name w:val="Название Знак"/>
    <w:basedOn w:val="a2"/>
    <w:link w:val="a7"/>
    <w:rsid w:val="00A602FA"/>
    <w:rPr>
      <w:rFonts w:ascii="Arial" w:hAnsi="Arial" w:cs="Arial"/>
      <w:b/>
      <w:bCs/>
      <w:kern w:val="28"/>
      <w:sz w:val="32"/>
      <w:szCs w:val="32"/>
      <w:lang w:eastAsia="ru-RU"/>
    </w:rPr>
  </w:style>
  <w:style w:type="paragraph" w:styleId="a9">
    <w:name w:val="Subtitle"/>
    <w:basedOn w:val="a0"/>
    <w:link w:val="aa"/>
    <w:qFormat/>
    <w:rsid w:val="00A602FA"/>
    <w:pPr>
      <w:keepNext/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a">
    <w:name w:val="Подзаголовок Знак"/>
    <w:basedOn w:val="a2"/>
    <w:link w:val="a9"/>
    <w:rsid w:val="00A602FA"/>
    <w:rPr>
      <w:rFonts w:ascii="Arial" w:hAnsi="Arial" w:cs="Arial"/>
      <w:sz w:val="28"/>
      <w:szCs w:val="24"/>
      <w:lang w:eastAsia="ru-RU"/>
    </w:rPr>
  </w:style>
  <w:style w:type="paragraph" w:styleId="5">
    <w:name w:val="List Number 5"/>
    <w:basedOn w:val="a0"/>
    <w:rsid w:val="000E5FA0"/>
    <w:pPr>
      <w:numPr>
        <w:numId w:val="6"/>
      </w:numPr>
    </w:pPr>
  </w:style>
  <w:style w:type="paragraph" w:styleId="ab">
    <w:name w:val="annotation text"/>
    <w:basedOn w:val="a0"/>
    <w:link w:val="ac"/>
    <w:rsid w:val="000E5FA0"/>
  </w:style>
  <w:style w:type="character" w:customStyle="1" w:styleId="ac">
    <w:name w:val="Текст примечания Знак"/>
    <w:basedOn w:val="a2"/>
    <w:link w:val="ab"/>
    <w:rsid w:val="000E5FA0"/>
    <w:rPr>
      <w:sz w:val="24"/>
      <w:szCs w:val="24"/>
      <w:lang w:eastAsia="ru-RU"/>
    </w:rPr>
  </w:style>
  <w:style w:type="paragraph" w:customStyle="1" w:styleId="ad">
    <w:name w:val="Табличкин"/>
    <w:basedOn w:val="a0"/>
    <w:rsid w:val="000E5FA0"/>
    <w:pPr>
      <w:spacing w:before="60" w:after="60"/>
    </w:pPr>
    <w:rPr>
      <w:sz w:val="20"/>
      <w:lang w:val="en-GB"/>
    </w:rPr>
  </w:style>
  <w:style w:type="character" w:styleId="ae">
    <w:name w:val="annotation reference"/>
    <w:rsid w:val="000E5FA0"/>
    <w:rPr>
      <w:rFonts w:cs="Times New Roman"/>
      <w:sz w:val="16"/>
      <w:szCs w:val="16"/>
    </w:rPr>
  </w:style>
  <w:style w:type="paragraph" w:styleId="af">
    <w:name w:val="Balloon Text"/>
    <w:basedOn w:val="a0"/>
    <w:link w:val="af0"/>
    <w:unhideWhenUsed/>
    <w:rsid w:val="000E5FA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rsid w:val="000E5FA0"/>
    <w:rPr>
      <w:rFonts w:ascii="Tahoma" w:hAnsi="Tahoma" w:cs="Tahoma"/>
      <w:sz w:val="16"/>
      <w:szCs w:val="16"/>
      <w:lang w:eastAsia="ru-RU"/>
    </w:rPr>
  </w:style>
  <w:style w:type="paragraph" w:styleId="af1">
    <w:name w:val="footnote text"/>
    <w:basedOn w:val="a0"/>
    <w:link w:val="af2"/>
    <w:rsid w:val="000E5FA0"/>
  </w:style>
  <w:style w:type="character" w:customStyle="1" w:styleId="af2">
    <w:name w:val="Текст сноски Знак"/>
    <w:basedOn w:val="a2"/>
    <w:link w:val="af1"/>
    <w:rsid w:val="000E5FA0"/>
    <w:rPr>
      <w:sz w:val="24"/>
      <w:szCs w:val="24"/>
      <w:lang w:eastAsia="ru-RU"/>
    </w:rPr>
  </w:style>
  <w:style w:type="character" w:styleId="af3">
    <w:name w:val="footnote reference"/>
    <w:rsid w:val="000E5FA0"/>
    <w:rPr>
      <w:vertAlign w:val="superscript"/>
    </w:rPr>
  </w:style>
  <w:style w:type="paragraph" w:customStyle="1" w:styleId="BPC1Covertitle">
    <w:name w:val="BPC1 – Cover title"/>
    <w:basedOn w:val="a0"/>
    <w:rsid w:val="00F068F8"/>
    <w:pPr>
      <w:spacing w:before="8400"/>
      <w:ind w:left="851"/>
      <w:jc w:val="center"/>
    </w:pPr>
    <w:rPr>
      <w:rFonts w:ascii="Calibri" w:hAnsi="Calibri"/>
      <w:sz w:val="64"/>
      <w:szCs w:val="48"/>
      <w:lang w:val="en-US" w:eastAsia="en-US"/>
    </w:rPr>
  </w:style>
  <w:style w:type="paragraph" w:customStyle="1" w:styleId="BPC1Subhead">
    <w:name w:val="BPC1 – Subhead"/>
    <w:basedOn w:val="a0"/>
    <w:rsid w:val="00F068F8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val="en-US" w:eastAsia="en-US"/>
    </w:rPr>
  </w:style>
  <w:style w:type="paragraph" w:customStyle="1" w:styleId="BPC1Request">
    <w:name w:val="BPC1 – Request"/>
    <w:basedOn w:val="a0"/>
    <w:rsid w:val="00F068F8"/>
    <w:pPr>
      <w:spacing w:before="600"/>
      <w:ind w:left="851"/>
      <w:jc w:val="center"/>
    </w:pPr>
    <w:rPr>
      <w:rFonts w:ascii="Calibri" w:hAnsi="Calibri"/>
      <w:sz w:val="28"/>
      <w:szCs w:val="20"/>
      <w:lang w:val="en-US" w:eastAsia="en-US"/>
    </w:rPr>
  </w:style>
  <w:style w:type="paragraph" w:styleId="af4">
    <w:name w:val="header"/>
    <w:aliases w:val="hd"/>
    <w:basedOn w:val="a0"/>
    <w:link w:val="af5"/>
    <w:unhideWhenUsed/>
    <w:rsid w:val="009F5A0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aliases w:val="hd Знак"/>
    <w:basedOn w:val="a2"/>
    <w:link w:val="af4"/>
    <w:rsid w:val="009F5A00"/>
    <w:rPr>
      <w:sz w:val="24"/>
      <w:szCs w:val="24"/>
      <w:lang w:eastAsia="ru-RU"/>
    </w:rPr>
  </w:style>
  <w:style w:type="paragraph" w:styleId="af6">
    <w:name w:val="footer"/>
    <w:basedOn w:val="a0"/>
    <w:link w:val="af7"/>
    <w:unhideWhenUsed/>
    <w:rsid w:val="009F5A00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2"/>
    <w:link w:val="af6"/>
    <w:rsid w:val="009F5A00"/>
    <w:rPr>
      <w:sz w:val="24"/>
      <w:szCs w:val="24"/>
      <w:lang w:eastAsia="ru-RU"/>
    </w:rPr>
  </w:style>
  <w:style w:type="numbering" w:customStyle="1" w:styleId="BPC3-Numeredlist">
    <w:name w:val="BPC3 - Numered list"/>
    <w:basedOn w:val="a4"/>
    <w:rsid w:val="00946392"/>
    <w:pPr>
      <w:numPr>
        <w:numId w:val="17"/>
      </w:numPr>
    </w:pPr>
  </w:style>
  <w:style w:type="paragraph" w:customStyle="1" w:styleId="BPCLegaleze">
    <w:name w:val="BPC – Legaleze"/>
    <w:basedOn w:val="a0"/>
    <w:rsid w:val="00946392"/>
    <w:pPr>
      <w:spacing w:after="41" w:line="140" w:lineRule="atLeast"/>
      <w:jc w:val="center"/>
    </w:pPr>
    <w:rPr>
      <w:rFonts w:ascii="Calibri" w:hAnsi="Calibri"/>
      <w:sz w:val="20"/>
      <w:szCs w:val="20"/>
      <w:lang w:val="en-US" w:eastAsia="en-US" w:bidi="he-IL"/>
    </w:rPr>
  </w:style>
  <w:style w:type="paragraph" w:styleId="12">
    <w:name w:val="toc 1"/>
    <w:basedOn w:val="a0"/>
    <w:next w:val="a0"/>
    <w:autoRedefine/>
    <w:uiPriority w:val="39"/>
    <w:unhideWhenUsed/>
    <w:rsid w:val="0094639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  <w:lang w:val="en-US"/>
    </w:rPr>
  </w:style>
  <w:style w:type="paragraph" w:customStyle="1" w:styleId="BPC2TOCheader">
    <w:name w:val="BPC2 – TOC header"/>
    <w:basedOn w:val="a0"/>
    <w:next w:val="BPC3Bodyafterheading"/>
    <w:rsid w:val="00946392"/>
    <w:pPr>
      <w:spacing w:after="480"/>
    </w:pPr>
    <w:rPr>
      <w:rFonts w:ascii="Calibri" w:hAnsi="Calibri"/>
      <w:color w:val="003399"/>
      <w:sz w:val="48"/>
      <w:szCs w:val="48"/>
      <w:lang w:val="en-US" w:eastAsia="en-US"/>
    </w:rPr>
  </w:style>
  <w:style w:type="paragraph" w:customStyle="1" w:styleId="BPC3Code">
    <w:name w:val="BPC3 – Code"/>
    <w:basedOn w:val="a0"/>
    <w:rsid w:val="009463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  <w:ind w:left="227"/>
    </w:pPr>
    <w:rPr>
      <w:rFonts w:ascii="Courier New" w:hAnsi="Courier New"/>
      <w:sz w:val="20"/>
      <w:szCs w:val="20"/>
      <w:lang w:val="en-US" w:eastAsia="en-US"/>
    </w:rPr>
  </w:style>
  <w:style w:type="paragraph" w:styleId="22">
    <w:name w:val="toc 2"/>
    <w:basedOn w:val="a0"/>
    <w:next w:val="a0"/>
    <w:autoRedefine/>
    <w:uiPriority w:val="39"/>
    <w:unhideWhenUsed/>
    <w:rsid w:val="00946392"/>
    <w:pPr>
      <w:ind w:left="240"/>
    </w:pPr>
    <w:rPr>
      <w:rFonts w:asciiTheme="minorHAnsi" w:hAnsiTheme="minorHAnsi" w:cstheme="minorHAnsi"/>
      <w:smallCaps/>
      <w:sz w:val="20"/>
      <w:szCs w:val="20"/>
      <w:lang w:val="en-US"/>
    </w:rPr>
  </w:style>
  <w:style w:type="paragraph" w:customStyle="1" w:styleId="BPC3Bodynormal">
    <w:name w:val="BPC3 – Body normal"/>
    <w:basedOn w:val="a0"/>
    <w:link w:val="BPC3Bodynormal0"/>
    <w:qFormat/>
    <w:rsid w:val="00946392"/>
    <w:pPr>
      <w:spacing w:after="120"/>
      <w:jc w:val="both"/>
    </w:pPr>
    <w:rPr>
      <w:rFonts w:ascii="Calibri" w:hAnsi="Calibri"/>
      <w:lang w:val="en-US" w:eastAsia="en-US"/>
    </w:rPr>
  </w:style>
  <w:style w:type="character" w:customStyle="1" w:styleId="BPC3Bodynormal0">
    <w:name w:val="BPC3 – Body normal Знак Знак"/>
    <w:link w:val="BPC3Bodynormal"/>
    <w:rsid w:val="00946392"/>
    <w:rPr>
      <w:rFonts w:ascii="Calibri" w:hAnsi="Calibri"/>
      <w:sz w:val="24"/>
      <w:szCs w:val="24"/>
      <w:lang w:val="en-US"/>
    </w:rPr>
  </w:style>
  <w:style w:type="paragraph" w:customStyle="1" w:styleId="BPC3Heading1">
    <w:name w:val="BPC3 – Heading1"/>
    <w:basedOn w:val="BPC3Bodynormal"/>
    <w:next w:val="BPC3Bodyafterheading"/>
    <w:link w:val="BPC3Heading10"/>
    <w:qFormat/>
    <w:rsid w:val="00946392"/>
    <w:pPr>
      <w:numPr>
        <w:numId w:val="25"/>
      </w:num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next w:val="BPC3Bodyafterheading"/>
    <w:autoRedefine/>
    <w:qFormat/>
    <w:rsid w:val="00354781"/>
    <w:pPr>
      <w:keepNext/>
      <w:numPr>
        <w:ilvl w:val="1"/>
        <w:numId w:val="25"/>
      </w:numPr>
      <w:spacing w:before="360" w:after="60"/>
      <w:ind w:left="576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946392"/>
    <w:rPr>
      <w:szCs w:val="20"/>
    </w:rPr>
  </w:style>
  <w:style w:type="paragraph" w:customStyle="1" w:styleId="BPC3Bullet2">
    <w:name w:val="BPC3 – Bullet2"/>
    <w:basedOn w:val="a0"/>
    <w:rsid w:val="00946392"/>
    <w:pPr>
      <w:numPr>
        <w:numId w:val="13"/>
      </w:numPr>
      <w:tabs>
        <w:tab w:val="left" w:pos="227"/>
      </w:tabs>
      <w:spacing w:after="120"/>
    </w:pPr>
    <w:rPr>
      <w:rFonts w:ascii="Calibri" w:hAnsi="Calibri"/>
      <w:szCs w:val="20"/>
      <w:lang w:val="en-US" w:eastAsia="en-US"/>
    </w:rPr>
  </w:style>
  <w:style w:type="paragraph" w:customStyle="1" w:styleId="BPC3-web">
    <w:name w:val="BPC3 - web"/>
    <w:basedOn w:val="a0"/>
    <w:rsid w:val="00946392"/>
    <w:pPr>
      <w:jc w:val="right"/>
    </w:pPr>
    <w:rPr>
      <w:rFonts w:ascii="Calibri" w:hAnsi="Calibri"/>
      <w:b/>
      <w:bCs/>
      <w:color w:val="003399"/>
      <w:szCs w:val="20"/>
      <w:lang w:val="en-US"/>
    </w:rPr>
  </w:style>
  <w:style w:type="paragraph" w:customStyle="1" w:styleId="BPC3Tableheadings">
    <w:name w:val="BPC3 – Table headings"/>
    <w:basedOn w:val="a0"/>
    <w:rsid w:val="00946392"/>
    <w:rPr>
      <w:rFonts w:ascii="Calibri" w:hAnsi="Calibri"/>
      <w:b/>
      <w:color w:val="003399"/>
      <w:sz w:val="26"/>
      <w:lang w:val="en-US" w:eastAsia="en-US"/>
    </w:rPr>
  </w:style>
  <w:style w:type="paragraph" w:customStyle="1" w:styleId="BPC3Tablecheckmarks">
    <w:name w:val="BPC3 – Table checkmarks"/>
    <w:basedOn w:val="a0"/>
    <w:rsid w:val="00946392"/>
    <w:pPr>
      <w:jc w:val="center"/>
    </w:pPr>
    <w:rPr>
      <w:rFonts w:ascii="Wingdings" w:hAnsi="Wingdings"/>
      <w:color w:val="003399"/>
      <w:sz w:val="28"/>
      <w:lang w:val="en-US" w:eastAsia="en-US"/>
    </w:rPr>
  </w:style>
  <w:style w:type="table" w:styleId="af8">
    <w:name w:val="Table Grid"/>
    <w:basedOn w:val="a3"/>
    <w:rsid w:val="00946392"/>
    <w:rPr>
      <w:rFonts w:ascii="Calibri" w:hAnsi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next w:val="BPC3Bodyafterheading"/>
    <w:rsid w:val="00946392"/>
    <w:pPr>
      <w:spacing w:before="120"/>
    </w:pPr>
    <w:rPr>
      <w:b/>
    </w:rPr>
  </w:style>
  <w:style w:type="paragraph" w:customStyle="1" w:styleId="BPC3Tableitems">
    <w:name w:val="BPC3 – Table items"/>
    <w:basedOn w:val="a0"/>
    <w:rsid w:val="00946392"/>
    <w:pPr>
      <w:spacing w:before="60" w:after="60"/>
    </w:pPr>
    <w:rPr>
      <w:rFonts w:ascii="Calibri" w:hAnsi="Calibri"/>
      <w:szCs w:val="20"/>
      <w:lang w:val="en-US" w:eastAsia="en-US"/>
    </w:rPr>
  </w:style>
  <w:style w:type="paragraph" w:customStyle="1" w:styleId="BPC3Subhead2">
    <w:name w:val="BPC3 – Subhead2"/>
    <w:basedOn w:val="BPC3Bodyafterheading"/>
    <w:next w:val="BPC3Bodyafterheading"/>
    <w:qFormat/>
    <w:rsid w:val="00946392"/>
    <w:rPr>
      <w:u w:val="single"/>
    </w:rPr>
  </w:style>
  <w:style w:type="paragraph" w:customStyle="1" w:styleId="BPC3Heading3">
    <w:name w:val="BPC3 – Heading3"/>
    <w:basedOn w:val="BPC3Bodynormal"/>
    <w:next w:val="BPC3Bodyafterheading"/>
    <w:qFormat/>
    <w:rsid w:val="00946392"/>
    <w:pPr>
      <w:keepNext/>
      <w:numPr>
        <w:ilvl w:val="2"/>
        <w:numId w:val="25"/>
      </w:num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0"/>
    <w:rsid w:val="00946392"/>
    <w:pPr>
      <w:spacing w:after="240"/>
      <w:jc w:val="center"/>
    </w:pPr>
    <w:rPr>
      <w:rFonts w:ascii="Calibri" w:hAnsi="Calibri"/>
      <w:b/>
      <w:i/>
      <w:color w:val="003399"/>
      <w:szCs w:val="28"/>
      <w:lang w:val="en-US" w:eastAsia="en-US"/>
    </w:rPr>
  </w:style>
  <w:style w:type="paragraph" w:customStyle="1" w:styleId="BPC3FigureCaption">
    <w:name w:val="BPC3 – Figure Caption"/>
    <w:basedOn w:val="a0"/>
    <w:rsid w:val="00946392"/>
    <w:pPr>
      <w:numPr>
        <w:numId w:val="15"/>
      </w:numPr>
      <w:spacing w:before="120" w:after="240"/>
      <w:jc w:val="center"/>
    </w:pPr>
    <w:rPr>
      <w:rFonts w:ascii="Calibri" w:hAnsi="Calibri"/>
      <w:b/>
      <w:i/>
      <w:iCs/>
      <w:sz w:val="20"/>
      <w:szCs w:val="20"/>
      <w:lang w:val="en-US" w:eastAsia="en-US"/>
    </w:rPr>
  </w:style>
  <w:style w:type="paragraph" w:customStyle="1" w:styleId="BPC3Headingoffices">
    <w:name w:val="BPC3 – Heading offices"/>
    <w:basedOn w:val="a0"/>
    <w:rsid w:val="00946392"/>
    <w:rPr>
      <w:rFonts w:ascii="Calibri" w:hAnsi="Calibri"/>
      <w:b/>
      <w:bCs/>
      <w:sz w:val="20"/>
      <w:szCs w:val="20"/>
      <w:lang w:val="en-US" w:eastAsia="en-US"/>
    </w:rPr>
  </w:style>
  <w:style w:type="paragraph" w:styleId="af9">
    <w:name w:val="TOC Heading"/>
    <w:basedOn w:val="1"/>
    <w:next w:val="a0"/>
    <w:uiPriority w:val="39"/>
    <w:unhideWhenUsed/>
    <w:qFormat/>
    <w:rsid w:val="00946392"/>
    <w:pPr>
      <w:pageBreakBefore w:val="0"/>
      <w:suppressAutoHyphens w:val="0"/>
      <w:spacing w:before="480" w:after="0" w:line="276" w:lineRule="auto"/>
      <w:ind w:left="432" w:hanging="432"/>
      <w:outlineLvl w:val="9"/>
    </w:pPr>
    <w:rPr>
      <w:rFonts w:ascii="Cambria" w:hAnsi="Cambria"/>
      <w:bCs/>
      <w:color w:val="365F91"/>
      <w:sz w:val="28"/>
      <w:szCs w:val="28"/>
      <w:lang w:val="ru-RU"/>
    </w:rPr>
  </w:style>
  <w:style w:type="paragraph" w:customStyle="1" w:styleId="BPC3Bullet1">
    <w:name w:val="BPC3 – Bullet1"/>
    <w:basedOn w:val="BPC3Bullet1bold"/>
    <w:link w:val="BPC3Bullet10"/>
    <w:rsid w:val="00946392"/>
    <w:rPr>
      <w:b w:val="0"/>
      <w:bCs w:val="0"/>
    </w:rPr>
  </w:style>
  <w:style w:type="paragraph" w:customStyle="1" w:styleId="BPC3Bullet1bold">
    <w:name w:val="BPC3 – Bullet1 bold"/>
    <w:basedOn w:val="a0"/>
    <w:next w:val="BPC3Bullet1"/>
    <w:link w:val="BPC3Bullet1bold0"/>
    <w:rsid w:val="00946392"/>
    <w:pPr>
      <w:numPr>
        <w:numId w:val="12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val="en-US" w:eastAsia="en-US"/>
    </w:rPr>
  </w:style>
  <w:style w:type="character" w:customStyle="1" w:styleId="BPC3Bullet1bold0">
    <w:name w:val="BPC3 – Bullet1 bold Знак Знак"/>
    <w:link w:val="BPC3Bullet1bold"/>
    <w:rsid w:val="00946392"/>
    <w:rPr>
      <w:rFonts w:ascii="Calibri" w:hAnsi="Calibri"/>
      <w:b/>
      <w:bCs/>
      <w:sz w:val="24"/>
      <w:lang w:val="en-US"/>
    </w:rPr>
  </w:style>
  <w:style w:type="character" w:customStyle="1" w:styleId="BPC3Bullet10">
    <w:name w:val="BPC3 – Bullet1 Знак Знак"/>
    <w:basedOn w:val="BPC3Bullet1bold0"/>
    <w:link w:val="BPC3Bullet1"/>
    <w:rsid w:val="00946392"/>
    <w:rPr>
      <w:rFonts w:ascii="Calibri" w:hAnsi="Calibri"/>
      <w:b w:val="0"/>
      <w:bCs w:val="0"/>
      <w:sz w:val="24"/>
      <w:lang w:val="en-US"/>
    </w:rPr>
  </w:style>
  <w:style w:type="paragraph" w:styleId="32">
    <w:name w:val="toc 3"/>
    <w:basedOn w:val="a0"/>
    <w:next w:val="a0"/>
    <w:autoRedefine/>
    <w:uiPriority w:val="39"/>
    <w:unhideWhenUsed/>
    <w:rsid w:val="00946392"/>
    <w:pPr>
      <w:ind w:left="480"/>
    </w:pPr>
    <w:rPr>
      <w:rFonts w:asciiTheme="minorHAnsi" w:hAnsiTheme="minorHAnsi" w:cstheme="minorHAnsi"/>
      <w:i/>
      <w:iCs/>
      <w:sz w:val="20"/>
      <w:szCs w:val="20"/>
      <w:lang w:val="en-US"/>
    </w:rPr>
  </w:style>
  <w:style w:type="paragraph" w:styleId="42">
    <w:name w:val="toc 4"/>
    <w:basedOn w:val="a0"/>
    <w:next w:val="a0"/>
    <w:autoRedefine/>
    <w:uiPriority w:val="39"/>
    <w:rsid w:val="00946392"/>
    <w:pPr>
      <w:ind w:left="720"/>
    </w:pPr>
    <w:rPr>
      <w:rFonts w:asciiTheme="minorHAnsi" w:hAnsiTheme="minorHAnsi" w:cstheme="minorHAnsi"/>
      <w:sz w:val="18"/>
      <w:szCs w:val="18"/>
      <w:lang w:val="en-US"/>
    </w:rPr>
  </w:style>
  <w:style w:type="paragraph" w:customStyle="1" w:styleId="BPC3Bodyoffices">
    <w:name w:val="BPC3 – Body offices"/>
    <w:basedOn w:val="BPC3Headingoffices"/>
    <w:rsid w:val="00946392"/>
    <w:rPr>
      <w:b w:val="0"/>
      <w:lang w:val="fr-FR"/>
    </w:rPr>
  </w:style>
  <w:style w:type="paragraph" w:customStyle="1" w:styleId="BPC3Headingsummary">
    <w:name w:val="BPC3 – Heading summary"/>
    <w:basedOn w:val="a0"/>
    <w:rsid w:val="00946392"/>
    <w:rPr>
      <w:rFonts w:ascii="Calibri" w:hAnsi="Calibri"/>
      <w:b/>
      <w:bCs/>
      <w:caps/>
      <w:szCs w:val="20"/>
      <w:lang w:val="en-US" w:eastAsia="en-US"/>
    </w:rPr>
  </w:style>
  <w:style w:type="paragraph" w:customStyle="1" w:styleId="BPC3Bulletsummary">
    <w:name w:val="BPC3 – Bullet summary"/>
    <w:basedOn w:val="a0"/>
    <w:link w:val="BPC3Bulletsummary0"/>
    <w:rsid w:val="00946392"/>
    <w:pPr>
      <w:numPr>
        <w:numId w:val="14"/>
      </w:numPr>
      <w:spacing w:before="60" w:after="60"/>
    </w:pPr>
    <w:rPr>
      <w:rFonts w:ascii="Calibri" w:hAnsi="Calibri"/>
      <w:szCs w:val="20"/>
      <w:lang w:val="en-US" w:eastAsia="en-US"/>
    </w:rPr>
  </w:style>
  <w:style w:type="character" w:customStyle="1" w:styleId="BPC3Bulletsummary0">
    <w:name w:val="BPC3 – Bullet summary Знак Знак"/>
    <w:link w:val="BPC3Bulletsummary"/>
    <w:rsid w:val="00946392"/>
    <w:rPr>
      <w:rFonts w:ascii="Calibri" w:hAnsi="Calibri"/>
      <w:sz w:val="24"/>
      <w:lang w:val="en-US"/>
    </w:rPr>
  </w:style>
  <w:style w:type="paragraph" w:customStyle="1" w:styleId="BPC3TableCaption">
    <w:name w:val="BPC3 – Table Caption"/>
    <w:basedOn w:val="BPC3FigureCaption"/>
    <w:next w:val="BPC3Bodyafterheading"/>
    <w:qFormat/>
    <w:rsid w:val="00946392"/>
    <w:pPr>
      <w:numPr>
        <w:numId w:val="16"/>
      </w:numPr>
    </w:pPr>
  </w:style>
  <w:style w:type="numbering" w:customStyle="1" w:styleId="10">
    <w:name w:val="Стиль1"/>
    <w:uiPriority w:val="99"/>
    <w:rsid w:val="00946392"/>
    <w:pPr>
      <w:numPr>
        <w:numId w:val="19"/>
      </w:numPr>
    </w:pPr>
  </w:style>
  <w:style w:type="numbering" w:customStyle="1" w:styleId="20">
    <w:name w:val="Стиль2"/>
    <w:uiPriority w:val="99"/>
    <w:rsid w:val="00946392"/>
    <w:pPr>
      <w:numPr>
        <w:numId w:val="20"/>
      </w:numPr>
    </w:pPr>
  </w:style>
  <w:style w:type="numbering" w:customStyle="1" w:styleId="30">
    <w:name w:val="Стиль3"/>
    <w:uiPriority w:val="99"/>
    <w:rsid w:val="00946392"/>
    <w:pPr>
      <w:numPr>
        <w:numId w:val="21"/>
      </w:numPr>
    </w:pPr>
  </w:style>
  <w:style w:type="numbering" w:customStyle="1" w:styleId="40">
    <w:name w:val="Стиль4"/>
    <w:uiPriority w:val="99"/>
    <w:rsid w:val="00946392"/>
    <w:pPr>
      <w:numPr>
        <w:numId w:val="22"/>
      </w:numPr>
    </w:pPr>
  </w:style>
  <w:style w:type="numbering" w:customStyle="1" w:styleId="51">
    <w:name w:val="Стиль5"/>
    <w:uiPriority w:val="99"/>
    <w:rsid w:val="00946392"/>
    <w:pPr>
      <w:numPr>
        <w:numId w:val="23"/>
      </w:numPr>
    </w:pPr>
  </w:style>
  <w:style w:type="character" w:customStyle="1" w:styleId="Heading3Char">
    <w:name w:val="Heading 3 Char"/>
    <w:basedOn w:val="a2"/>
    <w:locked/>
    <w:rsid w:val="00946392"/>
    <w:rPr>
      <w:rFonts w:ascii="Arial" w:hAnsi="Arial" w:cs="Arial"/>
      <w:bCs/>
      <w:color w:val="000080"/>
      <w:sz w:val="36"/>
      <w:szCs w:val="36"/>
      <w:lang w:val="en-GB" w:eastAsia="en-US" w:bidi="ar-SA"/>
    </w:rPr>
  </w:style>
  <w:style w:type="paragraph" w:customStyle="1" w:styleId="BPC1-covertitle">
    <w:name w:val="BPC1 - cover title"/>
    <w:basedOn w:val="a0"/>
    <w:rsid w:val="00946392"/>
    <w:pPr>
      <w:spacing w:before="8400"/>
      <w:ind w:left="851"/>
      <w:jc w:val="center"/>
    </w:pPr>
    <w:rPr>
      <w:rFonts w:ascii="Calibri" w:hAnsi="Calibri"/>
      <w:sz w:val="48"/>
      <w:szCs w:val="48"/>
      <w:lang w:val="en-US" w:eastAsia="en-US"/>
    </w:rPr>
  </w:style>
  <w:style w:type="paragraph" w:customStyle="1" w:styleId="BPC1-subhead">
    <w:name w:val="BPC1 - subhead"/>
    <w:basedOn w:val="a0"/>
    <w:rsid w:val="00946392"/>
    <w:pPr>
      <w:spacing w:before="120"/>
      <w:ind w:left="851"/>
      <w:jc w:val="center"/>
    </w:pPr>
    <w:rPr>
      <w:rFonts w:ascii="Calibri" w:hAnsi="Calibri"/>
      <w:i/>
      <w:iCs/>
      <w:szCs w:val="20"/>
      <w:lang w:val="en-US" w:eastAsia="en-US"/>
    </w:rPr>
  </w:style>
  <w:style w:type="paragraph" w:customStyle="1" w:styleId="BPC1-request">
    <w:name w:val="BPC1 - request"/>
    <w:basedOn w:val="a0"/>
    <w:rsid w:val="00946392"/>
    <w:pPr>
      <w:spacing w:before="600"/>
      <w:ind w:left="851"/>
      <w:jc w:val="center"/>
    </w:pPr>
    <w:rPr>
      <w:rFonts w:ascii="Calibri" w:hAnsi="Calibri"/>
      <w:sz w:val="20"/>
      <w:szCs w:val="20"/>
      <w:lang w:val="en-US" w:eastAsia="en-US"/>
    </w:rPr>
  </w:style>
  <w:style w:type="paragraph" w:customStyle="1" w:styleId="BPC-legaleze">
    <w:name w:val="BPC - legaleze"/>
    <w:basedOn w:val="a0"/>
    <w:rsid w:val="00946392"/>
    <w:pPr>
      <w:spacing w:after="41" w:line="140" w:lineRule="atLeast"/>
      <w:ind w:left="851"/>
      <w:jc w:val="center"/>
    </w:pPr>
    <w:rPr>
      <w:rFonts w:ascii="Calibri" w:hAnsi="Calibri"/>
      <w:sz w:val="20"/>
      <w:szCs w:val="20"/>
      <w:lang w:val="en-US" w:eastAsia="en-US" w:bidi="he-IL"/>
    </w:rPr>
  </w:style>
  <w:style w:type="paragraph" w:customStyle="1" w:styleId="BPC2-ToCheader">
    <w:name w:val="BPC2 - ToC header"/>
    <w:basedOn w:val="a0"/>
    <w:rsid w:val="00946392"/>
    <w:pPr>
      <w:spacing w:after="480"/>
    </w:pPr>
    <w:rPr>
      <w:rFonts w:ascii="Calibri" w:hAnsi="Calibri"/>
      <w:color w:val="000000"/>
      <w:sz w:val="48"/>
      <w:szCs w:val="48"/>
      <w:lang w:val="en-US" w:eastAsia="en-US"/>
    </w:rPr>
  </w:style>
  <w:style w:type="character" w:styleId="afa">
    <w:name w:val="Hyperlink"/>
    <w:basedOn w:val="a2"/>
    <w:uiPriority w:val="99"/>
    <w:rsid w:val="00946392"/>
    <w:rPr>
      <w:rFonts w:ascii="Calibri" w:hAnsi="Calibri" w:cs="Times New Roman"/>
      <w:color w:val="0000FF"/>
      <w:u w:val="single"/>
    </w:rPr>
  </w:style>
  <w:style w:type="paragraph" w:customStyle="1" w:styleId="BPC3-bodycopynormal">
    <w:name w:val="BPC3 - body copy normal"/>
    <w:basedOn w:val="a0"/>
    <w:link w:val="BPC3-bodycopynormal0"/>
    <w:rsid w:val="00946392"/>
    <w:pPr>
      <w:spacing w:after="120"/>
      <w:jc w:val="both"/>
    </w:pPr>
    <w:rPr>
      <w:rFonts w:ascii="Calibri" w:hAnsi="Calibri"/>
      <w:sz w:val="20"/>
      <w:lang w:val="en-US" w:eastAsia="en-US"/>
    </w:rPr>
  </w:style>
  <w:style w:type="character" w:customStyle="1" w:styleId="BPC3-bodycopynormal0">
    <w:name w:val="BPC3 - body copy normal Знак Знак"/>
    <w:basedOn w:val="a2"/>
    <w:link w:val="BPC3-bodycopynormal"/>
    <w:locked/>
    <w:rsid w:val="00946392"/>
    <w:rPr>
      <w:rFonts w:ascii="Calibri" w:hAnsi="Calibri"/>
      <w:szCs w:val="24"/>
      <w:lang w:val="en-US"/>
    </w:rPr>
  </w:style>
  <w:style w:type="paragraph" w:customStyle="1" w:styleId="BPC3-Heading1">
    <w:name w:val="BPC3 - Heading1"/>
    <w:basedOn w:val="BPC3-bodycopynormal"/>
    <w:rsid w:val="00946392"/>
    <w:rPr>
      <w:color w:val="000080"/>
      <w:sz w:val="36"/>
      <w:szCs w:val="36"/>
    </w:rPr>
  </w:style>
  <w:style w:type="paragraph" w:customStyle="1" w:styleId="BPC3-Heading2">
    <w:name w:val="BPC3 - Heading2"/>
    <w:basedOn w:val="BPC3-bodycopynormal"/>
    <w:rsid w:val="00946392"/>
    <w:pPr>
      <w:spacing w:before="360" w:after="0"/>
    </w:pPr>
    <w:rPr>
      <w:color w:val="000080"/>
      <w:sz w:val="28"/>
      <w:szCs w:val="28"/>
    </w:rPr>
  </w:style>
  <w:style w:type="paragraph" w:customStyle="1" w:styleId="BPC3-bodyafterheading">
    <w:name w:val="BPC3 - body after heading"/>
    <w:basedOn w:val="BPC3-bodycopynormal"/>
    <w:link w:val="BPC3-bodyafterheading0"/>
    <w:rsid w:val="00946392"/>
    <w:rPr>
      <w:sz w:val="22"/>
      <w:szCs w:val="22"/>
      <w:lang w:val="fr-FR"/>
    </w:rPr>
  </w:style>
  <w:style w:type="paragraph" w:customStyle="1" w:styleId="BPC3-bullet2">
    <w:name w:val="BPC3 - bullet2"/>
    <w:basedOn w:val="a0"/>
    <w:rsid w:val="00946392"/>
    <w:pPr>
      <w:spacing w:after="120"/>
      <w:ind w:left="1080" w:hanging="360"/>
    </w:pPr>
    <w:rPr>
      <w:rFonts w:ascii="Calibri" w:hAnsi="Calibri"/>
      <w:sz w:val="20"/>
      <w:szCs w:val="20"/>
      <w:lang w:val="en-US" w:eastAsia="en-US"/>
    </w:rPr>
  </w:style>
  <w:style w:type="paragraph" w:customStyle="1" w:styleId="BPC3-bullet1">
    <w:name w:val="BPC3 - bullet1"/>
    <w:basedOn w:val="a0"/>
    <w:rsid w:val="00946392"/>
    <w:pPr>
      <w:spacing w:before="60" w:after="60"/>
      <w:ind w:left="259" w:hanging="259"/>
    </w:pPr>
    <w:rPr>
      <w:rFonts w:ascii="Calibri" w:hAnsi="Calibri"/>
      <w:sz w:val="20"/>
      <w:szCs w:val="20"/>
      <w:lang w:val="en-US" w:eastAsia="en-US"/>
    </w:rPr>
  </w:style>
  <w:style w:type="paragraph" w:customStyle="1" w:styleId="BPC3-Tableheadings">
    <w:name w:val="BPC3 - Table headings"/>
    <w:basedOn w:val="a0"/>
    <w:rsid w:val="00946392"/>
    <w:rPr>
      <w:rFonts w:ascii="Calibri" w:hAnsi="Calibri"/>
      <w:b/>
      <w:sz w:val="20"/>
      <w:lang w:val="en-US" w:eastAsia="en-US"/>
    </w:rPr>
  </w:style>
  <w:style w:type="paragraph" w:customStyle="1" w:styleId="BPC3-Fullysupported">
    <w:name w:val="BPC3 - Fully supported"/>
    <w:basedOn w:val="a0"/>
    <w:link w:val="BPC3-Fullysupported0"/>
    <w:rsid w:val="00946392"/>
    <w:pPr>
      <w:spacing w:before="60" w:after="60"/>
    </w:pPr>
    <w:rPr>
      <w:rFonts w:ascii="Calibri" w:hAnsi="Calibri"/>
      <w:color w:val="808080"/>
      <w:sz w:val="18"/>
      <w:szCs w:val="18"/>
      <w:lang w:val="en-US" w:eastAsia="en-US"/>
    </w:rPr>
  </w:style>
  <w:style w:type="paragraph" w:customStyle="1" w:styleId="BPC-checkmarks">
    <w:name w:val="BPC - checkmarks"/>
    <w:basedOn w:val="a0"/>
    <w:rsid w:val="00946392"/>
    <w:pPr>
      <w:jc w:val="center"/>
    </w:pPr>
    <w:rPr>
      <w:rFonts w:ascii="Wingdings" w:hAnsi="Wingdings"/>
      <w:color w:val="000080"/>
      <w:lang w:val="en-US" w:eastAsia="en-US"/>
    </w:rPr>
  </w:style>
  <w:style w:type="character" w:customStyle="1" w:styleId="BPC3-Fullysupported0">
    <w:name w:val="BPC3 - Fully supported Знак Знак"/>
    <w:basedOn w:val="a2"/>
    <w:link w:val="BPC3-Fullysupported"/>
    <w:locked/>
    <w:rsid w:val="00946392"/>
    <w:rPr>
      <w:rFonts w:ascii="Calibri" w:hAnsi="Calibri"/>
      <w:color w:val="808080"/>
      <w:sz w:val="18"/>
      <w:szCs w:val="18"/>
      <w:lang w:val="en-US"/>
    </w:rPr>
  </w:style>
  <w:style w:type="paragraph" w:customStyle="1" w:styleId="BPC3-subhead1">
    <w:name w:val="BPC3 - subhead1"/>
    <w:basedOn w:val="BPC3-bodyafterheading"/>
    <w:rsid w:val="00946392"/>
  </w:style>
  <w:style w:type="paragraph" w:customStyle="1" w:styleId="BPC3-tableitems">
    <w:name w:val="BPC3 - table items"/>
    <w:basedOn w:val="a0"/>
    <w:rsid w:val="00946392"/>
    <w:rPr>
      <w:rFonts w:ascii="Calibri" w:hAnsi="Calibri"/>
      <w:sz w:val="20"/>
      <w:szCs w:val="20"/>
      <w:lang w:val="en-US" w:eastAsia="en-US"/>
    </w:rPr>
  </w:style>
  <w:style w:type="paragraph" w:customStyle="1" w:styleId="BPC3-subhead2">
    <w:name w:val="BPC3 - subhead2"/>
    <w:basedOn w:val="BPC3-bodyafterheading"/>
    <w:rsid w:val="00946392"/>
  </w:style>
  <w:style w:type="paragraph" w:customStyle="1" w:styleId="BPC3-Heading3">
    <w:name w:val="BPC3 - Heading3"/>
    <w:basedOn w:val="BPC3-bodycopynormal"/>
    <w:rsid w:val="00946392"/>
    <w:pPr>
      <w:numPr>
        <w:numId w:val="42"/>
      </w:numPr>
      <w:tabs>
        <w:tab w:val="num" w:pos="360"/>
        <w:tab w:val="num" w:pos="432"/>
      </w:tabs>
      <w:spacing w:before="200" w:after="0"/>
      <w:ind w:left="432" w:hanging="432"/>
    </w:pPr>
    <w:rPr>
      <w:b/>
      <w:color w:val="000080"/>
      <w:sz w:val="22"/>
    </w:rPr>
  </w:style>
  <w:style w:type="paragraph" w:customStyle="1" w:styleId="BPCinside-keyphrases">
    <w:name w:val="BPC inside - key phrases"/>
    <w:basedOn w:val="a0"/>
    <w:rsid w:val="00946392"/>
    <w:pPr>
      <w:spacing w:after="240"/>
    </w:pPr>
    <w:rPr>
      <w:rFonts w:ascii="Calibri" w:hAnsi="Calibri"/>
      <w:b/>
      <w:i/>
      <w:color w:val="3366FF"/>
      <w:sz w:val="28"/>
      <w:szCs w:val="28"/>
      <w:lang w:val="en-US" w:eastAsia="en-US"/>
    </w:rPr>
  </w:style>
  <w:style w:type="paragraph" w:customStyle="1" w:styleId="BPC3-caption">
    <w:name w:val="BPC3 - caption"/>
    <w:basedOn w:val="a0"/>
    <w:rsid w:val="00946392"/>
    <w:pPr>
      <w:spacing w:before="120" w:after="240"/>
    </w:pPr>
    <w:rPr>
      <w:rFonts w:ascii="Calibri" w:hAnsi="Calibri"/>
      <w:i/>
      <w:iCs/>
      <w:sz w:val="16"/>
      <w:szCs w:val="20"/>
      <w:lang w:val="en-US" w:eastAsia="en-US"/>
    </w:rPr>
  </w:style>
  <w:style w:type="paragraph" w:customStyle="1" w:styleId="BPC-headingoffices">
    <w:name w:val="BPC - heading offices"/>
    <w:basedOn w:val="a0"/>
    <w:rsid w:val="00946392"/>
    <w:rPr>
      <w:rFonts w:ascii="Calibri" w:hAnsi="Calibri"/>
      <w:b/>
      <w:bCs/>
      <w:sz w:val="20"/>
      <w:szCs w:val="20"/>
      <w:lang w:val="en-US" w:eastAsia="en-US"/>
    </w:rPr>
  </w:style>
  <w:style w:type="paragraph" w:customStyle="1" w:styleId="BPC-bullet">
    <w:name w:val="BPC - bullet"/>
    <w:basedOn w:val="a0"/>
    <w:link w:val="BPC-bullet0"/>
    <w:rsid w:val="00946392"/>
    <w:pPr>
      <w:spacing w:after="180"/>
      <w:ind w:left="288" w:hanging="288"/>
    </w:pPr>
    <w:rPr>
      <w:rFonts w:ascii="Verdana" w:hAnsi="Verdana"/>
      <w:sz w:val="20"/>
      <w:szCs w:val="20"/>
      <w:lang w:val="en-US" w:eastAsia="en-US"/>
    </w:rPr>
  </w:style>
  <w:style w:type="character" w:customStyle="1" w:styleId="BPC-bullet0">
    <w:name w:val="BPC - bullet Знак Знак"/>
    <w:basedOn w:val="a2"/>
    <w:link w:val="BPC-bullet"/>
    <w:locked/>
    <w:rsid w:val="00946392"/>
    <w:rPr>
      <w:rFonts w:ascii="Verdana" w:hAnsi="Verdana"/>
      <w:lang w:val="en-US"/>
    </w:rPr>
  </w:style>
  <w:style w:type="paragraph" w:customStyle="1" w:styleId="BPC-bullet1">
    <w:name w:val="Стиль BPC - bullet + полужирный"/>
    <w:basedOn w:val="BPC-bullet"/>
    <w:link w:val="BPC-bullet2"/>
    <w:rsid w:val="00946392"/>
    <w:rPr>
      <w:rFonts w:ascii="Calibri" w:hAnsi="Calibri"/>
      <w:b/>
      <w:bCs/>
    </w:rPr>
  </w:style>
  <w:style w:type="character" w:customStyle="1" w:styleId="BPC-bullet2">
    <w:name w:val="Стиль BPC - bullet + полужирный Знак"/>
    <w:basedOn w:val="BPC-bullet0"/>
    <w:link w:val="BPC-bullet1"/>
    <w:locked/>
    <w:rsid w:val="00946392"/>
    <w:rPr>
      <w:rFonts w:ascii="Calibri" w:hAnsi="Calibri"/>
      <w:b/>
      <w:bCs/>
      <w:lang w:val="en-US"/>
    </w:rPr>
  </w:style>
  <w:style w:type="character" w:customStyle="1" w:styleId="BPC-web">
    <w:name w:val="BPC - web"/>
    <w:basedOn w:val="a2"/>
    <w:rsid w:val="00946392"/>
    <w:rPr>
      <w:rFonts w:cs="Times New Roman"/>
      <w:b/>
      <w:color w:val="000080"/>
    </w:rPr>
  </w:style>
  <w:style w:type="character" w:styleId="afb">
    <w:name w:val="Strong"/>
    <w:aliases w:val="TITLE"/>
    <w:basedOn w:val="a2"/>
    <w:uiPriority w:val="22"/>
    <w:qFormat/>
    <w:rsid w:val="00946392"/>
    <w:rPr>
      <w:rFonts w:cs="Times New Roman"/>
      <w:b/>
      <w:bCs/>
    </w:rPr>
  </w:style>
  <w:style w:type="character" w:styleId="afc">
    <w:name w:val="Emphasis"/>
    <w:basedOn w:val="a2"/>
    <w:qFormat/>
    <w:rsid w:val="00946392"/>
    <w:rPr>
      <w:rFonts w:ascii="Calibri" w:hAnsi="Calibri" w:cs="Times New Roman"/>
      <w:b/>
      <w:i/>
      <w:iCs/>
    </w:rPr>
  </w:style>
  <w:style w:type="paragraph" w:styleId="afd">
    <w:name w:val="No Spacing"/>
    <w:basedOn w:val="a0"/>
    <w:rsid w:val="00946392"/>
    <w:rPr>
      <w:rFonts w:ascii="Calibri" w:hAnsi="Calibri"/>
      <w:szCs w:val="32"/>
      <w:lang w:val="en-US" w:eastAsia="en-US"/>
    </w:rPr>
  </w:style>
  <w:style w:type="paragraph" w:styleId="afe">
    <w:name w:val="List Paragraph"/>
    <w:basedOn w:val="a0"/>
    <w:uiPriority w:val="34"/>
    <w:qFormat/>
    <w:rsid w:val="00946392"/>
    <w:pPr>
      <w:ind w:left="720"/>
      <w:contextualSpacing/>
    </w:pPr>
    <w:rPr>
      <w:rFonts w:ascii="Calibri" w:hAnsi="Calibri"/>
      <w:lang w:val="en-US" w:eastAsia="en-US"/>
    </w:rPr>
  </w:style>
  <w:style w:type="paragraph" w:styleId="23">
    <w:name w:val="Quote"/>
    <w:basedOn w:val="a0"/>
    <w:next w:val="a0"/>
    <w:link w:val="24"/>
    <w:qFormat/>
    <w:rsid w:val="00946392"/>
    <w:rPr>
      <w:rFonts w:ascii="Calibri" w:hAnsi="Calibri"/>
      <w:i/>
      <w:lang w:val="en-US" w:eastAsia="en-US"/>
    </w:rPr>
  </w:style>
  <w:style w:type="character" w:customStyle="1" w:styleId="24">
    <w:name w:val="Цитата 2 Знак"/>
    <w:basedOn w:val="a2"/>
    <w:link w:val="23"/>
    <w:rsid w:val="00946392"/>
    <w:rPr>
      <w:rFonts w:ascii="Calibri" w:hAnsi="Calibri"/>
      <w:i/>
      <w:sz w:val="24"/>
      <w:szCs w:val="24"/>
      <w:lang w:val="en-US"/>
    </w:rPr>
  </w:style>
  <w:style w:type="paragraph" w:styleId="aff">
    <w:name w:val="Intense Quote"/>
    <w:basedOn w:val="a0"/>
    <w:next w:val="a0"/>
    <w:link w:val="aff0"/>
    <w:uiPriority w:val="30"/>
    <w:qFormat/>
    <w:rsid w:val="00946392"/>
    <w:pPr>
      <w:ind w:left="720" w:right="720"/>
    </w:pPr>
    <w:rPr>
      <w:rFonts w:ascii="Calibri" w:hAnsi="Calibri"/>
      <w:b/>
      <w:i/>
      <w:szCs w:val="22"/>
      <w:lang w:val="en-US" w:eastAsia="en-US"/>
    </w:rPr>
  </w:style>
  <w:style w:type="character" w:customStyle="1" w:styleId="aff0">
    <w:name w:val="Выделенная цитата Знак"/>
    <w:basedOn w:val="a2"/>
    <w:link w:val="aff"/>
    <w:uiPriority w:val="30"/>
    <w:rsid w:val="00946392"/>
    <w:rPr>
      <w:rFonts w:ascii="Calibri" w:hAnsi="Calibri"/>
      <w:b/>
      <w:i/>
      <w:sz w:val="24"/>
      <w:szCs w:val="22"/>
      <w:lang w:val="en-US"/>
    </w:rPr>
  </w:style>
  <w:style w:type="character" w:styleId="aff1">
    <w:name w:val="Subtle Emphasis"/>
    <w:basedOn w:val="a2"/>
    <w:qFormat/>
    <w:rsid w:val="00946392"/>
    <w:rPr>
      <w:rFonts w:cs="Times New Roman"/>
      <w:i/>
      <w:color w:val="5A5A5A"/>
    </w:rPr>
  </w:style>
  <w:style w:type="character" w:styleId="aff2">
    <w:name w:val="Intense Emphasis"/>
    <w:basedOn w:val="a2"/>
    <w:qFormat/>
    <w:rsid w:val="00946392"/>
    <w:rPr>
      <w:rFonts w:cs="Times New Roman"/>
      <w:b/>
      <w:i/>
      <w:sz w:val="24"/>
      <w:szCs w:val="24"/>
      <w:u w:val="single"/>
    </w:rPr>
  </w:style>
  <w:style w:type="character" w:styleId="aff3">
    <w:name w:val="Subtle Reference"/>
    <w:basedOn w:val="a2"/>
    <w:qFormat/>
    <w:rsid w:val="00946392"/>
    <w:rPr>
      <w:rFonts w:cs="Times New Roman"/>
      <w:sz w:val="24"/>
      <w:szCs w:val="24"/>
      <w:u w:val="single"/>
    </w:rPr>
  </w:style>
  <w:style w:type="character" w:styleId="aff4">
    <w:name w:val="Intense Reference"/>
    <w:basedOn w:val="a2"/>
    <w:rsid w:val="00946392"/>
    <w:rPr>
      <w:rFonts w:cs="Times New Roman"/>
      <w:b/>
      <w:sz w:val="24"/>
      <w:u w:val="single"/>
    </w:rPr>
  </w:style>
  <w:style w:type="character" w:styleId="aff5">
    <w:name w:val="Book Title"/>
    <w:basedOn w:val="a2"/>
    <w:rsid w:val="00946392"/>
    <w:rPr>
      <w:rFonts w:ascii="Cambria" w:hAnsi="Cambria" w:cs="Times New Roman"/>
      <w:b/>
      <w:i/>
      <w:sz w:val="24"/>
      <w:szCs w:val="24"/>
    </w:rPr>
  </w:style>
  <w:style w:type="paragraph" w:customStyle="1" w:styleId="proposal">
    <w:name w:val="proposal"/>
    <w:link w:val="proposal0"/>
    <w:rsid w:val="00946392"/>
    <w:pPr>
      <w:ind w:firstLine="709"/>
      <w:jc w:val="both"/>
    </w:pPr>
    <w:rPr>
      <w:rFonts w:ascii="Arial" w:hAnsi="Arial"/>
      <w:sz w:val="22"/>
      <w:szCs w:val="28"/>
      <w:lang w:val="en-US" w:eastAsia="ru-RU"/>
    </w:rPr>
  </w:style>
  <w:style w:type="character" w:customStyle="1" w:styleId="proposal0">
    <w:name w:val="proposal Знак"/>
    <w:basedOn w:val="a2"/>
    <w:link w:val="proposal"/>
    <w:locked/>
    <w:rsid w:val="00946392"/>
    <w:rPr>
      <w:rFonts w:ascii="Arial" w:hAnsi="Arial"/>
      <w:sz w:val="22"/>
      <w:szCs w:val="28"/>
      <w:lang w:val="en-US" w:eastAsia="ru-RU"/>
    </w:rPr>
  </w:style>
  <w:style w:type="paragraph" w:styleId="33">
    <w:name w:val="Body Text 3"/>
    <w:aliases w:val="Body Text 3 Char"/>
    <w:basedOn w:val="a0"/>
    <w:link w:val="34"/>
    <w:autoRedefine/>
    <w:rsid w:val="00946392"/>
    <w:pPr>
      <w:widowControl w:val="0"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 (W1)" w:hAnsi="Arial (W1)"/>
      <w:lang w:val="en-US" w:eastAsia="en-US"/>
    </w:rPr>
  </w:style>
  <w:style w:type="character" w:customStyle="1" w:styleId="34">
    <w:name w:val="Основной текст 3 Знак"/>
    <w:aliases w:val="Body Text 3 Char Знак"/>
    <w:basedOn w:val="a2"/>
    <w:link w:val="33"/>
    <w:rsid w:val="00946392"/>
    <w:rPr>
      <w:rFonts w:ascii="Arial (W1)" w:hAnsi="Arial (W1)"/>
      <w:sz w:val="24"/>
      <w:szCs w:val="24"/>
      <w:lang w:val="en-US"/>
    </w:rPr>
  </w:style>
  <w:style w:type="paragraph" w:customStyle="1" w:styleId="Bulletlevel1">
    <w:name w:val="Bullet level 1"/>
    <w:basedOn w:val="a0"/>
    <w:link w:val="Bulletlevel1Char"/>
    <w:rsid w:val="00946392"/>
    <w:pPr>
      <w:tabs>
        <w:tab w:val="num" w:pos="1426"/>
      </w:tabs>
      <w:spacing w:before="80" w:after="80"/>
      <w:ind w:left="1426" w:hanging="432"/>
    </w:pPr>
    <w:rPr>
      <w:rFonts w:ascii="Arial" w:hAnsi="Arial"/>
      <w:sz w:val="22"/>
      <w:lang w:val="en-US" w:eastAsia="en-US"/>
    </w:rPr>
  </w:style>
  <w:style w:type="character" w:customStyle="1" w:styleId="Bulletlevel1Char">
    <w:name w:val="Bullet level 1 Char"/>
    <w:basedOn w:val="a2"/>
    <w:link w:val="Bulletlevel1"/>
    <w:locked/>
    <w:rsid w:val="00946392"/>
    <w:rPr>
      <w:rFonts w:ascii="Arial" w:hAnsi="Arial"/>
      <w:sz w:val="22"/>
      <w:szCs w:val="24"/>
      <w:lang w:val="en-US"/>
    </w:rPr>
  </w:style>
  <w:style w:type="paragraph" w:customStyle="1" w:styleId="Dense">
    <w:name w:val="Dense"/>
    <w:basedOn w:val="a0"/>
    <w:rsid w:val="00946392"/>
    <w:pPr>
      <w:keepLines/>
      <w:spacing w:after="120"/>
      <w:ind w:left="851" w:hanging="284"/>
      <w:jc w:val="both"/>
    </w:pPr>
    <w:rPr>
      <w:rFonts w:ascii="HelvDL" w:hAnsi="HelvDL"/>
      <w:sz w:val="20"/>
      <w:szCs w:val="20"/>
      <w:lang w:val="en-US"/>
    </w:rPr>
  </w:style>
  <w:style w:type="paragraph" w:styleId="aff6">
    <w:name w:val="Normal Indent"/>
    <w:aliases w:val="Normal Indent Char1,Normal Indent Char Char1,Normal Indent Char2 Char Char,Normal Indent Char1 Char Char Char,Normal Indent Char Char Char Char Char,Normal Indent Char Char1 Char Char,Normal Indent Char Char Char"/>
    <w:basedOn w:val="a0"/>
    <w:rsid w:val="00946392"/>
    <w:pPr>
      <w:widowControl w:val="0"/>
      <w:bidi/>
      <w:adjustRightInd w:val="0"/>
      <w:spacing w:line="360" w:lineRule="atLeast"/>
      <w:ind w:left="720"/>
      <w:jc w:val="both"/>
      <w:textAlignment w:val="baseline"/>
    </w:pPr>
    <w:rPr>
      <w:noProof/>
      <w:lang w:val="en-US" w:eastAsia="he-IL" w:bidi="he-IL"/>
    </w:rPr>
  </w:style>
  <w:style w:type="paragraph" w:styleId="25">
    <w:name w:val="Body Text 2"/>
    <w:basedOn w:val="a0"/>
    <w:link w:val="26"/>
    <w:rsid w:val="00946392"/>
    <w:pPr>
      <w:spacing w:after="120" w:line="480" w:lineRule="auto"/>
    </w:pPr>
    <w:rPr>
      <w:noProof/>
      <w:sz w:val="20"/>
      <w:szCs w:val="20"/>
      <w:lang w:val="en-US" w:eastAsia="en-US"/>
    </w:rPr>
  </w:style>
  <w:style w:type="character" w:customStyle="1" w:styleId="26">
    <w:name w:val="Основной текст 2 Знак"/>
    <w:basedOn w:val="a2"/>
    <w:link w:val="25"/>
    <w:rsid w:val="00946392"/>
    <w:rPr>
      <w:noProof/>
      <w:lang w:val="en-US"/>
    </w:rPr>
  </w:style>
  <w:style w:type="paragraph" w:styleId="aff7">
    <w:name w:val="List Bullet"/>
    <w:basedOn w:val="a0"/>
    <w:autoRedefine/>
    <w:rsid w:val="00946392"/>
    <w:pPr>
      <w:tabs>
        <w:tab w:val="num" w:pos="360"/>
      </w:tabs>
      <w:ind w:left="360" w:hanging="360"/>
    </w:pPr>
    <w:rPr>
      <w:rFonts w:ascii="Times" w:hAnsi="Times"/>
      <w:sz w:val="22"/>
      <w:szCs w:val="20"/>
      <w:lang w:val="en-US" w:eastAsia="en-US"/>
    </w:rPr>
  </w:style>
  <w:style w:type="paragraph" w:styleId="27">
    <w:name w:val="List Bullet 2"/>
    <w:basedOn w:val="a0"/>
    <w:autoRedefine/>
    <w:rsid w:val="00946392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val="en-US" w:eastAsia="en-US"/>
    </w:rPr>
  </w:style>
  <w:style w:type="paragraph" w:styleId="35">
    <w:name w:val="List Bullet 3"/>
    <w:basedOn w:val="a0"/>
    <w:autoRedefine/>
    <w:rsid w:val="00946392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val="en-US" w:eastAsia="en-US"/>
    </w:rPr>
  </w:style>
  <w:style w:type="paragraph" w:styleId="43">
    <w:name w:val="List Bullet 4"/>
    <w:basedOn w:val="a0"/>
    <w:autoRedefine/>
    <w:rsid w:val="00946392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val="en-US" w:eastAsia="en-US"/>
    </w:rPr>
  </w:style>
  <w:style w:type="paragraph" w:styleId="53">
    <w:name w:val="List Bullet 5"/>
    <w:basedOn w:val="a0"/>
    <w:autoRedefine/>
    <w:rsid w:val="00946392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val="en-US" w:eastAsia="en-US"/>
    </w:rPr>
  </w:style>
  <w:style w:type="paragraph" w:styleId="aff8">
    <w:name w:val="List Number"/>
    <w:basedOn w:val="a0"/>
    <w:rsid w:val="00946392"/>
    <w:pPr>
      <w:tabs>
        <w:tab w:val="num" w:pos="360"/>
      </w:tabs>
      <w:spacing w:before="120" w:after="120"/>
      <w:ind w:left="360" w:hanging="360"/>
    </w:pPr>
    <w:rPr>
      <w:rFonts w:ascii="Times" w:hAnsi="Times"/>
      <w:sz w:val="22"/>
      <w:szCs w:val="20"/>
      <w:lang w:val="en-US" w:eastAsia="en-US"/>
    </w:rPr>
  </w:style>
  <w:style w:type="paragraph" w:styleId="28">
    <w:name w:val="List Number 2"/>
    <w:basedOn w:val="a0"/>
    <w:rsid w:val="00946392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val="en-US" w:eastAsia="en-US"/>
    </w:rPr>
  </w:style>
  <w:style w:type="paragraph" w:styleId="36">
    <w:name w:val="List Number 3"/>
    <w:basedOn w:val="a0"/>
    <w:rsid w:val="00946392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val="en-US" w:eastAsia="en-US"/>
    </w:rPr>
  </w:style>
  <w:style w:type="paragraph" w:styleId="44">
    <w:name w:val="List Number 4"/>
    <w:basedOn w:val="a0"/>
    <w:rsid w:val="00946392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val="en-US" w:eastAsia="en-US"/>
    </w:rPr>
  </w:style>
  <w:style w:type="paragraph" w:styleId="aff9">
    <w:name w:val="envelope address"/>
    <w:basedOn w:val="a0"/>
    <w:rsid w:val="00946392"/>
    <w:pPr>
      <w:framePr w:w="7920" w:h="1980" w:hRule="exact" w:hSpace="180" w:wrap="auto" w:hAnchor="page" w:xAlign="center" w:yAlign="bottom"/>
      <w:spacing w:before="120" w:after="120"/>
      <w:ind w:left="2880"/>
    </w:pPr>
    <w:rPr>
      <w:rFonts w:ascii="Arial" w:hAnsi="Arial"/>
      <w:sz w:val="20"/>
      <w:szCs w:val="20"/>
      <w:lang w:val="en-US" w:eastAsia="en-US"/>
    </w:rPr>
  </w:style>
  <w:style w:type="paragraph" w:customStyle="1" w:styleId="prbullet1">
    <w:name w:val="prbullet1**"/>
    <w:basedOn w:val="a0"/>
    <w:next w:val="a0"/>
    <w:rsid w:val="00946392"/>
    <w:pPr>
      <w:suppressAutoHyphens/>
      <w:spacing w:before="120" w:after="180" w:line="260" w:lineRule="atLeast"/>
      <w:ind w:left="360" w:hanging="360"/>
    </w:pPr>
    <w:rPr>
      <w:rFonts w:ascii="Book Antiqua" w:hAnsi="Book Antiqua"/>
      <w:kern w:val="22"/>
      <w:sz w:val="20"/>
      <w:szCs w:val="20"/>
      <w:lang w:val="en-GB" w:eastAsia="en-US"/>
    </w:rPr>
  </w:style>
  <w:style w:type="paragraph" w:styleId="affa">
    <w:name w:val="Body Text Indent"/>
    <w:basedOn w:val="a0"/>
    <w:link w:val="affb"/>
    <w:rsid w:val="00946392"/>
    <w:pPr>
      <w:tabs>
        <w:tab w:val="left" w:pos="-720"/>
      </w:tabs>
      <w:suppressAutoHyphens/>
      <w:ind w:left="720"/>
    </w:pPr>
    <w:rPr>
      <w:rFonts w:ascii="Arial" w:hAnsi="Arial"/>
      <w:sz w:val="20"/>
      <w:lang w:val="en-GB" w:eastAsia="en-US"/>
    </w:rPr>
  </w:style>
  <w:style w:type="character" w:customStyle="1" w:styleId="affb">
    <w:name w:val="Основной текст с отступом Знак"/>
    <w:basedOn w:val="a2"/>
    <w:link w:val="affa"/>
    <w:rsid w:val="00946392"/>
    <w:rPr>
      <w:rFonts w:ascii="Arial" w:hAnsi="Arial"/>
      <w:szCs w:val="24"/>
      <w:lang w:val="en-GB"/>
    </w:rPr>
  </w:style>
  <w:style w:type="paragraph" w:styleId="29">
    <w:name w:val="Body Text Indent 2"/>
    <w:basedOn w:val="a0"/>
    <w:link w:val="2a"/>
    <w:rsid w:val="00946392"/>
    <w:pPr>
      <w:tabs>
        <w:tab w:val="left" w:pos="-720"/>
      </w:tabs>
      <w:suppressAutoHyphens/>
      <w:ind w:left="720"/>
    </w:pPr>
    <w:rPr>
      <w:rFonts w:ascii="Comic Sans MS" w:hAnsi="Comic Sans MS"/>
      <w:sz w:val="20"/>
      <w:szCs w:val="20"/>
      <w:lang w:val="en-US" w:eastAsia="en-US"/>
    </w:rPr>
  </w:style>
  <w:style w:type="character" w:customStyle="1" w:styleId="2a">
    <w:name w:val="Основной текст с отступом 2 Знак"/>
    <w:basedOn w:val="a2"/>
    <w:link w:val="29"/>
    <w:rsid w:val="00946392"/>
    <w:rPr>
      <w:rFonts w:ascii="Comic Sans MS" w:hAnsi="Comic Sans MS"/>
      <w:lang w:val="en-US"/>
    </w:rPr>
  </w:style>
  <w:style w:type="character" w:styleId="affc">
    <w:name w:val="page number"/>
    <w:aliases w:val="pn"/>
    <w:basedOn w:val="a2"/>
    <w:rsid w:val="00946392"/>
    <w:rPr>
      <w:rFonts w:cs="Times New Roman"/>
    </w:rPr>
  </w:style>
  <w:style w:type="paragraph" w:styleId="54">
    <w:name w:val="toc 5"/>
    <w:basedOn w:val="a0"/>
    <w:next w:val="a0"/>
    <w:autoRedefine/>
    <w:uiPriority w:val="39"/>
    <w:rsid w:val="00946392"/>
    <w:pPr>
      <w:ind w:left="880"/>
    </w:pPr>
    <w:rPr>
      <w:rFonts w:ascii="Arial" w:hAnsi="Arial"/>
      <w:sz w:val="20"/>
      <w:lang w:val="en-GB" w:eastAsia="en-US"/>
    </w:rPr>
  </w:style>
  <w:style w:type="paragraph" w:styleId="61">
    <w:name w:val="toc 6"/>
    <w:basedOn w:val="a0"/>
    <w:next w:val="a0"/>
    <w:autoRedefine/>
    <w:uiPriority w:val="39"/>
    <w:rsid w:val="00946392"/>
    <w:pPr>
      <w:ind w:left="1100"/>
    </w:pPr>
    <w:rPr>
      <w:rFonts w:ascii="Arial" w:hAnsi="Arial"/>
      <w:sz w:val="20"/>
      <w:lang w:val="en-GB" w:eastAsia="en-US"/>
    </w:rPr>
  </w:style>
  <w:style w:type="paragraph" w:styleId="71">
    <w:name w:val="toc 7"/>
    <w:basedOn w:val="a0"/>
    <w:next w:val="a0"/>
    <w:autoRedefine/>
    <w:uiPriority w:val="39"/>
    <w:rsid w:val="00946392"/>
    <w:pPr>
      <w:ind w:left="1320"/>
    </w:pPr>
    <w:rPr>
      <w:rFonts w:ascii="Arial" w:hAnsi="Arial"/>
      <w:sz w:val="20"/>
      <w:lang w:val="en-GB" w:eastAsia="en-US"/>
    </w:rPr>
  </w:style>
  <w:style w:type="paragraph" w:styleId="81">
    <w:name w:val="toc 8"/>
    <w:basedOn w:val="a0"/>
    <w:next w:val="a0"/>
    <w:autoRedefine/>
    <w:uiPriority w:val="39"/>
    <w:rsid w:val="00946392"/>
    <w:pPr>
      <w:ind w:left="1540"/>
    </w:pPr>
    <w:rPr>
      <w:rFonts w:ascii="Arial" w:hAnsi="Arial"/>
      <w:sz w:val="20"/>
      <w:lang w:val="en-GB" w:eastAsia="en-US"/>
    </w:rPr>
  </w:style>
  <w:style w:type="paragraph" w:styleId="91">
    <w:name w:val="toc 9"/>
    <w:basedOn w:val="a0"/>
    <w:next w:val="a0"/>
    <w:autoRedefine/>
    <w:uiPriority w:val="39"/>
    <w:rsid w:val="00946392"/>
    <w:pPr>
      <w:ind w:left="1760"/>
    </w:pPr>
    <w:rPr>
      <w:rFonts w:ascii="Arial" w:hAnsi="Arial"/>
      <w:sz w:val="20"/>
      <w:lang w:val="en-GB" w:eastAsia="en-US"/>
    </w:rPr>
  </w:style>
  <w:style w:type="character" w:styleId="affd">
    <w:name w:val="FollowedHyperlink"/>
    <w:basedOn w:val="a2"/>
    <w:rsid w:val="00946392"/>
    <w:rPr>
      <w:rFonts w:cs="Times New Roman"/>
      <w:color w:val="800080"/>
      <w:u w:val="single"/>
    </w:rPr>
  </w:style>
  <w:style w:type="paragraph" w:styleId="37">
    <w:name w:val="Body Text Indent 3"/>
    <w:basedOn w:val="a0"/>
    <w:link w:val="38"/>
    <w:rsid w:val="00946392"/>
    <w:pPr>
      <w:ind w:left="360"/>
      <w:jc w:val="both"/>
    </w:pPr>
    <w:rPr>
      <w:rFonts w:ascii="Arial" w:hAnsi="Arial"/>
      <w:sz w:val="20"/>
      <w:lang w:val="en-GB" w:eastAsia="en-US"/>
    </w:rPr>
  </w:style>
  <w:style w:type="character" w:customStyle="1" w:styleId="38">
    <w:name w:val="Основной текст с отступом 3 Знак"/>
    <w:basedOn w:val="a2"/>
    <w:link w:val="37"/>
    <w:rsid w:val="00946392"/>
    <w:rPr>
      <w:rFonts w:ascii="Arial" w:hAnsi="Arial"/>
      <w:szCs w:val="24"/>
      <w:lang w:val="en-GB"/>
    </w:rPr>
  </w:style>
  <w:style w:type="paragraph" w:styleId="13">
    <w:name w:val="index 1"/>
    <w:basedOn w:val="a0"/>
    <w:next w:val="a0"/>
    <w:autoRedefine/>
    <w:rsid w:val="00946392"/>
    <w:pPr>
      <w:ind w:left="220" w:hanging="220"/>
    </w:pPr>
    <w:rPr>
      <w:rFonts w:ascii="Arial" w:hAnsi="Arial"/>
      <w:sz w:val="20"/>
      <w:lang w:val="en-GB" w:eastAsia="en-US"/>
    </w:rPr>
  </w:style>
  <w:style w:type="paragraph" w:styleId="2b">
    <w:name w:val="index 2"/>
    <w:basedOn w:val="a0"/>
    <w:next w:val="a0"/>
    <w:autoRedefine/>
    <w:rsid w:val="00946392"/>
    <w:pPr>
      <w:ind w:left="440" w:hanging="220"/>
    </w:pPr>
    <w:rPr>
      <w:rFonts w:ascii="Arial" w:hAnsi="Arial"/>
      <w:sz w:val="20"/>
      <w:lang w:val="en-GB" w:eastAsia="en-US"/>
    </w:rPr>
  </w:style>
  <w:style w:type="paragraph" w:styleId="39">
    <w:name w:val="index 3"/>
    <w:basedOn w:val="a0"/>
    <w:next w:val="a0"/>
    <w:autoRedefine/>
    <w:rsid w:val="00946392"/>
    <w:pPr>
      <w:ind w:left="660" w:hanging="220"/>
    </w:pPr>
    <w:rPr>
      <w:rFonts w:ascii="Arial" w:hAnsi="Arial"/>
      <w:sz w:val="20"/>
      <w:lang w:val="en-GB" w:eastAsia="en-US"/>
    </w:rPr>
  </w:style>
  <w:style w:type="paragraph" w:styleId="45">
    <w:name w:val="index 4"/>
    <w:basedOn w:val="a0"/>
    <w:next w:val="a0"/>
    <w:autoRedefine/>
    <w:rsid w:val="00946392"/>
    <w:pPr>
      <w:ind w:left="880" w:hanging="220"/>
    </w:pPr>
    <w:rPr>
      <w:rFonts w:ascii="Arial" w:hAnsi="Arial"/>
      <w:sz w:val="20"/>
      <w:lang w:val="en-GB" w:eastAsia="en-US"/>
    </w:rPr>
  </w:style>
  <w:style w:type="paragraph" w:styleId="55">
    <w:name w:val="index 5"/>
    <w:basedOn w:val="a0"/>
    <w:next w:val="a0"/>
    <w:autoRedefine/>
    <w:rsid w:val="00946392"/>
    <w:pPr>
      <w:ind w:left="1100" w:hanging="220"/>
    </w:pPr>
    <w:rPr>
      <w:rFonts w:ascii="Arial" w:hAnsi="Arial"/>
      <w:sz w:val="20"/>
      <w:lang w:val="en-GB" w:eastAsia="en-US"/>
    </w:rPr>
  </w:style>
  <w:style w:type="paragraph" w:styleId="62">
    <w:name w:val="index 6"/>
    <w:basedOn w:val="a0"/>
    <w:next w:val="a0"/>
    <w:autoRedefine/>
    <w:rsid w:val="00946392"/>
    <w:pPr>
      <w:ind w:left="1320" w:hanging="220"/>
    </w:pPr>
    <w:rPr>
      <w:rFonts w:ascii="Arial" w:hAnsi="Arial"/>
      <w:sz w:val="20"/>
      <w:lang w:val="en-GB" w:eastAsia="en-US"/>
    </w:rPr>
  </w:style>
  <w:style w:type="paragraph" w:styleId="72">
    <w:name w:val="index 7"/>
    <w:basedOn w:val="a0"/>
    <w:next w:val="a0"/>
    <w:autoRedefine/>
    <w:rsid w:val="00946392"/>
    <w:pPr>
      <w:ind w:left="1540" w:hanging="220"/>
    </w:pPr>
    <w:rPr>
      <w:rFonts w:ascii="Arial" w:hAnsi="Arial"/>
      <w:sz w:val="20"/>
      <w:lang w:val="en-GB" w:eastAsia="en-US"/>
    </w:rPr>
  </w:style>
  <w:style w:type="paragraph" w:styleId="82">
    <w:name w:val="index 8"/>
    <w:basedOn w:val="a0"/>
    <w:next w:val="a0"/>
    <w:autoRedefine/>
    <w:rsid w:val="00946392"/>
    <w:pPr>
      <w:ind w:left="1760" w:hanging="220"/>
    </w:pPr>
    <w:rPr>
      <w:rFonts w:ascii="Arial" w:hAnsi="Arial"/>
      <w:sz w:val="20"/>
      <w:lang w:val="en-GB" w:eastAsia="en-US"/>
    </w:rPr>
  </w:style>
  <w:style w:type="paragraph" w:styleId="92">
    <w:name w:val="index 9"/>
    <w:basedOn w:val="a0"/>
    <w:next w:val="a0"/>
    <w:autoRedefine/>
    <w:rsid w:val="00946392"/>
    <w:pPr>
      <w:ind w:left="1980" w:hanging="220"/>
    </w:pPr>
    <w:rPr>
      <w:rFonts w:ascii="Arial" w:hAnsi="Arial"/>
      <w:sz w:val="20"/>
      <w:lang w:val="en-GB" w:eastAsia="en-US"/>
    </w:rPr>
  </w:style>
  <w:style w:type="paragraph" w:styleId="affe">
    <w:name w:val="index heading"/>
    <w:basedOn w:val="a0"/>
    <w:next w:val="13"/>
    <w:rsid w:val="00946392"/>
    <w:rPr>
      <w:rFonts w:ascii="Arial" w:hAnsi="Arial"/>
      <w:sz w:val="20"/>
      <w:lang w:val="en-GB" w:eastAsia="en-US"/>
    </w:rPr>
  </w:style>
  <w:style w:type="paragraph" w:styleId="afff">
    <w:name w:val="Normal (Web)"/>
    <w:basedOn w:val="a0"/>
    <w:rsid w:val="00946392"/>
    <w:pPr>
      <w:spacing w:before="100" w:beforeAutospacing="1" w:after="100" w:afterAutospacing="1"/>
    </w:pPr>
    <w:rPr>
      <w:rFonts w:ascii="Verdana" w:hAnsi="Verdana"/>
      <w:color w:val="000000"/>
      <w:lang w:val="en-US" w:eastAsia="en-US"/>
    </w:rPr>
  </w:style>
  <w:style w:type="paragraph" w:customStyle="1" w:styleId="Header3">
    <w:name w:val="Header3"/>
    <w:rsid w:val="00946392"/>
    <w:pPr>
      <w:spacing w:before="80" w:line="240" w:lineRule="exact"/>
    </w:pPr>
    <w:rPr>
      <w:b/>
      <w:lang w:val="en-GB"/>
    </w:rPr>
  </w:style>
  <w:style w:type="paragraph" w:customStyle="1" w:styleId="TableText">
    <w:name w:val="Table Text"/>
    <w:basedOn w:val="a0"/>
    <w:rsid w:val="00946392"/>
    <w:pPr>
      <w:tabs>
        <w:tab w:val="decimal" w:pos="0"/>
      </w:tabs>
    </w:pPr>
    <w:rPr>
      <w:rFonts w:ascii="Arial" w:hAnsi="Arial"/>
      <w:szCs w:val="20"/>
      <w:lang w:val="en-GB" w:eastAsia="en-US"/>
    </w:rPr>
  </w:style>
  <w:style w:type="paragraph" w:customStyle="1" w:styleId="DefaultText">
    <w:name w:val="Default Text"/>
    <w:basedOn w:val="a0"/>
    <w:rsid w:val="00946392"/>
    <w:pPr>
      <w:numPr>
        <w:numId w:val="27"/>
      </w:numPr>
      <w:tabs>
        <w:tab w:val="clear" w:pos="360"/>
      </w:tabs>
    </w:pPr>
    <w:rPr>
      <w:rFonts w:ascii="Arial" w:hAnsi="Arial"/>
      <w:szCs w:val="20"/>
      <w:lang w:val="en-GB" w:eastAsia="en-US"/>
    </w:rPr>
  </w:style>
  <w:style w:type="paragraph" w:customStyle="1" w:styleId="StyleHeading1Arial">
    <w:name w:val="Style Heading 1 + Arial"/>
    <w:basedOn w:val="1"/>
    <w:autoRedefine/>
    <w:rsid w:val="00946392"/>
    <w:pPr>
      <w:keepNext w:val="0"/>
      <w:keepLines w:val="0"/>
      <w:pageBreakBefore w:val="0"/>
      <w:numPr>
        <w:numId w:val="0"/>
      </w:numPr>
      <w:tabs>
        <w:tab w:val="num" w:pos="340"/>
      </w:tabs>
      <w:suppressAutoHyphens w:val="0"/>
      <w:spacing w:before="240" w:line="240" w:lineRule="auto"/>
      <w:ind w:left="340" w:hanging="340"/>
      <w:jc w:val="center"/>
    </w:pPr>
    <w:rPr>
      <w:rFonts w:ascii="Arial" w:hAnsi="Arial"/>
      <w:bCs/>
      <w:color w:val="000080"/>
      <w:sz w:val="28"/>
      <w:szCs w:val="28"/>
      <w:lang w:val="en-GB" w:eastAsia="en-US"/>
    </w:rPr>
  </w:style>
  <w:style w:type="paragraph" w:customStyle="1" w:styleId="THNormal">
    <w:name w:val="TH Normal"/>
    <w:basedOn w:val="a0"/>
    <w:rsid w:val="00946392"/>
    <w:pPr>
      <w:numPr>
        <w:ilvl w:val="1"/>
        <w:numId w:val="26"/>
      </w:numPr>
      <w:spacing w:before="120" w:after="120"/>
      <w:jc w:val="both"/>
    </w:pPr>
    <w:rPr>
      <w:rFonts w:ascii="Arial" w:hAnsi="Arial" w:cs="Arial"/>
      <w:sz w:val="20"/>
      <w:szCs w:val="20"/>
      <w:lang w:val="en-GB" w:eastAsia="en-US"/>
    </w:rPr>
  </w:style>
  <w:style w:type="character" w:customStyle="1" w:styleId="THNormalChar">
    <w:name w:val="TH Normal Char"/>
    <w:basedOn w:val="a2"/>
    <w:rsid w:val="00946392"/>
    <w:rPr>
      <w:rFonts w:ascii="Arial" w:hAnsi="Arial" w:cs="Arial"/>
      <w:lang w:val="en-GB" w:eastAsia="en-US" w:bidi="ar-SA"/>
    </w:rPr>
  </w:style>
  <w:style w:type="paragraph" w:customStyle="1" w:styleId="THHeading1">
    <w:name w:val="TH Heading 1"/>
    <w:basedOn w:val="StyleHeading1Arial"/>
    <w:next w:val="2"/>
    <w:autoRedefine/>
    <w:rsid w:val="00946392"/>
  </w:style>
  <w:style w:type="paragraph" w:customStyle="1" w:styleId="BulletSpace">
    <w:name w:val="Bullet Space"/>
    <w:basedOn w:val="a0"/>
    <w:rsid w:val="00946392"/>
    <w:pPr>
      <w:spacing w:after="120"/>
      <w:ind w:left="360" w:hanging="360"/>
    </w:pPr>
    <w:rPr>
      <w:rFonts w:ascii="MyriaMM" w:hAnsi="MyriaMM"/>
      <w:sz w:val="22"/>
      <w:szCs w:val="20"/>
      <w:lang w:val="en-US" w:eastAsia="en-US"/>
    </w:rPr>
  </w:style>
  <w:style w:type="paragraph" w:customStyle="1" w:styleId="headingR">
    <w:name w:val="heading R"/>
    <w:basedOn w:val="1"/>
    <w:next w:val="a0"/>
    <w:rsid w:val="00946392"/>
    <w:pPr>
      <w:keepNext w:val="0"/>
      <w:pageBreakBefore w:val="0"/>
      <w:numPr>
        <w:numId w:val="0"/>
      </w:numPr>
      <w:pBdr>
        <w:bottom w:val="single" w:sz="6" w:space="1" w:color="auto"/>
      </w:pBdr>
      <w:tabs>
        <w:tab w:val="right" w:pos="9360"/>
        <w:tab w:val="right" w:pos="12960"/>
      </w:tabs>
      <w:suppressAutoHyphens w:val="0"/>
      <w:spacing w:before="120" w:after="360" w:line="240" w:lineRule="auto"/>
      <w:jc w:val="center"/>
      <w:outlineLvl w:val="9"/>
    </w:pPr>
    <w:rPr>
      <w:rFonts w:ascii="MyriaMM_400 RG 600 NO" w:hAnsi="MyriaMM_400 RG 600 NO"/>
      <w:b w:val="0"/>
      <w:bCs/>
      <w:caps/>
      <w:color w:val="000080"/>
      <w:kern w:val="28"/>
      <w:sz w:val="28"/>
      <w:szCs w:val="20"/>
      <w:lang w:eastAsia="en-US"/>
    </w:rPr>
  </w:style>
  <w:style w:type="paragraph" w:customStyle="1" w:styleId="headingT">
    <w:name w:val="heading T"/>
    <w:basedOn w:val="1"/>
    <w:next w:val="a0"/>
    <w:rsid w:val="00946392"/>
    <w:pPr>
      <w:keepNext w:val="0"/>
      <w:pageBreakBefore w:val="0"/>
      <w:numPr>
        <w:numId w:val="0"/>
      </w:numPr>
      <w:pBdr>
        <w:bottom w:val="single" w:sz="6" w:space="1" w:color="auto"/>
      </w:pBdr>
      <w:suppressAutoHyphens w:val="0"/>
      <w:spacing w:before="120" w:after="360" w:line="240" w:lineRule="auto"/>
      <w:jc w:val="center"/>
      <w:outlineLvl w:val="9"/>
    </w:pPr>
    <w:rPr>
      <w:rFonts w:ascii="MyriaMM_400 RG 600 NO" w:hAnsi="MyriaMM_400 RG 600 NO"/>
      <w:b w:val="0"/>
      <w:bCs/>
      <w:caps/>
      <w:color w:val="000080"/>
      <w:kern w:val="28"/>
      <w:sz w:val="28"/>
      <w:szCs w:val="20"/>
      <w:lang w:eastAsia="en-US"/>
    </w:rPr>
  </w:style>
  <w:style w:type="paragraph" w:customStyle="1" w:styleId="Heading5">
    <w:name w:val="Heading5"/>
    <w:basedOn w:val="3"/>
    <w:rsid w:val="00946392"/>
    <w:pPr>
      <w:keepNext w:val="0"/>
      <w:numPr>
        <w:ilvl w:val="0"/>
        <w:numId w:val="0"/>
      </w:numPr>
      <w:suppressAutoHyphens w:val="0"/>
      <w:spacing w:before="120" w:line="240" w:lineRule="auto"/>
      <w:jc w:val="both"/>
      <w:outlineLvl w:val="9"/>
    </w:pPr>
    <w:rPr>
      <w:rFonts w:ascii="MyriaMM_400 RG 600 NO" w:hAnsi="MyriaMM_400 RG 600 NO"/>
      <w:bCs/>
      <w:smallCaps/>
      <w:noProof w:val="0"/>
      <w:color w:val="000000"/>
      <w:sz w:val="24"/>
      <w:szCs w:val="20"/>
      <w:lang w:eastAsia="en-US"/>
    </w:rPr>
  </w:style>
  <w:style w:type="paragraph" w:customStyle="1" w:styleId="Indent1">
    <w:name w:val="Indent1"/>
    <w:basedOn w:val="a0"/>
    <w:rsid w:val="00946392"/>
    <w:pPr>
      <w:ind w:left="360"/>
    </w:pPr>
    <w:rPr>
      <w:rFonts w:ascii="MyriaMM" w:hAnsi="MyriaMM"/>
      <w:sz w:val="22"/>
      <w:szCs w:val="20"/>
      <w:lang w:val="en-US" w:eastAsia="en-US"/>
    </w:rPr>
  </w:style>
  <w:style w:type="paragraph" w:customStyle="1" w:styleId="Indent2">
    <w:name w:val="Indent2"/>
    <w:basedOn w:val="a0"/>
    <w:rsid w:val="00946392"/>
    <w:pPr>
      <w:ind w:left="720"/>
    </w:pPr>
    <w:rPr>
      <w:rFonts w:ascii="MyriaMM" w:hAnsi="MyriaMM"/>
      <w:sz w:val="22"/>
      <w:szCs w:val="20"/>
      <w:lang w:val="en-US" w:eastAsia="en-US"/>
    </w:rPr>
  </w:style>
  <w:style w:type="paragraph" w:customStyle="1" w:styleId="Indent3">
    <w:name w:val="Indent3"/>
    <w:basedOn w:val="Indent2"/>
    <w:rsid w:val="00946392"/>
    <w:pPr>
      <w:ind w:left="1080"/>
    </w:pPr>
  </w:style>
  <w:style w:type="paragraph" w:customStyle="1" w:styleId="Indent4">
    <w:name w:val="Indent4"/>
    <w:basedOn w:val="Indent3"/>
    <w:rsid w:val="00946392"/>
    <w:pPr>
      <w:ind w:left="1440"/>
    </w:pPr>
  </w:style>
  <w:style w:type="paragraph" w:customStyle="1" w:styleId="SidebarQuotes">
    <w:name w:val="Sidebar Quotes"/>
    <w:basedOn w:val="a0"/>
    <w:rsid w:val="00946392"/>
    <w:pPr>
      <w:framePr w:w="2448" w:hSpace="187" w:vSpace="187" w:wrap="around" w:vAnchor="text" w:hAnchor="page" w:x="1427" w:y="577"/>
    </w:pPr>
    <w:rPr>
      <w:rFonts w:ascii="MyriaMM_400 RG 600 NO" w:hAnsi="MyriaMM_400 RG 600 NO"/>
      <w:b/>
      <w:i/>
      <w:color w:val="800000"/>
      <w:sz w:val="28"/>
      <w:szCs w:val="20"/>
      <w:lang w:val="en-US" w:eastAsia="en-US"/>
    </w:rPr>
  </w:style>
  <w:style w:type="paragraph" w:customStyle="1" w:styleId="DTCGtoc">
    <w:name w:val="DTCGtoc"/>
    <w:basedOn w:val="a0"/>
    <w:next w:val="Indent1"/>
    <w:rsid w:val="00946392"/>
    <w:pPr>
      <w:tabs>
        <w:tab w:val="right" w:leader="dot" w:pos="6912"/>
      </w:tabs>
      <w:spacing w:line="480" w:lineRule="auto"/>
    </w:pPr>
    <w:rPr>
      <w:rFonts w:ascii="MyriaMM" w:hAnsi="MyriaMM"/>
      <w:noProof/>
      <w:sz w:val="22"/>
      <w:szCs w:val="20"/>
      <w:lang w:val="en-US" w:eastAsia="en-US"/>
    </w:rPr>
  </w:style>
  <w:style w:type="paragraph" w:customStyle="1" w:styleId="tablehead">
    <w:name w:val="tablehead"/>
    <w:basedOn w:val="a0"/>
    <w:rsid w:val="00946392"/>
    <w:pPr>
      <w:widowControl w:val="0"/>
      <w:spacing w:before="80" w:after="80"/>
      <w:jc w:val="center"/>
    </w:pPr>
    <w:rPr>
      <w:b/>
      <w:sz w:val="16"/>
      <w:szCs w:val="20"/>
      <w:lang w:val="en-US" w:eastAsia="en-US"/>
    </w:rPr>
  </w:style>
  <w:style w:type="paragraph" w:customStyle="1" w:styleId="tabletext0">
    <w:name w:val="tabletext"/>
    <w:basedOn w:val="a0"/>
    <w:rsid w:val="00946392"/>
    <w:pPr>
      <w:widowControl w:val="0"/>
      <w:spacing w:before="40" w:after="40"/>
    </w:pPr>
    <w:rPr>
      <w:sz w:val="16"/>
      <w:szCs w:val="20"/>
      <w:lang w:val="en-US" w:eastAsia="en-US"/>
    </w:rPr>
  </w:style>
  <w:style w:type="paragraph" w:customStyle="1" w:styleId="Bullet2">
    <w:name w:val="Bullet 2"/>
    <w:basedOn w:val="Bullet1"/>
    <w:rsid w:val="00946392"/>
    <w:pPr>
      <w:tabs>
        <w:tab w:val="left" w:pos="0"/>
      </w:tabs>
      <w:ind w:left="2160"/>
    </w:pPr>
  </w:style>
  <w:style w:type="paragraph" w:customStyle="1" w:styleId="Bullet1">
    <w:name w:val="Bullet 1"/>
    <w:basedOn w:val="a0"/>
    <w:rsid w:val="00946392"/>
    <w:pPr>
      <w:spacing w:after="120"/>
      <w:ind w:left="1800" w:hanging="360"/>
    </w:pPr>
    <w:rPr>
      <w:rFonts w:ascii="Arial" w:hAnsi="Arial"/>
      <w:sz w:val="22"/>
      <w:szCs w:val="20"/>
      <w:lang w:val="en-US" w:eastAsia="en-US"/>
    </w:rPr>
  </w:style>
  <w:style w:type="paragraph" w:styleId="afff0">
    <w:name w:val="Document Map"/>
    <w:basedOn w:val="a0"/>
    <w:link w:val="afff1"/>
    <w:rsid w:val="00946392"/>
    <w:pPr>
      <w:shd w:val="clear" w:color="auto" w:fill="000080"/>
    </w:pPr>
    <w:rPr>
      <w:rFonts w:ascii="Tahoma" w:hAnsi="Tahoma" w:cs="Tahoma"/>
      <w:sz w:val="20"/>
      <w:szCs w:val="20"/>
      <w:lang w:val="en-US" w:eastAsia="en-US"/>
    </w:rPr>
  </w:style>
  <w:style w:type="character" w:customStyle="1" w:styleId="afff1">
    <w:name w:val="Схема документа Знак"/>
    <w:basedOn w:val="a2"/>
    <w:link w:val="afff0"/>
    <w:rsid w:val="00946392"/>
    <w:rPr>
      <w:rFonts w:ascii="Tahoma" w:hAnsi="Tahoma" w:cs="Tahoma"/>
      <w:shd w:val="clear" w:color="auto" w:fill="000080"/>
      <w:lang w:val="en-US"/>
    </w:rPr>
  </w:style>
  <w:style w:type="paragraph" w:styleId="afff2">
    <w:name w:val="Date"/>
    <w:basedOn w:val="a0"/>
    <w:next w:val="a0"/>
    <w:link w:val="afff3"/>
    <w:rsid w:val="00946392"/>
    <w:rPr>
      <w:rFonts w:ascii="MyriaMM" w:hAnsi="MyriaMM"/>
      <w:sz w:val="22"/>
      <w:szCs w:val="20"/>
      <w:lang w:val="en-US" w:eastAsia="en-US"/>
    </w:rPr>
  </w:style>
  <w:style w:type="character" w:customStyle="1" w:styleId="afff3">
    <w:name w:val="Дата Знак"/>
    <w:basedOn w:val="a2"/>
    <w:link w:val="afff2"/>
    <w:rsid w:val="00946392"/>
    <w:rPr>
      <w:rFonts w:ascii="MyriaMM" w:hAnsi="MyriaMM"/>
      <w:sz w:val="22"/>
      <w:lang w:val="en-US"/>
    </w:rPr>
  </w:style>
  <w:style w:type="paragraph" w:customStyle="1" w:styleId="BulletList">
    <w:name w:val="Bullet List"/>
    <w:basedOn w:val="a0"/>
    <w:rsid w:val="00946392"/>
    <w:pPr>
      <w:numPr>
        <w:numId w:val="28"/>
      </w:numPr>
      <w:spacing w:line="360" w:lineRule="auto"/>
      <w:ind w:left="0"/>
    </w:pPr>
    <w:rPr>
      <w:szCs w:val="20"/>
      <w:lang w:val="en-GB" w:eastAsia="ja-JP"/>
    </w:rPr>
  </w:style>
  <w:style w:type="paragraph" w:customStyle="1" w:styleId="xl25">
    <w:name w:val="xl25"/>
    <w:basedOn w:val="a0"/>
    <w:rsid w:val="00946392"/>
    <w:pPr>
      <w:spacing w:before="100" w:beforeAutospacing="1" w:after="100" w:afterAutospacing="1"/>
      <w:jc w:val="center"/>
      <w:textAlignment w:val="top"/>
    </w:pPr>
    <w:rPr>
      <w:rFonts w:eastAsia="Arial Unicode MS"/>
      <w:b/>
      <w:bCs/>
      <w:sz w:val="21"/>
      <w:szCs w:val="21"/>
      <w:lang w:val="en-US" w:eastAsia="en-US"/>
    </w:rPr>
  </w:style>
  <w:style w:type="paragraph" w:styleId="afff4">
    <w:name w:val="List"/>
    <w:basedOn w:val="a0"/>
    <w:rsid w:val="00946392"/>
    <w:pPr>
      <w:ind w:left="360" w:hanging="360"/>
    </w:pPr>
    <w:rPr>
      <w:rFonts w:ascii="Arial" w:hAnsi="Arial"/>
      <w:sz w:val="20"/>
      <w:lang w:val="en-GB" w:eastAsia="en-US"/>
    </w:rPr>
  </w:style>
  <w:style w:type="character" w:customStyle="1" w:styleId="DeltaViewInsertion">
    <w:name w:val="DeltaView Insertion"/>
    <w:rsid w:val="00946392"/>
    <w:rPr>
      <w:rFonts w:ascii="Arial" w:hAnsi="Arial"/>
      <w:color w:val="0000FF"/>
      <w:spacing w:val="0"/>
      <w:sz w:val="22"/>
      <w:u w:val="none"/>
      <w:vertAlign w:val="baseline"/>
    </w:rPr>
  </w:style>
  <w:style w:type="paragraph" w:customStyle="1" w:styleId="Normal1">
    <w:name w:val="Normal++1"/>
    <w:basedOn w:val="a0"/>
    <w:next w:val="a0"/>
    <w:rsid w:val="00946392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afff5">
    <w:name w:val="annotation subject"/>
    <w:basedOn w:val="ab"/>
    <w:next w:val="ab"/>
    <w:link w:val="afff6"/>
    <w:rsid w:val="00946392"/>
    <w:rPr>
      <w:rFonts w:ascii="Arial" w:hAnsi="Arial"/>
      <w:b/>
      <w:bCs/>
      <w:sz w:val="20"/>
      <w:szCs w:val="20"/>
      <w:lang w:val="en-GB" w:eastAsia="en-US"/>
    </w:rPr>
  </w:style>
  <w:style w:type="character" w:customStyle="1" w:styleId="afff6">
    <w:name w:val="Тема примечания Знак"/>
    <w:basedOn w:val="ac"/>
    <w:link w:val="afff5"/>
    <w:rsid w:val="00946392"/>
    <w:rPr>
      <w:rFonts w:ascii="Arial" w:hAnsi="Arial"/>
      <w:b/>
      <w:bCs/>
      <w:sz w:val="24"/>
      <w:szCs w:val="24"/>
      <w:lang w:val="en-GB" w:eastAsia="ru-RU"/>
    </w:rPr>
  </w:style>
  <w:style w:type="paragraph" w:customStyle="1" w:styleId="CharChar1CharCharCharCharChar">
    <w:name w:val="Char Char1 Char Char Char Char Char"/>
    <w:basedOn w:val="a0"/>
    <w:rsid w:val="00946392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ClauseHead">
    <w:name w:val="Clause Head"/>
    <w:basedOn w:val="a0"/>
    <w:rsid w:val="00946392"/>
    <w:pPr>
      <w:numPr>
        <w:numId w:val="29"/>
      </w:numPr>
      <w:spacing w:before="120"/>
      <w:ind w:left="360"/>
      <w:jc w:val="both"/>
    </w:pPr>
    <w:rPr>
      <w:rFonts w:ascii="Book Antiqua" w:hAnsi="Book Antiqua"/>
      <w:b/>
      <w:sz w:val="18"/>
      <w:u w:val="single"/>
      <w:lang w:val="en-US" w:eastAsia="en-US"/>
    </w:rPr>
  </w:style>
  <w:style w:type="paragraph" w:customStyle="1" w:styleId="CaluseSubHead">
    <w:name w:val="Caluse Sub Head"/>
    <w:basedOn w:val="ClauseHead"/>
    <w:rsid w:val="00946392"/>
    <w:pPr>
      <w:numPr>
        <w:ilvl w:val="1"/>
      </w:numPr>
      <w:tabs>
        <w:tab w:val="clear" w:pos="1080"/>
        <w:tab w:val="left" w:pos="360"/>
        <w:tab w:val="num" w:pos="1209"/>
      </w:tabs>
      <w:jc w:val="left"/>
    </w:pPr>
  </w:style>
  <w:style w:type="paragraph" w:customStyle="1" w:styleId="Heading2Subsec">
    <w:name w:val="Heading 2 Subsec"/>
    <w:basedOn w:val="a0"/>
    <w:link w:val="Heading2SubsecChar"/>
    <w:rsid w:val="00946392"/>
    <w:rPr>
      <w:rFonts w:ascii="Arial" w:hAnsi="Arial"/>
      <w:i/>
      <w:sz w:val="20"/>
      <w:lang w:val="en-GB" w:eastAsia="en-US"/>
    </w:rPr>
  </w:style>
  <w:style w:type="character" w:customStyle="1" w:styleId="Heading2SubsecChar">
    <w:name w:val="Heading 2 Subsec Char"/>
    <w:basedOn w:val="a2"/>
    <w:link w:val="Heading2Subsec"/>
    <w:locked/>
    <w:rsid w:val="00946392"/>
    <w:rPr>
      <w:rFonts w:ascii="Arial" w:hAnsi="Arial"/>
      <w:i/>
      <w:szCs w:val="24"/>
      <w:lang w:val="en-GB"/>
    </w:rPr>
  </w:style>
  <w:style w:type="character" w:customStyle="1" w:styleId="Style12pt">
    <w:name w:val="Style 12 pt"/>
    <w:basedOn w:val="a2"/>
    <w:rsid w:val="00946392"/>
    <w:rPr>
      <w:rFonts w:cs="Times New Roman"/>
      <w:sz w:val="24"/>
      <w:szCs w:val="24"/>
    </w:rPr>
  </w:style>
  <w:style w:type="paragraph" w:styleId="afff7">
    <w:name w:val="Message Header"/>
    <w:basedOn w:val="a0"/>
    <w:link w:val="afff8"/>
    <w:rsid w:val="009463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fr-FR" w:eastAsia="fr-FR"/>
    </w:rPr>
  </w:style>
  <w:style w:type="character" w:customStyle="1" w:styleId="afff8">
    <w:name w:val="Шапка Знак"/>
    <w:basedOn w:val="a2"/>
    <w:link w:val="afff7"/>
    <w:rsid w:val="00946392"/>
    <w:rPr>
      <w:rFonts w:ascii="Arial" w:hAnsi="Arial" w:cs="Arial"/>
      <w:sz w:val="24"/>
      <w:szCs w:val="24"/>
      <w:shd w:val="pct20" w:color="auto" w:fill="auto"/>
      <w:lang w:val="fr-FR" w:eastAsia="fr-FR"/>
    </w:rPr>
  </w:style>
  <w:style w:type="paragraph" w:customStyle="1" w:styleId="3Verdana101212">
    <w:name w:val="Стиль Основной текст 3 + Verdana 10 пт Перед:  12 пт После:  12 ..."/>
    <w:basedOn w:val="33"/>
    <w:rsid w:val="00946392"/>
    <w:pPr>
      <w:widowControl/>
      <w:suppressAutoHyphens w:val="0"/>
      <w:overflowPunct/>
      <w:autoSpaceDE/>
      <w:autoSpaceDN/>
      <w:adjustRightInd/>
      <w:spacing w:before="240" w:after="240"/>
      <w:jc w:val="left"/>
      <w:textAlignment w:val="auto"/>
    </w:pPr>
    <w:rPr>
      <w:rFonts w:ascii="Verdana" w:hAnsi="Verdana"/>
      <w:sz w:val="20"/>
      <w:szCs w:val="20"/>
      <w:lang w:val="en-GB" w:eastAsia="fr-FR"/>
    </w:rPr>
  </w:style>
  <w:style w:type="paragraph" w:customStyle="1" w:styleId="CharChar1CharCharCharCharChar1">
    <w:name w:val="Char Char1 Char Char Char Char Char1"/>
    <w:basedOn w:val="a0"/>
    <w:rsid w:val="00946392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14">
    <w:name w:val="Абзац списка1"/>
    <w:basedOn w:val="a0"/>
    <w:rsid w:val="0094639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NormalArial">
    <w:name w:val="Normal + Arial"/>
    <w:aliases w:val="Justified"/>
    <w:basedOn w:val="a0"/>
    <w:link w:val="NormalArial0"/>
    <w:rsid w:val="00946392"/>
    <w:pPr>
      <w:jc w:val="both"/>
    </w:pPr>
    <w:rPr>
      <w:rFonts w:ascii="Verdana" w:hAnsi="Verdana"/>
      <w:sz w:val="20"/>
      <w:lang w:val="en-US" w:eastAsia="en-US"/>
    </w:rPr>
  </w:style>
  <w:style w:type="character" w:customStyle="1" w:styleId="NormalArial0">
    <w:name w:val="Normal + Arial Знак"/>
    <w:aliases w:val="Justified Знак"/>
    <w:basedOn w:val="a2"/>
    <w:link w:val="NormalArial"/>
    <w:locked/>
    <w:rsid w:val="00946392"/>
    <w:rPr>
      <w:rFonts w:ascii="Verdana" w:hAnsi="Verdana"/>
      <w:szCs w:val="24"/>
      <w:lang w:val="en-US"/>
    </w:rPr>
  </w:style>
  <w:style w:type="paragraph" w:customStyle="1" w:styleId="afff9">
    <w:name w:val="Знак Знак Знак Знак"/>
    <w:basedOn w:val="a0"/>
    <w:rsid w:val="00946392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customStyle="1" w:styleId="Default">
    <w:name w:val="Default"/>
    <w:uiPriority w:val="99"/>
    <w:rsid w:val="00946392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eastAsia="ru-RU"/>
    </w:rPr>
  </w:style>
  <w:style w:type="paragraph" w:customStyle="1" w:styleId="BPCProposal">
    <w:name w:val="BPC Proposal"/>
    <w:basedOn w:val="BPC3-Heading1"/>
    <w:link w:val="BPCProposalChar"/>
    <w:rsid w:val="00946392"/>
    <w:pPr>
      <w:outlineLvl w:val="0"/>
    </w:pPr>
    <w:rPr>
      <w:rFonts w:cs="Arial"/>
      <w:b/>
      <w:color w:val="365F91" w:themeColor="accent1" w:themeShade="BF"/>
      <w:kern w:val="32"/>
      <w:lang w:eastAsia="ru-RU"/>
    </w:rPr>
  </w:style>
  <w:style w:type="character" w:customStyle="1" w:styleId="BPCProposalChar">
    <w:name w:val="BPC Proposal Char"/>
    <w:basedOn w:val="11"/>
    <w:link w:val="BPCProposal"/>
    <w:rsid w:val="00946392"/>
    <w:rPr>
      <w:rFonts w:ascii="Calibri" w:hAnsi="Calibri" w:cs="Arial"/>
      <w:b/>
      <w:color w:val="365F91" w:themeColor="accent1" w:themeShade="BF"/>
      <w:kern w:val="32"/>
      <w:sz w:val="36"/>
      <w:szCs w:val="36"/>
      <w:lang w:val="en-US" w:eastAsia="ru-RU"/>
    </w:rPr>
  </w:style>
  <w:style w:type="character" w:customStyle="1" w:styleId="hps">
    <w:name w:val="hps"/>
    <w:rsid w:val="00946392"/>
    <w:rPr>
      <w:rFonts w:cs="Times New Roman"/>
    </w:rPr>
  </w:style>
  <w:style w:type="character" w:customStyle="1" w:styleId="apple-converted-space">
    <w:name w:val="apple-converted-space"/>
    <w:uiPriority w:val="99"/>
    <w:rsid w:val="00946392"/>
    <w:rPr>
      <w:rFonts w:cs="Times New Roman"/>
    </w:rPr>
  </w:style>
  <w:style w:type="paragraph" w:customStyle="1" w:styleId="2c">
    <w:name w:val="Абзац списка2"/>
    <w:basedOn w:val="a0"/>
    <w:rsid w:val="00946392"/>
    <w:pPr>
      <w:spacing w:after="200" w:line="276" w:lineRule="auto"/>
      <w:ind w:left="720"/>
      <w:contextualSpacing/>
    </w:pPr>
    <w:rPr>
      <w:rFonts w:ascii="Arial" w:eastAsia="MS Mincho" w:hAnsi="Arial" w:cstheme="minorBidi"/>
      <w:iCs/>
      <w:color w:val="000000"/>
      <w:sz w:val="20"/>
      <w:szCs w:val="20"/>
      <w:lang w:val="en-GB"/>
    </w:rPr>
  </w:style>
  <w:style w:type="paragraph" w:customStyle="1" w:styleId="TblContent">
    <w:name w:val="Tbl Content"/>
    <w:basedOn w:val="a0"/>
    <w:qFormat/>
    <w:rsid w:val="00946392"/>
    <w:pPr>
      <w:spacing w:after="200" w:line="276" w:lineRule="auto"/>
      <w:ind w:left="29"/>
    </w:pPr>
    <w:rPr>
      <w:rFonts w:ascii="Arial" w:eastAsia="MS Mincho" w:hAnsi="Arial" w:cstheme="minorBidi"/>
      <w:iCs/>
      <w:sz w:val="20"/>
      <w:szCs w:val="20"/>
      <w:lang w:val="en-GB"/>
    </w:rPr>
  </w:style>
  <w:style w:type="character" w:customStyle="1" w:styleId="BPC3-bodyafterheading0">
    <w:name w:val="BPC3 - body after heading Знак"/>
    <w:link w:val="BPC3-bodyafterheading"/>
    <w:locked/>
    <w:rsid w:val="00946392"/>
    <w:rPr>
      <w:rFonts w:ascii="Calibri" w:hAnsi="Calibri"/>
      <w:sz w:val="22"/>
      <w:szCs w:val="22"/>
      <w:lang w:val="fr-FR"/>
    </w:rPr>
  </w:style>
  <w:style w:type="paragraph" w:customStyle="1" w:styleId="04dot">
    <w:name w:val="04 dot"/>
    <w:basedOn w:val="a0"/>
    <w:rsid w:val="00946392"/>
    <w:pPr>
      <w:numPr>
        <w:numId w:val="30"/>
      </w:numPr>
      <w:tabs>
        <w:tab w:val="num" w:pos="1800"/>
      </w:tabs>
      <w:spacing w:after="180" w:line="276" w:lineRule="auto"/>
      <w:ind w:left="1699" w:hanging="259"/>
      <w:outlineLvl w:val="8"/>
    </w:pPr>
    <w:rPr>
      <w:rFonts w:eastAsiaTheme="minorEastAsia" w:cstheme="minorBidi"/>
      <w:iCs/>
      <w:color w:val="000000"/>
      <w:sz w:val="26"/>
      <w:szCs w:val="20"/>
    </w:rPr>
  </w:style>
  <w:style w:type="paragraph" w:customStyle="1" w:styleId="ALH2">
    <w:name w:val="AL H2"/>
    <w:next w:val="DefaultText"/>
    <w:rsid w:val="00946392"/>
    <w:pPr>
      <w:numPr>
        <w:numId w:val="31"/>
      </w:numPr>
      <w:spacing w:after="200" w:line="360" w:lineRule="auto"/>
    </w:pPr>
    <w:rPr>
      <w:rFonts w:ascii="Calibri" w:eastAsiaTheme="minorEastAsia" w:hAnsi="Calibri" w:cs="Arial"/>
      <w:b/>
      <w:bCs/>
      <w:iCs/>
      <w:color w:val="0000FF"/>
      <w:sz w:val="28"/>
      <w:szCs w:val="26"/>
      <w:lang w:eastAsia="ru-RU"/>
    </w:rPr>
  </w:style>
  <w:style w:type="paragraph" w:customStyle="1" w:styleId="125">
    <w:name w:val="Стиль Первая строка:  125 см"/>
    <w:basedOn w:val="a0"/>
    <w:rsid w:val="00946392"/>
    <w:pPr>
      <w:numPr>
        <w:ilvl w:val="3"/>
        <w:numId w:val="31"/>
      </w:numPr>
      <w:tabs>
        <w:tab w:val="clear" w:pos="864"/>
      </w:tabs>
      <w:spacing w:before="120" w:after="120" w:line="276" w:lineRule="auto"/>
      <w:ind w:left="0" w:firstLine="708"/>
      <w:jc w:val="both"/>
    </w:pPr>
    <w:rPr>
      <w:rFonts w:eastAsiaTheme="minorEastAsia" w:cstheme="minorBidi"/>
      <w:sz w:val="22"/>
      <w:szCs w:val="20"/>
    </w:rPr>
  </w:style>
  <w:style w:type="character" w:customStyle="1" w:styleId="Field">
    <w:name w:val="Field"/>
    <w:rsid w:val="00946392"/>
    <w:rPr>
      <w:rFonts w:cs="Times New Roman"/>
      <w:b/>
      <w:bCs/>
      <w:lang w:val="en-US"/>
    </w:rPr>
  </w:style>
  <w:style w:type="paragraph" w:customStyle="1" w:styleId="2d">
    <w:name w:val="Стиль2_основной_текст"/>
    <w:basedOn w:val="a0"/>
    <w:link w:val="2e"/>
    <w:rsid w:val="00946392"/>
    <w:pPr>
      <w:jc w:val="both"/>
    </w:pPr>
    <w:rPr>
      <w:rFonts w:ascii="Calibri" w:hAnsi="Calibri"/>
      <w:lang w:val="en-US" w:eastAsia="en-US"/>
    </w:rPr>
  </w:style>
  <w:style w:type="character" w:customStyle="1" w:styleId="2e">
    <w:name w:val="Стиль2_основной_текст Знак"/>
    <w:basedOn w:val="a2"/>
    <w:link w:val="2d"/>
    <w:rsid w:val="00946392"/>
    <w:rPr>
      <w:rFonts w:ascii="Calibri" w:hAnsi="Calibri"/>
      <w:sz w:val="24"/>
      <w:szCs w:val="24"/>
      <w:lang w:val="en-US"/>
    </w:rPr>
  </w:style>
  <w:style w:type="paragraph" w:customStyle="1" w:styleId="BPCNormal">
    <w:name w:val="BPC_Normal"/>
    <w:basedOn w:val="NormalArial"/>
    <w:link w:val="BPCNormalChar"/>
    <w:qFormat/>
    <w:rsid w:val="00946392"/>
    <w:rPr>
      <w:rFonts w:ascii="Calibri" w:hAnsi="Calibri" w:cs="Calibri"/>
      <w:szCs w:val="20"/>
    </w:rPr>
  </w:style>
  <w:style w:type="character" w:customStyle="1" w:styleId="BPCNormalChar">
    <w:name w:val="BPC_Normal Char"/>
    <w:link w:val="BPCNormal"/>
    <w:rsid w:val="00946392"/>
    <w:rPr>
      <w:rFonts w:ascii="Calibri" w:hAnsi="Calibri" w:cs="Calibri"/>
      <w:lang w:val="en-US"/>
    </w:rPr>
  </w:style>
  <w:style w:type="paragraph" w:styleId="afffa">
    <w:name w:val="Block Text"/>
    <w:basedOn w:val="a0"/>
    <w:rsid w:val="00946392"/>
    <w:pPr>
      <w:ind w:left="360" w:right="27"/>
      <w:jc w:val="both"/>
    </w:pPr>
    <w:rPr>
      <w:rFonts w:cs="Traditional Arabic"/>
      <w:noProof/>
      <w:color w:val="000000"/>
      <w:sz w:val="22"/>
      <w:szCs w:val="22"/>
      <w:lang w:val="en-US" w:eastAsia="ar-SA"/>
    </w:rPr>
  </w:style>
  <w:style w:type="table" w:styleId="3a">
    <w:name w:val="Table Columns 3"/>
    <w:basedOn w:val="a3"/>
    <w:rsid w:val="00946392"/>
    <w:rPr>
      <w:rFonts w:ascii="Calibri" w:hAnsi="Calibri"/>
      <w:b/>
      <w:bCs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3"/>
    <w:rsid w:val="00946392"/>
    <w:rPr>
      <w:rFonts w:ascii="Calibri" w:hAnsi="Calibri"/>
      <w:b/>
      <w:bCs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umns 1"/>
    <w:basedOn w:val="a3"/>
    <w:rsid w:val="00946392"/>
    <w:rPr>
      <w:rFonts w:ascii="Calibri" w:hAnsi="Calibri"/>
      <w:b/>
      <w:bCs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1">
    <w:name w:val="Medium Shading 1 Accent 1"/>
    <w:basedOn w:val="a3"/>
    <w:uiPriority w:val="63"/>
    <w:rsid w:val="00946392"/>
    <w:rPr>
      <w:rFonts w:ascii="Calibri" w:hAnsi="Calibri"/>
      <w:lang w:eastAsia="ru-RU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Cell">
    <w:name w:val="NormalCell"/>
    <w:rsid w:val="00946392"/>
    <w:pPr>
      <w:spacing w:before="60" w:after="60"/>
    </w:pPr>
    <w:rPr>
      <w:rFonts w:ascii="Arial" w:hAnsi="Arial"/>
      <w:bCs/>
      <w:lang w:val="en-US"/>
    </w:rPr>
  </w:style>
  <w:style w:type="character" w:customStyle="1" w:styleId="TabTextChar">
    <w:name w:val="Tab Text Char"/>
    <w:basedOn w:val="a2"/>
    <w:link w:val="TabText"/>
    <w:locked/>
    <w:rsid w:val="00946392"/>
    <w:rPr>
      <w:rFonts w:ascii="Arial" w:hAnsi="Arial" w:cs="Arial"/>
      <w:bCs/>
      <w:sz w:val="18"/>
      <w:szCs w:val="18"/>
      <w:lang w:val="en-US"/>
    </w:rPr>
  </w:style>
  <w:style w:type="paragraph" w:customStyle="1" w:styleId="TabText">
    <w:name w:val="Tab Text"/>
    <w:basedOn w:val="a0"/>
    <w:link w:val="TabTextChar"/>
    <w:rsid w:val="00946392"/>
    <w:pPr>
      <w:widowControl w:val="0"/>
      <w:spacing w:line="360" w:lineRule="auto"/>
      <w:ind w:left="162"/>
    </w:pPr>
    <w:rPr>
      <w:rFonts w:ascii="Arial" w:hAnsi="Arial" w:cs="Arial"/>
      <w:bCs/>
      <w:sz w:val="18"/>
      <w:szCs w:val="18"/>
      <w:lang w:val="en-US" w:eastAsia="en-US"/>
    </w:rPr>
  </w:style>
  <w:style w:type="paragraph" w:customStyle="1" w:styleId="a">
    <w:name w:val="Название предприятия"/>
    <w:basedOn w:val="a0"/>
    <w:next w:val="a0"/>
    <w:autoRedefine/>
    <w:rsid w:val="00946392"/>
    <w:pPr>
      <w:numPr>
        <w:numId w:val="32"/>
      </w:numPr>
      <w:tabs>
        <w:tab w:val="right" w:pos="6480"/>
      </w:tabs>
      <w:spacing w:before="120" w:line="220" w:lineRule="atLeast"/>
    </w:pPr>
    <w:rPr>
      <w:rFonts w:ascii="Arial" w:hAnsi="Arial" w:cs="Arial"/>
      <w:sz w:val="20"/>
      <w:szCs w:val="20"/>
      <w:lang w:val="en-US"/>
    </w:rPr>
  </w:style>
  <w:style w:type="paragraph" w:customStyle="1" w:styleId="2f0">
    <w:name w:val="Без интервала2"/>
    <w:rsid w:val="00946392"/>
    <w:pPr>
      <w:spacing w:after="200" w:line="276" w:lineRule="auto"/>
    </w:pPr>
    <w:rPr>
      <w:rFonts w:ascii="Calibri" w:hAnsi="Calibri" w:cstheme="minorBidi"/>
      <w:sz w:val="22"/>
      <w:szCs w:val="22"/>
      <w:lang w:val="en-GB"/>
    </w:rPr>
  </w:style>
  <w:style w:type="paragraph" w:customStyle="1" w:styleId="TableTitle">
    <w:name w:val="Table Title"/>
    <w:basedOn w:val="a0"/>
    <w:rsid w:val="00946392"/>
    <w:pPr>
      <w:spacing w:before="60" w:after="60"/>
    </w:pPr>
    <w:rPr>
      <w:rFonts w:ascii="Arial" w:hAnsi="Arial"/>
      <w:b/>
      <w:sz w:val="19"/>
      <w:szCs w:val="19"/>
      <w:lang w:val="en-GB" w:eastAsia="en-GB"/>
    </w:rPr>
  </w:style>
  <w:style w:type="paragraph" w:customStyle="1" w:styleId="TableCaptionAuto">
    <w:name w:val="*Table Caption Auto#"/>
    <w:basedOn w:val="a0"/>
    <w:next w:val="a0"/>
    <w:rsid w:val="00946392"/>
    <w:pPr>
      <w:keepNext/>
      <w:numPr>
        <w:numId w:val="33"/>
      </w:numPr>
      <w:tabs>
        <w:tab w:val="clear" w:pos="432"/>
        <w:tab w:val="left" w:pos="1080"/>
      </w:tabs>
      <w:spacing w:after="120"/>
      <w:ind w:left="1080" w:hanging="1080"/>
    </w:pPr>
    <w:rPr>
      <w:rFonts w:ascii="Arial" w:eastAsia="PMingLiU" w:hAnsi="Arial"/>
      <w:b/>
      <w:sz w:val="20"/>
      <w:szCs w:val="18"/>
      <w:lang w:val="en-US" w:eastAsia="en-US"/>
    </w:rPr>
  </w:style>
  <w:style w:type="paragraph" w:customStyle="1" w:styleId="TableText10Double">
    <w:name w:val="*Table Text 10 Double"/>
    <w:basedOn w:val="a0"/>
    <w:link w:val="TableText10DoubleChar"/>
    <w:rsid w:val="00946392"/>
    <w:pPr>
      <w:spacing w:before="60" w:after="60"/>
    </w:pPr>
    <w:rPr>
      <w:rFonts w:ascii="Arial" w:eastAsia="PMingLiU" w:hAnsi="Arial"/>
      <w:color w:val="000000"/>
      <w:sz w:val="20"/>
      <w:szCs w:val="20"/>
      <w:lang w:val="en-US" w:eastAsia="en-US"/>
    </w:rPr>
  </w:style>
  <w:style w:type="character" w:customStyle="1" w:styleId="TableText10DoubleChar">
    <w:name w:val="*Table Text 10 Double Char"/>
    <w:basedOn w:val="a2"/>
    <w:link w:val="TableText10Double"/>
    <w:locked/>
    <w:rsid w:val="00946392"/>
    <w:rPr>
      <w:rFonts w:ascii="Arial" w:eastAsia="PMingLiU" w:hAnsi="Arial"/>
      <w:color w:val="000000"/>
      <w:lang w:val="en-US"/>
    </w:rPr>
  </w:style>
  <w:style w:type="paragraph" w:customStyle="1" w:styleId="afffb">
    <w:name w:val="Моноширинный"/>
    <w:basedOn w:val="a0"/>
    <w:link w:val="afffc"/>
    <w:rsid w:val="00946392"/>
    <w:rPr>
      <w:rFonts w:ascii="Courier New" w:hAnsi="Courier New"/>
      <w:i/>
      <w:sz w:val="20"/>
    </w:rPr>
  </w:style>
  <w:style w:type="character" w:customStyle="1" w:styleId="afffc">
    <w:name w:val="Моноширинный Знак"/>
    <w:basedOn w:val="a2"/>
    <w:link w:val="afffb"/>
    <w:rsid w:val="00946392"/>
    <w:rPr>
      <w:rFonts w:ascii="Courier New" w:hAnsi="Courier New"/>
      <w:i/>
      <w:szCs w:val="24"/>
      <w:lang w:eastAsia="ru-RU"/>
    </w:rPr>
  </w:style>
  <w:style w:type="paragraph" w:customStyle="1" w:styleId="PathID">
    <w:name w:val="Path ID"/>
    <w:basedOn w:val="a0"/>
    <w:rsid w:val="00946392"/>
    <w:rPr>
      <w:rFonts w:ascii="Arial Black" w:hAnsi="Arial Black"/>
      <w:color w:val="000080"/>
      <w:kern w:val="24"/>
    </w:rPr>
  </w:style>
  <w:style w:type="paragraph" w:customStyle="1" w:styleId="Reverse">
    <w:name w:val="Reverse"/>
    <w:basedOn w:val="a0"/>
    <w:rsid w:val="00946392"/>
    <w:pPr>
      <w:shd w:val="clear" w:color="FFFFFF" w:fill="000000"/>
    </w:pPr>
    <w:rPr>
      <w:rFonts w:ascii="Univers (WN)" w:hAnsi="Univers (WN)"/>
      <w:color w:val="FFFFFF"/>
      <w:sz w:val="18"/>
    </w:rPr>
  </w:style>
  <w:style w:type="paragraph" w:styleId="HTML">
    <w:name w:val="HTML Address"/>
    <w:basedOn w:val="a0"/>
    <w:link w:val="HTML0"/>
    <w:rsid w:val="00946392"/>
    <w:rPr>
      <w:i/>
      <w:iCs/>
    </w:rPr>
  </w:style>
  <w:style w:type="character" w:customStyle="1" w:styleId="HTML0">
    <w:name w:val="Адрес HTML Знак"/>
    <w:basedOn w:val="a2"/>
    <w:link w:val="HTML"/>
    <w:rsid w:val="00946392"/>
    <w:rPr>
      <w:i/>
      <w:iCs/>
      <w:sz w:val="24"/>
      <w:szCs w:val="24"/>
      <w:lang w:eastAsia="ru-RU"/>
    </w:rPr>
  </w:style>
  <w:style w:type="paragraph" w:styleId="afffd">
    <w:name w:val="Note Heading"/>
    <w:basedOn w:val="a0"/>
    <w:next w:val="a0"/>
    <w:link w:val="afffe"/>
    <w:rsid w:val="00946392"/>
  </w:style>
  <w:style w:type="character" w:customStyle="1" w:styleId="afffe">
    <w:name w:val="Заголовок записки Знак"/>
    <w:basedOn w:val="a2"/>
    <w:link w:val="afffd"/>
    <w:rsid w:val="00946392"/>
    <w:rPr>
      <w:sz w:val="24"/>
      <w:szCs w:val="24"/>
      <w:lang w:eastAsia="ru-RU"/>
    </w:rPr>
  </w:style>
  <w:style w:type="paragraph" w:styleId="affff">
    <w:name w:val="toa heading"/>
    <w:basedOn w:val="a0"/>
    <w:next w:val="a0"/>
    <w:rsid w:val="00946392"/>
    <w:pPr>
      <w:spacing w:before="120"/>
    </w:pPr>
    <w:rPr>
      <w:rFonts w:ascii="Arial" w:hAnsi="Arial" w:cs="Arial"/>
      <w:b/>
      <w:bCs/>
    </w:rPr>
  </w:style>
  <w:style w:type="paragraph" w:styleId="affff0">
    <w:name w:val="Body Text First Indent"/>
    <w:basedOn w:val="a1"/>
    <w:link w:val="affff1"/>
    <w:rsid w:val="00946392"/>
    <w:pPr>
      <w:spacing w:after="0" w:line="360" w:lineRule="auto"/>
      <w:ind w:firstLine="210"/>
      <w:jc w:val="both"/>
    </w:pPr>
    <w:rPr>
      <w:rFonts w:ascii="Arial" w:hAnsi="Arial"/>
    </w:rPr>
  </w:style>
  <w:style w:type="character" w:customStyle="1" w:styleId="affff1">
    <w:name w:val="Красная строка Знак"/>
    <w:basedOn w:val="a5"/>
    <w:link w:val="affff0"/>
    <w:rsid w:val="00946392"/>
    <w:rPr>
      <w:rFonts w:ascii="Arial" w:hAnsi="Arial"/>
      <w:sz w:val="24"/>
      <w:szCs w:val="24"/>
      <w:lang w:eastAsia="ru-RU"/>
    </w:rPr>
  </w:style>
  <w:style w:type="paragraph" w:styleId="2f1">
    <w:name w:val="Body Text First Indent 2"/>
    <w:basedOn w:val="affa"/>
    <w:link w:val="2f2"/>
    <w:rsid w:val="00946392"/>
    <w:pPr>
      <w:tabs>
        <w:tab w:val="clear" w:pos="-720"/>
      </w:tabs>
      <w:suppressAutoHyphens w:val="0"/>
      <w:spacing w:after="120"/>
      <w:ind w:left="283" w:firstLine="210"/>
    </w:pPr>
    <w:rPr>
      <w:rFonts w:ascii="Times New Roman" w:hAnsi="Times New Roman"/>
      <w:sz w:val="24"/>
      <w:lang w:val="ru-RU" w:eastAsia="ru-RU"/>
    </w:rPr>
  </w:style>
  <w:style w:type="character" w:customStyle="1" w:styleId="2f2">
    <w:name w:val="Красная строка 2 Знак"/>
    <w:basedOn w:val="affb"/>
    <w:link w:val="2f1"/>
    <w:rsid w:val="00946392"/>
    <w:rPr>
      <w:rFonts w:ascii="Arial" w:hAnsi="Arial"/>
      <w:sz w:val="24"/>
      <w:szCs w:val="24"/>
      <w:lang w:val="en-GB" w:eastAsia="ru-RU"/>
    </w:rPr>
  </w:style>
  <w:style w:type="paragraph" w:styleId="2f3">
    <w:name w:val="envelope return"/>
    <w:basedOn w:val="a0"/>
    <w:rsid w:val="00946392"/>
    <w:rPr>
      <w:rFonts w:ascii="Arial" w:hAnsi="Arial" w:cs="Arial"/>
    </w:rPr>
  </w:style>
  <w:style w:type="paragraph" w:styleId="affff2">
    <w:name w:val="table of figures"/>
    <w:basedOn w:val="a0"/>
    <w:next w:val="a0"/>
    <w:rsid w:val="00946392"/>
    <w:pPr>
      <w:ind w:left="400" w:hanging="400"/>
    </w:pPr>
  </w:style>
  <w:style w:type="paragraph" w:styleId="affff3">
    <w:name w:val="Signature"/>
    <w:basedOn w:val="a0"/>
    <w:link w:val="affff4"/>
    <w:rsid w:val="00946392"/>
    <w:pPr>
      <w:ind w:left="4252"/>
    </w:pPr>
  </w:style>
  <w:style w:type="character" w:customStyle="1" w:styleId="affff4">
    <w:name w:val="Подпись Знак"/>
    <w:basedOn w:val="a2"/>
    <w:link w:val="affff3"/>
    <w:rsid w:val="00946392"/>
    <w:rPr>
      <w:sz w:val="24"/>
      <w:szCs w:val="24"/>
      <w:lang w:eastAsia="ru-RU"/>
    </w:rPr>
  </w:style>
  <w:style w:type="paragraph" w:styleId="affff5">
    <w:name w:val="Salutation"/>
    <w:basedOn w:val="a0"/>
    <w:next w:val="a0"/>
    <w:link w:val="affff6"/>
    <w:rsid w:val="00946392"/>
  </w:style>
  <w:style w:type="character" w:customStyle="1" w:styleId="affff6">
    <w:name w:val="Приветствие Знак"/>
    <w:basedOn w:val="a2"/>
    <w:link w:val="affff5"/>
    <w:rsid w:val="00946392"/>
    <w:rPr>
      <w:sz w:val="24"/>
      <w:szCs w:val="24"/>
      <w:lang w:eastAsia="ru-RU"/>
    </w:rPr>
  </w:style>
  <w:style w:type="paragraph" w:styleId="affff7">
    <w:name w:val="List Continue"/>
    <w:basedOn w:val="a0"/>
    <w:rsid w:val="00946392"/>
    <w:pPr>
      <w:spacing w:after="120"/>
      <w:ind w:left="283"/>
    </w:pPr>
  </w:style>
  <w:style w:type="paragraph" w:styleId="2f4">
    <w:name w:val="List Continue 2"/>
    <w:basedOn w:val="a0"/>
    <w:rsid w:val="00946392"/>
    <w:pPr>
      <w:spacing w:after="120"/>
      <w:ind w:left="566"/>
    </w:pPr>
  </w:style>
  <w:style w:type="paragraph" w:styleId="3b">
    <w:name w:val="List Continue 3"/>
    <w:basedOn w:val="a0"/>
    <w:rsid w:val="00946392"/>
    <w:pPr>
      <w:spacing w:after="120"/>
      <w:ind w:left="849"/>
    </w:pPr>
  </w:style>
  <w:style w:type="paragraph" w:styleId="46">
    <w:name w:val="List Continue 4"/>
    <w:basedOn w:val="a0"/>
    <w:rsid w:val="00946392"/>
    <w:pPr>
      <w:spacing w:after="120"/>
      <w:ind w:left="1132"/>
    </w:pPr>
  </w:style>
  <w:style w:type="paragraph" w:styleId="56">
    <w:name w:val="List Continue 5"/>
    <w:basedOn w:val="a0"/>
    <w:rsid w:val="00946392"/>
    <w:pPr>
      <w:spacing w:after="120"/>
      <w:ind w:left="1415"/>
    </w:pPr>
  </w:style>
  <w:style w:type="paragraph" w:styleId="affff8">
    <w:name w:val="Closing"/>
    <w:basedOn w:val="a0"/>
    <w:link w:val="affff9"/>
    <w:rsid w:val="00946392"/>
    <w:pPr>
      <w:ind w:left="4252"/>
    </w:pPr>
  </w:style>
  <w:style w:type="character" w:customStyle="1" w:styleId="affff9">
    <w:name w:val="Прощание Знак"/>
    <w:basedOn w:val="a2"/>
    <w:link w:val="affff8"/>
    <w:rsid w:val="00946392"/>
    <w:rPr>
      <w:sz w:val="24"/>
      <w:szCs w:val="24"/>
      <w:lang w:eastAsia="ru-RU"/>
    </w:rPr>
  </w:style>
  <w:style w:type="paragraph" w:styleId="2f5">
    <w:name w:val="List 2"/>
    <w:basedOn w:val="a0"/>
    <w:rsid w:val="00946392"/>
    <w:pPr>
      <w:ind w:left="566" w:hanging="283"/>
    </w:pPr>
  </w:style>
  <w:style w:type="paragraph" w:styleId="3c">
    <w:name w:val="List 3"/>
    <w:basedOn w:val="a0"/>
    <w:rsid w:val="00946392"/>
    <w:pPr>
      <w:ind w:left="849" w:hanging="283"/>
    </w:pPr>
  </w:style>
  <w:style w:type="paragraph" w:styleId="47">
    <w:name w:val="List 4"/>
    <w:basedOn w:val="a0"/>
    <w:rsid w:val="00946392"/>
    <w:pPr>
      <w:ind w:left="1132" w:hanging="283"/>
    </w:pPr>
  </w:style>
  <w:style w:type="paragraph" w:styleId="57">
    <w:name w:val="List 5"/>
    <w:basedOn w:val="a0"/>
    <w:rsid w:val="00946392"/>
    <w:pPr>
      <w:ind w:left="1415" w:hanging="283"/>
    </w:pPr>
  </w:style>
  <w:style w:type="paragraph" w:styleId="HTML1">
    <w:name w:val="HTML Preformatted"/>
    <w:basedOn w:val="a0"/>
    <w:link w:val="HTML2"/>
    <w:rsid w:val="00946392"/>
    <w:rPr>
      <w:rFonts w:ascii="Courier New" w:hAnsi="Courier New" w:cs="Courier New"/>
    </w:rPr>
  </w:style>
  <w:style w:type="character" w:customStyle="1" w:styleId="HTML2">
    <w:name w:val="Стандартный HTML Знак"/>
    <w:basedOn w:val="a2"/>
    <w:link w:val="HTML1"/>
    <w:rsid w:val="00946392"/>
    <w:rPr>
      <w:rFonts w:ascii="Courier New" w:hAnsi="Courier New" w:cs="Courier New"/>
      <w:sz w:val="24"/>
      <w:szCs w:val="24"/>
      <w:lang w:eastAsia="ru-RU"/>
    </w:rPr>
  </w:style>
  <w:style w:type="paragraph" w:styleId="affffa">
    <w:name w:val="table of authorities"/>
    <w:basedOn w:val="a0"/>
    <w:next w:val="a0"/>
    <w:rsid w:val="00946392"/>
    <w:pPr>
      <w:ind w:left="200" w:hanging="200"/>
    </w:pPr>
  </w:style>
  <w:style w:type="paragraph" w:styleId="affffb">
    <w:name w:val="Plain Text"/>
    <w:basedOn w:val="a0"/>
    <w:link w:val="affffc"/>
    <w:rsid w:val="00946392"/>
    <w:rPr>
      <w:rFonts w:ascii="Courier New" w:hAnsi="Courier New" w:cs="Courier New"/>
    </w:rPr>
  </w:style>
  <w:style w:type="character" w:customStyle="1" w:styleId="affffc">
    <w:name w:val="Текст Знак"/>
    <w:basedOn w:val="a2"/>
    <w:link w:val="affffb"/>
    <w:rsid w:val="00946392"/>
    <w:rPr>
      <w:rFonts w:ascii="Courier New" w:hAnsi="Courier New" w:cs="Courier New"/>
      <w:sz w:val="24"/>
      <w:szCs w:val="24"/>
      <w:lang w:eastAsia="ru-RU"/>
    </w:rPr>
  </w:style>
  <w:style w:type="paragraph" w:styleId="affffd">
    <w:name w:val="endnote text"/>
    <w:basedOn w:val="a0"/>
    <w:link w:val="affffe"/>
    <w:rsid w:val="00946392"/>
  </w:style>
  <w:style w:type="character" w:customStyle="1" w:styleId="affffe">
    <w:name w:val="Текст концевой сноски Знак"/>
    <w:basedOn w:val="a2"/>
    <w:link w:val="affffd"/>
    <w:rsid w:val="00946392"/>
    <w:rPr>
      <w:sz w:val="24"/>
      <w:szCs w:val="24"/>
      <w:lang w:eastAsia="ru-RU"/>
    </w:rPr>
  </w:style>
  <w:style w:type="paragraph" w:styleId="afffff">
    <w:name w:val="macro"/>
    <w:link w:val="afffff0"/>
    <w:rsid w:val="009463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ru-RU"/>
    </w:rPr>
  </w:style>
  <w:style w:type="character" w:customStyle="1" w:styleId="afffff0">
    <w:name w:val="Текст макроса Знак"/>
    <w:basedOn w:val="a2"/>
    <w:link w:val="afffff"/>
    <w:rsid w:val="00946392"/>
    <w:rPr>
      <w:rFonts w:ascii="Courier New" w:hAnsi="Courier New" w:cs="Courier New"/>
      <w:lang w:val="en-US" w:eastAsia="ru-RU"/>
    </w:rPr>
  </w:style>
  <w:style w:type="paragraph" w:styleId="afffff1">
    <w:name w:val="E-mail Signature"/>
    <w:basedOn w:val="a0"/>
    <w:link w:val="afffff2"/>
    <w:rsid w:val="00946392"/>
  </w:style>
  <w:style w:type="character" w:customStyle="1" w:styleId="afffff2">
    <w:name w:val="Электронная подпись Знак"/>
    <w:basedOn w:val="a2"/>
    <w:link w:val="afffff1"/>
    <w:rsid w:val="00946392"/>
    <w:rPr>
      <w:sz w:val="24"/>
      <w:szCs w:val="24"/>
      <w:lang w:eastAsia="ru-RU"/>
    </w:rPr>
  </w:style>
  <w:style w:type="paragraph" w:customStyle="1" w:styleId="afffff3">
    <w:name w:val="Рисунок"/>
    <w:basedOn w:val="a0"/>
    <w:next w:val="a0"/>
    <w:rsid w:val="00946392"/>
    <w:pPr>
      <w:keepNext/>
      <w:spacing w:before="240" w:after="240" w:line="200" w:lineRule="atLeast"/>
      <w:jc w:val="center"/>
    </w:pPr>
  </w:style>
  <w:style w:type="paragraph" w:customStyle="1" w:styleId="16">
    <w:name w:val="Маркированный 1"/>
    <w:basedOn w:val="aff7"/>
    <w:rsid w:val="00946392"/>
    <w:pPr>
      <w:tabs>
        <w:tab w:val="clear" w:pos="360"/>
        <w:tab w:val="num" w:pos="1080"/>
      </w:tabs>
      <w:spacing w:before="120" w:line="360" w:lineRule="auto"/>
      <w:ind w:left="1080" w:hanging="540"/>
      <w:jc w:val="both"/>
    </w:pPr>
    <w:rPr>
      <w:rFonts w:ascii="Arial" w:hAnsi="Arial"/>
      <w:bCs/>
      <w:sz w:val="24"/>
      <w:szCs w:val="24"/>
      <w:lang w:val="ru-RU" w:eastAsia="ru-RU"/>
    </w:rPr>
  </w:style>
  <w:style w:type="paragraph" w:customStyle="1" w:styleId="afffff4">
    <w:name w:val="Примечание"/>
    <w:basedOn w:val="a1"/>
    <w:rsid w:val="00946392"/>
    <w:pPr>
      <w:spacing w:before="240" w:after="240" w:line="360" w:lineRule="auto"/>
      <w:ind w:left="567"/>
      <w:jc w:val="both"/>
    </w:pPr>
    <w:rPr>
      <w:rFonts w:ascii="Arial" w:hAnsi="Arial"/>
      <w:b/>
      <w:lang w:val="en-US"/>
    </w:rPr>
  </w:style>
  <w:style w:type="paragraph" w:customStyle="1" w:styleId="17">
    <w:name w:val="Подзаголовок 1"/>
    <w:basedOn w:val="a0"/>
    <w:rsid w:val="00946392"/>
    <w:pPr>
      <w:spacing w:before="120" w:after="120"/>
    </w:pPr>
    <w:rPr>
      <w:rFonts w:ascii="Arial" w:hAnsi="Arial" w:cs="Arial"/>
      <w:b/>
      <w:sz w:val="28"/>
      <w:lang w:val="en-US"/>
    </w:rPr>
  </w:style>
  <w:style w:type="paragraph" w:customStyle="1" w:styleId="Normal10">
    <w:name w:val="Normal1"/>
    <w:rsid w:val="00946392"/>
    <w:rPr>
      <w:sz w:val="24"/>
      <w:lang w:eastAsia="ru-RU"/>
    </w:rPr>
  </w:style>
  <w:style w:type="paragraph" w:customStyle="1" w:styleId="afffff5">
    <w:name w:val="Основной текст таблиц"/>
    <w:basedOn w:val="a0"/>
    <w:autoRedefine/>
    <w:rsid w:val="00946392"/>
    <w:pPr>
      <w:spacing w:before="120" w:after="120" w:line="360" w:lineRule="auto"/>
    </w:pPr>
    <w:rPr>
      <w:rFonts w:ascii="Arial" w:hAnsi="Arial"/>
      <w:sz w:val="18"/>
      <w:lang w:val="en-US"/>
    </w:rPr>
  </w:style>
  <w:style w:type="character" w:customStyle="1" w:styleId="contentplain">
    <w:name w:val="contentplain"/>
    <w:basedOn w:val="a2"/>
    <w:rsid w:val="00946392"/>
  </w:style>
  <w:style w:type="paragraph" w:customStyle="1" w:styleId="afffff6">
    <w:name w:val="Стиль Название объекта + По левому краю"/>
    <w:basedOn w:val="a6"/>
    <w:autoRedefine/>
    <w:rsid w:val="00946392"/>
    <w:pPr>
      <w:spacing w:before="0" w:line="360" w:lineRule="auto"/>
      <w:ind w:left="0"/>
      <w:jc w:val="left"/>
    </w:pPr>
    <w:rPr>
      <w:rFonts w:ascii="Arial" w:hAnsi="Arial"/>
      <w:iCs w:val="0"/>
      <w:sz w:val="20"/>
      <w:szCs w:val="20"/>
    </w:rPr>
  </w:style>
  <w:style w:type="paragraph" w:customStyle="1" w:styleId="3d">
    <w:name w:val="Заголовок 3 информационный"/>
    <w:next w:val="a1"/>
    <w:autoRedefine/>
    <w:rsid w:val="00946392"/>
    <w:pPr>
      <w:spacing w:line="360" w:lineRule="auto"/>
    </w:pPr>
    <w:rPr>
      <w:rFonts w:ascii="Arial" w:hAnsi="Arial"/>
      <w:i/>
      <w:sz w:val="32"/>
      <w:szCs w:val="24"/>
      <w:u w:val="single"/>
      <w:lang w:eastAsia="ru-RU"/>
    </w:rPr>
  </w:style>
  <w:style w:type="paragraph" w:customStyle="1" w:styleId="2f6">
    <w:name w:val="Заголовок 2 информационный"/>
    <w:basedOn w:val="2"/>
    <w:next w:val="a1"/>
    <w:autoRedefine/>
    <w:rsid w:val="00946392"/>
    <w:pPr>
      <w:numPr>
        <w:ilvl w:val="0"/>
        <w:numId w:val="0"/>
      </w:numPr>
      <w:spacing w:before="120" w:line="360" w:lineRule="auto"/>
    </w:pPr>
    <w:rPr>
      <w:rFonts w:ascii="Arial" w:hAnsi="Arial" w:cs="Arial"/>
      <w:noProof w:val="0"/>
      <w:color w:val="365F91" w:themeColor="accent1" w:themeShade="BF"/>
      <w:sz w:val="36"/>
      <w:szCs w:val="36"/>
      <w:lang w:val="ru-RU"/>
    </w:rPr>
  </w:style>
  <w:style w:type="paragraph" w:customStyle="1" w:styleId="afffff7">
    <w:name w:val="Основной текст информационный"/>
    <w:basedOn w:val="a1"/>
    <w:autoRedefine/>
    <w:rsid w:val="00946392"/>
    <w:pPr>
      <w:spacing w:after="0" w:line="360" w:lineRule="auto"/>
      <w:jc w:val="both"/>
    </w:pPr>
    <w:rPr>
      <w:rFonts w:ascii="Arial" w:hAnsi="Arial"/>
      <w:i/>
    </w:rPr>
  </w:style>
  <w:style w:type="paragraph" w:customStyle="1" w:styleId="afffff8">
    <w:name w:val="Приложение"/>
    <w:basedOn w:val="1"/>
    <w:next w:val="a1"/>
    <w:link w:val="afffff9"/>
    <w:autoRedefine/>
    <w:rsid w:val="00946392"/>
    <w:pPr>
      <w:numPr>
        <w:numId w:val="0"/>
      </w:numPr>
      <w:spacing w:before="240" w:after="120" w:line="360" w:lineRule="auto"/>
    </w:pPr>
    <w:rPr>
      <w:rFonts w:ascii="Arial" w:hAnsi="Arial" w:cs="Arial"/>
      <w:color w:val="365F91" w:themeColor="accent1" w:themeShade="BF"/>
      <w:kern w:val="32"/>
    </w:rPr>
  </w:style>
  <w:style w:type="paragraph" w:customStyle="1" w:styleId="48">
    <w:name w:val="Заголовок 4 информационный"/>
    <w:next w:val="a1"/>
    <w:autoRedefine/>
    <w:rsid w:val="00946392"/>
    <w:pPr>
      <w:spacing w:line="360" w:lineRule="auto"/>
    </w:pPr>
    <w:rPr>
      <w:rFonts w:ascii="Arial" w:hAnsi="Arial" w:cs="Arial"/>
      <w:bCs/>
      <w:i/>
      <w:sz w:val="28"/>
      <w:szCs w:val="24"/>
      <w:u w:val="single"/>
      <w:lang w:eastAsia="ru-RU"/>
    </w:rPr>
  </w:style>
  <w:style w:type="paragraph" w:customStyle="1" w:styleId="58">
    <w:name w:val="Заголовок 5 информационный"/>
    <w:next w:val="a1"/>
    <w:autoRedefine/>
    <w:rsid w:val="00946392"/>
    <w:pPr>
      <w:spacing w:line="360" w:lineRule="auto"/>
    </w:pPr>
    <w:rPr>
      <w:b/>
      <w:i/>
      <w:sz w:val="24"/>
      <w:u w:val="single"/>
      <w:lang w:eastAsia="ru-RU"/>
    </w:rPr>
  </w:style>
  <w:style w:type="character" w:customStyle="1" w:styleId="afffff9">
    <w:name w:val="Приложение Знак"/>
    <w:basedOn w:val="11"/>
    <w:link w:val="afffff8"/>
    <w:rsid w:val="00946392"/>
    <w:rPr>
      <w:rFonts w:ascii="Arial" w:hAnsi="Arial" w:cs="Arial"/>
      <w:b/>
      <w:color w:val="365F91" w:themeColor="accent1" w:themeShade="BF"/>
      <w:kern w:val="32"/>
      <w:sz w:val="44"/>
      <w:szCs w:val="24"/>
      <w:lang w:val="en-US" w:eastAsia="ru-RU"/>
    </w:rPr>
  </w:style>
  <w:style w:type="paragraph" w:customStyle="1" w:styleId="Arial">
    <w:name w:val="Обычный + Arial"/>
    <w:aliases w:val="9 пт"/>
    <w:basedOn w:val="a0"/>
    <w:rsid w:val="00946392"/>
    <w:pPr>
      <w:snapToGrid w:val="0"/>
    </w:pPr>
    <w:rPr>
      <w:rFonts w:ascii="Arial" w:hAnsi="Arial" w:cs="Arial"/>
      <w:sz w:val="18"/>
      <w:szCs w:val="18"/>
    </w:rPr>
  </w:style>
  <w:style w:type="character" w:customStyle="1" w:styleId="code-tag">
    <w:name w:val="code-tag"/>
    <w:rsid w:val="00946392"/>
  </w:style>
  <w:style w:type="character" w:customStyle="1" w:styleId="code-quote">
    <w:name w:val="code-quote"/>
    <w:rsid w:val="00946392"/>
  </w:style>
  <w:style w:type="character" w:customStyle="1" w:styleId="code-keyword">
    <w:name w:val="code-keyword"/>
    <w:rsid w:val="00946392"/>
  </w:style>
  <w:style w:type="character" w:customStyle="1" w:styleId="shorttext">
    <w:name w:val="short_text"/>
    <w:basedOn w:val="a2"/>
    <w:rsid w:val="00946392"/>
  </w:style>
  <w:style w:type="paragraph" w:customStyle="1" w:styleId="Comments">
    <w:name w:val="Comments"/>
    <w:basedOn w:val="a0"/>
    <w:link w:val="Comments0"/>
    <w:autoRedefine/>
    <w:rsid w:val="00946392"/>
    <w:pPr>
      <w:spacing w:before="240" w:after="240"/>
    </w:pPr>
    <w:rPr>
      <w:color w:val="FF0000"/>
      <w:szCs w:val="18"/>
      <w:lang w:val="en-US" w:eastAsia="en-US"/>
    </w:rPr>
  </w:style>
  <w:style w:type="character" w:customStyle="1" w:styleId="Comments0">
    <w:name w:val="Comments Знак Знак"/>
    <w:link w:val="Comments"/>
    <w:rsid w:val="00946392"/>
    <w:rPr>
      <w:color w:val="FF0000"/>
      <w:sz w:val="24"/>
      <w:szCs w:val="18"/>
      <w:lang w:val="en-US"/>
    </w:rPr>
  </w:style>
  <w:style w:type="paragraph" w:customStyle="1" w:styleId="BPC3Caption">
    <w:name w:val="BPC3 – Caption"/>
    <w:basedOn w:val="a0"/>
    <w:rsid w:val="00946392"/>
    <w:pPr>
      <w:spacing w:before="120" w:after="240"/>
    </w:pPr>
    <w:rPr>
      <w:rFonts w:ascii="Calibri" w:hAnsi="Calibri"/>
      <w:b/>
      <w:i/>
      <w:iCs/>
      <w:sz w:val="20"/>
      <w:szCs w:val="20"/>
      <w:lang w:val="en-US" w:eastAsia="en-US"/>
    </w:rPr>
  </w:style>
  <w:style w:type="paragraph" w:customStyle="1" w:styleId="18">
    <w:name w:val="Обычный1"/>
    <w:rsid w:val="00946392"/>
    <w:rPr>
      <w:sz w:val="24"/>
      <w:lang w:eastAsia="ru-RU"/>
    </w:rPr>
  </w:style>
  <w:style w:type="character" w:customStyle="1" w:styleId="workplace">
    <w:name w:val="workplace"/>
    <w:rsid w:val="00946392"/>
  </w:style>
  <w:style w:type="character" w:customStyle="1" w:styleId="longtext">
    <w:name w:val="long_text"/>
    <w:rsid w:val="00946392"/>
  </w:style>
  <w:style w:type="paragraph" w:customStyle="1" w:styleId="3new">
    <w:name w:val="заголовок 3 new"/>
    <w:basedOn w:val="2"/>
    <w:link w:val="3new0"/>
    <w:qFormat/>
    <w:rsid w:val="00946392"/>
    <w:pPr>
      <w:numPr>
        <w:ilvl w:val="0"/>
        <w:numId w:val="0"/>
      </w:numPr>
      <w:spacing w:before="120" w:line="360" w:lineRule="auto"/>
      <w:ind w:left="425"/>
      <w:outlineLvl w:val="2"/>
    </w:pPr>
    <w:rPr>
      <w:rFonts w:asciiTheme="minorHAnsi" w:hAnsiTheme="minorHAnsi" w:cs="Arial"/>
      <w:bCs/>
      <w:iCs/>
      <w:color w:val="365F91" w:themeColor="accent1" w:themeShade="BF"/>
      <w:sz w:val="28"/>
      <w:szCs w:val="28"/>
    </w:rPr>
  </w:style>
  <w:style w:type="character" w:customStyle="1" w:styleId="3new0">
    <w:name w:val="заголовок 3 new Знак"/>
    <w:basedOn w:val="21"/>
    <w:link w:val="3new"/>
    <w:rsid w:val="00946392"/>
    <w:rPr>
      <w:rFonts w:asciiTheme="minorHAnsi" w:hAnsiTheme="minorHAnsi" w:cs="Arial"/>
      <w:b/>
      <w:bCs/>
      <w:iCs/>
      <w:noProof/>
      <w:color w:val="365F91" w:themeColor="accent1" w:themeShade="BF"/>
      <w:sz w:val="28"/>
      <w:szCs w:val="28"/>
      <w:lang w:val="en-US" w:eastAsia="ru-RU"/>
    </w:rPr>
  </w:style>
  <w:style w:type="paragraph" w:customStyle="1" w:styleId="63">
    <w:name w:val="Стиль6"/>
    <w:basedOn w:val="BPC3Heading1"/>
    <w:link w:val="64"/>
    <w:qFormat/>
    <w:rsid w:val="005B1EFF"/>
  </w:style>
  <w:style w:type="paragraph" w:customStyle="1" w:styleId="73">
    <w:name w:val="Стиль7"/>
    <w:basedOn w:val="BPC3Heading1"/>
    <w:link w:val="74"/>
    <w:qFormat/>
    <w:rsid w:val="005B1EFF"/>
    <w:rPr>
      <w:rFonts w:ascii="Times New Roman" w:hAnsi="Times New Roman"/>
      <w:color w:val="auto"/>
      <w:sz w:val="24"/>
      <w:szCs w:val="24"/>
    </w:rPr>
  </w:style>
  <w:style w:type="character" w:customStyle="1" w:styleId="BPC3Heading10">
    <w:name w:val="BPC3 – Heading1 Знак"/>
    <w:basedOn w:val="BPC3Bodynormal0"/>
    <w:link w:val="BPC3Heading1"/>
    <w:rsid w:val="005B1EFF"/>
    <w:rPr>
      <w:rFonts w:ascii="Calibri" w:hAnsi="Calibri"/>
      <w:caps/>
      <w:color w:val="003399"/>
      <w:sz w:val="40"/>
      <w:szCs w:val="36"/>
      <w:lang w:val="en-US"/>
    </w:rPr>
  </w:style>
  <w:style w:type="character" w:customStyle="1" w:styleId="64">
    <w:name w:val="Стиль6 Знак"/>
    <w:basedOn w:val="BPC3Heading10"/>
    <w:link w:val="63"/>
    <w:rsid w:val="005B1EFF"/>
    <w:rPr>
      <w:rFonts w:ascii="Calibri" w:hAnsi="Calibri"/>
      <w:caps/>
      <w:color w:val="003399"/>
      <w:sz w:val="40"/>
      <w:szCs w:val="36"/>
      <w:lang w:val="en-US"/>
    </w:rPr>
  </w:style>
  <w:style w:type="character" w:customStyle="1" w:styleId="74">
    <w:name w:val="Стиль7 Знак"/>
    <w:basedOn w:val="BPC3Heading10"/>
    <w:link w:val="73"/>
    <w:rsid w:val="005B1EFF"/>
    <w:rPr>
      <w:rFonts w:ascii="Calibri" w:hAnsi="Calibri"/>
      <w:caps/>
      <w:color w:val="003399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7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155A4-453B-4571-A199-DA8A5B549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14</Pages>
  <Words>2360</Words>
  <Characters>13456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BPC-GROUP</Company>
  <LinksUpToDate>false</LinksUpToDate>
  <CharactersWithSpaces>15785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Maslov</dc:creator>
  <cp:lastModifiedBy>BPC</cp:lastModifiedBy>
  <cp:revision>151</cp:revision>
  <dcterms:created xsi:type="dcterms:W3CDTF">2014-12-12T07:37:00Z</dcterms:created>
  <dcterms:modified xsi:type="dcterms:W3CDTF">2018-08-21T04:26:00Z</dcterms:modified>
</cp:coreProperties>
</file>