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33" w:rsidRPr="00AB3AAA" w:rsidRDefault="00F525D9" w:rsidP="004704C8">
      <w:pPr>
        <w:pStyle w:val="BPC1Covertitle"/>
        <w:ind w:left="567" w:right="-330"/>
        <w:rPr>
          <w:sz w:val="58"/>
          <w:szCs w:val="58"/>
        </w:rPr>
      </w:pPr>
      <w:r w:rsidRPr="00AB3AAA">
        <w:rPr>
          <w:sz w:val="54"/>
          <w:szCs w:val="54"/>
        </w:rPr>
        <w:t>SMARTVISTA EXCHANGE PROTOCOL</w:t>
      </w:r>
      <w:r w:rsidR="00AB3AAA" w:rsidRPr="00AB3AAA">
        <w:rPr>
          <w:sz w:val="54"/>
          <w:szCs w:val="54"/>
        </w:rPr>
        <w:t xml:space="preserve"> OF</w:t>
      </w:r>
      <w:r w:rsidRPr="00AB3AAA">
        <w:rPr>
          <w:sz w:val="54"/>
          <w:szCs w:val="54"/>
        </w:rPr>
        <w:t xml:space="preserve"> </w:t>
      </w:r>
      <w:r w:rsidR="00E77D1C" w:rsidRPr="00AB3AAA">
        <w:rPr>
          <w:sz w:val="54"/>
          <w:szCs w:val="54"/>
        </w:rPr>
        <w:t>RECONCILIATION</w:t>
      </w:r>
      <w:r w:rsidR="0058247A" w:rsidRPr="00AB3AAA">
        <w:rPr>
          <w:sz w:val="54"/>
          <w:szCs w:val="54"/>
        </w:rPr>
        <w:t xml:space="preserve"> </w:t>
      </w:r>
      <w:r w:rsidRPr="00AB3AAA">
        <w:rPr>
          <w:sz w:val="54"/>
          <w:szCs w:val="54"/>
        </w:rPr>
        <w:t>(SVXP</w:t>
      </w:r>
      <w:r w:rsidR="0058247A" w:rsidRPr="00AB3AAA">
        <w:rPr>
          <w:sz w:val="54"/>
          <w:szCs w:val="54"/>
        </w:rPr>
        <w:t xml:space="preserve"> </w:t>
      </w:r>
      <w:r w:rsidR="00E77D1C" w:rsidRPr="00AB3AAA">
        <w:rPr>
          <w:sz w:val="54"/>
          <w:szCs w:val="54"/>
        </w:rPr>
        <w:t>RCN</w:t>
      </w:r>
      <w:r w:rsidRPr="00AB3AAA">
        <w:rPr>
          <w:sz w:val="54"/>
          <w:szCs w:val="54"/>
        </w:rPr>
        <w:t>)</w:t>
      </w:r>
    </w:p>
    <w:p w:rsidR="00AB1B33" w:rsidRPr="00367DD5" w:rsidRDefault="00F525D9" w:rsidP="004704C8">
      <w:pPr>
        <w:pStyle w:val="BPC1Subhead"/>
        <w:ind w:left="567" w:right="-330"/>
      </w:pPr>
      <w:r w:rsidRPr="00AB3AAA">
        <w:rPr>
          <w:szCs w:val="32"/>
        </w:rPr>
        <w:t>API developer reference</w:t>
      </w:r>
    </w:p>
    <w:p w:rsidR="0094698E" w:rsidRDefault="0094698E" w:rsidP="00AB1B33">
      <w:pPr>
        <w:pStyle w:val="BPC1Request"/>
      </w:pPr>
    </w:p>
    <w:p w:rsidR="0094698E" w:rsidRDefault="0094698E" w:rsidP="00AB1B33">
      <w:pPr>
        <w:pStyle w:val="BPC1Request"/>
      </w:pPr>
    </w:p>
    <w:p w:rsidR="0094698E" w:rsidRPr="00367DD5" w:rsidRDefault="0058247A" w:rsidP="0094698E">
      <w:pPr>
        <w:pStyle w:val="BPC1Request"/>
      </w:pPr>
      <w:r>
        <w:t>December</w:t>
      </w:r>
      <w:r w:rsidR="00EB1A25">
        <w:t>, 2017</w:t>
      </w:r>
    </w:p>
    <w:p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:rsidR="00EE13F3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530041690" w:history="1">
        <w:r w:rsidR="00EE13F3" w:rsidRPr="00007D5A">
          <w:rPr>
            <w:rStyle w:val="aa"/>
            <w:noProof/>
          </w:rPr>
          <w:t>1</w:t>
        </w:r>
        <w:r w:rsidR="00EE13F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EE13F3" w:rsidRPr="00007D5A">
          <w:rPr>
            <w:rStyle w:val="aa"/>
            <w:noProof/>
          </w:rPr>
          <w:t>PREFACE</w:t>
        </w:r>
        <w:r w:rsidR="00EE13F3">
          <w:rPr>
            <w:noProof/>
            <w:webHidden/>
          </w:rPr>
          <w:tab/>
        </w:r>
        <w:r w:rsidR="00EE13F3">
          <w:rPr>
            <w:noProof/>
            <w:webHidden/>
          </w:rPr>
          <w:fldChar w:fldCharType="begin"/>
        </w:r>
        <w:r w:rsidR="00EE13F3">
          <w:rPr>
            <w:noProof/>
            <w:webHidden/>
          </w:rPr>
          <w:instrText xml:space="preserve"> PAGEREF _Toc530041690 \h </w:instrText>
        </w:r>
        <w:r w:rsidR="00EE13F3">
          <w:rPr>
            <w:noProof/>
            <w:webHidden/>
          </w:rPr>
        </w:r>
        <w:r w:rsidR="00EE13F3">
          <w:rPr>
            <w:noProof/>
            <w:webHidden/>
          </w:rPr>
          <w:fldChar w:fldCharType="separate"/>
        </w:r>
        <w:r w:rsidR="00EE13F3">
          <w:rPr>
            <w:noProof/>
            <w:webHidden/>
          </w:rPr>
          <w:t>3</w:t>
        </w:r>
        <w:r w:rsidR="00EE13F3">
          <w:rPr>
            <w:noProof/>
            <w:webHidden/>
          </w:rPr>
          <w:fldChar w:fldCharType="end"/>
        </w:r>
      </w:hyperlink>
    </w:p>
    <w:p w:rsidR="00EE13F3" w:rsidRDefault="00EE13F3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30041691" w:history="1">
        <w:r w:rsidRPr="00007D5A">
          <w:rPr>
            <w:rStyle w:val="aa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30041692" w:history="1">
        <w:r w:rsidRPr="00007D5A">
          <w:rPr>
            <w:rStyle w:val="aa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30041693" w:history="1">
        <w:r w:rsidRPr="00007D5A">
          <w:rPr>
            <w:rStyle w:val="aa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SMARTVISTA INTEGRATION SERVICES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30041694" w:history="1">
        <w:r w:rsidRPr="00007D5A">
          <w:rPr>
            <w:rStyle w:val="aa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RECONCILIATION CBS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30041695" w:history="1">
        <w:r w:rsidRPr="00007D5A">
          <w:rPr>
            <w:rStyle w:val="aa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30041696" w:history="1">
        <w:r w:rsidRPr="00007D5A">
          <w:rPr>
            <w:rStyle w:val="aa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30041697" w:history="1">
        <w:r w:rsidRPr="00007D5A">
          <w:rPr>
            <w:rStyle w:val="aa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List of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30041698" w:history="1">
        <w:r w:rsidRPr="00007D5A">
          <w:rPr>
            <w:rStyle w:val="aa"/>
            <w:noProof/>
          </w:rPr>
          <w:t>3.3.1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RECONCILIATION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530041699" w:history="1">
        <w:r w:rsidRPr="00007D5A">
          <w:rPr>
            <w:rStyle w:val="aa"/>
            <w:noProof/>
          </w:rPr>
          <w:t>3.3.2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30041700" w:history="1">
        <w:r w:rsidRPr="00007D5A">
          <w:rPr>
            <w:rStyle w:val="aa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RECONCILIATION PROVIDER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30041701" w:history="1">
        <w:r w:rsidRPr="00007D5A">
          <w:rPr>
            <w:rStyle w:val="aa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30041702" w:history="1">
        <w:r w:rsidRPr="00007D5A">
          <w:rPr>
            <w:rStyle w:val="aa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E13F3" w:rsidRDefault="00EE13F3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530041703" w:history="1">
        <w:r w:rsidRPr="00007D5A">
          <w:rPr>
            <w:rStyle w:val="aa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Pr="00007D5A">
          <w:rPr>
            <w:rStyle w:val="aa"/>
            <w:noProof/>
          </w:rPr>
          <w:t>List of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_Toc530041703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2"/>
          <w:footerReference w:type="first" r:id="rId13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:rsidR="00677448" w:rsidRDefault="00677448" w:rsidP="00677448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383426712"/>
      <w:bookmarkStart w:id="2" w:name="_Toc530041690"/>
      <w:bookmarkEnd w:id="0"/>
      <w:r>
        <w:t>PREFACE</w:t>
      </w:r>
      <w:bookmarkEnd w:id="1"/>
      <w:bookmarkEnd w:id="2"/>
    </w:p>
    <w:p w:rsidR="00677448" w:rsidRPr="00452B0A" w:rsidRDefault="00677448" w:rsidP="00677448">
      <w:pPr>
        <w:pStyle w:val="BPC3Heading2"/>
      </w:pPr>
      <w:bookmarkStart w:id="3" w:name="_Toc377645731"/>
      <w:bookmarkStart w:id="4" w:name="_Toc383426713"/>
      <w:bookmarkStart w:id="5" w:name="_Toc530041691"/>
      <w:r w:rsidRPr="00452B0A">
        <w:t>Revision history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505"/>
      </w:tblGrid>
      <w:tr w:rsidR="00677448" w:rsidTr="00677448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:rsidR="00677448" w:rsidRPr="00B230EB" w:rsidRDefault="00677448" w:rsidP="00677448">
            <w:pPr>
              <w:pStyle w:val="BPC3Tableheadings"/>
            </w:pPr>
            <w:r w:rsidRPr="00B6469A">
              <w:t>Revision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:rsidR="00677448" w:rsidRPr="00B6469A" w:rsidRDefault="00677448" w:rsidP="0067744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:rsidR="00677448" w:rsidRPr="00B6469A" w:rsidRDefault="00677448" w:rsidP="00677448">
            <w:pPr>
              <w:pStyle w:val="BPC3Tableheadings"/>
            </w:pPr>
            <w:r w:rsidRPr="00B6469A">
              <w:t>Author</w:t>
            </w:r>
          </w:p>
        </w:tc>
        <w:tc>
          <w:tcPr>
            <w:tcW w:w="4505" w:type="dxa"/>
            <w:shd w:val="clear" w:color="auto" w:fill="CCECFF"/>
          </w:tcPr>
          <w:p w:rsidR="00677448" w:rsidRPr="00B6469A" w:rsidRDefault="00677448" w:rsidP="00677448">
            <w:pPr>
              <w:pStyle w:val="BPC3Tableheadings"/>
            </w:pPr>
            <w:r w:rsidRPr="00B6469A">
              <w:t>Details</w:t>
            </w:r>
          </w:p>
        </w:tc>
      </w:tr>
      <w:tr w:rsidR="00677448" w:rsidRPr="00CD203F" w:rsidTr="00677448">
        <w:tc>
          <w:tcPr>
            <w:tcW w:w="1136" w:type="dxa"/>
            <w:shd w:val="clear" w:color="auto" w:fill="auto"/>
            <w:vAlign w:val="center"/>
          </w:tcPr>
          <w:p w:rsidR="00677448" w:rsidRPr="00CD203F" w:rsidRDefault="00677448" w:rsidP="00677448">
            <w:pPr>
              <w:pStyle w:val="BPC3Tableitems"/>
            </w:pPr>
            <w:r w:rsidRPr="00CD203F">
              <w:t>0.1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677448" w:rsidRPr="00CD203F" w:rsidRDefault="0058247A" w:rsidP="0058247A">
            <w:pPr>
              <w:pStyle w:val="BPC3Tableitems"/>
            </w:pPr>
            <w:r>
              <w:t>28</w:t>
            </w:r>
            <w:r w:rsidR="00677448" w:rsidRPr="00CD203F">
              <w:t>.</w:t>
            </w:r>
            <w:r>
              <w:t>12</w:t>
            </w:r>
            <w:r w:rsidR="00677448" w:rsidRPr="00CD203F">
              <w:t>.201</w:t>
            </w:r>
            <w:r>
              <w:t>7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677448" w:rsidRPr="00CD203F" w:rsidRDefault="0058247A" w:rsidP="00677448">
            <w:pPr>
              <w:pStyle w:val="BPC3Tableitems"/>
            </w:pPr>
            <w:r>
              <w:t>Serov</w:t>
            </w:r>
            <w:r w:rsidR="00677448" w:rsidRPr="00CD203F">
              <w:t xml:space="preserve"> A</w:t>
            </w:r>
            <w:r>
              <w:t>lexey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77448" w:rsidRPr="00CD203F" w:rsidRDefault="0058247A" w:rsidP="00677448">
            <w:pPr>
              <w:pStyle w:val="BPC3Tableitems"/>
            </w:pPr>
            <w:r>
              <w:t>Initial version</w:t>
            </w:r>
          </w:p>
        </w:tc>
      </w:tr>
    </w:tbl>
    <w:p w:rsidR="005A1451" w:rsidRDefault="005A1451" w:rsidP="00CA593A">
      <w:pPr>
        <w:pStyle w:val="BPC3Bodyafterheading"/>
      </w:pPr>
    </w:p>
    <w:p w:rsidR="00677448" w:rsidRPr="00452B0A" w:rsidRDefault="00677448" w:rsidP="00677448">
      <w:pPr>
        <w:pStyle w:val="BPC3Heading2"/>
      </w:pPr>
      <w:bookmarkStart w:id="6" w:name="_Toc377645732"/>
      <w:bookmarkStart w:id="7" w:name="_Toc383426714"/>
      <w:bookmarkStart w:id="8" w:name="_Toc530041692"/>
      <w:r w:rsidRPr="00452B0A">
        <w:t>Document purpose</w:t>
      </w:r>
      <w:bookmarkEnd w:id="6"/>
      <w:bookmarkEnd w:id="7"/>
      <w:bookmarkEnd w:id="8"/>
    </w:p>
    <w:p w:rsidR="00677448" w:rsidRDefault="00677448" w:rsidP="00677448">
      <w:pPr>
        <w:pStyle w:val="BPC3Bodyafterheading"/>
      </w:pPr>
      <w:r>
        <w:t xml:space="preserve">SmartVista </w:t>
      </w:r>
      <w:r w:rsidR="009806E5">
        <w:t xml:space="preserve">Exchange Protocol </w:t>
      </w:r>
      <w:r w:rsidR="0058247A">
        <w:t xml:space="preserve">for host-to-host interaction </w:t>
      </w:r>
      <w:r>
        <w:t xml:space="preserve">is a reference manual for developers who are implementing </w:t>
      </w:r>
      <w:r w:rsidRPr="009D0A18">
        <w:t>API</w:t>
      </w:r>
      <w:r>
        <w:t xml:space="preserve"> of the SmartVista solution. This document is written for internal use of BPC and BPC Customers developers. </w:t>
      </w:r>
      <w:r w:rsidRPr="00110F26">
        <w:t xml:space="preserve">The document describes the content and </w:t>
      </w:r>
      <w:r>
        <w:t xml:space="preserve">the </w:t>
      </w:r>
      <w:r w:rsidRPr="00110F26">
        <w:t xml:space="preserve">structure of the </w:t>
      </w:r>
      <w:r>
        <w:t>API</w:t>
      </w:r>
      <w:r w:rsidRPr="00110F26">
        <w:t>.</w:t>
      </w:r>
    </w:p>
    <w:p w:rsidR="00677448" w:rsidRDefault="00677448" w:rsidP="00677448">
      <w:pPr>
        <w:pStyle w:val="BPC3Bodyafterheading"/>
        <w:rPr>
          <w:rFonts w:cs="Calibri"/>
        </w:rPr>
      </w:pPr>
      <w:r w:rsidRPr="0037293F">
        <w:rPr>
          <w:rFonts w:cs="Calibri"/>
        </w:rPr>
        <w:t>It is supposed document users to be familiar with financial transactions, communications and XML data format.</w:t>
      </w:r>
    </w:p>
    <w:p w:rsidR="00B6111D" w:rsidRDefault="00B6111D" w:rsidP="00677448">
      <w:pPr>
        <w:pStyle w:val="BPC3Bodyafterheading"/>
      </w:pPr>
    </w:p>
    <w:p w:rsidR="00677448" w:rsidRDefault="00677448" w:rsidP="00677448">
      <w:pPr>
        <w:pStyle w:val="BPC3Heading1"/>
      </w:pPr>
      <w:bookmarkStart w:id="9" w:name="_Toc377645733"/>
      <w:bookmarkStart w:id="10" w:name="_Toc383426715"/>
      <w:bookmarkStart w:id="11" w:name="_Toc530041693"/>
      <w:r>
        <w:t>SMARTVISTA INTEGRATION SERVICES OVERVIEW</w:t>
      </w:r>
      <w:bookmarkEnd w:id="9"/>
      <w:bookmarkEnd w:id="10"/>
      <w:bookmarkEnd w:id="11"/>
    </w:p>
    <w:p w:rsidR="005E7608" w:rsidRDefault="00677448" w:rsidP="00677448">
      <w:pPr>
        <w:pStyle w:val="BPC3Bodyafterheading"/>
      </w:pPr>
      <w:r>
        <w:t xml:space="preserve">SmartVista </w:t>
      </w:r>
      <w:r w:rsidR="00D55679">
        <w:t>Exchange</w:t>
      </w:r>
      <w:r>
        <w:t xml:space="preserve"> </w:t>
      </w:r>
      <w:r w:rsidR="00D55679">
        <w:t>Protocol</w:t>
      </w:r>
      <w:r>
        <w:t xml:space="preserve"> </w:t>
      </w:r>
      <w:r w:rsidR="0058247A">
        <w:t xml:space="preserve">for </w:t>
      </w:r>
      <w:r w:rsidR="00AB3AAA">
        <w:t>reconciliation</w:t>
      </w:r>
      <w:r w:rsidR="0058247A">
        <w:t xml:space="preserve"> interaction </w:t>
      </w:r>
      <w:r>
        <w:t>(SVXP</w:t>
      </w:r>
      <w:r w:rsidR="0058247A">
        <w:t xml:space="preserve"> </w:t>
      </w:r>
      <w:r w:rsidR="00AB3AAA">
        <w:t>RCN</w:t>
      </w:r>
      <w:r>
        <w:t xml:space="preserve"> hereafter) </w:t>
      </w:r>
      <w:r w:rsidR="00B51B0D" w:rsidRPr="00B51B0D">
        <w:t xml:space="preserve">provides a description of the file formats of information exchange between </w:t>
      </w:r>
      <w:proofErr w:type="spellStart"/>
      <w:r w:rsidR="00B51B0D" w:rsidRPr="00B51B0D">
        <w:t>Smartvista</w:t>
      </w:r>
      <w:proofErr w:type="spellEnd"/>
      <w:r w:rsidR="00B51B0D" w:rsidRPr="00B51B0D">
        <w:t xml:space="preserve"> and external </w:t>
      </w:r>
      <w:r w:rsidR="0058247A">
        <w:t xml:space="preserve">card management </w:t>
      </w:r>
      <w:r w:rsidR="00B51B0D" w:rsidRPr="00B51B0D">
        <w:t>systems</w:t>
      </w:r>
      <w:r w:rsidR="00AB3AAA">
        <w:t xml:space="preserve"> or banking system or providers</w:t>
      </w:r>
      <w:r w:rsidR="00B51B0D" w:rsidRPr="00B51B0D">
        <w:t xml:space="preserve">. File </w:t>
      </w:r>
      <w:r w:rsidR="00A87875">
        <w:t>f</w:t>
      </w:r>
      <w:r w:rsidR="00B51B0D" w:rsidRPr="00B51B0D">
        <w:t xml:space="preserve">ormat xml. For each format will be described in this document, XML Schema Definition language (XSD) and </w:t>
      </w:r>
      <w:r w:rsidR="00A87875">
        <w:t xml:space="preserve">provided </w:t>
      </w:r>
      <w:r w:rsidR="00B51B0D" w:rsidRPr="00B51B0D">
        <w:t>examples</w:t>
      </w:r>
      <w:r w:rsidR="00A87875">
        <w:t>.</w:t>
      </w:r>
    </w:p>
    <w:p w:rsidR="00677448" w:rsidRDefault="00677448" w:rsidP="00677448">
      <w:pPr>
        <w:pStyle w:val="BPC3Bodyafterheading"/>
      </w:pPr>
      <w:bookmarkStart w:id="12" w:name="_Toc377645736"/>
    </w:p>
    <w:p w:rsidR="00154356" w:rsidRPr="006A35EC" w:rsidRDefault="00154356" w:rsidP="00154356">
      <w:pPr>
        <w:pStyle w:val="BPC3Bodyafterheading"/>
      </w:pPr>
      <w:bookmarkStart w:id="13" w:name="_Toc502227081"/>
      <w:bookmarkEnd w:id="12"/>
    </w:p>
    <w:p w:rsidR="00E77D1C" w:rsidRPr="00930DE7" w:rsidRDefault="00E77D1C" w:rsidP="00E77D1C">
      <w:pPr>
        <w:pStyle w:val="BPC3Heading1"/>
      </w:pPr>
      <w:bookmarkStart w:id="14" w:name="_Toc530041694"/>
      <w:r>
        <w:t>RECONCILIATION</w:t>
      </w:r>
      <w:r w:rsidRPr="00930DE7">
        <w:t xml:space="preserve"> </w:t>
      </w:r>
      <w:r>
        <w:t xml:space="preserve">CBS </w:t>
      </w:r>
      <w:r w:rsidRPr="00930DE7">
        <w:t>FILE STRUCTURE</w:t>
      </w:r>
      <w:bookmarkEnd w:id="13"/>
      <w:bookmarkEnd w:id="14"/>
    </w:p>
    <w:p w:rsidR="00154356" w:rsidRPr="00452B0A" w:rsidRDefault="00154356" w:rsidP="00154356">
      <w:pPr>
        <w:pStyle w:val="BPC3Heading2"/>
      </w:pPr>
      <w:bookmarkStart w:id="15" w:name="_Toc502227082"/>
      <w:bookmarkStart w:id="16" w:name="_Toc530041695"/>
      <w:r>
        <w:t>Overview</w:t>
      </w:r>
      <w:bookmarkEnd w:id="15"/>
      <w:bookmarkEnd w:id="16"/>
    </w:p>
    <w:p w:rsidR="00154356" w:rsidRPr="002128EB" w:rsidRDefault="00154356" w:rsidP="00154356">
      <w:pPr>
        <w:pStyle w:val="BPC3Bodyafterheading"/>
      </w:pPr>
      <w:r w:rsidRPr="002128EB">
        <w:t>The file contains comprehensive information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2128EB">
        <w:t>on transactions</w:t>
      </w:r>
      <w:r>
        <w:t xml:space="preserve"> for reconciliation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</w:p>
    <w:p w:rsidR="00154356" w:rsidRDefault="00154356" w:rsidP="00154356">
      <w:pPr>
        <w:pStyle w:val="BPC3Bodyafterheading"/>
        <w:rPr>
          <w:color w:val="000000"/>
          <w:lang w:eastAsia="ru-RU"/>
        </w:rPr>
      </w:pPr>
      <w:r w:rsidRPr="002128EB">
        <w:rPr>
          <w:color w:val="000000"/>
          <w:lang w:eastAsia="ru-RU"/>
        </w:rPr>
        <w:t>The direction of the file may be INCOMING</w:t>
      </w:r>
      <w:r>
        <w:rPr>
          <w:color w:val="000000"/>
          <w:lang w:eastAsia="ru-RU"/>
        </w:rPr>
        <w:t xml:space="preserve"> only</w:t>
      </w:r>
      <w:r w:rsidRPr="002128EB">
        <w:rPr>
          <w:color w:val="000000"/>
          <w:lang w:eastAsia="ru-RU"/>
        </w:rPr>
        <w:t>.</w:t>
      </w:r>
    </w:p>
    <w:p w:rsidR="00154356" w:rsidRPr="00294896" w:rsidRDefault="00154356" w:rsidP="00154356">
      <w:pPr>
        <w:pStyle w:val="BPC3Heading2"/>
      </w:pPr>
      <w:bookmarkStart w:id="17" w:name="_Toc502227083"/>
      <w:bookmarkStart w:id="18" w:name="_Toc530041696"/>
      <w:r w:rsidRPr="00294896">
        <w:t>References</w:t>
      </w:r>
      <w:bookmarkEnd w:id="17"/>
      <w:bookmarkEnd w:id="18"/>
    </w:p>
    <w:p w:rsidR="00154356" w:rsidRPr="00C70DD4" w:rsidRDefault="00154356" w:rsidP="00154356">
      <w:pPr>
        <w:rPr>
          <w:rFonts w:asciiTheme="minorHAnsi" w:hAnsiTheme="minorHAnsi"/>
        </w:rPr>
      </w:pPr>
      <w:r w:rsidRPr="00C70DD4">
        <w:rPr>
          <w:rFonts w:asciiTheme="minorHAnsi" w:hAnsiTheme="minorHAnsi"/>
        </w:rPr>
        <w:t>Example of xml document</w:t>
      </w:r>
      <w:r>
        <w:rPr>
          <w:rFonts w:asciiTheme="minorHAnsi" w:hAnsiTheme="minorHAnsi"/>
        </w:rPr>
        <w:t xml:space="preserve"> with most common operation</w:t>
      </w:r>
      <w:r w:rsidRPr="00C70DD4">
        <w:rPr>
          <w:rFonts w:asciiTheme="minorHAnsi" w:hAnsiTheme="minorHAnsi"/>
        </w:rPr>
        <w:t>:</w:t>
      </w:r>
    </w:p>
    <w:p w:rsidR="00154356" w:rsidRPr="00C70DD4" w:rsidRDefault="00154356" w:rsidP="00154356">
      <w:pPr>
        <w:rPr>
          <w:rFonts w:asciiTheme="minorHAnsi" w:hAnsiTheme="minorHAnsi"/>
        </w:rPr>
      </w:pPr>
      <w:r w:rsidRPr="00564831">
        <w:rPr>
          <w:rFonts w:asciiTheme="minorHAnsi" w:hAnsiTheme="minorHAnsi"/>
        </w:rPr>
        <w:t>svxp_reconciliation_in_example.xml</w:t>
      </w:r>
      <w:r>
        <w:rPr>
          <w:rFonts w:asciiTheme="minorHAnsi" w:hAnsiTheme="minorHAnsi"/>
        </w:rPr>
        <w:t xml:space="preserve"> – incoming payment operation </w:t>
      </w:r>
    </w:p>
    <w:p w:rsidR="00154356" w:rsidRPr="00452B0A" w:rsidRDefault="00154356" w:rsidP="00154356">
      <w:pPr>
        <w:pStyle w:val="BPC3Heading2"/>
      </w:pPr>
      <w:bookmarkStart w:id="19" w:name="_Toc502227084"/>
      <w:bookmarkStart w:id="20" w:name="_Toc530041697"/>
      <w:r w:rsidRPr="000D67F3">
        <w:lastRenderedPageBreak/>
        <w:t>List</w:t>
      </w:r>
      <w:r w:rsidRPr="00452B0A">
        <w:t xml:space="preserve"> of elements</w:t>
      </w:r>
      <w:bookmarkEnd w:id="19"/>
      <w:bookmarkEnd w:id="20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20"/>
        <w:gridCol w:w="1433"/>
        <w:gridCol w:w="852"/>
        <w:gridCol w:w="851"/>
        <w:gridCol w:w="3224"/>
      </w:tblGrid>
      <w:tr w:rsidR="00154356" w:rsidRPr="002F6979" w:rsidTr="009100B5">
        <w:trPr>
          <w:trHeight w:val="135"/>
          <w:tblHeader/>
        </w:trPr>
        <w:tc>
          <w:tcPr>
            <w:tcW w:w="2820" w:type="dxa"/>
            <w:shd w:val="clear" w:color="auto" w:fill="C5E2FF"/>
          </w:tcPr>
          <w:p w:rsidR="00154356" w:rsidRPr="002F6979" w:rsidRDefault="00154356" w:rsidP="009100B5">
            <w:pPr>
              <w:pStyle w:val="BPC3Tableheadings"/>
            </w:pPr>
            <w:r w:rsidRPr="002F6979">
              <w:t>Tag</w:t>
            </w:r>
          </w:p>
        </w:tc>
        <w:tc>
          <w:tcPr>
            <w:tcW w:w="1433" w:type="dxa"/>
            <w:shd w:val="clear" w:color="auto" w:fill="C5E2FF"/>
          </w:tcPr>
          <w:p w:rsidR="00154356" w:rsidRPr="002F6979" w:rsidRDefault="00154356" w:rsidP="009100B5">
            <w:pPr>
              <w:pStyle w:val="BPC3Tableheadings"/>
            </w:pPr>
            <w:r w:rsidRPr="002F6979">
              <w:t>Type</w:t>
            </w:r>
          </w:p>
        </w:tc>
        <w:tc>
          <w:tcPr>
            <w:tcW w:w="852" w:type="dxa"/>
            <w:shd w:val="clear" w:color="auto" w:fill="C5E2FF"/>
          </w:tcPr>
          <w:p w:rsidR="00154356" w:rsidRPr="002F6979" w:rsidRDefault="00154356" w:rsidP="009100B5">
            <w:pPr>
              <w:pStyle w:val="BPC3Tableheadings"/>
            </w:pPr>
            <w:r w:rsidRPr="002F6979">
              <w:t>Size</w:t>
            </w:r>
          </w:p>
        </w:tc>
        <w:tc>
          <w:tcPr>
            <w:tcW w:w="851" w:type="dxa"/>
            <w:shd w:val="clear" w:color="auto" w:fill="C5E2FF"/>
          </w:tcPr>
          <w:p w:rsidR="00154356" w:rsidRPr="00961495" w:rsidRDefault="00154356" w:rsidP="009100B5">
            <w:pPr>
              <w:pStyle w:val="BPC3Tableheadings"/>
              <w:rPr>
                <w:sz w:val="22"/>
                <w:szCs w:val="22"/>
              </w:rPr>
            </w:pPr>
            <w:r w:rsidRPr="00961495">
              <w:rPr>
                <w:sz w:val="22"/>
                <w:szCs w:val="22"/>
              </w:rPr>
              <w:t>Occurs</w:t>
            </w:r>
          </w:p>
        </w:tc>
        <w:tc>
          <w:tcPr>
            <w:tcW w:w="3224" w:type="dxa"/>
            <w:shd w:val="clear" w:color="auto" w:fill="C5E2FF"/>
          </w:tcPr>
          <w:p w:rsidR="00154356" w:rsidRPr="002F6979" w:rsidRDefault="00154356" w:rsidP="009100B5">
            <w:pPr>
              <w:pStyle w:val="BPC3Tableheadings"/>
            </w:pPr>
            <w:r w:rsidRPr="002F6979">
              <w:t>Description</w:t>
            </w:r>
          </w:p>
        </w:tc>
      </w:tr>
      <w:tr w:rsidR="00154356" w:rsidRPr="002F6979" w:rsidTr="009100B5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154356" w:rsidRPr="00412718" w:rsidRDefault="00154356" w:rsidP="009100B5">
            <w:pPr>
              <w:pStyle w:val="BPC3Tableheadings"/>
            </w:pPr>
            <w:r>
              <w:t>reconciliation</w:t>
            </w:r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1433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string</w:t>
            </w:r>
          </w:p>
        </w:tc>
        <w:tc>
          <w:tcPr>
            <w:tcW w:w="852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8</w:t>
            </w:r>
          </w:p>
        </w:tc>
        <w:tc>
          <w:tcPr>
            <w:tcW w:w="851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3224" w:type="dxa"/>
          </w:tcPr>
          <w:p w:rsidR="00154356" w:rsidRPr="00957554" w:rsidRDefault="00154356" w:rsidP="009100B5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incoming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</w:t>
            </w:r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433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date</w:t>
            </w:r>
          </w:p>
        </w:tc>
        <w:tc>
          <w:tcPr>
            <w:tcW w:w="852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0-1</w:t>
            </w:r>
          </w:p>
        </w:tc>
        <w:tc>
          <w:tcPr>
            <w:tcW w:w="3224" w:type="dxa"/>
          </w:tcPr>
          <w:p w:rsidR="00154356" w:rsidRDefault="00154356" w:rsidP="009100B5">
            <w:pPr>
              <w:pStyle w:val="BPC3Tableitems"/>
            </w:pPr>
            <w:r>
              <w:t xml:space="preserve">Start date of period which represented in file. </w:t>
            </w:r>
            <w:r w:rsidRPr="007D61FD">
              <w:t>The date include the date and time</w:t>
            </w:r>
            <w:r>
              <w:t>.</w:t>
            </w:r>
          </w:p>
        </w:tc>
      </w:tr>
      <w:tr w:rsidR="00154356" w:rsidTr="009100B5">
        <w:trPr>
          <w:trHeight w:val="135"/>
        </w:trPr>
        <w:tc>
          <w:tcPr>
            <w:tcW w:w="2820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end_date</w:t>
            </w:r>
            <w:proofErr w:type="spellEnd"/>
          </w:p>
        </w:tc>
        <w:tc>
          <w:tcPr>
            <w:tcW w:w="1433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date</w:t>
            </w:r>
          </w:p>
        </w:tc>
        <w:tc>
          <w:tcPr>
            <w:tcW w:w="852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0-1</w:t>
            </w:r>
          </w:p>
        </w:tc>
        <w:tc>
          <w:tcPr>
            <w:tcW w:w="3224" w:type="dxa"/>
          </w:tcPr>
          <w:p w:rsidR="00154356" w:rsidRDefault="00154356" w:rsidP="009100B5">
            <w:pPr>
              <w:pStyle w:val="BPC3Tableitems"/>
            </w:pPr>
            <w:r>
              <w:t xml:space="preserve">Represented period end date. </w:t>
            </w:r>
            <w:r w:rsidRPr="007D61FD">
              <w:t>The date include the date and time</w:t>
            </w:r>
            <w:r>
              <w:t>.</w:t>
            </w:r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1433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proofErr w:type="spellStart"/>
            <w:r w:rsidRPr="00FF6DFF">
              <w:rPr>
                <w:sz w:val="20"/>
              </w:rPr>
              <w:t>int</w:t>
            </w:r>
            <w:proofErr w:type="spellEnd"/>
          </w:p>
        </w:tc>
        <w:tc>
          <w:tcPr>
            <w:tcW w:w="852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4</w:t>
            </w:r>
          </w:p>
        </w:tc>
        <w:tc>
          <w:tcPr>
            <w:tcW w:w="851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0-1</w:t>
            </w:r>
          </w:p>
        </w:tc>
        <w:tc>
          <w:tcPr>
            <w:tcW w:w="3224" w:type="dxa"/>
          </w:tcPr>
          <w:p w:rsidR="00154356" w:rsidRDefault="00154356" w:rsidP="009100B5">
            <w:pPr>
              <w:pStyle w:val="BPC3Tableitems"/>
            </w:pPr>
            <w:r>
              <w:t>Identifier of partner (system) which related with operations.</w:t>
            </w:r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recon_type</w:t>
            </w:r>
            <w:proofErr w:type="spellEnd"/>
          </w:p>
        </w:tc>
        <w:tc>
          <w:tcPr>
            <w:tcW w:w="1433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51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224" w:type="dxa"/>
          </w:tcPr>
          <w:p w:rsidR="00154356" w:rsidRPr="007145AC" w:rsidRDefault="00154356" w:rsidP="009100B5">
            <w:pPr>
              <w:pStyle w:val="BPC3Tableitems"/>
            </w:pPr>
            <w:r>
              <w:t>Operation type. Dictionary RCNT</w:t>
            </w:r>
          </w:p>
        </w:tc>
      </w:tr>
      <w:tr w:rsidR="00154356" w:rsidRPr="005B7F59" w:rsidTr="009100B5">
        <w:trPr>
          <w:trHeight w:val="135"/>
        </w:trPr>
        <w:tc>
          <w:tcPr>
            <w:tcW w:w="2820" w:type="dxa"/>
          </w:tcPr>
          <w:p w:rsidR="00154356" w:rsidRPr="005B7F59" w:rsidRDefault="00154356" w:rsidP="009100B5">
            <w:pPr>
              <w:pStyle w:val="BPC3Tableitems"/>
            </w:pPr>
            <w:r>
              <w:t>operation</w:t>
            </w:r>
          </w:p>
        </w:tc>
        <w:tc>
          <w:tcPr>
            <w:tcW w:w="1433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operation</w:t>
            </w:r>
          </w:p>
        </w:tc>
        <w:tc>
          <w:tcPr>
            <w:tcW w:w="852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1-*</w:t>
            </w:r>
          </w:p>
        </w:tc>
        <w:tc>
          <w:tcPr>
            <w:tcW w:w="3224" w:type="dxa"/>
          </w:tcPr>
          <w:p w:rsidR="00154356" w:rsidRPr="005B7F59" w:rsidRDefault="00154356" w:rsidP="009100B5">
            <w:pPr>
              <w:pStyle w:val="BPC3Tableitems"/>
            </w:pPr>
            <w:r>
              <w:t>Operation data</w:t>
            </w:r>
          </w:p>
        </w:tc>
      </w:tr>
      <w:tr w:rsidR="00154356" w:rsidRPr="002F6979" w:rsidTr="009100B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412718" w:rsidRDefault="00154356" w:rsidP="009100B5">
            <w:pPr>
              <w:pStyle w:val="BPC3Tableheadings"/>
            </w:pPr>
            <w:r>
              <w:t>operation</w:t>
            </w:r>
          </w:p>
        </w:tc>
      </w:tr>
      <w:tr w:rsidR="00154356" w:rsidRPr="005B7F59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7145AC" w:rsidRDefault="00154356" w:rsidP="009100B5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 xml:space="preserve"> </w:t>
            </w:r>
          </w:p>
        </w:tc>
      </w:tr>
      <w:tr w:rsidR="00154356" w:rsidRPr="00F01589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01589" w:rsidRDefault="00154356" w:rsidP="009100B5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7145AC" w:rsidRDefault="00154356" w:rsidP="009100B5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</w:tc>
      </w:tr>
      <w:tr w:rsidR="00154356" w:rsidRPr="00F01589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01589" w:rsidRDefault="00154356" w:rsidP="009100B5">
            <w:pPr>
              <w:pStyle w:val="BPC3Tableitems"/>
            </w:pPr>
            <w:proofErr w:type="spellStart"/>
            <w:r>
              <w:t>sttl_type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7145AC" w:rsidRDefault="00154356" w:rsidP="009100B5">
            <w:pPr>
              <w:pStyle w:val="BPC3Tableitems"/>
            </w:pPr>
            <w:r>
              <w:t xml:space="preserve">Settlement type. Dictionary </w:t>
            </w:r>
            <w:r w:rsidRPr="00E37ECE">
              <w:t>STTT</w:t>
            </w:r>
          </w:p>
        </w:tc>
      </w:tr>
      <w:tr w:rsidR="00154356" w:rsidRPr="005B7F59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  <w:r w:rsidRPr="00FF6DFF">
              <w:rPr>
                <w:rFonts w:asciiTheme="minorHAnsi" w:hAnsiTheme="minorHAnsi"/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>
              <w:t>Date when operation occurs</w:t>
            </w:r>
          </w:p>
        </w:tc>
      </w:tr>
      <w:tr w:rsidR="00154356" w:rsidRPr="005B7F59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amount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  <w:r w:rsidRPr="00FF6DFF">
              <w:rPr>
                <w:rFonts w:asciiTheme="minorHAnsi" w:hAnsiTheme="minorHAnsi"/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>
              <w:t>Original operation amount</w:t>
            </w:r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oper_request_amount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amount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r w:rsidRPr="007C38CF">
              <w:t>Operation requested amount in operation currency</w:t>
            </w:r>
          </w:p>
        </w:tc>
      </w:tr>
      <w:tr w:rsidR="00154356" w:rsidRPr="00371501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amount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7C38CF" w:rsidRDefault="00154356" w:rsidP="009100B5">
            <w:pPr>
              <w:pStyle w:val="BPC3Tableitems"/>
            </w:pPr>
            <w:r>
              <w:t>Operation surcharge amount</w:t>
            </w:r>
          </w:p>
        </w:tc>
      </w:tr>
      <w:tr w:rsidR="00154356" w:rsidRPr="00CB2123" w:rsidTr="009100B5">
        <w:trPr>
          <w:trHeight w:val="135"/>
          <w:ins w:id="21" w:author="Alexey Serov" w:date="2018-08-24T18:33:00Z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  <w:rPr>
                <w:ins w:id="22" w:author="Alexey Serov" w:date="2018-08-24T18:33:00Z"/>
              </w:rPr>
            </w:pPr>
            <w:proofErr w:type="spellStart"/>
            <w:ins w:id="23" w:author="Alexey Serov" w:date="2018-08-24T18:34:00Z">
              <w:r w:rsidRPr="000B5AC8">
                <w:t>additional_amount</w:t>
              </w:r>
            </w:ins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86E6A" w:rsidRDefault="00154356" w:rsidP="009100B5">
            <w:pPr>
              <w:pStyle w:val="BPC3Tableitems"/>
              <w:jc w:val="center"/>
              <w:rPr>
                <w:ins w:id="24" w:author="Alexey Serov" w:date="2018-08-24T18:33:00Z"/>
                <w:rFonts w:asciiTheme="minorHAnsi" w:hAnsiTheme="minorHAnsi"/>
                <w:sz w:val="20"/>
              </w:rPr>
            </w:pPr>
            <w:proofErr w:type="spellStart"/>
            <w:ins w:id="25" w:author="Alexey Serov" w:date="2018-08-24T18:34:00Z">
              <w:r w:rsidRPr="00F86E6A">
                <w:rPr>
                  <w:sz w:val="20"/>
                </w:rPr>
                <w:t>additional_amount</w:t>
              </w:r>
            </w:ins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ins w:id="26" w:author="Alexey Serov" w:date="2018-08-24T18:33:00Z"/>
                <w:rFonts w:asciiTheme="minorHAnsi" w:hAnsiTheme="minorHAnsi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86E6A" w:rsidRDefault="00154356" w:rsidP="009100B5">
            <w:pPr>
              <w:pStyle w:val="BPC3Tableitems"/>
              <w:jc w:val="center"/>
              <w:rPr>
                <w:ins w:id="27" w:author="Alexey Serov" w:date="2018-08-24T18:33:00Z"/>
                <w:rFonts w:asciiTheme="minorHAnsi" w:hAnsiTheme="minorHAnsi"/>
                <w:sz w:val="20"/>
              </w:rPr>
            </w:pPr>
            <w:ins w:id="28" w:author="Alexey Serov" w:date="2018-08-24T18:34:00Z">
              <w:r w:rsidRPr="00F86E6A">
                <w:rPr>
                  <w:sz w:val="20"/>
                </w:rPr>
                <w:t>0-*</w:t>
              </w:r>
            </w:ins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9B7142" w:rsidRDefault="00154356" w:rsidP="009100B5">
            <w:pPr>
              <w:pStyle w:val="BPC3Tableitems"/>
              <w:rPr>
                <w:ins w:id="29" w:author="Alexey Serov" w:date="2018-08-24T18:33:00Z"/>
              </w:rPr>
            </w:pPr>
            <w:ins w:id="30" w:author="Alexey Serov" w:date="2018-08-24T18:34:00Z">
              <w:r>
                <w:t>Operation’s additional amounts</w:t>
              </w:r>
            </w:ins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lastRenderedPageBreak/>
              <w:t>originator_refnum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 w:rsidRPr="009B7142">
              <w:t>Reference number generated by originator of operation</w:t>
            </w:r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network_refnum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 w:cs="Tahoma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 w:rsidRPr="009B7142">
              <w:t xml:space="preserve">Reference number </w:t>
            </w:r>
            <w:r>
              <w:t>incoming from external network</w:t>
            </w:r>
          </w:p>
        </w:tc>
      </w:tr>
      <w:tr w:rsidR="00154356" w:rsidRPr="00770D7C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CE317C" w:rsidRDefault="00154356" w:rsidP="009100B5">
            <w:pPr>
              <w:pStyle w:val="BPC3Tableitems"/>
            </w:pPr>
            <w:proofErr w:type="spellStart"/>
            <w:r>
              <w:t>acq_inst_bin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CE317C" w:rsidRDefault="00154356" w:rsidP="009100B5">
            <w:pPr>
              <w:pStyle w:val="BPC3Tableitems"/>
            </w:pPr>
            <w:r>
              <w:t>Acquirer BIN</w:t>
            </w:r>
          </w:p>
        </w:tc>
      </w:tr>
      <w:tr w:rsidR="00154356" w:rsidRPr="00155E91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r>
              <w:t>status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7B7BDE" w:rsidRDefault="00154356" w:rsidP="009100B5">
            <w:pPr>
              <w:pStyle w:val="BPC3Tableitems"/>
            </w:pPr>
            <w:r w:rsidRPr="00F22D2E">
              <w:t>Authori</w:t>
            </w:r>
            <w:r>
              <w:t>z</w:t>
            </w:r>
            <w:r w:rsidRPr="00F22D2E">
              <w:t>ation status</w:t>
            </w:r>
            <w:r>
              <w:t xml:space="preserve">. Dictionary </w:t>
            </w:r>
            <w:r w:rsidRPr="00F22D2E">
              <w:t>OPST</w:t>
            </w:r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FF6DFF">
              <w:rPr>
                <w:rFonts w:asciiTheme="minorHAnsi" w:hAnsiTheme="minorHAnsi"/>
                <w:sz w:val="20"/>
              </w:rPr>
              <w:t>int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  <w:r w:rsidRPr="00FF6DFF">
              <w:rPr>
                <w:rFonts w:asciiTheme="minorHAnsi" w:hAnsiTheme="minorHAnsi"/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r>
              <w:t>0 – operation is not reversal</w:t>
            </w:r>
          </w:p>
          <w:p w:rsidR="00154356" w:rsidRPr="00DB6F8D" w:rsidRDefault="00154356" w:rsidP="009100B5">
            <w:pPr>
              <w:pStyle w:val="BPC3Tableitems"/>
            </w:pPr>
            <w:r>
              <w:t>1 – operation is reversal</w:t>
            </w:r>
          </w:p>
        </w:tc>
      </w:tr>
      <w:tr w:rsidR="00154356" w:rsidRPr="00372C7C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17DB2" w:rsidRDefault="00154356" w:rsidP="009100B5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</w:t>
            </w:r>
            <w:r w:rsidRPr="00FF6DFF">
              <w:rPr>
                <w:rFonts w:asciiTheme="minorHAnsi" w:hAnsiTheme="minorHAnsi"/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>Merchant number</w:t>
            </w:r>
          </w:p>
        </w:tc>
      </w:tr>
      <w:tr w:rsidR="00154356" w:rsidRPr="00372C7C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r>
              <w:t>mcc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>Merchant category code</w:t>
            </w:r>
          </w:p>
        </w:tc>
      </w:tr>
      <w:tr w:rsidR="00154356" w:rsidRPr="00372C7C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>Merchant name</w:t>
            </w:r>
          </w:p>
        </w:tc>
      </w:tr>
      <w:tr w:rsidR="00154356" w:rsidRPr="00372C7C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merchant_street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>Merchant street address</w:t>
            </w:r>
          </w:p>
        </w:tc>
      </w:tr>
      <w:tr w:rsidR="00154356" w:rsidRPr="00824FF2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824FF2" w:rsidRDefault="00154356" w:rsidP="009100B5">
            <w:pPr>
              <w:pStyle w:val="BPC3Tableitems"/>
            </w:pPr>
            <w:r>
              <w:t>Merchant’s city</w:t>
            </w:r>
          </w:p>
        </w:tc>
      </w:tr>
      <w:tr w:rsidR="00154356" w:rsidRPr="00824FF2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>Region of merchant</w:t>
            </w:r>
          </w:p>
        </w:tc>
      </w:tr>
      <w:tr w:rsidR="00154356" w:rsidRPr="00824FF2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>Country of merchant</w:t>
            </w:r>
          </w:p>
        </w:tc>
      </w:tr>
      <w:tr w:rsidR="00154356" w:rsidRPr="00824FF2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>Merchant’s postal code</w:t>
            </w:r>
          </w:p>
        </w:tc>
      </w:tr>
      <w:tr w:rsidR="00154356" w:rsidRPr="00824FF2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 xml:space="preserve">Terminal type. Dictionary </w:t>
            </w:r>
            <w:r w:rsidRPr="008633CC">
              <w:t>TRMT</w:t>
            </w:r>
          </w:p>
        </w:tc>
      </w:tr>
      <w:tr w:rsidR="00154356" w:rsidRPr="00372C7C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6046E" w:rsidRDefault="00154356" w:rsidP="009100B5">
            <w:pPr>
              <w:pStyle w:val="BPC3Tableitems"/>
            </w:pPr>
            <w:r>
              <w:t>Terminal number</w:t>
            </w:r>
          </w:p>
        </w:tc>
      </w:tr>
      <w:tr w:rsidR="00154356" w:rsidRPr="009E265E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acq_inst_id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FF6DFF">
              <w:rPr>
                <w:rFonts w:asciiTheme="minorHAnsi" w:hAnsiTheme="minorHAnsi"/>
                <w:sz w:val="20"/>
              </w:rPr>
              <w:t>int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9E265E" w:rsidRDefault="00154356" w:rsidP="009100B5">
            <w:pPr>
              <w:pStyle w:val="BPC3Tableitems"/>
            </w:pPr>
            <w:r>
              <w:t>Identifier of participant acquirer.</w:t>
            </w:r>
          </w:p>
        </w:tc>
      </w:tr>
      <w:tr w:rsidR="00154356" w:rsidRPr="00E170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D84D06" w:rsidRDefault="00154356" w:rsidP="009100B5">
            <w:pPr>
              <w:pStyle w:val="BPC3Tableitems"/>
            </w:pPr>
            <w:r>
              <w:t>Card number</w:t>
            </w:r>
          </w:p>
        </w:tc>
      </w:tr>
      <w:tr w:rsidR="00154356" w:rsidRPr="00E170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card_seq_number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FF6DFF">
              <w:rPr>
                <w:rFonts w:asciiTheme="minorHAnsi" w:hAnsiTheme="minorHAnsi"/>
                <w:sz w:val="20"/>
              </w:rPr>
              <w:t>int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D84D06" w:rsidRDefault="00154356" w:rsidP="009100B5">
            <w:pPr>
              <w:pStyle w:val="BPC3Tableitems"/>
            </w:pPr>
            <w:r>
              <w:t>Card sequential number</w:t>
            </w:r>
          </w:p>
        </w:tc>
      </w:tr>
      <w:tr w:rsidR="00154356" w:rsidRPr="00E170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t>card_expir_date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date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D84D06" w:rsidRDefault="00154356" w:rsidP="009100B5">
            <w:pPr>
              <w:pStyle w:val="BPC3Tableitems"/>
            </w:pPr>
            <w:r>
              <w:t>Card expiration date</w:t>
            </w:r>
          </w:p>
        </w:tc>
      </w:tr>
      <w:tr w:rsidR="00154356" w:rsidRPr="00E170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 w:rsidRPr="00FE78A7">
              <w:t>card_country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 w:cs="Tahoma"/>
                <w:sz w:val="20"/>
              </w:rPr>
            </w:pPr>
            <w:r w:rsidRPr="00FF6DFF">
              <w:rPr>
                <w:rFonts w:asciiTheme="minorHAnsi" w:hAnsiTheme="minorHAnsi" w:cs="Tahoma"/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r>
              <w:t>Card country</w:t>
            </w:r>
          </w:p>
        </w:tc>
      </w:tr>
      <w:tr w:rsidR="00154356" w:rsidRPr="009E265E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</w:pPr>
            <w:proofErr w:type="spellStart"/>
            <w:r>
              <w:lastRenderedPageBreak/>
              <w:t>iss_inst_id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proofErr w:type="spellStart"/>
            <w:r w:rsidRPr="00FF6DFF">
              <w:rPr>
                <w:rFonts w:asciiTheme="minorHAnsi" w:hAnsiTheme="minorHAnsi"/>
                <w:sz w:val="20"/>
              </w:rPr>
              <w:t>int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9E265E" w:rsidRDefault="00154356" w:rsidP="009100B5">
            <w:pPr>
              <w:pStyle w:val="BPC3Tableitems"/>
            </w:pPr>
            <w:r>
              <w:t>Identifier of participant institution.</w:t>
            </w:r>
          </w:p>
        </w:tc>
      </w:tr>
      <w:tr w:rsidR="00154356" w:rsidRPr="00E170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CE317C" w:rsidRDefault="00154356" w:rsidP="009100B5">
            <w:pPr>
              <w:pStyle w:val="BPC3Tableitems"/>
            </w:pPr>
            <w:proofErr w:type="spellStart"/>
            <w:r>
              <w:t>auth_code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rFonts w:asciiTheme="minorHAnsi" w:hAnsiTheme="minorHAnsi"/>
                <w:sz w:val="20"/>
              </w:rPr>
            </w:pPr>
            <w:r w:rsidRPr="00FF6DFF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694D3D" w:rsidRDefault="00154356" w:rsidP="009100B5">
            <w:pPr>
              <w:pStyle w:val="BPC3Tableitems"/>
            </w:pPr>
            <w:proofErr w:type="spellStart"/>
            <w:r>
              <w:t>Auth</w:t>
            </w:r>
            <w:proofErr w:type="spellEnd"/>
            <w:r>
              <w:t xml:space="preserve"> code </w:t>
            </w:r>
          </w:p>
        </w:tc>
      </w:tr>
      <w:tr w:rsidR="00154356" w:rsidRPr="0054625B" w:rsidTr="009100B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412718" w:rsidRDefault="00154356" w:rsidP="009100B5">
            <w:pPr>
              <w:pStyle w:val="BPC3Tableheadings"/>
            </w:pPr>
            <w:r>
              <w:t>a</w:t>
            </w:r>
            <w:r w:rsidRPr="00412718">
              <w:t>mount</w:t>
            </w:r>
          </w:p>
        </w:tc>
      </w:tr>
      <w:tr w:rsidR="00154356" w:rsidRPr="00CB2123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long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154356" w:rsidRPr="005B7F59" w:rsidTr="009100B5">
        <w:trPr>
          <w:trHeight w:val="135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 w:rsidRPr="005B7F59">
              <w:t>currency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string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 w:rsidRPr="005B7F59">
              <w:t>Amount currency</w:t>
            </w:r>
          </w:p>
        </w:tc>
      </w:tr>
      <w:tr w:rsidR="00154356" w:rsidRPr="005B7F59" w:rsidTr="009100B5">
        <w:trPr>
          <w:trHeight w:val="135"/>
          <w:ins w:id="31" w:author="Alexey Serov" w:date="2018-08-24T18:33:00Z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86E6A" w:rsidRDefault="00154356" w:rsidP="009100B5">
            <w:pPr>
              <w:rPr>
                <w:ins w:id="32" w:author="Alexey Serov" w:date="2018-08-24T18:33:00Z"/>
                <w:rFonts w:asciiTheme="minorHAnsi" w:hAnsiTheme="minorHAnsi"/>
                <w:b/>
                <w:color w:val="1F497D" w:themeColor="text2"/>
                <w:sz w:val="26"/>
                <w:szCs w:val="26"/>
              </w:rPr>
            </w:pPr>
            <w:proofErr w:type="spellStart"/>
            <w:ins w:id="33" w:author="Alexey Serov" w:date="2018-08-24T18:37:00Z">
              <w:r w:rsidRPr="00F86E6A">
                <w:rPr>
                  <w:rFonts w:asciiTheme="minorHAnsi" w:hAnsiTheme="minorHAnsi"/>
                  <w:b/>
                  <w:color w:val="1F497D" w:themeColor="text2"/>
                  <w:sz w:val="26"/>
                  <w:szCs w:val="26"/>
                </w:rPr>
                <w:t>additional_amount</w:t>
              </w:r>
            </w:ins>
            <w:proofErr w:type="spellEnd"/>
          </w:p>
        </w:tc>
      </w:tr>
      <w:tr w:rsidR="00154356" w:rsidRPr="005B7F59" w:rsidTr="009100B5">
        <w:trPr>
          <w:trHeight w:val="135"/>
          <w:ins w:id="34" w:author="Alexey Serov" w:date="2018-08-24T18:34:00Z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AC1B03" w:rsidRDefault="00154356" w:rsidP="009100B5">
            <w:pPr>
              <w:pStyle w:val="BPC3Tableitems"/>
              <w:rPr>
                <w:ins w:id="35" w:author="Alexey Serov" w:date="2018-08-24T18:34:00Z"/>
              </w:rPr>
            </w:pPr>
            <w:proofErr w:type="spellStart"/>
            <w:ins w:id="36" w:author="Alexey Serov" w:date="2018-08-24T18:34:00Z">
              <w:r w:rsidRPr="007D5F49">
                <w:t>amount_value</w:t>
              </w:r>
              <w:proofErr w:type="spellEnd"/>
            </w:ins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ins w:id="37" w:author="Alexey Serov" w:date="2018-08-24T18:34:00Z"/>
                <w:sz w:val="20"/>
              </w:rPr>
            </w:pPr>
            <w:ins w:id="38" w:author="Alexey Serov" w:date="2018-08-24T18:34:00Z">
              <w:r>
                <w:t>long</w:t>
              </w:r>
            </w:ins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ins w:id="39" w:author="Alexey Serov" w:date="2018-08-24T18:34:00Z"/>
                <w:sz w:val="20"/>
              </w:rPr>
            </w:pPr>
            <w:ins w:id="40" w:author="Alexey Serov" w:date="2018-08-24T18:34:00Z">
              <w:r w:rsidRPr="00975AB4">
                <w:t>22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FF6DFF" w:rsidRDefault="00154356" w:rsidP="009100B5">
            <w:pPr>
              <w:pStyle w:val="BPC3Tableitems"/>
              <w:jc w:val="center"/>
              <w:rPr>
                <w:ins w:id="41" w:author="Alexey Serov" w:date="2018-08-24T18:34:00Z"/>
                <w:sz w:val="20"/>
              </w:rPr>
            </w:pPr>
            <w:ins w:id="42" w:author="Alexey Serov" w:date="2018-08-24T18:34:00Z">
              <w:r>
                <w:t>1</w:t>
              </w:r>
              <w:r w:rsidRPr="00975AB4">
                <w:t>-1</w:t>
              </w:r>
            </w:ins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  <w:rPr>
                <w:ins w:id="43" w:author="Alexey Serov" w:date="2018-08-24T18:34:00Z"/>
              </w:rPr>
            </w:pPr>
            <w:ins w:id="44" w:author="Alexey Serov" w:date="2018-08-24T18:34:00Z">
              <w:r>
                <w:t>Additional amount’s value</w:t>
              </w:r>
            </w:ins>
          </w:p>
        </w:tc>
      </w:tr>
      <w:tr w:rsidR="00154356" w:rsidRPr="005B7F59" w:rsidTr="009100B5">
        <w:trPr>
          <w:trHeight w:val="135"/>
          <w:ins w:id="45" w:author="Alexey Serov" w:date="2018-08-24T18:34:00Z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7D5F49" w:rsidRDefault="00154356" w:rsidP="009100B5">
            <w:pPr>
              <w:pStyle w:val="BPC3Tableitems"/>
              <w:rPr>
                <w:ins w:id="46" w:author="Alexey Serov" w:date="2018-08-24T18:34:00Z"/>
              </w:rPr>
            </w:pPr>
            <w:ins w:id="47" w:author="Alexey Serov" w:date="2018-08-24T18:34:00Z">
              <w:r>
                <w:t>c</w:t>
              </w:r>
              <w:r w:rsidRPr="007D5F49">
                <w:t>urrency</w:t>
              </w:r>
            </w:ins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  <w:jc w:val="center"/>
              <w:rPr>
                <w:ins w:id="48" w:author="Alexey Serov" w:date="2018-08-24T18:34:00Z"/>
              </w:rPr>
            </w:pPr>
            <w:ins w:id="49" w:author="Alexey Serov" w:date="2018-08-24T18:34:00Z">
              <w:r>
                <w:t>string</w:t>
              </w:r>
            </w:ins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975AB4" w:rsidRDefault="00154356" w:rsidP="009100B5">
            <w:pPr>
              <w:pStyle w:val="BPC3Tableitems"/>
              <w:jc w:val="center"/>
              <w:rPr>
                <w:ins w:id="50" w:author="Alexey Serov" w:date="2018-08-24T18:34:00Z"/>
              </w:rPr>
            </w:pPr>
            <w:ins w:id="51" w:author="Alexey Serov" w:date="2018-08-24T18:34:00Z">
              <w:r w:rsidRPr="00975AB4">
                <w:t>3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  <w:jc w:val="center"/>
              <w:rPr>
                <w:ins w:id="52" w:author="Alexey Serov" w:date="2018-08-24T18:34:00Z"/>
              </w:rPr>
            </w:pPr>
            <w:ins w:id="53" w:author="Alexey Serov" w:date="2018-08-24T18:34:00Z">
              <w:r>
                <w:t>1</w:t>
              </w:r>
              <w:r w:rsidRPr="00975AB4">
                <w:t>-1</w:t>
              </w:r>
            </w:ins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  <w:rPr>
                <w:ins w:id="54" w:author="Alexey Serov" w:date="2018-08-24T18:34:00Z"/>
              </w:rPr>
            </w:pPr>
            <w:ins w:id="55" w:author="Alexey Serov" w:date="2018-08-24T18:34:00Z">
              <w:r>
                <w:t xml:space="preserve">Additional amount’s </w:t>
              </w:r>
              <w:r w:rsidRPr="00975AB4">
                <w:t>currency code</w:t>
              </w:r>
            </w:ins>
          </w:p>
        </w:tc>
      </w:tr>
      <w:tr w:rsidR="00154356" w:rsidRPr="005B7F59" w:rsidTr="009100B5">
        <w:trPr>
          <w:trHeight w:val="135"/>
          <w:ins w:id="56" w:author="Alexey Serov" w:date="2018-08-24T18:34:00Z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  <w:rPr>
                <w:ins w:id="57" w:author="Alexey Serov" w:date="2018-08-24T18:34:00Z"/>
              </w:rPr>
            </w:pPr>
            <w:proofErr w:type="spellStart"/>
            <w:ins w:id="58" w:author="Alexey Serov" w:date="2018-08-24T18:34:00Z">
              <w:r w:rsidRPr="007D5F49">
                <w:t>amount_type</w:t>
              </w:r>
              <w:proofErr w:type="spellEnd"/>
            </w:ins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  <w:jc w:val="center"/>
              <w:rPr>
                <w:ins w:id="59" w:author="Alexey Serov" w:date="2018-08-24T18:34:00Z"/>
              </w:rPr>
            </w:pPr>
            <w:ins w:id="60" w:author="Alexey Serov" w:date="2018-08-24T18:34:00Z">
              <w:r>
                <w:t>string</w:t>
              </w:r>
            </w:ins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975AB4" w:rsidRDefault="00154356" w:rsidP="009100B5">
            <w:pPr>
              <w:pStyle w:val="BPC3Tableitems"/>
              <w:jc w:val="center"/>
              <w:rPr>
                <w:ins w:id="61" w:author="Alexey Serov" w:date="2018-08-24T18:34:00Z"/>
              </w:rPr>
            </w:pPr>
            <w:ins w:id="62" w:author="Alexey Serov" w:date="2018-08-24T18:34:00Z">
              <w:r>
                <w:t>8</w:t>
              </w:r>
            </w:ins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  <w:jc w:val="center"/>
              <w:rPr>
                <w:ins w:id="63" w:author="Alexey Serov" w:date="2018-08-24T18:34:00Z"/>
              </w:rPr>
            </w:pPr>
            <w:ins w:id="64" w:author="Alexey Serov" w:date="2018-08-24T18:34:00Z">
              <w:r>
                <w:t>1</w:t>
              </w:r>
              <w:r w:rsidRPr="00451450">
                <w:t>-1</w:t>
              </w:r>
            </w:ins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Tableitems"/>
              <w:rPr>
                <w:ins w:id="65" w:author="Alexey Serov" w:date="2018-08-24T18:34:00Z"/>
              </w:rPr>
            </w:pPr>
            <w:ins w:id="66" w:author="Alexey Serov" w:date="2018-08-24T18:34:00Z">
              <w:r>
                <w:t>Amount’s type,</w:t>
              </w:r>
              <w:r w:rsidRPr="00C809F7">
                <w:t xml:space="preserve"> </w:t>
              </w:r>
              <w:r>
                <w:t>it is a dictionary article</w:t>
              </w:r>
              <w:r w:rsidRPr="00C809F7">
                <w:t xml:space="preserve"> </w:t>
              </w:r>
              <w:r>
                <w:t>(dictionaries AMPR, FETP, BLTP, LMTP, etc.)</w:t>
              </w:r>
            </w:ins>
          </w:p>
        </w:tc>
      </w:tr>
    </w:tbl>
    <w:p w:rsidR="00154356" w:rsidRPr="00452B0A" w:rsidRDefault="00154356" w:rsidP="00154356">
      <w:pPr>
        <w:pStyle w:val="BPC3Heading3"/>
      </w:pPr>
      <w:bookmarkStart w:id="67" w:name="_Toc502227085"/>
      <w:bookmarkStart w:id="68" w:name="_Toc530041698"/>
      <w:r>
        <w:t>RECONCILIATION</w:t>
      </w:r>
      <w:bookmarkEnd w:id="67"/>
      <w:bookmarkEnd w:id="68"/>
    </w:p>
    <w:p w:rsidR="00154356" w:rsidRDefault="00154356" w:rsidP="00154356">
      <w:pPr>
        <w:pStyle w:val="BPC3Bodyafterheading"/>
      </w:pPr>
      <w:r w:rsidRPr="0037293F">
        <w:t xml:space="preserve">It is the root tag of the </w:t>
      </w:r>
      <w:r>
        <w:t>reconciliation</w:t>
      </w:r>
      <w:r w:rsidRPr="0037293F">
        <w:t xml:space="preserve"> file. It contains a set of operations.</w:t>
      </w:r>
    </w:p>
    <w:p w:rsidR="00154356" w:rsidRPr="0037293F" w:rsidRDefault="00154356" w:rsidP="00154356">
      <w:pPr>
        <w:pStyle w:val="BPC3Bodyafterheading"/>
      </w:pPr>
    </w:p>
    <w:p w:rsidR="00154356" w:rsidRPr="00392671" w:rsidRDefault="00154356" w:rsidP="00154356">
      <w:pPr>
        <w:pStyle w:val="BPC3Subhead1"/>
      </w:pPr>
      <w:r>
        <w:t>FILE_TYPE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Determines type of file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data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 the file.</w:t>
      </w:r>
      <w:proofErr w:type="gramEnd"/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same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type of file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can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define a set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of mandatory fields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(for different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types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it can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vary)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and the corresponding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loader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for him.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154356" w:rsidRPr="005964A8" w:rsidTr="009100B5">
        <w:trPr>
          <w:trHeight w:val="315"/>
        </w:trPr>
        <w:tc>
          <w:tcPr>
            <w:tcW w:w="1523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Description</w:t>
            </w:r>
          </w:p>
        </w:tc>
      </w:tr>
      <w:tr w:rsidR="00154356" w:rsidRPr="005964A8" w:rsidTr="009100B5">
        <w:trPr>
          <w:trHeight w:val="250"/>
        </w:trPr>
        <w:tc>
          <w:tcPr>
            <w:tcW w:w="1523" w:type="dxa"/>
            <w:shd w:val="clear" w:color="auto" w:fill="auto"/>
            <w:vAlign w:val="center"/>
          </w:tcPr>
          <w:p w:rsidR="00154356" w:rsidRPr="00B32DC8" w:rsidRDefault="00154356" w:rsidP="009100B5">
            <w:pPr>
              <w:pStyle w:val="BPC3Tableitems"/>
            </w:pPr>
            <w:r>
              <w:t>FLTP2100</w:t>
            </w:r>
          </w:p>
        </w:tc>
        <w:tc>
          <w:tcPr>
            <w:tcW w:w="7719" w:type="dxa"/>
            <w:shd w:val="clear" w:color="auto" w:fill="auto"/>
            <w:vAlign w:val="center"/>
          </w:tcPr>
          <w:p w:rsidR="00154356" w:rsidRPr="00392671" w:rsidRDefault="00154356" w:rsidP="009100B5">
            <w:pPr>
              <w:pStyle w:val="BPC3Tableitems"/>
            </w:pPr>
            <w:r>
              <w:t>Operations for reconciliation</w:t>
            </w:r>
          </w:p>
        </w:tc>
      </w:tr>
    </w:tbl>
    <w:p w:rsidR="00154356" w:rsidRPr="008C3A0A" w:rsidRDefault="00154356" w:rsidP="00154356">
      <w:pPr>
        <w:pStyle w:val="BPC3Subhead1"/>
        <w:rPr>
          <w:b w:val="0"/>
        </w:rPr>
      </w:pPr>
    </w:p>
    <w:p w:rsidR="00154356" w:rsidRPr="00124CC9" w:rsidRDefault="00154356" w:rsidP="00154356">
      <w:pPr>
        <w:pStyle w:val="BPC3Subhead1"/>
      </w:pPr>
      <w:r>
        <w:t>START_DATE</w:t>
      </w:r>
    </w:p>
    <w:p w:rsidR="00154356" w:rsidRDefault="00154356" w:rsidP="00154356">
      <w:pPr>
        <w:pStyle w:val="BPC3Bodyafterheading"/>
        <w:rPr>
          <w:rStyle w:val="hps"/>
        </w:rPr>
      </w:pPr>
      <w:r w:rsidRPr="009A31AE">
        <w:rPr>
          <w:rStyle w:val="hps"/>
        </w:rPr>
        <w:t>Date of beginning of the period which includes transactions presented in the file.</w:t>
      </w:r>
      <w:r>
        <w:rPr>
          <w:rStyle w:val="hps"/>
        </w:rPr>
        <w:t xml:space="preserve"> </w:t>
      </w:r>
      <w:r w:rsidRPr="007D61FD">
        <w:rPr>
          <w:rStyle w:val="hps"/>
        </w:rPr>
        <w:t>The date include the date and time</w:t>
      </w:r>
      <w:r>
        <w:rPr>
          <w:rStyle w:val="hps"/>
        </w:rPr>
        <w:t>.</w:t>
      </w:r>
    </w:p>
    <w:p w:rsidR="00154356" w:rsidRPr="009A31AE" w:rsidRDefault="00154356" w:rsidP="00154356">
      <w:pPr>
        <w:pStyle w:val="BPC3Bodyafterheading"/>
        <w:rPr>
          <w:rStyle w:val="hps"/>
        </w:rPr>
      </w:pPr>
    </w:p>
    <w:p w:rsidR="00154356" w:rsidRPr="009A31AE" w:rsidRDefault="00154356" w:rsidP="00154356">
      <w:pPr>
        <w:pStyle w:val="BPC3Subhead1"/>
      </w:pPr>
      <w:r w:rsidRPr="009A31AE">
        <w:t>END_DATE</w:t>
      </w:r>
    </w:p>
    <w:p w:rsidR="00154356" w:rsidRDefault="00154356" w:rsidP="00154356">
      <w:pPr>
        <w:pStyle w:val="BPC3Bodyafterheading"/>
        <w:rPr>
          <w:rStyle w:val="hps"/>
          <w:lang w:val="en"/>
        </w:rPr>
      </w:pPr>
      <w:r>
        <w:rPr>
          <w:rStyle w:val="hps"/>
          <w:lang w:val="en"/>
        </w:rPr>
        <w:t>End</w:t>
      </w:r>
      <w:r w:rsidRPr="00895C86">
        <w:rPr>
          <w:rStyle w:val="hps"/>
          <w:lang w:val="en"/>
        </w:rPr>
        <w:t xml:space="preserve"> of the period which includes transactions presented in the file.</w:t>
      </w:r>
      <w:r>
        <w:rPr>
          <w:rStyle w:val="hps"/>
          <w:lang w:val="en"/>
        </w:rPr>
        <w:t xml:space="preserve"> </w:t>
      </w:r>
      <w:r w:rsidRPr="007D61FD">
        <w:rPr>
          <w:rStyle w:val="hps"/>
          <w:lang w:val="en"/>
        </w:rPr>
        <w:t>The date include the date and time</w:t>
      </w:r>
      <w:r>
        <w:rPr>
          <w:rStyle w:val="hps"/>
          <w:lang w:val="en"/>
        </w:rPr>
        <w:t>.</w:t>
      </w:r>
    </w:p>
    <w:p w:rsidR="00154356" w:rsidRPr="002349BD" w:rsidRDefault="00154356" w:rsidP="00154356">
      <w:pPr>
        <w:pStyle w:val="BPC3Bodyafterheading"/>
      </w:pPr>
    </w:p>
    <w:p w:rsidR="00154356" w:rsidRPr="002C34D1" w:rsidRDefault="00154356" w:rsidP="00154356">
      <w:pPr>
        <w:pStyle w:val="BPC3Subhead1"/>
      </w:pPr>
      <w:r>
        <w:t>INST_ID</w:t>
      </w:r>
    </w:p>
    <w:p w:rsidR="00154356" w:rsidRDefault="00154356" w:rsidP="00154356">
      <w:pPr>
        <w:pStyle w:val="BPC3Bodyafterheading"/>
      </w:pPr>
      <w:r w:rsidRPr="0037293F">
        <w:t>Institution identifier (participant of the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processing),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which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own operations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 the file.</w:t>
      </w:r>
    </w:p>
    <w:p w:rsidR="00154356" w:rsidRDefault="00154356" w:rsidP="00154356">
      <w:pPr>
        <w:pStyle w:val="BPC3Bodyafterheading"/>
      </w:pPr>
    </w:p>
    <w:p w:rsidR="00154356" w:rsidRPr="00C10E3B" w:rsidRDefault="00154356" w:rsidP="00154356">
      <w:pPr>
        <w:pStyle w:val="BPC3Subhead1"/>
      </w:pPr>
      <w:r>
        <w:t>RECON_TYPE</w:t>
      </w:r>
    </w:p>
    <w:p w:rsidR="00154356" w:rsidRDefault="00154356" w:rsidP="00154356">
      <w:pPr>
        <w:pStyle w:val="BPC3Bodyafterheading"/>
      </w:pPr>
      <w:proofErr w:type="gramStart"/>
      <w:r>
        <w:t>Reconciliation type.</w:t>
      </w:r>
      <w:proofErr w:type="gramEnd"/>
      <w:r>
        <w:t xml:space="preserve"> Dictionary:</w:t>
      </w:r>
    </w:p>
    <w:tbl>
      <w:tblPr>
        <w:tblW w:w="9927" w:type="dxa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123"/>
        <w:gridCol w:w="6804"/>
      </w:tblGrid>
      <w:tr w:rsidR="00154356" w:rsidRPr="003477FD" w:rsidTr="009100B5">
        <w:trPr>
          <w:trHeight w:val="93"/>
          <w:tblHeader/>
        </w:trPr>
        <w:tc>
          <w:tcPr>
            <w:tcW w:w="3123" w:type="dxa"/>
            <w:shd w:val="clear" w:color="auto" w:fill="C5E2FF"/>
          </w:tcPr>
          <w:p w:rsidR="00154356" w:rsidRPr="003477FD" w:rsidRDefault="00154356" w:rsidP="009100B5">
            <w:pPr>
              <w:pStyle w:val="BPC3Tableheadings"/>
            </w:pPr>
            <w:r>
              <w:t>Code</w:t>
            </w:r>
          </w:p>
        </w:tc>
        <w:tc>
          <w:tcPr>
            <w:tcW w:w="6804" w:type="dxa"/>
            <w:shd w:val="clear" w:color="auto" w:fill="C5E2FF"/>
          </w:tcPr>
          <w:p w:rsidR="00154356" w:rsidRPr="003477FD" w:rsidRDefault="00154356" w:rsidP="009100B5">
            <w:pPr>
              <w:pStyle w:val="BPC3Tableheadings"/>
            </w:pPr>
            <w:r>
              <w:t>Description</w:t>
            </w:r>
          </w:p>
        </w:tc>
      </w:tr>
      <w:tr w:rsidR="00154356" w:rsidRPr="002609BC" w:rsidTr="009100B5">
        <w:trPr>
          <w:trHeight w:val="93"/>
        </w:trPr>
        <w:tc>
          <w:tcPr>
            <w:tcW w:w="3123" w:type="dxa"/>
            <w:shd w:val="clear" w:color="auto" w:fill="auto"/>
          </w:tcPr>
          <w:p w:rsidR="00154356" w:rsidRDefault="00154356" w:rsidP="009100B5">
            <w:pPr>
              <w:pStyle w:val="BPC3Tableitems"/>
            </w:pPr>
            <w:r>
              <w:t>RCNTCOMM</w:t>
            </w:r>
          </w:p>
        </w:tc>
        <w:tc>
          <w:tcPr>
            <w:tcW w:w="6804" w:type="dxa"/>
            <w:shd w:val="clear" w:color="auto" w:fill="auto"/>
          </w:tcPr>
          <w:p w:rsidR="00154356" w:rsidRPr="002204EA" w:rsidRDefault="00154356" w:rsidP="009100B5">
            <w:pPr>
              <w:pStyle w:val="BPC3Tableitems"/>
            </w:pPr>
            <w:r>
              <w:t>A common reconciliation for both sides issuer and acquirer</w:t>
            </w:r>
          </w:p>
        </w:tc>
      </w:tr>
    </w:tbl>
    <w:p w:rsidR="00154356" w:rsidRPr="00C10E3B" w:rsidRDefault="00154356" w:rsidP="00154356">
      <w:pPr>
        <w:pStyle w:val="BPC3Bodyafterheading"/>
      </w:pPr>
    </w:p>
    <w:p w:rsidR="00154356" w:rsidRPr="00452B0A" w:rsidRDefault="00154356" w:rsidP="00154356">
      <w:pPr>
        <w:pStyle w:val="BPC3Heading3"/>
      </w:pPr>
      <w:bookmarkStart w:id="69" w:name="_Toc502227086"/>
      <w:bookmarkStart w:id="70" w:name="_Toc530041699"/>
      <w:r w:rsidRPr="00452B0A">
        <w:t>OPERATION</w:t>
      </w:r>
      <w:bookmarkEnd w:id="69"/>
      <w:bookmarkEnd w:id="70"/>
    </w:p>
    <w:p w:rsidR="00154356" w:rsidRDefault="00154356" w:rsidP="00154356">
      <w:pPr>
        <w:pStyle w:val="BPC3Bodyafterheading"/>
      </w:pPr>
      <w:r w:rsidRPr="0037293F">
        <w:t>Tag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contains general information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about the operation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and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combines the</w:t>
      </w:r>
      <w:r w:rsidRPr="0037293F">
        <w:rPr>
          <w:rStyle w:val="longtext"/>
          <w:rFonts w:cs="Calibri"/>
          <w:lang w:val="en"/>
        </w:rPr>
        <w:t xml:space="preserve"> financial </w:t>
      </w:r>
      <w:r w:rsidRPr="0037293F">
        <w:t>data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of all transactions.</w:t>
      </w:r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OPER_TYPE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Type of operation.</w:t>
      </w:r>
      <w:proofErr w:type="gramEnd"/>
      <w:r w:rsidRPr="0037293F">
        <w:rPr>
          <w:rStyle w:val="longtext"/>
          <w:rFonts w:cs="Calibri"/>
          <w:lang w:val="en"/>
        </w:rPr>
        <w:t xml:space="preserve"> </w:t>
      </w:r>
      <w:proofErr w:type="gramStart"/>
      <w:r w:rsidRPr="0037293F">
        <w:t>Determines the purpose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and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method of processing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operation.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154356" w:rsidRPr="005964A8" w:rsidTr="009100B5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Description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OPTP0000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Purchase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OPTP0001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ATM Cash withdrawal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OPTP0009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 xml:space="preserve">Purchase with </w:t>
            </w:r>
            <w:proofErr w:type="spellStart"/>
            <w:r w:rsidRPr="005536EB">
              <w:t>casback</w:t>
            </w:r>
            <w:proofErr w:type="spellEnd"/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OPTP0010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P2P Debit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OPTP0011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P2P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OPTP0012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POS Cash advance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OPTP0018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Unique Transaction (Quasi Cash)</w:t>
            </w:r>
          </w:p>
        </w:tc>
      </w:tr>
      <w:tr w:rsidR="00154356" w:rsidRPr="00CB2123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OPTP0019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Fee collection (credit to originator)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OPTP0020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Purchase return (Credit)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OPTP0022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Cash-In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OPTP002</w:t>
            </w:r>
            <w:r>
              <w:t>5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30B49">
              <w:t>Envelope deposit</w:t>
            </w:r>
          </w:p>
        </w:tc>
      </w:tr>
      <w:tr w:rsidR="00154356" w:rsidRPr="009B455F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OPTP0026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P2P Credit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lastRenderedPageBreak/>
              <w:t>OPTP0027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Payment notification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OPTP0028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Payment transaction</w:t>
            </w:r>
          </w:p>
        </w:tc>
      </w:tr>
      <w:tr w:rsidR="00154356" w:rsidRPr="00CB2123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OPTP0029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Fee collection (debit to originator)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OPTP0030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Balance inquiry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OPTP0031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Customer inquiry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OPTP0032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Customer check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OPTP0038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Statement request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OPTP0039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Mini statement request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Customer account funds transfer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Internal account funds transfer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Foreign account funds transfer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OPTP0043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Funds transfer credit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</w:t>
            </w:r>
            <w:r>
              <w:t>4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r w:rsidRPr="00C30B49">
              <w:rPr>
                <w:rFonts w:asciiTheme="minorHAnsi" w:hAnsiTheme="minorHAnsi"/>
              </w:rPr>
              <w:t>Fund transfer to other bank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</w:t>
            </w:r>
            <w:r>
              <w:t>5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r w:rsidRPr="00C30B49">
              <w:rPr>
                <w:rFonts w:asciiTheme="minorHAnsi" w:hAnsiTheme="minorHAnsi"/>
              </w:rPr>
              <w:t>Fund transfer to cash by card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</w:t>
            </w:r>
            <w:r>
              <w:t>6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r w:rsidRPr="00C30B49">
              <w:rPr>
                <w:rFonts w:asciiTheme="minorHAnsi" w:hAnsiTheme="minorHAnsi"/>
              </w:rPr>
              <w:t>Fund transfer to cash by cash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</w:t>
            </w:r>
            <w:r>
              <w:t>7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r w:rsidRPr="00C30B49">
              <w:rPr>
                <w:rFonts w:asciiTheme="minorHAnsi" w:hAnsiTheme="minorHAnsi"/>
              </w:rPr>
              <w:t>Cash deposit by cash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OPTP004</w:t>
            </w:r>
            <w:r>
              <w:t>8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r w:rsidRPr="00C30B49">
              <w:rPr>
                <w:rFonts w:asciiTheme="minorHAnsi" w:hAnsiTheme="minorHAnsi"/>
              </w:rPr>
              <w:t>Cash by code (Remittance cash withdrawal)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OPTP0060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Service provider payment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OPTP0061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Service provider payment</w:t>
            </w:r>
            <w:r>
              <w:t xml:space="preserve"> by agent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OPTP0070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PIN Change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OPTP0071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PIN unblock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</w:t>
            </w:r>
            <w:r>
              <w:t>1</w:t>
            </w:r>
            <w:r w:rsidRPr="005536EB">
              <w:t>10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F</w:t>
            </w:r>
            <w:r w:rsidRPr="00C15D2F">
              <w:t>und transfer</w:t>
            </w:r>
            <w:r w:rsidRPr="005536EB">
              <w:t xml:space="preserve"> </w:t>
            </w:r>
            <w:r>
              <w:t>d</w:t>
            </w:r>
            <w:r w:rsidRPr="005536EB">
              <w:t>ebit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</w:t>
            </w:r>
            <w:r>
              <w:t>1</w:t>
            </w:r>
            <w:r w:rsidRPr="005536EB">
              <w:t>11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F</w:t>
            </w:r>
            <w:r w:rsidRPr="00C15D2F">
              <w:t>und transfer</w:t>
            </w:r>
            <w:r>
              <w:t xml:space="preserve"> to external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OPTP0119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Issuer fee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lastRenderedPageBreak/>
              <w:t>OPTP0</w:t>
            </w:r>
            <w:r>
              <w:t>1</w:t>
            </w:r>
            <w:r w:rsidRPr="005536EB">
              <w:t>26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F</w:t>
            </w:r>
            <w:r w:rsidRPr="00C15D2F">
              <w:t>und transfer</w:t>
            </w:r>
            <w:r>
              <w:t xml:space="preserve"> c</w:t>
            </w:r>
            <w:r w:rsidRPr="005536EB">
              <w:t>redit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OPTP0171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Change card status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OPTP017</w:t>
            </w:r>
            <w:r>
              <w:t>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E6E5E">
              <w:t>Change account status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OPTP0173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Attach service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OPTP0174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Detach service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OPTP0219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Acquirer fee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OPTP0244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Currency exchange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OPTP02</w:t>
            </w:r>
            <w:r>
              <w:t>50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E6E5E">
              <w:t>Settlement totals of the terminal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OPTP02</w:t>
            </w:r>
            <w:r>
              <w:t>51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E6E5E">
              <w:t>Clerk totals of the terminal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OPTP02</w:t>
            </w:r>
            <w:r>
              <w:t>52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E6E5E">
              <w:t>Change terminal status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OPTP02</w:t>
            </w:r>
            <w:r>
              <w:t>53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E6E5E">
              <w:t>Change merchant status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OPTP0319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Institution fee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OPTP0400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Debit account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OPTP0401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Set account balance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OPTP0402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Account debit adjustment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OPTP0403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Set entity limit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OPTP0412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4370A9">
              <w:t>Cash withdrawal from account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OPTP0422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Account credit adjustment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OPTP0423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30B49">
              <w:t>Debit the Assigned exceed limit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OPTP0428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Credit account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OPTP0432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Counterparty account debit adjustment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OPTP0690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Create virtual card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OPTP0801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ATM cassettes setup 1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OPTP0802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ATM cassettes setup 2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lastRenderedPageBreak/>
              <w:t>OPTP0803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ATM settlement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OPTP080</w:t>
            </w:r>
            <w:r>
              <w:t>4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ATM reset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OPTP080</w:t>
            </w:r>
            <w:r>
              <w:t>5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ATM receipts setup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OPTP080</w:t>
            </w:r>
            <w:r>
              <w:t>6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ATM cash adjustment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1001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Providing credit limit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1100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Loyalty points purchase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1102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Manual loyalty points redemption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1122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Manual loyalty points enrollment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1128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Loyalty points earning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1500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DPP purchase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1501</w:t>
            </w:r>
          </w:p>
        </w:tc>
        <w:tc>
          <w:tcPr>
            <w:tcW w:w="7718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1ADD">
              <w:t>DPP registration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1600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r w:rsidRPr="00C30B49">
              <w:rPr>
                <w:rFonts w:asciiTheme="minorHAnsi" w:hAnsiTheme="minorHAnsi"/>
              </w:rPr>
              <w:t>Priority Pass Lounge Visit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5011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r w:rsidRPr="00C30B49">
              <w:rPr>
                <w:rFonts w:asciiTheme="minorHAnsi" w:hAnsiTheme="minorHAnsi"/>
              </w:rPr>
              <w:t>Payment to unregistered communication ID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5012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r w:rsidRPr="00C30B49">
              <w:rPr>
                <w:rFonts w:asciiTheme="minorHAnsi" w:hAnsiTheme="minorHAnsi"/>
              </w:rPr>
              <w:t>Payment to registered communication ID</w:t>
            </w:r>
          </w:p>
        </w:tc>
      </w:tr>
      <w:tr w:rsidR="00154356" w:rsidRPr="00B32DC8" w:rsidTr="009100B5">
        <w:trPr>
          <w:trHeight w:val="250"/>
        </w:trPr>
        <w:tc>
          <w:tcPr>
            <w:tcW w:w="1524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OPTP</w:t>
            </w:r>
            <w:r>
              <w:t>5013</w:t>
            </w:r>
          </w:p>
        </w:tc>
        <w:tc>
          <w:tcPr>
            <w:tcW w:w="7718" w:type="dxa"/>
            <w:shd w:val="clear" w:color="auto" w:fill="auto"/>
            <w:vAlign w:val="center"/>
          </w:tcPr>
          <w:p w:rsidR="00154356" w:rsidRPr="00C30B49" w:rsidRDefault="00154356" w:rsidP="009100B5">
            <w:pPr>
              <w:rPr>
                <w:rFonts w:asciiTheme="minorHAnsi" w:hAnsiTheme="minorHAnsi"/>
              </w:rPr>
            </w:pPr>
            <w:proofErr w:type="spellStart"/>
            <w:r w:rsidRPr="00C30B49">
              <w:rPr>
                <w:rFonts w:asciiTheme="minorHAnsi" w:hAnsiTheme="minorHAnsi"/>
              </w:rPr>
              <w:t>Scartel</w:t>
            </w:r>
            <w:proofErr w:type="spellEnd"/>
            <w:r w:rsidRPr="00C30B49">
              <w:rPr>
                <w:rFonts w:asciiTheme="minorHAnsi" w:hAnsiTheme="minorHAnsi"/>
              </w:rPr>
              <w:t xml:space="preserve"> write off</w:t>
            </w:r>
          </w:p>
        </w:tc>
      </w:tr>
    </w:tbl>
    <w:p w:rsidR="00154356" w:rsidRPr="0037293F" w:rsidRDefault="00154356" w:rsidP="00154356">
      <w:pPr>
        <w:pStyle w:val="BPC3Bodyafterheading"/>
      </w:pPr>
    </w:p>
    <w:p w:rsidR="00154356" w:rsidRDefault="00154356" w:rsidP="00154356">
      <w:pPr>
        <w:pStyle w:val="BPC3Subhead1"/>
      </w:pPr>
      <w:r>
        <w:t>MSG_TYPE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Financial message type.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49"/>
        <w:gridCol w:w="7693"/>
      </w:tblGrid>
      <w:tr w:rsidR="00154356" w:rsidRPr="005964A8" w:rsidTr="009100B5">
        <w:trPr>
          <w:trHeight w:val="315"/>
          <w:tblHeader/>
        </w:trPr>
        <w:tc>
          <w:tcPr>
            <w:tcW w:w="1549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Code</w:t>
            </w:r>
          </w:p>
        </w:tc>
        <w:tc>
          <w:tcPr>
            <w:tcW w:w="7693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Description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MSGTACBK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Arbitration chargeback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MSGTAUTH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Authorization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MSGTBTCH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Batch upload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MSGTCHBK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Chargeback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MSGTCM</w:t>
            </w:r>
            <w:r>
              <w:t>CL</w:t>
            </w:r>
          </w:p>
        </w:tc>
        <w:tc>
          <w:tcPr>
            <w:tcW w:w="7693" w:type="dxa"/>
            <w:shd w:val="clear" w:color="auto" w:fill="auto"/>
          </w:tcPr>
          <w:p w:rsidR="00154356" w:rsidRPr="00C15D2F" w:rsidRDefault="00154356" w:rsidP="009100B5">
            <w:pPr>
              <w:pStyle w:val="BPC3Tableitems"/>
            </w:pPr>
            <w:r>
              <w:t>Completion cancelation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MSGTCMPL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Authorization completion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lastRenderedPageBreak/>
              <w:t>MSGT</w:t>
            </w:r>
            <w:r w:rsidRPr="00C15D2F">
              <w:t>CNCL</w:t>
            </w:r>
          </w:p>
        </w:tc>
        <w:tc>
          <w:tcPr>
            <w:tcW w:w="7693" w:type="dxa"/>
            <w:shd w:val="clear" w:color="auto" w:fill="auto"/>
          </w:tcPr>
          <w:p w:rsidR="00154356" w:rsidRPr="00C15D2F" w:rsidRDefault="00154356" w:rsidP="009100B5">
            <w:pPr>
              <w:pStyle w:val="BPC3Tableitems"/>
            </w:pPr>
            <w:r w:rsidRPr="00C15D2F">
              <w:t>Cancelation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</w:t>
            </w:r>
            <w:r w:rsidRPr="00C15D2F">
              <w:t>CPPE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5D2F">
              <w:t>Chargeback protection period extension request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MSGTFPST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Forced post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</w:t>
            </w:r>
            <w:r w:rsidRPr="00C15D2F">
              <w:t>FRDR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5D2F">
              <w:t>Fraud reporting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</w:t>
            </w:r>
            <w:r w:rsidRPr="00C15D2F">
              <w:t>PACC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Partial amount</w:t>
            </w:r>
            <w:r w:rsidRPr="00C15D2F">
              <w:t>, completion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</w:t>
            </w:r>
            <w:r w:rsidRPr="00C15D2F">
              <w:t>PAMC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5D2F">
              <w:t>Partial amount, multi-clearing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MSGTPRES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Presentment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MSGTPREU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Preauthorization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MSGTREPR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proofErr w:type="spellStart"/>
            <w:r w:rsidRPr="005536EB">
              <w:t>Representment</w:t>
            </w:r>
            <w:proofErr w:type="spellEnd"/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MSGTRLBK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Rollback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</w:t>
            </w:r>
            <w:r w:rsidRPr="006E4287">
              <w:t>RTR</w:t>
            </w:r>
            <w:r>
              <w:t>A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6E4287">
              <w:t>Retrieval request</w:t>
            </w:r>
            <w:r>
              <w:t xml:space="preserve"> </w:t>
            </w:r>
            <w:r w:rsidRPr="00C15D2F">
              <w:t>Acknowledgement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</w:t>
            </w:r>
            <w:r w:rsidRPr="006E4287">
              <w:t>RTRQ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6E4287">
              <w:t>Retrieval request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MSGTSCDL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Authorization schedule registration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MSGTSPLT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Split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MSGTSTAT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Authorization status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MSGTVALD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Authorization validation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</w:t>
            </w:r>
            <w:r w:rsidRPr="00C15D2F">
              <w:t>WFNG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5D2F">
              <w:t>Write-off negative</w:t>
            </w:r>
          </w:p>
        </w:tc>
      </w:tr>
      <w:tr w:rsidR="00154356" w:rsidRPr="00B32DC8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5536EB">
              <w:t>MSGT</w:t>
            </w:r>
            <w:r w:rsidRPr="00C15D2F">
              <w:t>WFPS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C15D2F">
              <w:t>Write-off positive</w:t>
            </w:r>
          </w:p>
        </w:tc>
      </w:tr>
    </w:tbl>
    <w:p w:rsidR="00154356" w:rsidRPr="0037293F" w:rsidRDefault="00154356" w:rsidP="00154356">
      <w:pPr>
        <w:pStyle w:val="BPC3Bodyafterheading"/>
      </w:pPr>
    </w:p>
    <w:p w:rsidR="00154356" w:rsidRPr="009F2BE0" w:rsidRDefault="00154356" w:rsidP="00154356">
      <w:pPr>
        <w:pStyle w:val="BPC3Subhead1"/>
      </w:pPr>
      <w:r>
        <w:t>STTL_TYPE</w:t>
      </w:r>
    </w:p>
    <w:p w:rsidR="00154356" w:rsidRPr="0037293F" w:rsidRDefault="00154356" w:rsidP="00154356">
      <w:pPr>
        <w:pStyle w:val="BPC3Bodyafterheading"/>
      </w:pPr>
      <w:r w:rsidRPr="0037293F">
        <w:t>Type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settlement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depends on the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accessory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to the participants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involved in the operation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processing.</w:t>
      </w:r>
      <w:r>
        <w:t xml:space="preserve"> Value based on dictionary STTT.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49"/>
        <w:gridCol w:w="7693"/>
      </w:tblGrid>
      <w:tr w:rsidR="00154356" w:rsidRPr="005964A8" w:rsidTr="009100B5">
        <w:trPr>
          <w:trHeight w:val="315"/>
          <w:tblHeader/>
        </w:trPr>
        <w:tc>
          <w:tcPr>
            <w:tcW w:w="1549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Code</w:t>
            </w:r>
          </w:p>
        </w:tc>
        <w:tc>
          <w:tcPr>
            <w:tcW w:w="7693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Description</w:t>
            </w:r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STTT0000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8C3A0A">
              <w:t>Internal</w:t>
            </w:r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STTT0001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8C3A0A">
              <w:t xml:space="preserve">Internal </w:t>
            </w:r>
            <w:proofErr w:type="spellStart"/>
            <w:r w:rsidRPr="008C3A0A">
              <w:t>intrainstitution</w:t>
            </w:r>
            <w:proofErr w:type="spellEnd"/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lastRenderedPageBreak/>
              <w:t>STTT0002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8C3A0A">
              <w:t xml:space="preserve">Internal </w:t>
            </w:r>
            <w:proofErr w:type="spellStart"/>
            <w:r w:rsidRPr="008C3A0A">
              <w:t>interinstitution</w:t>
            </w:r>
            <w:proofErr w:type="spellEnd"/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STTT0010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  <w:tabs>
                <w:tab w:val="left" w:pos="945"/>
              </w:tabs>
            </w:pPr>
            <w:r w:rsidRPr="008C3A0A">
              <w:t>US-ON-US</w:t>
            </w:r>
          </w:p>
        </w:tc>
      </w:tr>
      <w:tr w:rsidR="00154356" w:rsidRPr="00C15D2F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STTT0011</w:t>
            </w:r>
          </w:p>
        </w:tc>
        <w:tc>
          <w:tcPr>
            <w:tcW w:w="7693" w:type="dxa"/>
            <w:shd w:val="clear" w:color="auto" w:fill="auto"/>
          </w:tcPr>
          <w:p w:rsidR="00154356" w:rsidRPr="00C15D2F" w:rsidRDefault="00154356" w:rsidP="009100B5">
            <w:pPr>
              <w:pStyle w:val="BPC3Tableitems"/>
            </w:pPr>
            <w:proofErr w:type="spellStart"/>
            <w:r w:rsidRPr="008C3A0A">
              <w:t>Intrainstitution</w:t>
            </w:r>
            <w:proofErr w:type="spellEnd"/>
            <w:r w:rsidRPr="008C3A0A">
              <w:t xml:space="preserve"> US-ON-US</w:t>
            </w:r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STTT0012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proofErr w:type="spellStart"/>
            <w:r w:rsidRPr="008C3A0A">
              <w:t>Interinstitution</w:t>
            </w:r>
            <w:proofErr w:type="spellEnd"/>
            <w:r w:rsidRPr="008C3A0A">
              <w:t xml:space="preserve"> US-ON-US</w:t>
            </w:r>
          </w:p>
        </w:tc>
      </w:tr>
      <w:tr w:rsidR="00154356" w:rsidRPr="00C15D2F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STTT0100</w:t>
            </w:r>
          </w:p>
        </w:tc>
        <w:tc>
          <w:tcPr>
            <w:tcW w:w="7693" w:type="dxa"/>
            <w:shd w:val="clear" w:color="auto" w:fill="auto"/>
          </w:tcPr>
          <w:p w:rsidR="00154356" w:rsidRPr="00C15D2F" w:rsidRDefault="00154356" w:rsidP="009100B5">
            <w:pPr>
              <w:pStyle w:val="BPC3Tableitems"/>
            </w:pPr>
            <w:r w:rsidRPr="008C3A0A">
              <w:t>US-ON-THEM</w:t>
            </w:r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STTT0200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8C3A0A">
              <w:t>THEM-ON-US</w:t>
            </w:r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STTT0300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8C3A0A">
              <w:t>THEM-ON-THEM</w:t>
            </w:r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STTT1001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8C3A0A">
              <w:t>US-ON-Domestic</w:t>
            </w:r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STTT5001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8C3A0A">
              <w:t>Us-On-CSC</w:t>
            </w:r>
          </w:p>
        </w:tc>
      </w:tr>
      <w:tr w:rsidR="00154356" w:rsidRPr="005536EB" w:rsidTr="009100B5">
        <w:trPr>
          <w:trHeight w:val="250"/>
        </w:trPr>
        <w:tc>
          <w:tcPr>
            <w:tcW w:w="1549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>
              <w:t>STTT5002</w:t>
            </w:r>
          </w:p>
        </w:tc>
        <w:tc>
          <w:tcPr>
            <w:tcW w:w="7693" w:type="dxa"/>
            <w:shd w:val="clear" w:color="auto" w:fill="auto"/>
          </w:tcPr>
          <w:p w:rsidR="00154356" w:rsidRPr="005536EB" w:rsidRDefault="00154356" w:rsidP="009100B5">
            <w:pPr>
              <w:pStyle w:val="BPC3Tableitems"/>
            </w:pPr>
            <w:r w:rsidRPr="008C3A0A">
              <w:t>CSC-On-Us</w:t>
            </w:r>
          </w:p>
        </w:tc>
      </w:tr>
    </w:tbl>
    <w:p w:rsidR="00154356" w:rsidRDefault="00154356" w:rsidP="00154356">
      <w:pPr>
        <w:pStyle w:val="BPC3Bodyafterheading"/>
      </w:pPr>
    </w:p>
    <w:p w:rsidR="00154356" w:rsidRPr="00437B1A" w:rsidRDefault="00154356" w:rsidP="00154356">
      <w:pPr>
        <w:pStyle w:val="BPC3Subhead1"/>
      </w:pPr>
      <w:r>
        <w:t>OPER_DATE</w:t>
      </w:r>
    </w:p>
    <w:p w:rsidR="00154356" w:rsidRPr="0037293F" w:rsidRDefault="00154356" w:rsidP="00154356">
      <w:pPr>
        <w:pStyle w:val="BPC3Bodyafterheading"/>
      </w:pPr>
      <w:r w:rsidRPr="0037293F">
        <w:t>Date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of the transaction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by the client.</w:t>
      </w:r>
      <w:r>
        <w:t xml:space="preserve"> </w:t>
      </w:r>
      <w:proofErr w:type="gramStart"/>
      <w:r>
        <w:t>T</w:t>
      </w:r>
      <w:r w:rsidRPr="007D61FD">
        <w:t>he date of the transaction by the client</w:t>
      </w:r>
      <w:r>
        <w:t>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bookmarkStart w:id="71" w:name="_GoBack"/>
      <w:r>
        <w:t>HOST</w:t>
      </w:r>
      <w:bookmarkEnd w:id="71"/>
      <w:r>
        <w:t>_DATE</w:t>
      </w:r>
    </w:p>
    <w:p w:rsidR="00154356" w:rsidRDefault="00154356" w:rsidP="00154356">
      <w:pPr>
        <w:pStyle w:val="BPC3Bodyafterheading"/>
      </w:pPr>
      <w:r w:rsidRPr="0037293F">
        <w:t>Date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transaction processing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 the system.</w:t>
      </w:r>
      <w:r>
        <w:t xml:space="preserve"> </w:t>
      </w:r>
      <w:proofErr w:type="gramStart"/>
      <w:r w:rsidRPr="007D61FD">
        <w:t>The date of creating operations in SV2</w:t>
      </w:r>
      <w:r>
        <w:t>.</w:t>
      </w:r>
      <w:proofErr w:type="gramEnd"/>
    </w:p>
    <w:p w:rsidR="00154356" w:rsidRDefault="00154356" w:rsidP="00154356">
      <w:pPr>
        <w:pStyle w:val="BPC3Bodyafterheading"/>
      </w:pPr>
    </w:p>
    <w:p w:rsidR="00154356" w:rsidRPr="00437B1A" w:rsidRDefault="00154356" w:rsidP="00154356">
      <w:pPr>
        <w:pStyle w:val="BPC3Bodyafterheading"/>
        <w:rPr>
          <w:b/>
        </w:rPr>
      </w:pPr>
      <w:r>
        <w:rPr>
          <w:b/>
        </w:rPr>
        <w:t>OPER_COUNT</w:t>
      </w:r>
    </w:p>
    <w:p w:rsidR="00154356" w:rsidRDefault="00154356" w:rsidP="00154356">
      <w:pPr>
        <w:pStyle w:val="BPC3Bodyafterheading"/>
      </w:pPr>
      <w:r>
        <w:t xml:space="preserve">Operations count. </w:t>
      </w:r>
      <w:r w:rsidRPr="00437B1A">
        <w:t xml:space="preserve">If the value </w:t>
      </w:r>
      <w:proofErr w:type="spellStart"/>
      <w:r w:rsidRPr="00437B1A">
        <w:t>oper_count</w:t>
      </w:r>
      <w:proofErr w:type="spellEnd"/>
      <w:r w:rsidRPr="00437B1A">
        <w:t xml:space="preserve"> is null, the default value will be set 1.</w:t>
      </w:r>
      <w:r>
        <w:t xml:space="preserve"> In some cases, it may come as batch of operations as one record. Count of operation is used to set limit of count and calculate </w:t>
      </w:r>
      <w:r w:rsidRPr="00B94EEF">
        <w:t>fees</w:t>
      </w:r>
      <w:r>
        <w:t>.</w:t>
      </w:r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OPER_AMOUNT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Original amount of operation.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AMOUNT_VALUE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The value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amount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minimum denominations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currency.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CURRENCY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lastRenderedPageBreak/>
        <w:t>The currency of the transaction amount.</w:t>
      </w:r>
      <w:proofErr w:type="gramEnd"/>
      <w:r w:rsidRPr="0037293F">
        <w:rPr>
          <w:rStyle w:val="longtext"/>
          <w:rFonts w:cs="Calibri"/>
          <w:lang w:val="en"/>
        </w:rPr>
        <w:t xml:space="preserve"> </w:t>
      </w:r>
      <w:proofErr w:type="gramStart"/>
      <w:r w:rsidRPr="0037293F">
        <w:t>Numeric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ISO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currency code</w:t>
      </w:r>
      <w:r w:rsidRPr="0037293F">
        <w:rPr>
          <w:rStyle w:val="longtext"/>
          <w:rFonts w:cs="Calibri"/>
          <w:lang w:val="en"/>
        </w:rPr>
        <w:t>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ORIGINATOR_REFNUM</w:t>
      </w:r>
    </w:p>
    <w:p w:rsidR="00154356" w:rsidRPr="0037293F" w:rsidRDefault="00154356" w:rsidP="00154356">
      <w:pPr>
        <w:pStyle w:val="BPC3Bodyafterheading"/>
      </w:pPr>
      <w:r w:rsidRPr="0037293F">
        <w:t>A unique identifier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generated by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initiator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transaction.</w:t>
      </w:r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NETWORK_REFNUM</w:t>
      </w:r>
    </w:p>
    <w:p w:rsidR="00154356" w:rsidRPr="0037293F" w:rsidRDefault="00154356" w:rsidP="00154356">
      <w:pPr>
        <w:pStyle w:val="BPC3Bodyafterheading"/>
      </w:pPr>
      <w:r w:rsidRPr="0037293F">
        <w:t>The unique identifier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operation generated by network which exterior to the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SmartVista.</w:t>
      </w:r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ACQ_INST_BIN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The ID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acquiring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institution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in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acquiring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network.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Default="00154356" w:rsidP="00154356">
      <w:pPr>
        <w:pStyle w:val="BPC3Subhead1"/>
      </w:pPr>
      <w:r>
        <w:t>STATUS</w:t>
      </w:r>
    </w:p>
    <w:p w:rsidR="00154356" w:rsidRDefault="00154356" w:rsidP="00154356">
      <w:pPr>
        <w:pStyle w:val="BPC3Bodyafterheading"/>
      </w:pPr>
      <w:proofErr w:type="gramStart"/>
      <w:r w:rsidRPr="00F22D2E">
        <w:t>Authori</w:t>
      </w:r>
      <w:r>
        <w:t>z</w:t>
      </w:r>
      <w:r w:rsidRPr="00F22D2E">
        <w:t>ation status (OPST dictionary)</w:t>
      </w:r>
      <w:r>
        <w:t>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154356" w:rsidRPr="005964A8" w:rsidTr="009100B5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Description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OPST000</w:t>
            </w:r>
            <w:r w:rsidRPr="007D1374">
              <w:t>1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Online incomplete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100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Ready to process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101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Does not require processing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102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Frozen for manual processing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10</w:t>
            </w:r>
            <w:r>
              <w:t>3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E76F1A">
              <w:t>Duplicate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OPST0104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E76F1A">
              <w:t>Declined by checker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107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Merged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110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Waits for clearing upload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120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Waits for settlement confirmation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130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Waits activation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OPST014</w:t>
            </w:r>
            <w:r w:rsidRPr="007D1374">
              <w:t>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E76F1A">
              <w:t>Waits for checker confirmation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200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Wrong data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300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Corrected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lastRenderedPageBreak/>
              <w:t>OPST0</w:t>
            </w:r>
            <w:r w:rsidRPr="007D1374">
              <w:t>400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Processed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401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Presentment processed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402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proofErr w:type="spellStart"/>
            <w:r w:rsidRPr="007D1374">
              <w:t>Unholded</w:t>
            </w:r>
            <w:proofErr w:type="spellEnd"/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403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Authorized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Default="00154356" w:rsidP="009100B5">
            <w:pPr>
              <w:pStyle w:val="BPC3Tableitems"/>
            </w:pPr>
            <w:r>
              <w:t>OPST0404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B42ACA" w:rsidRDefault="00154356" w:rsidP="009100B5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B42ACA">
              <w:rPr>
                <w:rFonts w:asciiTheme="minorHAnsi" w:hAnsiTheme="minorHAnsi" w:cs="Arial"/>
                <w:szCs w:val="24"/>
                <w:shd w:val="clear" w:color="auto" w:fill="FFFFFF"/>
              </w:rPr>
              <w:t>Processed without entries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500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Processing error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501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Unsuccessful authorization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600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>No rules selected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OPST07</w:t>
            </w:r>
            <w:r w:rsidRPr="007D1374">
              <w:t>00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E76F1A">
              <w:t>Rejected</w:t>
            </w:r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800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7D1374">
              <w:t xml:space="preserve">Processed, awaits </w:t>
            </w:r>
            <w:proofErr w:type="spellStart"/>
            <w:r w:rsidRPr="007D1374">
              <w:t>unhold</w:t>
            </w:r>
            <w:proofErr w:type="spellEnd"/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OPST0</w:t>
            </w:r>
            <w:r w:rsidRPr="007D1374">
              <w:t>8</w:t>
            </w:r>
            <w:r>
              <w:t>5</w:t>
            </w:r>
            <w:r w:rsidRPr="007D1374">
              <w:t>0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401511">
              <w:t xml:space="preserve">Processed, partial </w:t>
            </w:r>
            <w:proofErr w:type="spellStart"/>
            <w:r w:rsidRPr="00401511">
              <w:t>unholded</w:t>
            </w:r>
            <w:proofErr w:type="spellEnd"/>
          </w:p>
        </w:tc>
      </w:tr>
      <w:tr w:rsidR="00154356" w:rsidTr="009100B5">
        <w:trPr>
          <w:trHeight w:val="250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>
              <w:t>OPST5001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7D1374" w:rsidRDefault="00154356" w:rsidP="009100B5">
            <w:pPr>
              <w:pStyle w:val="BPC3Tableitems"/>
            </w:pPr>
            <w:r w:rsidRPr="00E76F1A">
              <w:t>Awaiting closure invoice</w:t>
            </w:r>
          </w:p>
        </w:tc>
      </w:tr>
    </w:tbl>
    <w:p w:rsidR="00154356" w:rsidRPr="0037293F" w:rsidRDefault="00154356" w:rsidP="00154356">
      <w:pPr>
        <w:pStyle w:val="BPC3Bodyafterheading"/>
      </w:pPr>
    </w:p>
    <w:p w:rsidR="00154356" w:rsidRDefault="00154356" w:rsidP="00154356">
      <w:pPr>
        <w:pStyle w:val="BPC3Subhead1"/>
      </w:pPr>
      <w:r>
        <w:t>IS_REVERSAL</w:t>
      </w:r>
    </w:p>
    <w:p w:rsidR="00154356" w:rsidRPr="00E718BC" w:rsidRDefault="00154356" w:rsidP="00154356">
      <w:pPr>
        <w:pStyle w:val="BPC3Bodyafterheading"/>
      </w:pPr>
      <w:r>
        <w:t>Reversal flag of an operation:</w:t>
      </w:r>
    </w:p>
    <w:p w:rsidR="00154356" w:rsidRDefault="00154356" w:rsidP="00154356">
      <w:pPr>
        <w:pStyle w:val="BPC3Bodyafterheading"/>
      </w:pPr>
      <w:r>
        <w:t>0 – operation is not reversal;</w:t>
      </w:r>
    </w:p>
    <w:p w:rsidR="00154356" w:rsidRPr="0037293F" w:rsidRDefault="00154356" w:rsidP="00154356">
      <w:pPr>
        <w:pStyle w:val="BPC3Bodyafterheading"/>
        <w:rPr>
          <w:rFonts w:cs="Calibri"/>
        </w:rPr>
      </w:pPr>
      <w:r>
        <w:t xml:space="preserve">1 – </w:t>
      </w:r>
      <w:proofErr w:type="gramStart"/>
      <w:r>
        <w:t>operation</w:t>
      </w:r>
      <w:proofErr w:type="gramEnd"/>
      <w:r>
        <w:t xml:space="preserve"> is reversal.</w:t>
      </w:r>
    </w:p>
    <w:p w:rsidR="00154356" w:rsidRPr="0037293F" w:rsidRDefault="00154356" w:rsidP="00154356">
      <w:pPr>
        <w:pStyle w:val="BPC3Bodyafterheading"/>
      </w:pPr>
    </w:p>
    <w:p w:rsidR="00154356" w:rsidRDefault="00154356" w:rsidP="00154356">
      <w:pPr>
        <w:pStyle w:val="BPC3Subhead1"/>
      </w:pPr>
      <w:r>
        <w:t>MERCHANT_NUMBER</w:t>
      </w:r>
    </w:p>
    <w:p w:rsidR="00154356" w:rsidRPr="0037293F" w:rsidRDefault="00154356" w:rsidP="00154356">
      <w:pPr>
        <w:pStyle w:val="BPC3Bodyafterheading"/>
      </w:pPr>
      <w:r w:rsidRPr="0037293F">
        <w:t>Merchant number received from payment network.</w:t>
      </w:r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MCC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Merchant Category Code.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MERCHANT_NAME</w:t>
      </w:r>
    </w:p>
    <w:p w:rsidR="00154356" w:rsidRPr="0037293F" w:rsidRDefault="00154356" w:rsidP="00154356">
      <w:pPr>
        <w:pStyle w:val="BPC3Bodyafterheading"/>
      </w:pPr>
      <w:r w:rsidRPr="0037293F">
        <w:t>Merchant name registered in payment network.</w:t>
      </w:r>
    </w:p>
    <w:p w:rsidR="00154356" w:rsidRPr="0037293F" w:rsidRDefault="00154356" w:rsidP="00154356">
      <w:pPr>
        <w:pStyle w:val="BPC3Bodyafterheading"/>
      </w:pPr>
    </w:p>
    <w:p w:rsidR="00154356" w:rsidRPr="004E5BE5" w:rsidRDefault="00154356" w:rsidP="00154356">
      <w:pPr>
        <w:pStyle w:val="BPC3Subhead1"/>
      </w:pPr>
      <w:r>
        <w:t>MERCHANT_STREET</w:t>
      </w:r>
    </w:p>
    <w:p w:rsidR="00154356" w:rsidRPr="0037293F" w:rsidRDefault="00154356" w:rsidP="00154356">
      <w:pPr>
        <w:pStyle w:val="BPC3Bodyafterheading"/>
      </w:pPr>
      <w:r w:rsidRPr="0037293F">
        <w:lastRenderedPageBreak/>
        <w:t xml:space="preserve">Merchant </w:t>
      </w:r>
      <w:proofErr w:type="gramStart"/>
      <w:r w:rsidRPr="0037293F">
        <w:t>street</w:t>
      </w:r>
      <w:proofErr w:type="gramEnd"/>
      <w:r w:rsidRPr="0037293F">
        <w:t>.</w:t>
      </w:r>
    </w:p>
    <w:p w:rsidR="00154356" w:rsidRPr="0037293F" w:rsidRDefault="00154356" w:rsidP="00154356">
      <w:pPr>
        <w:pStyle w:val="BPC3Bodyafterheading"/>
      </w:pPr>
    </w:p>
    <w:p w:rsidR="00154356" w:rsidRPr="004E5BE5" w:rsidRDefault="00154356" w:rsidP="00154356">
      <w:pPr>
        <w:pStyle w:val="BPC3Subhead1"/>
      </w:pPr>
      <w:r>
        <w:t>MERCHANT_CITY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Merchant city.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4E5BE5" w:rsidRDefault="00154356" w:rsidP="00154356">
      <w:pPr>
        <w:pStyle w:val="BPC3Subhead1"/>
      </w:pPr>
      <w:r>
        <w:t>MERCHANT_REGION</w:t>
      </w:r>
    </w:p>
    <w:p w:rsidR="00154356" w:rsidRPr="0037293F" w:rsidRDefault="00154356" w:rsidP="00154356">
      <w:pPr>
        <w:pStyle w:val="BPC3Bodyafterheading"/>
      </w:pPr>
      <w:proofErr w:type="gramStart"/>
      <w:r>
        <w:t xml:space="preserve">Merchant region </w:t>
      </w:r>
      <w:r w:rsidRPr="009674ED">
        <w:t>–</w:t>
      </w:r>
      <w:r w:rsidRPr="0037293F">
        <w:t xml:space="preserve"> two or three character code.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MERCHANT_COUNTRY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Merchant country.</w:t>
      </w:r>
      <w:proofErr w:type="gramEnd"/>
      <w:r w:rsidRPr="0037293F">
        <w:t xml:space="preserve"> </w:t>
      </w:r>
      <w:proofErr w:type="gramStart"/>
      <w:r w:rsidRPr="0037293F">
        <w:t>Numeric ISO country code.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MERCHANT_POSTCODE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Merchant postal code.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66111D" w:rsidRDefault="00154356" w:rsidP="00154356">
      <w:pPr>
        <w:pStyle w:val="BPC3Subhead1"/>
      </w:pPr>
      <w:r>
        <w:t>TERMINAL_TYPE</w:t>
      </w:r>
    </w:p>
    <w:p w:rsidR="00154356" w:rsidRPr="0037293F" w:rsidRDefault="00154356" w:rsidP="00154356">
      <w:pPr>
        <w:pStyle w:val="BPC3Bodyafterheading"/>
      </w:pPr>
      <w:proofErr w:type="gramStart"/>
      <w:r w:rsidRPr="0037293F">
        <w:t>Terminal type.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719"/>
      </w:tblGrid>
      <w:tr w:rsidR="00154356" w:rsidRPr="005964A8" w:rsidTr="009100B5">
        <w:trPr>
          <w:trHeight w:val="315"/>
          <w:tblHeader/>
        </w:trPr>
        <w:tc>
          <w:tcPr>
            <w:tcW w:w="1523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Code</w:t>
            </w:r>
          </w:p>
        </w:tc>
        <w:tc>
          <w:tcPr>
            <w:tcW w:w="7719" w:type="dxa"/>
            <w:shd w:val="clear" w:color="auto" w:fill="C5E2FF"/>
            <w:vAlign w:val="center"/>
          </w:tcPr>
          <w:p w:rsidR="00154356" w:rsidRPr="005964A8" w:rsidRDefault="00154356" w:rsidP="009100B5">
            <w:pPr>
              <w:pStyle w:val="BPC3Tableheadings"/>
            </w:pPr>
            <w:r>
              <w:t>Description</w:t>
            </w:r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TRMT0001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Imprinter</w:t>
            </w:r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TRMT0002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ATM</w:t>
            </w:r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TRMT0003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POS</w:t>
            </w:r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TRMT0004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proofErr w:type="spellStart"/>
            <w:r w:rsidRPr="008633CC">
              <w:t>ePOS</w:t>
            </w:r>
            <w:proofErr w:type="spellEnd"/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TRMT0005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Mobile</w:t>
            </w:r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TRMT0006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Internet</w:t>
            </w:r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</w:t>
            </w:r>
            <w:r>
              <w:t>7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7970E2">
              <w:t>Mobile POS</w:t>
            </w:r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</w:t>
            </w:r>
            <w:r>
              <w:t>8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E76F1A">
              <w:t>Info-kiosk</w:t>
            </w:r>
          </w:p>
        </w:tc>
      </w:tr>
      <w:tr w:rsidR="00154356" w:rsidRPr="0058037E" w:rsidTr="009100B5">
        <w:trPr>
          <w:trHeight w:val="250"/>
        </w:trPr>
        <w:tc>
          <w:tcPr>
            <w:tcW w:w="1523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8633CC">
              <w:t>TRMT000</w:t>
            </w:r>
            <w:r>
              <w:t>9</w:t>
            </w:r>
          </w:p>
        </w:tc>
        <w:tc>
          <w:tcPr>
            <w:tcW w:w="7719" w:type="dxa"/>
            <w:shd w:val="clear" w:color="auto" w:fill="auto"/>
          </w:tcPr>
          <w:p w:rsidR="00154356" w:rsidRPr="008633CC" w:rsidRDefault="00154356" w:rsidP="009100B5">
            <w:pPr>
              <w:pStyle w:val="BPC3Tableitems"/>
            </w:pPr>
            <w:r w:rsidRPr="00E76F1A">
              <w:t>Transponder</w:t>
            </w:r>
          </w:p>
        </w:tc>
      </w:tr>
    </w:tbl>
    <w:p w:rsidR="00154356" w:rsidRPr="0037293F" w:rsidRDefault="00154356" w:rsidP="00154356">
      <w:pPr>
        <w:pStyle w:val="BPC3Bodyafterheading"/>
      </w:pPr>
    </w:p>
    <w:p w:rsidR="00154356" w:rsidRDefault="00154356" w:rsidP="00154356">
      <w:pPr>
        <w:pStyle w:val="BPC3Subhead1"/>
      </w:pPr>
      <w:r>
        <w:t>TERMINAL_NUMBER</w:t>
      </w:r>
    </w:p>
    <w:p w:rsidR="00154356" w:rsidRDefault="00154356" w:rsidP="00154356">
      <w:pPr>
        <w:pStyle w:val="BPC3Bodyafterheading"/>
      </w:pPr>
      <w:proofErr w:type="gramStart"/>
      <w:r w:rsidRPr="0037293F">
        <w:t>Terminal number.</w:t>
      </w:r>
      <w:proofErr w:type="gramEnd"/>
    </w:p>
    <w:p w:rsidR="00154356" w:rsidRPr="0037293F" w:rsidRDefault="00154356" w:rsidP="00154356">
      <w:pPr>
        <w:pStyle w:val="BPC3Bodyafterheading"/>
        <w:rPr>
          <w:rStyle w:val="longtext"/>
          <w:rFonts w:cs="Calibri"/>
          <w:lang w:val="en"/>
        </w:rPr>
      </w:pPr>
    </w:p>
    <w:p w:rsidR="00154356" w:rsidRDefault="00154356" w:rsidP="00154356">
      <w:pPr>
        <w:pStyle w:val="BPC3Subhead1"/>
      </w:pPr>
      <w:r>
        <w:lastRenderedPageBreak/>
        <w:t>CARD_NUMBER</w:t>
      </w:r>
    </w:p>
    <w:p w:rsidR="00154356" w:rsidRDefault="00154356" w:rsidP="00154356">
      <w:pPr>
        <w:pStyle w:val="BPC3Bodyafterheading"/>
      </w:pPr>
      <w:proofErr w:type="gramStart"/>
      <w:r w:rsidRPr="0037293F">
        <w:t>Card number used in operation.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CARD_SEQ_NUMBER</w:t>
      </w:r>
    </w:p>
    <w:p w:rsidR="00154356" w:rsidRDefault="00154356" w:rsidP="00154356">
      <w:pPr>
        <w:pStyle w:val="BPC3Bodyafterheading"/>
        <w:rPr>
          <w:rStyle w:val="longtext"/>
          <w:rFonts w:cs="Calibri"/>
          <w:lang w:val="en"/>
        </w:rPr>
      </w:pPr>
      <w:proofErr w:type="gramStart"/>
      <w:r w:rsidRPr="0037293F">
        <w:t>The sequence number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for the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plastic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card number</w:t>
      </w:r>
      <w:r w:rsidRPr="0037293F">
        <w:rPr>
          <w:rStyle w:val="longtext"/>
          <w:rFonts w:cs="Calibri"/>
          <w:lang w:val="en"/>
        </w:rPr>
        <w:t>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4E5BE5" w:rsidRDefault="00154356" w:rsidP="00154356">
      <w:pPr>
        <w:pStyle w:val="BPC3Subhead1"/>
      </w:pPr>
      <w:r>
        <w:t>CARD_EXPIR_DATE</w:t>
      </w:r>
    </w:p>
    <w:p w:rsidR="00154356" w:rsidRDefault="00154356" w:rsidP="00154356">
      <w:pPr>
        <w:pStyle w:val="BPC3Bodyafterheading"/>
      </w:pPr>
      <w:proofErr w:type="gramStart"/>
      <w:r w:rsidRPr="0037293F">
        <w:t>Card expiration date.</w:t>
      </w:r>
      <w:proofErr w:type="gramEnd"/>
    </w:p>
    <w:p w:rsidR="00154356" w:rsidRPr="0037293F" w:rsidRDefault="00154356" w:rsidP="00154356">
      <w:pPr>
        <w:pStyle w:val="BPC3Bodyafterheading"/>
      </w:pPr>
    </w:p>
    <w:p w:rsidR="00154356" w:rsidRPr="004E5BE5" w:rsidRDefault="00154356" w:rsidP="00154356">
      <w:pPr>
        <w:pStyle w:val="BPC3Subhead1"/>
      </w:pPr>
      <w:r>
        <w:t>INST_ID</w:t>
      </w:r>
    </w:p>
    <w:p w:rsidR="00154356" w:rsidRDefault="00154356" w:rsidP="00154356">
      <w:pPr>
        <w:pStyle w:val="BPC3Bodyafterheading"/>
      </w:pPr>
      <w:r w:rsidRPr="0037293F">
        <w:t>Identifier of institution which owns the customer participated in operation.</w:t>
      </w:r>
    </w:p>
    <w:p w:rsidR="00154356" w:rsidRPr="0037293F" w:rsidRDefault="00154356" w:rsidP="00154356">
      <w:pPr>
        <w:pStyle w:val="BPC3Bodyafterheading"/>
      </w:pPr>
    </w:p>
    <w:p w:rsidR="00154356" w:rsidRPr="00124CC9" w:rsidRDefault="00154356" w:rsidP="00154356">
      <w:pPr>
        <w:pStyle w:val="BPC3Subhead1"/>
      </w:pPr>
      <w:r>
        <w:t>AUTH_CODE</w:t>
      </w:r>
    </w:p>
    <w:p w:rsidR="00154356" w:rsidRDefault="00154356" w:rsidP="00154356">
      <w:pPr>
        <w:pStyle w:val="BPC3Bodyafterheading"/>
        <w:rPr>
          <w:rStyle w:val="longtext"/>
          <w:rFonts w:cs="Calibri"/>
          <w:lang w:val="en"/>
        </w:rPr>
      </w:pPr>
      <w:proofErr w:type="gramStart"/>
      <w:r w:rsidRPr="0037293F">
        <w:t>The authorization code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received by participants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as a result of</w:t>
      </w:r>
      <w:r w:rsidRPr="0037293F">
        <w:rPr>
          <w:rStyle w:val="longtext"/>
          <w:rFonts w:cs="Calibri"/>
          <w:lang w:val="en"/>
        </w:rPr>
        <w:t xml:space="preserve"> </w:t>
      </w:r>
      <w:r w:rsidRPr="0037293F">
        <w:t>the successful</w:t>
      </w:r>
      <w:r w:rsidRPr="0037293F">
        <w:rPr>
          <w:rStyle w:val="longtext"/>
          <w:rFonts w:cs="Calibri"/>
          <w:lang w:val="en"/>
        </w:rPr>
        <w:t xml:space="preserve"> operation </w:t>
      </w:r>
      <w:r w:rsidRPr="0037293F">
        <w:t>processing</w:t>
      </w:r>
      <w:r w:rsidRPr="0037293F">
        <w:rPr>
          <w:rStyle w:val="longtext"/>
          <w:rFonts w:cs="Calibri"/>
          <w:lang w:val="en"/>
        </w:rPr>
        <w:t>.</w:t>
      </w:r>
      <w:proofErr w:type="gramEnd"/>
    </w:p>
    <w:p w:rsidR="00154356" w:rsidRDefault="00154356" w:rsidP="00154356">
      <w:pPr>
        <w:pStyle w:val="BPC3Bodyafterheading"/>
        <w:rPr>
          <w:rStyle w:val="longtext"/>
          <w:rFonts w:cs="Calibri"/>
          <w:lang w:val="en"/>
        </w:rPr>
      </w:pPr>
    </w:p>
    <w:p w:rsidR="00154356" w:rsidRPr="00930DE7" w:rsidRDefault="00154356" w:rsidP="00154356">
      <w:pPr>
        <w:pStyle w:val="BPC3Heading1"/>
      </w:pPr>
      <w:bookmarkStart w:id="72" w:name="_Toc530041700"/>
      <w:r>
        <w:t>RECONCILIATION</w:t>
      </w:r>
      <w:r w:rsidRPr="00930DE7">
        <w:t xml:space="preserve"> </w:t>
      </w:r>
      <w:r>
        <w:t xml:space="preserve">PROVIDER </w:t>
      </w:r>
      <w:r w:rsidRPr="00930DE7">
        <w:t>FILE STRUCTURE</w:t>
      </w:r>
      <w:bookmarkEnd w:id="72"/>
    </w:p>
    <w:p w:rsidR="00154356" w:rsidRPr="00452B0A" w:rsidRDefault="00154356" w:rsidP="00154356">
      <w:pPr>
        <w:pStyle w:val="BPC3Heading2"/>
      </w:pPr>
      <w:bookmarkStart w:id="73" w:name="_Toc530041701"/>
      <w:r>
        <w:t>Overview</w:t>
      </w:r>
      <w:bookmarkEnd w:id="73"/>
    </w:p>
    <w:p w:rsidR="00154356" w:rsidRPr="002128EB" w:rsidRDefault="00154356" w:rsidP="00154356">
      <w:pPr>
        <w:pStyle w:val="BPC3Bodyafterheading"/>
      </w:pPr>
      <w:r w:rsidRPr="002128EB">
        <w:t>The file contains comprehensive information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 </w:t>
      </w:r>
      <w:r w:rsidRPr="002128EB">
        <w:t xml:space="preserve">on </w:t>
      </w:r>
      <w:r>
        <w:t>payment orders for reconciliation between SV and service providers</w:t>
      </w:r>
      <w:r w:rsidRPr="002128EB">
        <w:rPr>
          <w:rStyle w:val="longtext"/>
          <w:rFonts w:asciiTheme="minorHAnsi" w:hAnsiTheme="minorHAnsi" w:cstheme="minorHAnsi"/>
          <w:lang w:val="en"/>
        </w:rPr>
        <w:t xml:space="preserve">. </w:t>
      </w:r>
    </w:p>
    <w:p w:rsidR="00154356" w:rsidRDefault="00154356" w:rsidP="00154356">
      <w:pPr>
        <w:pStyle w:val="BPC3Bodyafterheading"/>
        <w:rPr>
          <w:color w:val="000000"/>
          <w:lang w:eastAsia="ru-RU"/>
        </w:rPr>
      </w:pPr>
      <w:r w:rsidRPr="002128EB">
        <w:rPr>
          <w:color w:val="000000"/>
          <w:lang w:eastAsia="ru-RU"/>
        </w:rPr>
        <w:t>The direction of the file may be INCOMING</w:t>
      </w:r>
      <w:r>
        <w:rPr>
          <w:color w:val="000000"/>
          <w:lang w:eastAsia="ru-RU"/>
        </w:rPr>
        <w:t xml:space="preserve"> or OUTGOING</w:t>
      </w:r>
      <w:r w:rsidRPr="002128EB">
        <w:rPr>
          <w:color w:val="000000"/>
          <w:lang w:eastAsia="ru-RU"/>
        </w:rPr>
        <w:t>.</w:t>
      </w:r>
    </w:p>
    <w:p w:rsidR="00154356" w:rsidRPr="00294896" w:rsidRDefault="00154356" w:rsidP="00154356">
      <w:pPr>
        <w:pStyle w:val="BPC3Heading2"/>
      </w:pPr>
      <w:bookmarkStart w:id="74" w:name="_Toc530041702"/>
      <w:r w:rsidRPr="00294896">
        <w:t>References</w:t>
      </w:r>
      <w:bookmarkEnd w:id="74"/>
    </w:p>
    <w:p w:rsidR="00154356" w:rsidRDefault="00154356" w:rsidP="00154356">
      <w:pPr>
        <w:rPr>
          <w:rFonts w:asciiTheme="minorHAnsi" w:hAnsiTheme="minorHAnsi"/>
        </w:rPr>
      </w:pPr>
    </w:p>
    <w:p w:rsidR="00154356" w:rsidRPr="001F1BE4" w:rsidRDefault="00154356" w:rsidP="00154356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 xml:space="preserve">Format of </w:t>
      </w:r>
      <w:r>
        <w:rPr>
          <w:rFonts w:asciiTheme="minorHAnsi" w:hAnsiTheme="minorHAnsi"/>
        </w:rPr>
        <w:t xml:space="preserve">payment operation </w:t>
      </w:r>
      <w:r w:rsidRPr="001F1BE4">
        <w:rPr>
          <w:rFonts w:asciiTheme="minorHAnsi" w:hAnsiTheme="minorHAnsi"/>
        </w:rPr>
        <w:t>file described by XSD file.</w:t>
      </w:r>
      <w:proofErr w:type="gramEnd"/>
    </w:p>
    <w:p w:rsidR="00154356" w:rsidRPr="001F1BE4" w:rsidRDefault="00154356" w:rsidP="00154356">
      <w:pPr>
        <w:rPr>
          <w:rFonts w:asciiTheme="minorHAnsi" w:hAnsiTheme="minorHAnsi"/>
        </w:rPr>
      </w:pPr>
    </w:p>
    <w:p w:rsidR="00154356" w:rsidRPr="001F1BE4" w:rsidRDefault="00154356" w:rsidP="00154356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 xml:space="preserve">XSD: </w:t>
      </w:r>
      <w:r w:rsidRPr="00564831">
        <w:rPr>
          <w:rFonts w:asciiTheme="minorHAnsi" w:hAnsiTheme="minorHAnsi"/>
        </w:rPr>
        <w:t>svxp_reconciliation</w:t>
      </w:r>
      <w:r>
        <w:rPr>
          <w:rFonts w:asciiTheme="minorHAnsi" w:hAnsiTheme="minorHAnsi"/>
        </w:rPr>
        <w:t>_srvp</w:t>
      </w:r>
      <w:r w:rsidRPr="001F1BE4">
        <w:rPr>
          <w:rFonts w:asciiTheme="minorHAnsi" w:hAnsiTheme="minorHAnsi"/>
        </w:rPr>
        <w:t>.xsd</w:t>
      </w:r>
    </w:p>
    <w:p w:rsidR="00154356" w:rsidRDefault="00154356" w:rsidP="00154356">
      <w:pPr>
        <w:rPr>
          <w:rFonts w:asciiTheme="minorHAnsi" w:hAnsiTheme="minorHAnsi"/>
        </w:rPr>
      </w:pPr>
      <w:r w:rsidRPr="00C70DD4">
        <w:rPr>
          <w:rFonts w:asciiTheme="minorHAnsi" w:hAnsiTheme="minorHAnsi"/>
        </w:rPr>
        <w:t>Example of xml document</w:t>
      </w:r>
      <w:r>
        <w:rPr>
          <w:rFonts w:asciiTheme="minorHAnsi" w:hAnsiTheme="minorHAnsi"/>
        </w:rPr>
        <w:t xml:space="preserve"> with most common payment operations</w:t>
      </w:r>
      <w:r w:rsidRPr="00C70DD4">
        <w:rPr>
          <w:rFonts w:asciiTheme="minorHAnsi" w:hAnsiTheme="minorHAnsi"/>
        </w:rPr>
        <w:t>:</w:t>
      </w:r>
    </w:p>
    <w:p w:rsidR="00154356" w:rsidRDefault="00154356" w:rsidP="00154356">
      <w:pPr>
        <w:rPr>
          <w:rFonts w:asciiTheme="minorHAnsi" w:hAnsiTheme="minorHAnsi"/>
        </w:rPr>
      </w:pPr>
      <w:r w:rsidRPr="00564831">
        <w:rPr>
          <w:rFonts w:asciiTheme="minorHAnsi" w:hAnsiTheme="minorHAnsi"/>
        </w:rPr>
        <w:t>svxp_reconciliation</w:t>
      </w:r>
      <w:r>
        <w:rPr>
          <w:rFonts w:asciiTheme="minorHAnsi" w:hAnsiTheme="minorHAnsi"/>
        </w:rPr>
        <w:t>_srvp</w:t>
      </w:r>
      <w:r w:rsidRPr="00564831">
        <w:rPr>
          <w:rFonts w:asciiTheme="minorHAnsi" w:hAnsiTheme="minorHAnsi"/>
        </w:rPr>
        <w:t>_in_example.xml</w:t>
      </w:r>
      <w:r>
        <w:rPr>
          <w:rFonts w:asciiTheme="minorHAnsi" w:hAnsiTheme="minorHAnsi"/>
        </w:rPr>
        <w:t xml:space="preserve"> – incoming payment operation </w:t>
      </w:r>
    </w:p>
    <w:p w:rsidR="00154356" w:rsidRPr="00C70DD4" w:rsidRDefault="00154356" w:rsidP="00154356">
      <w:pPr>
        <w:rPr>
          <w:rFonts w:asciiTheme="minorHAnsi" w:hAnsiTheme="minorHAnsi"/>
        </w:rPr>
      </w:pPr>
      <w:r w:rsidRPr="00564831">
        <w:rPr>
          <w:rFonts w:asciiTheme="minorHAnsi" w:hAnsiTheme="minorHAnsi"/>
        </w:rPr>
        <w:t>svxp_reconciliation</w:t>
      </w:r>
      <w:r>
        <w:rPr>
          <w:rFonts w:asciiTheme="minorHAnsi" w:hAnsiTheme="minorHAnsi"/>
        </w:rPr>
        <w:t>_srvp</w:t>
      </w:r>
      <w:r w:rsidRPr="00564831">
        <w:rPr>
          <w:rFonts w:asciiTheme="minorHAnsi" w:hAnsiTheme="minorHAnsi"/>
        </w:rPr>
        <w:t>_</w:t>
      </w:r>
      <w:r>
        <w:rPr>
          <w:rFonts w:asciiTheme="minorHAnsi" w:hAnsiTheme="minorHAnsi"/>
        </w:rPr>
        <w:t>out</w:t>
      </w:r>
      <w:r w:rsidRPr="00564831">
        <w:rPr>
          <w:rFonts w:asciiTheme="minorHAnsi" w:hAnsiTheme="minorHAnsi"/>
        </w:rPr>
        <w:t>_example.xml</w:t>
      </w:r>
      <w:r>
        <w:rPr>
          <w:rFonts w:asciiTheme="minorHAnsi" w:hAnsiTheme="minorHAnsi"/>
        </w:rPr>
        <w:t xml:space="preserve"> – outgoing payment operation </w:t>
      </w:r>
    </w:p>
    <w:p w:rsidR="00154356" w:rsidRPr="00C70DD4" w:rsidRDefault="00154356" w:rsidP="00154356">
      <w:pPr>
        <w:rPr>
          <w:rFonts w:asciiTheme="minorHAnsi" w:hAnsiTheme="minorHAnsi"/>
        </w:rPr>
      </w:pPr>
    </w:p>
    <w:p w:rsidR="00154356" w:rsidRDefault="00154356" w:rsidP="00154356">
      <w:pPr>
        <w:pStyle w:val="BPC3Heading2"/>
      </w:pPr>
      <w:bookmarkStart w:id="75" w:name="_Toc530041703"/>
      <w:r w:rsidRPr="000D67F3">
        <w:lastRenderedPageBreak/>
        <w:t>List</w:t>
      </w:r>
      <w:r w:rsidRPr="00452B0A">
        <w:t xml:space="preserve"> of elements</w:t>
      </w:r>
      <w:bookmarkEnd w:id="75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268"/>
        <w:gridCol w:w="1418"/>
        <w:gridCol w:w="992"/>
        <w:gridCol w:w="709"/>
        <w:gridCol w:w="3793"/>
      </w:tblGrid>
      <w:tr w:rsidR="00154356" w:rsidRPr="006C0BC7" w:rsidTr="009100B5">
        <w:trPr>
          <w:trHeight w:val="135"/>
          <w:tblHeader/>
        </w:trPr>
        <w:tc>
          <w:tcPr>
            <w:tcW w:w="2268" w:type="dxa"/>
            <w:shd w:val="clear" w:color="auto" w:fill="C5E2FF"/>
          </w:tcPr>
          <w:p w:rsidR="00154356" w:rsidRPr="006C0BC7" w:rsidRDefault="00154356" w:rsidP="009100B5">
            <w:pPr>
              <w:pStyle w:val="BPC3Tableheadings"/>
            </w:pPr>
            <w:r w:rsidRPr="006C0BC7">
              <w:t>Tag name</w:t>
            </w:r>
          </w:p>
        </w:tc>
        <w:tc>
          <w:tcPr>
            <w:tcW w:w="1418" w:type="dxa"/>
            <w:shd w:val="clear" w:color="auto" w:fill="C5E2FF"/>
          </w:tcPr>
          <w:p w:rsidR="00154356" w:rsidRPr="006C0BC7" w:rsidRDefault="00154356" w:rsidP="009100B5">
            <w:pPr>
              <w:pStyle w:val="BPC3Tableheadings"/>
              <w:jc w:val="center"/>
            </w:pPr>
            <w:r w:rsidRPr="006C0BC7">
              <w:t>Data type</w:t>
            </w:r>
          </w:p>
        </w:tc>
        <w:tc>
          <w:tcPr>
            <w:tcW w:w="992" w:type="dxa"/>
            <w:shd w:val="clear" w:color="auto" w:fill="C5E2FF"/>
          </w:tcPr>
          <w:p w:rsidR="00154356" w:rsidRPr="006C0BC7" w:rsidRDefault="00154356" w:rsidP="009100B5">
            <w:pPr>
              <w:pStyle w:val="BPC3Tableheadings"/>
              <w:jc w:val="center"/>
            </w:pPr>
            <w:r w:rsidRPr="006C0BC7">
              <w:t>Size</w:t>
            </w:r>
          </w:p>
        </w:tc>
        <w:tc>
          <w:tcPr>
            <w:tcW w:w="709" w:type="dxa"/>
            <w:shd w:val="clear" w:color="auto" w:fill="C5E2FF"/>
          </w:tcPr>
          <w:p w:rsidR="00154356" w:rsidRPr="006C0BC7" w:rsidRDefault="00154356" w:rsidP="009100B5">
            <w:pPr>
              <w:pStyle w:val="BPC3Tableheadings"/>
              <w:jc w:val="center"/>
            </w:pPr>
            <w:r w:rsidRPr="006C0BC7">
              <w:t>Occurs</w:t>
            </w:r>
          </w:p>
        </w:tc>
        <w:tc>
          <w:tcPr>
            <w:tcW w:w="3793" w:type="dxa"/>
            <w:shd w:val="clear" w:color="auto" w:fill="C5E2FF"/>
          </w:tcPr>
          <w:p w:rsidR="00154356" w:rsidRPr="006C0BC7" w:rsidRDefault="00154356" w:rsidP="009100B5">
            <w:pPr>
              <w:pStyle w:val="BPC3Tableheadings"/>
            </w:pPr>
            <w:r w:rsidRPr="006C0BC7">
              <w:t>Description</w:t>
            </w:r>
          </w:p>
        </w:tc>
      </w:tr>
      <w:tr w:rsidR="00154356" w:rsidRPr="006C0BC7" w:rsidTr="009100B5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:rsidR="00154356" w:rsidRPr="006C0BC7" w:rsidRDefault="00154356" w:rsidP="009100B5">
            <w:pPr>
              <w:pStyle w:val="BPC3Tableheadings"/>
            </w:pPr>
            <w:r>
              <w:t>reconciliation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1418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C912A0">
              <w:rPr>
                <w:szCs w:val="24"/>
              </w:rPr>
              <w:t>string</w:t>
            </w:r>
          </w:p>
        </w:tc>
        <w:tc>
          <w:tcPr>
            <w:tcW w:w="992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C912A0">
              <w:rPr>
                <w:szCs w:val="24"/>
              </w:rPr>
              <w:t>8</w:t>
            </w:r>
          </w:p>
        </w:tc>
        <w:tc>
          <w:tcPr>
            <w:tcW w:w="709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C912A0">
              <w:rPr>
                <w:szCs w:val="24"/>
              </w:rPr>
              <w:t>1-1</w:t>
            </w:r>
          </w:p>
        </w:tc>
        <w:tc>
          <w:tcPr>
            <w:tcW w:w="3793" w:type="dxa"/>
          </w:tcPr>
          <w:p w:rsidR="00154356" w:rsidRPr="002C3CC3" w:rsidRDefault="00154356" w:rsidP="009100B5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incoming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FLTP2300 – Service provider reconciliation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Pr="000E79C1">
              <w:rPr>
                <w:b w:val="0"/>
              </w:rPr>
              <w:t>nst_id</w:t>
            </w:r>
            <w:proofErr w:type="spellEnd"/>
          </w:p>
        </w:tc>
        <w:tc>
          <w:tcPr>
            <w:tcW w:w="1418" w:type="dxa"/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int</w:t>
            </w:r>
            <w:proofErr w:type="spellEnd"/>
          </w:p>
        </w:tc>
        <w:tc>
          <w:tcPr>
            <w:tcW w:w="992" w:type="dxa"/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4</w:t>
            </w:r>
          </w:p>
        </w:tc>
        <w:tc>
          <w:tcPr>
            <w:tcW w:w="709" w:type="dxa"/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0-1</w:t>
            </w:r>
          </w:p>
        </w:tc>
        <w:tc>
          <w:tcPr>
            <w:tcW w:w="3793" w:type="dxa"/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 w:rsidRPr="000E79C1">
              <w:rPr>
                <w:b w:val="0"/>
              </w:rPr>
              <w:t>Institution ID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418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C912A0">
              <w:rPr>
                <w:szCs w:val="24"/>
              </w:rPr>
              <w:t>date</w:t>
            </w:r>
          </w:p>
        </w:tc>
        <w:tc>
          <w:tcPr>
            <w:tcW w:w="992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C912A0">
              <w:rPr>
                <w:szCs w:val="24"/>
              </w:rPr>
              <w:t>0-1</w:t>
            </w:r>
          </w:p>
        </w:tc>
        <w:tc>
          <w:tcPr>
            <w:tcW w:w="3793" w:type="dxa"/>
          </w:tcPr>
          <w:p w:rsidR="00154356" w:rsidRDefault="00154356" w:rsidP="009100B5">
            <w:pPr>
              <w:pStyle w:val="BPC3Tableitems"/>
            </w:pPr>
            <w:r>
              <w:t xml:space="preserve">Start date of period which represented in file. </w:t>
            </w:r>
            <w:r w:rsidRPr="007D61FD">
              <w:t>The date include the date and time</w:t>
            </w:r>
            <w:r>
              <w:t>.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end_date</w:t>
            </w:r>
            <w:proofErr w:type="spellEnd"/>
          </w:p>
        </w:tc>
        <w:tc>
          <w:tcPr>
            <w:tcW w:w="1418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C912A0">
              <w:rPr>
                <w:szCs w:val="24"/>
              </w:rPr>
              <w:t>date</w:t>
            </w:r>
          </w:p>
        </w:tc>
        <w:tc>
          <w:tcPr>
            <w:tcW w:w="992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</w:p>
        </w:tc>
        <w:tc>
          <w:tcPr>
            <w:tcW w:w="709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C912A0">
              <w:rPr>
                <w:szCs w:val="24"/>
              </w:rPr>
              <w:t>0-1</w:t>
            </w:r>
          </w:p>
        </w:tc>
        <w:tc>
          <w:tcPr>
            <w:tcW w:w="3793" w:type="dxa"/>
          </w:tcPr>
          <w:p w:rsidR="00154356" w:rsidRDefault="00154356" w:rsidP="009100B5">
            <w:pPr>
              <w:pStyle w:val="BPC3Tableitems"/>
            </w:pPr>
            <w:r>
              <w:t xml:space="preserve">Represented period end date. </w:t>
            </w:r>
            <w:r w:rsidRPr="007D61FD">
              <w:t>The date include the date and time</w:t>
            </w:r>
            <w:r>
              <w:t>.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</w:tcPr>
          <w:p w:rsidR="00154356" w:rsidRDefault="00154356" w:rsidP="009100B5">
            <w:pPr>
              <w:pStyle w:val="BPC3Tableitems"/>
            </w:pPr>
            <w:proofErr w:type="spellStart"/>
            <w:r>
              <w:t>recon_type</w:t>
            </w:r>
            <w:proofErr w:type="spellEnd"/>
          </w:p>
        </w:tc>
        <w:tc>
          <w:tcPr>
            <w:tcW w:w="1418" w:type="dxa"/>
          </w:tcPr>
          <w:p w:rsidR="00154356" w:rsidRPr="00C912A0" w:rsidRDefault="00154356" w:rsidP="009100B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 w:rsidRPr="00C912A0">
              <w:rPr>
                <w:rFonts w:asciiTheme="minorHAnsi" w:hAnsiTheme="minorHAnsi"/>
                <w:szCs w:val="24"/>
              </w:rPr>
              <w:t>string</w:t>
            </w:r>
          </w:p>
        </w:tc>
        <w:tc>
          <w:tcPr>
            <w:tcW w:w="992" w:type="dxa"/>
          </w:tcPr>
          <w:p w:rsidR="00154356" w:rsidRPr="001506D9" w:rsidRDefault="00154356" w:rsidP="009100B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 w:rsidRPr="001506D9"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709" w:type="dxa"/>
          </w:tcPr>
          <w:p w:rsidR="00154356" w:rsidRPr="001506D9" w:rsidRDefault="00154356" w:rsidP="009100B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 w:rsidRPr="001506D9"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3793" w:type="dxa"/>
          </w:tcPr>
          <w:p w:rsidR="00154356" w:rsidRPr="007145AC" w:rsidRDefault="00154356" w:rsidP="009100B5">
            <w:pPr>
              <w:pStyle w:val="BPC3Tableitems"/>
            </w:pPr>
            <w:r>
              <w:t>Operation type. Dictionary RCNT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>
              <w:rPr>
                <w:b w:val="0"/>
              </w:rPr>
              <w:t>p</w:t>
            </w:r>
            <w:r w:rsidRPr="000E79C1">
              <w:rPr>
                <w:b w:val="0"/>
              </w:rPr>
              <w:t>ayment_order</w:t>
            </w:r>
            <w:proofErr w:type="spellEnd"/>
          </w:p>
        </w:tc>
        <w:tc>
          <w:tcPr>
            <w:tcW w:w="1418" w:type="dxa"/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payment_order</w:t>
            </w:r>
            <w:proofErr w:type="spellEnd"/>
          </w:p>
        </w:tc>
        <w:tc>
          <w:tcPr>
            <w:tcW w:w="992" w:type="dxa"/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</w:p>
        </w:tc>
        <w:tc>
          <w:tcPr>
            <w:tcW w:w="709" w:type="dxa"/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1-*</w:t>
            </w:r>
          </w:p>
        </w:tc>
        <w:tc>
          <w:tcPr>
            <w:tcW w:w="3793" w:type="dxa"/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 w:rsidRPr="000E79C1">
              <w:rPr>
                <w:b w:val="0"/>
              </w:rPr>
              <w:t>Information about payment orders</w:t>
            </w:r>
          </w:p>
        </w:tc>
      </w:tr>
      <w:tr w:rsidR="00154356" w:rsidRPr="001506D9" w:rsidTr="009100B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1506D9" w:rsidRDefault="00154356" w:rsidP="009100B5">
            <w:pPr>
              <w:pStyle w:val="BPC3Tableheadings"/>
            </w:pPr>
            <w:r w:rsidRPr="001506D9">
              <w:t>payment order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order_id</w:t>
            </w:r>
            <w:proofErr w:type="spellEnd"/>
          </w:p>
          <w:p w:rsidR="00154356" w:rsidRPr="000E79C1" w:rsidRDefault="00154356" w:rsidP="009100B5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  <w:r w:rsidRPr="000E79C1">
              <w:rPr>
                <w:b w:val="0"/>
              </w:rPr>
              <w:t>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 w:rsidRPr="000E79C1">
              <w:rPr>
                <w:b w:val="0"/>
              </w:rPr>
              <w:t>Payment order id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>
              <w:rPr>
                <w:b w:val="0"/>
              </w:rPr>
              <w:t>payment_order_number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>
              <w:rPr>
                <w:b w:val="0"/>
              </w:rPr>
              <w:t>Payment order number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order_date</w:t>
            </w:r>
            <w:proofErr w:type="spellEnd"/>
          </w:p>
          <w:p w:rsidR="00154356" w:rsidRPr="000E79C1" w:rsidRDefault="00154356" w:rsidP="009100B5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 w:rsidRPr="000E79C1">
              <w:rPr>
                <w:b w:val="0"/>
              </w:rPr>
              <w:t xml:space="preserve">Date of payment order </w:t>
            </w:r>
          </w:p>
        </w:tc>
      </w:tr>
      <w:tr w:rsidR="00154356" w:rsidRPr="00033729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Subhead1"/>
              <w:rPr>
                <w:b w:val="0"/>
              </w:rPr>
            </w:pPr>
            <w:proofErr w:type="spellStart"/>
            <w:r w:rsidRPr="00033729">
              <w:rPr>
                <w:b w:val="0"/>
              </w:rPr>
              <w:t>order_amount</w:t>
            </w:r>
            <w:proofErr w:type="spellEnd"/>
          </w:p>
          <w:p w:rsidR="00154356" w:rsidRPr="00033729" w:rsidRDefault="00154356" w:rsidP="009100B5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33729">
              <w:rPr>
                <w:b w:val="0"/>
              </w:rPr>
              <w:t>amount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Subhead1"/>
              <w:jc w:val="center"/>
              <w:rPr>
                <w:b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33729">
              <w:rPr>
                <w:b w:val="0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Subhead1"/>
              <w:rPr>
                <w:b w:val="0"/>
              </w:rPr>
            </w:pPr>
            <w:r w:rsidRPr="00033729">
              <w:rPr>
                <w:b w:val="0"/>
              </w:rPr>
              <w:t>Amount of payment order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customer_number</w:t>
            </w:r>
            <w:proofErr w:type="spellEnd"/>
            <w:r w:rsidRPr="000E79C1">
              <w:rPr>
                <w:b w:val="0"/>
              </w:rPr>
              <w:t xml:space="preserve"> </w:t>
            </w:r>
          </w:p>
          <w:p w:rsidR="00154356" w:rsidRPr="000E79C1" w:rsidRDefault="00154356" w:rsidP="009100B5">
            <w:pPr>
              <w:pStyle w:val="BPC3Subhead1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s</w:t>
            </w:r>
            <w:r w:rsidRPr="000E79C1">
              <w:rPr>
                <w:b w:val="0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  <w:r w:rsidRPr="000E79C1">
              <w:rPr>
                <w:b w:val="0"/>
              </w:rPr>
              <w:t>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>
              <w:rPr>
                <w:b w:val="0"/>
              </w:rPr>
              <w:t>Service provider c</w:t>
            </w:r>
            <w:r w:rsidRPr="000E79C1">
              <w:rPr>
                <w:b w:val="0"/>
              </w:rPr>
              <w:t>ustomer number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purpose_number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6C0BC7" w:rsidRDefault="00154356" w:rsidP="009100B5">
            <w:pPr>
              <w:pStyle w:val="BPC3Subhead1"/>
              <w:rPr>
                <w:b w:val="0"/>
              </w:rPr>
            </w:pPr>
            <w:r>
              <w:rPr>
                <w:b w:val="0"/>
              </w:rPr>
              <w:t>Payment purpose external number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purpose_id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 w:rsidRPr="000E79C1">
              <w:rPr>
                <w:b w:val="0"/>
              </w:rPr>
              <w:t>ID of payment order purpose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Subhead1"/>
              <w:rPr>
                <w:b w:val="0"/>
              </w:rPr>
            </w:pPr>
            <w:proofErr w:type="spellStart"/>
            <w:r>
              <w:rPr>
                <w:b w:val="0"/>
              </w:rPr>
              <w:t>provider_number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Subhead1"/>
              <w:rPr>
                <w:b w:val="0"/>
              </w:rPr>
            </w:pPr>
            <w:r>
              <w:rPr>
                <w:b w:val="0"/>
              </w:rPr>
              <w:t>Service provider external number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Subhead1"/>
              <w:rPr>
                <w:b w:val="0"/>
              </w:rPr>
            </w:pPr>
            <w:proofErr w:type="spellStart"/>
            <w:r>
              <w:rPr>
                <w:b w:val="0"/>
              </w:rPr>
              <w:t>order_status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Subhead1"/>
              <w:jc w:val="center"/>
              <w:rPr>
                <w:b w:val="0"/>
              </w:rPr>
            </w:pPr>
            <w:r>
              <w:rPr>
                <w:b w:val="0"/>
              </w:rPr>
              <w:t>0-1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Default="00154356" w:rsidP="009100B5">
            <w:pPr>
              <w:pStyle w:val="BPC3Subhead1"/>
              <w:rPr>
                <w:b w:val="0"/>
              </w:rPr>
            </w:pPr>
            <w:r>
              <w:rPr>
                <w:b w:val="0"/>
              </w:rPr>
              <w:t>Payment order status. Dictionary POSA (Processed, Canceled)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 w:rsidRPr="000E79C1">
              <w:rPr>
                <w:b w:val="0"/>
              </w:rPr>
              <w:t>parameter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parameter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0-*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</w:p>
        </w:tc>
      </w:tr>
      <w:tr w:rsidR="00154356" w:rsidRPr="0054625B" w:rsidTr="009100B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412718" w:rsidRDefault="00154356" w:rsidP="009100B5">
            <w:pPr>
              <w:pStyle w:val="BPC3Tableheadings"/>
            </w:pPr>
            <w:r>
              <w:t>a</w:t>
            </w:r>
            <w:r w:rsidRPr="00412718">
              <w:t>mount</w:t>
            </w:r>
          </w:p>
        </w:tc>
      </w:tr>
      <w:tr w:rsidR="00154356" w:rsidRPr="00CB2123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033729">
              <w:rPr>
                <w:szCs w:val="24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033729">
              <w:rPr>
                <w:szCs w:val="24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033729">
              <w:rPr>
                <w:szCs w:val="24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154356" w:rsidRPr="005B7F59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 w:rsidRPr="005B7F59">
              <w:t>currency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033729">
              <w:rPr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033729">
              <w:rPr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33729" w:rsidRDefault="00154356" w:rsidP="009100B5">
            <w:pPr>
              <w:pStyle w:val="BPC3Tableitems"/>
              <w:jc w:val="center"/>
              <w:rPr>
                <w:szCs w:val="24"/>
              </w:rPr>
            </w:pPr>
            <w:r w:rsidRPr="00033729">
              <w:rPr>
                <w:szCs w:val="24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5B7F59" w:rsidRDefault="00154356" w:rsidP="009100B5">
            <w:pPr>
              <w:pStyle w:val="BPC3Tableitems"/>
            </w:pPr>
            <w:r w:rsidRPr="005B7F59">
              <w:t>Amount currency</w:t>
            </w:r>
          </w:p>
        </w:tc>
      </w:tr>
      <w:tr w:rsidR="00154356" w:rsidRPr="000E79C1" w:rsidTr="009100B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4356" w:rsidRPr="00E23CE8" w:rsidRDefault="00154356" w:rsidP="009100B5">
            <w:pPr>
              <w:pStyle w:val="BPC3Tableheadings"/>
            </w:pPr>
            <w:r>
              <w:t>p</w:t>
            </w:r>
            <w:r w:rsidRPr="00E23CE8">
              <w:t>arameter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param_name</w:t>
            </w:r>
            <w:proofErr w:type="spellEnd"/>
            <w:r w:rsidRPr="000E79C1">
              <w:rPr>
                <w:b w:val="0"/>
              </w:rPr>
              <w:t xml:space="preserve">      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 w:rsidRPr="000E79C1">
              <w:rPr>
                <w:b w:val="0"/>
              </w:rPr>
              <w:t>Payment order parameter name</w:t>
            </w:r>
          </w:p>
        </w:tc>
      </w:tr>
      <w:tr w:rsidR="00154356" w:rsidRPr="000E79C1" w:rsidTr="009100B5">
        <w:trPr>
          <w:trHeight w:val="13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proofErr w:type="spellStart"/>
            <w:r w:rsidRPr="000E79C1">
              <w:rPr>
                <w:b w:val="0"/>
              </w:rPr>
              <w:t>param_value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2000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jc w:val="center"/>
              <w:rPr>
                <w:b w:val="0"/>
              </w:rPr>
            </w:pPr>
            <w:r w:rsidRPr="000E79C1">
              <w:rPr>
                <w:b w:val="0"/>
              </w:rPr>
              <w:t>1-1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356" w:rsidRPr="000E79C1" w:rsidRDefault="00154356" w:rsidP="009100B5">
            <w:pPr>
              <w:pStyle w:val="BPC3Subhead1"/>
              <w:rPr>
                <w:b w:val="0"/>
              </w:rPr>
            </w:pPr>
            <w:r w:rsidRPr="000E79C1">
              <w:rPr>
                <w:b w:val="0"/>
              </w:rPr>
              <w:t>Payment order parameter value</w:t>
            </w:r>
          </w:p>
        </w:tc>
      </w:tr>
    </w:tbl>
    <w:p w:rsidR="00154356" w:rsidRDefault="00154356" w:rsidP="00154356">
      <w:pPr>
        <w:pStyle w:val="BPC3Bodyafterheading"/>
        <w:rPr>
          <w:rStyle w:val="longtext"/>
          <w:rFonts w:cs="Calibri"/>
          <w:lang w:val="en"/>
        </w:rPr>
      </w:pPr>
    </w:p>
    <w:sectPr w:rsidR="00154356" w:rsidSect="002C2A20">
      <w:headerReference w:type="even" r:id="rId14"/>
      <w:headerReference w:type="default" r:id="rId15"/>
      <w:headerReference w:type="first" r:id="rId16"/>
      <w:footerReference w:type="first" r:id="rId17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2CF" w:rsidRDefault="008202CF">
      <w:r>
        <w:separator/>
      </w:r>
    </w:p>
    <w:p w:rsidR="008202CF" w:rsidRDefault="008202CF"/>
    <w:p w:rsidR="008202CF" w:rsidRDefault="008202CF"/>
    <w:p w:rsidR="008202CF" w:rsidRDefault="008202CF"/>
  </w:endnote>
  <w:endnote w:type="continuationSeparator" w:id="0">
    <w:p w:rsidR="008202CF" w:rsidRDefault="008202CF">
      <w:r>
        <w:continuationSeparator/>
      </w:r>
    </w:p>
    <w:p w:rsidR="008202CF" w:rsidRDefault="008202CF"/>
    <w:p w:rsidR="008202CF" w:rsidRDefault="008202CF"/>
    <w:p w:rsidR="008202CF" w:rsidRDefault="008202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Pr="000813E0" w:rsidRDefault="009100B5" w:rsidP="000813E0">
    <w:pPr>
      <w:pStyle w:val="BPCLegaleze"/>
    </w:pPr>
    <w:r>
      <w:t>© 2017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13F3">
      <w:rPr>
        <w:noProof/>
      </w:rPr>
      <w:t>13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E13F3"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Pr="000813E0" w:rsidRDefault="009100B5" w:rsidP="000813E0">
    <w:pPr>
      <w:pStyle w:val="BPCLegaleze"/>
    </w:pPr>
    <w:r>
      <w:t>© 2017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E13F3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E13F3">
      <w:rPr>
        <w:noProof/>
      </w:rPr>
      <w:t>18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Pr="0055284B" w:rsidRDefault="009100B5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:rsidR="009100B5" w:rsidRDefault="009100B5"/>
  <w:p w:rsidR="009100B5" w:rsidRDefault="009100B5"/>
  <w:p w:rsidR="009100B5" w:rsidRDefault="0091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2CF" w:rsidRDefault="008202CF">
      <w:r>
        <w:separator/>
      </w:r>
    </w:p>
    <w:p w:rsidR="008202CF" w:rsidRDefault="008202CF"/>
    <w:p w:rsidR="008202CF" w:rsidRDefault="008202CF"/>
    <w:p w:rsidR="008202CF" w:rsidRDefault="008202CF"/>
  </w:footnote>
  <w:footnote w:type="continuationSeparator" w:id="0">
    <w:p w:rsidR="008202CF" w:rsidRDefault="008202CF">
      <w:r>
        <w:continuationSeparator/>
      </w:r>
    </w:p>
    <w:p w:rsidR="008202CF" w:rsidRDefault="008202CF"/>
    <w:p w:rsidR="008202CF" w:rsidRDefault="008202CF"/>
    <w:p w:rsidR="008202CF" w:rsidRDefault="008202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Default="009100B5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08CBA22E" wp14:editId="07196980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Pr="00A40341" w:rsidRDefault="009100B5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74F0FC1C" wp14:editId="5C04A93E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" name="Рисунок 4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Pr="00A40341" w:rsidRDefault="009100B5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500160A0" wp14:editId="5FE4BED4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3" name="Рисунок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Default="009100B5"/>
  <w:p w:rsidR="009100B5" w:rsidRDefault="009100B5"/>
  <w:p w:rsidR="009100B5" w:rsidRDefault="009100B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Pr="00A40341" w:rsidRDefault="009100B5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119816DC" wp14:editId="12B1A19C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100B5" w:rsidRPr="00A40341" w:rsidRDefault="009100B5" w:rsidP="00A403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0B5" w:rsidRDefault="009100B5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43918D2D" wp14:editId="41E1D755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100EA582" wp14:editId="1CF02699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100B5" w:rsidRDefault="009100B5"/>
  <w:p w:rsidR="009100B5" w:rsidRDefault="009100B5"/>
  <w:p w:rsidR="009100B5" w:rsidRDefault="0091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1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4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3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7A730EC"/>
    <w:multiLevelType w:val="multilevel"/>
    <w:tmpl w:val="23944644"/>
    <w:numStyleLink w:val="BPC3-Numeredlist"/>
  </w:abstractNum>
  <w:abstractNum w:abstractNumId="26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27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25"/>
  </w:num>
  <w:num w:numId="8">
    <w:abstractNumId w:val="11"/>
  </w:num>
  <w:num w:numId="9">
    <w:abstractNumId w:val="5"/>
  </w:num>
  <w:num w:numId="10">
    <w:abstractNumId w:val="16"/>
  </w:num>
  <w:num w:numId="11">
    <w:abstractNumId w:val="32"/>
  </w:num>
  <w:num w:numId="12">
    <w:abstractNumId w:val="19"/>
  </w:num>
  <w:num w:numId="13">
    <w:abstractNumId w:val="20"/>
  </w:num>
  <w:num w:numId="14">
    <w:abstractNumId w:val="12"/>
  </w:num>
  <w:num w:numId="15">
    <w:abstractNumId w:val="22"/>
  </w:num>
  <w:num w:numId="16">
    <w:abstractNumId w:val="17"/>
  </w:num>
  <w:num w:numId="17">
    <w:abstractNumId w:val="24"/>
  </w:num>
  <w:num w:numId="18">
    <w:abstractNumId w:val="26"/>
  </w:num>
  <w:num w:numId="19">
    <w:abstractNumId w:val="0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3"/>
  </w:num>
  <w:num w:numId="21">
    <w:abstractNumId w:val="1"/>
  </w:num>
  <w:num w:numId="22">
    <w:abstractNumId w:val="23"/>
  </w:num>
  <w:num w:numId="23">
    <w:abstractNumId w:val="28"/>
  </w:num>
  <w:num w:numId="24">
    <w:abstractNumId w:val="2"/>
  </w:num>
  <w:num w:numId="25">
    <w:abstractNumId w:val="15"/>
  </w:num>
  <w:num w:numId="26">
    <w:abstractNumId w:val="18"/>
  </w:num>
  <w:num w:numId="27">
    <w:abstractNumId w:val="3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3"/>
  </w:num>
  <w:num w:numId="31">
    <w:abstractNumId w:val="14"/>
  </w:num>
  <w:num w:numId="32">
    <w:abstractNumId w:val="29"/>
  </w:num>
  <w:num w:numId="33">
    <w:abstractNumId w:val="30"/>
  </w:num>
  <w:num w:numId="34">
    <w:abstractNumId w:val="21"/>
  </w:num>
  <w:num w:numId="35">
    <w:abstractNumId w:val="27"/>
  </w:num>
  <w:num w:numId="36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12BA"/>
    <w:rsid w:val="000044AD"/>
    <w:rsid w:val="000052E3"/>
    <w:rsid w:val="00005441"/>
    <w:rsid w:val="000055AA"/>
    <w:rsid w:val="000055BB"/>
    <w:rsid w:val="00006DE8"/>
    <w:rsid w:val="00010496"/>
    <w:rsid w:val="0001272A"/>
    <w:rsid w:val="00012FBF"/>
    <w:rsid w:val="00013441"/>
    <w:rsid w:val="000142B7"/>
    <w:rsid w:val="00017103"/>
    <w:rsid w:val="00021D37"/>
    <w:rsid w:val="0002214A"/>
    <w:rsid w:val="00022C3D"/>
    <w:rsid w:val="0002564D"/>
    <w:rsid w:val="000264B0"/>
    <w:rsid w:val="00027D06"/>
    <w:rsid w:val="00034E22"/>
    <w:rsid w:val="00040A0B"/>
    <w:rsid w:val="00040F1A"/>
    <w:rsid w:val="00042A28"/>
    <w:rsid w:val="00047029"/>
    <w:rsid w:val="000470F9"/>
    <w:rsid w:val="00047CA2"/>
    <w:rsid w:val="000531E9"/>
    <w:rsid w:val="00054C38"/>
    <w:rsid w:val="00054C3A"/>
    <w:rsid w:val="00056AA2"/>
    <w:rsid w:val="000571B1"/>
    <w:rsid w:val="00061D9E"/>
    <w:rsid w:val="0006431D"/>
    <w:rsid w:val="000652B5"/>
    <w:rsid w:val="000663B6"/>
    <w:rsid w:val="0007719D"/>
    <w:rsid w:val="00077FB9"/>
    <w:rsid w:val="000813E0"/>
    <w:rsid w:val="00083B95"/>
    <w:rsid w:val="000933A0"/>
    <w:rsid w:val="00094AA1"/>
    <w:rsid w:val="000970D6"/>
    <w:rsid w:val="000A2F78"/>
    <w:rsid w:val="000A7ACF"/>
    <w:rsid w:val="000A7B41"/>
    <w:rsid w:val="000B0527"/>
    <w:rsid w:val="000B11B7"/>
    <w:rsid w:val="000B3CF5"/>
    <w:rsid w:val="000B509A"/>
    <w:rsid w:val="000B5AC8"/>
    <w:rsid w:val="000B633F"/>
    <w:rsid w:val="000B6964"/>
    <w:rsid w:val="000B6DD3"/>
    <w:rsid w:val="000B6F6A"/>
    <w:rsid w:val="000B7DCB"/>
    <w:rsid w:val="000C3569"/>
    <w:rsid w:val="000C3D66"/>
    <w:rsid w:val="000C4382"/>
    <w:rsid w:val="000C4D47"/>
    <w:rsid w:val="000C4E94"/>
    <w:rsid w:val="000C6518"/>
    <w:rsid w:val="000C6F92"/>
    <w:rsid w:val="000D1B6F"/>
    <w:rsid w:val="000D1C2D"/>
    <w:rsid w:val="000D51E4"/>
    <w:rsid w:val="000D5D23"/>
    <w:rsid w:val="000D6067"/>
    <w:rsid w:val="000D62A2"/>
    <w:rsid w:val="000E0F3E"/>
    <w:rsid w:val="000E5308"/>
    <w:rsid w:val="000E57DA"/>
    <w:rsid w:val="000E5BA3"/>
    <w:rsid w:val="000E620F"/>
    <w:rsid w:val="000E710A"/>
    <w:rsid w:val="000F36E7"/>
    <w:rsid w:val="00100F43"/>
    <w:rsid w:val="001058B0"/>
    <w:rsid w:val="0011662F"/>
    <w:rsid w:val="00125AB4"/>
    <w:rsid w:val="00127A37"/>
    <w:rsid w:val="00127AF3"/>
    <w:rsid w:val="00131864"/>
    <w:rsid w:val="00132965"/>
    <w:rsid w:val="0013367B"/>
    <w:rsid w:val="001336A5"/>
    <w:rsid w:val="00135370"/>
    <w:rsid w:val="00141077"/>
    <w:rsid w:val="00142CE0"/>
    <w:rsid w:val="00143A9D"/>
    <w:rsid w:val="00143ECF"/>
    <w:rsid w:val="00147E02"/>
    <w:rsid w:val="00151234"/>
    <w:rsid w:val="00151653"/>
    <w:rsid w:val="00154356"/>
    <w:rsid w:val="00155C82"/>
    <w:rsid w:val="001568C5"/>
    <w:rsid w:val="00156BA2"/>
    <w:rsid w:val="00156D19"/>
    <w:rsid w:val="001605EB"/>
    <w:rsid w:val="00161569"/>
    <w:rsid w:val="0016218B"/>
    <w:rsid w:val="001624FF"/>
    <w:rsid w:val="00162AD7"/>
    <w:rsid w:val="001633E6"/>
    <w:rsid w:val="001643B2"/>
    <w:rsid w:val="00166ED5"/>
    <w:rsid w:val="00167EEC"/>
    <w:rsid w:val="00170943"/>
    <w:rsid w:val="001730FC"/>
    <w:rsid w:val="001734DE"/>
    <w:rsid w:val="001748E0"/>
    <w:rsid w:val="00175CC1"/>
    <w:rsid w:val="001760A9"/>
    <w:rsid w:val="001769B3"/>
    <w:rsid w:val="00181A54"/>
    <w:rsid w:val="001844A2"/>
    <w:rsid w:val="001846AC"/>
    <w:rsid w:val="00185D95"/>
    <w:rsid w:val="00191BF7"/>
    <w:rsid w:val="001A1E99"/>
    <w:rsid w:val="001A2046"/>
    <w:rsid w:val="001B0946"/>
    <w:rsid w:val="001B2798"/>
    <w:rsid w:val="001C0D7D"/>
    <w:rsid w:val="001C1560"/>
    <w:rsid w:val="001C2591"/>
    <w:rsid w:val="001C2F13"/>
    <w:rsid w:val="001C341B"/>
    <w:rsid w:val="001C3AC8"/>
    <w:rsid w:val="001C5905"/>
    <w:rsid w:val="001C75FA"/>
    <w:rsid w:val="001D12CA"/>
    <w:rsid w:val="001D332E"/>
    <w:rsid w:val="001E0C5A"/>
    <w:rsid w:val="001E23F5"/>
    <w:rsid w:val="001E36BD"/>
    <w:rsid w:val="001E4805"/>
    <w:rsid w:val="001E6E97"/>
    <w:rsid w:val="001F04B2"/>
    <w:rsid w:val="001F10C3"/>
    <w:rsid w:val="001F2DEB"/>
    <w:rsid w:val="001F2F69"/>
    <w:rsid w:val="001F3DFD"/>
    <w:rsid w:val="001F4819"/>
    <w:rsid w:val="001F6C5E"/>
    <w:rsid w:val="002009A1"/>
    <w:rsid w:val="00204D73"/>
    <w:rsid w:val="002064BA"/>
    <w:rsid w:val="002127C9"/>
    <w:rsid w:val="0021349F"/>
    <w:rsid w:val="00213E91"/>
    <w:rsid w:val="00215BC3"/>
    <w:rsid w:val="002166E5"/>
    <w:rsid w:val="00217379"/>
    <w:rsid w:val="00220788"/>
    <w:rsid w:val="00220813"/>
    <w:rsid w:val="00222F5B"/>
    <w:rsid w:val="00231FF2"/>
    <w:rsid w:val="002323C1"/>
    <w:rsid w:val="0023530D"/>
    <w:rsid w:val="002356CD"/>
    <w:rsid w:val="002411FE"/>
    <w:rsid w:val="00244BAE"/>
    <w:rsid w:val="0024773A"/>
    <w:rsid w:val="00253BF4"/>
    <w:rsid w:val="00254C11"/>
    <w:rsid w:val="00255F0F"/>
    <w:rsid w:val="00261B96"/>
    <w:rsid w:val="00264FE0"/>
    <w:rsid w:val="00271BCC"/>
    <w:rsid w:val="00273A71"/>
    <w:rsid w:val="00273C4E"/>
    <w:rsid w:val="00282FA6"/>
    <w:rsid w:val="00283913"/>
    <w:rsid w:val="00284BAC"/>
    <w:rsid w:val="002855F0"/>
    <w:rsid w:val="00286AB9"/>
    <w:rsid w:val="0029144F"/>
    <w:rsid w:val="002917F0"/>
    <w:rsid w:val="002917FF"/>
    <w:rsid w:val="002934CC"/>
    <w:rsid w:val="00293B3D"/>
    <w:rsid w:val="0029609C"/>
    <w:rsid w:val="00296560"/>
    <w:rsid w:val="002A118C"/>
    <w:rsid w:val="002A66F8"/>
    <w:rsid w:val="002B167E"/>
    <w:rsid w:val="002B3BF6"/>
    <w:rsid w:val="002B5DBA"/>
    <w:rsid w:val="002B63C2"/>
    <w:rsid w:val="002B672C"/>
    <w:rsid w:val="002B73A8"/>
    <w:rsid w:val="002B7F0E"/>
    <w:rsid w:val="002C2A20"/>
    <w:rsid w:val="002C2AD9"/>
    <w:rsid w:val="002C2CCE"/>
    <w:rsid w:val="002C382B"/>
    <w:rsid w:val="002C3C1C"/>
    <w:rsid w:val="002C5FC2"/>
    <w:rsid w:val="002C760E"/>
    <w:rsid w:val="002D0F23"/>
    <w:rsid w:val="002D4817"/>
    <w:rsid w:val="002E15A0"/>
    <w:rsid w:val="002E221D"/>
    <w:rsid w:val="002E27A8"/>
    <w:rsid w:val="002E3724"/>
    <w:rsid w:val="002E48F2"/>
    <w:rsid w:val="002E6898"/>
    <w:rsid w:val="002E6DF4"/>
    <w:rsid w:val="002E772C"/>
    <w:rsid w:val="002F041B"/>
    <w:rsid w:val="002F324F"/>
    <w:rsid w:val="002F6D15"/>
    <w:rsid w:val="002F6D5D"/>
    <w:rsid w:val="002F74C5"/>
    <w:rsid w:val="0030378E"/>
    <w:rsid w:val="0030762B"/>
    <w:rsid w:val="00311392"/>
    <w:rsid w:val="003139C4"/>
    <w:rsid w:val="00316697"/>
    <w:rsid w:val="00317D32"/>
    <w:rsid w:val="00320C63"/>
    <w:rsid w:val="00321D58"/>
    <w:rsid w:val="00322A68"/>
    <w:rsid w:val="003273A5"/>
    <w:rsid w:val="003274C0"/>
    <w:rsid w:val="003274EA"/>
    <w:rsid w:val="00332FE1"/>
    <w:rsid w:val="0033548E"/>
    <w:rsid w:val="003374F2"/>
    <w:rsid w:val="00340B37"/>
    <w:rsid w:val="00350274"/>
    <w:rsid w:val="003515A5"/>
    <w:rsid w:val="00354A7A"/>
    <w:rsid w:val="0035574F"/>
    <w:rsid w:val="0035647A"/>
    <w:rsid w:val="00360F46"/>
    <w:rsid w:val="003617BC"/>
    <w:rsid w:val="003630D0"/>
    <w:rsid w:val="00364CD4"/>
    <w:rsid w:val="00365832"/>
    <w:rsid w:val="00366E55"/>
    <w:rsid w:val="00367DD5"/>
    <w:rsid w:val="0037068C"/>
    <w:rsid w:val="003709F1"/>
    <w:rsid w:val="00372790"/>
    <w:rsid w:val="003732A9"/>
    <w:rsid w:val="00376AA9"/>
    <w:rsid w:val="00377E62"/>
    <w:rsid w:val="00382176"/>
    <w:rsid w:val="003826A6"/>
    <w:rsid w:val="00385B6F"/>
    <w:rsid w:val="00386D0F"/>
    <w:rsid w:val="00387CA5"/>
    <w:rsid w:val="0039122B"/>
    <w:rsid w:val="00397E13"/>
    <w:rsid w:val="003A0ECD"/>
    <w:rsid w:val="003A15AD"/>
    <w:rsid w:val="003A5C30"/>
    <w:rsid w:val="003A68F8"/>
    <w:rsid w:val="003A6DB9"/>
    <w:rsid w:val="003A7993"/>
    <w:rsid w:val="003A7996"/>
    <w:rsid w:val="003B2DF6"/>
    <w:rsid w:val="003B4F3E"/>
    <w:rsid w:val="003B6E5F"/>
    <w:rsid w:val="003B7FD3"/>
    <w:rsid w:val="003C13B8"/>
    <w:rsid w:val="003C4D4F"/>
    <w:rsid w:val="003C54EE"/>
    <w:rsid w:val="003C5760"/>
    <w:rsid w:val="003C61E1"/>
    <w:rsid w:val="003D08EF"/>
    <w:rsid w:val="003D5FB6"/>
    <w:rsid w:val="003E006E"/>
    <w:rsid w:val="003E36E5"/>
    <w:rsid w:val="003E4B53"/>
    <w:rsid w:val="003F0A87"/>
    <w:rsid w:val="003F18BC"/>
    <w:rsid w:val="003F52D0"/>
    <w:rsid w:val="003F5401"/>
    <w:rsid w:val="003F782B"/>
    <w:rsid w:val="0040213E"/>
    <w:rsid w:val="004024C2"/>
    <w:rsid w:val="00403031"/>
    <w:rsid w:val="00405760"/>
    <w:rsid w:val="00406DC3"/>
    <w:rsid w:val="00410097"/>
    <w:rsid w:val="00410D43"/>
    <w:rsid w:val="00411647"/>
    <w:rsid w:val="00411E64"/>
    <w:rsid w:val="00412DA9"/>
    <w:rsid w:val="004148EC"/>
    <w:rsid w:val="00420076"/>
    <w:rsid w:val="00420869"/>
    <w:rsid w:val="0042172E"/>
    <w:rsid w:val="0042262E"/>
    <w:rsid w:val="00425EFD"/>
    <w:rsid w:val="00426CC5"/>
    <w:rsid w:val="004273B7"/>
    <w:rsid w:val="00430F2C"/>
    <w:rsid w:val="0043210C"/>
    <w:rsid w:val="0043482C"/>
    <w:rsid w:val="00437293"/>
    <w:rsid w:val="00437B1A"/>
    <w:rsid w:val="00440068"/>
    <w:rsid w:val="004403C4"/>
    <w:rsid w:val="00442B64"/>
    <w:rsid w:val="0044483C"/>
    <w:rsid w:val="00445127"/>
    <w:rsid w:val="00450876"/>
    <w:rsid w:val="00451515"/>
    <w:rsid w:val="0045554C"/>
    <w:rsid w:val="004559B0"/>
    <w:rsid w:val="00455E4B"/>
    <w:rsid w:val="0046003F"/>
    <w:rsid w:val="004622D1"/>
    <w:rsid w:val="004677E7"/>
    <w:rsid w:val="00467BBD"/>
    <w:rsid w:val="004704C8"/>
    <w:rsid w:val="00475E9E"/>
    <w:rsid w:val="00480D44"/>
    <w:rsid w:val="00482C86"/>
    <w:rsid w:val="00483B99"/>
    <w:rsid w:val="004843D5"/>
    <w:rsid w:val="004863C0"/>
    <w:rsid w:val="0048697E"/>
    <w:rsid w:val="00492B67"/>
    <w:rsid w:val="00493944"/>
    <w:rsid w:val="00495B42"/>
    <w:rsid w:val="00496490"/>
    <w:rsid w:val="004975E0"/>
    <w:rsid w:val="004A5174"/>
    <w:rsid w:val="004A5C00"/>
    <w:rsid w:val="004B0E21"/>
    <w:rsid w:val="004B3131"/>
    <w:rsid w:val="004B32AF"/>
    <w:rsid w:val="004B4373"/>
    <w:rsid w:val="004B4D4F"/>
    <w:rsid w:val="004B5030"/>
    <w:rsid w:val="004B53FA"/>
    <w:rsid w:val="004B6898"/>
    <w:rsid w:val="004C1C9A"/>
    <w:rsid w:val="004C1F0B"/>
    <w:rsid w:val="004C522D"/>
    <w:rsid w:val="004C77B3"/>
    <w:rsid w:val="004C7EBB"/>
    <w:rsid w:val="004D32D8"/>
    <w:rsid w:val="004D614A"/>
    <w:rsid w:val="004D61DF"/>
    <w:rsid w:val="004D79D0"/>
    <w:rsid w:val="004E2782"/>
    <w:rsid w:val="004E4D51"/>
    <w:rsid w:val="004E596D"/>
    <w:rsid w:val="004E6662"/>
    <w:rsid w:val="004F2E63"/>
    <w:rsid w:val="004F2F2C"/>
    <w:rsid w:val="004F3917"/>
    <w:rsid w:val="004F3B2E"/>
    <w:rsid w:val="0050540A"/>
    <w:rsid w:val="00506F38"/>
    <w:rsid w:val="00507A18"/>
    <w:rsid w:val="005125ED"/>
    <w:rsid w:val="0051375B"/>
    <w:rsid w:val="00514F82"/>
    <w:rsid w:val="005214C1"/>
    <w:rsid w:val="00523E37"/>
    <w:rsid w:val="00534FD3"/>
    <w:rsid w:val="00540F79"/>
    <w:rsid w:val="0054317F"/>
    <w:rsid w:val="00550326"/>
    <w:rsid w:val="0055129F"/>
    <w:rsid w:val="0055284B"/>
    <w:rsid w:val="00556BA1"/>
    <w:rsid w:val="0056180C"/>
    <w:rsid w:val="00561FF7"/>
    <w:rsid w:val="00562BC3"/>
    <w:rsid w:val="00563C63"/>
    <w:rsid w:val="00564831"/>
    <w:rsid w:val="0057465F"/>
    <w:rsid w:val="0057569E"/>
    <w:rsid w:val="0057625C"/>
    <w:rsid w:val="00580083"/>
    <w:rsid w:val="0058247A"/>
    <w:rsid w:val="005922D2"/>
    <w:rsid w:val="0059331A"/>
    <w:rsid w:val="005966B9"/>
    <w:rsid w:val="0059703F"/>
    <w:rsid w:val="005A0588"/>
    <w:rsid w:val="005A1451"/>
    <w:rsid w:val="005A1B76"/>
    <w:rsid w:val="005A4A91"/>
    <w:rsid w:val="005A4BF7"/>
    <w:rsid w:val="005A4E12"/>
    <w:rsid w:val="005A4F3B"/>
    <w:rsid w:val="005A58A0"/>
    <w:rsid w:val="005A7EB1"/>
    <w:rsid w:val="005B0BF5"/>
    <w:rsid w:val="005B191F"/>
    <w:rsid w:val="005B608A"/>
    <w:rsid w:val="005B7FB3"/>
    <w:rsid w:val="005C2630"/>
    <w:rsid w:val="005C2716"/>
    <w:rsid w:val="005D26CF"/>
    <w:rsid w:val="005D2CC5"/>
    <w:rsid w:val="005D33FE"/>
    <w:rsid w:val="005D3617"/>
    <w:rsid w:val="005D5723"/>
    <w:rsid w:val="005D59CE"/>
    <w:rsid w:val="005E7608"/>
    <w:rsid w:val="005F26BC"/>
    <w:rsid w:val="005F5AA2"/>
    <w:rsid w:val="00602A03"/>
    <w:rsid w:val="00605D46"/>
    <w:rsid w:val="00607890"/>
    <w:rsid w:val="00610E2A"/>
    <w:rsid w:val="00611ED7"/>
    <w:rsid w:val="006202F4"/>
    <w:rsid w:val="0062130F"/>
    <w:rsid w:val="00621992"/>
    <w:rsid w:val="0062217D"/>
    <w:rsid w:val="00623AF9"/>
    <w:rsid w:val="00627828"/>
    <w:rsid w:val="006315D1"/>
    <w:rsid w:val="00631E81"/>
    <w:rsid w:val="0063237C"/>
    <w:rsid w:val="00632D41"/>
    <w:rsid w:val="00633AFF"/>
    <w:rsid w:val="006351FF"/>
    <w:rsid w:val="00644196"/>
    <w:rsid w:val="0064421E"/>
    <w:rsid w:val="006457F2"/>
    <w:rsid w:val="00646013"/>
    <w:rsid w:val="00650AD9"/>
    <w:rsid w:val="006537D9"/>
    <w:rsid w:val="00654196"/>
    <w:rsid w:val="00654F3D"/>
    <w:rsid w:val="00655D46"/>
    <w:rsid w:val="00656C4F"/>
    <w:rsid w:val="006602FA"/>
    <w:rsid w:val="006615AB"/>
    <w:rsid w:val="00662667"/>
    <w:rsid w:val="006636AC"/>
    <w:rsid w:val="006703B6"/>
    <w:rsid w:val="006712CC"/>
    <w:rsid w:val="00673DE3"/>
    <w:rsid w:val="00674962"/>
    <w:rsid w:val="0067685C"/>
    <w:rsid w:val="00676B06"/>
    <w:rsid w:val="006771F5"/>
    <w:rsid w:val="006772DB"/>
    <w:rsid w:val="00677448"/>
    <w:rsid w:val="0068221C"/>
    <w:rsid w:val="00682CCA"/>
    <w:rsid w:val="00687BDC"/>
    <w:rsid w:val="0069206D"/>
    <w:rsid w:val="00693DFC"/>
    <w:rsid w:val="006957DB"/>
    <w:rsid w:val="006A55D1"/>
    <w:rsid w:val="006A582C"/>
    <w:rsid w:val="006A7339"/>
    <w:rsid w:val="006A7C94"/>
    <w:rsid w:val="006B0FE3"/>
    <w:rsid w:val="006B26F5"/>
    <w:rsid w:val="006B378C"/>
    <w:rsid w:val="006B68F6"/>
    <w:rsid w:val="006C4948"/>
    <w:rsid w:val="006C57BC"/>
    <w:rsid w:val="006D24A5"/>
    <w:rsid w:val="006D4A43"/>
    <w:rsid w:val="006D6C8B"/>
    <w:rsid w:val="006E00B0"/>
    <w:rsid w:val="006E01A4"/>
    <w:rsid w:val="006E27A9"/>
    <w:rsid w:val="006E2A2C"/>
    <w:rsid w:val="006E3177"/>
    <w:rsid w:val="006E4B0A"/>
    <w:rsid w:val="006F04CC"/>
    <w:rsid w:val="006F11EC"/>
    <w:rsid w:val="006F1627"/>
    <w:rsid w:val="006F4086"/>
    <w:rsid w:val="006F4BB9"/>
    <w:rsid w:val="006F4F9E"/>
    <w:rsid w:val="00701FD3"/>
    <w:rsid w:val="00703BC0"/>
    <w:rsid w:val="00704B04"/>
    <w:rsid w:val="00704EED"/>
    <w:rsid w:val="00707338"/>
    <w:rsid w:val="00717F8A"/>
    <w:rsid w:val="00725052"/>
    <w:rsid w:val="0072525C"/>
    <w:rsid w:val="00726AD3"/>
    <w:rsid w:val="00735C6C"/>
    <w:rsid w:val="007425A7"/>
    <w:rsid w:val="007435E7"/>
    <w:rsid w:val="0074367D"/>
    <w:rsid w:val="0074425E"/>
    <w:rsid w:val="007459D6"/>
    <w:rsid w:val="00750A27"/>
    <w:rsid w:val="00750C00"/>
    <w:rsid w:val="00751944"/>
    <w:rsid w:val="007560D1"/>
    <w:rsid w:val="007562C2"/>
    <w:rsid w:val="007578D9"/>
    <w:rsid w:val="007600FB"/>
    <w:rsid w:val="007627EC"/>
    <w:rsid w:val="00763E80"/>
    <w:rsid w:val="00766DA3"/>
    <w:rsid w:val="00770F6F"/>
    <w:rsid w:val="007720BF"/>
    <w:rsid w:val="00773FB0"/>
    <w:rsid w:val="007758E2"/>
    <w:rsid w:val="00776C3F"/>
    <w:rsid w:val="007812D7"/>
    <w:rsid w:val="00782C1F"/>
    <w:rsid w:val="00795B82"/>
    <w:rsid w:val="00795F6E"/>
    <w:rsid w:val="00796FDE"/>
    <w:rsid w:val="00797A07"/>
    <w:rsid w:val="007A2E9E"/>
    <w:rsid w:val="007A3CE5"/>
    <w:rsid w:val="007A4A04"/>
    <w:rsid w:val="007A6855"/>
    <w:rsid w:val="007B1085"/>
    <w:rsid w:val="007B2C3E"/>
    <w:rsid w:val="007B33CD"/>
    <w:rsid w:val="007B51C0"/>
    <w:rsid w:val="007C1DF3"/>
    <w:rsid w:val="007C2FE7"/>
    <w:rsid w:val="007D0680"/>
    <w:rsid w:val="007D16FC"/>
    <w:rsid w:val="007D403B"/>
    <w:rsid w:val="007D5F49"/>
    <w:rsid w:val="007D61FD"/>
    <w:rsid w:val="007D7CD7"/>
    <w:rsid w:val="007E03F4"/>
    <w:rsid w:val="007E1C27"/>
    <w:rsid w:val="007E2AAC"/>
    <w:rsid w:val="007E3D91"/>
    <w:rsid w:val="007E620A"/>
    <w:rsid w:val="007E6784"/>
    <w:rsid w:val="007F1BD7"/>
    <w:rsid w:val="007F1E93"/>
    <w:rsid w:val="007F4680"/>
    <w:rsid w:val="007F5B6B"/>
    <w:rsid w:val="007F79FA"/>
    <w:rsid w:val="007F7A8B"/>
    <w:rsid w:val="00800DEE"/>
    <w:rsid w:val="00804798"/>
    <w:rsid w:val="008047AE"/>
    <w:rsid w:val="0081009B"/>
    <w:rsid w:val="00810F93"/>
    <w:rsid w:val="008114D0"/>
    <w:rsid w:val="008129C9"/>
    <w:rsid w:val="00814529"/>
    <w:rsid w:val="00815FB3"/>
    <w:rsid w:val="008202CF"/>
    <w:rsid w:val="00820E5C"/>
    <w:rsid w:val="008230BD"/>
    <w:rsid w:val="008246B5"/>
    <w:rsid w:val="008248C6"/>
    <w:rsid w:val="008270A9"/>
    <w:rsid w:val="00831D57"/>
    <w:rsid w:val="00842854"/>
    <w:rsid w:val="00844BE5"/>
    <w:rsid w:val="00844E4D"/>
    <w:rsid w:val="0084687F"/>
    <w:rsid w:val="00852CDF"/>
    <w:rsid w:val="00854A05"/>
    <w:rsid w:val="008554F8"/>
    <w:rsid w:val="00862547"/>
    <w:rsid w:val="00863F3D"/>
    <w:rsid w:val="00870411"/>
    <w:rsid w:val="00873761"/>
    <w:rsid w:val="00873ACD"/>
    <w:rsid w:val="00874574"/>
    <w:rsid w:val="00883164"/>
    <w:rsid w:val="00884631"/>
    <w:rsid w:val="00884D2F"/>
    <w:rsid w:val="00885191"/>
    <w:rsid w:val="00885A1F"/>
    <w:rsid w:val="0089386D"/>
    <w:rsid w:val="00896071"/>
    <w:rsid w:val="008A03CD"/>
    <w:rsid w:val="008A43FC"/>
    <w:rsid w:val="008A5C1C"/>
    <w:rsid w:val="008B011C"/>
    <w:rsid w:val="008B3C48"/>
    <w:rsid w:val="008C12BC"/>
    <w:rsid w:val="008C3A0A"/>
    <w:rsid w:val="008C6DB3"/>
    <w:rsid w:val="008C72EA"/>
    <w:rsid w:val="008D5F54"/>
    <w:rsid w:val="008E0970"/>
    <w:rsid w:val="008E5801"/>
    <w:rsid w:val="008E7975"/>
    <w:rsid w:val="008E7CEA"/>
    <w:rsid w:val="008F05DC"/>
    <w:rsid w:val="008F16DD"/>
    <w:rsid w:val="008F360F"/>
    <w:rsid w:val="008F38CD"/>
    <w:rsid w:val="008F69D4"/>
    <w:rsid w:val="008F6D85"/>
    <w:rsid w:val="008F7AEF"/>
    <w:rsid w:val="00900546"/>
    <w:rsid w:val="0090283D"/>
    <w:rsid w:val="0090306D"/>
    <w:rsid w:val="009043B3"/>
    <w:rsid w:val="00904B64"/>
    <w:rsid w:val="00905FE8"/>
    <w:rsid w:val="009100B5"/>
    <w:rsid w:val="00910BC9"/>
    <w:rsid w:val="00911C3E"/>
    <w:rsid w:val="00911ECF"/>
    <w:rsid w:val="00914877"/>
    <w:rsid w:val="00915FAC"/>
    <w:rsid w:val="009162F1"/>
    <w:rsid w:val="00916529"/>
    <w:rsid w:val="00920D97"/>
    <w:rsid w:val="00920E9D"/>
    <w:rsid w:val="009249C1"/>
    <w:rsid w:val="00926E12"/>
    <w:rsid w:val="00930D40"/>
    <w:rsid w:val="009315CD"/>
    <w:rsid w:val="00932401"/>
    <w:rsid w:val="00932992"/>
    <w:rsid w:val="00936C39"/>
    <w:rsid w:val="00940D7A"/>
    <w:rsid w:val="00945315"/>
    <w:rsid w:val="0094698E"/>
    <w:rsid w:val="0095080C"/>
    <w:rsid w:val="00950BD1"/>
    <w:rsid w:val="009608FF"/>
    <w:rsid w:val="00961495"/>
    <w:rsid w:val="00962E54"/>
    <w:rsid w:val="00964CFB"/>
    <w:rsid w:val="00964E7E"/>
    <w:rsid w:val="00966C7A"/>
    <w:rsid w:val="009719B4"/>
    <w:rsid w:val="009737D7"/>
    <w:rsid w:val="00973E8C"/>
    <w:rsid w:val="00974345"/>
    <w:rsid w:val="0097440E"/>
    <w:rsid w:val="009806E5"/>
    <w:rsid w:val="00981AD0"/>
    <w:rsid w:val="00983A43"/>
    <w:rsid w:val="00984A07"/>
    <w:rsid w:val="00986376"/>
    <w:rsid w:val="0098699C"/>
    <w:rsid w:val="00987A6C"/>
    <w:rsid w:val="00990217"/>
    <w:rsid w:val="00990DFB"/>
    <w:rsid w:val="00990F0A"/>
    <w:rsid w:val="00991C2A"/>
    <w:rsid w:val="00994349"/>
    <w:rsid w:val="00997637"/>
    <w:rsid w:val="009A1FA8"/>
    <w:rsid w:val="009A2207"/>
    <w:rsid w:val="009A2C19"/>
    <w:rsid w:val="009A31AE"/>
    <w:rsid w:val="009A3393"/>
    <w:rsid w:val="009A3CDA"/>
    <w:rsid w:val="009A4278"/>
    <w:rsid w:val="009A51CB"/>
    <w:rsid w:val="009A5B54"/>
    <w:rsid w:val="009A5E5D"/>
    <w:rsid w:val="009B07D8"/>
    <w:rsid w:val="009B2FF6"/>
    <w:rsid w:val="009B3189"/>
    <w:rsid w:val="009B517E"/>
    <w:rsid w:val="009B5C1B"/>
    <w:rsid w:val="009B7D89"/>
    <w:rsid w:val="009C2D69"/>
    <w:rsid w:val="009D1788"/>
    <w:rsid w:val="009D2B80"/>
    <w:rsid w:val="009D2DE9"/>
    <w:rsid w:val="009D4264"/>
    <w:rsid w:val="009D46EA"/>
    <w:rsid w:val="009D4784"/>
    <w:rsid w:val="009D4C03"/>
    <w:rsid w:val="009D7DF2"/>
    <w:rsid w:val="009E0A82"/>
    <w:rsid w:val="009E3F7B"/>
    <w:rsid w:val="009E4EBD"/>
    <w:rsid w:val="009E523F"/>
    <w:rsid w:val="009E63BF"/>
    <w:rsid w:val="009F37C6"/>
    <w:rsid w:val="009F5042"/>
    <w:rsid w:val="00A02CF6"/>
    <w:rsid w:val="00A04924"/>
    <w:rsid w:val="00A0535D"/>
    <w:rsid w:val="00A105F9"/>
    <w:rsid w:val="00A10E59"/>
    <w:rsid w:val="00A1296E"/>
    <w:rsid w:val="00A12AC9"/>
    <w:rsid w:val="00A13072"/>
    <w:rsid w:val="00A15D60"/>
    <w:rsid w:val="00A16054"/>
    <w:rsid w:val="00A2008B"/>
    <w:rsid w:val="00A22863"/>
    <w:rsid w:val="00A23588"/>
    <w:rsid w:val="00A2439D"/>
    <w:rsid w:val="00A260C1"/>
    <w:rsid w:val="00A26C2B"/>
    <w:rsid w:val="00A30A0D"/>
    <w:rsid w:val="00A32CC4"/>
    <w:rsid w:val="00A340D0"/>
    <w:rsid w:val="00A34DEE"/>
    <w:rsid w:val="00A35716"/>
    <w:rsid w:val="00A369CB"/>
    <w:rsid w:val="00A3719D"/>
    <w:rsid w:val="00A40341"/>
    <w:rsid w:val="00A4139A"/>
    <w:rsid w:val="00A442D0"/>
    <w:rsid w:val="00A44B42"/>
    <w:rsid w:val="00A452D7"/>
    <w:rsid w:val="00A5146E"/>
    <w:rsid w:val="00A52D3D"/>
    <w:rsid w:val="00A53F4F"/>
    <w:rsid w:val="00A5578F"/>
    <w:rsid w:val="00A6216D"/>
    <w:rsid w:val="00A625E3"/>
    <w:rsid w:val="00A62E20"/>
    <w:rsid w:val="00A663F5"/>
    <w:rsid w:val="00A679E6"/>
    <w:rsid w:val="00A70B67"/>
    <w:rsid w:val="00A71B4C"/>
    <w:rsid w:val="00A71F4D"/>
    <w:rsid w:val="00A7382F"/>
    <w:rsid w:val="00A7520E"/>
    <w:rsid w:val="00A81B68"/>
    <w:rsid w:val="00A822D1"/>
    <w:rsid w:val="00A82393"/>
    <w:rsid w:val="00A8359D"/>
    <w:rsid w:val="00A83C4D"/>
    <w:rsid w:val="00A85625"/>
    <w:rsid w:val="00A85F85"/>
    <w:rsid w:val="00A85FEF"/>
    <w:rsid w:val="00A87875"/>
    <w:rsid w:val="00A91248"/>
    <w:rsid w:val="00A9358D"/>
    <w:rsid w:val="00A94A7B"/>
    <w:rsid w:val="00A94C49"/>
    <w:rsid w:val="00A95072"/>
    <w:rsid w:val="00AA2E84"/>
    <w:rsid w:val="00AA456E"/>
    <w:rsid w:val="00AA4D0F"/>
    <w:rsid w:val="00AB1B33"/>
    <w:rsid w:val="00AB26AE"/>
    <w:rsid w:val="00AB27DB"/>
    <w:rsid w:val="00AB3AAA"/>
    <w:rsid w:val="00AB7702"/>
    <w:rsid w:val="00AC044A"/>
    <w:rsid w:val="00AC1B03"/>
    <w:rsid w:val="00AC33A3"/>
    <w:rsid w:val="00AC33C8"/>
    <w:rsid w:val="00AC3ABD"/>
    <w:rsid w:val="00AC55DF"/>
    <w:rsid w:val="00AD129E"/>
    <w:rsid w:val="00AD7BF5"/>
    <w:rsid w:val="00AE5609"/>
    <w:rsid w:val="00AE7503"/>
    <w:rsid w:val="00B033D3"/>
    <w:rsid w:val="00B10FB2"/>
    <w:rsid w:val="00B16266"/>
    <w:rsid w:val="00B1716E"/>
    <w:rsid w:val="00B17480"/>
    <w:rsid w:val="00B17B0D"/>
    <w:rsid w:val="00B20D17"/>
    <w:rsid w:val="00B219AD"/>
    <w:rsid w:val="00B27236"/>
    <w:rsid w:val="00B3195D"/>
    <w:rsid w:val="00B33120"/>
    <w:rsid w:val="00B35461"/>
    <w:rsid w:val="00B35B82"/>
    <w:rsid w:val="00B36AC0"/>
    <w:rsid w:val="00B36C0D"/>
    <w:rsid w:val="00B37899"/>
    <w:rsid w:val="00B4030D"/>
    <w:rsid w:val="00B407F7"/>
    <w:rsid w:val="00B42263"/>
    <w:rsid w:val="00B42985"/>
    <w:rsid w:val="00B42ACA"/>
    <w:rsid w:val="00B51B0D"/>
    <w:rsid w:val="00B51C01"/>
    <w:rsid w:val="00B52C86"/>
    <w:rsid w:val="00B55D72"/>
    <w:rsid w:val="00B55F71"/>
    <w:rsid w:val="00B565CB"/>
    <w:rsid w:val="00B57B45"/>
    <w:rsid w:val="00B6111D"/>
    <w:rsid w:val="00B64001"/>
    <w:rsid w:val="00B659A7"/>
    <w:rsid w:val="00B67B96"/>
    <w:rsid w:val="00B73024"/>
    <w:rsid w:val="00B77EFF"/>
    <w:rsid w:val="00B806A9"/>
    <w:rsid w:val="00B80DC1"/>
    <w:rsid w:val="00B82686"/>
    <w:rsid w:val="00B83398"/>
    <w:rsid w:val="00B84424"/>
    <w:rsid w:val="00B93081"/>
    <w:rsid w:val="00B9396B"/>
    <w:rsid w:val="00B94411"/>
    <w:rsid w:val="00B94BE2"/>
    <w:rsid w:val="00B94EEF"/>
    <w:rsid w:val="00B97008"/>
    <w:rsid w:val="00BA2038"/>
    <w:rsid w:val="00BA3D4F"/>
    <w:rsid w:val="00BA4AF5"/>
    <w:rsid w:val="00BA6ECD"/>
    <w:rsid w:val="00BA70EE"/>
    <w:rsid w:val="00BA74FA"/>
    <w:rsid w:val="00BA7610"/>
    <w:rsid w:val="00BB0722"/>
    <w:rsid w:val="00BB5976"/>
    <w:rsid w:val="00BB6F00"/>
    <w:rsid w:val="00BB7EBA"/>
    <w:rsid w:val="00BC0AF0"/>
    <w:rsid w:val="00BC0B6F"/>
    <w:rsid w:val="00BC376C"/>
    <w:rsid w:val="00BC4F63"/>
    <w:rsid w:val="00BC633A"/>
    <w:rsid w:val="00BC7D1D"/>
    <w:rsid w:val="00BD269A"/>
    <w:rsid w:val="00BD44A8"/>
    <w:rsid w:val="00BD7E15"/>
    <w:rsid w:val="00BE3BFB"/>
    <w:rsid w:val="00BF1818"/>
    <w:rsid w:val="00BF2BBA"/>
    <w:rsid w:val="00BF36A2"/>
    <w:rsid w:val="00BF38EA"/>
    <w:rsid w:val="00BF39E1"/>
    <w:rsid w:val="00BF63AC"/>
    <w:rsid w:val="00C00840"/>
    <w:rsid w:val="00C044AA"/>
    <w:rsid w:val="00C049CC"/>
    <w:rsid w:val="00C0752B"/>
    <w:rsid w:val="00C07CE5"/>
    <w:rsid w:val="00C10E3B"/>
    <w:rsid w:val="00C12717"/>
    <w:rsid w:val="00C12D61"/>
    <w:rsid w:val="00C15D2F"/>
    <w:rsid w:val="00C21966"/>
    <w:rsid w:val="00C22E17"/>
    <w:rsid w:val="00C275FB"/>
    <w:rsid w:val="00C27F3A"/>
    <w:rsid w:val="00C30B49"/>
    <w:rsid w:val="00C401FF"/>
    <w:rsid w:val="00C4115C"/>
    <w:rsid w:val="00C4128C"/>
    <w:rsid w:val="00C41A86"/>
    <w:rsid w:val="00C42AA6"/>
    <w:rsid w:val="00C433B0"/>
    <w:rsid w:val="00C46484"/>
    <w:rsid w:val="00C50CBC"/>
    <w:rsid w:val="00C51FE1"/>
    <w:rsid w:val="00C536F6"/>
    <w:rsid w:val="00C54157"/>
    <w:rsid w:val="00C55911"/>
    <w:rsid w:val="00C56DD6"/>
    <w:rsid w:val="00C5787C"/>
    <w:rsid w:val="00C578DF"/>
    <w:rsid w:val="00C64EFE"/>
    <w:rsid w:val="00C70DD4"/>
    <w:rsid w:val="00C70E07"/>
    <w:rsid w:val="00C711A7"/>
    <w:rsid w:val="00C724D5"/>
    <w:rsid w:val="00C74082"/>
    <w:rsid w:val="00C77439"/>
    <w:rsid w:val="00C83858"/>
    <w:rsid w:val="00C8454C"/>
    <w:rsid w:val="00C97208"/>
    <w:rsid w:val="00CA21C5"/>
    <w:rsid w:val="00CA593A"/>
    <w:rsid w:val="00CB0B62"/>
    <w:rsid w:val="00CB1EDC"/>
    <w:rsid w:val="00CB267C"/>
    <w:rsid w:val="00CB485D"/>
    <w:rsid w:val="00CB5498"/>
    <w:rsid w:val="00CB549E"/>
    <w:rsid w:val="00CC15F7"/>
    <w:rsid w:val="00CC7547"/>
    <w:rsid w:val="00CD088D"/>
    <w:rsid w:val="00CD0C36"/>
    <w:rsid w:val="00CD5AA7"/>
    <w:rsid w:val="00CD5D76"/>
    <w:rsid w:val="00CD6B29"/>
    <w:rsid w:val="00CE4A96"/>
    <w:rsid w:val="00CE78FB"/>
    <w:rsid w:val="00CF063B"/>
    <w:rsid w:val="00CF4279"/>
    <w:rsid w:val="00CF56C1"/>
    <w:rsid w:val="00CF5F1B"/>
    <w:rsid w:val="00D044B1"/>
    <w:rsid w:val="00D10EDE"/>
    <w:rsid w:val="00D132EA"/>
    <w:rsid w:val="00D138D2"/>
    <w:rsid w:val="00D161B0"/>
    <w:rsid w:val="00D17C5F"/>
    <w:rsid w:val="00D20856"/>
    <w:rsid w:val="00D24B10"/>
    <w:rsid w:val="00D26DFC"/>
    <w:rsid w:val="00D2741B"/>
    <w:rsid w:val="00D32933"/>
    <w:rsid w:val="00D335A6"/>
    <w:rsid w:val="00D460B3"/>
    <w:rsid w:val="00D475DC"/>
    <w:rsid w:val="00D5081E"/>
    <w:rsid w:val="00D50AC9"/>
    <w:rsid w:val="00D50E2C"/>
    <w:rsid w:val="00D55679"/>
    <w:rsid w:val="00D63624"/>
    <w:rsid w:val="00D65A5E"/>
    <w:rsid w:val="00D67147"/>
    <w:rsid w:val="00D744C8"/>
    <w:rsid w:val="00D7455B"/>
    <w:rsid w:val="00D8042C"/>
    <w:rsid w:val="00D81A22"/>
    <w:rsid w:val="00D833E0"/>
    <w:rsid w:val="00D840DC"/>
    <w:rsid w:val="00D8576E"/>
    <w:rsid w:val="00D86DE7"/>
    <w:rsid w:val="00D90764"/>
    <w:rsid w:val="00D925C2"/>
    <w:rsid w:val="00D96918"/>
    <w:rsid w:val="00DA1A7B"/>
    <w:rsid w:val="00DA1BE3"/>
    <w:rsid w:val="00DA3FD8"/>
    <w:rsid w:val="00DA55A2"/>
    <w:rsid w:val="00DA7D58"/>
    <w:rsid w:val="00DB1744"/>
    <w:rsid w:val="00DB2973"/>
    <w:rsid w:val="00DB565C"/>
    <w:rsid w:val="00DD14D2"/>
    <w:rsid w:val="00DD152C"/>
    <w:rsid w:val="00DD6A21"/>
    <w:rsid w:val="00DD7496"/>
    <w:rsid w:val="00DE0155"/>
    <w:rsid w:val="00DE1D35"/>
    <w:rsid w:val="00DE264F"/>
    <w:rsid w:val="00DE344E"/>
    <w:rsid w:val="00DE7586"/>
    <w:rsid w:val="00DF10F1"/>
    <w:rsid w:val="00DF3EB7"/>
    <w:rsid w:val="00DF4875"/>
    <w:rsid w:val="00E01006"/>
    <w:rsid w:val="00E036EC"/>
    <w:rsid w:val="00E03BC5"/>
    <w:rsid w:val="00E06644"/>
    <w:rsid w:val="00E07C3A"/>
    <w:rsid w:val="00E1181C"/>
    <w:rsid w:val="00E13D9D"/>
    <w:rsid w:val="00E153EC"/>
    <w:rsid w:val="00E20069"/>
    <w:rsid w:val="00E22B41"/>
    <w:rsid w:val="00E24ECB"/>
    <w:rsid w:val="00E25454"/>
    <w:rsid w:val="00E26F5F"/>
    <w:rsid w:val="00E311C1"/>
    <w:rsid w:val="00E3228C"/>
    <w:rsid w:val="00E34808"/>
    <w:rsid w:val="00E35F84"/>
    <w:rsid w:val="00E37546"/>
    <w:rsid w:val="00E37ECE"/>
    <w:rsid w:val="00E40DBB"/>
    <w:rsid w:val="00E43B36"/>
    <w:rsid w:val="00E458AC"/>
    <w:rsid w:val="00E47932"/>
    <w:rsid w:val="00E52E21"/>
    <w:rsid w:val="00E53934"/>
    <w:rsid w:val="00E5393F"/>
    <w:rsid w:val="00E55826"/>
    <w:rsid w:val="00E55C61"/>
    <w:rsid w:val="00E57CFE"/>
    <w:rsid w:val="00E63035"/>
    <w:rsid w:val="00E631DD"/>
    <w:rsid w:val="00E676A3"/>
    <w:rsid w:val="00E70A19"/>
    <w:rsid w:val="00E71E83"/>
    <w:rsid w:val="00E74D3B"/>
    <w:rsid w:val="00E75A8D"/>
    <w:rsid w:val="00E76F1A"/>
    <w:rsid w:val="00E77D1C"/>
    <w:rsid w:val="00E81881"/>
    <w:rsid w:val="00E81995"/>
    <w:rsid w:val="00E832A3"/>
    <w:rsid w:val="00E861F6"/>
    <w:rsid w:val="00E90AD9"/>
    <w:rsid w:val="00E93C52"/>
    <w:rsid w:val="00E93EA5"/>
    <w:rsid w:val="00E963DF"/>
    <w:rsid w:val="00EA4E01"/>
    <w:rsid w:val="00EA5948"/>
    <w:rsid w:val="00EB0DB8"/>
    <w:rsid w:val="00EB0DD9"/>
    <w:rsid w:val="00EB1A25"/>
    <w:rsid w:val="00EB7939"/>
    <w:rsid w:val="00EB7C57"/>
    <w:rsid w:val="00EC1EF4"/>
    <w:rsid w:val="00EC336C"/>
    <w:rsid w:val="00EC5B2B"/>
    <w:rsid w:val="00EE0904"/>
    <w:rsid w:val="00EE13F3"/>
    <w:rsid w:val="00EF12C7"/>
    <w:rsid w:val="00EF140F"/>
    <w:rsid w:val="00EF57FE"/>
    <w:rsid w:val="00F01EEF"/>
    <w:rsid w:val="00F03081"/>
    <w:rsid w:val="00F05A3E"/>
    <w:rsid w:val="00F13A04"/>
    <w:rsid w:val="00F1536A"/>
    <w:rsid w:val="00F15987"/>
    <w:rsid w:val="00F16E2C"/>
    <w:rsid w:val="00F22D4F"/>
    <w:rsid w:val="00F23F1C"/>
    <w:rsid w:val="00F26B9B"/>
    <w:rsid w:val="00F3090E"/>
    <w:rsid w:val="00F327FE"/>
    <w:rsid w:val="00F3291B"/>
    <w:rsid w:val="00F3324E"/>
    <w:rsid w:val="00F33775"/>
    <w:rsid w:val="00F34328"/>
    <w:rsid w:val="00F34F54"/>
    <w:rsid w:val="00F35EA6"/>
    <w:rsid w:val="00F360F3"/>
    <w:rsid w:val="00F372ED"/>
    <w:rsid w:val="00F4241E"/>
    <w:rsid w:val="00F42F9F"/>
    <w:rsid w:val="00F44071"/>
    <w:rsid w:val="00F4661F"/>
    <w:rsid w:val="00F511D1"/>
    <w:rsid w:val="00F525D9"/>
    <w:rsid w:val="00F5278B"/>
    <w:rsid w:val="00F52985"/>
    <w:rsid w:val="00F53A03"/>
    <w:rsid w:val="00F5428C"/>
    <w:rsid w:val="00F54DDA"/>
    <w:rsid w:val="00F57880"/>
    <w:rsid w:val="00F6696B"/>
    <w:rsid w:val="00F6698E"/>
    <w:rsid w:val="00F73145"/>
    <w:rsid w:val="00F73A26"/>
    <w:rsid w:val="00F75C8E"/>
    <w:rsid w:val="00F75E45"/>
    <w:rsid w:val="00F83C74"/>
    <w:rsid w:val="00F8431B"/>
    <w:rsid w:val="00F870A8"/>
    <w:rsid w:val="00F93463"/>
    <w:rsid w:val="00F95AB0"/>
    <w:rsid w:val="00F9627E"/>
    <w:rsid w:val="00F96F06"/>
    <w:rsid w:val="00F97A84"/>
    <w:rsid w:val="00FA67DE"/>
    <w:rsid w:val="00FA755A"/>
    <w:rsid w:val="00FB11E9"/>
    <w:rsid w:val="00FB208C"/>
    <w:rsid w:val="00FB522F"/>
    <w:rsid w:val="00FC30CF"/>
    <w:rsid w:val="00FD1AB5"/>
    <w:rsid w:val="00FD40A3"/>
    <w:rsid w:val="00FD4D28"/>
    <w:rsid w:val="00FD51BF"/>
    <w:rsid w:val="00FD6468"/>
    <w:rsid w:val="00FD6A82"/>
    <w:rsid w:val="00FD753D"/>
    <w:rsid w:val="00FE0032"/>
    <w:rsid w:val="00FE1012"/>
    <w:rsid w:val="00FE1FBF"/>
    <w:rsid w:val="00FE2DBB"/>
    <w:rsid w:val="00FE4453"/>
    <w:rsid w:val="00FE5EC9"/>
    <w:rsid w:val="00FE6C64"/>
    <w:rsid w:val="00FE75E4"/>
    <w:rsid w:val="00FE78A7"/>
    <w:rsid w:val="00FF1088"/>
    <w:rsid w:val="00FF62E0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64421E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ind w:left="432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  <w:style w:type="paragraph" w:customStyle="1" w:styleId="afffff9">
    <w:name w:val="Жирные подзаголовки"/>
    <w:basedOn w:val="a0"/>
    <w:link w:val="afffffa"/>
    <w:uiPriority w:val="99"/>
    <w:rsid w:val="00776C3F"/>
    <w:pPr>
      <w:suppressAutoHyphens/>
      <w:spacing w:line="276" w:lineRule="auto"/>
      <w:jc w:val="center"/>
    </w:pPr>
    <w:rPr>
      <w:rFonts w:ascii="Calibri" w:hAnsi="Calibri"/>
      <w:b/>
      <w:sz w:val="20"/>
      <w:lang w:eastAsia="ar-SA"/>
    </w:rPr>
  </w:style>
  <w:style w:type="character" w:customStyle="1" w:styleId="afffffa">
    <w:name w:val="Жирные подзаголовки Знак"/>
    <w:basedOn w:val="a1"/>
    <w:link w:val="afffff9"/>
    <w:uiPriority w:val="99"/>
    <w:locked/>
    <w:rsid w:val="00776C3F"/>
    <w:rPr>
      <w:rFonts w:ascii="Calibri" w:hAnsi="Calibri"/>
      <w:b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64421E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ind w:left="432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  <w:style w:type="paragraph" w:customStyle="1" w:styleId="afffff9">
    <w:name w:val="Жирные подзаголовки"/>
    <w:basedOn w:val="a0"/>
    <w:link w:val="afffffa"/>
    <w:uiPriority w:val="99"/>
    <w:rsid w:val="00776C3F"/>
    <w:pPr>
      <w:suppressAutoHyphens/>
      <w:spacing w:line="276" w:lineRule="auto"/>
      <w:jc w:val="center"/>
    </w:pPr>
    <w:rPr>
      <w:rFonts w:ascii="Calibri" w:hAnsi="Calibri"/>
      <w:b/>
      <w:sz w:val="20"/>
      <w:lang w:eastAsia="ar-SA"/>
    </w:rPr>
  </w:style>
  <w:style w:type="character" w:customStyle="1" w:styleId="afffffa">
    <w:name w:val="Жирные подзаголовки Знак"/>
    <w:basedOn w:val="a1"/>
    <w:link w:val="afffff9"/>
    <w:uiPriority w:val="99"/>
    <w:locked/>
    <w:rsid w:val="00776C3F"/>
    <w:rPr>
      <w:rFonts w:ascii="Calibri" w:hAnsi="Calibri"/>
      <w:b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33272-F350-4469-90F1-24953FAB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24068</TotalTime>
  <Pages>18</Pages>
  <Words>2183</Words>
  <Characters>12444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RFP Template</vt:lpstr>
      <vt:lpstr>RFP Template</vt:lpstr>
    </vt:vector>
  </TitlesOfParts>
  <Company>BPC</Company>
  <LinksUpToDate>false</LinksUpToDate>
  <CharactersWithSpaces>14598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subject/>
  <dc:creator>Fedorova Natalya</dc:creator>
  <cp:keywords/>
  <cp:lastModifiedBy>BPC</cp:lastModifiedBy>
  <cp:revision>560</cp:revision>
  <cp:lastPrinted>2014-05-30T13:58:00Z</cp:lastPrinted>
  <dcterms:created xsi:type="dcterms:W3CDTF">2014-05-30T13:41:00Z</dcterms:created>
  <dcterms:modified xsi:type="dcterms:W3CDTF">2018-11-15T07:39:00Z</dcterms:modified>
</cp:coreProperties>
</file>