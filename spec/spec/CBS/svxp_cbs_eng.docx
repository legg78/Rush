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33" w:rsidRPr="004704C8" w:rsidRDefault="00F525D9" w:rsidP="004704C8">
      <w:pPr>
        <w:pStyle w:val="BPC1Covertitle"/>
        <w:ind w:left="567" w:right="-330"/>
        <w:rPr>
          <w:sz w:val="58"/>
          <w:szCs w:val="58"/>
        </w:rPr>
      </w:pPr>
      <w:r w:rsidRPr="00A16EB9">
        <w:rPr>
          <w:sz w:val="54"/>
          <w:szCs w:val="54"/>
        </w:rPr>
        <w:t>SMARTVISTA EXCHANGE PROTOCOL (SVXP)</w:t>
      </w:r>
    </w:p>
    <w:p w:rsidR="00AB1B33" w:rsidRPr="00367DD5" w:rsidRDefault="00F525D9" w:rsidP="004704C8">
      <w:pPr>
        <w:pStyle w:val="BPC1Subhead"/>
        <w:ind w:left="567" w:right="-330"/>
      </w:pPr>
      <w:r>
        <w:rPr>
          <w:szCs w:val="32"/>
        </w:rPr>
        <w:t>API developer reference</w:t>
      </w:r>
    </w:p>
    <w:p w:rsidR="0094698E" w:rsidRDefault="0094698E" w:rsidP="00AB1B33">
      <w:pPr>
        <w:pStyle w:val="BPC1Request"/>
      </w:pPr>
    </w:p>
    <w:p w:rsidR="0094698E" w:rsidRDefault="0094698E" w:rsidP="00AB1B33">
      <w:pPr>
        <w:pStyle w:val="BPC1Request"/>
      </w:pPr>
    </w:p>
    <w:p w:rsidR="0094698E" w:rsidRPr="00367DD5" w:rsidRDefault="006A353D" w:rsidP="0094698E">
      <w:pPr>
        <w:pStyle w:val="BPC1Request"/>
      </w:pPr>
      <w:r>
        <w:t>August 24</w:t>
      </w:r>
      <w:r w:rsidR="00EB1A25">
        <w:t xml:space="preserve">, </w:t>
      </w:r>
      <w:r>
        <w:t>2018</w:t>
      </w:r>
    </w:p>
    <w:p w:rsidR="00930D40" w:rsidRPr="00367DD5" w:rsidRDefault="00930D40" w:rsidP="00CA593A">
      <w:pPr>
        <w:pStyle w:val="BPC3Bodyafterheading"/>
        <w:sectPr w:rsidR="00930D40" w:rsidRPr="00367DD5" w:rsidSect="00FD40A3">
          <w:headerReference w:type="default" r:id="rId9"/>
          <w:footerReference w:type="default" r:id="rId10"/>
          <w:headerReference w:type="first" r:id="rId11"/>
          <w:pgSz w:w="11906" w:h="16838" w:code="9"/>
          <w:pgMar w:top="1440" w:right="1440" w:bottom="1440" w:left="1440" w:header="709" w:footer="709" w:gutter="0"/>
          <w:cols w:space="708"/>
          <w:titlePg/>
          <w:docGrid w:linePitch="360"/>
        </w:sectPr>
      </w:pPr>
    </w:p>
    <w:p w:rsidR="00C41A86" w:rsidRPr="00367DD5" w:rsidRDefault="0069206D" w:rsidP="0069206D">
      <w:pPr>
        <w:pStyle w:val="BPC2TOCheader"/>
      </w:pPr>
      <w:r w:rsidRPr="00367DD5">
        <w:lastRenderedPageBreak/>
        <w:t>Contents</w:t>
      </w:r>
    </w:p>
    <w:p w:rsidR="00857DF1" w:rsidRDefault="00F4241E">
      <w:pPr>
        <w:pStyle w:val="12"/>
        <w:tabs>
          <w:tab w:val="left" w:pos="480"/>
          <w:tab w:val="right" w:leader="dot" w:pos="9016"/>
        </w:tabs>
        <w:rPr>
          <w:rFonts w:eastAsiaTheme="minorEastAsia" w:cstheme="minorBidi"/>
          <w:b w:val="0"/>
          <w:bCs w:val="0"/>
          <w:caps w:val="0"/>
          <w:noProof/>
          <w:sz w:val="22"/>
          <w:szCs w:val="22"/>
          <w:lang w:val="ru-RU"/>
        </w:rPr>
      </w:pPr>
      <w:r>
        <w:rPr>
          <w:b w:val="0"/>
          <w:bCs w:val="0"/>
          <w:caps w:val="0"/>
        </w:rPr>
        <w:fldChar w:fldCharType="begin"/>
      </w:r>
      <w:r>
        <w:rPr>
          <w:b w:val="0"/>
          <w:bCs w:val="0"/>
          <w:caps w:val="0"/>
        </w:rPr>
        <w:instrText xml:space="preserve"> TOC \h \z \t "BPC3 – Heading1;1;BPC3 – Heading2;2;BPC3 – Heading3;3" </w:instrText>
      </w:r>
      <w:r>
        <w:rPr>
          <w:b w:val="0"/>
          <w:bCs w:val="0"/>
          <w:caps w:val="0"/>
        </w:rPr>
        <w:fldChar w:fldCharType="separate"/>
      </w:r>
      <w:hyperlink w:anchor="_Toc525299738" w:history="1">
        <w:r w:rsidR="00857DF1" w:rsidRPr="00DA0699">
          <w:rPr>
            <w:rStyle w:val="aa"/>
            <w:noProof/>
          </w:rPr>
          <w:t>1</w:t>
        </w:r>
        <w:r w:rsidR="00857DF1">
          <w:rPr>
            <w:rFonts w:eastAsiaTheme="minorEastAsia" w:cstheme="minorBidi"/>
            <w:b w:val="0"/>
            <w:bCs w:val="0"/>
            <w:caps w:val="0"/>
            <w:noProof/>
            <w:sz w:val="22"/>
            <w:szCs w:val="22"/>
            <w:lang w:val="ru-RU"/>
          </w:rPr>
          <w:tab/>
        </w:r>
        <w:r w:rsidR="00857DF1" w:rsidRPr="00DA0699">
          <w:rPr>
            <w:rStyle w:val="aa"/>
            <w:noProof/>
          </w:rPr>
          <w:t>PREFACE</w:t>
        </w:r>
        <w:r w:rsidR="00857DF1">
          <w:rPr>
            <w:noProof/>
            <w:webHidden/>
          </w:rPr>
          <w:tab/>
        </w:r>
        <w:r w:rsidR="00857DF1">
          <w:rPr>
            <w:noProof/>
            <w:webHidden/>
          </w:rPr>
          <w:fldChar w:fldCharType="begin"/>
        </w:r>
        <w:r w:rsidR="00857DF1">
          <w:rPr>
            <w:noProof/>
            <w:webHidden/>
          </w:rPr>
          <w:instrText xml:space="preserve"> PAGEREF _Toc525299738 \h </w:instrText>
        </w:r>
        <w:r w:rsidR="00857DF1">
          <w:rPr>
            <w:noProof/>
            <w:webHidden/>
          </w:rPr>
        </w:r>
        <w:r w:rsidR="00857DF1">
          <w:rPr>
            <w:noProof/>
            <w:webHidden/>
          </w:rPr>
          <w:fldChar w:fldCharType="separate"/>
        </w:r>
        <w:r w:rsidR="00857DF1">
          <w:rPr>
            <w:noProof/>
            <w:webHidden/>
          </w:rPr>
          <w:t>4</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39" w:history="1">
        <w:r w:rsidR="00857DF1" w:rsidRPr="00DA0699">
          <w:rPr>
            <w:rStyle w:val="aa"/>
            <w:noProof/>
          </w:rPr>
          <w:t>1.1</w:t>
        </w:r>
        <w:r w:rsidR="00857DF1">
          <w:rPr>
            <w:rFonts w:eastAsiaTheme="minorEastAsia" w:cstheme="minorBidi"/>
            <w:smallCaps w:val="0"/>
            <w:noProof/>
            <w:sz w:val="22"/>
            <w:szCs w:val="22"/>
            <w:lang w:val="ru-RU"/>
          </w:rPr>
          <w:tab/>
        </w:r>
        <w:r w:rsidR="00857DF1" w:rsidRPr="00DA0699">
          <w:rPr>
            <w:rStyle w:val="aa"/>
            <w:noProof/>
          </w:rPr>
          <w:t>Revision history</w:t>
        </w:r>
        <w:r w:rsidR="00857DF1">
          <w:rPr>
            <w:noProof/>
            <w:webHidden/>
          </w:rPr>
          <w:tab/>
        </w:r>
        <w:r w:rsidR="00857DF1">
          <w:rPr>
            <w:noProof/>
            <w:webHidden/>
          </w:rPr>
          <w:fldChar w:fldCharType="begin"/>
        </w:r>
        <w:r w:rsidR="00857DF1">
          <w:rPr>
            <w:noProof/>
            <w:webHidden/>
          </w:rPr>
          <w:instrText xml:space="preserve"> PAGEREF _Toc525299739 \h </w:instrText>
        </w:r>
        <w:r w:rsidR="00857DF1">
          <w:rPr>
            <w:noProof/>
            <w:webHidden/>
          </w:rPr>
        </w:r>
        <w:r w:rsidR="00857DF1">
          <w:rPr>
            <w:noProof/>
            <w:webHidden/>
          </w:rPr>
          <w:fldChar w:fldCharType="separate"/>
        </w:r>
        <w:r w:rsidR="00857DF1">
          <w:rPr>
            <w:noProof/>
            <w:webHidden/>
          </w:rPr>
          <w:t>4</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40" w:history="1">
        <w:r w:rsidR="00857DF1" w:rsidRPr="00DA0699">
          <w:rPr>
            <w:rStyle w:val="aa"/>
            <w:noProof/>
          </w:rPr>
          <w:t>1.2</w:t>
        </w:r>
        <w:r w:rsidR="00857DF1">
          <w:rPr>
            <w:rFonts w:eastAsiaTheme="minorEastAsia" w:cstheme="minorBidi"/>
            <w:smallCaps w:val="0"/>
            <w:noProof/>
            <w:sz w:val="22"/>
            <w:szCs w:val="22"/>
            <w:lang w:val="ru-RU"/>
          </w:rPr>
          <w:tab/>
        </w:r>
        <w:r w:rsidR="00857DF1" w:rsidRPr="00DA0699">
          <w:rPr>
            <w:rStyle w:val="aa"/>
            <w:noProof/>
          </w:rPr>
          <w:t>Document purpose</w:t>
        </w:r>
        <w:r w:rsidR="00857DF1">
          <w:rPr>
            <w:noProof/>
            <w:webHidden/>
          </w:rPr>
          <w:tab/>
        </w:r>
        <w:r w:rsidR="00857DF1">
          <w:rPr>
            <w:noProof/>
            <w:webHidden/>
          </w:rPr>
          <w:fldChar w:fldCharType="begin"/>
        </w:r>
        <w:r w:rsidR="00857DF1">
          <w:rPr>
            <w:noProof/>
            <w:webHidden/>
          </w:rPr>
          <w:instrText xml:space="preserve"> PAGEREF _Toc525299740 \h </w:instrText>
        </w:r>
        <w:r w:rsidR="00857DF1">
          <w:rPr>
            <w:noProof/>
            <w:webHidden/>
          </w:rPr>
        </w:r>
        <w:r w:rsidR="00857DF1">
          <w:rPr>
            <w:noProof/>
            <w:webHidden/>
          </w:rPr>
          <w:fldChar w:fldCharType="separate"/>
        </w:r>
        <w:r w:rsidR="00857DF1">
          <w:rPr>
            <w:noProof/>
            <w:webHidden/>
          </w:rPr>
          <w:t>16</w:t>
        </w:r>
        <w:r w:rsidR="00857DF1">
          <w:rPr>
            <w:noProof/>
            <w:webHidden/>
          </w:rPr>
          <w:fldChar w:fldCharType="end"/>
        </w:r>
      </w:hyperlink>
    </w:p>
    <w:p w:rsidR="00857DF1" w:rsidRDefault="0073626B">
      <w:pPr>
        <w:pStyle w:val="12"/>
        <w:tabs>
          <w:tab w:val="left" w:pos="480"/>
          <w:tab w:val="right" w:leader="dot" w:pos="9016"/>
        </w:tabs>
        <w:rPr>
          <w:rFonts w:eastAsiaTheme="minorEastAsia" w:cstheme="minorBidi"/>
          <w:b w:val="0"/>
          <w:bCs w:val="0"/>
          <w:caps w:val="0"/>
          <w:noProof/>
          <w:sz w:val="22"/>
          <w:szCs w:val="22"/>
          <w:lang w:val="ru-RU"/>
        </w:rPr>
      </w:pPr>
      <w:hyperlink w:anchor="_Toc525299741" w:history="1">
        <w:r w:rsidR="00857DF1" w:rsidRPr="00DA0699">
          <w:rPr>
            <w:rStyle w:val="aa"/>
            <w:noProof/>
          </w:rPr>
          <w:t>2</w:t>
        </w:r>
        <w:r w:rsidR="00857DF1">
          <w:rPr>
            <w:rFonts w:eastAsiaTheme="minorEastAsia" w:cstheme="minorBidi"/>
            <w:b w:val="0"/>
            <w:bCs w:val="0"/>
            <w:caps w:val="0"/>
            <w:noProof/>
            <w:sz w:val="22"/>
            <w:szCs w:val="22"/>
            <w:lang w:val="ru-RU"/>
          </w:rPr>
          <w:tab/>
        </w:r>
        <w:r w:rsidR="00857DF1" w:rsidRPr="00DA0699">
          <w:rPr>
            <w:rStyle w:val="aa"/>
            <w:noProof/>
          </w:rPr>
          <w:t>SMARTVISTA INTEGRATION SERVICES OVERVIEW</w:t>
        </w:r>
        <w:r w:rsidR="00857DF1">
          <w:rPr>
            <w:noProof/>
            <w:webHidden/>
          </w:rPr>
          <w:tab/>
        </w:r>
        <w:r w:rsidR="00857DF1">
          <w:rPr>
            <w:noProof/>
            <w:webHidden/>
          </w:rPr>
          <w:fldChar w:fldCharType="begin"/>
        </w:r>
        <w:r w:rsidR="00857DF1">
          <w:rPr>
            <w:noProof/>
            <w:webHidden/>
          </w:rPr>
          <w:instrText xml:space="preserve"> PAGEREF _Toc525299741 \h </w:instrText>
        </w:r>
        <w:r w:rsidR="00857DF1">
          <w:rPr>
            <w:noProof/>
            <w:webHidden/>
          </w:rPr>
        </w:r>
        <w:r w:rsidR="00857DF1">
          <w:rPr>
            <w:noProof/>
            <w:webHidden/>
          </w:rPr>
          <w:fldChar w:fldCharType="separate"/>
        </w:r>
        <w:r w:rsidR="00857DF1">
          <w:rPr>
            <w:noProof/>
            <w:webHidden/>
          </w:rPr>
          <w:t>16</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42" w:history="1">
        <w:r w:rsidR="00857DF1" w:rsidRPr="00DA0699">
          <w:rPr>
            <w:rStyle w:val="aa"/>
            <w:noProof/>
          </w:rPr>
          <w:t>2.1</w:t>
        </w:r>
        <w:r w:rsidR="00857DF1">
          <w:rPr>
            <w:rFonts w:eastAsiaTheme="minorEastAsia" w:cstheme="minorBidi"/>
            <w:smallCaps w:val="0"/>
            <w:noProof/>
            <w:sz w:val="22"/>
            <w:szCs w:val="22"/>
            <w:lang w:val="ru-RU"/>
          </w:rPr>
          <w:tab/>
        </w:r>
        <w:r w:rsidR="00857DF1" w:rsidRPr="00DA0699">
          <w:rPr>
            <w:rStyle w:val="aa"/>
            <w:noProof/>
          </w:rPr>
          <w:t>General concepts</w:t>
        </w:r>
        <w:r w:rsidR="00857DF1">
          <w:rPr>
            <w:noProof/>
            <w:webHidden/>
          </w:rPr>
          <w:tab/>
        </w:r>
        <w:r w:rsidR="00857DF1">
          <w:rPr>
            <w:noProof/>
            <w:webHidden/>
          </w:rPr>
          <w:fldChar w:fldCharType="begin"/>
        </w:r>
        <w:r w:rsidR="00857DF1">
          <w:rPr>
            <w:noProof/>
            <w:webHidden/>
          </w:rPr>
          <w:instrText xml:space="preserve"> PAGEREF _Toc525299742 \h </w:instrText>
        </w:r>
        <w:r w:rsidR="00857DF1">
          <w:rPr>
            <w:noProof/>
            <w:webHidden/>
          </w:rPr>
        </w:r>
        <w:r w:rsidR="00857DF1">
          <w:rPr>
            <w:noProof/>
            <w:webHidden/>
          </w:rPr>
          <w:fldChar w:fldCharType="separate"/>
        </w:r>
        <w:r w:rsidR="00857DF1">
          <w:rPr>
            <w:noProof/>
            <w:webHidden/>
          </w:rPr>
          <w:t>16</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43" w:history="1">
        <w:r w:rsidR="00857DF1" w:rsidRPr="00DA0699">
          <w:rPr>
            <w:rStyle w:val="aa"/>
            <w:noProof/>
          </w:rPr>
          <w:t>2.2</w:t>
        </w:r>
        <w:r w:rsidR="00857DF1">
          <w:rPr>
            <w:rFonts w:eastAsiaTheme="minorEastAsia" w:cstheme="minorBidi"/>
            <w:smallCaps w:val="0"/>
            <w:noProof/>
            <w:sz w:val="22"/>
            <w:szCs w:val="22"/>
            <w:lang w:val="ru-RU"/>
          </w:rPr>
          <w:tab/>
        </w:r>
        <w:r w:rsidR="00857DF1" w:rsidRPr="00DA0699">
          <w:rPr>
            <w:rStyle w:val="aa"/>
            <w:noProof/>
          </w:rPr>
          <w:t>Data types, Occurrence, Dictionaries</w:t>
        </w:r>
        <w:r w:rsidR="00857DF1">
          <w:rPr>
            <w:noProof/>
            <w:webHidden/>
          </w:rPr>
          <w:tab/>
        </w:r>
        <w:r w:rsidR="00857DF1">
          <w:rPr>
            <w:noProof/>
            <w:webHidden/>
          </w:rPr>
          <w:fldChar w:fldCharType="begin"/>
        </w:r>
        <w:r w:rsidR="00857DF1">
          <w:rPr>
            <w:noProof/>
            <w:webHidden/>
          </w:rPr>
          <w:instrText xml:space="preserve"> PAGEREF _Toc525299743 \h </w:instrText>
        </w:r>
        <w:r w:rsidR="00857DF1">
          <w:rPr>
            <w:noProof/>
            <w:webHidden/>
          </w:rPr>
        </w:r>
        <w:r w:rsidR="00857DF1">
          <w:rPr>
            <w:noProof/>
            <w:webHidden/>
          </w:rPr>
          <w:fldChar w:fldCharType="separate"/>
        </w:r>
        <w:r w:rsidR="00857DF1">
          <w:rPr>
            <w:noProof/>
            <w:webHidden/>
          </w:rPr>
          <w:t>16</w:t>
        </w:r>
        <w:r w:rsidR="00857DF1">
          <w:rPr>
            <w:noProof/>
            <w:webHidden/>
          </w:rPr>
          <w:fldChar w:fldCharType="end"/>
        </w:r>
      </w:hyperlink>
    </w:p>
    <w:p w:rsidR="00857DF1" w:rsidRDefault="0073626B">
      <w:pPr>
        <w:pStyle w:val="12"/>
        <w:tabs>
          <w:tab w:val="left" w:pos="480"/>
          <w:tab w:val="right" w:leader="dot" w:pos="9016"/>
        </w:tabs>
        <w:rPr>
          <w:rFonts w:eastAsiaTheme="minorEastAsia" w:cstheme="minorBidi"/>
          <w:b w:val="0"/>
          <w:bCs w:val="0"/>
          <w:caps w:val="0"/>
          <w:noProof/>
          <w:sz w:val="22"/>
          <w:szCs w:val="22"/>
          <w:lang w:val="ru-RU"/>
        </w:rPr>
      </w:pPr>
      <w:hyperlink w:anchor="_Toc525299744" w:history="1">
        <w:r w:rsidR="00857DF1" w:rsidRPr="00DA0699">
          <w:rPr>
            <w:rStyle w:val="aa"/>
            <w:noProof/>
          </w:rPr>
          <w:t>3</w:t>
        </w:r>
        <w:r w:rsidR="00857DF1">
          <w:rPr>
            <w:rFonts w:eastAsiaTheme="minorEastAsia" w:cstheme="minorBidi"/>
            <w:b w:val="0"/>
            <w:bCs w:val="0"/>
            <w:caps w:val="0"/>
            <w:noProof/>
            <w:sz w:val="22"/>
            <w:szCs w:val="22"/>
            <w:lang w:val="ru-RU"/>
          </w:rPr>
          <w:tab/>
        </w:r>
        <w:r w:rsidR="00857DF1" w:rsidRPr="00DA0699">
          <w:rPr>
            <w:rStyle w:val="aa"/>
            <w:noProof/>
          </w:rPr>
          <w:t>CLEARING FILE STRUCTURE</w:t>
        </w:r>
        <w:r w:rsidR="00857DF1">
          <w:rPr>
            <w:noProof/>
            <w:webHidden/>
          </w:rPr>
          <w:tab/>
        </w:r>
        <w:r w:rsidR="00857DF1">
          <w:rPr>
            <w:noProof/>
            <w:webHidden/>
          </w:rPr>
          <w:fldChar w:fldCharType="begin"/>
        </w:r>
        <w:r w:rsidR="00857DF1">
          <w:rPr>
            <w:noProof/>
            <w:webHidden/>
          </w:rPr>
          <w:instrText xml:space="preserve"> PAGEREF _Toc525299744 \h </w:instrText>
        </w:r>
        <w:r w:rsidR="00857DF1">
          <w:rPr>
            <w:noProof/>
            <w:webHidden/>
          </w:rPr>
        </w:r>
        <w:r w:rsidR="00857DF1">
          <w:rPr>
            <w:noProof/>
            <w:webHidden/>
          </w:rPr>
          <w:fldChar w:fldCharType="separate"/>
        </w:r>
        <w:r w:rsidR="00857DF1">
          <w:rPr>
            <w:noProof/>
            <w:webHidden/>
          </w:rPr>
          <w:t>17</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45" w:history="1">
        <w:r w:rsidR="00857DF1" w:rsidRPr="00DA0699">
          <w:rPr>
            <w:rStyle w:val="aa"/>
            <w:noProof/>
          </w:rPr>
          <w:t>3.1</w:t>
        </w:r>
        <w:r w:rsidR="00857DF1">
          <w:rPr>
            <w:rFonts w:eastAsiaTheme="minorEastAsia" w:cstheme="minorBidi"/>
            <w:smallCaps w:val="0"/>
            <w:noProof/>
            <w:sz w:val="22"/>
            <w:szCs w:val="22"/>
            <w:lang w:val="ru-RU"/>
          </w:rPr>
          <w:tab/>
        </w:r>
        <w:r w:rsidR="00857DF1" w:rsidRPr="00DA0699">
          <w:rPr>
            <w:rStyle w:val="aa"/>
            <w:noProof/>
          </w:rPr>
          <w:t>Overview</w:t>
        </w:r>
        <w:r w:rsidR="00857DF1">
          <w:rPr>
            <w:noProof/>
            <w:webHidden/>
          </w:rPr>
          <w:tab/>
        </w:r>
        <w:r w:rsidR="00857DF1">
          <w:rPr>
            <w:noProof/>
            <w:webHidden/>
          </w:rPr>
          <w:fldChar w:fldCharType="begin"/>
        </w:r>
        <w:r w:rsidR="00857DF1">
          <w:rPr>
            <w:noProof/>
            <w:webHidden/>
          </w:rPr>
          <w:instrText xml:space="preserve"> PAGEREF _Toc525299745 \h </w:instrText>
        </w:r>
        <w:r w:rsidR="00857DF1">
          <w:rPr>
            <w:noProof/>
            <w:webHidden/>
          </w:rPr>
        </w:r>
        <w:r w:rsidR="00857DF1">
          <w:rPr>
            <w:noProof/>
            <w:webHidden/>
          </w:rPr>
          <w:fldChar w:fldCharType="separate"/>
        </w:r>
        <w:r w:rsidR="00857DF1">
          <w:rPr>
            <w:noProof/>
            <w:webHidden/>
          </w:rPr>
          <w:t>17</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46" w:history="1">
        <w:r w:rsidR="00857DF1" w:rsidRPr="00DA0699">
          <w:rPr>
            <w:rStyle w:val="aa"/>
            <w:noProof/>
          </w:rPr>
          <w:t>3.2</w:t>
        </w:r>
        <w:r w:rsidR="00857DF1">
          <w:rPr>
            <w:rFonts w:eastAsiaTheme="minorEastAsia" w:cstheme="minorBidi"/>
            <w:smallCaps w:val="0"/>
            <w:noProof/>
            <w:sz w:val="22"/>
            <w:szCs w:val="22"/>
            <w:lang w:val="ru-RU"/>
          </w:rPr>
          <w:tab/>
        </w:r>
        <w:r w:rsidR="00857DF1" w:rsidRPr="00DA0699">
          <w:rPr>
            <w:rStyle w:val="aa"/>
            <w:noProof/>
          </w:rPr>
          <w:t>References</w:t>
        </w:r>
        <w:r w:rsidR="00857DF1">
          <w:rPr>
            <w:noProof/>
            <w:webHidden/>
          </w:rPr>
          <w:tab/>
        </w:r>
        <w:r w:rsidR="00857DF1">
          <w:rPr>
            <w:noProof/>
            <w:webHidden/>
          </w:rPr>
          <w:fldChar w:fldCharType="begin"/>
        </w:r>
        <w:r w:rsidR="00857DF1">
          <w:rPr>
            <w:noProof/>
            <w:webHidden/>
          </w:rPr>
          <w:instrText xml:space="preserve"> PAGEREF _Toc525299746 \h </w:instrText>
        </w:r>
        <w:r w:rsidR="00857DF1">
          <w:rPr>
            <w:noProof/>
            <w:webHidden/>
          </w:rPr>
        </w:r>
        <w:r w:rsidR="00857DF1">
          <w:rPr>
            <w:noProof/>
            <w:webHidden/>
          </w:rPr>
          <w:fldChar w:fldCharType="separate"/>
        </w:r>
        <w:r w:rsidR="00857DF1">
          <w:rPr>
            <w:noProof/>
            <w:webHidden/>
          </w:rPr>
          <w:t>17</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47" w:history="1">
        <w:r w:rsidR="00857DF1" w:rsidRPr="00DA0699">
          <w:rPr>
            <w:rStyle w:val="aa"/>
            <w:noProof/>
          </w:rPr>
          <w:t>3.3</w:t>
        </w:r>
        <w:r w:rsidR="00857DF1">
          <w:rPr>
            <w:rFonts w:eastAsiaTheme="minorEastAsia" w:cstheme="minorBidi"/>
            <w:smallCaps w:val="0"/>
            <w:noProof/>
            <w:sz w:val="22"/>
            <w:szCs w:val="22"/>
            <w:lang w:val="ru-RU"/>
          </w:rPr>
          <w:tab/>
        </w:r>
        <w:r w:rsidR="00857DF1" w:rsidRPr="00DA0699">
          <w:rPr>
            <w:rStyle w:val="aa"/>
            <w:noProof/>
          </w:rPr>
          <w:t>List of elements</w:t>
        </w:r>
        <w:r w:rsidR="00857DF1">
          <w:rPr>
            <w:noProof/>
            <w:webHidden/>
          </w:rPr>
          <w:tab/>
        </w:r>
        <w:r w:rsidR="00857DF1">
          <w:rPr>
            <w:noProof/>
            <w:webHidden/>
          </w:rPr>
          <w:fldChar w:fldCharType="begin"/>
        </w:r>
        <w:r w:rsidR="00857DF1">
          <w:rPr>
            <w:noProof/>
            <w:webHidden/>
          </w:rPr>
          <w:instrText xml:space="preserve"> PAGEREF _Toc525299747 \h </w:instrText>
        </w:r>
        <w:r w:rsidR="00857DF1">
          <w:rPr>
            <w:noProof/>
            <w:webHidden/>
          </w:rPr>
        </w:r>
        <w:r w:rsidR="00857DF1">
          <w:rPr>
            <w:noProof/>
            <w:webHidden/>
          </w:rPr>
          <w:fldChar w:fldCharType="separate"/>
        </w:r>
        <w:r w:rsidR="00857DF1">
          <w:rPr>
            <w:noProof/>
            <w:webHidden/>
          </w:rPr>
          <w:t>18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48" w:history="1">
        <w:r w:rsidR="00857DF1" w:rsidRPr="00DA0699">
          <w:rPr>
            <w:rStyle w:val="aa"/>
            <w:noProof/>
          </w:rPr>
          <w:t>3.3.1</w:t>
        </w:r>
        <w:r w:rsidR="00857DF1">
          <w:rPr>
            <w:rFonts w:eastAsiaTheme="minorEastAsia" w:cstheme="minorBidi"/>
            <w:i w:val="0"/>
            <w:iCs w:val="0"/>
            <w:noProof/>
            <w:sz w:val="22"/>
            <w:szCs w:val="22"/>
            <w:lang w:val="ru-RU"/>
          </w:rPr>
          <w:tab/>
        </w:r>
        <w:r w:rsidR="00857DF1" w:rsidRPr="00DA0699">
          <w:rPr>
            <w:rStyle w:val="aa"/>
            <w:noProof/>
          </w:rPr>
          <w:t>CLEARING</w:t>
        </w:r>
        <w:r w:rsidR="00857DF1">
          <w:rPr>
            <w:noProof/>
            <w:webHidden/>
          </w:rPr>
          <w:tab/>
        </w:r>
        <w:r w:rsidR="00857DF1">
          <w:rPr>
            <w:noProof/>
            <w:webHidden/>
          </w:rPr>
          <w:fldChar w:fldCharType="begin"/>
        </w:r>
        <w:r w:rsidR="00857DF1">
          <w:rPr>
            <w:noProof/>
            <w:webHidden/>
          </w:rPr>
          <w:instrText xml:space="preserve"> PAGEREF _Toc525299748 \h </w:instrText>
        </w:r>
        <w:r w:rsidR="00857DF1">
          <w:rPr>
            <w:noProof/>
            <w:webHidden/>
          </w:rPr>
        </w:r>
        <w:r w:rsidR="00857DF1">
          <w:rPr>
            <w:noProof/>
            <w:webHidden/>
          </w:rPr>
          <w:fldChar w:fldCharType="separate"/>
        </w:r>
        <w:r w:rsidR="00857DF1">
          <w:rPr>
            <w:noProof/>
            <w:webHidden/>
          </w:rPr>
          <w:t>46</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49" w:history="1">
        <w:r w:rsidR="00857DF1" w:rsidRPr="00DA0699">
          <w:rPr>
            <w:rStyle w:val="aa"/>
            <w:noProof/>
          </w:rPr>
          <w:t>3.3.2</w:t>
        </w:r>
        <w:r w:rsidR="00857DF1">
          <w:rPr>
            <w:rFonts w:eastAsiaTheme="minorEastAsia" w:cstheme="minorBidi"/>
            <w:i w:val="0"/>
            <w:iCs w:val="0"/>
            <w:noProof/>
            <w:sz w:val="22"/>
            <w:szCs w:val="22"/>
            <w:lang w:val="ru-RU"/>
          </w:rPr>
          <w:tab/>
        </w:r>
        <w:r w:rsidR="00857DF1" w:rsidRPr="00DA0699">
          <w:rPr>
            <w:rStyle w:val="aa"/>
            <w:noProof/>
          </w:rPr>
          <w:t>OPERATION</w:t>
        </w:r>
        <w:r w:rsidR="00857DF1">
          <w:rPr>
            <w:noProof/>
            <w:webHidden/>
          </w:rPr>
          <w:tab/>
        </w:r>
        <w:r w:rsidR="00857DF1">
          <w:rPr>
            <w:noProof/>
            <w:webHidden/>
          </w:rPr>
          <w:fldChar w:fldCharType="begin"/>
        </w:r>
        <w:r w:rsidR="00857DF1">
          <w:rPr>
            <w:noProof/>
            <w:webHidden/>
          </w:rPr>
          <w:instrText xml:space="preserve"> PAGEREF _Toc525299749 \h </w:instrText>
        </w:r>
        <w:r w:rsidR="00857DF1">
          <w:rPr>
            <w:noProof/>
            <w:webHidden/>
          </w:rPr>
        </w:r>
        <w:r w:rsidR="00857DF1">
          <w:rPr>
            <w:noProof/>
            <w:webHidden/>
          </w:rPr>
          <w:fldChar w:fldCharType="separate"/>
        </w:r>
        <w:r w:rsidR="00857DF1">
          <w:rPr>
            <w:noProof/>
            <w:webHidden/>
          </w:rPr>
          <w:t>47</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50" w:history="1">
        <w:r w:rsidR="00857DF1" w:rsidRPr="00DA0699">
          <w:rPr>
            <w:rStyle w:val="aa"/>
            <w:noProof/>
          </w:rPr>
          <w:t>3.3.3</w:t>
        </w:r>
        <w:r w:rsidR="00857DF1">
          <w:rPr>
            <w:rFonts w:eastAsiaTheme="minorEastAsia" w:cstheme="minorBidi"/>
            <w:i w:val="0"/>
            <w:iCs w:val="0"/>
            <w:noProof/>
            <w:sz w:val="22"/>
            <w:szCs w:val="22"/>
            <w:lang w:val="ru-RU"/>
          </w:rPr>
          <w:tab/>
        </w:r>
        <w:r w:rsidR="00857DF1" w:rsidRPr="00DA0699">
          <w:rPr>
            <w:rStyle w:val="aa"/>
            <w:noProof/>
          </w:rPr>
          <w:t>PARTICIPANT</w:t>
        </w:r>
        <w:r w:rsidR="00857DF1">
          <w:rPr>
            <w:noProof/>
            <w:webHidden/>
          </w:rPr>
          <w:tab/>
        </w:r>
        <w:r w:rsidR="00857DF1">
          <w:rPr>
            <w:noProof/>
            <w:webHidden/>
          </w:rPr>
          <w:fldChar w:fldCharType="begin"/>
        </w:r>
        <w:r w:rsidR="00857DF1">
          <w:rPr>
            <w:noProof/>
            <w:webHidden/>
          </w:rPr>
          <w:instrText xml:space="preserve"> PAGEREF _Toc525299750 \h </w:instrText>
        </w:r>
        <w:r w:rsidR="00857DF1">
          <w:rPr>
            <w:noProof/>
            <w:webHidden/>
          </w:rPr>
        </w:r>
        <w:r w:rsidR="00857DF1">
          <w:rPr>
            <w:noProof/>
            <w:webHidden/>
          </w:rPr>
          <w:fldChar w:fldCharType="separate"/>
        </w:r>
        <w:r w:rsidR="00857DF1">
          <w:rPr>
            <w:noProof/>
            <w:webHidden/>
          </w:rPr>
          <w:t>61</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51" w:history="1">
        <w:r w:rsidR="00857DF1" w:rsidRPr="00DA0699">
          <w:rPr>
            <w:rStyle w:val="aa"/>
            <w:noProof/>
          </w:rPr>
          <w:t>3.3.4</w:t>
        </w:r>
        <w:r w:rsidR="00857DF1">
          <w:rPr>
            <w:rFonts w:eastAsiaTheme="minorEastAsia" w:cstheme="minorBidi"/>
            <w:i w:val="0"/>
            <w:iCs w:val="0"/>
            <w:noProof/>
            <w:sz w:val="22"/>
            <w:szCs w:val="22"/>
            <w:lang w:val="ru-RU"/>
          </w:rPr>
          <w:tab/>
        </w:r>
        <w:r w:rsidR="00857DF1" w:rsidRPr="00DA0699">
          <w:rPr>
            <w:rStyle w:val="aa"/>
            <w:noProof/>
          </w:rPr>
          <w:t>PAYMENT_ORDER</w:t>
        </w:r>
        <w:r w:rsidR="00857DF1">
          <w:rPr>
            <w:noProof/>
            <w:webHidden/>
          </w:rPr>
          <w:tab/>
        </w:r>
        <w:r w:rsidR="00857DF1">
          <w:rPr>
            <w:noProof/>
            <w:webHidden/>
          </w:rPr>
          <w:fldChar w:fldCharType="begin"/>
        </w:r>
        <w:r w:rsidR="00857DF1">
          <w:rPr>
            <w:noProof/>
            <w:webHidden/>
          </w:rPr>
          <w:instrText xml:space="preserve"> PAGEREF _Toc525299751 \h </w:instrText>
        </w:r>
        <w:r w:rsidR="00857DF1">
          <w:rPr>
            <w:noProof/>
            <w:webHidden/>
          </w:rPr>
        </w:r>
        <w:r w:rsidR="00857DF1">
          <w:rPr>
            <w:noProof/>
            <w:webHidden/>
          </w:rPr>
          <w:fldChar w:fldCharType="separate"/>
        </w:r>
        <w:r w:rsidR="00857DF1">
          <w:rPr>
            <w:noProof/>
            <w:webHidden/>
          </w:rPr>
          <w:t>63</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52" w:history="1">
        <w:r w:rsidR="00857DF1" w:rsidRPr="00DA0699">
          <w:rPr>
            <w:rStyle w:val="aa"/>
            <w:noProof/>
          </w:rPr>
          <w:t>3.3.5</w:t>
        </w:r>
        <w:r w:rsidR="00857DF1">
          <w:rPr>
            <w:rFonts w:eastAsiaTheme="minorEastAsia" w:cstheme="minorBidi"/>
            <w:i w:val="0"/>
            <w:iCs w:val="0"/>
            <w:noProof/>
            <w:sz w:val="22"/>
            <w:szCs w:val="22"/>
            <w:lang w:val="ru-RU"/>
          </w:rPr>
          <w:tab/>
        </w:r>
        <w:r w:rsidR="00857DF1" w:rsidRPr="00DA0699">
          <w:rPr>
            <w:rStyle w:val="aa"/>
            <w:noProof/>
          </w:rPr>
          <w:t>TRANSACTION</w:t>
        </w:r>
        <w:r w:rsidR="00857DF1">
          <w:rPr>
            <w:noProof/>
            <w:webHidden/>
          </w:rPr>
          <w:tab/>
        </w:r>
        <w:r w:rsidR="00857DF1">
          <w:rPr>
            <w:noProof/>
            <w:webHidden/>
          </w:rPr>
          <w:fldChar w:fldCharType="begin"/>
        </w:r>
        <w:r w:rsidR="00857DF1">
          <w:rPr>
            <w:noProof/>
            <w:webHidden/>
          </w:rPr>
          <w:instrText xml:space="preserve"> PAGEREF _Toc525299752 \h </w:instrText>
        </w:r>
        <w:r w:rsidR="00857DF1">
          <w:rPr>
            <w:noProof/>
            <w:webHidden/>
          </w:rPr>
        </w:r>
        <w:r w:rsidR="00857DF1">
          <w:rPr>
            <w:noProof/>
            <w:webHidden/>
          </w:rPr>
          <w:fldChar w:fldCharType="separate"/>
        </w:r>
        <w:r w:rsidR="00857DF1">
          <w:rPr>
            <w:noProof/>
            <w:webHidden/>
          </w:rPr>
          <w:t>64</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53" w:history="1">
        <w:r w:rsidR="00857DF1" w:rsidRPr="00DA0699">
          <w:rPr>
            <w:rStyle w:val="aa"/>
            <w:noProof/>
          </w:rPr>
          <w:t>3.3.6</w:t>
        </w:r>
        <w:r w:rsidR="00857DF1">
          <w:rPr>
            <w:rFonts w:eastAsiaTheme="minorEastAsia" w:cstheme="minorBidi"/>
            <w:i w:val="0"/>
            <w:iCs w:val="0"/>
            <w:noProof/>
            <w:sz w:val="22"/>
            <w:szCs w:val="22"/>
            <w:lang w:val="ru-RU"/>
          </w:rPr>
          <w:tab/>
        </w:r>
        <w:r w:rsidR="00857DF1" w:rsidRPr="00DA0699">
          <w:rPr>
            <w:rStyle w:val="aa"/>
            <w:noProof/>
          </w:rPr>
          <w:t>ENTRY</w:t>
        </w:r>
        <w:r w:rsidR="00857DF1">
          <w:rPr>
            <w:noProof/>
            <w:webHidden/>
          </w:rPr>
          <w:tab/>
        </w:r>
        <w:r w:rsidR="00857DF1">
          <w:rPr>
            <w:noProof/>
            <w:webHidden/>
          </w:rPr>
          <w:fldChar w:fldCharType="begin"/>
        </w:r>
        <w:r w:rsidR="00857DF1">
          <w:rPr>
            <w:noProof/>
            <w:webHidden/>
          </w:rPr>
          <w:instrText xml:space="preserve"> PAGEREF _Toc525299753 \h </w:instrText>
        </w:r>
        <w:r w:rsidR="00857DF1">
          <w:rPr>
            <w:noProof/>
            <w:webHidden/>
          </w:rPr>
        </w:r>
        <w:r w:rsidR="00857DF1">
          <w:rPr>
            <w:noProof/>
            <w:webHidden/>
          </w:rPr>
          <w:fldChar w:fldCharType="separate"/>
        </w:r>
        <w:r w:rsidR="00857DF1">
          <w:rPr>
            <w:noProof/>
            <w:webHidden/>
          </w:rPr>
          <w:t>65</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54" w:history="1">
        <w:r w:rsidR="00857DF1" w:rsidRPr="00DA0699">
          <w:rPr>
            <w:rStyle w:val="aa"/>
            <w:noProof/>
          </w:rPr>
          <w:t>3.3.7</w:t>
        </w:r>
        <w:r w:rsidR="00857DF1">
          <w:rPr>
            <w:rFonts w:eastAsiaTheme="minorEastAsia" w:cstheme="minorBidi"/>
            <w:i w:val="0"/>
            <w:iCs w:val="0"/>
            <w:noProof/>
            <w:sz w:val="22"/>
            <w:szCs w:val="22"/>
            <w:lang w:val="ru-RU"/>
          </w:rPr>
          <w:tab/>
        </w:r>
        <w:r w:rsidR="00857DF1" w:rsidRPr="00DA0699">
          <w:rPr>
            <w:rStyle w:val="aa"/>
            <w:noProof/>
          </w:rPr>
          <w:t>DOCUMENT</w:t>
        </w:r>
        <w:r w:rsidR="00857DF1">
          <w:rPr>
            <w:noProof/>
            <w:webHidden/>
          </w:rPr>
          <w:tab/>
        </w:r>
        <w:r w:rsidR="00857DF1">
          <w:rPr>
            <w:noProof/>
            <w:webHidden/>
          </w:rPr>
          <w:fldChar w:fldCharType="begin"/>
        </w:r>
        <w:r w:rsidR="00857DF1">
          <w:rPr>
            <w:noProof/>
            <w:webHidden/>
          </w:rPr>
          <w:instrText xml:space="preserve"> PAGEREF _Toc525299754 \h </w:instrText>
        </w:r>
        <w:r w:rsidR="00857DF1">
          <w:rPr>
            <w:noProof/>
            <w:webHidden/>
          </w:rPr>
        </w:r>
        <w:r w:rsidR="00857DF1">
          <w:rPr>
            <w:noProof/>
            <w:webHidden/>
          </w:rPr>
          <w:fldChar w:fldCharType="separate"/>
        </w:r>
        <w:r w:rsidR="00857DF1">
          <w:rPr>
            <w:noProof/>
            <w:webHidden/>
          </w:rPr>
          <w:t>66</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55" w:history="1">
        <w:r w:rsidR="00857DF1" w:rsidRPr="00DA0699">
          <w:rPr>
            <w:rStyle w:val="aa"/>
            <w:noProof/>
          </w:rPr>
          <w:t>3.3.8</w:t>
        </w:r>
        <w:r w:rsidR="00857DF1">
          <w:rPr>
            <w:rFonts w:eastAsiaTheme="minorEastAsia" w:cstheme="minorBidi"/>
            <w:i w:val="0"/>
            <w:iCs w:val="0"/>
            <w:noProof/>
            <w:sz w:val="22"/>
            <w:szCs w:val="22"/>
            <w:lang w:val="ru-RU"/>
          </w:rPr>
          <w:tab/>
        </w:r>
        <w:r w:rsidR="00857DF1" w:rsidRPr="00DA0699">
          <w:rPr>
            <w:rStyle w:val="aa"/>
            <w:noProof/>
          </w:rPr>
          <w:t>ADDITIONAL AMOUNT</w:t>
        </w:r>
        <w:r w:rsidR="00857DF1">
          <w:rPr>
            <w:noProof/>
            <w:webHidden/>
          </w:rPr>
          <w:tab/>
        </w:r>
        <w:r w:rsidR="00857DF1">
          <w:rPr>
            <w:noProof/>
            <w:webHidden/>
          </w:rPr>
          <w:fldChar w:fldCharType="begin"/>
        </w:r>
        <w:r w:rsidR="00857DF1">
          <w:rPr>
            <w:noProof/>
            <w:webHidden/>
          </w:rPr>
          <w:instrText xml:space="preserve"> PAGEREF _Toc525299755 \h </w:instrText>
        </w:r>
        <w:r w:rsidR="00857DF1">
          <w:rPr>
            <w:noProof/>
            <w:webHidden/>
          </w:rPr>
        </w:r>
        <w:r w:rsidR="00857DF1">
          <w:rPr>
            <w:noProof/>
            <w:webHidden/>
          </w:rPr>
          <w:fldChar w:fldCharType="separate"/>
        </w:r>
        <w:r w:rsidR="00857DF1">
          <w:rPr>
            <w:noProof/>
            <w:webHidden/>
          </w:rPr>
          <w:t>67</w:t>
        </w:r>
        <w:r w:rsidR="00857DF1">
          <w:rPr>
            <w:noProof/>
            <w:webHidden/>
          </w:rPr>
          <w:fldChar w:fldCharType="end"/>
        </w:r>
      </w:hyperlink>
    </w:p>
    <w:p w:rsidR="00857DF1" w:rsidRDefault="0073626B">
      <w:pPr>
        <w:pStyle w:val="12"/>
        <w:tabs>
          <w:tab w:val="left" w:pos="480"/>
          <w:tab w:val="right" w:leader="dot" w:pos="9016"/>
        </w:tabs>
        <w:rPr>
          <w:rFonts w:eastAsiaTheme="minorEastAsia" w:cstheme="minorBidi"/>
          <w:b w:val="0"/>
          <w:bCs w:val="0"/>
          <w:caps w:val="0"/>
          <w:noProof/>
          <w:sz w:val="22"/>
          <w:szCs w:val="22"/>
          <w:lang w:val="ru-RU"/>
        </w:rPr>
      </w:pPr>
      <w:hyperlink w:anchor="_Toc525299756" w:history="1">
        <w:r w:rsidR="00857DF1" w:rsidRPr="00DA0699">
          <w:rPr>
            <w:rStyle w:val="aa"/>
            <w:noProof/>
          </w:rPr>
          <w:t>4</w:t>
        </w:r>
        <w:r w:rsidR="00857DF1">
          <w:rPr>
            <w:rFonts w:eastAsiaTheme="minorEastAsia" w:cstheme="minorBidi"/>
            <w:b w:val="0"/>
            <w:bCs w:val="0"/>
            <w:caps w:val="0"/>
            <w:noProof/>
            <w:sz w:val="22"/>
            <w:szCs w:val="22"/>
            <w:lang w:val="ru-RU"/>
          </w:rPr>
          <w:tab/>
        </w:r>
        <w:r w:rsidR="00857DF1" w:rsidRPr="00DA0699">
          <w:rPr>
            <w:rStyle w:val="aa"/>
            <w:noProof/>
          </w:rPr>
          <w:t>ACCOUNTS AND CUSTOMERS INTERFACE FILE STRUCTURE</w:t>
        </w:r>
        <w:r w:rsidR="00857DF1">
          <w:rPr>
            <w:noProof/>
            <w:webHidden/>
          </w:rPr>
          <w:tab/>
        </w:r>
        <w:r w:rsidR="00857DF1">
          <w:rPr>
            <w:noProof/>
            <w:webHidden/>
          </w:rPr>
          <w:fldChar w:fldCharType="begin"/>
        </w:r>
        <w:r w:rsidR="00857DF1">
          <w:rPr>
            <w:noProof/>
            <w:webHidden/>
          </w:rPr>
          <w:instrText xml:space="preserve"> PAGEREF _Toc525299756 \h </w:instrText>
        </w:r>
        <w:r w:rsidR="00857DF1">
          <w:rPr>
            <w:noProof/>
            <w:webHidden/>
          </w:rPr>
        </w:r>
        <w:r w:rsidR="00857DF1">
          <w:rPr>
            <w:noProof/>
            <w:webHidden/>
          </w:rPr>
          <w:fldChar w:fldCharType="separate"/>
        </w:r>
        <w:r w:rsidR="00857DF1">
          <w:rPr>
            <w:noProof/>
            <w:webHidden/>
          </w:rPr>
          <w:t>68</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57" w:history="1">
        <w:r w:rsidR="00857DF1" w:rsidRPr="00DA0699">
          <w:rPr>
            <w:rStyle w:val="aa"/>
            <w:noProof/>
          </w:rPr>
          <w:t>4.1</w:t>
        </w:r>
        <w:r w:rsidR="00857DF1">
          <w:rPr>
            <w:rFonts w:eastAsiaTheme="minorEastAsia" w:cstheme="minorBidi"/>
            <w:smallCaps w:val="0"/>
            <w:noProof/>
            <w:sz w:val="22"/>
            <w:szCs w:val="22"/>
            <w:lang w:val="ru-RU"/>
          </w:rPr>
          <w:tab/>
        </w:r>
        <w:r w:rsidR="00857DF1" w:rsidRPr="00DA0699">
          <w:rPr>
            <w:rStyle w:val="aa"/>
            <w:noProof/>
          </w:rPr>
          <w:t>Overview</w:t>
        </w:r>
        <w:r w:rsidR="00857DF1">
          <w:rPr>
            <w:noProof/>
            <w:webHidden/>
          </w:rPr>
          <w:tab/>
        </w:r>
        <w:r w:rsidR="00857DF1">
          <w:rPr>
            <w:noProof/>
            <w:webHidden/>
          </w:rPr>
          <w:fldChar w:fldCharType="begin"/>
        </w:r>
        <w:r w:rsidR="00857DF1">
          <w:rPr>
            <w:noProof/>
            <w:webHidden/>
          </w:rPr>
          <w:instrText xml:space="preserve"> PAGEREF _Toc525299757 \h </w:instrText>
        </w:r>
        <w:r w:rsidR="00857DF1">
          <w:rPr>
            <w:noProof/>
            <w:webHidden/>
          </w:rPr>
        </w:r>
        <w:r w:rsidR="00857DF1">
          <w:rPr>
            <w:noProof/>
            <w:webHidden/>
          </w:rPr>
          <w:fldChar w:fldCharType="separate"/>
        </w:r>
        <w:r w:rsidR="00857DF1">
          <w:rPr>
            <w:noProof/>
            <w:webHidden/>
          </w:rPr>
          <w:t>68</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58" w:history="1">
        <w:r w:rsidR="00857DF1" w:rsidRPr="00DA0699">
          <w:rPr>
            <w:rStyle w:val="aa"/>
            <w:noProof/>
          </w:rPr>
          <w:t>4.2</w:t>
        </w:r>
        <w:r w:rsidR="00857DF1">
          <w:rPr>
            <w:rFonts w:eastAsiaTheme="minorEastAsia" w:cstheme="minorBidi"/>
            <w:smallCaps w:val="0"/>
            <w:noProof/>
            <w:sz w:val="22"/>
            <w:szCs w:val="22"/>
            <w:lang w:val="ru-RU"/>
          </w:rPr>
          <w:tab/>
        </w:r>
        <w:r w:rsidR="00857DF1" w:rsidRPr="00DA0699">
          <w:rPr>
            <w:rStyle w:val="aa"/>
            <w:noProof/>
          </w:rPr>
          <w:t>References</w:t>
        </w:r>
        <w:r w:rsidR="00857DF1">
          <w:rPr>
            <w:noProof/>
            <w:webHidden/>
          </w:rPr>
          <w:tab/>
        </w:r>
        <w:r w:rsidR="00857DF1">
          <w:rPr>
            <w:noProof/>
            <w:webHidden/>
          </w:rPr>
          <w:fldChar w:fldCharType="begin"/>
        </w:r>
        <w:r w:rsidR="00857DF1">
          <w:rPr>
            <w:noProof/>
            <w:webHidden/>
          </w:rPr>
          <w:instrText xml:space="preserve"> PAGEREF _Toc525299758 \h </w:instrText>
        </w:r>
        <w:r w:rsidR="00857DF1">
          <w:rPr>
            <w:noProof/>
            <w:webHidden/>
          </w:rPr>
        </w:r>
        <w:r w:rsidR="00857DF1">
          <w:rPr>
            <w:noProof/>
            <w:webHidden/>
          </w:rPr>
          <w:fldChar w:fldCharType="separate"/>
        </w:r>
        <w:r w:rsidR="00857DF1">
          <w:rPr>
            <w:noProof/>
            <w:webHidden/>
          </w:rPr>
          <w:t>68</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59" w:history="1">
        <w:r w:rsidR="00857DF1" w:rsidRPr="00DA0699">
          <w:rPr>
            <w:rStyle w:val="aa"/>
            <w:noProof/>
          </w:rPr>
          <w:t>4.3</w:t>
        </w:r>
        <w:r w:rsidR="00857DF1">
          <w:rPr>
            <w:rFonts w:eastAsiaTheme="minorEastAsia" w:cstheme="minorBidi"/>
            <w:smallCaps w:val="0"/>
            <w:noProof/>
            <w:sz w:val="22"/>
            <w:szCs w:val="22"/>
            <w:lang w:val="ru-RU"/>
          </w:rPr>
          <w:tab/>
        </w:r>
        <w:r w:rsidR="00857DF1" w:rsidRPr="00DA0699">
          <w:rPr>
            <w:rStyle w:val="aa"/>
            <w:noProof/>
          </w:rPr>
          <w:t>List of elements</w:t>
        </w:r>
        <w:r w:rsidR="00857DF1">
          <w:rPr>
            <w:noProof/>
            <w:webHidden/>
          </w:rPr>
          <w:tab/>
        </w:r>
        <w:r w:rsidR="00857DF1">
          <w:rPr>
            <w:noProof/>
            <w:webHidden/>
          </w:rPr>
          <w:fldChar w:fldCharType="begin"/>
        </w:r>
        <w:r w:rsidR="00857DF1">
          <w:rPr>
            <w:noProof/>
            <w:webHidden/>
          </w:rPr>
          <w:instrText xml:space="preserve"> PAGEREF _Toc525299759 \h </w:instrText>
        </w:r>
        <w:r w:rsidR="00857DF1">
          <w:rPr>
            <w:noProof/>
            <w:webHidden/>
          </w:rPr>
        </w:r>
        <w:r w:rsidR="00857DF1">
          <w:rPr>
            <w:noProof/>
            <w:webHidden/>
          </w:rPr>
          <w:fldChar w:fldCharType="separate"/>
        </w:r>
        <w:r w:rsidR="00857DF1">
          <w:rPr>
            <w:noProof/>
            <w:webHidden/>
          </w:rPr>
          <w:t>68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0" w:history="1">
        <w:r w:rsidR="00857DF1" w:rsidRPr="00DA0699">
          <w:rPr>
            <w:rStyle w:val="aa"/>
            <w:noProof/>
          </w:rPr>
          <w:t>4.3.1</w:t>
        </w:r>
        <w:r w:rsidR="00857DF1">
          <w:rPr>
            <w:rFonts w:eastAsiaTheme="minorEastAsia" w:cstheme="minorBidi"/>
            <w:i w:val="0"/>
            <w:iCs w:val="0"/>
            <w:noProof/>
            <w:sz w:val="22"/>
            <w:szCs w:val="22"/>
            <w:lang w:val="ru-RU"/>
          </w:rPr>
          <w:tab/>
        </w:r>
        <w:r w:rsidR="00857DF1" w:rsidRPr="00DA0699">
          <w:rPr>
            <w:rStyle w:val="aa"/>
            <w:noProof/>
          </w:rPr>
          <w:t>ACCOUNTS</w:t>
        </w:r>
        <w:r w:rsidR="00857DF1">
          <w:rPr>
            <w:noProof/>
            <w:webHidden/>
          </w:rPr>
          <w:tab/>
        </w:r>
        <w:r w:rsidR="00857DF1">
          <w:rPr>
            <w:noProof/>
            <w:webHidden/>
          </w:rPr>
          <w:fldChar w:fldCharType="begin"/>
        </w:r>
        <w:r w:rsidR="00857DF1">
          <w:rPr>
            <w:noProof/>
            <w:webHidden/>
          </w:rPr>
          <w:instrText xml:space="preserve"> PAGEREF _Toc525299760 \h </w:instrText>
        </w:r>
        <w:r w:rsidR="00857DF1">
          <w:rPr>
            <w:noProof/>
            <w:webHidden/>
          </w:rPr>
        </w:r>
        <w:r w:rsidR="00857DF1">
          <w:rPr>
            <w:noProof/>
            <w:webHidden/>
          </w:rPr>
          <w:fldChar w:fldCharType="separate"/>
        </w:r>
        <w:r w:rsidR="00857DF1">
          <w:rPr>
            <w:noProof/>
            <w:webHidden/>
          </w:rPr>
          <w:t>78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1" w:history="1">
        <w:r w:rsidR="00857DF1" w:rsidRPr="00DA0699">
          <w:rPr>
            <w:rStyle w:val="aa"/>
            <w:noProof/>
          </w:rPr>
          <w:t>4.3.2</w:t>
        </w:r>
        <w:r w:rsidR="00857DF1">
          <w:rPr>
            <w:rFonts w:eastAsiaTheme="minorEastAsia" w:cstheme="minorBidi"/>
            <w:i w:val="0"/>
            <w:iCs w:val="0"/>
            <w:noProof/>
            <w:sz w:val="22"/>
            <w:szCs w:val="22"/>
            <w:lang w:val="ru-RU"/>
          </w:rPr>
          <w:tab/>
        </w:r>
        <w:r w:rsidR="00857DF1" w:rsidRPr="00DA0699">
          <w:rPr>
            <w:rStyle w:val="aa"/>
            <w:noProof/>
          </w:rPr>
          <w:t>ACCOUNT</w:t>
        </w:r>
        <w:r w:rsidR="00857DF1">
          <w:rPr>
            <w:noProof/>
            <w:webHidden/>
          </w:rPr>
          <w:tab/>
        </w:r>
        <w:r w:rsidR="00857DF1">
          <w:rPr>
            <w:noProof/>
            <w:webHidden/>
          </w:rPr>
          <w:fldChar w:fldCharType="begin"/>
        </w:r>
        <w:r w:rsidR="00857DF1">
          <w:rPr>
            <w:noProof/>
            <w:webHidden/>
          </w:rPr>
          <w:instrText xml:space="preserve"> PAGEREF _Toc525299761 \h </w:instrText>
        </w:r>
        <w:r w:rsidR="00857DF1">
          <w:rPr>
            <w:noProof/>
            <w:webHidden/>
          </w:rPr>
        </w:r>
        <w:r w:rsidR="00857DF1">
          <w:rPr>
            <w:noProof/>
            <w:webHidden/>
          </w:rPr>
          <w:fldChar w:fldCharType="separate"/>
        </w:r>
        <w:r w:rsidR="00857DF1">
          <w:rPr>
            <w:noProof/>
            <w:webHidden/>
          </w:rPr>
          <w:t>78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2" w:history="1">
        <w:r w:rsidR="00857DF1" w:rsidRPr="00DA0699">
          <w:rPr>
            <w:rStyle w:val="aa"/>
            <w:noProof/>
          </w:rPr>
          <w:t>4.3.3</w:t>
        </w:r>
        <w:r w:rsidR="00857DF1">
          <w:rPr>
            <w:rFonts w:eastAsiaTheme="minorEastAsia" w:cstheme="minorBidi"/>
            <w:i w:val="0"/>
            <w:iCs w:val="0"/>
            <w:noProof/>
            <w:sz w:val="22"/>
            <w:szCs w:val="22"/>
            <w:lang w:val="ru-RU"/>
          </w:rPr>
          <w:tab/>
        </w:r>
        <w:r w:rsidR="00857DF1" w:rsidRPr="00DA0699">
          <w:rPr>
            <w:rStyle w:val="aa"/>
            <w:noProof/>
          </w:rPr>
          <w:t>ADDRESS</w:t>
        </w:r>
        <w:r w:rsidR="00857DF1">
          <w:rPr>
            <w:noProof/>
            <w:webHidden/>
          </w:rPr>
          <w:tab/>
        </w:r>
        <w:r w:rsidR="00857DF1">
          <w:rPr>
            <w:noProof/>
            <w:webHidden/>
          </w:rPr>
          <w:fldChar w:fldCharType="begin"/>
        </w:r>
        <w:r w:rsidR="00857DF1">
          <w:rPr>
            <w:noProof/>
            <w:webHidden/>
          </w:rPr>
          <w:instrText xml:space="preserve"> PAGEREF _Toc525299762 \h </w:instrText>
        </w:r>
        <w:r w:rsidR="00857DF1">
          <w:rPr>
            <w:noProof/>
            <w:webHidden/>
          </w:rPr>
        </w:r>
        <w:r w:rsidR="00857DF1">
          <w:rPr>
            <w:noProof/>
            <w:webHidden/>
          </w:rPr>
          <w:fldChar w:fldCharType="separate"/>
        </w:r>
        <w:r w:rsidR="00857DF1">
          <w:rPr>
            <w:noProof/>
            <w:webHidden/>
          </w:rPr>
          <w:t>78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3" w:history="1">
        <w:r w:rsidR="00857DF1" w:rsidRPr="00DA0699">
          <w:rPr>
            <w:rStyle w:val="aa"/>
            <w:noProof/>
          </w:rPr>
          <w:t>4.3.4</w:t>
        </w:r>
        <w:r w:rsidR="00857DF1">
          <w:rPr>
            <w:rFonts w:eastAsiaTheme="minorEastAsia" w:cstheme="minorBidi"/>
            <w:i w:val="0"/>
            <w:iCs w:val="0"/>
            <w:noProof/>
            <w:sz w:val="22"/>
            <w:szCs w:val="22"/>
            <w:lang w:val="ru-RU"/>
          </w:rPr>
          <w:tab/>
        </w:r>
        <w:r w:rsidR="00857DF1" w:rsidRPr="00DA0699">
          <w:rPr>
            <w:rStyle w:val="aa"/>
            <w:noProof/>
          </w:rPr>
          <w:t>BALANCE</w:t>
        </w:r>
        <w:r w:rsidR="00857DF1">
          <w:rPr>
            <w:noProof/>
            <w:webHidden/>
          </w:rPr>
          <w:tab/>
        </w:r>
        <w:r w:rsidR="00857DF1">
          <w:rPr>
            <w:noProof/>
            <w:webHidden/>
          </w:rPr>
          <w:fldChar w:fldCharType="begin"/>
        </w:r>
        <w:r w:rsidR="00857DF1">
          <w:rPr>
            <w:noProof/>
            <w:webHidden/>
          </w:rPr>
          <w:instrText xml:space="preserve"> PAGEREF _Toc525299763 \h </w:instrText>
        </w:r>
        <w:r w:rsidR="00857DF1">
          <w:rPr>
            <w:noProof/>
            <w:webHidden/>
          </w:rPr>
        </w:r>
        <w:r w:rsidR="00857DF1">
          <w:rPr>
            <w:noProof/>
            <w:webHidden/>
          </w:rPr>
          <w:fldChar w:fldCharType="separate"/>
        </w:r>
        <w:r w:rsidR="00857DF1">
          <w:rPr>
            <w:noProof/>
            <w:webHidden/>
          </w:rPr>
          <w:t>78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4" w:history="1">
        <w:r w:rsidR="00857DF1" w:rsidRPr="00DA0699">
          <w:rPr>
            <w:rStyle w:val="aa"/>
            <w:noProof/>
          </w:rPr>
          <w:t>4.3.5</w:t>
        </w:r>
        <w:r w:rsidR="00857DF1">
          <w:rPr>
            <w:rFonts w:eastAsiaTheme="minorEastAsia" w:cstheme="minorBidi"/>
            <w:i w:val="0"/>
            <w:iCs w:val="0"/>
            <w:noProof/>
            <w:sz w:val="22"/>
            <w:szCs w:val="22"/>
            <w:lang w:val="ru-RU"/>
          </w:rPr>
          <w:tab/>
        </w:r>
        <w:r w:rsidR="00857DF1" w:rsidRPr="00DA0699">
          <w:rPr>
            <w:rStyle w:val="aa"/>
            <w:noProof/>
          </w:rPr>
          <w:t>CREDIT</w:t>
        </w:r>
        <w:r w:rsidR="00857DF1">
          <w:rPr>
            <w:noProof/>
            <w:webHidden/>
          </w:rPr>
          <w:tab/>
        </w:r>
        <w:r w:rsidR="00857DF1">
          <w:rPr>
            <w:noProof/>
            <w:webHidden/>
          </w:rPr>
          <w:fldChar w:fldCharType="begin"/>
        </w:r>
        <w:r w:rsidR="00857DF1">
          <w:rPr>
            <w:noProof/>
            <w:webHidden/>
          </w:rPr>
          <w:instrText xml:space="preserve"> PAGEREF _Toc525299764 \h </w:instrText>
        </w:r>
        <w:r w:rsidR="00857DF1">
          <w:rPr>
            <w:noProof/>
            <w:webHidden/>
          </w:rPr>
        </w:r>
        <w:r w:rsidR="00857DF1">
          <w:rPr>
            <w:noProof/>
            <w:webHidden/>
          </w:rPr>
          <w:fldChar w:fldCharType="separate"/>
        </w:r>
        <w:r w:rsidR="00857DF1">
          <w:rPr>
            <w:noProof/>
            <w:webHidden/>
          </w:rPr>
          <w:t>78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5" w:history="1">
        <w:r w:rsidR="00857DF1" w:rsidRPr="00DA0699">
          <w:rPr>
            <w:rStyle w:val="aa"/>
            <w:noProof/>
          </w:rPr>
          <w:t>4.3.6</w:t>
        </w:r>
        <w:r w:rsidR="00857DF1">
          <w:rPr>
            <w:rFonts w:eastAsiaTheme="minorEastAsia" w:cstheme="minorBidi"/>
            <w:i w:val="0"/>
            <w:iCs w:val="0"/>
            <w:noProof/>
            <w:sz w:val="22"/>
            <w:szCs w:val="22"/>
            <w:lang w:val="ru-RU"/>
          </w:rPr>
          <w:tab/>
        </w:r>
        <w:r w:rsidR="00857DF1" w:rsidRPr="00DA0699">
          <w:rPr>
            <w:rStyle w:val="aa"/>
            <w:noProof/>
          </w:rPr>
          <w:t>CONTACT</w:t>
        </w:r>
        <w:r w:rsidR="00857DF1">
          <w:rPr>
            <w:noProof/>
            <w:webHidden/>
          </w:rPr>
          <w:tab/>
        </w:r>
        <w:r w:rsidR="00857DF1">
          <w:rPr>
            <w:noProof/>
            <w:webHidden/>
          </w:rPr>
          <w:fldChar w:fldCharType="begin"/>
        </w:r>
        <w:r w:rsidR="00857DF1">
          <w:rPr>
            <w:noProof/>
            <w:webHidden/>
          </w:rPr>
          <w:instrText xml:space="preserve"> PAGEREF _Toc525299765 \h </w:instrText>
        </w:r>
        <w:r w:rsidR="00857DF1">
          <w:rPr>
            <w:noProof/>
            <w:webHidden/>
          </w:rPr>
        </w:r>
        <w:r w:rsidR="00857DF1">
          <w:rPr>
            <w:noProof/>
            <w:webHidden/>
          </w:rPr>
          <w:fldChar w:fldCharType="separate"/>
        </w:r>
        <w:r w:rsidR="00857DF1">
          <w:rPr>
            <w:noProof/>
            <w:webHidden/>
          </w:rPr>
          <w:t>78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6" w:history="1">
        <w:r w:rsidR="00857DF1" w:rsidRPr="00DA0699">
          <w:rPr>
            <w:rStyle w:val="aa"/>
            <w:noProof/>
          </w:rPr>
          <w:t>4.3.7</w:t>
        </w:r>
        <w:r w:rsidR="00857DF1">
          <w:rPr>
            <w:rFonts w:eastAsiaTheme="minorEastAsia" w:cstheme="minorBidi"/>
            <w:i w:val="0"/>
            <w:iCs w:val="0"/>
            <w:noProof/>
            <w:sz w:val="22"/>
            <w:szCs w:val="22"/>
            <w:lang w:val="ru-RU"/>
          </w:rPr>
          <w:tab/>
        </w:r>
        <w:r w:rsidR="00857DF1" w:rsidRPr="00DA0699">
          <w:rPr>
            <w:rStyle w:val="aa"/>
            <w:noProof/>
          </w:rPr>
          <w:t>CUSTOMER</w:t>
        </w:r>
        <w:r w:rsidR="00857DF1">
          <w:rPr>
            <w:noProof/>
            <w:webHidden/>
          </w:rPr>
          <w:tab/>
        </w:r>
        <w:r w:rsidR="00857DF1">
          <w:rPr>
            <w:noProof/>
            <w:webHidden/>
          </w:rPr>
          <w:fldChar w:fldCharType="begin"/>
        </w:r>
        <w:r w:rsidR="00857DF1">
          <w:rPr>
            <w:noProof/>
            <w:webHidden/>
          </w:rPr>
          <w:instrText xml:space="preserve"> PAGEREF _Toc525299766 \h </w:instrText>
        </w:r>
        <w:r w:rsidR="00857DF1">
          <w:rPr>
            <w:noProof/>
            <w:webHidden/>
          </w:rPr>
        </w:r>
        <w:r w:rsidR="00857DF1">
          <w:rPr>
            <w:noProof/>
            <w:webHidden/>
          </w:rPr>
          <w:fldChar w:fldCharType="separate"/>
        </w:r>
        <w:r w:rsidR="00857DF1">
          <w:rPr>
            <w:noProof/>
            <w:webHidden/>
          </w:rPr>
          <w:t>78</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7" w:history="1">
        <w:r w:rsidR="00857DF1" w:rsidRPr="00DA0699">
          <w:rPr>
            <w:rStyle w:val="aa"/>
            <w:noProof/>
          </w:rPr>
          <w:t>4.3.8</w:t>
        </w:r>
        <w:r w:rsidR="00857DF1">
          <w:rPr>
            <w:rFonts w:eastAsiaTheme="minorEastAsia" w:cstheme="minorBidi"/>
            <w:i w:val="0"/>
            <w:iCs w:val="0"/>
            <w:noProof/>
            <w:sz w:val="22"/>
            <w:szCs w:val="22"/>
            <w:lang w:val="ru-RU"/>
          </w:rPr>
          <w:tab/>
        </w:r>
        <w:r w:rsidR="00857DF1" w:rsidRPr="00DA0699">
          <w:rPr>
            <w:rStyle w:val="aa"/>
            <w:noProof/>
          </w:rPr>
          <w:t>CUSTOMERS</w:t>
        </w:r>
        <w:r w:rsidR="00857DF1">
          <w:rPr>
            <w:noProof/>
            <w:webHidden/>
          </w:rPr>
          <w:tab/>
        </w:r>
        <w:r w:rsidR="00857DF1">
          <w:rPr>
            <w:noProof/>
            <w:webHidden/>
          </w:rPr>
          <w:fldChar w:fldCharType="begin"/>
        </w:r>
        <w:r w:rsidR="00857DF1">
          <w:rPr>
            <w:noProof/>
            <w:webHidden/>
          </w:rPr>
          <w:instrText xml:space="preserve"> PAGEREF _Toc525299767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8" w:history="1">
        <w:r w:rsidR="00857DF1" w:rsidRPr="00DA0699">
          <w:rPr>
            <w:rStyle w:val="aa"/>
            <w:noProof/>
          </w:rPr>
          <w:t>4.3.9</w:t>
        </w:r>
        <w:r w:rsidR="00857DF1">
          <w:rPr>
            <w:rFonts w:eastAsiaTheme="minorEastAsia" w:cstheme="minorBidi"/>
            <w:i w:val="0"/>
            <w:iCs w:val="0"/>
            <w:noProof/>
            <w:sz w:val="22"/>
            <w:szCs w:val="22"/>
            <w:lang w:val="ru-RU"/>
          </w:rPr>
          <w:tab/>
        </w:r>
        <w:r w:rsidR="00857DF1" w:rsidRPr="00DA0699">
          <w:rPr>
            <w:rStyle w:val="aa"/>
            <w:noProof/>
          </w:rPr>
          <w:t>IDENTITY_CARD</w:t>
        </w:r>
        <w:r w:rsidR="00857DF1">
          <w:rPr>
            <w:noProof/>
            <w:webHidden/>
          </w:rPr>
          <w:tab/>
        </w:r>
        <w:r w:rsidR="00857DF1">
          <w:rPr>
            <w:noProof/>
            <w:webHidden/>
          </w:rPr>
          <w:fldChar w:fldCharType="begin"/>
        </w:r>
        <w:r w:rsidR="00857DF1">
          <w:rPr>
            <w:noProof/>
            <w:webHidden/>
          </w:rPr>
          <w:instrText xml:space="preserve"> PAGEREF _Toc525299768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69" w:history="1">
        <w:r w:rsidR="00857DF1" w:rsidRPr="00DA0699">
          <w:rPr>
            <w:rStyle w:val="aa"/>
            <w:noProof/>
          </w:rPr>
          <w:t>4.3.10</w:t>
        </w:r>
        <w:r w:rsidR="00857DF1">
          <w:rPr>
            <w:rFonts w:eastAsiaTheme="minorEastAsia" w:cstheme="minorBidi"/>
            <w:i w:val="0"/>
            <w:iCs w:val="0"/>
            <w:noProof/>
            <w:sz w:val="22"/>
            <w:szCs w:val="22"/>
            <w:lang w:val="ru-RU"/>
          </w:rPr>
          <w:tab/>
        </w:r>
        <w:r w:rsidR="00857DF1" w:rsidRPr="00DA0699">
          <w:rPr>
            <w:rStyle w:val="aa"/>
            <w:noProof/>
          </w:rPr>
          <w:t>PERSON</w:t>
        </w:r>
        <w:r w:rsidR="00857DF1">
          <w:rPr>
            <w:noProof/>
            <w:webHidden/>
          </w:rPr>
          <w:tab/>
        </w:r>
        <w:r w:rsidR="00857DF1">
          <w:rPr>
            <w:noProof/>
            <w:webHidden/>
          </w:rPr>
          <w:fldChar w:fldCharType="begin"/>
        </w:r>
        <w:r w:rsidR="00857DF1">
          <w:rPr>
            <w:noProof/>
            <w:webHidden/>
          </w:rPr>
          <w:instrText xml:space="preserve"> PAGEREF _Toc525299769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70" w:history="1">
        <w:r w:rsidR="00857DF1" w:rsidRPr="00DA0699">
          <w:rPr>
            <w:rStyle w:val="aa"/>
            <w:noProof/>
          </w:rPr>
          <w:t>4.3.11</w:t>
        </w:r>
        <w:r w:rsidR="00857DF1">
          <w:rPr>
            <w:rFonts w:eastAsiaTheme="minorEastAsia" w:cstheme="minorBidi"/>
            <w:i w:val="0"/>
            <w:iCs w:val="0"/>
            <w:noProof/>
            <w:sz w:val="22"/>
            <w:szCs w:val="22"/>
            <w:lang w:val="ru-RU"/>
          </w:rPr>
          <w:tab/>
        </w:r>
        <w:r w:rsidR="00857DF1" w:rsidRPr="00DA0699">
          <w:rPr>
            <w:rStyle w:val="aa"/>
            <w:noProof/>
          </w:rPr>
          <w:t>TURNOVER</w:t>
        </w:r>
        <w:r w:rsidR="00857DF1">
          <w:rPr>
            <w:noProof/>
            <w:webHidden/>
          </w:rPr>
          <w:tab/>
        </w:r>
        <w:r w:rsidR="00857DF1">
          <w:rPr>
            <w:noProof/>
            <w:webHidden/>
          </w:rPr>
          <w:fldChar w:fldCharType="begin"/>
        </w:r>
        <w:r w:rsidR="00857DF1">
          <w:rPr>
            <w:noProof/>
            <w:webHidden/>
          </w:rPr>
          <w:instrText xml:space="preserve"> PAGEREF _Toc525299770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71" w:history="1">
        <w:r w:rsidR="00857DF1" w:rsidRPr="00DA0699">
          <w:rPr>
            <w:rStyle w:val="aa"/>
            <w:noProof/>
          </w:rPr>
          <w:t>4.3.12</w:t>
        </w:r>
        <w:r w:rsidR="00857DF1">
          <w:rPr>
            <w:rFonts w:eastAsiaTheme="minorEastAsia" w:cstheme="minorBidi"/>
            <w:i w:val="0"/>
            <w:iCs w:val="0"/>
            <w:noProof/>
            <w:sz w:val="22"/>
            <w:szCs w:val="22"/>
            <w:lang w:val="ru-RU"/>
          </w:rPr>
          <w:tab/>
        </w:r>
        <w:r w:rsidR="00857DF1" w:rsidRPr="00DA0699">
          <w:rPr>
            <w:rStyle w:val="aa"/>
            <w:noProof/>
          </w:rPr>
          <w:t>CONTRACT</w:t>
        </w:r>
        <w:r w:rsidR="00857DF1">
          <w:rPr>
            <w:noProof/>
            <w:webHidden/>
          </w:rPr>
          <w:tab/>
        </w:r>
        <w:r w:rsidR="00857DF1">
          <w:rPr>
            <w:noProof/>
            <w:webHidden/>
          </w:rPr>
          <w:fldChar w:fldCharType="begin"/>
        </w:r>
        <w:r w:rsidR="00857DF1">
          <w:rPr>
            <w:noProof/>
            <w:webHidden/>
          </w:rPr>
          <w:instrText xml:space="preserve"> PAGEREF _Toc525299771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32"/>
        <w:tabs>
          <w:tab w:val="left" w:pos="1320"/>
          <w:tab w:val="right" w:leader="dot" w:pos="9016"/>
        </w:tabs>
        <w:rPr>
          <w:rFonts w:eastAsiaTheme="minorEastAsia" w:cstheme="minorBidi"/>
          <w:i w:val="0"/>
          <w:iCs w:val="0"/>
          <w:noProof/>
          <w:sz w:val="22"/>
          <w:szCs w:val="22"/>
          <w:lang w:val="ru-RU"/>
        </w:rPr>
      </w:pPr>
      <w:hyperlink w:anchor="_Toc525299772" w:history="1">
        <w:r w:rsidR="00857DF1" w:rsidRPr="00DA0699">
          <w:rPr>
            <w:rStyle w:val="aa"/>
            <w:noProof/>
          </w:rPr>
          <w:t>4.3.13</w:t>
        </w:r>
        <w:r w:rsidR="00857DF1">
          <w:rPr>
            <w:rFonts w:eastAsiaTheme="minorEastAsia" w:cstheme="minorBidi"/>
            <w:i w:val="0"/>
            <w:iCs w:val="0"/>
            <w:noProof/>
            <w:sz w:val="22"/>
            <w:szCs w:val="22"/>
            <w:lang w:val="ru-RU"/>
          </w:rPr>
          <w:tab/>
        </w:r>
        <w:r w:rsidR="00857DF1" w:rsidRPr="00DA0699">
          <w:rPr>
            <w:rStyle w:val="aa"/>
            <w:noProof/>
          </w:rPr>
          <w:t>FLEXIBLE_FIELD</w:t>
        </w:r>
        <w:r w:rsidR="00857DF1">
          <w:rPr>
            <w:noProof/>
            <w:webHidden/>
          </w:rPr>
          <w:tab/>
        </w:r>
        <w:r w:rsidR="00857DF1">
          <w:rPr>
            <w:noProof/>
            <w:webHidden/>
          </w:rPr>
          <w:fldChar w:fldCharType="begin"/>
        </w:r>
        <w:r w:rsidR="00857DF1">
          <w:rPr>
            <w:noProof/>
            <w:webHidden/>
          </w:rPr>
          <w:instrText xml:space="preserve"> PAGEREF _Toc525299772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12"/>
        <w:tabs>
          <w:tab w:val="left" w:pos="480"/>
          <w:tab w:val="right" w:leader="dot" w:pos="9016"/>
        </w:tabs>
        <w:rPr>
          <w:rFonts w:eastAsiaTheme="minorEastAsia" w:cstheme="minorBidi"/>
          <w:b w:val="0"/>
          <w:bCs w:val="0"/>
          <w:caps w:val="0"/>
          <w:noProof/>
          <w:sz w:val="22"/>
          <w:szCs w:val="22"/>
          <w:lang w:val="ru-RU"/>
        </w:rPr>
      </w:pPr>
      <w:hyperlink w:anchor="_Toc525299773" w:history="1">
        <w:r w:rsidR="00857DF1" w:rsidRPr="00DA0699">
          <w:rPr>
            <w:rStyle w:val="aa"/>
            <w:noProof/>
          </w:rPr>
          <w:t>5</w:t>
        </w:r>
        <w:r w:rsidR="00857DF1">
          <w:rPr>
            <w:rFonts w:eastAsiaTheme="minorEastAsia" w:cstheme="minorBidi"/>
            <w:b w:val="0"/>
            <w:bCs w:val="0"/>
            <w:caps w:val="0"/>
            <w:noProof/>
            <w:sz w:val="22"/>
            <w:szCs w:val="22"/>
            <w:lang w:val="ru-RU"/>
          </w:rPr>
          <w:tab/>
        </w:r>
        <w:r w:rsidR="00857DF1" w:rsidRPr="00DA0699">
          <w:rPr>
            <w:rStyle w:val="aa"/>
            <w:noProof/>
          </w:rPr>
          <w:t>PAYMENT ORDER FILE STRUCTURE</w:t>
        </w:r>
        <w:r w:rsidR="00857DF1">
          <w:rPr>
            <w:noProof/>
            <w:webHidden/>
          </w:rPr>
          <w:tab/>
        </w:r>
        <w:r w:rsidR="00857DF1">
          <w:rPr>
            <w:noProof/>
            <w:webHidden/>
          </w:rPr>
          <w:fldChar w:fldCharType="begin"/>
        </w:r>
        <w:r w:rsidR="00857DF1">
          <w:rPr>
            <w:noProof/>
            <w:webHidden/>
          </w:rPr>
          <w:instrText xml:space="preserve"> PAGEREF _Toc525299773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74" w:history="1">
        <w:r w:rsidR="00857DF1" w:rsidRPr="00DA0699">
          <w:rPr>
            <w:rStyle w:val="aa"/>
            <w:noProof/>
          </w:rPr>
          <w:t>5.1</w:t>
        </w:r>
        <w:r w:rsidR="00857DF1">
          <w:rPr>
            <w:rFonts w:eastAsiaTheme="minorEastAsia" w:cstheme="minorBidi"/>
            <w:smallCaps w:val="0"/>
            <w:noProof/>
            <w:sz w:val="22"/>
            <w:szCs w:val="22"/>
            <w:lang w:val="ru-RU"/>
          </w:rPr>
          <w:tab/>
        </w:r>
        <w:r w:rsidR="00857DF1" w:rsidRPr="00DA0699">
          <w:rPr>
            <w:rStyle w:val="aa"/>
            <w:noProof/>
          </w:rPr>
          <w:t>Overview</w:t>
        </w:r>
        <w:r w:rsidR="00857DF1">
          <w:rPr>
            <w:noProof/>
            <w:webHidden/>
          </w:rPr>
          <w:tab/>
        </w:r>
        <w:r w:rsidR="00857DF1">
          <w:rPr>
            <w:noProof/>
            <w:webHidden/>
          </w:rPr>
          <w:fldChar w:fldCharType="begin"/>
        </w:r>
        <w:r w:rsidR="00857DF1">
          <w:rPr>
            <w:noProof/>
            <w:webHidden/>
          </w:rPr>
          <w:instrText xml:space="preserve"> PAGEREF _Toc525299774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75" w:history="1">
        <w:r w:rsidR="00857DF1" w:rsidRPr="00DA0699">
          <w:rPr>
            <w:rStyle w:val="aa"/>
            <w:noProof/>
          </w:rPr>
          <w:t>5.2</w:t>
        </w:r>
        <w:r w:rsidR="00857DF1">
          <w:rPr>
            <w:rFonts w:eastAsiaTheme="minorEastAsia" w:cstheme="minorBidi"/>
            <w:smallCaps w:val="0"/>
            <w:noProof/>
            <w:sz w:val="22"/>
            <w:szCs w:val="22"/>
            <w:lang w:val="ru-RU"/>
          </w:rPr>
          <w:tab/>
        </w:r>
        <w:r w:rsidR="00857DF1" w:rsidRPr="00DA0699">
          <w:rPr>
            <w:rStyle w:val="aa"/>
            <w:noProof/>
          </w:rPr>
          <w:t>References</w:t>
        </w:r>
        <w:r w:rsidR="00857DF1">
          <w:rPr>
            <w:noProof/>
            <w:webHidden/>
          </w:rPr>
          <w:tab/>
        </w:r>
        <w:r w:rsidR="00857DF1">
          <w:rPr>
            <w:noProof/>
            <w:webHidden/>
          </w:rPr>
          <w:fldChar w:fldCharType="begin"/>
        </w:r>
        <w:r w:rsidR="00857DF1">
          <w:rPr>
            <w:noProof/>
            <w:webHidden/>
          </w:rPr>
          <w:instrText xml:space="preserve"> PAGEREF _Toc525299775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76" w:history="1">
        <w:r w:rsidR="00857DF1" w:rsidRPr="00DA0699">
          <w:rPr>
            <w:rStyle w:val="aa"/>
            <w:noProof/>
          </w:rPr>
          <w:t>5.3</w:t>
        </w:r>
        <w:r w:rsidR="00857DF1">
          <w:rPr>
            <w:rFonts w:eastAsiaTheme="minorEastAsia" w:cstheme="minorBidi"/>
            <w:smallCaps w:val="0"/>
            <w:noProof/>
            <w:sz w:val="22"/>
            <w:szCs w:val="22"/>
            <w:lang w:val="ru-RU"/>
          </w:rPr>
          <w:tab/>
        </w:r>
        <w:r w:rsidR="00857DF1" w:rsidRPr="00DA0699">
          <w:rPr>
            <w:rStyle w:val="aa"/>
            <w:noProof/>
          </w:rPr>
          <w:t>List of elements</w:t>
        </w:r>
        <w:r w:rsidR="00857DF1">
          <w:rPr>
            <w:noProof/>
            <w:webHidden/>
          </w:rPr>
          <w:tab/>
        </w:r>
        <w:r w:rsidR="00857DF1">
          <w:rPr>
            <w:noProof/>
            <w:webHidden/>
          </w:rPr>
          <w:fldChar w:fldCharType="begin"/>
        </w:r>
        <w:r w:rsidR="00857DF1">
          <w:rPr>
            <w:noProof/>
            <w:webHidden/>
          </w:rPr>
          <w:instrText xml:space="preserve"> PAGEREF _Toc525299776 \h </w:instrText>
        </w:r>
        <w:r w:rsidR="00857DF1">
          <w:rPr>
            <w:noProof/>
            <w:webHidden/>
          </w:rPr>
        </w:r>
        <w:r w:rsidR="00857DF1">
          <w:rPr>
            <w:noProof/>
            <w:webHidden/>
          </w:rPr>
          <w:fldChar w:fldCharType="separate"/>
        </w:r>
        <w:r w:rsidR="00857DF1">
          <w:rPr>
            <w:noProof/>
            <w:webHidden/>
          </w:rPr>
          <w:t>79</w:t>
        </w:r>
        <w:r w:rsidR="00857DF1">
          <w:rPr>
            <w:noProof/>
            <w:webHidden/>
          </w:rPr>
          <w:fldChar w:fldCharType="end"/>
        </w:r>
      </w:hyperlink>
    </w:p>
    <w:p w:rsidR="00857DF1" w:rsidRDefault="0073626B">
      <w:pPr>
        <w:pStyle w:val="12"/>
        <w:tabs>
          <w:tab w:val="left" w:pos="480"/>
          <w:tab w:val="right" w:leader="dot" w:pos="9016"/>
        </w:tabs>
        <w:rPr>
          <w:rFonts w:eastAsiaTheme="minorEastAsia" w:cstheme="minorBidi"/>
          <w:b w:val="0"/>
          <w:bCs w:val="0"/>
          <w:caps w:val="0"/>
          <w:noProof/>
          <w:sz w:val="22"/>
          <w:szCs w:val="22"/>
          <w:lang w:val="ru-RU"/>
        </w:rPr>
      </w:pPr>
      <w:hyperlink w:anchor="_Toc525299777" w:history="1">
        <w:r w:rsidR="00857DF1" w:rsidRPr="00DA0699">
          <w:rPr>
            <w:rStyle w:val="aa"/>
            <w:noProof/>
          </w:rPr>
          <w:t>6</w:t>
        </w:r>
        <w:r w:rsidR="00857DF1">
          <w:rPr>
            <w:rFonts w:eastAsiaTheme="minorEastAsia" w:cstheme="minorBidi"/>
            <w:b w:val="0"/>
            <w:bCs w:val="0"/>
            <w:caps w:val="0"/>
            <w:noProof/>
            <w:sz w:val="22"/>
            <w:szCs w:val="22"/>
            <w:lang w:val="ru-RU"/>
          </w:rPr>
          <w:tab/>
        </w:r>
        <w:r w:rsidR="00857DF1" w:rsidRPr="00DA0699">
          <w:rPr>
            <w:rStyle w:val="aa"/>
            <w:noProof/>
          </w:rPr>
          <w:t>SETTLEMENT ACKNOWLEDGEMENT FILE STRUCTURE</w:t>
        </w:r>
        <w:r w:rsidR="00857DF1">
          <w:rPr>
            <w:noProof/>
            <w:webHidden/>
          </w:rPr>
          <w:tab/>
        </w:r>
        <w:r w:rsidR="00857DF1">
          <w:rPr>
            <w:noProof/>
            <w:webHidden/>
          </w:rPr>
          <w:fldChar w:fldCharType="begin"/>
        </w:r>
        <w:r w:rsidR="00857DF1">
          <w:rPr>
            <w:noProof/>
            <w:webHidden/>
          </w:rPr>
          <w:instrText xml:space="preserve"> PAGEREF _Toc525299777 \h </w:instrText>
        </w:r>
        <w:r w:rsidR="00857DF1">
          <w:rPr>
            <w:noProof/>
            <w:webHidden/>
          </w:rPr>
        </w:r>
        <w:r w:rsidR="00857DF1">
          <w:rPr>
            <w:noProof/>
            <w:webHidden/>
          </w:rPr>
          <w:fldChar w:fldCharType="separate"/>
        </w:r>
        <w:r w:rsidR="00857DF1">
          <w:rPr>
            <w:noProof/>
            <w:webHidden/>
          </w:rPr>
          <w:t>82</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78" w:history="1">
        <w:r w:rsidR="00857DF1" w:rsidRPr="00DA0699">
          <w:rPr>
            <w:rStyle w:val="aa"/>
            <w:noProof/>
          </w:rPr>
          <w:t>6.1</w:t>
        </w:r>
        <w:r w:rsidR="00857DF1">
          <w:rPr>
            <w:rFonts w:eastAsiaTheme="minorEastAsia" w:cstheme="minorBidi"/>
            <w:smallCaps w:val="0"/>
            <w:noProof/>
            <w:sz w:val="22"/>
            <w:szCs w:val="22"/>
            <w:lang w:val="ru-RU"/>
          </w:rPr>
          <w:tab/>
        </w:r>
        <w:r w:rsidR="00857DF1" w:rsidRPr="00DA0699">
          <w:rPr>
            <w:rStyle w:val="aa"/>
            <w:noProof/>
          </w:rPr>
          <w:t>Overview</w:t>
        </w:r>
        <w:r w:rsidR="00857DF1">
          <w:rPr>
            <w:noProof/>
            <w:webHidden/>
          </w:rPr>
          <w:tab/>
        </w:r>
        <w:r w:rsidR="00857DF1">
          <w:rPr>
            <w:noProof/>
            <w:webHidden/>
          </w:rPr>
          <w:fldChar w:fldCharType="begin"/>
        </w:r>
        <w:r w:rsidR="00857DF1">
          <w:rPr>
            <w:noProof/>
            <w:webHidden/>
          </w:rPr>
          <w:instrText xml:space="preserve"> PAGEREF _Toc525299778 \h </w:instrText>
        </w:r>
        <w:r w:rsidR="00857DF1">
          <w:rPr>
            <w:noProof/>
            <w:webHidden/>
          </w:rPr>
        </w:r>
        <w:r w:rsidR="00857DF1">
          <w:rPr>
            <w:noProof/>
            <w:webHidden/>
          </w:rPr>
          <w:fldChar w:fldCharType="separate"/>
        </w:r>
        <w:r w:rsidR="00857DF1">
          <w:rPr>
            <w:noProof/>
            <w:webHidden/>
          </w:rPr>
          <w:t>82</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79" w:history="1">
        <w:r w:rsidR="00857DF1" w:rsidRPr="00DA0699">
          <w:rPr>
            <w:rStyle w:val="aa"/>
            <w:noProof/>
          </w:rPr>
          <w:t>6.2</w:t>
        </w:r>
        <w:r w:rsidR="00857DF1">
          <w:rPr>
            <w:rFonts w:eastAsiaTheme="minorEastAsia" w:cstheme="minorBidi"/>
            <w:smallCaps w:val="0"/>
            <w:noProof/>
            <w:sz w:val="22"/>
            <w:szCs w:val="22"/>
            <w:lang w:val="ru-RU"/>
          </w:rPr>
          <w:tab/>
        </w:r>
        <w:r w:rsidR="00857DF1" w:rsidRPr="00DA0699">
          <w:rPr>
            <w:rStyle w:val="aa"/>
            <w:noProof/>
          </w:rPr>
          <w:t>References</w:t>
        </w:r>
        <w:r w:rsidR="00857DF1">
          <w:rPr>
            <w:noProof/>
            <w:webHidden/>
          </w:rPr>
          <w:tab/>
        </w:r>
        <w:r w:rsidR="00857DF1">
          <w:rPr>
            <w:noProof/>
            <w:webHidden/>
          </w:rPr>
          <w:fldChar w:fldCharType="begin"/>
        </w:r>
        <w:r w:rsidR="00857DF1">
          <w:rPr>
            <w:noProof/>
            <w:webHidden/>
          </w:rPr>
          <w:instrText xml:space="preserve"> PAGEREF _Toc525299779 \h </w:instrText>
        </w:r>
        <w:r w:rsidR="00857DF1">
          <w:rPr>
            <w:noProof/>
            <w:webHidden/>
          </w:rPr>
        </w:r>
        <w:r w:rsidR="00857DF1">
          <w:rPr>
            <w:noProof/>
            <w:webHidden/>
          </w:rPr>
          <w:fldChar w:fldCharType="separate"/>
        </w:r>
        <w:r w:rsidR="00857DF1">
          <w:rPr>
            <w:noProof/>
            <w:webHidden/>
          </w:rPr>
          <w:t>82</w:t>
        </w:r>
        <w:r w:rsidR="00857DF1">
          <w:rPr>
            <w:noProof/>
            <w:webHidden/>
          </w:rPr>
          <w:fldChar w:fldCharType="end"/>
        </w:r>
      </w:hyperlink>
    </w:p>
    <w:p w:rsidR="00857DF1" w:rsidRDefault="0073626B">
      <w:pPr>
        <w:pStyle w:val="22"/>
        <w:tabs>
          <w:tab w:val="left" w:pos="720"/>
          <w:tab w:val="right" w:leader="dot" w:pos="9016"/>
        </w:tabs>
        <w:rPr>
          <w:rFonts w:eastAsiaTheme="minorEastAsia" w:cstheme="minorBidi"/>
          <w:smallCaps w:val="0"/>
          <w:noProof/>
          <w:sz w:val="22"/>
          <w:szCs w:val="22"/>
          <w:lang w:val="ru-RU"/>
        </w:rPr>
      </w:pPr>
      <w:hyperlink w:anchor="_Toc525299780" w:history="1">
        <w:r w:rsidR="00857DF1" w:rsidRPr="00DA0699">
          <w:rPr>
            <w:rStyle w:val="aa"/>
            <w:noProof/>
          </w:rPr>
          <w:t>6.3</w:t>
        </w:r>
        <w:r w:rsidR="00857DF1">
          <w:rPr>
            <w:rFonts w:eastAsiaTheme="minorEastAsia" w:cstheme="minorBidi"/>
            <w:smallCaps w:val="0"/>
            <w:noProof/>
            <w:sz w:val="22"/>
            <w:szCs w:val="22"/>
            <w:lang w:val="ru-RU"/>
          </w:rPr>
          <w:tab/>
        </w:r>
        <w:r w:rsidR="00857DF1" w:rsidRPr="00DA0699">
          <w:rPr>
            <w:rStyle w:val="aa"/>
            <w:noProof/>
          </w:rPr>
          <w:t>List of elements</w:t>
        </w:r>
        <w:r w:rsidR="00857DF1">
          <w:rPr>
            <w:noProof/>
            <w:webHidden/>
          </w:rPr>
          <w:tab/>
        </w:r>
        <w:r w:rsidR="00857DF1">
          <w:rPr>
            <w:noProof/>
            <w:webHidden/>
          </w:rPr>
          <w:fldChar w:fldCharType="begin"/>
        </w:r>
        <w:r w:rsidR="00857DF1">
          <w:rPr>
            <w:noProof/>
            <w:webHidden/>
          </w:rPr>
          <w:instrText xml:space="preserve"> PAGEREF _Toc525299780 \h </w:instrText>
        </w:r>
        <w:r w:rsidR="00857DF1">
          <w:rPr>
            <w:noProof/>
            <w:webHidden/>
          </w:rPr>
        </w:r>
        <w:r w:rsidR="00857DF1">
          <w:rPr>
            <w:noProof/>
            <w:webHidden/>
          </w:rPr>
          <w:fldChar w:fldCharType="separate"/>
        </w:r>
        <w:r w:rsidR="00857DF1">
          <w:rPr>
            <w:noProof/>
            <w:webHidden/>
          </w:rPr>
          <w:t>82</w:t>
        </w:r>
        <w:r w:rsidR="00857DF1">
          <w:rPr>
            <w:noProof/>
            <w:webHidden/>
          </w:rPr>
          <w:fldChar w:fldCharType="end"/>
        </w:r>
      </w:hyperlink>
    </w:p>
    <w:p w:rsidR="002C2A20" w:rsidRPr="002C2A20" w:rsidRDefault="00F4241E" w:rsidP="00961495">
      <w:pPr>
        <w:pStyle w:val="BPC3Bodyafterheading"/>
        <w:rPr>
          <w:lang w:val="ru-RU"/>
        </w:rPr>
      </w:pPr>
      <w:r>
        <w:rPr>
          <w:rFonts w:asciiTheme="minorHAnsi" w:hAnsiTheme="minorHAnsi" w:cstheme="minorHAnsi"/>
          <w:sz w:val="20"/>
          <w:lang w:eastAsia="ru-RU"/>
        </w:rPr>
        <w:lastRenderedPageBreak/>
        <w:fldChar w:fldCharType="end"/>
      </w:r>
    </w:p>
    <w:p w:rsidR="002C2A20" w:rsidRPr="002C2A20" w:rsidRDefault="002C2A20" w:rsidP="00CA593A">
      <w:pPr>
        <w:pStyle w:val="BPC3Bodyafterheading"/>
        <w:rPr>
          <w:lang w:val="ru-RU"/>
        </w:rPr>
        <w:sectPr w:rsidR="002C2A20" w:rsidRPr="002C2A20" w:rsidSect="002C2A20">
          <w:headerReference w:type="first" r:id="rId12"/>
          <w:footerReference w:type="first" r:id="rId13"/>
          <w:pgSz w:w="11906" w:h="16838" w:code="9"/>
          <w:pgMar w:top="2377" w:right="1440" w:bottom="1440" w:left="1440" w:header="709" w:footer="709" w:gutter="0"/>
          <w:cols w:space="708"/>
          <w:titlePg/>
          <w:docGrid w:linePitch="360"/>
        </w:sectPr>
      </w:pPr>
    </w:p>
    <w:p w:rsidR="00677448" w:rsidRDefault="00677448" w:rsidP="00677448">
      <w:pPr>
        <w:pStyle w:val="BPC3Heading1"/>
      </w:pPr>
      <w:bookmarkStart w:id="0" w:name="_Toc377645730"/>
      <w:r w:rsidRPr="00996BE5">
        <w:lastRenderedPageBreak/>
        <w:t xml:space="preserve"> </w:t>
      </w:r>
      <w:bookmarkStart w:id="1" w:name="_Toc383426712"/>
      <w:bookmarkStart w:id="2" w:name="_Toc525299738"/>
      <w:bookmarkEnd w:id="0"/>
      <w:r>
        <w:t>PREFACE</w:t>
      </w:r>
      <w:bookmarkEnd w:id="1"/>
      <w:bookmarkEnd w:id="2"/>
    </w:p>
    <w:p w:rsidR="00677448" w:rsidRPr="00452B0A" w:rsidRDefault="00677448" w:rsidP="00677448">
      <w:pPr>
        <w:pStyle w:val="BPC3Heading2"/>
      </w:pPr>
      <w:bookmarkStart w:id="3" w:name="_Toc377645731"/>
      <w:bookmarkStart w:id="4" w:name="_Toc383426713"/>
      <w:bookmarkStart w:id="5" w:name="_Toc525299739"/>
      <w:r w:rsidRPr="00452B0A">
        <w:t>Revision history</w:t>
      </w:r>
      <w:bookmarkEnd w:id="3"/>
      <w:bookmarkEnd w:id="4"/>
      <w:bookmarkEnd w:id="5"/>
    </w:p>
    <w:tbl>
      <w:tblPr>
        <w:tblW w:w="0" w:type="auto"/>
        <w:tblInd w:w="108" w:type="dxa"/>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ook w:val="0000" w:firstRow="0" w:lastRow="0" w:firstColumn="0" w:lastColumn="0" w:noHBand="0" w:noVBand="0"/>
      </w:tblPr>
      <w:tblGrid>
        <w:gridCol w:w="1136"/>
        <w:gridCol w:w="1542"/>
        <w:gridCol w:w="1951"/>
        <w:gridCol w:w="4505"/>
      </w:tblGrid>
      <w:tr w:rsidR="00677448" w:rsidTr="00677448">
        <w:trPr>
          <w:tblHeader/>
        </w:trPr>
        <w:tc>
          <w:tcPr>
            <w:tcW w:w="1136" w:type="dxa"/>
            <w:shd w:val="clear" w:color="auto" w:fill="CCECFF"/>
            <w:vAlign w:val="center"/>
          </w:tcPr>
          <w:p w:rsidR="00677448" w:rsidRPr="00B230EB" w:rsidRDefault="00677448" w:rsidP="00677448">
            <w:pPr>
              <w:pStyle w:val="BPC3Tableheadings"/>
            </w:pPr>
            <w:r w:rsidRPr="00B6469A">
              <w:t>Revision</w:t>
            </w:r>
          </w:p>
        </w:tc>
        <w:tc>
          <w:tcPr>
            <w:tcW w:w="1542" w:type="dxa"/>
            <w:shd w:val="clear" w:color="auto" w:fill="CCECFF"/>
            <w:vAlign w:val="center"/>
          </w:tcPr>
          <w:p w:rsidR="00677448" w:rsidRPr="00B6469A" w:rsidRDefault="00677448" w:rsidP="00677448">
            <w:pPr>
              <w:pStyle w:val="BPC3Tableheadings"/>
            </w:pPr>
            <w:r w:rsidRPr="00B6469A">
              <w:t>Date</w:t>
            </w:r>
          </w:p>
        </w:tc>
        <w:tc>
          <w:tcPr>
            <w:tcW w:w="1951" w:type="dxa"/>
            <w:shd w:val="clear" w:color="auto" w:fill="CCECFF"/>
          </w:tcPr>
          <w:p w:rsidR="00677448" w:rsidRPr="00B6469A" w:rsidRDefault="00677448" w:rsidP="00677448">
            <w:pPr>
              <w:pStyle w:val="BPC3Tableheadings"/>
            </w:pPr>
            <w:r w:rsidRPr="00B6469A">
              <w:t>Author</w:t>
            </w:r>
          </w:p>
        </w:tc>
        <w:tc>
          <w:tcPr>
            <w:tcW w:w="4505" w:type="dxa"/>
            <w:shd w:val="clear" w:color="auto" w:fill="CCECFF"/>
          </w:tcPr>
          <w:p w:rsidR="00677448" w:rsidRPr="00B6469A" w:rsidRDefault="00677448" w:rsidP="00677448">
            <w:pPr>
              <w:pStyle w:val="BPC3Tableheadings"/>
            </w:pPr>
            <w:r w:rsidRPr="00B6469A">
              <w:t>Details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0.1</w:t>
            </w:r>
          </w:p>
        </w:tc>
        <w:tc>
          <w:tcPr>
            <w:tcW w:w="1542" w:type="dxa"/>
            <w:shd w:val="clear" w:color="auto" w:fill="auto"/>
            <w:vAlign w:val="center"/>
          </w:tcPr>
          <w:p w:rsidR="00677448" w:rsidRPr="00CD203F" w:rsidRDefault="00677448" w:rsidP="00677448">
            <w:pPr>
              <w:pStyle w:val="BPC3Tableitems"/>
            </w:pPr>
            <w:r w:rsidRPr="00CD203F">
              <w:t>09.08.2012</w:t>
            </w:r>
          </w:p>
        </w:tc>
        <w:tc>
          <w:tcPr>
            <w:tcW w:w="1951" w:type="dxa"/>
            <w:shd w:val="clear" w:color="auto" w:fill="auto"/>
            <w:vAlign w:val="center"/>
          </w:tcPr>
          <w:p w:rsidR="00677448" w:rsidRPr="00CD203F" w:rsidRDefault="00677448" w:rsidP="00677448">
            <w:pPr>
              <w:pStyle w:val="BPC3Tableitems"/>
            </w:pPr>
            <w:r w:rsidRPr="00CD203F">
              <w:t>Khougaev A.</w:t>
            </w:r>
          </w:p>
        </w:tc>
        <w:tc>
          <w:tcPr>
            <w:tcW w:w="4505" w:type="dxa"/>
            <w:shd w:val="clear" w:color="auto" w:fill="auto"/>
            <w:vAlign w:val="center"/>
          </w:tcPr>
          <w:p w:rsidR="00677448" w:rsidRPr="00CD203F" w:rsidRDefault="00677448" w:rsidP="00677448">
            <w:pPr>
              <w:pStyle w:val="BPC3Tableitems"/>
            </w:pPr>
            <w:r w:rsidRPr="00CD203F">
              <w:t>Accounts and customers file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0.2</w:t>
            </w:r>
          </w:p>
        </w:tc>
        <w:tc>
          <w:tcPr>
            <w:tcW w:w="1542" w:type="dxa"/>
            <w:shd w:val="clear" w:color="auto" w:fill="auto"/>
            <w:vAlign w:val="center"/>
          </w:tcPr>
          <w:p w:rsidR="00677448" w:rsidRPr="00CD203F" w:rsidRDefault="00677448" w:rsidP="00677448">
            <w:pPr>
              <w:pStyle w:val="BPC3Tableitems"/>
            </w:pPr>
            <w:r w:rsidRPr="00CD203F">
              <w:t>09.08.2012</w:t>
            </w:r>
          </w:p>
        </w:tc>
        <w:tc>
          <w:tcPr>
            <w:tcW w:w="1951" w:type="dxa"/>
            <w:shd w:val="clear" w:color="auto" w:fill="auto"/>
            <w:vAlign w:val="center"/>
          </w:tcPr>
          <w:p w:rsidR="00677448" w:rsidRPr="00CD203F" w:rsidRDefault="00677448" w:rsidP="00677448">
            <w:pPr>
              <w:pStyle w:val="BPC3Tableitems"/>
            </w:pPr>
            <w:r w:rsidRPr="00CD203F">
              <w:t>Khougaev A.</w:t>
            </w:r>
          </w:p>
        </w:tc>
        <w:tc>
          <w:tcPr>
            <w:tcW w:w="4505" w:type="dxa"/>
            <w:shd w:val="clear" w:color="auto" w:fill="auto"/>
            <w:vAlign w:val="center"/>
          </w:tcPr>
          <w:p w:rsidR="00677448" w:rsidRPr="00CD203F" w:rsidRDefault="00677448" w:rsidP="00677448">
            <w:pPr>
              <w:pStyle w:val="BPC3Tableitems"/>
            </w:pPr>
            <w:r w:rsidRPr="00CD203F">
              <w:t>Clearing file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0.3</w:t>
            </w:r>
          </w:p>
        </w:tc>
        <w:tc>
          <w:tcPr>
            <w:tcW w:w="1542" w:type="dxa"/>
            <w:shd w:val="clear" w:color="auto" w:fill="auto"/>
            <w:vAlign w:val="center"/>
          </w:tcPr>
          <w:p w:rsidR="00677448" w:rsidRPr="00CD203F" w:rsidRDefault="00677448" w:rsidP="00677448">
            <w:pPr>
              <w:pStyle w:val="BPC3Tableitems"/>
            </w:pPr>
            <w:r w:rsidRPr="00CD203F">
              <w:t>10.08.2012</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Clearing file structure. Added operation and payment order attributes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0.4</w:t>
            </w:r>
          </w:p>
        </w:tc>
        <w:tc>
          <w:tcPr>
            <w:tcW w:w="1542" w:type="dxa"/>
            <w:shd w:val="clear" w:color="auto" w:fill="auto"/>
            <w:vAlign w:val="center"/>
          </w:tcPr>
          <w:p w:rsidR="00677448" w:rsidRPr="00CD203F" w:rsidRDefault="00677448" w:rsidP="00677448">
            <w:pPr>
              <w:pStyle w:val="BPC3Tableitems"/>
            </w:pPr>
            <w:r w:rsidRPr="00CD203F">
              <w:t>20.09.2012</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Clearing file structure. Added payment order parameters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0.5</w:t>
            </w:r>
          </w:p>
        </w:tc>
        <w:tc>
          <w:tcPr>
            <w:tcW w:w="1542" w:type="dxa"/>
            <w:shd w:val="clear" w:color="auto" w:fill="auto"/>
            <w:vAlign w:val="center"/>
          </w:tcPr>
          <w:p w:rsidR="00677448" w:rsidRPr="00CD203F" w:rsidRDefault="00677448" w:rsidP="00677448">
            <w:pPr>
              <w:pStyle w:val="BPC3Tableitems"/>
            </w:pPr>
            <w:r w:rsidRPr="00CD203F">
              <w:t>06.11.2012</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Accounts and customers file structure. Added accounts and customers SVXP specification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0.6</w:t>
            </w:r>
          </w:p>
        </w:tc>
        <w:tc>
          <w:tcPr>
            <w:tcW w:w="1542" w:type="dxa"/>
            <w:shd w:val="clear" w:color="auto" w:fill="auto"/>
            <w:vAlign w:val="center"/>
          </w:tcPr>
          <w:p w:rsidR="00677448" w:rsidRPr="00CD203F" w:rsidRDefault="00677448" w:rsidP="00677448">
            <w:pPr>
              <w:pStyle w:val="BPC3Tableitems"/>
            </w:pPr>
            <w:r w:rsidRPr="00CD203F">
              <w:t>12.03.2013</w:t>
            </w:r>
          </w:p>
        </w:tc>
        <w:tc>
          <w:tcPr>
            <w:tcW w:w="1951" w:type="dxa"/>
            <w:shd w:val="clear" w:color="auto" w:fill="auto"/>
            <w:vAlign w:val="center"/>
          </w:tcPr>
          <w:p w:rsidR="00677448" w:rsidRPr="00CD203F" w:rsidRDefault="00677448" w:rsidP="00677448">
            <w:pPr>
              <w:pStyle w:val="BPC3Tableitems"/>
            </w:pPr>
            <w:r w:rsidRPr="00CD203F">
              <w:t>Filiminov A.</w:t>
            </w:r>
          </w:p>
        </w:tc>
        <w:tc>
          <w:tcPr>
            <w:tcW w:w="4505" w:type="dxa"/>
            <w:shd w:val="clear" w:color="auto" w:fill="auto"/>
            <w:vAlign w:val="center"/>
          </w:tcPr>
          <w:p w:rsidR="00677448" w:rsidRPr="00CD203F" w:rsidRDefault="00677448" w:rsidP="00677448">
            <w:pPr>
              <w:pStyle w:val="BPC3Tableitems"/>
            </w:pPr>
            <w:r w:rsidRPr="00CD203F">
              <w:t>Currency rates file structure. First version of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0.7</w:t>
            </w:r>
          </w:p>
        </w:tc>
        <w:tc>
          <w:tcPr>
            <w:tcW w:w="1542" w:type="dxa"/>
            <w:shd w:val="clear" w:color="auto" w:fill="auto"/>
            <w:vAlign w:val="center"/>
          </w:tcPr>
          <w:p w:rsidR="00677448" w:rsidRPr="00CD203F" w:rsidRDefault="00677448" w:rsidP="00677448">
            <w:pPr>
              <w:pStyle w:val="BPC3Tableitems"/>
            </w:pPr>
            <w:r w:rsidRPr="00CD203F">
              <w:t>13.03.2013</w:t>
            </w:r>
          </w:p>
        </w:tc>
        <w:tc>
          <w:tcPr>
            <w:tcW w:w="1951" w:type="dxa"/>
            <w:shd w:val="clear" w:color="auto" w:fill="auto"/>
            <w:vAlign w:val="center"/>
          </w:tcPr>
          <w:p w:rsidR="00677448" w:rsidRPr="00CD203F" w:rsidRDefault="00677448" w:rsidP="00677448">
            <w:pPr>
              <w:pStyle w:val="BPC3Tableitems"/>
            </w:pPr>
            <w:r w:rsidRPr="00CD203F">
              <w:t>Filiminov A.</w:t>
            </w:r>
          </w:p>
        </w:tc>
        <w:tc>
          <w:tcPr>
            <w:tcW w:w="4505" w:type="dxa"/>
            <w:shd w:val="clear" w:color="auto" w:fill="auto"/>
            <w:vAlign w:val="center"/>
          </w:tcPr>
          <w:p w:rsidR="00677448" w:rsidRPr="00CD203F" w:rsidRDefault="00677448" w:rsidP="00677448">
            <w:pPr>
              <w:pStyle w:val="BPC3Tableitems"/>
            </w:pPr>
            <w:r w:rsidRPr="00CD203F">
              <w:t>Currency rates file structure. Added currency rate exchange specification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0.8</w:t>
            </w:r>
          </w:p>
        </w:tc>
        <w:tc>
          <w:tcPr>
            <w:tcW w:w="1542" w:type="dxa"/>
            <w:shd w:val="clear" w:color="auto" w:fill="auto"/>
            <w:vAlign w:val="center"/>
          </w:tcPr>
          <w:p w:rsidR="00677448" w:rsidRPr="00CD203F" w:rsidRDefault="00677448" w:rsidP="00677448">
            <w:pPr>
              <w:pStyle w:val="BPC3Tableitems"/>
            </w:pPr>
            <w:r w:rsidRPr="00CD203F">
              <w:t>14.03.2013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Card security data </w:t>
            </w:r>
            <w:proofErr w:type="gramStart"/>
            <w:r w:rsidRPr="00CD203F">
              <w:t>transmission file</w:t>
            </w:r>
            <w:proofErr w:type="gramEnd"/>
            <w:r w:rsidRPr="00CD203F">
              <w:t xml:space="preserv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0.9</w:t>
            </w:r>
          </w:p>
        </w:tc>
        <w:tc>
          <w:tcPr>
            <w:tcW w:w="1542" w:type="dxa"/>
            <w:shd w:val="clear" w:color="auto" w:fill="auto"/>
            <w:vAlign w:val="center"/>
          </w:tcPr>
          <w:p w:rsidR="00677448" w:rsidRPr="00CD203F" w:rsidRDefault="00677448" w:rsidP="00677448">
            <w:pPr>
              <w:pStyle w:val="BPC3Tableitems"/>
            </w:pPr>
            <w:r w:rsidRPr="00CD203F">
              <w:t>14.03.2013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Card </w:t>
            </w:r>
            <w:proofErr w:type="gramStart"/>
            <w:r w:rsidRPr="00CD203F">
              <w:t>status file</w:t>
            </w:r>
            <w:proofErr w:type="gramEnd"/>
            <w:r w:rsidRPr="00CD203F">
              <w:t xml:space="preserve"> structure. First version of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1.0</w:t>
            </w:r>
          </w:p>
        </w:tc>
        <w:tc>
          <w:tcPr>
            <w:tcW w:w="1542" w:type="dxa"/>
            <w:shd w:val="clear" w:color="auto" w:fill="auto"/>
            <w:vAlign w:val="center"/>
          </w:tcPr>
          <w:p w:rsidR="00677448" w:rsidRPr="00CD203F" w:rsidRDefault="00677448" w:rsidP="00677448">
            <w:pPr>
              <w:pStyle w:val="BPC3Tableitems"/>
            </w:pPr>
            <w:r w:rsidRPr="00CD203F">
              <w:t>12.04.2013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The document was created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1.1</w:t>
            </w:r>
          </w:p>
        </w:tc>
        <w:tc>
          <w:tcPr>
            <w:tcW w:w="1542" w:type="dxa"/>
            <w:shd w:val="clear" w:color="auto" w:fill="auto"/>
            <w:vAlign w:val="center"/>
          </w:tcPr>
          <w:p w:rsidR="00677448" w:rsidRPr="00CD203F" w:rsidRDefault="00677448" w:rsidP="00677448">
            <w:pPr>
              <w:pStyle w:val="BPC3Tableitems"/>
            </w:pPr>
            <w:r w:rsidRPr="00CD203F">
              <w:t>03.06.2013</w:t>
            </w:r>
          </w:p>
        </w:tc>
        <w:tc>
          <w:tcPr>
            <w:tcW w:w="1951" w:type="dxa"/>
            <w:shd w:val="clear" w:color="auto" w:fill="auto"/>
            <w:vAlign w:val="center"/>
          </w:tcPr>
          <w:p w:rsidR="00677448" w:rsidRPr="00CD203F" w:rsidRDefault="00677448" w:rsidP="00677448">
            <w:pPr>
              <w:pStyle w:val="BPC3Tableitems"/>
            </w:pPr>
            <w:r w:rsidRPr="00CD203F">
              <w:t>Kopachev D.</w:t>
            </w:r>
          </w:p>
        </w:tc>
        <w:tc>
          <w:tcPr>
            <w:tcW w:w="4505" w:type="dxa"/>
            <w:shd w:val="clear" w:color="auto" w:fill="auto"/>
            <w:vAlign w:val="center"/>
          </w:tcPr>
          <w:p w:rsidR="00677448" w:rsidRPr="00CD203F" w:rsidRDefault="00677448" w:rsidP="00677448">
            <w:pPr>
              <w:pStyle w:val="BPC3Tableitems"/>
            </w:pPr>
            <w:r w:rsidRPr="00CD203F">
              <w:t>Currency rates file structure. The Scale element type corrected. The rate type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1.2</w:t>
            </w:r>
          </w:p>
        </w:tc>
        <w:tc>
          <w:tcPr>
            <w:tcW w:w="1542" w:type="dxa"/>
            <w:shd w:val="clear" w:color="auto" w:fill="auto"/>
            <w:vAlign w:val="center"/>
          </w:tcPr>
          <w:p w:rsidR="00677448" w:rsidRPr="00CD203F" w:rsidRDefault="00677448" w:rsidP="00677448">
            <w:pPr>
              <w:pStyle w:val="BPC3Tableitems"/>
            </w:pPr>
            <w:r w:rsidRPr="00CD203F">
              <w:t>07.06.2013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Aggregator and service provider participants were added, oper_reason, oper_request_amount and status tags were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1.3</w:t>
            </w:r>
          </w:p>
        </w:tc>
        <w:tc>
          <w:tcPr>
            <w:tcW w:w="1542" w:type="dxa"/>
            <w:shd w:val="clear" w:color="auto" w:fill="auto"/>
            <w:vAlign w:val="center"/>
          </w:tcPr>
          <w:p w:rsidR="00677448" w:rsidRPr="00CD203F" w:rsidRDefault="00677448" w:rsidP="00677448">
            <w:pPr>
              <w:pStyle w:val="BPC3Tableitems"/>
            </w:pPr>
            <w:r w:rsidRPr="00CD203F">
              <w:t>10.06.2013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Extended clearing &lt;in&gt; format with is_reversal mandatory tag</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1.4</w:t>
            </w:r>
          </w:p>
        </w:tc>
        <w:tc>
          <w:tcPr>
            <w:tcW w:w="1542" w:type="dxa"/>
            <w:shd w:val="clear" w:color="auto" w:fill="auto"/>
            <w:vAlign w:val="center"/>
          </w:tcPr>
          <w:p w:rsidR="00677448" w:rsidRPr="00CD203F" w:rsidRDefault="00677448" w:rsidP="00677448">
            <w:pPr>
              <w:pStyle w:val="BPC3Tableitems"/>
            </w:pPr>
            <w:r w:rsidRPr="00CD203F">
              <w:t>14.06.2013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Operation tags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1.5</w:t>
            </w:r>
          </w:p>
        </w:tc>
        <w:tc>
          <w:tcPr>
            <w:tcW w:w="1542" w:type="dxa"/>
            <w:shd w:val="clear" w:color="auto" w:fill="auto"/>
            <w:vAlign w:val="center"/>
          </w:tcPr>
          <w:p w:rsidR="00677448" w:rsidRPr="00CD203F" w:rsidRDefault="00677448" w:rsidP="00677448">
            <w:pPr>
              <w:pStyle w:val="BPC3Tableitems"/>
            </w:pPr>
            <w:r w:rsidRPr="00CD203F">
              <w:t>18.06.2013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Fees file structure. First version of </w:t>
            </w:r>
            <w:r w:rsidRPr="00CD203F">
              <w:lastRenderedPageBreak/>
              <w:t>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lastRenderedPageBreak/>
              <w:t>1.6</w:t>
            </w:r>
          </w:p>
        </w:tc>
        <w:tc>
          <w:tcPr>
            <w:tcW w:w="1542" w:type="dxa"/>
            <w:shd w:val="clear" w:color="auto" w:fill="auto"/>
            <w:vAlign w:val="center"/>
          </w:tcPr>
          <w:p w:rsidR="00677448" w:rsidRPr="00CD203F" w:rsidRDefault="00677448" w:rsidP="00677448">
            <w:pPr>
              <w:pStyle w:val="BPC3Tableitems"/>
            </w:pPr>
            <w:r w:rsidRPr="00CD203F">
              <w:t>19.06.2013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Added tag payment_amount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1.7</w:t>
            </w:r>
          </w:p>
        </w:tc>
        <w:tc>
          <w:tcPr>
            <w:tcW w:w="1542" w:type="dxa"/>
            <w:shd w:val="clear" w:color="auto" w:fill="auto"/>
            <w:vAlign w:val="center"/>
          </w:tcPr>
          <w:p w:rsidR="00677448" w:rsidRPr="00CD203F" w:rsidRDefault="00677448" w:rsidP="00677448">
            <w:pPr>
              <w:pStyle w:val="BPC3Tableitems"/>
            </w:pPr>
            <w:r w:rsidRPr="00CD203F">
              <w:t>19.06.2013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Fee import specification has been simplified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1.8</w:t>
            </w:r>
          </w:p>
        </w:tc>
        <w:tc>
          <w:tcPr>
            <w:tcW w:w="1542" w:type="dxa"/>
            <w:shd w:val="clear" w:color="auto" w:fill="auto"/>
            <w:vAlign w:val="center"/>
          </w:tcPr>
          <w:p w:rsidR="00677448" w:rsidRPr="00CD203F" w:rsidRDefault="00677448" w:rsidP="00677448">
            <w:pPr>
              <w:pStyle w:val="BPC3Tableitems"/>
            </w:pPr>
            <w:r w:rsidRPr="00CD203F">
              <w:t>21.06.2013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Card security data </w:t>
            </w:r>
            <w:proofErr w:type="gramStart"/>
            <w:r w:rsidRPr="00CD203F">
              <w:t>transmission file</w:t>
            </w:r>
            <w:proofErr w:type="gramEnd"/>
            <w:r w:rsidRPr="00CD203F">
              <w:t xml:space="preserve"> structure. Corrected block card_status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1.9</w:t>
            </w:r>
          </w:p>
        </w:tc>
        <w:tc>
          <w:tcPr>
            <w:tcW w:w="1542" w:type="dxa"/>
            <w:shd w:val="clear" w:color="auto" w:fill="auto"/>
            <w:vAlign w:val="center"/>
          </w:tcPr>
          <w:p w:rsidR="00677448" w:rsidRPr="00CD203F" w:rsidRDefault="00677448" w:rsidP="00677448">
            <w:pPr>
              <w:pStyle w:val="BPC3Tableitems"/>
            </w:pPr>
            <w:r w:rsidRPr="00CD203F">
              <w:t>21.06.2013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Card </w:t>
            </w:r>
            <w:proofErr w:type="gramStart"/>
            <w:r w:rsidRPr="00CD203F">
              <w:t>status file</w:t>
            </w:r>
            <w:proofErr w:type="gramEnd"/>
            <w:r w:rsidRPr="00CD203F">
              <w:t xml:space="preserve"> structure. Corrected block card_status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2.0</w:t>
            </w:r>
          </w:p>
        </w:tc>
        <w:tc>
          <w:tcPr>
            <w:tcW w:w="1542" w:type="dxa"/>
            <w:shd w:val="clear" w:color="auto" w:fill="auto"/>
            <w:vAlign w:val="center"/>
          </w:tcPr>
          <w:p w:rsidR="00677448" w:rsidRPr="00CD203F" w:rsidRDefault="00677448" w:rsidP="00677448">
            <w:pPr>
              <w:pStyle w:val="BPC3Tableitems"/>
            </w:pPr>
            <w:r w:rsidRPr="00CD203F">
              <w:t>28.06.2013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Tags oper_surcharge_amount and oper_cashback_amount were added in block operation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2.1</w:t>
            </w:r>
          </w:p>
        </w:tc>
        <w:tc>
          <w:tcPr>
            <w:tcW w:w="1542" w:type="dxa"/>
            <w:shd w:val="clear" w:color="auto" w:fill="auto"/>
            <w:vAlign w:val="center"/>
          </w:tcPr>
          <w:p w:rsidR="00677448" w:rsidRPr="00CD203F" w:rsidRDefault="00677448" w:rsidP="00677448">
            <w:pPr>
              <w:pStyle w:val="BPC3Tableitems"/>
            </w:pPr>
            <w:r w:rsidRPr="00CD203F">
              <w:t>02.07.2013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Adding modifiers in fee_record block</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2.2</w:t>
            </w:r>
          </w:p>
        </w:tc>
        <w:tc>
          <w:tcPr>
            <w:tcW w:w="1542" w:type="dxa"/>
            <w:shd w:val="clear" w:color="auto" w:fill="auto"/>
            <w:vAlign w:val="center"/>
          </w:tcPr>
          <w:p w:rsidR="00677448" w:rsidRPr="00CD203F" w:rsidRDefault="00677448" w:rsidP="00677448">
            <w:pPr>
              <w:pStyle w:val="BPC3Tableitems"/>
            </w:pPr>
            <w:r w:rsidRPr="00CD203F">
              <w:t>03.07.2013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Block fee has been corrected and and block tier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2.3</w:t>
            </w:r>
          </w:p>
        </w:tc>
        <w:tc>
          <w:tcPr>
            <w:tcW w:w="1542" w:type="dxa"/>
            <w:shd w:val="clear" w:color="auto" w:fill="auto"/>
            <w:vAlign w:val="center"/>
          </w:tcPr>
          <w:p w:rsidR="00677448" w:rsidRPr="00CD203F" w:rsidRDefault="00677448" w:rsidP="00677448">
            <w:pPr>
              <w:pStyle w:val="BPC3Tableitems"/>
            </w:pPr>
            <w:r w:rsidRPr="00CD203F">
              <w:t>04.07.2013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Blocks fee and fee_record have been modified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2.4</w:t>
            </w:r>
          </w:p>
        </w:tc>
        <w:tc>
          <w:tcPr>
            <w:tcW w:w="1542" w:type="dxa"/>
            <w:shd w:val="clear" w:color="auto" w:fill="auto"/>
            <w:vAlign w:val="center"/>
          </w:tcPr>
          <w:p w:rsidR="00677448" w:rsidRPr="00CD203F" w:rsidRDefault="00677448" w:rsidP="00677448">
            <w:pPr>
              <w:pStyle w:val="BPC3Tableitems"/>
            </w:pPr>
            <w:r w:rsidRPr="00CD203F">
              <w:t>06.08.2013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Block operation has been corrected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2.5</w:t>
            </w:r>
          </w:p>
        </w:tc>
        <w:tc>
          <w:tcPr>
            <w:tcW w:w="1542" w:type="dxa"/>
            <w:shd w:val="clear" w:color="auto" w:fill="auto"/>
            <w:vAlign w:val="center"/>
          </w:tcPr>
          <w:p w:rsidR="00677448" w:rsidRPr="00CD203F" w:rsidRDefault="00677448" w:rsidP="00677448">
            <w:pPr>
              <w:pStyle w:val="BPC3Tableitems"/>
            </w:pPr>
            <w:r w:rsidRPr="00CD203F">
              <w:t>14.08.2013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 purpose_number has been added to block payment_order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2.6</w:t>
            </w:r>
          </w:p>
        </w:tc>
        <w:tc>
          <w:tcPr>
            <w:tcW w:w="1542" w:type="dxa"/>
            <w:shd w:val="clear" w:color="auto" w:fill="auto"/>
            <w:vAlign w:val="center"/>
          </w:tcPr>
          <w:p w:rsidR="00677448" w:rsidRPr="00CD203F" w:rsidRDefault="00677448" w:rsidP="00677448">
            <w:pPr>
              <w:pStyle w:val="BPC3Tableitems"/>
            </w:pPr>
            <w:r w:rsidRPr="00CD203F">
              <w:t>14.08.2013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Block fee_record has been modified (added purpose_id processing)</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2.7</w:t>
            </w:r>
          </w:p>
        </w:tc>
        <w:tc>
          <w:tcPr>
            <w:tcW w:w="1542" w:type="dxa"/>
            <w:shd w:val="clear" w:color="auto" w:fill="auto"/>
            <w:vAlign w:val="center"/>
          </w:tcPr>
          <w:p w:rsidR="00677448" w:rsidRPr="00CD203F" w:rsidRDefault="00677448" w:rsidP="00677448">
            <w:pPr>
              <w:pStyle w:val="BPC3Tableitems"/>
            </w:pPr>
            <w:r w:rsidRPr="00CD203F">
              <w:t>29.08.2013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Fees file structure. Element merchant_number has been renamed into customer_number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2.8</w:t>
            </w:r>
          </w:p>
        </w:tc>
        <w:tc>
          <w:tcPr>
            <w:tcW w:w="1542" w:type="dxa"/>
            <w:shd w:val="clear" w:color="auto" w:fill="auto"/>
            <w:vAlign w:val="center"/>
          </w:tcPr>
          <w:p w:rsidR="00677448" w:rsidRPr="00CD203F" w:rsidRDefault="00677448" w:rsidP="00677448">
            <w:pPr>
              <w:pStyle w:val="BPC3Tableitems"/>
            </w:pPr>
            <w:r w:rsidRPr="00CD203F">
              <w:t>26.09.2013</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Clearing file structure. Added new dictionary values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2.9</w:t>
            </w:r>
          </w:p>
        </w:tc>
        <w:tc>
          <w:tcPr>
            <w:tcW w:w="1542" w:type="dxa"/>
            <w:shd w:val="clear" w:color="auto" w:fill="auto"/>
            <w:vAlign w:val="center"/>
          </w:tcPr>
          <w:p w:rsidR="00677448" w:rsidRPr="00CD203F" w:rsidRDefault="00677448" w:rsidP="00677448">
            <w:pPr>
              <w:pStyle w:val="BPC3Tableitems"/>
            </w:pPr>
            <w:r w:rsidRPr="00CD203F">
              <w:t>02.10.2013</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 participant_type has been added to block payment_order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3.0</w:t>
            </w:r>
          </w:p>
        </w:tc>
        <w:tc>
          <w:tcPr>
            <w:tcW w:w="1542" w:type="dxa"/>
            <w:shd w:val="clear" w:color="auto" w:fill="auto"/>
            <w:vAlign w:val="center"/>
          </w:tcPr>
          <w:p w:rsidR="00677448" w:rsidRPr="00CD203F" w:rsidRDefault="00677448" w:rsidP="00677448">
            <w:pPr>
              <w:pStyle w:val="BPC3Tableitems"/>
            </w:pPr>
            <w:r w:rsidRPr="00CD203F">
              <w:t>22.10.2013</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Notifications file structure.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3.1</w:t>
            </w:r>
          </w:p>
        </w:tc>
        <w:tc>
          <w:tcPr>
            <w:tcW w:w="1542" w:type="dxa"/>
            <w:shd w:val="clear" w:color="auto" w:fill="auto"/>
            <w:vAlign w:val="center"/>
          </w:tcPr>
          <w:p w:rsidR="00677448" w:rsidRPr="00CD203F" w:rsidRDefault="00677448" w:rsidP="00677448">
            <w:pPr>
              <w:pStyle w:val="BPC3Tableitems"/>
            </w:pPr>
            <w:r w:rsidRPr="00CD203F">
              <w:t>01.11.2013</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 xml:space="preserve">Account credit statement interface. Initial </w:t>
            </w:r>
            <w:r w:rsidRPr="00CD203F">
              <w:lastRenderedPageBreak/>
              <w:t>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lastRenderedPageBreak/>
              <w:t>3.2</w:t>
            </w:r>
          </w:p>
        </w:tc>
        <w:tc>
          <w:tcPr>
            <w:tcW w:w="1542" w:type="dxa"/>
            <w:shd w:val="clear" w:color="auto" w:fill="auto"/>
            <w:vAlign w:val="center"/>
          </w:tcPr>
          <w:p w:rsidR="00677448" w:rsidRPr="00CD203F" w:rsidRDefault="00677448" w:rsidP="00677448">
            <w:pPr>
              <w:pStyle w:val="BPC3Tableitems"/>
            </w:pPr>
            <w:r w:rsidRPr="00CD203F">
              <w:t>09.01.2014</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The description of payments was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3.3</w:t>
            </w:r>
          </w:p>
        </w:tc>
        <w:tc>
          <w:tcPr>
            <w:tcW w:w="1542" w:type="dxa"/>
            <w:shd w:val="clear" w:color="auto" w:fill="auto"/>
            <w:vAlign w:val="center"/>
          </w:tcPr>
          <w:p w:rsidR="00677448" w:rsidRPr="00CD203F" w:rsidRDefault="00677448" w:rsidP="00677448">
            <w:pPr>
              <w:pStyle w:val="BPC3Tableitems"/>
            </w:pPr>
            <w:r w:rsidRPr="00CD203F">
              <w:t>10.01.2014</w:t>
            </w:r>
          </w:p>
        </w:tc>
        <w:tc>
          <w:tcPr>
            <w:tcW w:w="1951" w:type="dxa"/>
            <w:shd w:val="clear" w:color="auto" w:fill="auto"/>
            <w:vAlign w:val="center"/>
          </w:tcPr>
          <w:p w:rsidR="00677448" w:rsidRPr="00CD203F" w:rsidRDefault="00677448" w:rsidP="00677448">
            <w:pPr>
              <w:pStyle w:val="BPC3Tableitems"/>
            </w:pPr>
            <w:r w:rsidRPr="00CD203F">
              <w:t>Filimonov A.</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Block dept has been corrected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3.4</w:t>
            </w:r>
          </w:p>
        </w:tc>
        <w:tc>
          <w:tcPr>
            <w:tcW w:w="1542" w:type="dxa"/>
            <w:shd w:val="clear" w:color="auto" w:fill="auto"/>
            <w:vAlign w:val="center"/>
          </w:tcPr>
          <w:p w:rsidR="00677448" w:rsidRPr="00CD203F" w:rsidRDefault="00677448" w:rsidP="00677448">
            <w:pPr>
              <w:pStyle w:val="BPC3Tableitems"/>
            </w:pPr>
            <w:r w:rsidRPr="00CD203F">
              <w:t>11.01.2014</w:t>
            </w:r>
          </w:p>
        </w:tc>
        <w:tc>
          <w:tcPr>
            <w:tcW w:w="1951" w:type="dxa"/>
            <w:shd w:val="clear" w:color="auto" w:fill="auto"/>
            <w:vAlign w:val="center"/>
          </w:tcPr>
          <w:p w:rsidR="00677448" w:rsidRPr="00CD203F" w:rsidRDefault="00677448" w:rsidP="00677448">
            <w:pPr>
              <w:pStyle w:val="BPC3Tableitems"/>
            </w:pPr>
            <w:r w:rsidRPr="00CD203F">
              <w:t>Rashin G.</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The document was translated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3.5</w:t>
            </w:r>
          </w:p>
        </w:tc>
        <w:tc>
          <w:tcPr>
            <w:tcW w:w="1542" w:type="dxa"/>
            <w:shd w:val="clear" w:color="auto" w:fill="auto"/>
            <w:vAlign w:val="center"/>
          </w:tcPr>
          <w:p w:rsidR="00677448" w:rsidRPr="00CD203F" w:rsidRDefault="00677448" w:rsidP="00677448">
            <w:pPr>
              <w:pStyle w:val="BPC3Tableitems"/>
            </w:pPr>
            <w:r w:rsidRPr="00CD203F">
              <w:t>13.01.2014</w:t>
            </w:r>
          </w:p>
        </w:tc>
        <w:tc>
          <w:tcPr>
            <w:tcW w:w="1951" w:type="dxa"/>
            <w:shd w:val="clear" w:color="auto" w:fill="auto"/>
            <w:vAlign w:val="center"/>
          </w:tcPr>
          <w:p w:rsidR="00677448" w:rsidRPr="00CD203F" w:rsidRDefault="00677448" w:rsidP="00677448">
            <w:pPr>
              <w:pStyle w:val="BPC3Tableitems"/>
            </w:pPr>
            <w:r w:rsidRPr="00CD203F">
              <w:t>Rashin G.</w:t>
            </w:r>
          </w:p>
        </w:tc>
        <w:tc>
          <w:tcPr>
            <w:tcW w:w="4505" w:type="dxa"/>
            <w:shd w:val="clear" w:color="auto" w:fill="auto"/>
            <w:vAlign w:val="center"/>
          </w:tcPr>
          <w:p w:rsidR="00677448" w:rsidRPr="00CD203F" w:rsidRDefault="00677448" w:rsidP="00677448">
            <w:pPr>
              <w:pStyle w:val="BPC3Tableitems"/>
            </w:pPr>
            <w:r w:rsidRPr="00CD203F">
              <w:t xml:space="preserve">Credit </w:t>
            </w:r>
            <w:proofErr w:type="gramStart"/>
            <w:r w:rsidRPr="00CD203F">
              <w:t>migration file</w:t>
            </w:r>
            <w:proofErr w:type="gramEnd"/>
            <w:r w:rsidRPr="00CD203F">
              <w:t xml:space="preserve"> structure. Tag is_grace_enable has been moved from block dept_interest to block dept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3.6</w:t>
            </w:r>
          </w:p>
        </w:tc>
        <w:tc>
          <w:tcPr>
            <w:tcW w:w="1542" w:type="dxa"/>
            <w:shd w:val="clear" w:color="auto" w:fill="auto"/>
            <w:vAlign w:val="center"/>
          </w:tcPr>
          <w:p w:rsidR="00677448" w:rsidRPr="00CD203F" w:rsidRDefault="00677448" w:rsidP="00677448">
            <w:pPr>
              <w:pStyle w:val="BPC3Tableitems"/>
            </w:pPr>
            <w:r w:rsidRPr="00CD203F">
              <w:t>27.01.2014</w:t>
            </w:r>
          </w:p>
        </w:tc>
        <w:tc>
          <w:tcPr>
            <w:tcW w:w="1951" w:type="dxa"/>
            <w:shd w:val="clear" w:color="auto" w:fill="auto"/>
            <w:vAlign w:val="center"/>
          </w:tcPr>
          <w:p w:rsidR="00677448" w:rsidRPr="00CD203F" w:rsidRDefault="00677448" w:rsidP="00677448">
            <w:pPr>
              <w:pStyle w:val="BPC3Tableitems"/>
            </w:pPr>
            <w:r w:rsidRPr="00CD203F">
              <w:t>Rashin G.</w:t>
            </w:r>
          </w:p>
        </w:tc>
        <w:tc>
          <w:tcPr>
            <w:tcW w:w="4505" w:type="dxa"/>
            <w:shd w:val="clear" w:color="auto" w:fill="auto"/>
            <w:vAlign w:val="center"/>
          </w:tcPr>
          <w:p w:rsidR="00677448" w:rsidRPr="00CD203F" w:rsidRDefault="00677448" w:rsidP="00677448">
            <w:pPr>
              <w:pStyle w:val="BPC3Tableitems"/>
            </w:pPr>
            <w:r w:rsidRPr="00CD203F">
              <w:t>Clearing file structure. Custom participant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3.7</w:t>
            </w:r>
          </w:p>
        </w:tc>
        <w:tc>
          <w:tcPr>
            <w:tcW w:w="1542" w:type="dxa"/>
            <w:shd w:val="clear" w:color="auto" w:fill="auto"/>
            <w:vAlign w:val="center"/>
          </w:tcPr>
          <w:p w:rsidR="00677448" w:rsidRPr="00CD203F" w:rsidRDefault="00677448" w:rsidP="00677448">
            <w:pPr>
              <w:pStyle w:val="BPC3Tableitems"/>
            </w:pPr>
            <w:r w:rsidRPr="00CD203F">
              <w:t>31.01.2014</w:t>
            </w:r>
          </w:p>
        </w:tc>
        <w:tc>
          <w:tcPr>
            <w:tcW w:w="1951" w:type="dxa"/>
            <w:shd w:val="clear" w:color="auto" w:fill="auto"/>
            <w:vAlign w:val="center"/>
          </w:tcPr>
          <w:p w:rsidR="00677448" w:rsidRPr="00CD203F" w:rsidRDefault="00677448" w:rsidP="00677448">
            <w:pPr>
              <w:pStyle w:val="BPC3Tableitems"/>
            </w:pPr>
            <w:r w:rsidRPr="00CD203F">
              <w:t>Kolodkina Y.</w:t>
            </w:r>
          </w:p>
        </w:tc>
        <w:tc>
          <w:tcPr>
            <w:tcW w:w="4505" w:type="dxa"/>
            <w:shd w:val="clear" w:color="auto" w:fill="auto"/>
            <w:vAlign w:val="center"/>
          </w:tcPr>
          <w:p w:rsidR="00677448" w:rsidRPr="00CD203F" w:rsidRDefault="00677448" w:rsidP="00677448">
            <w:pPr>
              <w:pStyle w:val="BPC3Tableitems"/>
            </w:pPr>
            <w:r w:rsidRPr="00CD203F">
              <w:t>Account credit statement interface. Added fields currency_name, oper_type_interest, total_expence, overdue and overdue_interest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3.8</w:t>
            </w:r>
          </w:p>
        </w:tc>
        <w:tc>
          <w:tcPr>
            <w:tcW w:w="1542" w:type="dxa"/>
            <w:shd w:val="clear" w:color="auto" w:fill="auto"/>
            <w:vAlign w:val="center"/>
          </w:tcPr>
          <w:p w:rsidR="00677448" w:rsidRPr="00CD203F" w:rsidRDefault="00677448" w:rsidP="00677448">
            <w:pPr>
              <w:pStyle w:val="BPC3Tableitems"/>
            </w:pPr>
            <w:r w:rsidRPr="00CD203F">
              <w:t>11.02.2014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Notes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3.9</w:t>
            </w:r>
          </w:p>
        </w:tc>
        <w:tc>
          <w:tcPr>
            <w:tcW w:w="1542" w:type="dxa"/>
            <w:shd w:val="clear" w:color="auto" w:fill="auto"/>
            <w:vAlign w:val="center"/>
          </w:tcPr>
          <w:p w:rsidR="00677448" w:rsidRPr="00CD203F" w:rsidRDefault="00677448" w:rsidP="00677448">
            <w:pPr>
              <w:pStyle w:val="BPC3Tableitems"/>
            </w:pPr>
            <w:r w:rsidRPr="00CD203F">
              <w:t>20.02.2014</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Account credit statement interface. Corrected dimension of field account_number</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4.0</w:t>
            </w:r>
          </w:p>
        </w:tc>
        <w:tc>
          <w:tcPr>
            <w:tcW w:w="1542" w:type="dxa"/>
            <w:shd w:val="clear" w:color="auto" w:fill="auto"/>
            <w:vAlign w:val="center"/>
          </w:tcPr>
          <w:p w:rsidR="00677448" w:rsidRPr="00CD203F" w:rsidRDefault="00677448" w:rsidP="00677448">
            <w:pPr>
              <w:pStyle w:val="BPC3Tableitems"/>
            </w:pPr>
            <w:r w:rsidRPr="00CD203F">
              <w:t>20.02.2014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 First version of document</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4.1</w:t>
            </w:r>
          </w:p>
        </w:tc>
        <w:tc>
          <w:tcPr>
            <w:tcW w:w="1542" w:type="dxa"/>
            <w:shd w:val="clear" w:color="auto" w:fill="auto"/>
            <w:vAlign w:val="center"/>
          </w:tcPr>
          <w:p w:rsidR="00677448" w:rsidRPr="00CD203F" w:rsidRDefault="00677448" w:rsidP="00677448">
            <w:pPr>
              <w:pStyle w:val="BPC3Tableitems"/>
            </w:pPr>
            <w:r w:rsidRPr="00CD203F">
              <w:t>21.02.2014</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Account credit statement interface. Corrected Account, Contract,  and Operation blocks</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2</w:t>
            </w:r>
          </w:p>
        </w:tc>
        <w:tc>
          <w:tcPr>
            <w:tcW w:w="1542" w:type="dxa"/>
            <w:shd w:val="clear" w:color="auto" w:fill="auto"/>
            <w:vAlign w:val="center"/>
          </w:tcPr>
          <w:p w:rsidR="00677448" w:rsidRPr="00CD203F" w:rsidRDefault="00677448" w:rsidP="00677448">
            <w:pPr>
              <w:pStyle w:val="BPC3Tableitems"/>
            </w:pPr>
            <w:r w:rsidRPr="00CD203F">
              <w:t>24.02.2014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 Element attribute has been renamed to attribute_value; mod_id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3</w:t>
            </w:r>
          </w:p>
        </w:tc>
        <w:tc>
          <w:tcPr>
            <w:tcW w:w="1542" w:type="dxa"/>
            <w:shd w:val="clear" w:color="auto" w:fill="auto"/>
            <w:vAlign w:val="center"/>
          </w:tcPr>
          <w:p w:rsidR="00677448" w:rsidRPr="00CD203F" w:rsidRDefault="00677448" w:rsidP="00677448">
            <w:pPr>
              <w:pStyle w:val="BPC3Tableitems"/>
            </w:pPr>
            <w:r w:rsidRPr="00CD203F">
              <w:t>25.02.2014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Clearing file structure. Tag notes_content has been modified and tag oper_count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4</w:t>
            </w:r>
          </w:p>
        </w:tc>
        <w:tc>
          <w:tcPr>
            <w:tcW w:w="1542" w:type="dxa"/>
            <w:shd w:val="clear" w:color="auto" w:fill="auto"/>
            <w:vAlign w:val="center"/>
          </w:tcPr>
          <w:p w:rsidR="00677448" w:rsidRPr="00CD203F" w:rsidRDefault="00677448" w:rsidP="00677448">
            <w:pPr>
              <w:pStyle w:val="BPC3Tableitems"/>
            </w:pPr>
            <w:r w:rsidRPr="00CD203F">
              <w:t>25.02.2014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 Cycle shift has been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5</w:t>
            </w:r>
          </w:p>
        </w:tc>
        <w:tc>
          <w:tcPr>
            <w:tcW w:w="1542" w:type="dxa"/>
            <w:shd w:val="clear" w:color="auto" w:fill="auto"/>
            <w:vAlign w:val="center"/>
          </w:tcPr>
          <w:p w:rsidR="00677448" w:rsidRPr="00CD203F" w:rsidRDefault="00677448" w:rsidP="00677448">
            <w:pPr>
              <w:pStyle w:val="BPC3Tableitems"/>
            </w:pPr>
            <w:r w:rsidRPr="00CD203F">
              <w:t>26.02.2014</w:t>
            </w:r>
          </w:p>
        </w:tc>
        <w:tc>
          <w:tcPr>
            <w:tcW w:w="1951" w:type="dxa"/>
            <w:shd w:val="clear" w:color="auto" w:fill="auto"/>
            <w:vAlign w:val="center"/>
          </w:tcPr>
          <w:p w:rsidR="00677448" w:rsidRPr="00CD203F" w:rsidRDefault="00677448" w:rsidP="00677448">
            <w:pPr>
              <w:pStyle w:val="BPC3Tableitems"/>
            </w:pPr>
            <w:r w:rsidRPr="00CD203F">
              <w:t>Mashonkin V.</w:t>
            </w:r>
          </w:p>
        </w:tc>
        <w:tc>
          <w:tcPr>
            <w:tcW w:w="4505" w:type="dxa"/>
            <w:shd w:val="clear" w:color="auto" w:fill="auto"/>
            <w:vAlign w:val="center"/>
          </w:tcPr>
          <w:p w:rsidR="00677448" w:rsidRPr="00CD203F" w:rsidRDefault="00677448" w:rsidP="00677448">
            <w:pPr>
              <w:pStyle w:val="BPC3Tableitems"/>
            </w:pPr>
            <w:r w:rsidRPr="00CD203F">
              <w:t>Clearing file structure. Added data to operation about Authorization(auth_data), MasterCard financial message(ipm_data), VISA financial message(baseII_data)</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lastRenderedPageBreak/>
              <w:t>4.</w:t>
            </w:r>
            <w:r>
              <w:t>6</w:t>
            </w:r>
          </w:p>
        </w:tc>
        <w:tc>
          <w:tcPr>
            <w:tcW w:w="1542" w:type="dxa"/>
            <w:shd w:val="clear" w:color="auto" w:fill="auto"/>
            <w:vAlign w:val="center"/>
          </w:tcPr>
          <w:p w:rsidR="00677448" w:rsidRPr="00CD203F" w:rsidRDefault="00677448" w:rsidP="00677448">
            <w:pPr>
              <w:pStyle w:val="BPC3Tableitems"/>
            </w:pPr>
            <w:r w:rsidRPr="00CD203F">
              <w:t>04.03.2014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bookmarkStart w:id="6" w:name="_Hlk382834967"/>
            <w:r w:rsidRPr="00CD203F">
              <w:t xml:space="preserve">Product </w:t>
            </w:r>
            <w:proofErr w:type="gramStart"/>
            <w:r w:rsidRPr="00CD203F">
              <w:t>migration file</w:t>
            </w:r>
            <w:proofErr w:type="gramEnd"/>
            <w:r w:rsidRPr="00CD203F">
              <w:t xml:space="preserve"> structure. </w:t>
            </w:r>
            <w:bookmarkEnd w:id="6"/>
            <w:r w:rsidRPr="00CD203F">
              <w:t>Removed cycle_start_date</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7</w:t>
            </w:r>
          </w:p>
        </w:tc>
        <w:tc>
          <w:tcPr>
            <w:tcW w:w="1542" w:type="dxa"/>
            <w:shd w:val="clear" w:color="auto" w:fill="auto"/>
            <w:vAlign w:val="center"/>
          </w:tcPr>
          <w:p w:rsidR="00677448" w:rsidRPr="00CD203F" w:rsidRDefault="00677448" w:rsidP="00677448">
            <w:pPr>
              <w:pStyle w:val="BPC3Tableitems"/>
            </w:pPr>
            <w:r w:rsidRPr="00CD203F">
              <w:t>06.03.2014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Cards information interface. Initial version</w:t>
            </w:r>
          </w:p>
        </w:tc>
      </w:tr>
      <w:tr w:rsidR="00677448" w:rsidRPr="00CD203F" w:rsidTr="00677448">
        <w:tc>
          <w:tcPr>
            <w:tcW w:w="1136" w:type="dxa"/>
            <w:shd w:val="clear" w:color="auto" w:fill="auto"/>
            <w:vAlign w:val="center"/>
          </w:tcPr>
          <w:p w:rsidR="00677448" w:rsidRPr="00CD203F" w:rsidRDefault="00677448" w:rsidP="00677448">
            <w:pPr>
              <w:pStyle w:val="BPC3Tableitems"/>
            </w:pPr>
            <w:r w:rsidRPr="00CD203F">
              <w:t>4.</w:t>
            </w:r>
            <w:r>
              <w:t>8</w:t>
            </w:r>
          </w:p>
        </w:tc>
        <w:tc>
          <w:tcPr>
            <w:tcW w:w="1542" w:type="dxa"/>
            <w:shd w:val="clear" w:color="auto" w:fill="auto"/>
            <w:vAlign w:val="center"/>
          </w:tcPr>
          <w:p w:rsidR="00677448" w:rsidRPr="00CD203F" w:rsidRDefault="00677448" w:rsidP="00677448">
            <w:pPr>
              <w:pStyle w:val="BPC3Tableitems"/>
            </w:pPr>
            <w:r w:rsidRPr="00CD203F">
              <w:t>0</w:t>
            </w:r>
            <w:r>
              <w:t>7</w:t>
            </w:r>
            <w:r w:rsidRPr="00CD203F">
              <w:t>.03.2014</w:t>
            </w:r>
          </w:p>
        </w:tc>
        <w:tc>
          <w:tcPr>
            <w:tcW w:w="1951" w:type="dxa"/>
            <w:shd w:val="clear" w:color="auto" w:fill="auto"/>
            <w:vAlign w:val="center"/>
          </w:tcPr>
          <w:p w:rsidR="00677448" w:rsidRPr="00CD203F" w:rsidRDefault="00677448" w:rsidP="00677448">
            <w:pPr>
              <w:pStyle w:val="BPC3Tableitems"/>
            </w:pPr>
            <w:r w:rsidRPr="00CD203F">
              <w:t>Necheukhin I.</w:t>
            </w:r>
          </w:p>
        </w:tc>
        <w:tc>
          <w:tcPr>
            <w:tcW w:w="4505" w:type="dxa"/>
            <w:shd w:val="clear" w:color="auto" w:fill="auto"/>
            <w:vAlign w:val="center"/>
          </w:tcPr>
          <w:p w:rsidR="00677448" w:rsidRPr="00CD203F" w:rsidRDefault="00677448" w:rsidP="00677448">
            <w:pPr>
              <w:pStyle w:val="BPC3Tableitems"/>
            </w:pPr>
            <w:r w:rsidRPr="00CD203F">
              <w:t>Cards information interface</w:t>
            </w:r>
            <w:r>
              <w:t xml:space="preserve"> Change person name occurs from 1-* to 1-1</w:t>
            </w:r>
          </w:p>
        </w:tc>
      </w:tr>
      <w:tr w:rsidR="00677448" w:rsidRPr="00CD203F" w:rsidTr="00677448">
        <w:tc>
          <w:tcPr>
            <w:tcW w:w="1136" w:type="dxa"/>
            <w:shd w:val="clear" w:color="auto" w:fill="auto"/>
            <w:vAlign w:val="center"/>
          </w:tcPr>
          <w:p w:rsidR="00677448" w:rsidRPr="00CD203F" w:rsidRDefault="00677448" w:rsidP="00677448">
            <w:pPr>
              <w:pStyle w:val="BPC3Tableitems"/>
            </w:pPr>
            <w:r>
              <w:t>4.9</w:t>
            </w:r>
          </w:p>
        </w:tc>
        <w:tc>
          <w:tcPr>
            <w:tcW w:w="1542" w:type="dxa"/>
            <w:shd w:val="clear" w:color="auto" w:fill="auto"/>
            <w:vAlign w:val="center"/>
          </w:tcPr>
          <w:p w:rsidR="00677448" w:rsidRPr="00CD203F" w:rsidRDefault="00677448" w:rsidP="00677448">
            <w:pPr>
              <w:pStyle w:val="BPC3Tableitems"/>
            </w:pPr>
            <w:r>
              <w:t>17.03.2014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w:t>
            </w:r>
            <w:r>
              <w:t xml:space="preserve"> Limit_check_type added.</w:t>
            </w:r>
          </w:p>
        </w:tc>
      </w:tr>
      <w:tr w:rsidR="00677448" w:rsidRPr="00CD203F" w:rsidTr="00677448">
        <w:tc>
          <w:tcPr>
            <w:tcW w:w="1136" w:type="dxa"/>
            <w:shd w:val="clear" w:color="auto" w:fill="auto"/>
            <w:vAlign w:val="center"/>
          </w:tcPr>
          <w:p w:rsidR="00677448" w:rsidRPr="00CD203F" w:rsidRDefault="00677448" w:rsidP="00677448">
            <w:pPr>
              <w:pStyle w:val="BPC3Tableitems"/>
            </w:pPr>
            <w:r>
              <w:t>5.0</w:t>
            </w:r>
          </w:p>
        </w:tc>
        <w:tc>
          <w:tcPr>
            <w:tcW w:w="1542" w:type="dxa"/>
            <w:shd w:val="clear" w:color="auto" w:fill="auto"/>
            <w:vAlign w:val="center"/>
          </w:tcPr>
          <w:p w:rsidR="00677448" w:rsidRPr="00CD203F" w:rsidRDefault="00677448" w:rsidP="00677448">
            <w:pPr>
              <w:pStyle w:val="BPC3Tableitems"/>
            </w:pPr>
            <w:r>
              <w:t>19.03.2014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rsidRPr="00CD203F">
              <w:t xml:space="preserve">Product </w:t>
            </w:r>
            <w:proofErr w:type="gramStart"/>
            <w:r w:rsidRPr="00CD203F">
              <w:t>migration file</w:t>
            </w:r>
            <w:proofErr w:type="gramEnd"/>
            <w:r w:rsidRPr="00CD203F">
              <w:t xml:space="preserve"> structure.</w:t>
            </w:r>
            <w:r>
              <w:t xml:space="preserve"> Command has been added to product_service, fee_base_calc now mandatory</w:t>
            </w:r>
          </w:p>
        </w:tc>
      </w:tr>
      <w:tr w:rsidR="00677448" w:rsidRPr="00CD203F" w:rsidTr="00677448">
        <w:tc>
          <w:tcPr>
            <w:tcW w:w="1136" w:type="dxa"/>
            <w:shd w:val="clear" w:color="auto" w:fill="auto"/>
            <w:vAlign w:val="center"/>
          </w:tcPr>
          <w:p w:rsidR="00677448" w:rsidRPr="00CD203F" w:rsidRDefault="00677448" w:rsidP="00677448">
            <w:pPr>
              <w:pStyle w:val="BPC3Tableitems"/>
            </w:pPr>
            <w:r>
              <w:t>5.1</w:t>
            </w:r>
          </w:p>
        </w:tc>
        <w:tc>
          <w:tcPr>
            <w:tcW w:w="1542" w:type="dxa"/>
            <w:shd w:val="clear" w:color="auto" w:fill="auto"/>
            <w:vAlign w:val="center"/>
          </w:tcPr>
          <w:p w:rsidR="00677448" w:rsidRPr="00CD203F" w:rsidRDefault="00677448" w:rsidP="00677448">
            <w:pPr>
              <w:pStyle w:val="BPC3Tableitems"/>
            </w:pPr>
            <w:r>
              <w:t>21.03.2014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C</w:t>
            </w:r>
            <w:r w:rsidRPr="00646D08">
              <w:t>ards information interface</w:t>
            </w:r>
            <w:r w:rsidRPr="00CD203F">
              <w:t>.</w:t>
            </w:r>
            <w:r>
              <w:t xml:space="preserve"> Adding tags for cards instances, adding block preceding_instance for card history</w:t>
            </w:r>
          </w:p>
        </w:tc>
      </w:tr>
      <w:tr w:rsidR="00677448" w:rsidRPr="00CD203F" w:rsidTr="00677448">
        <w:tc>
          <w:tcPr>
            <w:tcW w:w="1136" w:type="dxa"/>
            <w:shd w:val="clear" w:color="auto" w:fill="auto"/>
            <w:vAlign w:val="center"/>
          </w:tcPr>
          <w:p w:rsidR="00677448" w:rsidRPr="00CD203F" w:rsidRDefault="00677448" w:rsidP="00677448">
            <w:pPr>
              <w:pStyle w:val="BPC3Tableitems"/>
            </w:pPr>
            <w:r>
              <w:t>5.2</w:t>
            </w:r>
          </w:p>
        </w:tc>
        <w:tc>
          <w:tcPr>
            <w:tcW w:w="1542" w:type="dxa"/>
            <w:shd w:val="clear" w:color="auto" w:fill="auto"/>
            <w:vAlign w:val="center"/>
          </w:tcPr>
          <w:p w:rsidR="00677448" w:rsidRPr="00CD203F" w:rsidRDefault="00677448" w:rsidP="00677448">
            <w:pPr>
              <w:pStyle w:val="BPC3Tableitems"/>
            </w:pPr>
            <w:r>
              <w:t>24.03.2014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A</w:t>
            </w:r>
            <w:r w:rsidRPr="00C51DD9">
              <w:t>ccounts and customers interface file structure</w:t>
            </w:r>
            <w:r>
              <w:t>. Credit block has been added to account block. Balance block and customer block are not mandatory now.</w:t>
            </w:r>
          </w:p>
        </w:tc>
      </w:tr>
      <w:tr w:rsidR="00677448" w:rsidRPr="00CD203F" w:rsidTr="00677448">
        <w:tc>
          <w:tcPr>
            <w:tcW w:w="1136" w:type="dxa"/>
            <w:shd w:val="clear" w:color="auto" w:fill="auto"/>
            <w:vAlign w:val="center"/>
          </w:tcPr>
          <w:p w:rsidR="00677448" w:rsidRPr="00CD203F" w:rsidRDefault="00677448" w:rsidP="00677448">
            <w:pPr>
              <w:pStyle w:val="BPC3Tableitems"/>
            </w:pPr>
            <w:bookmarkStart w:id="7" w:name="_Hlk383621544"/>
            <w:bookmarkStart w:id="8" w:name="_Hlk383166541"/>
            <w:r>
              <w:t>5.3</w:t>
            </w:r>
          </w:p>
        </w:tc>
        <w:tc>
          <w:tcPr>
            <w:tcW w:w="1542" w:type="dxa"/>
            <w:shd w:val="clear" w:color="auto" w:fill="auto"/>
            <w:vAlign w:val="center"/>
          </w:tcPr>
          <w:p w:rsidR="00677448" w:rsidRPr="00CD203F" w:rsidRDefault="00677448" w:rsidP="00677448">
            <w:pPr>
              <w:pStyle w:val="BPC3Tableitems"/>
            </w:pPr>
            <w:r>
              <w:t>25.03.2014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A</w:t>
            </w:r>
            <w:r w:rsidRPr="00C51DD9">
              <w:t>ccounts and customers interface file structure</w:t>
            </w:r>
            <w:r>
              <w:t>. unpaid_percent_amount has been renamed to unpaid_interest_amount</w:t>
            </w:r>
          </w:p>
        </w:tc>
      </w:tr>
      <w:bookmarkEnd w:id="7"/>
      <w:tr w:rsidR="00677448" w:rsidRPr="00CD203F" w:rsidTr="00677448">
        <w:tc>
          <w:tcPr>
            <w:tcW w:w="1136" w:type="dxa"/>
            <w:shd w:val="clear" w:color="auto" w:fill="auto"/>
            <w:vAlign w:val="center"/>
          </w:tcPr>
          <w:p w:rsidR="00677448" w:rsidRDefault="00677448" w:rsidP="00677448">
            <w:pPr>
              <w:pStyle w:val="BPC3Tableitems"/>
            </w:pPr>
            <w:r>
              <w:t>5.4</w:t>
            </w:r>
          </w:p>
        </w:tc>
        <w:tc>
          <w:tcPr>
            <w:tcW w:w="1542" w:type="dxa"/>
            <w:shd w:val="clear" w:color="auto" w:fill="auto"/>
            <w:vAlign w:val="center"/>
          </w:tcPr>
          <w:p w:rsidR="00677448" w:rsidRDefault="00677448" w:rsidP="00677448">
            <w:pPr>
              <w:pStyle w:val="BPC3Tableitems"/>
            </w:pPr>
            <w:r>
              <w:t>26.03.2014</w:t>
            </w:r>
          </w:p>
        </w:tc>
        <w:tc>
          <w:tcPr>
            <w:tcW w:w="1951" w:type="dxa"/>
            <w:shd w:val="clear" w:color="auto" w:fill="auto"/>
            <w:vAlign w:val="center"/>
          </w:tcPr>
          <w:p w:rsidR="00677448" w:rsidRDefault="00677448" w:rsidP="00677448">
            <w:pPr>
              <w:pStyle w:val="BPC3Tableitems"/>
            </w:pPr>
            <w:r>
              <w:t>Kolodkina Y.</w:t>
            </w:r>
          </w:p>
        </w:tc>
        <w:tc>
          <w:tcPr>
            <w:tcW w:w="4505" w:type="dxa"/>
            <w:shd w:val="clear" w:color="auto" w:fill="auto"/>
            <w:vAlign w:val="center"/>
          </w:tcPr>
          <w:p w:rsidR="00677448" w:rsidRDefault="00677448" w:rsidP="00677448">
            <w:pPr>
              <w:pStyle w:val="BPC3Tableitems"/>
            </w:pPr>
            <w:r>
              <w:t>F</w:t>
            </w:r>
            <w:r w:rsidRPr="00081F80">
              <w:t>ile structure black list of cards. Added block.</w:t>
            </w:r>
          </w:p>
        </w:tc>
      </w:tr>
      <w:tr w:rsidR="00677448" w:rsidRPr="00CD203F" w:rsidTr="00677448">
        <w:tc>
          <w:tcPr>
            <w:tcW w:w="1136" w:type="dxa"/>
            <w:shd w:val="clear" w:color="auto" w:fill="auto"/>
            <w:vAlign w:val="center"/>
          </w:tcPr>
          <w:p w:rsidR="00677448" w:rsidRPr="00CD203F" w:rsidRDefault="00677448" w:rsidP="00677448">
            <w:pPr>
              <w:pStyle w:val="BPC3Tableitems"/>
            </w:pPr>
            <w:r>
              <w:t>5.5</w:t>
            </w:r>
          </w:p>
        </w:tc>
        <w:tc>
          <w:tcPr>
            <w:tcW w:w="1542" w:type="dxa"/>
            <w:shd w:val="clear" w:color="auto" w:fill="auto"/>
            <w:vAlign w:val="center"/>
          </w:tcPr>
          <w:p w:rsidR="00677448" w:rsidRPr="00CD203F" w:rsidRDefault="00677448" w:rsidP="00677448">
            <w:pPr>
              <w:pStyle w:val="BPC3Tableitems"/>
            </w:pPr>
            <w:r>
              <w:t>26.03.2014</w:t>
            </w:r>
          </w:p>
        </w:tc>
        <w:tc>
          <w:tcPr>
            <w:tcW w:w="1951" w:type="dxa"/>
            <w:shd w:val="clear" w:color="auto" w:fill="auto"/>
            <w:vAlign w:val="center"/>
          </w:tcPr>
          <w:p w:rsidR="00677448" w:rsidRPr="00CD203F" w:rsidRDefault="00677448" w:rsidP="00677448">
            <w:pPr>
              <w:pStyle w:val="BPC3Tableitems"/>
            </w:pPr>
            <w:r>
              <w:t>Necheukhin I.</w:t>
            </w:r>
          </w:p>
        </w:tc>
        <w:tc>
          <w:tcPr>
            <w:tcW w:w="4505" w:type="dxa"/>
            <w:shd w:val="clear" w:color="auto" w:fill="auto"/>
            <w:vAlign w:val="center"/>
          </w:tcPr>
          <w:p w:rsidR="00677448" w:rsidRPr="00CD203F" w:rsidRDefault="00677448" w:rsidP="00677448">
            <w:pPr>
              <w:pStyle w:val="BPC3Tableitems"/>
            </w:pPr>
            <w:r>
              <w:t>A</w:t>
            </w:r>
            <w:r w:rsidRPr="00C51DD9">
              <w:t>ccounts and customers interface file structure</w:t>
            </w:r>
            <w:r>
              <w:t>. account_type and account_status are optional now</w:t>
            </w:r>
          </w:p>
        </w:tc>
      </w:tr>
      <w:tr w:rsidR="00677448" w:rsidRPr="00CD203F" w:rsidTr="00677448">
        <w:tc>
          <w:tcPr>
            <w:tcW w:w="1136" w:type="dxa"/>
            <w:shd w:val="clear" w:color="auto" w:fill="auto"/>
            <w:vAlign w:val="center"/>
          </w:tcPr>
          <w:p w:rsidR="00677448" w:rsidRDefault="00677448" w:rsidP="00677448">
            <w:pPr>
              <w:pStyle w:val="BPC3Tableitems"/>
            </w:pPr>
            <w:r>
              <w:t>5.6</w:t>
            </w:r>
          </w:p>
        </w:tc>
        <w:tc>
          <w:tcPr>
            <w:tcW w:w="1542" w:type="dxa"/>
            <w:shd w:val="clear" w:color="auto" w:fill="auto"/>
            <w:vAlign w:val="center"/>
          </w:tcPr>
          <w:p w:rsidR="00677448" w:rsidRDefault="00677448" w:rsidP="00677448">
            <w:pPr>
              <w:pStyle w:val="BPC3Tableitems"/>
            </w:pPr>
            <w:r>
              <w:t>27.03.2014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Pr="00A05067" w:rsidRDefault="00677448" w:rsidP="00677448">
            <w:pPr>
              <w:pStyle w:val="BPC3Tableitems"/>
            </w:pPr>
            <w:r w:rsidRPr="00CD203F">
              <w:t xml:space="preserve">Card security data </w:t>
            </w:r>
            <w:proofErr w:type="gramStart"/>
            <w:r w:rsidRPr="00CD203F">
              <w:t>transmission file</w:t>
            </w:r>
            <w:proofErr w:type="gramEnd"/>
            <w:r w:rsidRPr="00CD203F">
              <w:t xml:space="preserve"> structure.</w:t>
            </w:r>
            <w:r>
              <w:t xml:space="preserve"> Block </w:t>
            </w:r>
            <w:r w:rsidRPr="00A05067">
              <w:t>«</w:t>
            </w:r>
            <w:r>
              <w:t>card</w:t>
            </w:r>
            <w:r w:rsidRPr="00A05067">
              <w:t xml:space="preserve">» </w:t>
            </w:r>
            <w:r>
              <w:t>has been changed.</w:t>
            </w:r>
          </w:p>
        </w:tc>
      </w:tr>
      <w:tr w:rsidR="00677448" w:rsidRPr="00CD203F" w:rsidTr="00677448">
        <w:tc>
          <w:tcPr>
            <w:tcW w:w="1136" w:type="dxa"/>
            <w:shd w:val="clear" w:color="auto" w:fill="auto"/>
            <w:vAlign w:val="center"/>
          </w:tcPr>
          <w:p w:rsidR="00677448" w:rsidRDefault="00677448" w:rsidP="00677448">
            <w:pPr>
              <w:pStyle w:val="BPC3Tableitems"/>
            </w:pPr>
            <w:r>
              <w:t>5.7</w:t>
            </w:r>
          </w:p>
        </w:tc>
        <w:tc>
          <w:tcPr>
            <w:tcW w:w="1542" w:type="dxa"/>
            <w:shd w:val="clear" w:color="auto" w:fill="auto"/>
            <w:vAlign w:val="center"/>
          </w:tcPr>
          <w:p w:rsidR="00677448" w:rsidRDefault="00677448" w:rsidP="00677448">
            <w:pPr>
              <w:pStyle w:val="BPC3Tableitems"/>
            </w:pPr>
            <w:r>
              <w:t>31.03.2014</w:t>
            </w:r>
          </w:p>
        </w:tc>
        <w:tc>
          <w:tcPr>
            <w:tcW w:w="1951" w:type="dxa"/>
            <w:shd w:val="clear" w:color="auto" w:fill="auto"/>
            <w:vAlign w:val="center"/>
          </w:tcPr>
          <w:p w:rsidR="00677448" w:rsidRDefault="00677448" w:rsidP="00677448">
            <w:pPr>
              <w:pStyle w:val="BPC3Tableitems"/>
            </w:pPr>
            <w:r>
              <w:t>Kolodkina Y.</w:t>
            </w:r>
          </w:p>
        </w:tc>
        <w:tc>
          <w:tcPr>
            <w:tcW w:w="4505" w:type="dxa"/>
            <w:shd w:val="clear" w:color="auto" w:fill="auto"/>
            <w:vAlign w:val="center"/>
          </w:tcPr>
          <w:p w:rsidR="00677448" w:rsidRPr="004B7483" w:rsidRDefault="00677448" w:rsidP="00677448">
            <w:pPr>
              <w:pStyle w:val="BPC3Tableitems"/>
            </w:pPr>
            <w:r w:rsidRPr="004B7483">
              <w:rPr>
                <w:highlight w:val="white"/>
              </w:rPr>
              <w:t xml:space="preserve">Credit </w:t>
            </w:r>
            <w:proofErr w:type="gramStart"/>
            <w:r w:rsidRPr="004B7483">
              <w:rPr>
                <w:highlight w:val="white"/>
              </w:rPr>
              <w:t>migration file</w:t>
            </w:r>
            <w:proofErr w:type="gramEnd"/>
            <w:r w:rsidRPr="004B7483">
              <w:rPr>
                <w:highlight w:val="white"/>
              </w:rPr>
              <w:t xml:space="preserve"> structure</w:t>
            </w:r>
            <w:r>
              <w:t>. Added new tags into invoice.</w:t>
            </w:r>
          </w:p>
        </w:tc>
      </w:tr>
      <w:tr w:rsidR="00677448" w:rsidRPr="00CD203F" w:rsidTr="00677448">
        <w:tc>
          <w:tcPr>
            <w:tcW w:w="1136" w:type="dxa"/>
            <w:shd w:val="clear" w:color="auto" w:fill="auto"/>
            <w:vAlign w:val="center"/>
          </w:tcPr>
          <w:p w:rsidR="00677448" w:rsidRDefault="00677448" w:rsidP="00677448">
            <w:pPr>
              <w:pStyle w:val="BPC3Tableitems"/>
            </w:pPr>
            <w:r w:rsidRPr="00AB7345">
              <w:t>5.8</w:t>
            </w:r>
          </w:p>
        </w:tc>
        <w:tc>
          <w:tcPr>
            <w:tcW w:w="1542" w:type="dxa"/>
            <w:shd w:val="clear" w:color="auto" w:fill="auto"/>
            <w:vAlign w:val="center"/>
          </w:tcPr>
          <w:p w:rsidR="00677448" w:rsidRDefault="00677448" w:rsidP="00677448">
            <w:pPr>
              <w:pStyle w:val="BPC3Tableitems"/>
            </w:pPr>
            <w:r w:rsidRPr="00AB7345">
              <w:t>23.04.2014</w:t>
            </w:r>
          </w:p>
        </w:tc>
        <w:tc>
          <w:tcPr>
            <w:tcW w:w="1951" w:type="dxa"/>
            <w:shd w:val="clear" w:color="auto" w:fill="auto"/>
            <w:vAlign w:val="center"/>
          </w:tcPr>
          <w:p w:rsidR="00677448" w:rsidRDefault="00677448" w:rsidP="00677448">
            <w:pPr>
              <w:pStyle w:val="BPC3Tableitems"/>
            </w:pPr>
            <w:r>
              <w:t xml:space="preserve">Kolodkina </w:t>
            </w:r>
            <w:r w:rsidRPr="00AB7345">
              <w:t>Y.</w:t>
            </w:r>
          </w:p>
        </w:tc>
        <w:tc>
          <w:tcPr>
            <w:tcW w:w="4505" w:type="dxa"/>
            <w:shd w:val="clear" w:color="auto" w:fill="auto"/>
            <w:vAlign w:val="center"/>
          </w:tcPr>
          <w:p w:rsidR="00677448" w:rsidRPr="004B7483" w:rsidRDefault="00677448" w:rsidP="00677448">
            <w:pPr>
              <w:pStyle w:val="BPC3Tableitems"/>
              <w:rPr>
                <w:highlight w:val="white"/>
              </w:rPr>
            </w:pPr>
            <w:r w:rsidRPr="00AB7345">
              <w:t xml:space="preserve">Credit </w:t>
            </w:r>
            <w:proofErr w:type="gramStart"/>
            <w:r w:rsidRPr="00AB7345">
              <w:t>migration file</w:t>
            </w:r>
            <w:proofErr w:type="gramEnd"/>
            <w:r w:rsidRPr="00AB7345">
              <w:t xml:space="preserve"> structure. Added example of interest fee.</w:t>
            </w:r>
          </w:p>
        </w:tc>
      </w:tr>
      <w:tr w:rsidR="00677448" w:rsidRPr="00CD203F" w:rsidTr="00677448">
        <w:tc>
          <w:tcPr>
            <w:tcW w:w="1136" w:type="dxa"/>
            <w:shd w:val="clear" w:color="auto" w:fill="auto"/>
            <w:vAlign w:val="center"/>
          </w:tcPr>
          <w:p w:rsidR="00677448" w:rsidRPr="00AB7345" w:rsidRDefault="00677448" w:rsidP="00677448">
            <w:pPr>
              <w:pStyle w:val="BPC3Tableitems"/>
            </w:pPr>
            <w:r>
              <w:t>5.9</w:t>
            </w:r>
          </w:p>
        </w:tc>
        <w:tc>
          <w:tcPr>
            <w:tcW w:w="1542" w:type="dxa"/>
            <w:shd w:val="clear" w:color="auto" w:fill="auto"/>
            <w:vAlign w:val="center"/>
          </w:tcPr>
          <w:p w:rsidR="00677448" w:rsidRPr="00AB7345" w:rsidRDefault="00677448" w:rsidP="00677448">
            <w:pPr>
              <w:pStyle w:val="BPC3Tableitems"/>
            </w:pPr>
            <w:r>
              <w:t>23.04.2014</w:t>
            </w:r>
          </w:p>
        </w:tc>
        <w:tc>
          <w:tcPr>
            <w:tcW w:w="1951" w:type="dxa"/>
            <w:shd w:val="clear" w:color="auto" w:fill="auto"/>
            <w:vAlign w:val="center"/>
          </w:tcPr>
          <w:p w:rsidR="00677448" w:rsidRPr="00AB7345" w:rsidRDefault="00677448" w:rsidP="00677448">
            <w:pPr>
              <w:pStyle w:val="BPC3Tableitems"/>
            </w:pPr>
            <w:r>
              <w:t>Alalykin A.</w:t>
            </w:r>
          </w:p>
        </w:tc>
        <w:tc>
          <w:tcPr>
            <w:tcW w:w="4505" w:type="dxa"/>
            <w:shd w:val="clear" w:color="auto" w:fill="auto"/>
            <w:vAlign w:val="center"/>
          </w:tcPr>
          <w:p w:rsidR="00677448" w:rsidRPr="000E50EC" w:rsidRDefault="00677448" w:rsidP="00677448">
            <w:pPr>
              <w:pStyle w:val="BPC3Tableitems"/>
            </w:pPr>
            <w:r w:rsidRPr="00CD203F">
              <w:t xml:space="preserve">Clearing file structure. </w:t>
            </w:r>
            <w:r>
              <w:t>S</w:t>
            </w:r>
            <w:r w:rsidRPr="000E50EC">
              <w:t>ome divergences between specification and XSD-scheme have been corrected</w:t>
            </w:r>
            <w:r>
              <w:t>.</w:t>
            </w:r>
          </w:p>
        </w:tc>
      </w:tr>
      <w:tr w:rsidR="00677448" w:rsidRPr="00CD203F" w:rsidTr="00677448">
        <w:tc>
          <w:tcPr>
            <w:tcW w:w="1136" w:type="dxa"/>
            <w:shd w:val="clear" w:color="auto" w:fill="auto"/>
            <w:vAlign w:val="center"/>
          </w:tcPr>
          <w:p w:rsidR="00677448" w:rsidRPr="00AB7345" w:rsidRDefault="00677448" w:rsidP="00677448">
            <w:pPr>
              <w:pStyle w:val="BPC3Tableitems"/>
            </w:pPr>
            <w:r>
              <w:t>6.0</w:t>
            </w:r>
          </w:p>
        </w:tc>
        <w:tc>
          <w:tcPr>
            <w:tcW w:w="1542" w:type="dxa"/>
            <w:shd w:val="clear" w:color="auto" w:fill="auto"/>
            <w:vAlign w:val="center"/>
          </w:tcPr>
          <w:p w:rsidR="00677448" w:rsidRPr="00AB7345" w:rsidRDefault="00677448" w:rsidP="00677448">
            <w:pPr>
              <w:pStyle w:val="BPC3Tableitems"/>
            </w:pPr>
            <w:r>
              <w:t>28.04.2014</w:t>
            </w:r>
          </w:p>
        </w:tc>
        <w:tc>
          <w:tcPr>
            <w:tcW w:w="1951" w:type="dxa"/>
            <w:shd w:val="clear" w:color="auto" w:fill="auto"/>
            <w:vAlign w:val="center"/>
          </w:tcPr>
          <w:p w:rsidR="00677448" w:rsidRPr="00AB7345" w:rsidRDefault="00677448" w:rsidP="00677448">
            <w:pPr>
              <w:pStyle w:val="BPC3Tableitems"/>
            </w:pPr>
            <w:r>
              <w:t>Alalykin A.</w:t>
            </w:r>
          </w:p>
        </w:tc>
        <w:tc>
          <w:tcPr>
            <w:tcW w:w="4505" w:type="dxa"/>
            <w:shd w:val="clear" w:color="auto" w:fill="auto"/>
            <w:vAlign w:val="center"/>
          </w:tcPr>
          <w:p w:rsidR="00677448" w:rsidRPr="000E50EC" w:rsidRDefault="00677448" w:rsidP="00677448">
            <w:pPr>
              <w:pStyle w:val="BPC3Tableitems"/>
            </w:pPr>
            <w:r w:rsidRPr="00CD203F">
              <w:t xml:space="preserve">Clearing file structure. </w:t>
            </w:r>
            <w:r>
              <w:t>S</w:t>
            </w:r>
            <w:r w:rsidRPr="000E50EC">
              <w:t xml:space="preserve">ome </w:t>
            </w:r>
            <w:r>
              <w:t xml:space="preserve">missed descriptions of dictionary articles </w:t>
            </w:r>
            <w:r w:rsidRPr="000E50EC">
              <w:t xml:space="preserve">have been </w:t>
            </w:r>
            <w:r>
              <w:t>add</w:t>
            </w:r>
            <w:r w:rsidRPr="000E50EC">
              <w:t>ed</w:t>
            </w:r>
            <w:r>
              <w:t>.</w:t>
            </w:r>
          </w:p>
        </w:tc>
      </w:tr>
      <w:tr w:rsidR="00677448" w:rsidRPr="00CD203F" w:rsidTr="00677448">
        <w:tc>
          <w:tcPr>
            <w:tcW w:w="1136" w:type="dxa"/>
            <w:shd w:val="clear" w:color="auto" w:fill="auto"/>
            <w:vAlign w:val="center"/>
          </w:tcPr>
          <w:p w:rsidR="00677448" w:rsidRPr="00AB7345" w:rsidRDefault="00677448" w:rsidP="00677448">
            <w:pPr>
              <w:pStyle w:val="BPC3Tableitems"/>
            </w:pPr>
            <w:r>
              <w:lastRenderedPageBreak/>
              <w:t>6.1</w:t>
            </w:r>
          </w:p>
        </w:tc>
        <w:tc>
          <w:tcPr>
            <w:tcW w:w="1542" w:type="dxa"/>
            <w:shd w:val="clear" w:color="auto" w:fill="auto"/>
            <w:vAlign w:val="center"/>
          </w:tcPr>
          <w:p w:rsidR="00677448" w:rsidRPr="00AB7345" w:rsidRDefault="00677448" w:rsidP="00677448">
            <w:pPr>
              <w:pStyle w:val="BPC3Tableitems"/>
            </w:pPr>
            <w:r>
              <w:t>28.04.2014</w:t>
            </w:r>
          </w:p>
        </w:tc>
        <w:tc>
          <w:tcPr>
            <w:tcW w:w="1951" w:type="dxa"/>
            <w:shd w:val="clear" w:color="auto" w:fill="auto"/>
            <w:vAlign w:val="center"/>
          </w:tcPr>
          <w:p w:rsidR="00677448" w:rsidRPr="00AB7345" w:rsidRDefault="00677448" w:rsidP="00677448">
            <w:pPr>
              <w:pStyle w:val="BPC3Tableitems"/>
            </w:pPr>
            <w:r>
              <w:t>Necheukhin.I.</w:t>
            </w:r>
          </w:p>
        </w:tc>
        <w:tc>
          <w:tcPr>
            <w:tcW w:w="4505" w:type="dxa"/>
            <w:shd w:val="clear" w:color="auto" w:fill="auto"/>
            <w:vAlign w:val="center"/>
          </w:tcPr>
          <w:p w:rsidR="00677448" w:rsidRPr="000E50EC" w:rsidRDefault="00677448" w:rsidP="00677448">
            <w:pPr>
              <w:pStyle w:val="BPC3Tableitems"/>
            </w:pPr>
            <w:r>
              <w:t xml:space="preserve">Product </w:t>
            </w:r>
            <w:proofErr w:type="gramStart"/>
            <w:r>
              <w:t>migration file</w:t>
            </w:r>
            <w:proofErr w:type="gramEnd"/>
            <w:r>
              <w:t xml:space="preserve"> structure. Field “</w:t>
            </w:r>
            <w:r w:rsidRPr="00797873">
              <w:t>length_type_algorithm</w:t>
            </w:r>
            <w:r>
              <w:t>” has been added to fee tier block</w:t>
            </w:r>
          </w:p>
        </w:tc>
      </w:tr>
      <w:tr w:rsidR="00677448" w:rsidRPr="00CD203F" w:rsidTr="00677448">
        <w:tc>
          <w:tcPr>
            <w:tcW w:w="1136" w:type="dxa"/>
            <w:shd w:val="clear" w:color="auto" w:fill="auto"/>
            <w:vAlign w:val="center"/>
          </w:tcPr>
          <w:p w:rsidR="00677448" w:rsidRDefault="00677448" w:rsidP="00677448">
            <w:pPr>
              <w:pStyle w:val="BPC3Tableitems"/>
            </w:pPr>
            <w:r>
              <w:t>6.2</w:t>
            </w:r>
          </w:p>
        </w:tc>
        <w:tc>
          <w:tcPr>
            <w:tcW w:w="1542" w:type="dxa"/>
            <w:shd w:val="clear" w:color="auto" w:fill="auto"/>
            <w:vAlign w:val="center"/>
          </w:tcPr>
          <w:p w:rsidR="00677448" w:rsidRDefault="00677448" w:rsidP="00677448">
            <w:pPr>
              <w:pStyle w:val="BPC3Tableitems"/>
            </w:pPr>
            <w:r>
              <w:t>06.05.2014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Default="00677448" w:rsidP="00677448">
            <w:pPr>
              <w:pStyle w:val="BPC3Tableitems"/>
            </w:pPr>
            <w:r w:rsidRPr="00CD203F">
              <w:t xml:space="preserve">Clearing file structure. </w:t>
            </w:r>
            <w:r>
              <w:t>D</w:t>
            </w:r>
            <w:r w:rsidRPr="00D83B6F">
              <w:t>escription for tag file_type has been corrected.</w:t>
            </w:r>
          </w:p>
        </w:tc>
      </w:tr>
      <w:tr w:rsidR="00677448" w:rsidRPr="00CD203F" w:rsidTr="00677448">
        <w:tc>
          <w:tcPr>
            <w:tcW w:w="1136" w:type="dxa"/>
            <w:shd w:val="clear" w:color="auto" w:fill="auto"/>
            <w:vAlign w:val="center"/>
          </w:tcPr>
          <w:p w:rsidR="00677448" w:rsidRDefault="00677448" w:rsidP="00677448">
            <w:pPr>
              <w:pStyle w:val="BPC3Tableitems"/>
            </w:pPr>
            <w:r>
              <w:t>6.3</w:t>
            </w:r>
          </w:p>
        </w:tc>
        <w:tc>
          <w:tcPr>
            <w:tcW w:w="1542" w:type="dxa"/>
            <w:shd w:val="clear" w:color="auto" w:fill="auto"/>
            <w:vAlign w:val="center"/>
          </w:tcPr>
          <w:p w:rsidR="00677448" w:rsidRDefault="00677448" w:rsidP="00677448">
            <w:pPr>
              <w:pStyle w:val="BPC3Tableitems"/>
            </w:pPr>
            <w:r>
              <w:t>16.05.2014</w:t>
            </w:r>
          </w:p>
        </w:tc>
        <w:tc>
          <w:tcPr>
            <w:tcW w:w="1951" w:type="dxa"/>
            <w:shd w:val="clear" w:color="auto" w:fill="auto"/>
            <w:vAlign w:val="center"/>
          </w:tcPr>
          <w:p w:rsidR="00677448" w:rsidRDefault="00677448" w:rsidP="00677448">
            <w:pPr>
              <w:pStyle w:val="BPC3Tableitems"/>
            </w:pPr>
            <w:r>
              <w:t xml:space="preserve">Kolodkina </w:t>
            </w:r>
            <w:r w:rsidRPr="00AB7345">
              <w:t>Y.</w:t>
            </w:r>
          </w:p>
        </w:tc>
        <w:tc>
          <w:tcPr>
            <w:tcW w:w="4505" w:type="dxa"/>
            <w:shd w:val="clear" w:color="auto" w:fill="auto"/>
            <w:vAlign w:val="center"/>
          </w:tcPr>
          <w:p w:rsidR="00677448" w:rsidRDefault="00677448" w:rsidP="00677448">
            <w:pPr>
              <w:pStyle w:val="BPC3Tableitems"/>
            </w:pPr>
            <w:r w:rsidRPr="00AB7345">
              <w:t xml:space="preserve">Credit </w:t>
            </w:r>
            <w:proofErr w:type="gramStart"/>
            <w:r w:rsidRPr="00AB7345">
              <w:t>migration file</w:t>
            </w:r>
            <w:proofErr w:type="gramEnd"/>
            <w:r w:rsidRPr="00AB7345">
              <w:t xml:space="preserve"> structure. </w:t>
            </w:r>
            <w:r>
              <w:t>Added the tag additional_interest_rate.</w:t>
            </w:r>
          </w:p>
          <w:p w:rsidR="00677448" w:rsidRPr="00CD203F" w:rsidRDefault="00677448" w:rsidP="00677448">
            <w:pPr>
              <w:pStyle w:val="BPC3Tableitems"/>
            </w:pPr>
            <w:r>
              <w:t>Renamed tag interest_fee into interest_rate.</w:t>
            </w:r>
          </w:p>
        </w:tc>
      </w:tr>
      <w:tr w:rsidR="00677448" w:rsidRPr="00CD203F" w:rsidTr="00677448">
        <w:tc>
          <w:tcPr>
            <w:tcW w:w="1136" w:type="dxa"/>
            <w:shd w:val="clear" w:color="auto" w:fill="auto"/>
            <w:vAlign w:val="center"/>
          </w:tcPr>
          <w:p w:rsidR="00677448" w:rsidRDefault="00677448" w:rsidP="00677448">
            <w:pPr>
              <w:pStyle w:val="BPC3Tableitems"/>
            </w:pPr>
            <w:r>
              <w:t>6.4</w:t>
            </w:r>
          </w:p>
        </w:tc>
        <w:tc>
          <w:tcPr>
            <w:tcW w:w="1542" w:type="dxa"/>
            <w:shd w:val="clear" w:color="auto" w:fill="auto"/>
            <w:vAlign w:val="center"/>
          </w:tcPr>
          <w:p w:rsidR="00677448" w:rsidRDefault="00677448" w:rsidP="00677448">
            <w:pPr>
              <w:pStyle w:val="BPC3Tableitems"/>
            </w:pPr>
            <w:r>
              <w:t>23.05.2014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Pr="00CD203F" w:rsidRDefault="00677448" w:rsidP="00677448">
            <w:pPr>
              <w:pStyle w:val="BPC3Tableitems"/>
            </w:pPr>
            <w:r w:rsidRPr="00CD203F">
              <w:t xml:space="preserve">Clearing file structure. </w:t>
            </w:r>
            <w:r>
              <w:t>Description for tag oper_reason has been modified.</w:t>
            </w:r>
          </w:p>
        </w:tc>
      </w:tr>
      <w:tr w:rsidR="00677448" w:rsidRPr="00CD203F" w:rsidTr="00677448">
        <w:tc>
          <w:tcPr>
            <w:tcW w:w="1136" w:type="dxa"/>
            <w:shd w:val="clear" w:color="auto" w:fill="auto"/>
            <w:vAlign w:val="center"/>
          </w:tcPr>
          <w:p w:rsidR="00677448" w:rsidRDefault="00677448" w:rsidP="00677448">
            <w:pPr>
              <w:pStyle w:val="BPC3Tableitems"/>
            </w:pPr>
            <w:r>
              <w:t>6.5</w:t>
            </w:r>
          </w:p>
        </w:tc>
        <w:tc>
          <w:tcPr>
            <w:tcW w:w="1542" w:type="dxa"/>
            <w:shd w:val="clear" w:color="auto" w:fill="auto"/>
            <w:vAlign w:val="center"/>
          </w:tcPr>
          <w:p w:rsidR="00677448" w:rsidRDefault="00677448" w:rsidP="00677448">
            <w:pPr>
              <w:pStyle w:val="BPC3Tableitems"/>
            </w:pPr>
            <w:r>
              <w:t>30.05.2014</w:t>
            </w:r>
          </w:p>
        </w:tc>
        <w:tc>
          <w:tcPr>
            <w:tcW w:w="1951" w:type="dxa"/>
            <w:shd w:val="clear" w:color="auto" w:fill="auto"/>
            <w:vAlign w:val="center"/>
          </w:tcPr>
          <w:p w:rsidR="00677448" w:rsidRDefault="00677448" w:rsidP="00677448">
            <w:pPr>
              <w:pStyle w:val="BPC3Tableitems"/>
            </w:pPr>
            <w:r>
              <w:t>Alalykin A.</w:t>
            </w:r>
          </w:p>
        </w:tc>
        <w:tc>
          <w:tcPr>
            <w:tcW w:w="4505" w:type="dxa"/>
            <w:shd w:val="clear" w:color="auto" w:fill="auto"/>
            <w:vAlign w:val="center"/>
          </w:tcPr>
          <w:p w:rsidR="00677448" w:rsidRPr="00CD203F" w:rsidRDefault="00677448" w:rsidP="00677448">
            <w:pPr>
              <w:pStyle w:val="BPC3Tableitems"/>
            </w:pPr>
            <w:r>
              <w:t xml:space="preserve">Product </w:t>
            </w:r>
            <w:proofErr w:type="gramStart"/>
            <w:r>
              <w:t>migration file</w:t>
            </w:r>
            <w:proofErr w:type="gramEnd"/>
            <w:r>
              <w:t xml:space="preserve"> structure.</w:t>
            </w:r>
            <w:r w:rsidRPr="00CD203F">
              <w:t xml:space="preserve"> </w:t>
            </w:r>
            <w:r>
              <w:t>Description for tag limit_base has been corrected.</w:t>
            </w:r>
          </w:p>
        </w:tc>
      </w:tr>
      <w:tr w:rsidR="005966B9" w:rsidRPr="00CD203F" w:rsidTr="00677448">
        <w:tc>
          <w:tcPr>
            <w:tcW w:w="1136" w:type="dxa"/>
            <w:shd w:val="clear" w:color="auto" w:fill="auto"/>
            <w:vAlign w:val="center"/>
          </w:tcPr>
          <w:p w:rsidR="005966B9" w:rsidRDefault="005966B9" w:rsidP="00677448">
            <w:pPr>
              <w:pStyle w:val="BPC3Tableitems"/>
            </w:pPr>
            <w:r>
              <w:t>6.6</w:t>
            </w:r>
          </w:p>
        </w:tc>
        <w:tc>
          <w:tcPr>
            <w:tcW w:w="1542" w:type="dxa"/>
            <w:shd w:val="clear" w:color="auto" w:fill="auto"/>
            <w:vAlign w:val="center"/>
          </w:tcPr>
          <w:p w:rsidR="005966B9" w:rsidRDefault="005966B9" w:rsidP="00677448">
            <w:pPr>
              <w:pStyle w:val="BPC3Tableitems"/>
            </w:pPr>
            <w:r>
              <w:t>04.06.2014</w:t>
            </w:r>
          </w:p>
        </w:tc>
        <w:tc>
          <w:tcPr>
            <w:tcW w:w="1951" w:type="dxa"/>
            <w:shd w:val="clear" w:color="auto" w:fill="auto"/>
            <w:vAlign w:val="center"/>
          </w:tcPr>
          <w:p w:rsidR="005966B9" w:rsidRDefault="005966B9" w:rsidP="00990217">
            <w:pPr>
              <w:pStyle w:val="BPC3Tableitems"/>
            </w:pPr>
            <w:r>
              <w:t xml:space="preserve">Kolodkina </w:t>
            </w:r>
            <w:r w:rsidRPr="00AB7345">
              <w:t>Y.</w:t>
            </w:r>
          </w:p>
        </w:tc>
        <w:tc>
          <w:tcPr>
            <w:tcW w:w="4505" w:type="dxa"/>
            <w:shd w:val="clear" w:color="auto" w:fill="auto"/>
            <w:vAlign w:val="center"/>
          </w:tcPr>
          <w:p w:rsidR="005966B9" w:rsidRDefault="005966B9" w:rsidP="005966B9">
            <w:pPr>
              <w:pStyle w:val="BPC3Tableitems"/>
            </w:pPr>
            <w:r>
              <w:t xml:space="preserve">Clearing file structure. </w:t>
            </w:r>
          </w:p>
          <w:p w:rsidR="005966B9" w:rsidRDefault="005966B9" w:rsidP="005966B9">
            <w:pPr>
              <w:pStyle w:val="BPC3Tableitems"/>
            </w:pPr>
            <w:r>
              <w:t>Added comment about oper_count value.</w:t>
            </w:r>
          </w:p>
        </w:tc>
      </w:tr>
      <w:tr w:rsidR="00332FE1" w:rsidRPr="00CD203F" w:rsidTr="00677448">
        <w:tc>
          <w:tcPr>
            <w:tcW w:w="1136" w:type="dxa"/>
            <w:shd w:val="clear" w:color="auto" w:fill="auto"/>
            <w:vAlign w:val="center"/>
          </w:tcPr>
          <w:p w:rsidR="00332FE1" w:rsidRDefault="00332FE1" w:rsidP="00677448">
            <w:pPr>
              <w:pStyle w:val="BPC3Tableitems"/>
            </w:pPr>
            <w:r>
              <w:t>6.7</w:t>
            </w:r>
          </w:p>
        </w:tc>
        <w:tc>
          <w:tcPr>
            <w:tcW w:w="1542" w:type="dxa"/>
            <w:shd w:val="clear" w:color="auto" w:fill="auto"/>
            <w:vAlign w:val="center"/>
          </w:tcPr>
          <w:p w:rsidR="00332FE1" w:rsidRDefault="00332FE1" w:rsidP="00677448">
            <w:pPr>
              <w:pStyle w:val="BPC3Tableitems"/>
            </w:pPr>
            <w:r>
              <w:t>06.06.2014</w:t>
            </w:r>
          </w:p>
        </w:tc>
        <w:tc>
          <w:tcPr>
            <w:tcW w:w="1951" w:type="dxa"/>
            <w:shd w:val="clear" w:color="auto" w:fill="auto"/>
            <w:vAlign w:val="center"/>
          </w:tcPr>
          <w:p w:rsidR="00332FE1" w:rsidRDefault="00332FE1" w:rsidP="00990217">
            <w:pPr>
              <w:pStyle w:val="BPC3Tableitems"/>
            </w:pPr>
            <w:r>
              <w:t xml:space="preserve">Kolodkina </w:t>
            </w:r>
            <w:r w:rsidRPr="00AB7345">
              <w:t>Y.</w:t>
            </w:r>
          </w:p>
        </w:tc>
        <w:tc>
          <w:tcPr>
            <w:tcW w:w="4505" w:type="dxa"/>
            <w:shd w:val="clear" w:color="auto" w:fill="auto"/>
            <w:vAlign w:val="center"/>
          </w:tcPr>
          <w:p w:rsidR="00332FE1" w:rsidRDefault="00332FE1" w:rsidP="00332FE1">
            <w:pPr>
              <w:pStyle w:val="BPC3Tableitems"/>
            </w:pPr>
            <w:r w:rsidRPr="00CD203F">
              <w:t xml:space="preserve">Card security data </w:t>
            </w:r>
            <w:proofErr w:type="gramStart"/>
            <w:r w:rsidRPr="00CD203F">
              <w:t>transmission file</w:t>
            </w:r>
            <w:proofErr w:type="gramEnd"/>
            <w:r w:rsidRPr="00CD203F">
              <w:t xml:space="preserve"> structure. </w:t>
            </w:r>
            <w:r>
              <w:t>Added element state into block card.</w:t>
            </w:r>
          </w:p>
        </w:tc>
      </w:tr>
      <w:tr w:rsidR="00A44B42" w:rsidRPr="00CD203F" w:rsidTr="00990217">
        <w:tc>
          <w:tcPr>
            <w:tcW w:w="1136" w:type="dxa"/>
            <w:shd w:val="clear" w:color="auto" w:fill="auto"/>
            <w:vAlign w:val="center"/>
          </w:tcPr>
          <w:p w:rsidR="00A44B42" w:rsidRDefault="00A44B42" w:rsidP="00990217">
            <w:pPr>
              <w:pStyle w:val="BPC3Tableitems"/>
            </w:pPr>
            <w:r>
              <w:t>6.8</w:t>
            </w:r>
          </w:p>
        </w:tc>
        <w:tc>
          <w:tcPr>
            <w:tcW w:w="1542" w:type="dxa"/>
            <w:shd w:val="clear" w:color="auto" w:fill="auto"/>
            <w:vAlign w:val="center"/>
          </w:tcPr>
          <w:p w:rsidR="00A44B42" w:rsidRDefault="00A44B42" w:rsidP="00990217">
            <w:pPr>
              <w:pStyle w:val="BPC3Tableitems"/>
            </w:pPr>
            <w:r>
              <w:t>19.06.2014</w:t>
            </w:r>
          </w:p>
        </w:tc>
        <w:tc>
          <w:tcPr>
            <w:tcW w:w="1951" w:type="dxa"/>
            <w:shd w:val="clear" w:color="auto" w:fill="auto"/>
            <w:vAlign w:val="center"/>
          </w:tcPr>
          <w:p w:rsidR="00A44B42" w:rsidRDefault="00A44B42" w:rsidP="00990217">
            <w:pPr>
              <w:pStyle w:val="BPC3Tableitems"/>
            </w:pPr>
            <w:r>
              <w:t>Alalykin A.</w:t>
            </w:r>
          </w:p>
        </w:tc>
        <w:tc>
          <w:tcPr>
            <w:tcW w:w="4505" w:type="dxa"/>
            <w:shd w:val="clear" w:color="auto" w:fill="auto"/>
            <w:vAlign w:val="center"/>
          </w:tcPr>
          <w:p w:rsidR="00A44B42" w:rsidRDefault="00A44B42" w:rsidP="00A44B42">
            <w:pPr>
              <w:pStyle w:val="BPC3Tableitems"/>
            </w:pPr>
            <w:r w:rsidRPr="00CD203F">
              <w:t xml:space="preserve">Card security data </w:t>
            </w:r>
            <w:proofErr w:type="gramStart"/>
            <w:r w:rsidRPr="00CD203F">
              <w:t>transmission file</w:t>
            </w:r>
            <w:proofErr w:type="gramEnd"/>
            <w:r w:rsidRPr="00CD203F">
              <w:t xml:space="preserve"> structure. </w:t>
            </w:r>
            <w:r>
              <w:t xml:space="preserve">Description for tag </w:t>
            </w:r>
            <w:r w:rsidRPr="00A44B42">
              <w:rPr>
                <w:i/>
              </w:rPr>
              <w:t>state</w:t>
            </w:r>
            <w:r>
              <w:t xml:space="preserve"> has been extended.</w:t>
            </w:r>
          </w:p>
        </w:tc>
      </w:tr>
      <w:tr w:rsidR="00F372ED" w:rsidRPr="00CD203F" w:rsidTr="00990217">
        <w:tc>
          <w:tcPr>
            <w:tcW w:w="1136" w:type="dxa"/>
            <w:shd w:val="clear" w:color="auto" w:fill="auto"/>
            <w:vAlign w:val="center"/>
          </w:tcPr>
          <w:p w:rsidR="00F372ED" w:rsidRDefault="00F372ED" w:rsidP="00990217">
            <w:pPr>
              <w:pStyle w:val="BPC3Tableitems"/>
            </w:pPr>
            <w:r>
              <w:t>6.9</w:t>
            </w:r>
          </w:p>
        </w:tc>
        <w:tc>
          <w:tcPr>
            <w:tcW w:w="1542" w:type="dxa"/>
            <w:shd w:val="clear" w:color="auto" w:fill="auto"/>
            <w:vAlign w:val="center"/>
          </w:tcPr>
          <w:p w:rsidR="00F372ED" w:rsidRDefault="00F372ED" w:rsidP="00990217">
            <w:pPr>
              <w:pStyle w:val="BPC3Tableitems"/>
            </w:pPr>
            <w:r>
              <w:t>27.06.2014</w:t>
            </w:r>
          </w:p>
        </w:tc>
        <w:tc>
          <w:tcPr>
            <w:tcW w:w="1951" w:type="dxa"/>
            <w:shd w:val="clear" w:color="auto" w:fill="auto"/>
            <w:vAlign w:val="center"/>
          </w:tcPr>
          <w:p w:rsidR="00F372ED" w:rsidRDefault="00F372ED" w:rsidP="00990217">
            <w:pPr>
              <w:pStyle w:val="BPC3Tableitems"/>
            </w:pPr>
            <w:r>
              <w:t>Alalykin A.</w:t>
            </w:r>
          </w:p>
        </w:tc>
        <w:tc>
          <w:tcPr>
            <w:tcW w:w="4505" w:type="dxa"/>
            <w:shd w:val="clear" w:color="auto" w:fill="auto"/>
            <w:vAlign w:val="center"/>
          </w:tcPr>
          <w:p w:rsidR="00F372ED" w:rsidRPr="00CD203F" w:rsidRDefault="00F372ED" w:rsidP="00F372ED">
            <w:pPr>
              <w:pStyle w:val="BPC3Tableitems"/>
            </w:pPr>
            <w:r w:rsidRPr="00CD203F">
              <w:t>Clearing file structure.</w:t>
            </w:r>
            <w:r>
              <w:t xml:space="preserve"> New article (dictionary STTT) has been added to list for tag sttl_type.</w:t>
            </w:r>
          </w:p>
        </w:tc>
      </w:tr>
      <w:tr w:rsidR="00655D46" w:rsidRPr="00CD203F" w:rsidTr="00990217">
        <w:tc>
          <w:tcPr>
            <w:tcW w:w="1136" w:type="dxa"/>
            <w:shd w:val="clear" w:color="auto" w:fill="auto"/>
            <w:vAlign w:val="center"/>
          </w:tcPr>
          <w:p w:rsidR="00655D46" w:rsidRDefault="00655D46" w:rsidP="00990217">
            <w:pPr>
              <w:pStyle w:val="BPC3Tableitems"/>
            </w:pPr>
            <w:r>
              <w:t>6.10</w:t>
            </w:r>
          </w:p>
        </w:tc>
        <w:tc>
          <w:tcPr>
            <w:tcW w:w="1542" w:type="dxa"/>
            <w:shd w:val="clear" w:color="auto" w:fill="auto"/>
            <w:vAlign w:val="center"/>
          </w:tcPr>
          <w:p w:rsidR="00655D46" w:rsidRDefault="00655D46" w:rsidP="00990217">
            <w:pPr>
              <w:pStyle w:val="BPC3Tableitems"/>
            </w:pPr>
            <w:r>
              <w:t>27.06.2014</w:t>
            </w:r>
          </w:p>
        </w:tc>
        <w:tc>
          <w:tcPr>
            <w:tcW w:w="1951" w:type="dxa"/>
            <w:shd w:val="clear" w:color="auto" w:fill="auto"/>
            <w:vAlign w:val="center"/>
          </w:tcPr>
          <w:p w:rsidR="00655D46" w:rsidRDefault="00655D46" w:rsidP="00990217">
            <w:pPr>
              <w:pStyle w:val="BPC3Tableitems"/>
            </w:pPr>
            <w:r>
              <w:t>Maslov I</w:t>
            </w:r>
            <w:r w:rsidR="00B6111D">
              <w:t>.</w:t>
            </w:r>
          </w:p>
        </w:tc>
        <w:tc>
          <w:tcPr>
            <w:tcW w:w="4505" w:type="dxa"/>
            <w:shd w:val="clear" w:color="auto" w:fill="auto"/>
            <w:vAlign w:val="center"/>
          </w:tcPr>
          <w:p w:rsidR="00655D46" w:rsidRPr="00CD203F" w:rsidRDefault="00655D46" w:rsidP="00990217">
            <w:pPr>
              <w:pStyle w:val="BPC3Tableitems"/>
            </w:pPr>
            <w:r>
              <w:t>Add Settlement amount and reconciliation type to clearing file</w:t>
            </w:r>
          </w:p>
        </w:tc>
      </w:tr>
      <w:tr w:rsidR="00E75A8D" w:rsidRPr="00CD203F" w:rsidTr="00990217">
        <w:tc>
          <w:tcPr>
            <w:tcW w:w="1136" w:type="dxa"/>
            <w:shd w:val="clear" w:color="auto" w:fill="auto"/>
            <w:vAlign w:val="center"/>
          </w:tcPr>
          <w:p w:rsidR="00E75A8D" w:rsidRDefault="00E75A8D" w:rsidP="00990217">
            <w:pPr>
              <w:pStyle w:val="BPC3Tableitems"/>
            </w:pPr>
            <w:r>
              <w:t>6.11</w:t>
            </w:r>
          </w:p>
        </w:tc>
        <w:tc>
          <w:tcPr>
            <w:tcW w:w="1542" w:type="dxa"/>
            <w:shd w:val="clear" w:color="auto" w:fill="auto"/>
            <w:vAlign w:val="center"/>
          </w:tcPr>
          <w:p w:rsidR="00E75A8D" w:rsidRDefault="00E75A8D" w:rsidP="00990217">
            <w:pPr>
              <w:pStyle w:val="BPC3Tableitems"/>
            </w:pPr>
            <w:r>
              <w:t>23.07.2014</w:t>
            </w:r>
          </w:p>
        </w:tc>
        <w:tc>
          <w:tcPr>
            <w:tcW w:w="1951" w:type="dxa"/>
            <w:shd w:val="clear" w:color="auto" w:fill="auto"/>
            <w:vAlign w:val="center"/>
          </w:tcPr>
          <w:p w:rsidR="00E75A8D" w:rsidRDefault="00E75A8D" w:rsidP="00990217">
            <w:pPr>
              <w:pStyle w:val="BPC3Tableitems"/>
            </w:pPr>
            <w:r>
              <w:t>Maslov I</w:t>
            </w:r>
            <w:r w:rsidR="00B6111D">
              <w:t>.</w:t>
            </w:r>
          </w:p>
        </w:tc>
        <w:tc>
          <w:tcPr>
            <w:tcW w:w="4505" w:type="dxa"/>
            <w:shd w:val="clear" w:color="auto" w:fill="auto"/>
            <w:vAlign w:val="center"/>
          </w:tcPr>
          <w:p w:rsidR="00E75A8D" w:rsidRDefault="00E75A8D" w:rsidP="00E75A8D">
            <w:pPr>
              <w:pStyle w:val="BPC3Tableitems"/>
            </w:pPr>
            <w:r w:rsidRPr="00CD203F">
              <w:t>Clearing file structure.</w:t>
            </w:r>
            <w:r>
              <w:t xml:space="preserve"> Add tag “auth_tag”</w:t>
            </w:r>
          </w:p>
        </w:tc>
      </w:tr>
      <w:tr w:rsidR="00B6111D" w:rsidRPr="00CD203F" w:rsidTr="00990217">
        <w:tc>
          <w:tcPr>
            <w:tcW w:w="1136" w:type="dxa"/>
            <w:shd w:val="clear" w:color="auto" w:fill="auto"/>
            <w:vAlign w:val="center"/>
          </w:tcPr>
          <w:p w:rsidR="00B6111D" w:rsidRDefault="00B6111D" w:rsidP="00990217">
            <w:pPr>
              <w:pStyle w:val="BPC3Tableitems"/>
            </w:pPr>
            <w:r>
              <w:t>6.12</w:t>
            </w:r>
          </w:p>
        </w:tc>
        <w:tc>
          <w:tcPr>
            <w:tcW w:w="1542" w:type="dxa"/>
            <w:shd w:val="clear" w:color="auto" w:fill="auto"/>
            <w:vAlign w:val="center"/>
          </w:tcPr>
          <w:p w:rsidR="00B6111D" w:rsidRDefault="0045554C" w:rsidP="0045554C">
            <w:pPr>
              <w:pStyle w:val="BPC3Tableitems"/>
            </w:pPr>
            <w:r>
              <w:t>0</w:t>
            </w:r>
            <w:r w:rsidR="00261B96">
              <w:t>7</w:t>
            </w:r>
            <w:r w:rsidR="00B6111D">
              <w:t>.0</w:t>
            </w:r>
            <w:r>
              <w:t>8</w:t>
            </w:r>
            <w:r w:rsidR="00B6111D">
              <w:t>.2014</w:t>
            </w:r>
          </w:p>
        </w:tc>
        <w:tc>
          <w:tcPr>
            <w:tcW w:w="1951" w:type="dxa"/>
            <w:shd w:val="clear" w:color="auto" w:fill="auto"/>
            <w:vAlign w:val="center"/>
          </w:tcPr>
          <w:p w:rsidR="00B6111D" w:rsidRDefault="00B6111D" w:rsidP="00990217">
            <w:pPr>
              <w:pStyle w:val="BPC3Tableitems"/>
            </w:pPr>
            <w:r>
              <w:t>Maslov I.</w:t>
            </w:r>
          </w:p>
        </w:tc>
        <w:tc>
          <w:tcPr>
            <w:tcW w:w="4505" w:type="dxa"/>
            <w:shd w:val="clear" w:color="auto" w:fill="auto"/>
            <w:vAlign w:val="center"/>
          </w:tcPr>
          <w:p w:rsidR="00B6111D" w:rsidRPr="00CD203F" w:rsidRDefault="004E596D" w:rsidP="00E75A8D">
            <w:pPr>
              <w:pStyle w:val="BPC3Tableitems"/>
            </w:pPr>
            <w:r>
              <w:t>Add link to xsd and xml. Fixed description of account file</w:t>
            </w:r>
          </w:p>
        </w:tc>
      </w:tr>
      <w:tr w:rsidR="00F22D4F" w:rsidRPr="00CD203F" w:rsidTr="00990217">
        <w:tc>
          <w:tcPr>
            <w:tcW w:w="1136" w:type="dxa"/>
            <w:shd w:val="clear" w:color="auto" w:fill="auto"/>
            <w:vAlign w:val="center"/>
          </w:tcPr>
          <w:p w:rsidR="00F22D4F" w:rsidRDefault="00F22D4F" w:rsidP="00990217">
            <w:pPr>
              <w:pStyle w:val="BPC3Tableitems"/>
            </w:pPr>
            <w:r>
              <w:t>6.13</w:t>
            </w:r>
          </w:p>
        </w:tc>
        <w:tc>
          <w:tcPr>
            <w:tcW w:w="1542" w:type="dxa"/>
            <w:shd w:val="clear" w:color="auto" w:fill="auto"/>
            <w:vAlign w:val="center"/>
          </w:tcPr>
          <w:p w:rsidR="00F22D4F" w:rsidRDefault="00F22D4F" w:rsidP="0045554C">
            <w:pPr>
              <w:pStyle w:val="BPC3Tableitems"/>
            </w:pPr>
            <w:r>
              <w:t>15.08.2014</w:t>
            </w:r>
          </w:p>
        </w:tc>
        <w:tc>
          <w:tcPr>
            <w:tcW w:w="1951" w:type="dxa"/>
            <w:shd w:val="clear" w:color="auto" w:fill="auto"/>
            <w:vAlign w:val="center"/>
          </w:tcPr>
          <w:p w:rsidR="00F22D4F" w:rsidRDefault="00F22D4F" w:rsidP="00990217">
            <w:pPr>
              <w:pStyle w:val="BPC3Tableitems"/>
            </w:pPr>
            <w:r>
              <w:t>Maslov I.</w:t>
            </w:r>
          </w:p>
        </w:tc>
        <w:tc>
          <w:tcPr>
            <w:tcW w:w="4505" w:type="dxa"/>
            <w:shd w:val="clear" w:color="auto" w:fill="auto"/>
            <w:vAlign w:val="center"/>
          </w:tcPr>
          <w:p w:rsidR="00F22D4F" w:rsidRDefault="00F22D4F" w:rsidP="00F22D4F">
            <w:pPr>
              <w:pStyle w:val="BPC3Tableitems"/>
            </w:pPr>
            <w:r>
              <w:t>Fixed “</w:t>
            </w:r>
            <w:r w:rsidRPr="00F22D4F">
              <w:t>account</w:t>
            </w:r>
            <w:r>
              <w:t xml:space="preserve"> </w:t>
            </w:r>
            <w:r w:rsidRPr="00F22D4F">
              <w:t>credit</w:t>
            </w:r>
            <w:r>
              <w:t xml:space="preserve"> </w:t>
            </w:r>
            <w:r w:rsidRPr="00F22D4F">
              <w:t>statement</w:t>
            </w:r>
            <w:r>
              <w:t>” and “</w:t>
            </w:r>
            <w:r w:rsidRPr="00F22D4F">
              <w:t>notifications</w:t>
            </w:r>
            <w:r>
              <w:t>”</w:t>
            </w:r>
          </w:p>
        </w:tc>
      </w:tr>
      <w:tr w:rsidR="0033548E" w:rsidRPr="00CD203F" w:rsidTr="007E2AAC">
        <w:tc>
          <w:tcPr>
            <w:tcW w:w="1136" w:type="dxa"/>
            <w:shd w:val="clear" w:color="auto" w:fill="auto"/>
            <w:vAlign w:val="center"/>
          </w:tcPr>
          <w:p w:rsidR="0033548E" w:rsidRDefault="0033548E" w:rsidP="007E2AAC">
            <w:pPr>
              <w:pStyle w:val="BPC3Tableitems"/>
            </w:pPr>
            <w:r>
              <w:t>6.14</w:t>
            </w:r>
          </w:p>
        </w:tc>
        <w:tc>
          <w:tcPr>
            <w:tcW w:w="1542" w:type="dxa"/>
            <w:shd w:val="clear" w:color="auto" w:fill="auto"/>
            <w:vAlign w:val="center"/>
          </w:tcPr>
          <w:p w:rsidR="0033548E" w:rsidRDefault="0033548E" w:rsidP="007E2AAC">
            <w:pPr>
              <w:pStyle w:val="BPC3Tableitems"/>
            </w:pPr>
            <w:r>
              <w:t>15.08.2014</w:t>
            </w:r>
          </w:p>
        </w:tc>
        <w:tc>
          <w:tcPr>
            <w:tcW w:w="1951" w:type="dxa"/>
            <w:shd w:val="clear" w:color="auto" w:fill="auto"/>
            <w:vAlign w:val="center"/>
          </w:tcPr>
          <w:p w:rsidR="0033548E" w:rsidRDefault="0033548E" w:rsidP="007E2AAC">
            <w:pPr>
              <w:pStyle w:val="BPC3Tableitems"/>
            </w:pPr>
            <w:r>
              <w:t>Maslov I.</w:t>
            </w:r>
          </w:p>
        </w:tc>
        <w:tc>
          <w:tcPr>
            <w:tcW w:w="4505" w:type="dxa"/>
            <w:shd w:val="clear" w:color="auto" w:fill="auto"/>
            <w:vAlign w:val="center"/>
          </w:tcPr>
          <w:p w:rsidR="0033548E" w:rsidRDefault="0033548E" w:rsidP="007E2AAC">
            <w:pPr>
              <w:pStyle w:val="BPC3Tableitems"/>
            </w:pPr>
            <w:r>
              <w:t xml:space="preserve">Fixed field </w:t>
            </w:r>
            <w:r>
              <w:rPr>
                <w:rFonts w:ascii="Arial" w:hAnsi="Arial" w:cs="Arial"/>
                <w:color w:val="333333"/>
                <w:sz w:val="21"/>
                <w:szCs w:val="21"/>
                <w:shd w:val="clear" w:color="auto" w:fill="FFFFFF"/>
              </w:rPr>
              <w:t xml:space="preserve">sttl_type, </w:t>
            </w:r>
            <w:r w:rsidRPr="007A3CE5">
              <w:rPr>
                <w:rFonts w:ascii="Arial" w:hAnsi="Arial" w:cs="Arial"/>
                <w:color w:val="333333"/>
                <w:sz w:val="21"/>
                <w:szCs w:val="21"/>
                <w:shd w:val="clear" w:color="auto" w:fill="FFFFFF"/>
              </w:rPr>
              <w:t xml:space="preserve">auth_char_ind </w:t>
            </w:r>
            <w:r>
              <w:rPr>
                <w:rFonts w:ascii="Arial" w:hAnsi="Arial" w:cs="Arial"/>
                <w:color w:val="333333"/>
                <w:sz w:val="21"/>
                <w:szCs w:val="21"/>
                <w:shd w:val="clear" w:color="auto" w:fill="FFFFFF"/>
              </w:rPr>
              <w:t>and pos_terminal_cap</w:t>
            </w:r>
          </w:p>
        </w:tc>
      </w:tr>
      <w:tr w:rsidR="007A3CE5" w:rsidRPr="00CD203F" w:rsidTr="00990217">
        <w:tc>
          <w:tcPr>
            <w:tcW w:w="1136" w:type="dxa"/>
            <w:shd w:val="clear" w:color="auto" w:fill="auto"/>
            <w:vAlign w:val="center"/>
          </w:tcPr>
          <w:p w:rsidR="007A3CE5" w:rsidRDefault="007A3CE5" w:rsidP="0033548E">
            <w:pPr>
              <w:pStyle w:val="BPC3Tableitems"/>
            </w:pPr>
            <w:r>
              <w:t>6.1</w:t>
            </w:r>
            <w:r w:rsidR="0033548E">
              <w:t>5</w:t>
            </w:r>
          </w:p>
        </w:tc>
        <w:tc>
          <w:tcPr>
            <w:tcW w:w="1542" w:type="dxa"/>
            <w:shd w:val="clear" w:color="auto" w:fill="auto"/>
            <w:vAlign w:val="center"/>
          </w:tcPr>
          <w:p w:rsidR="007A3CE5" w:rsidRDefault="0033548E" w:rsidP="0045554C">
            <w:pPr>
              <w:pStyle w:val="BPC3Tableitems"/>
            </w:pPr>
            <w:r>
              <w:t>2</w:t>
            </w:r>
            <w:r w:rsidR="007A3CE5">
              <w:t>5.08.2014</w:t>
            </w:r>
          </w:p>
        </w:tc>
        <w:tc>
          <w:tcPr>
            <w:tcW w:w="1951" w:type="dxa"/>
            <w:shd w:val="clear" w:color="auto" w:fill="auto"/>
            <w:vAlign w:val="center"/>
          </w:tcPr>
          <w:p w:rsidR="007A3CE5" w:rsidRDefault="0033548E" w:rsidP="00990217">
            <w:pPr>
              <w:pStyle w:val="BPC3Tableitems"/>
            </w:pPr>
            <w:r>
              <w:t>Necheukhin</w:t>
            </w:r>
            <w:r w:rsidR="007A3CE5">
              <w:t xml:space="preserve"> I.</w:t>
            </w:r>
          </w:p>
        </w:tc>
        <w:tc>
          <w:tcPr>
            <w:tcW w:w="4505" w:type="dxa"/>
            <w:shd w:val="clear" w:color="auto" w:fill="auto"/>
            <w:vAlign w:val="center"/>
          </w:tcPr>
          <w:p w:rsidR="007A3CE5" w:rsidRDefault="0033548E" w:rsidP="007A3CE5">
            <w:pPr>
              <w:pStyle w:val="BPC3Tableitems"/>
            </w:pPr>
            <w:r>
              <w:t>Adding status_reason for CARD STATUS file</w:t>
            </w:r>
          </w:p>
        </w:tc>
      </w:tr>
      <w:tr w:rsidR="00493944" w:rsidRPr="00CD203F" w:rsidTr="00990217">
        <w:tc>
          <w:tcPr>
            <w:tcW w:w="1136" w:type="dxa"/>
            <w:shd w:val="clear" w:color="auto" w:fill="auto"/>
            <w:vAlign w:val="center"/>
          </w:tcPr>
          <w:p w:rsidR="00493944" w:rsidRDefault="00493944" w:rsidP="0033548E">
            <w:pPr>
              <w:pStyle w:val="BPC3Tableitems"/>
            </w:pPr>
            <w:r>
              <w:t>6.16</w:t>
            </w:r>
          </w:p>
        </w:tc>
        <w:tc>
          <w:tcPr>
            <w:tcW w:w="1542" w:type="dxa"/>
            <w:shd w:val="clear" w:color="auto" w:fill="auto"/>
            <w:vAlign w:val="center"/>
          </w:tcPr>
          <w:p w:rsidR="00493944" w:rsidRDefault="00493944" w:rsidP="0045554C">
            <w:pPr>
              <w:pStyle w:val="BPC3Tableitems"/>
            </w:pPr>
            <w:r>
              <w:t>31.10.2014</w:t>
            </w:r>
          </w:p>
        </w:tc>
        <w:tc>
          <w:tcPr>
            <w:tcW w:w="1951" w:type="dxa"/>
            <w:shd w:val="clear" w:color="auto" w:fill="auto"/>
            <w:vAlign w:val="center"/>
          </w:tcPr>
          <w:p w:rsidR="00493944" w:rsidRDefault="00493944" w:rsidP="00990217">
            <w:pPr>
              <w:pStyle w:val="BPC3Tableitems"/>
            </w:pPr>
            <w:r>
              <w:t>Alalykin A.</w:t>
            </w:r>
          </w:p>
        </w:tc>
        <w:tc>
          <w:tcPr>
            <w:tcW w:w="4505" w:type="dxa"/>
            <w:shd w:val="clear" w:color="auto" w:fill="auto"/>
            <w:vAlign w:val="center"/>
          </w:tcPr>
          <w:p w:rsidR="00493944" w:rsidRDefault="00F42F9F" w:rsidP="007A3CE5">
            <w:pPr>
              <w:pStyle w:val="BPC3Tableitems"/>
            </w:pPr>
            <w:r>
              <w:t>C</w:t>
            </w:r>
            <w:r w:rsidRPr="00646D08">
              <w:t>ards information interface</w:t>
            </w:r>
            <w:r w:rsidRPr="00CD203F">
              <w:t>.</w:t>
            </w:r>
            <w:r>
              <w:t xml:space="preserve"> </w:t>
            </w:r>
            <w:r w:rsidR="00493944">
              <w:t>Block of cardholder’s post address has been added.</w:t>
            </w:r>
          </w:p>
        </w:tc>
      </w:tr>
      <w:tr w:rsidR="008C12BC" w:rsidRPr="00CD203F" w:rsidTr="00376AA9">
        <w:tc>
          <w:tcPr>
            <w:tcW w:w="1136" w:type="dxa"/>
            <w:shd w:val="clear" w:color="auto" w:fill="auto"/>
            <w:vAlign w:val="center"/>
          </w:tcPr>
          <w:p w:rsidR="008C12BC" w:rsidRDefault="008C12BC" w:rsidP="008C12BC">
            <w:pPr>
              <w:pStyle w:val="BPC3Tableitems"/>
            </w:pPr>
            <w:r>
              <w:lastRenderedPageBreak/>
              <w:t>6.17</w:t>
            </w:r>
          </w:p>
        </w:tc>
        <w:tc>
          <w:tcPr>
            <w:tcW w:w="1542" w:type="dxa"/>
            <w:shd w:val="clear" w:color="auto" w:fill="auto"/>
            <w:vAlign w:val="center"/>
          </w:tcPr>
          <w:p w:rsidR="008C12BC" w:rsidRDefault="008C12BC" w:rsidP="008C12BC">
            <w:pPr>
              <w:pStyle w:val="BPC3Tableitems"/>
            </w:pPr>
            <w:r>
              <w:t>11.11.2014</w:t>
            </w:r>
          </w:p>
        </w:tc>
        <w:tc>
          <w:tcPr>
            <w:tcW w:w="1951" w:type="dxa"/>
            <w:shd w:val="clear" w:color="auto" w:fill="auto"/>
            <w:vAlign w:val="center"/>
          </w:tcPr>
          <w:p w:rsidR="008C12BC" w:rsidRDefault="008C12BC" w:rsidP="00376AA9">
            <w:pPr>
              <w:pStyle w:val="BPC3Tableitems"/>
            </w:pPr>
            <w:r>
              <w:t>Alalykin A.</w:t>
            </w:r>
          </w:p>
        </w:tc>
        <w:tc>
          <w:tcPr>
            <w:tcW w:w="4505" w:type="dxa"/>
            <w:shd w:val="clear" w:color="auto" w:fill="auto"/>
            <w:vAlign w:val="center"/>
          </w:tcPr>
          <w:p w:rsidR="008C12BC" w:rsidRDefault="008C12BC" w:rsidP="008C12BC">
            <w:pPr>
              <w:pStyle w:val="BPC3Tableitems"/>
            </w:pPr>
            <w:r>
              <w:t>C</w:t>
            </w:r>
            <w:r w:rsidRPr="00646D08">
              <w:t>ards information interface</w:t>
            </w:r>
            <w:r w:rsidRPr="00CD203F">
              <w:t>.</w:t>
            </w:r>
            <w:r>
              <w:t xml:space="preserve"> Block card_info has been extended.</w:t>
            </w:r>
          </w:p>
        </w:tc>
      </w:tr>
      <w:tr w:rsidR="00376AA9" w:rsidRPr="00CD203F" w:rsidTr="00376AA9">
        <w:tc>
          <w:tcPr>
            <w:tcW w:w="1136" w:type="dxa"/>
            <w:shd w:val="clear" w:color="auto" w:fill="auto"/>
            <w:vAlign w:val="center"/>
          </w:tcPr>
          <w:p w:rsidR="00376AA9" w:rsidRDefault="00376AA9" w:rsidP="008C12BC">
            <w:pPr>
              <w:pStyle w:val="BPC3Tableitems"/>
            </w:pPr>
            <w:r>
              <w:t>6.18</w:t>
            </w:r>
          </w:p>
        </w:tc>
        <w:tc>
          <w:tcPr>
            <w:tcW w:w="1542" w:type="dxa"/>
            <w:shd w:val="clear" w:color="auto" w:fill="auto"/>
            <w:vAlign w:val="center"/>
          </w:tcPr>
          <w:p w:rsidR="00376AA9" w:rsidRDefault="00376AA9" w:rsidP="008C12BC">
            <w:pPr>
              <w:pStyle w:val="BPC3Tableitems"/>
            </w:pPr>
            <w:r>
              <w:t>17.11.2014</w:t>
            </w:r>
          </w:p>
        </w:tc>
        <w:tc>
          <w:tcPr>
            <w:tcW w:w="1951" w:type="dxa"/>
            <w:shd w:val="clear" w:color="auto" w:fill="auto"/>
            <w:vAlign w:val="center"/>
          </w:tcPr>
          <w:p w:rsidR="00376AA9" w:rsidRDefault="00376AA9" w:rsidP="00376AA9">
            <w:pPr>
              <w:pStyle w:val="BPC3Tableitems"/>
            </w:pPr>
            <w:r>
              <w:t xml:space="preserve">Kolodkina </w:t>
            </w:r>
            <w:r w:rsidRPr="00AB7345">
              <w:t>Y.</w:t>
            </w:r>
          </w:p>
        </w:tc>
        <w:tc>
          <w:tcPr>
            <w:tcW w:w="4505" w:type="dxa"/>
            <w:shd w:val="clear" w:color="auto" w:fill="auto"/>
            <w:vAlign w:val="center"/>
          </w:tcPr>
          <w:p w:rsidR="00376AA9" w:rsidRDefault="00273A71" w:rsidP="008C12BC">
            <w:pPr>
              <w:pStyle w:val="BPC3Tableitems"/>
            </w:pPr>
            <w:r w:rsidRPr="00273A71">
              <w:t>Accounts and customers interface file.</w:t>
            </w:r>
            <w:r>
              <w:t xml:space="preserve"> </w:t>
            </w:r>
            <w:r w:rsidR="00376AA9">
              <w:t xml:space="preserve">Added field aval_balance into block of account. Added block </w:t>
            </w:r>
            <w:r w:rsidR="0029144F">
              <w:t>limits into block of account.</w:t>
            </w:r>
          </w:p>
        </w:tc>
      </w:tr>
      <w:tr w:rsidR="008C12BC" w:rsidRPr="00CD203F" w:rsidTr="00990217">
        <w:tc>
          <w:tcPr>
            <w:tcW w:w="1136" w:type="dxa"/>
            <w:shd w:val="clear" w:color="auto" w:fill="auto"/>
            <w:vAlign w:val="center"/>
          </w:tcPr>
          <w:p w:rsidR="008C12BC" w:rsidRDefault="00273A71" w:rsidP="0033548E">
            <w:pPr>
              <w:pStyle w:val="BPC3Tableitems"/>
            </w:pPr>
            <w:r>
              <w:t>6.19</w:t>
            </w:r>
          </w:p>
        </w:tc>
        <w:tc>
          <w:tcPr>
            <w:tcW w:w="1542" w:type="dxa"/>
            <w:shd w:val="clear" w:color="auto" w:fill="auto"/>
            <w:vAlign w:val="center"/>
          </w:tcPr>
          <w:p w:rsidR="008C12BC" w:rsidRDefault="00273A71" w:rsidP="0045554C">
            <w:pPr>
              <w:pStyle w:val="BPC3Tableitems"/>
            </w:pPr>
            <w:r>
              <w:t>19.11.2014</w:t>
            </w:r>
          </w:p>
        </w:tc>
        <w:tc>
          <w:tcPr>
            <w:tcW w:w="1951" w:type="dxa"/>
            <w:shd w:val="clear" w:color="auto" w:fill="auto"/>
            <w:vAlign w:val="center"/>
          </w:tcPr>
          <w:p w:rsidR="008C12BC" w:rsidRDefault="00273A71" w:rsidP="00990217">
            <w:pPr>
              <w:pStyle w:val="BPC3Tableitems"/>
            </w:pPr>
            <w:r>
              <w:t>Alalykin A.</w:t>
            </w:r>
          </w:p>
        </w:tc>
        <w:tc>
          <w:tcPr>
            <w:tcW w:w="4505" w:type="dxa"/>
            <w:shd w:val="clear" w:color="auto" w:fill="auto"/>
            <w:vAlign w:val="center"/>
          </w:tcPr>
          <w:p w:rsidR="008C12BC" w:rsidRDefault="00273A71" w:rsidP="00273A71">
            <w:pPr>
              <w:pStyle w:val="BPC3Tableitems"/>
            </w:pPr>
            <w:r>
              <w:t>C</w:t>
            </w:r>
            <w:r w:rsidRPr="00646D08">
              <w:t>ards information interface</w:t>
            </w:r>
            <w:r w:rsidRPr="00CD203F">
              <w:t>.</w:t>
            </w:r>
            <w:r>
              <w:t xml:space="preserve"> Block limits has been added into block card_info.</w:t>
            </w:r>
          </w:p>
        </w:tc>
      </w:tr>
      <w:tr w:rsidR="00FD753D" w:rsidRPr="00FD753D" w:rsidTr="00215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6"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FD753D">
            <w:pPr>
              <w:pStyle w:val="BPC3Tableitems"/>
              <w:rPr>
                <w:rFonts w:asciiTheme="minorHAnsi" w:hAnsiTheme="minorHAnsi" w:cstheme="minorHAnsi"/>
                <w:szCs w:val="24"/>
              </w:rPr>
            </w:pPr>
            <w:r w:rsidRPr="00FD753D">
              <w:rPr>
                <w:rFonts w:asciiTheme="minorHAnsi" w:hAnsiTheme="minorHAnsi" w:cstheme="minorHAnsi"/>
                <w:szCs w:val="24"/>
              </w:rPr>
              <w:t>6.20</w:t>
            </w:r>
          </w:p>
        </w:tc>
        <w:tc>
          <w:tcPr>
            <w:tcW w:w="1542"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215BC3">
            <w:pPr>
              <w:pStyle w:val="BPC3Tableitems"/>
              <w:rPr>
                <w:rFonts w:asciiTheme="minorHAnsi" w:hAnsiTheme="minorHAnsi" w:cstheme="minorHAnsi"/>
                <w:szCs w:val="24"/>
              </w:rPr>
            </w:pPr>
            <w:r w:rsidRPr="00FD753D">
              <w:rPr>
                <w:rFonts w:asciiTheme="minorHAnsi" w:hAnsiTheme="minorHAnsi" w:cstheme="minorHAnsi"/>
                <w:szCs w:val="24"/>
              </w:rPr>
              <w:t>27.06.2014</w:t>
            </w: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215BC3">
            <w:pPr>
              <w:pStyle w:val="BPC3Tableitems"/>
              <w:rPr>
                <w:rFonts w:asciiTheme="minorHAnsi" w:hAnsiTheme="minorHAnsi" w:cstheme="minorHAnsi"/>
                <w:szCs w:val="24"/>
              </w:rPr>
            </w:pPr>
            <w:r w:rsidRPr="00FD753D">
              <w:rPr>
                <w:rFonts w:asciiTheme="minorHAnsi" w:hAnsiTheme="minorHAnsi" w:cstheme="minorHAnsi"/>
                <w:szCs w:val="24"/>
              </w:rPr>
              <w:t>Alalykin A.</w:t>
            </w:r>
          </w:p>
        </w:tc>
        <w:tc>
          <w:tcPr>
            <w:tcW w:w="4505" w:type="dxa"/>
            <w:tcBorders>
              <w:top w:val="single" w:sz="4" w:space="0" w:color="auto"/>
              <w:left w:val="single" w:sz="4" w:space="0" w:color="auto"/>
              <w:bottom w:val="single" w:sz="4" w:space="0" w:color="auto"/>
              <w:right w:val="single" w:sz="4" w:space="0" w:color="auto"/>
            </w:tcBorders>
            <w:shd w:val="clear" w:color="auto" w:fill="auto"/>
            <w:vAlign w:val="center"/>
          </w:tcPr>
          <w:p w:rsidR="00FD753D" w:rsidRPr="00FD753D" w:rsidRDefault="00FD753D" w:rsidP="00215BC3">
            <w:pPr>
              <w:pStyle w:val="BPC3Tableitems"/>
              <w:rPr>
                <w:rFonts w:asciiTheme="minorHAnsi" w:hAnsiTheme="minorHAnsi" w:cstheme="minorHAnsi"/>
                <w:szCs w:val="24"/>
              </w:rPr>
            </w:pPr>
            <w:r w:rsidRPr="00FD753D">
              <w:rPr>
                <w:rFonts w:asciiTheme="minorHAnsi" w:hAnsiTheme="minorHAnsi" w:cstheme="minorHAnsi"/>
                <w:szCs w:val="24"/>
              </w:rPr>
              <w:t>Clearing file structure. Tag de055 data type changed to base64Hex.</w:t>
            </w:r>
          </w:p>
        </w:tc>
      </w:tr>
      <w:tr w:rsidR="00215BC3" w:rsidRPr="00CD203F" w:rsidTr="00990217">
        <w:tc>
          <w:tcPr>
            <w:tcW w:w="1136"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6.21</w:t>
            </w:r>
          </w:p>
        </w:tc>
        <w:tc>
          <w:tcPr>
            <w:tcW w:w="1542"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09</w:t>
            </w:r>
            <w:r w:rsidRPr="00FD753D">
              <w:rPr>
                <w:rFonts w:asciiTheme="minorHAnsi" w:hAnsiTheme="minorHAnsi" w:cstheme="minorHAnsi"/>
                <w:szCs w:val="24"/>
              </w:rPr>
              <w:t>.</w:t>
            </w:r>
            <w:r>
              <w:rPr>
                <w:rFonts w:asciiTheme="minorHAnsi" w:hAnsiTheme="minorHAnsi" w:cstheme="minorHAnsi"/>
                <w:szCs w:val="24"/>
              </w:rPr>
              <w:t>12</w:t>
            </w:r>
            <w:r w:rsidRPr="00FD753D">
              <w:rPr>
                <w:rFonts w:asciiTheme="minorHAnsi" w:hAnsiTheme="minorHAnsi" w:cstheme="minorHAnsi"/>
                <w:szCs w:val="24"/>
              </w:rPr>
              <w:t>.2014</w:t>
            </w:r>
          </w:p>
        </w:tc>
        <w:tc>
          <w:tcPr>
            <w:tcW w:w="1951"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Maslov I</w:t>
            </w:r>
            <w:r w:rsidRPr="00FD753D">
              <w:rPr>
                <w:rFonts w:asciiTheme="minorHAnsi" w:hAnsiTheme="minorHAnsi" w:cstheme="minorHAnsi"/>
                <w:szCs w:val="24"/>
              </w:rPr>
              <w:t>.</w:t>
            </w:r>
          </w:p>
        </w:tc>
        <w:tc>
          <w:tcPr>
            <w:tcW w:w="4505" w:type="dxa"/>
            <w:shd w:val="clear" w:color="auto" w:fill="auto"/>
            <w:vAlign w:val="center"/>
          </w:tcPr>
          <w:p w:rsidR="00215BC3" w:rsidRPr="00FD753D" w:rsidRDefault="00215BC3" w:rsidP="00215BC3">
            <w:pPr>
              <w:pStyle w:val="BPC3Tableitems"/>
              <w:rPr>
                <w:rFonts w:asciiTheme="minorHAnsi" w:hAnsiTheme="minorHAnsi" w:cstheme="minorHAnsi"/>
                <w:szCs w:val="24"/>
              </w:rPr>
            </w:pPr>
            <w:r>
              <w:rPr>
                <w:rFonts w:asciiTheme="minorHAnsi" w:hAnsiTheme="minorHAnsi" w:cstheme="minorHAnsi"/>
                <w:szCs w:val="24"/>
              </w:rPr>
              <w:t xml:space="preserve">Add </w:t>
            </w:r>
            <w:r w:rsidR="003C5760">
              <w:rPr>
                <w:rFonts w:asciiTheme="minorHAnsi" w:hAnsiTheme="minorHAnsi" w:cstheme="minorHAnsi"/>
                <w:szCs w:val="24"/>
              </w:rPr>
              <w:t>tag “</w:t>
            </w:r>
            <w:r>
              <w:rPr>
                <w:rFonts w:asciiTheme="minorHAnsi" w:hAnsiTheme="minorHAnsi" w:cstheme="minorHAnsi"/>
                <w:szCs w:val="24"/>
              </w:rPr>
              <w:t>tag name</w:t>
            </w:r>
            <w:r w:rsidR="003C5760">
              <w:rPr>
                <w:rFonts w:asciiTheme="minorHAnsi" w:hAnsiTheme="minorHAnsi" w:cstheme="minorHAnsi"/>
                <w:szCs w:val="24"/>
              </w:rPr>
              <w:t xml:space="preserve">” to </w:t>
            </w:r>
            <w:r w:rsidR="003C5760" w:rsidRPr="003C5760">
              <w:rPr>
                <w:rFonts w:asciiTheme="minorHAnsi" w:hAnsiTheme="minorHAnsi" w:cstheme="minorHAnsi"/>
                <w:szCs w:val="24"/>
              </w:rPr>
              <w:t>auth_tag</w:t>
            </w:r>
            <w:r w:rsidR="003C5760">
              <w:rPr>
                <w:rFonts w:asciiTheme="minorHAnsi" w:hAnsiTheme="minorHAnsi" w:cstheme="minorHAnsi"/>
                <w:szCs w:val="24"/>
              </w:rPr>
              <w:t xml:space="preserve"> block</w:t>
            </w:r>
            <w:r>
              <w:rPr>
                <w:rFonts w:asciiTheme="minorHAnsi" w:hAnsiTheme="minorHAnsi" w:cstheme="minorHAnsi"/>
                <w:szCs w:val="24"/>
              </w:rPr>
              <w:t xml:space="preserve"> </w:t>
            </w:r>
          </w:p>
        </w:tc>
      </w:tr>
      <w:tr w:rsidR="007627EC" w:rsidRPr="00CD203F" w:rsidTr="00990217">
        <w:tc>
          <w:tcPr>
            <w:tcW w:w="1136"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7.0</w:t>
            </w:r>
          </w:p>
        </w:tc>
        <w:tc>
          <w:tcPr>
            <w:tcW w:w="1542"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11.12.2014</w:t>
            </w:r>
          </w:p>
        </w:tc>
        <w:tc>
          <w:tcPr>
            <w:tcW w:w="1951"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7627EC" w:rsidRDefault="007627EC" w:rsidP="00215BC3">
            <w:pPr>
              <w:pStyle w:val="BPC3Tableitems"/>
              <w:rPr>
                <w:rFonts w:asciiTheme="minorHAnsi" w:hAnsiTheme="minorHAnsi" w:cstheme="minorHAnsi"/>
                <w:szCs w:val="24"/>
              </w:rPr>
            </w:pPr>
            <w:r>
              <w:rPr>
                <w:rFonts w:asciiTheme="minorHAnsi" w:hAnsiTheme="minorHAnsi" w:cstheme="minorHAnsi"/>
                <w:szCs w:val="24"/>
              </w:rPr>
              <w:t>Add new Structure: BIN, S</w:t>
            </w:r>
            <w:r w:rsidRPr="007627EC">
              <w:rPr>
                <w:rFonts w:asciiTheme="minorHAnsi" w:hAnsiTheme="minorHAnsi" w:cstheme="minorHAnsi"/>
                <w:szCs w:val="24"/>
              </w:rPr>
              <w:t>ettlement</w:t>
            </w:r>
            <w:r>
              <w:rPr>
                <w:rFonts w:asciiTheme="minorHAnsi" w:hAnsiTheme="minorHAnsi" w:cstheme="minorHAnsi"/>
                <w:szCs w:val="24"/>
              </w:rPr>
              <w:t xml:space="preserve"> and U</w:t>
            </w:r>
            <w:r w:rsidRPr="007627EC">
              <w:rPr>
                <w:rFonts w:asciiTheme="minorHAnsi" w:hAnsiTheme="minorHAnsi" w:cstheme="minorHAnsi"/>
                <w:szCs w:val="24"/>
              </w:rPr>
              <w:t>pdate</w:t>
            </w:r>
            <w:r>
              <w:rPr>
                <w:rFonts w:asciiTheme="minorHAnsi" w:hAnsiTheme="minorHAnsi" w:cstheme="minorHAnsi"/>
                <w:szCs w:val="24"/>
              </w:rPr>
              <w:t xml:space="preserve"> operation</w:t>
            </w:r>
          </w:p>
        </w:tc>
      </w:tr>
      <w:tr w:rsidR="00810F93" w:rsidRPr="00CD203F" w:rsidTr="00990217">
        <w:tc>
          <w:tcPr>
            <w:tcW w:w="1136" w:type="dxa"/>
            <w:shd w:val="clear" w:color="auto" w:fill="auto"/>
            <w:vAlign w:val="center"/>
          </w:tcPr>
          <w:p w:rsidR="00810F93" w:rsidRDefault="00810F93" w:rsidP="00215BC3">
            <w:pPr>
              <w:pStyle w:val="BPC3Tableitems"/>
              <w:rPr>
                <w:rFonts w:asciiTheme="minorHAnsi" w:hAnsiTheme="minorHAnsi" w:cstheme="minorHAnsi"/>
                <w:szCs w:val="24"/>
              </w:rPr>
            </w:pPr>
            <w:r>
              <w:rPr>
                <w:rFonts w:asciiTheme="minorHAnsi" w:hAnsiTheme="minorHAnsi" w:cstheme="minorHAnsi"/>
                <w:szCs w:val="24"/>
              </w:rPr>
              <w:t>7.1</w:t>
            </w:r>
          </w:p>
        </w:tc>
        <w:tc>
          <w:tcPr>
            <w:tcW w:w="1542" w:type="dxa"/>
            <w:shd w:val="clear" w:color="auto" w:fill="auto"/>
            <w:vAlign w:val="center"/>
          </w:tcPr>
          <w:p w:rsidR="00810F93" w:rsidRDefault="00810F93" w:rsidP="00215BC3">
            <w:pPr>
              <w:pStyle w:val="BPC3Tableitems"/>
              <w:rPr>
                <w:rFonts w:asciiTheme="minorHAnsi" w:hAnsiTheme="minorHAnsi" w:cstheme="minorHAnsi"/>
                <w:szCs w:val="24"/>
              </w:rPr>
            </w:pPr>
            <w:r>
              <w:rPr>
                <w:rFonts w:asciiTheme="minorHAnsi" w:hAnsiTheme="minorHAnsi" w:cstheme="minorHAnsi"/>
                <w:szCs w:val="24"/>
              </w:rPr>
              <w:t>24.12.2014</w:t>
            </w:r>
          </w:p>
        </w:tc>
        <w:tc>
          <w:tcPr>
            <w:tcW w:w="1951" w:type="dxa"/>
            <w:shd w:val="clear" w:color="auto" w:fill="auto"/>
            <w:vAlign w:val="center"/>
          </w:tcPr>
          <w:p w:rsidR="00810F93" w:rsidRDefault="00810F93"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810F93" w:rsidRDefault="00810F93" w:rsidP="00810F93">
            <w:pPr>
              <w:pStyle w:val="BPC3Tableitems"/>
              <w:rPr>
                <w:rFonts w:asciiTheme="minorHAnsi" w:hAnsiTheme="minorHAnsi" w:cstheme="minorHAnsi"/>
                <w:szCs w:val="24"/>
              </w:rPr>
            </w:pPr>
            <w:r>
              <w:rPr>
                <w:rFonts w:asciiTheme="minorHAnsi" w:hAnsiTheme="minorHAnsi" w:cstheme="minorHAnsi"/>
                <w:szCs w:val="24"/>
              </w:rPr>
              <w:t>Add match_staus for opeartion</w:t>
            </w:r>
          </w:p>
        </w:tc>
      </w:tr>
      <w:tr w:rsidR="00CE4A96" w:rsidRPr="00CD203F" w:rsidTr="00990217">
        <w:tc>
          <w:tcPr>
            <w:tcW w:w="1136" w:type="dxa"/>
            <w:shd w:val="clear" w:color="auto" w:fill="auto"/>
            <w:vAlign w:val="center"/>
          </w:tcPr>
          <w:p w:rsidR="00CE4A96" w:rsidRDefault="00CE4A96" w:rsidP="00215BC3">
            <w:pPr>
              <w:pStyle w:val="BPC3Tableitems"/>
              <w:rPr>
                <w:rFonts w:asciiTheme="minorHAnsi" w:hAnsiTheme="minorHAnsi" w:cstheme="minorHAnsi"/>
                <w:szCs w:val="24"/>
              </w:rPr>
            </w:pPr>
            <w:r>
              <w:rPr>
                <w:rFonts w:asciiTheme="minorHAnsi" w:hAnsiTheme="minorHAnsi" w:cstheme="minorHAnsi"/>
                <w:szCs w:val="24"/>
              </w:rPr>
              <w:t>7.2</w:t>
            </w:r>
          </w:p>
        </w:tc>
        <w:tc>
          <w:tcPr>
            <w:tcW w:w="1542" w:type="dxa"/>
            <w:shd w:val="clear" w:color="auto" w:fill="auto"/>
            <w:vAlign w:val="center"/>
          </w:tcPr>
          <w:p w:rsidR="00CE4A96" w:rsidRDefault="00CE4A96" w:rsidP="00215BC3">
            <w:pPr>
              <w:pStyle w:val="BPC3Tableitems"/>
              <w:rPr>
                <w:rFonts w:asciiTheme="minorHAnsi" w:hAnsiTheme="minorHAnsi" w:cstheme="minorHAnsi"/>
                <w:szCs w:val="24"/>
              </w:rPr>
            </w:pPr>
            <w:r>
              <w:rPr>
                <w:rFonts w:asciiTheme="minorHAnsi" w:hAnsiTheme="minorHAnsi" w:cstheme="minorHAnsi"/>
                <w:szCs w:val="24"/>
              </w:rPr>
              <w:t>13.02.2014</w:t>
            </w:r>
          </w:p>
        </w:tc>
        <w:tc>
          <w:tcPr>
            <w:tcW w:w="1951" w:type="dxa"/>
            <w:shd w:val="clear" w:color="auto" w:fill="auto"/>
            <w:vAlign w:val="center"/>
          </w:tcPr>
          <w:p w:rsidR="00CE4A96" w:rsidRDefault="00CE4A96" w:rsidP="00215BC3">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CE4A96" w:rsidRDefault="00CE4A96" w:rsidP="00810F93">
            <w:pPr>
              <w:pStyle w:val="BPC3Tableitems"/>
              <w:rPr>
                <w:rFonts w:asciiTheme="minorHAnsi" w:hAnsiTheme="minorHAnsi" w:cstheme="minorHAnsi"/>
                <w:szCs w:val="24"/>
              </w:rPr>
            </w:pPr>
            <w:r>
              <w:t>C</w:t>
            </w:r>
            <w:r w:rsidRPr="00646D08">
              <w:t>ards information interface</w:t>
            </w:r>
            <w:r w:rsidRPr="00CD203F">
              <w:t>.</w:t>
            </w:r>
            <w:r>
              <w:t xml:space="preserve"> Tag product_number added to block card_info.</w:t>
            </w:r>
          </w:p>
        </w:tc>
      </w:tr>
      <w:tr w:rsidR="00FE78A7" w:rsidRPr="00CD203F" w:rsidTr="00990217">
        <w:tc>
          <w:tcPr>
            <w:tcW w:w="1136" w:type="dxa"/>
            <w:shd w:val="clear" w:color="auto" w:fill="auto"/>
            <w:vAlign w:val="center"/>
          </w:tcPr>
          <w:p w:rsidR="00FE78A7" w:rsidRDefault="00FE78A7" w:rsidP="00215BC3">
            <w:pPr>
              <w:pStyle w:val="BPC3Tableitems"/>
              <w:rPr>
                <w:rFonts w:asciiTheme="minorHAnsi" w:hAnsiTheme="minorHAnsi" w:cstheme="minorHAnsi"/>
                <w:szCs w:val="24"/>
              </w:rPr>
            </w:pPr>
            <w:r>
              <w:rPr>
                <w:rFonts w:asciiTheme="minorHAnsi" w:hAnsiTheme="minorHAnsi" w:cstheme="minorHAnsi"/>
                <w:szCs w:val="24"/>
              </w:rPr>
              <w:t>7.3</w:t>
            </w:r>
          </w:p>
        </w:tc>
        <w:tc>
          <w:tcPr>
            <w:tcW w:w="1542" w:type="dxa"/>
            <w:shd w:val="clear" w:color="auto" w:fill="auto"/>
            <w:vAlign w:val="center"/>
          </w:tcPr>
          <w:p w:rsidR="00FE78A7" w:rsidRDefault="00FE78A7" w:rsidP="00215BC3">
            <w:pPr>
              <w:pStyle w:val="BPC3Tableitems"/>
              <w:rPr>
                <w:rFonts w:asciiTheme="minorHAnsi" w:hAnsiTheme="minorHAnsi" w:cstheme="minorHAnsi"/>
                <w:szCs w:val="24"/>
              </w:rPr>
            </w:pPr>
            <w:r>
              <w:rPr>
                <w:rFonts w:asciiTheme="minorHAnsi" w:hAnsiTheme="minorHAnsi" w:cstheme="minorHAnsi"/>
                <w:szCs w:val="24"/>
              </w:rPr>
              <w:t>20.02.2014</w:t>
            </w:r>
          </w:p>
        </w:tc>
        <w:tc>
          <w:tcPr>
            <w:tcW w:w="1951" w:type="dxa"/>
            <w:shd w:val="clear" w:color="auto" w:fill="auto"/>
            <w:vAlign w:val="center"/>
          </w:tcPr>
          <w:p w:rsidR="00FE78A7" w:rsidRDefault="00FE78A7" w:rsidP="0062217D">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FE78A7" w:rsidRDefault="00FE78A7" w:rsidP="00810F93">
            <w:pPr>
              <w:pStyle w:val="BPC3Tableitems"/>
            </w:pPr>
            <w:r>
              <w:t>Add filed to clearing format</w:t>
            </w:r>
          </w:p>
        </w:tc>
      </w:tr>
      <w:tr w:rsidR="0062217D" w:rsidRPr="00CD203F" w:rsidTr="00990217">
        <w:tc>
          <w:tcPr>
            <w:tcW w:w="1136" w:type="dxa"/>
            <w:shd w:val="clear" w:color="auto" w:fill="auto"/>
            <w:vAlign w:val="center"/>
          </w:tcPr>
          <w:p w:rsidR="0062217D" w:rsidRDefault="0062217D" w:rsidP="00215BC3">
            <w:pPr>
              <w:pStyle w:val="BPC3Tableitems"/>
              <w:rPr>
                <w:rFonts w:asciiTheme="minorHAnsi" w:hAnsiTheme="minorHAnsi" w:cstheme="minorHAnsi"/>
                <w:szCs w:val="24"/>
              </w:rPr>
            </w:pPr>
            <w:r>
              <w:rPr>
                <w:rFonts w:asciiTheme="minorHAnsi" w:hAnsiTheme="minorHAnsi" w:cstheme="minorHAnsi"/>
                <w:szCs w:val="24"/>
              </w:rPr>
              <w:t>7.4</w:t>
            </w:r>
          </w:p>
        </w:tc>
        <w:tc>
          <w:tcPr>
            <w:tcW w:w="1542" w:type="dxa"/>
            <w:shd w:val="clear" w:color="auto" w:fill="auto"/>
            <w:vAlign w:val="center"/>
          </w:tcPr>
          <w:p w:rsidR="0062217D" w:rsidRDefault="0062217D" w:rsidP="00215BC3">
            <w:pPr>
              <w:pStyle w:val="BPC3Tableitems"/>
              <w:rPr>
                <w:rFonts w:asciiTheme="minorHAnsi" w:hAnsiTheme="minorHAnsi" w:cstheme="minorHAnsi"/>
                <w:szCs w:val="24"/>
              </w:rPr>
            </w:pPr>
            <w:r>
              <w:rPr>
                <w:rFonts w:asciiTheme="minorHAnsi" w:hAnsiTheme="minorHAnsi" w:cstheme="minorHAnsi"/>
                <w:szCs w:val="24"/>
              </w:rPr>
              <w:t>27.02.2015</w:t>
            </w:r>
          </w:p>
        </w:tc>
        <w:tc>
          <w:tcPr>
            <w:tcW w:w="1951" w:type="dxa"/>
            <w:shd w:val="clear" w:color="auto" w:fill="auto"/>
            <w:vAlign w:val="center"/>
          </w:tcPr>
          <w:p w:rsidR="0062217D" w:rsidRDefault="0062217D"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62217D" w:rsidRDefault="0062217D" w:rsidP="00810F93">
            <w:pPr>
              <w:pStyle w:val="BPC3Tableitems"/>
            </w:pPr>
            <w:r>
              <w:t>Add additional field for BIN</w:t>
            </w:r>
          </w:p>
        </w:tc>
      </w:tr>
      <w:tr w:rsidR="000D1B6F" w:rsidRPr="00CD203F" w:rsidTr="00990217">
        <w:tc>
          <w:tcPr>
            <w:tcW w:w="1136" w:type="dxa"/>
            <w:shd w:val="clear" w:color="auto" w:fill="auto"/>
            <w:vAlign w:val="center"/>
          </w:tcPr>
          <w:p w:rsidR="000D1B6F" w:rsidRDefault="000D1B6F" w:rsidP="00215BC3">
            <w:pPr>
              <w:pStyle w:val="BPC3Tableitems"/>
              <w:rPr>
                <w:rFonts w:asciiTheme="minorHAnsi" w:hAnsiTheme="minorHAnsi" w:cstheme="minorHAnsi"/>
                <w:szCs w:val="24"/>
              </w:rPr>
            </w:pPr>
            <w:r>
              <w:rPr>
                <w:rFonts w:asciiTheme="minorHAnsi" w:hAnsiTheme="minorHAnsi" w:cstheme="minorHAnsi"/>
                <w:szCs w:val="24"/>
              </w:rPr>
              <w:t>7.5</w:t>
            </w:r>
          </w:p>
        </w:tc>
        <w:tc>
          <w:tcPr>
            <w:tcW w:w="1542" w:type="dxa"/>
            <w:shd w:val="clear" w:color="auto" w:fill="auto"/>
            <w:vAlign w:val="center"/>
          </w:tcPr>
          <w:p w:rsidR="000D1B6F" w:rsidRDefault="000D1B6F" w:rsidP="00215BC3">
            <w:pPr>
              <w:pStyle w:val="BPC3Tableitems"/>
              <w:rPr>
                <w:rFonts w:asciiTheme="minorHAnsi" w:hAnsiTheme="minorHAnsi" w:cstheme="minorHAnsi"/>
                <w:szCs w:val="24"/>
              </w:rPr>
            </w:pPr>
            <w:r>
              <w:rPr>
                <w:rFonts w:asciiTheme="minorHAnsi" w:hAnsiTheme="minorHAnsi" w:cstheme="minorHAnsi"/>
                <w:szCs w:val="24"/>
              </w:rPr>
              <w:t>04.03.2015</w:t>
            </w:r>
          </w:p>
        </w:tc>
        <w:tc>
          <w:tcPr>
            <w:tcW w:w="1951" w:type="dxa"/>
            <w:shd w:val="clear" w:color="auto" w:fill="auto"/>
            <w:vAlign w:val="center"/>
          </w:tcPr>
          <w:p w:rsidR="000D1B6F" w:rsidRDefault="000D1B6F" w:rsidP="00215BC3">
            <w:pPr>
              <w:pStyle w:val="BPC3Tableitems"/>
              <w:rPr>
                <w:rFonts w:asciiTheme="minorHAnsi" w:hAnsiTheme="minorHAnsi" w:cstheme="minorHAnsi"/>
                <w:szCs w:val="24"/>
              </w:rPr>
            </w:pPr>
            <w:r>
              <w:rPr>
                <w:rFonts w:asciiTheme="minorHAnsi" w:hAnsiTheme="minorHAnsi" w:cstheme="minorHAnsi"/>
                <w:szCs w:val="24"/>
              </w:rPr>
              <w:t>Maslov I.</w:t>
            </w:r>
          </w:p>
        </w:tc>
        <w:tc>
          <w:tcPr>
            <w:tcW w:w="4505" w:type="dxa"/>
            <w:shd w:val="clear" w:color="auto" w:fill="auto"/>
            <w:vAlign w:val="center"/>
          </w:tcPr>
          <w:p w:rsidR="000D1B6F" w:rsidRDefault="000D1B6F" w:rsidP="00810F93">
            <w:pPr>
              <w:pStyle w:val="BPC3Tableitems"/>
            </w:pPr>
            <w:r>
              <w:t>Add additional field for Visa BIN</w:t>
            </w:r>
          </w:p>
        </w:tc>
      </w:tr>
      <w:tr w:rsidR="00F73A26" w:rsidRPr="00CD203F" w:rsidTr="00990217">
        <w:tc>
          <w:tcPr>
            <w:tcW w:w="1136" w:type="dxa"/>
            <w:shd w:val="clear" w:color="auto" w:fill="auto"/>
            <w:vAlign w:val="center"/>
          </w:tcPr>
          <w:p w:rsidR="00F73A26" w:rsidRDefault="00F73A26" w:rsidP="00F73A26">
            <w:pPr>
              <w:pStyle w:val="BPC3Tableitems"/>
              <w:rPr>
                <w:rFonts w:asciiTheme="minorHAnsi" w:hAnsiTheme="minorHAnsi" w:cstheme="minorHAnsi"/>
                <w:szCs w:val="24"/>
              </w:rPr>
            </w:pPr>
            <w:r>
              <w:rPr>
                <w:rFonts w:asciiTheme="minorHAnsi" w:hAnsiTheme="minorHAnsi" w:cstheme="minorHAnsi"/>
                <w:szCs w:val="24"/>
              </w:rPr>
              <w:t>7.6</w:t>
            </w:r>
          </w:p>
        </w:tc>
        <w:tc>
          <w:tcPr>
            <w:tcW w:w="1542" w:type="dxa"/>
            <w:shd w:val="clear" w:color="auto" w:fill="auto"/>
            <w:vAlign w:val="center"/>
          </w:tcPr>
          <w:p w:rsidR="00F73A26" w:rsidRDefault="00F73A26" w:rsidP="00F73A26">
            <w:pPr>
              <w:pStyle w:val="BPC3Tableitems"/>
              <w:rPr>
                <w:rFonts w:asciiTheme="minorHAnsi" w:hAnsiTheme="minorHAnsi" w:cstheme="minorHAnsi"/>
                <w:szCs w:val="24"/>
              </w:rPr>
            </w:pPr>
            <w:r>
              <w:rPr>
                <w:rFonts w:asciiTheme="minorHAnsi" w:hAnsiTheme="minorHAnsi" w:cstheme="minorHAnsi"/>
                <w:szCs w:val="24"/>
              </w:rPr>
              <w:t>27.03.2015</w:t>
            </w:r>
          </w:p>
        </w:tc>
        <w:tc>
          <w:tcPr>
            <w:tcW w:w="1951" w:type="dxa"/>
            <w:shd w:val="clear" w:color="auto" w:fill="auto"/>
            <w:vAlign w:val="center"/>
          </w:tcPr>
          <w:p w:rsidR="00F73A26" w:rsidRDefault="00F73A26" w:rsidP="0094531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F73A26" w:rsidRDefault="00F73A26" w:rsidP="00F73A26">
            <w:pPr>
              <w:pStyle w:val="BPC3Tableitems"/>
              <w:rPr>
                <w:rFonts w:asciiTheme="minorHAnsi" w:hAnsiTheme="minorHAnsi" w:cstheme="minorHAnsi"/>
                <w:szCs w:val="24"/>
              </w:rPr>
            </w:pPr>
            <w:r>
              <w:t>C</w:t>
            </w:r>
            <w:r w:rsidRPr="00646D08">
              <w:t>ards information interface</w:t>
            </w:r>
            <w:r w:rsidRPr="00CD203F">
              <w:t>.</w:t>
            </w:r>
            <w:r>
              <w:t xml:space="preserve"> Tag </w:t>
            </w:r>
            <w:r w:rsidRPr="00F73A26">
              <w:t>pin_update_flag</w:t>
            </w:r>
            <w:r>
              <w:t xml:space="preserve"> added to block card_info.</w:t>
            </w:r>
          </w:p>
        </w:tc>
      </w:tr>
      <w:tr w:rsidR="00D335A6" w:rsidRPr="00CD203F" w:rsidTr="00990217">
        <w:tc>
          <w:tcPr>
            <w:tcW w:w="1136" w:type="dxa"/>
            <w:shd w:val="clear" w:color="auto" w:fill="auto"/>
            <w:vAlign w:val="center"/>
          </w:tcPr>
          <w:p w:rsidR="00D335A6" w:rsidRDefault="00D335A6" w:rsidP="00945315">
            <w:pPr>
              <w:pStyle w:val="BPC3Tableitems"/>
              <w:rPr>
                <w:rFonts w:asciiTheme="minorHAnsi" w:hAnsiTheme="minorHAnsi" w:cstheme="minorHAnsi"/>
                <w:szCs w:val="24"/>
              </w:rPr>
            </w:pPr>
            <w:r>
              <w:rPr>
                <w:rFonts w:asciiTheme="minorHAnsi" w:hAnsiTheme="minorHAnsi" w:cstheme="minorHAnsi"/>
                <w:szCs w:val="24"/>
              </w:rPr>
              <w:t>7.7</w:t>
            </w:r>
          </w:p>
        </w:tc>
        <w:tc>
          <w:tcPr>
            <w:tcW w:w="1542" w:type="dxa"/>
            <w:shd w:val="clear" w:color="auto" w:fill="auto"/>
            <w:vAlign w:val="center"/>
          </w:tcPr>
          <w:p w:rsidR="00D335A6" w:rsidRDefault="00D335A6" w:rsidP="00945315">
            <w:pPr>
              <w:pStyle w:val="BPC3Tableitems"/>
              <w:rPr>
                <w:rFonts w:asciiTheme="minorHAnsi" w:hAnsiTheme="minorHAnsi" w:cstheme="minorHAnsi"/>
                <w:szCs w:val="24"/>
              </w:rPr>
            </w:pPr>
            <w:r>
              <w:rPr>
                <w:rFonts w:asciiTheme="minorHAnsi" w:hAnsiTheme="minorHAnsi" w:cstheme="minorHAnsi"/>
                <w:szCs w:val="24"/>
              </w:rPr>
              <w:t>31.03.2015</w:t>
            </w:r>
          </w:p>
        </w:tc>
        <w:tc>
          <w:tcPr>
            <w:tcW w:w="1951" w:type="dxa"/>
            <w:shd w:val="clear" w:color="auto" w:fill="auto"/>
            <w:vAlign w:val="center"/>
          </w:tcPr>
          <w:p w:rsidR="00D335A6" w:rsidRDefault="00D335A6" w:rsidP="0094531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D335A6" w:rsidRDefault="00D335A6" w:rsidP="00945315">
            <w:pPr>
              <w:pStyle w:val="BPC3Tableitems"/>
              <w:rPr>
                <w:rFonts w:asciiTheme="minorHAnsi" w:hAnsiTheme="minorHAnsi" w:cstheme="minorHAnsi"/>
                <w:szCs w:val="24"/>
              </w:rPr>
            </w:pPr>
            <w:r>
              <w:t>C</w:t>
            </w:r>
            <w:r w:rsidRPr="00646D08">
              <w:t>ards information interface</w:t>
            </w:r>
            <w:r w:rsidRPr="00CD203F">
              <w:t>.</w:t>
            </w:r>
            <w:r>
              <w:t xml:space="preserve"> Tags is_pos_default, is_atm_</w:t>
            </w:r>
            <w:proofErr w:type="gramStart"/>
            <w:r>
              <w:t>default  added</w:t>
            </w:r>
            <w:proofErr w:type="gramEnd"/>
            <w:r>
              <w:t xml:space="preserve"> to block account.</w:t>
            </w:r>
          </w:p>
        </w:tc>
      </w:tr>
      <w:tr w:rsidR="008E7CEA" w:rsidRPr="00CD203F" w:rsidTr="00990217">
        <w:tc>
          <w:tcPr>
            <w:tcW w:w="1136" w:type="dxa"/>
            <w:shd w:val="clear" w:color="auto" w:fill="auto"/>
            <w:vAlign w:val="center"/>
          </w:tcPr>
          <w:p w:rsidR="008E7CEA" w:rsidRDefault="008E7CEA" w:rsidP="00945315">
            <w:pPr>
              <w:pStyle w:val="BPC3Tableitems"/>
              <w:rPr>
                <w:rFonts w:asciiTheme="minorHAnsi" w:hAnsiTheme="minorHAnsi" w:cstheme="minorHAnsi"/>
                <w:szCs w:val="24"/>
              </w:rPr>
            </w:pPr>
            <w:r>
              <w:rPr>
                <w:rFonts w:asciiTheme="minorHAnsi" w:hAnsiTheme="minorHAnsi" w:cstheme="minorHAnsi"/>
                <w:szCs w:val="24"/>
              </w:rPr>
              <w:t>7.8</w:t>
            </w:r>
          </w:p>
        </w:tc>
        <w:tc>
          <w:tcPr>
            <w:tcW w:w="1542" w:type="dxa"/>
            <w:shd w:val="clear" w:color="auto" w:fill="auto"/>
            <w:vAlign w:val="center"/>
          </w:tcPr>
          <w:p w:rsidR="008E7CEA" w:rsidRDefault="008E7CEA" w:rsidP="00945315">
            <w:pPr>
              <w:pStyle w:val="BPC3Tableitems"/>
              <w:rPr>
                <w:rFonts w:asciiTheme="minorHAnsi" w:hAnsiTheme="minorHAnsi" w:cstheme="minorHAnsi"/>
                <w:szCs w:val="24"/>
              </w:rPr>
            </w:pPr>
            <w:r>
              <w:rPr>
                <w:rFonts w:asciiTheme="minorHAnsi" w:hAnsiTheme="minorHAnsi" w:cstheme="minorHAnsi"/>
                <w:szCs w:val="24"/>
              </w:rPr>
              <w:t>07.04.2015</w:t>
            </w:r>
          </w:p>
        </w:tc>
        <w:tc>
          <w:tcPr>
            <w:tcW w:w="1951" w:type="dxa"/>
            <w:shd w:val="clear" w:color="auto" w:fill="auto"/>
            <w:vAlign w:val="center"/>
          </w:tcPr>
          <w:p w:rsidR="008E7CEA" w:rsidRDefault="008E7CEA" w:rsidP="0094531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8E7CEA" w:rsidRDefault="008E7CEA" w:rsidP="008E7CEA">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Pr>
                <w:rFonts w:asciiTheme="minorHAnsi" w:hAnsiTheme="minorHAnsi" w:cstheme="minorHAnsi"/>
                <w:szCs w:val="24"/>
              </w:rPr>
              <w:t>List of dictionary values for t</w:t>
            </w:r>
            <w:r>
              <w:t>ag client_id_type extended with article CITPCRID (identification by card’s internal identifier).</w:t>
            </w:r>
          </w:p>
        </w:tc>
      </w:tr>
      <w:tr w:rsidR="002A66F8" w:rsidRPr="00CD203F" w:rsidTr="00990217">
        <w:tc>
          <w:tcPr>
            <w:tcW w:w="1136" w:type="dxa"/>
            <w:shd w:val="clear" w:color="auto" w:fill="auto"/>
            <w:vAlign w:val="center"/>
          </w:tcPr>
          <w:p w:rsidR="002A66F8" w:rsidRDefault="002A66F8" w:rsidP="00920E9D">
            <w:pPr>
              <w:pStyle w:val="BPC3Tableitems"/>
              <w:rPr>
                <w:rFonts w:asciiTheme="minorHAnsi" w:hAnsiTheme="minorHAnsi" w:cstheme="minorHAnsi"/>
                <w:szCs w:val="24"/>
              </w:rPr>
            </w:pPr>
            <w:r>
              <w:rPr>
                <w:rFonts w:asciiTheme="minorHAnsi" w:hAnsiTheme="minorHAnsi" w:cstheme="minorHAnsi"/>
                <w:szCs w:val="24"/>
              </w:rPr>
              <w:t>7.9</w:t>
            </w:r>
          </w:p>
        </w:tc>
        <w:tc>
          <w:tcPr>
            <w:tcW w:w="1542" w:type="dxa"/>
            <w:shd w:val="clear" w:color="auto" w:fill="auto"/>
            <w:vAlign w:val="center"/>
          </w:tcPr>
          <w:p w:rsidR="002A66F8" w:rsidRDefault="002A66F8" w:rsidP="00920E9D">
            <w:pPr>
              <w:pStyle w:val="BPC3Tableitems"/>
              <w:rPr>
                <w:rFonts w:asciiTheme="minorHAnsi" w:hAnsiTheme="minorHAnsi" w:cstheme="minorHAnsi"/>
                <w:szCs w:val="24"/>
              </w:rPr>
            </w:pPr>
            <w:r>
              <w:rPr>
                <w:rFonts w:asciiTheme="minorHAnsi" w:hAnsiTheme="minorHAnsi" w:cstheme="minorHAnsi"/>
                <w:szCs w:val="24"/>
              </w:rPr>
              <w:t>13.04.2015</w:t>
            </w:r>
          </w:p>
        </w:tc>
        <w:tc>
          <w:tcPr>
            <w:tcW w:w="1951" w:type="dxa"/>
            <w:shd w:val="clear" w:color="auto" w:fill="auto"/>
            <w:vAlign w:val="center"/>
          </w:tcPr>
          <w:p w:rsidR="002A66F8" w:rsidRDefault="002A66F8" w:rsidP="00920E9D">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2A66F8" w:rsidRPr="00FD753D" w:rsidRDefault="002A66F8" w:rsidP="002A66F8">
            <w:pPr>
              <w:pStyle w:val="BPC3Tableitems"/>
              <w:rPr>
                <w:rFonts w:asciiTheme="minorHAnsi" w:hAnsiTheme="minorHAnsi" w:cstheme="minorHAnsi"/>
                <w:szCs w:val="24"/>
              </w:rPr>
            </w:pPr>
            <w:r w:rsidRPr="002A66F8">
              <w:rPr>
                <w:rFonts w:asciiTheme="minorHAnsi" w:hAnsiTheme="minorHAnsi" w:cstheme="minorHAnsi"/>
                <w:szCs w:val="24"/>
              </w:rPr>
              <w:t>Account credit statement file structure</w:t>
            </w:r>
            <w:r>
              <w:rPr>
                <w:rFonts w:asciiTheme="minorHAnsi" w:hAnsiTheme="minorHAnsi" w:cstheme="minorHAnsi"/>
                <w:szCs w:val="24"/>
              </w:rPr>
              <w:t>. Misprint corrected.</w:t>
            </w:r>
          </w:p>
        </w:tc>
      </w:tr>
      <w:tr w:rsidR="00844E4D" w:rsidRPr="00CD203F" w:rsidTr="00990217">
        <w:tc>
          <w:tcPr>
            <w:tcW w:w="1136" w:type="dxa"/>
            <w:shd w:val="clear" w:color="auto" w:fill="auto"/>
            <w:vAlign w:val="center"/>
          </w:tcPr>
          <w:p w:rsidR="00844E4D" w:rsidRDefault="00844E4D" w:rsidP="00844E4D">
            <w:pPr>
              <w:pStyle w:val="BPC3Tableitems"/>
              <w:rPr>
                <w:rFonts w:asciiTheme="minorHAnsi" w:hAnsiTheme="minorHAnsi" w:cstheme="minorHAnsi"/>
                <w:szCs w:val="24"/>
              </w:rPr>
            </w:pPr>
            <w:r>
              <w:rPr>
                <w:rFonts w:asciiTheme="minorHAnsi" w:hAnsiTheme="minorHAnsi" w:cstheme="minorHAnsi"/>
                <w:szCs w:val="24"/>
              </w:rPr>
              <w:t>7.10</w:t>
            </w:r>
          </w:p>
        </w:tc>
        <w:tc>
          <w:tcPr>
            <w:tcW w:w="1542" w:type="dxa"/>
            <w:shd w:val="clear" w:color="auto" w:fill="auto"/>
            <w:vAlign w:val="center"/>
          </w:tcPr>
          <w:p w:rsidR="00844E4D" w:rsidRDefault="00844E4D" w:rsidP="00920E9D">
            <w:pPr>
              <w:pStyle w:val="BPC3Tableitems"/>
              <w:rPr>
                <w:rFonts w:asciiTheme="minorHAnsi" w:hAnsiTheme="minorHAnsi" w:cstheme="minorHAnsi"/>
                <w:szCs w:val="24"/>
              </w:rPr>
            </w:pPr>
            <w:r>
              <w:rPr>
                <w:rFonts w:asciiTheme="minorHAnsi" w:hAnsiTheme="minorHAnsi" w:cstheme="minorHAnsi"/>
                <w:szCs w:val="24"/>
              </w:rPr>
              <w:t>14.04.2015</w:t>
            </w:r>
          </w:p>
        </w:tc>
        <w:tc>
          <w:tcPr>
            <w:tcW w:w="1951" w:type="dxa"/>
            <w:shd w:val="clear" w:color="auto" w:fill="auto"/>
            <w:vAlign w:val="center"/>
          </w:tcPr>
          <w:p w:rsidR="00844E4D" w:rsidRDefault="00844E4D" w:rsidP="00920E9D">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844E4D" w:rsidRDefault="004B3131" w:rsidP="004B3131">
            <w:pPr>
              <w:pStyle w:val="BPC3Tableitems"/>
            </w:pPr>
            <w:r>
              <w:t>C</w:t>
            </w:r>
            <w:r w:rsidRPr="00646D08">
              <w:t>ards information interface</w:t>
            </w:r>
            <w:r w:rsidRPr="00CD203F">
              <w:t>.</w:t>
            </w:r>
            <w:r>
              <w:t xml:space="preserve"> </w:t>
            </w:r>
            <w:r w:rsidR="00844E4D">
              <w:t xml:space="preserve">Added account </w:t>
            </w:r>
            <w:r>
              <w:t>type ACTP</w:t>
            </w:r>
            <w:r w:rsidR="00844E4D">
              <w:t>LOYT.</w:t>
            </w:r>
          </w:p>
        </w:tc>
      </w:tr>
      <w:tr w:rsidR="00143ECF" w:rsidRPr="00CD203F" w:rsidTr="00990217">
        <w:tc>
          <w:tcPr>
            <w:tcW w:w="1136" w:type="dxa"/>
            <w:shd w:val="clear" w:color="auto" w:fill="auto"/>
            <w:vAlign w:val="center"/>
          </w:tcPr>
          <w:p w:rsidR="00143ECF" w:rsidRDefault="00143ECF" w:rsidP="00844E4D">
            <w:pPr>
              <w:pStyle w:val="BPC3Tableitems"/>
              <w:rPr>
                <w:rFonts w:asciiTheme="minorHAnsi" w:hAnsiTheme="minorHAnsi" w:cstheme="minorHAnsi"/>
                <w:szCs w:val="24"/>
              </w:rPr>
            </w:pPr>
            <w:r>
              <w:rPr>
                <w:rFonts w:asciiTheme="minorHAnsi" w:hAnsiTheme="minorHAnsi" w:cstheme="minorHAnsi"/>
                <w:szCs w:val="24"/>
              </w:rPr>
              <w:t>7.11</w:t>
            </w:r>
          </w:p>
        </w:tc>
        <w:tc>
          <w:tcPr>
            <w:tcW w:w="1542" w:type="dxa"/>
            <w:shd w:val="clear" w:color="auto" w:fill="auto"/>
            <w:vAlign w:val="center"/>
          </w:tcPr>
          <w:p w:rsidR="00143ECF" w:rsidRDefault="00143ECF" w:rsidP="00920E9D">
            <w:pPr>
              <w:pStyle w:val="BPC3Tableitems"/>
              <w:rPr>
                <w:rFonts w:asciiTheme="minorHAnsi" w:hAnsiTheme="minorHAnsi" w:cstheme="minorHAnsi"/>
                <w:szCs w:val="24"/>
              </w:rPr>
            </w:pPr>
            <w:r>
              <w:rPr>
                <w:rFonts w:asciiTheme="minorHAnsi" w:hAnsiTheme="minorHAnsi" w:cstheme="minorHAnsi"/>
                <w:szCs w:val="24"/>
              </w:rPr>
              <w:t>16.04.2015</w:t>
            </w:r>
          </w:p>
        </w:tc>
        <w:tc>
          <w:tcPr>
            <w:tcW w:w="1951" w:type="dxa"/>
            <w:shd w:val="clear" w:color="auto" w:fill="auto"/>
            <w:vAlign w:val="center"/>
          </w:tcPr>
          <w:p w:rsidR="00143ECF" w:rsidRDefault="00143ECF" w:rsidP="00920E9D">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143ECF" w:rsidRDefault="003B6E5F" w:rsidP="004B3131">
            <w:pPr>
              <w:pStyle w:val="BPC3Tableitems"/>
            </w:pPr>
            <w:r w:rsidRPr="00FD753D">
              <w:rPr>
                <w:rFonts w:asciiTheme="minorHAnsi" w:hAnsiTheme="minorHAnsi" w:cstheme="minorHAnsi"/>
                <w:szCs w:val="24"/>
              </w:rPr>
              <w:t xml:space="preserve">Clearing file structure. </w:t>
            </w:r>
            <w:r w:rsidR="00143ECF">
              <w:t>Added field ‘</w:t>
            </w:r>
            <w:r w:rsidR="00143ECF" w:rsidRPr="00C0752B">
              <w:rPr>
                <w:rFonts w:asciiTheme="minorHAnsi" w:hAnsiTheme="minorHAnsi" w:cs="MS Shell Dlg 2"/>
                <w:szCs w:val="24"/>
                <w:highlight w:val="white"/>
              </w:rPr>
              <w:t>system_trace_audit_number</w:t>
            </w:r>
            <w:r w:rsidR="00143ECF">
              <w:rPr>
                <w:rFonts w:asciiTheme="minorHAnsi" w:hAnsiTheme="minorHAnsi" w:cs="MS Shell Dlg 2"/>
                <w:szCs w:val="24"/>
              </w:rPr>
              <w:t>’.</w:t>
            </w:r>
          </w:p>
        </w:tc>
      </w:tr>
      <w:tr w:rsidR="007B51C0" w:rsidRPr="00CD203F" w:rsidTr="00990217">
        <w:tc>
          <w:tcPr>
            <w:tcW w:w="1136" w:type="dxa"/>
            <w:shd w:val="clear" w:color="auto" w:fill="auto"/>
            <w:vAlign w:val="center"/>
          </w:tcPr>
          <w:p w:rsidR="007B51C0" w:rsidRDefault="007B51C0" w:rsidP="002F74C5">
            <w:pPr>
              <w:pStyle w:val="BPC3Tableitems"/>
              <w:rPr>
                <w:rFonts w:asciiTheme="minorHAnsi" w:hAnsiTheme="minorHAnsi" w:cstheme="minorHAnsi"/>
                <w:szCs w:val="24"/>
              </w:rPr>
            </w:pPr>
            <w:r>
              <w:rPr>
                <w:rFonts w:asciiTheme="minorHAnsi" w:hAnsiTheme="minorHAnsi" w:cstheme="minorHAnsi"/>
                <w:szCs w:val="24"/>
              </w:rPr>
              <w:t>7.12</w:t>
            </w:r>
          </w:p>
        </w:tc>
        <w:tc>
          <w:tcPr>
            <w:tcW w:w="1542" w:type="dxa"/>
            <w:shd w:val="clear" w:color="auto" w:fill="auto"/>
            <w:vAlign w:val="center"/>
          </w:tcPr>
          <w:p w:rsidR="007B51C0" w:rsidRDefault="007B51C0" w:rsidP="002F74C5">
            <w:pPr>
              <w:pStyle w:val="BPC3Tableitems"/>
              <w:rPr>
                <w:rFonts w:asciiTheme="minorHAnsi" w:hAnsiTheme="minorHAnsi" w:cstheme="minorHAnsi"/>
                <w:szCs w:val="24"/>
              </w:rPr>
            </w:pPr>
            <w:r>
              <w:rPr>
                <w:rFonts w:asciiTheme="minorHAnsi" w:hAnsiTheme="minorHAnsi" w:cstheme="minorHAnsi"/>
                <w:szCs w:val="24"/>
              </w:rPr>
              <w:t>25.05.2015</w:t>
            </w:r>
          </w:p>
        </w:tc>
        <w:tc>
          <w:tcPr>
            <w:tcW w:w="1951" w:type="dxa"/>
            <w:shd w:val="clear" w:color="auto" w:fill="auto"/>
            <w:vAlign w:val="center"/>
          </w:tcPr>
          <w:p w:rsidR="007B51C0" w:rsidRDefault="007B51C0" w:rsidP="002F74C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7B51C0" w:rsidRDefault="0044483C" w:rsidP="002F74C5">
            <w:pPr>
              <w:pStyle w:val="BPC3Tableitems"/>
            </w:pPr>
            <w:r w:rsidRPr="00FD753D">
              <w:rPr>
                <w:rFonts w:asciiTheme="minorHAnsi" w:hAnsiTheme="minorHAnsi" w:cstheme="minorHAnsi"/>
                <w:szCs w:val="24"/>
              </w:rPr>
              <w:t xml:space="preserve">Clearing file structure. </w:t>
            </w:r>
            <w:r w:rsidR="007B51C0">
              <w:t xml:space="preserve">Added description for tags start_date, end_date, oper_date, </w:t>
            </w:r>
            <w:r w:rsidR="007B51C0">
              <w:lastRenderedPageBreak/>
              <w:t>host_date, oper_count.</w:t>
            </w:r>
          </w:p>
        </w:tc>
      </w:tr>
      <w:tr w:rsidR="004B3131" w:rsidRPr="00CD203F" w:rsidTr="002F74C5">
        <w:tc>
          <w:tcPr>
            <w:tcW w:w="1136" w:type="dxa"/>
            <w:shd w:val="clear" w:color="auto" w:fill="auto"/>
            <w:vAlign w:val="center"/>
          </w:tcPr>
          <w:p w:rsidR="004B3131" w:rsidRDefault="004B3131" w:rsidP="004B3131">
            <w:pPr>
              <w:pStyle w:val="BPC3Tableitems"/>
              <w:rPr>
                <w:rFonts w:asciiTheme="minorHAnsi" w:hAnsiTheme="minorHAnsi" w:cstheme="minorHAnsi"/>
                <w:szCs w:val="24"/>
              </w:rPr>
            </w:pPr>
            <w:r>
              <w:rPr>
                <w:rFonts w:asciiTheme="minorHAnsi" w:hAnsiTheme="minorHAnsi" w:cstheme="minorHAnsi"/>
                <w:szCs w:val="24"/>
              </w:rPr>
              <w:lastRenderedPageBreak/>
              <w:t>7.13</w:t>
            </w:r>
          </w:p>
        </w:tc>
        <w:tc>
          <w:tcPr>
            <w:tcW w:w="1542" w:type="dxa"/>
            <w:shd w:val="clear" w:color="auto" w:fill="auto"/>
            <w:vAlign w:val="center"/>
          </w:tcPr>
          <w:p w:rsidR="004B3131" w:rsidRDefault="004B3131" w:rsidP="002F74C5">
            <w:pPr>
              <w:pStyle w:val="BPC3Tableitems"/>
              <w:rPr>
                <w:rFonts w:asciiTheme="minorHAnsi" w:hAnsiTheme="minorHAnsi" w:cstheme="minorHAnsi"/>
                <w:szCs w:val="24"/>
              </w:rPr>
            </w:pPr>
            <w:r>
              <w:rPr>
                <w:rFonts w:asciiTheme="minorHAnsi" w:hAnsiTheme="minorHAnsi" w:cstheme="minorHAnsi"/>
                <w:szCs w:val="24"/>
              </w:rPr>
              <w:t>25.05.2015</w:t>
            </w:r>
          </w:p>
        </w:tc>
        <w:tc>
          <w:tcPr>
            <w:tcW w:w="1951" w:type="dxa"/>
            <w:shd w:val="clear" w:color="auto" w:fill="auto"/>
            <w:vAlign w:val="center"/>
          </w:tcPr>
          <w:p w:rsidR="004B3131" w:rsidRDefault="004B3131" w:rsidP="002F74C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4B3131" w:rsidRDefault="004B3131" w:rsidP="002F74C5">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Pr>
                <w:rFonts w:asciiTheme="minorHAnsi" w:hAnsiTheme="minorHAnsi" w:cstheme="minorHAnsi"/>
                <w:szCs w:val="24"/>
              </w:rPr>
              <w:t xml:space="preserve">Tag </w:t>
            </w:r>
            <w:r>
              <w:t>sttl_type was made optional so far as it can be calculated.</w:t>
            </w:r>
          </w:p>
        </w:tc>
      </w:tr>
      <w:tr w:rsidR="004B3131" w:rsidRPr="00CD203F" w:rsidTr="00990217">
        <w:tc>
          <w:tcPr>
            <w:tcW w:w="1136"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7.14</w:t>
            </w:r>
          </w:p>
        </w:tc>
        <w:tc>
          <w:tcPr>
            <w:tcW w:w="1542"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18.06.2015</w:t>
            </w:r>
          </w:p>
        </w:tc>
        <w:tc>
          <w:tcPr>
            <w:tcW w:w="1951"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Filimonov A.</w:t>
            </w:r>
          </w:p>
        </w:tc>
        <w:tc>
          <w:tcPr>
            <w:tcW w:w="4505" w:type="dxa"/>
            <w:shd w:val="clear" w:color="auto" w:fill="auto"/>
            <w:vAlign w:val="center"/>
          </w:tcPr>
          <w:p w:rsidR="004B3131" w:rsidRDefault="00B35B82" w:rsidP="002F74C5">
            <w:pPr>
              <w:pStyle w:val="BPC3Tableitems"/>
              <w:rPr>
                <w:rFonts w:asciiTheme="minorHAnsi" w:hAnsiTheme="minorHAnsi" w:cstheme="minorHAnsi"/>
                <w:szCs w:val="24"/>
              </w:rPr>
            </w:pPr>
            <w:r>
              <w:rPr>
                <w:rFonts w:asciiTheme="minorHAnsi" w:hAnsiTheme="minorHAnsi" w:cstheme="minorHAnsi"/>
                <w:szCs w:val="24"/>
              </w:rPr>
              <w:t>Added new tags in Clearing:</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participant/card_id,</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participant/card_instance_id,</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transaction/conversion_rate,</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transaction/amount_purpose,</w:t>
            </w:r>
          </w:p>
          <w:p w:rsidR="00B35B82" w:rsidRDefault="00B35B82" w:rsidP="002F74C5">
            <w:pPr>
              <w:pStyle w:val="BPC3Tableitems"/>
              <w:rPr>
                <w:rFonts w:asciiTheme="minorHAnsi" w:hAnsiTheme="minorHAnsi" w:cstheme="minorHAnsi"/>
                <w:szCs w:val="24"/>
              </w:rPr>
            </w:pPr>
            <w:proofErr w:type="gramStart"/>
            <w:r>
              <w:rPr>
                <w:rFonts w:asciiTheme="minorHAnsi" w:hAnsiTheme="minorHAnsi" w:cstheme="minorHAnsi"/>
                <w:szCs w:val="24"/>
              </w:rPr>
              <w:t>account/agent_number</w:t>
            </w:r>
            <w:proofErr w:type="gramEnd"/>
            <w:r>
              <w:rPr>
                <w:rFonts w:asciiTheme="minorHAnsi" w:hAnsiTheme="minorHAnsi" w:cstheme="minorHAnsi"/>
                <w:szCs w:val="24"/>
              </w:rPr>
              <w:t>.</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Added new tags in Card statuses:</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change_id, result_code, error_code.</w:t>
            </w:r>
          </w:p>
          <w:p w:rsidR="00B35B82" w:rsidRDefault="00B35B82" w:rsidP="002F74C5">
            <w:pPr>
              <w:pStyle w:val="BPC3Tableitems"/>
              <w:rPr>
                <w:rFonts w:asciiTheme="minorHAnsi" w:hAnsiTheme="minorHAnsi" w:cstheme="minorHAnsi"/>
                <w:szCs w:val="24"/>
              </w:rPr>
            </w:pPr>
            <w:r>
              <w:rPr>
                <w:rFonts w:asciiTheme="minorHAnsi" w:hAnsiTheme="minorHAnsi" w:cstheme="minorHAnsi"/>
                <w:szCs w:val="24"/>
              </w:rPr>
              <w:t>Added new tags in Currency rates:</w:t>
            </w:r>
          </w:p>
          <w:p w:rsidR="00B35B82" w:rsidRPr="00FD753D" w:rsidRDefault="00B35B82" w:rsidP="002F74C5">
            <w:pPr>
              <w:pStyle w:val="BPC3Tableitems"/>
              <w:rPr>
                <w:rFonts w:asciiTheme="minorHAnsi" w:hAnsiTheme="minorHAnsi" w:cstheme="minorHAnsi"/>
                <w:szCs w:val="24"/>
              </w:rPr>
            </w:pPr>
            <w:r>
              <w:rPr>
                <w:rFonts w:asciiTheme="minorHAnsi" w:hAnsiTheme="minorHAnsi" w:cstheme="minorHAnsi"/>
                <w:szCs w:val="24"/>
              </w:rPr>
              <w:t>result_code, error_code.</w:t>
            </w:r>
          </w:p>
        </w:tc>
      </w:tr>
      <w:tr w:rsidR="003A0ECD" w:rsidRPr="00CD203F" w:rsidTr="00990217">
        <w:tc>
          <w:tcPr>
            <w:tcW w:w="1136" w:type="dxa"/>
            <w:shd w:val="clear" w:color="auto" w:fill="auto"/>
            <w:vAlign w:val="center"/>
          </w:tcPr>
          <w:p w:rsidR="003A0ECD" w:rsidRDefault="003A0ECD" w:rsidP="00E963DF">
            <w:pPr>
              <w:pStyle w:val="BPC3Tableitems"/>
              <w:rPr>
                <w:rFonts w:asciiTheme="minorHAnsi" w:hAnsiTheme="minorHAnsi" w:cstheme="minorHAnsi"/>
                <w:szCs w:val="24"/>
              </w:rPr>
            </w:pPr>
            <w:r>
              <w:rPr>
                <w:rFonts w:asciiTheme="minorHAnsi" w:hAnsiTheme="minorHAnsi" w:cstheme="minorHAnsi"/>
                <w:szCs w:val="24"/>
              </w:rPr>
              <w:t>7.1</w:t>
            </w:r>
            <w:r w:rsidR="00B37899">
              <w:rPr>
                <w:rFonts w:asciiTheme="minorHAnsi" w:hAnsiTheme="minorHAnsi" w:cstheme="minorHAnsi"/>
                <w:szCs w:val="24"/>
              </w:rPr>
              <w:t>5</w:t>
            </w:r>
          </w:p>
        </w:tc>
        <w:tc>
          <w:tcPr>
            <w:tcW w:w="1542" w:type="dxa"/>
            <w:shd w:val="clear" w:color="auto" w:fill="auto"/>
            <w:vAlign w:val="center"/>
          </w:tcPr>
          <w:p w:rsidR="003A0ECD" w:rsidRDefault="003A0ECD" w:rsidP="003A0ECD">
            <w:pPr>
              <w:pStyle w:val="BPC3Tableitems"/>
              <w:rPr>
                <w:rFonts w:asciiTheme="minorHAnsi" w:hAnsiTheme="minorHAnsi" w:cstheme="minorHAnsi"/>
                <w:szCs w:val="24"/>
              </w:rPr>
            </w:pPr>
            <w:r>
              <w:rPr>
                <w:rFonts w:asciiTheme="minorHAnsi" w:hAnsiTheme="minorHAnsi" w:cstheme="minorHAnsi"/>
                <w:szCs w:val="24"/>
              </w:rPr>
              <w:t>23.06.2015</w:t>
            </w:r>
          </w:p>
        </w:tc>
        <w:tc>
          <w:tcPr>
            <w:tcW w:w="1951" w:type="dxa"/>
            <w:shd w:val="clear" w:color="auto" w:fill="auto"/>
            <w:vAlign w:val="center"/>
          </w:tcPr>
          <w:p w:rsidR="003A0ECD" w:rsidRDefault="003A0ECD"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3A0ECD" w:rsidRDefault="003A0ECD" w:rsidP="003A0ECD">
            <w:pPr>
              <w:pStyle w:val="BPC3Tableitems"/>
            </w:pPr>
            <w:r w:rsidRPr="00FD753D">
              <w:rPr>
                <w:rFonts w:asciiTheme="minorHAnsi" w:hAnsiTheme="minorHAnsi" w:cstheme="minorHAnsi"/>
                <w:szCs w:val="24"/>
              </w:rPr>
              <w:t xml:space="preserve">Clearing file structure. </w:t>
            </w:r>
            <w:r>
              <w:t>Added field transaction_id into tag auth_data.</w:t>
            </w:r>
          </w:p>
        </w:tc>
      </w:tr>
      <w:tr w:rsidR="00E036EC" w:rsidRPr="00CD203F" w:rsidTr="00990217">
        <w:tc>
          <w:tcPr>
            <w:tcW w:w="1136" w:type="dxa"/>
            <w:shd w:val="clear" w:color="auto" w:fill="auto"/>
            <w:vAlign w:val="center"/>
          </w:tcPr>
          <w:p w:rsidR="00E036EC" w:rsidRDefault="00E036EC" w:rsidP="00E963DF">
            <w:pPr>
              <w:pStyle w:val="BPC3Tableitems"/>
              <w:rPr>
                <w:rFonts w:asciiTheme="minorHAnsi" w:hAnsiTheme="minorHAnsi" w:cstheme="minorHAnsi"/>
                <w:szCs w:val="24"/>
              </w:rPr>
            </w:pPr>
            <w:r>
              <w:rPr>
                <w:rFonts w:asciiTheme="minorHAnsi" w:hAnsiTheme="minorHAnsi" w:cstheme="minorHAnsi"/>
                <w:szCs w:val="24"/>
              </w:rPr>
              <w:t>7.1</w:t>
            </w:r>
            <w:r w:rsidR="00B37899">
              <w:rPr>
                <w:rFonts w:asciiTheme="minorHAnsi" w:hAnsiTheme="minorHAnsi" w:cstheme="minorHAnsi"/>
                <w:szCs w:val="24"/>
              </w:rPr>
              <w:t>6</w:t>
            </w:r>
          </w:p>
        </w:tc>
        <w:tc>
          <w:tcPr>
            <w:tcW w:w="1542" w:type="dxa"/>
            <w:shd w:val="clear" w:color="auto" w:fill="auto"/>
            <w:vAlign w:val="center"/>
          </w:tcPr>
          <w:p w:rsidR="00E036EC" w:rsidRDefault="00E036EC" w:rsidP="003A0ECD">
            <w:pPr>
              <w:pStyle w:val="BPC3Tableitems"/>
              <w:rPr>
                <w:rFonts w:asciiTheme="minorHAnsi" w:hAnsiTheme="minorHAnsi" w:cstheme="minorHAnsi"/>
                <w:szCs w:val="24"/>
              </w:rPr>
            </w:pPr>
            <w:r>
              <w:rPr>
                <w:rFonts w:asciiTheme="minorHAnsi" w:hAnsiTheme="minorHAnsi" w:cstheme="minorHAnsi"/>
                <w:szCs w:val="24"/>
              </w:rPr>
              <w:t>01.07.2015</w:t>
            </w:r>
          </w:p>
        </w:tc>
        <w:tc>
          <w:tcPr>
            <w:tcW w:w="1951" w:type="dxa"/>
            <w:shd w:val="clear" w:color="auto" w:fill="auto"/>
            <w:vAlign w:val="center"/>
          </w:tcPr>
          <w:p w:rsidR="00E036EC" w:rsidRDefault="00E036EC"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E036EC" w:rsidRPr="00E036EC" w:rsidRDefault="00E036EC" w:rsidP="003A0ECD">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Added tags product_account_type and product_card_type.</w:t>
            </w:r>
          </w:p>
        </w:tc>
      </w:tr>
      <w:tr w:rsidR="00B37899" w:rsidRPr="00CD203F" w:rsidTr="00990217">
        <w:tc>
          <w:tcPr>
            <w:tcW w:w="1136" w:type="dxa"/>
            <w:shd w:val="clear" w:color="auto" w:fill="auto"/>
            <w:vAlign w:val="center"/>
          </w:tcPr>
          <w:p w:rsidR="00B37899" w:rsidRPr="00B97B02" w:rsidRDefault="00B37899" w:rsidP="00E963DF">
            <w:pPr>
              <w:pStyle w:val="BPC3Tableitems"/>
              <w:rPr>
                <w:rFonts w:asciiTheme="minorHAnsi" w:hAnsiTheme="minorHAnsi" w:cstheme="minorHAnsi"/>
                <w:szCs w:val="24"/>
              </w:rPr>
            </w:pPr>
            <w:r>
              <w:rPr>
                <w:rFonts w:asciiTheme="minorHAnsi" w:hAnsiTheme="minorHAnsi" w:cstheme="minorHAnsi"/>
                <w:szCs w:val="24"/>
              </w:rPr>
              <w:t>7</w:t>
            </w:r>
            <w:r w:rsidRPr="00B97B02">
              <w:rPr>
                <w:rFonts w:asciiTheme="minorHAnsi" w:hAnsiTheme="minorHAnsi" w:cstheme="minorHAnsi"/>
                <w:szCs w:val="24"/>
              </w:rPr>
              <w:t>.</w:t>
            </w:r>
            <w:r>
              <w:rPr>
                <w:rFonts w:asciiTheme="minorHAnsi" w:hAnsiTheme="minorHAnsi" w:cstheme="minorHAnsi"/>
                <w:szCs w:val="24"/>
              </w:rPr>
              <w:t>17</w:t>
            </w:r>
          </w:p>
        </w:tc>
        <w:tc>
          <w:tcPr>
            <w:tcW w:w="1542" w:type="dxa"/>
            <w:shd w:val="clear" w:color="auto" w:fill="auto"/>
            <w:vAlign w:val="center"/>
          </w:tcPr>
          <w:p w:rsidR="00B37899" w:rsidRPr="00B97B02" w:rsidRDefault="00B37899" w:rsidP="00E963DF">
            <w:pPr>
              <w:pStyle w:val="BPC3Tableitems"/>
              <w:rPr>
                <w:rFonts w:asciiTheme="minorHAnsi" w:hAnsiTheme="minorHAnsi" w:cstheme="minorHAnsi"/>
                <w:szCs w:val="24"/>
              </w:rPr>
            </w:pPr>
            <w:r w:rsidRPr="00B97B02">
              <w:rPr>
                <w:rFonts w:asciiTheme="minorHAnsi" w:hAnsiTheme="minorHAnsi" w:cstheme="minorHAnsi"/>
                <w:szCs w:val="24"/>
              </w:rPr>
              <w:t>01.07.2015</w:t>
            </w:r>
          </w:p>
        </w:tc>
        <w:tc>
          <w:tcPr>
            <w:tcW w:w="1951" w:type="dxa"/>
            <w:shd w:val="clear" w:color="auto" w:fill="auto"/>
            <w:vAlign w:val="center"/>
          </w:tcPr>
          <w:p w:rsidR="00B37899" w:rsidRPr="00B97B02" w:rsidRDefault="00B37899" w:rsidP="00E963DF">
            <w:pPr>
              <w:pStyle w:val="BPC3Tableitems"/>
              <w:rPr>
                <w:rFonts w:asciiTheme="minorHAnsi" w:hAnsiTheme="minorHAnsi" w:cstheme="minorHAnsi"/>
                <w:szCs w:val="24"/>
              </w:rPr>
            </w:pPr>
            <w:r w:rsidRPr="00B97B02">
              <w:rPr>
                <w:rFonts w:asciiTheme="minorHAnsi" w:hAnsiTheme="minorHAnsi" w:cstheme="minorHAnsi"/>
                <w:szCs w:val="24"/>
              </w:rPr>
              <w:t>Kondratyev A.</w:t>
            </w:r>
          </w:p>
        </w:tc>
        <w:tc>
          <w:tcPr>
            <w:tcW w:w="4505" w:type="dxa"/>
            <w:shd w:val="clear" w:color="auto" w:fill="auto"/>
            <w:vAlign w:val="center"/>
          </w:tcPr>
          <w:p w:rsidR="00B37899" w:rsidRPr="00B97B02" w:rsidRDefault="00B37899" w:rsidP="00E963DF">
            <w:pPr>
              <w:pStyle w:val="BPC3Tableitems"/>
              <w:rPr>
                <w:rFonts w:asciiTheme="minorHAnsi" w:hAnsiTheme="minorHAnsi" w:cs="Arial"/>
                <w:szCs w:val="24"/>
              </w:rPr>
            </w:pPr>
            <w:proofErr w:type="gramStart"/>
            <w:r w:rsidRPr="00B97B02">
              <w:rPr>
                <w:rFonts w:asciiTheme="minorHAnsi" w:hAnsiTheme="minorHAnsi" w:cs="Arial"/>
                <w:szCs w:val="24"/>
              </w:rPr>
              <w:t>Description of product migration file</w:t>
            </w:r>
            <w:proofErr w:type="gramEnd"/>
            <w:r w:rsidRPr="00B97B02">
              <w:rPr>
                <w:rFonts w:asciiTheme="minorHAnsi" w:hAnsiTheme="minorHAnsi" w:cs="Arial"/>
                <w:szCs w:val="24"/>
              </w:rPr>
              <w:t xml:space="preserve"> structure. Added description tag language in product_name tag.</w:t>
            </w:r>
          </w:p>
        </w:tc>
      </w:tr>
      <w:tr w:rsidR="00D26DFC" w:rsidRPr="00CD203F" w:rsidTr="00990217">
        <w:tc>
          <w:tcPr>
            <w:tcW w:w="1136" w:type="dxa"/>
            <w:shd w:val="clear" w:color="auto" w:fill="auto"/>
            <w:vAlign w:val="center"/>
          </w:tcPr>
          <w:p w:rsidR="00D26DFC" w:rsidRDefault="00D26DFC" w:rsidP="00D26DFC">
            <w:pPr>
              <w:pStyle w:val="BPC3Tableitems"/>
              <w:rPr>
                <w:rFonts w:asciiTheme="minorHAnsi" w:hAnsiTheme="minorHAnsi" w:cstheme="minorHAnsi"/>
                <w:szCs w:val="24"/>
              </w:rPr>
            </w:pPr>
            <w:r>
              <w:rPr>
                <w:rFonts w:asciiTheme="minorHAnsi" w:hAnsiTheme="minorHAnsi" w:cstheme="minorHAnsi"/>
                <w:szCs w:val="24"/>
              </w:rPr>
              <w:t>7.18</w:t>
            </w:r>
          </w:p>
        </w:tc>
        <w:tc>
          <w:tcPr>
            <w:tcW w:w="1542" w:type="dxa"/>
            <w:shd w:val="clear" w:color="auto" w:fill="auto"/>
            <w:vAlign w:val="center"/>
          </w:tcPr>
          <w:p w:rsidR="00D26DFC" w:rsidRDefault="00D26DFC" w:rsidP="00D26DFC">
            <w:pPr>
              <w:pStyle w:val="BPC3Tableitems"/>
              <w:rPr>
                <w:rFonts w:asciiTheme="minorHAnsi" w:hAnsiTheme="minorHAnsi" w:cstheme="minorHAnsi"/>
                <w:szCs w:val="24"/>
              </w:rPr>
            </w:pPr>
            <w:r>
              <w:rPr>
                <w:rFonts w:asciiTheme="minorHAnsi" w:hAnsiTheme="minorHAnsi" w:cstheme="minorHAnsi"/>
                <w:szCs w:val="24"/>
              </w:rPr>
              <w:t>08.07.2015</w:t>
            </w:r>
          </w:p>
        </w:tc>
        <w:tc>
          <w:tcPr>
            <w:tcW w:w="1951" w:type="dxa"/>
            <w:shd w:val="clear" w:color="auto" w:fill="auto"/>
            <w:vAlign w:val="center"/>
          </w:tcPr>
          <w:p w:rsidR="00D26DFC" w:rsidRPr="0065716F" w:rsidRDefault="00D26DFC" w:rsidP="00E963DF">
            <w:pPr>
              <w:pStyle w:val="BPC3Tableitems"/>
              <w:rPr>
                <w:rFonts w:asciiTheme="minorHAnsi" w:hAnsiTheme="minorHAnsi" w:cstheme="minorHAnsi"/>
                <w:szCs w:val="24"/>
              </w:rPr>
            </w:pPr>
            <w:r>
              <w:rPr>
                <w:rFonts w:asciiTheme="minorHAnsi" w:hAnsiTheme="minorHAnsi" w:cstheme="minorHAnsi"/>
                <w:szCs w:val="24"/>
              </w:rPr>
              <w:t>Gaidarly A.</w:t>
            </w:r>
          </w:p>
        </w:tc>
        <w:tc>
          <w:tcPr>
            <w:tcW w:w="4505" w:type="dxa"/>
            <w:shd w:val="clear" w:color="auto" w:fill="auto"/>
            <w:vAlign w:val="center"/>
          </w:tcPr>
          <w:p w:rsidR="00D26DFC" w:rsidRDefault="00D26DFC" w:rsidP="00E963DF">
            <w:pPr>
              <w:pStyle w:val="BPC3Tableitems"/>
            </w:pPr>
            <w:r>
              <w:t>Cards information interface. Added ‘personalization_info’, ‘company_name’, ‘service_code’ tags.</w:t>
            </w:r>
          </w:p>
        </w:tc>
      </w:tr>
      <w:tr w:rsidR="00D26DFC" w:rsidRPr="00CD203F" w:rsidTr="00990217">
        <w:tc>
          <w:tcPr>
            <w:tcW w:w="1136" w:type="dxa"/>
            <w:shd w:val="clear" w:color="auto" w:fill="auto"/>
            <w:vAlign w:val="center"/>
          </w:tcPr>
          <w:p w:rsidR="00D26DFC" w:rsidRDefault="00D26DFC" w:rsidP="00D26DFC">
            <w:pPr>
              <w:pStyle w:val="BPC3Tableitems"/>
              <w:rPr>
                <w:rFonts w:asciiTheme="minorHAnsi" w:hAnsiTheme="minorHAnsi" w:cstheme="minorHAnsi"/>
                <w:szCs w:val="24"/>
              </w:rPr>
            </w:pPr>
            <w:r>
              <w:rPr>
                <w:rFonts w:asciiTheme="minorHAnsi" w:hAnsiTheme="minorHAnsi" w:cstheme="minorHAnsi"/>
                <w:szCs w:val="24"/>
              </w:rPr>
              <w:t>7.19</w:t>
            </w:r>
          </w:p>
        </w:tc>
        <w:tc>
          <w:tcPr>
            <w:tcW w:w="1542" w:type="dxa"/>
            <w:shd w:val="clear" w:color="auto" w:fill="auto"/>
            <w:vAlign w:val="center"/>
          </w:tcPr>
          <w:p w:rsidR="00D26DFC" w:rsidRPr="00F25687" w:rsidRDefault="00D26DFC" w:rsidP="00D26DFC">
            <w:pPr>
              <w:pStyle w:val="BPC3Tableitems"/>
              <w:rPr>
                <w:rFonts w:asciiTheme="minorHAnsi" w:hAnsiTheme="minorHAnsi" w:cstheme="minorHAnsi"/>
                <w:szCs w:val="24"/>
              </w:rPr>
            </w:pPr>
            <w:r>
              <w:rPr>
                <w:rFonts w:asciiTheme="minorHAnsi" w:hAnsiTheme="minorHAnsi" w:cstheme="minorHAnsi"/>
                <w:szCs w:val="24"/>
                <w:lang w:val="ru-RU"/>
              </w:rPr>
              <w:t>0</w:t>
            </w:r>
            <w:r>
              <w:rPr>
                <w:rFonts w:asciiTheme="minorHAnsi" w:hAnsiTheme="minorHAnsi" w:cstheme="minorHAnsi"/>
                <w:szCs w:val="24"/>
              </w:rPr>
              <w:t>8.07.2015</w:t>
            </w:r>
          </w:p>
        </w:tc>
        <w:tc>
          <w:tcPr>
            <w:tcW w:w="1951" w:type="dxa"/>
            <w:shd w:val="clear" w:color="auto" w:fill="auto"/>
            <w:vAlign w:val="center"/>
          </w:tcPr>
          <w:p w:rsidR="00D26DFC" w:rsidRDefault="00D26DFC" w:rsidP="00E963DF">
            <w:pPr>
              <w:pStyle w:val="BPC3Tableitems"/>
              <w:rPr>
                <w:rFonts w:asciiTheme="minorHAnsi" w:hAnsiTheme="minorHAnsi" w:cstheme="minorHAnsi"/>
                <w:szCs w:val="24"/>
              </w:rPr>
            </w:pPr>
            <w:r>
              <w:rPr>
                <w:rFonts w:asciiTheme="minorHAnsi" w:hAnsiTheme="minorHAnsi" w:cstheme="minorHAnsi"/>
                <w:szCs w:val="24"/>
              </w:rPr>
              <w:t>Gaidarly A.</w:t>
            </w:r>
          </w:p>
        </w:tc>
        <w:tc>
          <w:tcPr>
            <w:tcW w:w="4505" w:type="dxa"/>
            <w:shd w:val="clear" w:color="auto" w:fill="auto"/>
            <w:vAlign w:val="center"/>
          </w:tcPr>
          <w:p w:rsidR="00D26DFC" w:rsidRPr="00CD1215" w:rsidRDefault="00D26DFC" w:rsidP="00E963DF">
            <w:pPr>
              <w:pStyle w:val="BPC3Tableitems"/>
            </w:pPr>
            <w:r>
              <w:t xml:space="preserve">Card security data </w:t>
            </w:r>
            <w:proofErr w:type="gramStart"/>
            <w:r>
              <w:t>transmission file</w:t>
            </w:r>
            <w:proofErr w:type="gramEnd"/>
            <w:r>
              <w:t xml:space="preserve"> structure. Added ‘cardholder_name’, ‘company_name’, ‘personalization_info’ tags.</w:t>
            </w:r>
          </w:p>
        </w:tc>
      </w:tr>
      <w:tr w:rsidR="003D5FB6" w:rsidRPr="00CD203F" w:rsidTr="00990217">
        <w:tc>
          <w:tcPr>
            <w:tcW w:w="1136" w:type="dxa"/>
            <w:shd w:val="clear" w:color="auto" w:fill="auto"/>
            <w:vAlign w:val="center"/>
          </w:tcPr>
          <w:p w:rsidR="003D5FB6" w:rsidRDefault="003D5FB6" w:rsidP="003D5FB6">
            <w:pPr>
              <w:pStyle w:val="BPC3Tableitems"/>
              <w:rPr>
                <w:rFonts w:asciiTheme="minorHAnsi" w:hAnsiTheme="minorHAnsi" w:cstheme="minorHAnsi"/>
                <w:szCs w:val="24"/>
              </w:rPr>
            </w:pPr>
            <w:r>
              <w:rPr>
                <w:rFonts w:asciiTheme="minorHAnsi" w:hAnsiTheme="minorHAnsi" w:cstheme="minorHAnsi"/>
                <w:szCs w:val="24"/>
              </w:rPr>
              <w:t>7.20</w:t>
            </w:r>
          </w:p>
        </w:tc>
        <w:tc>
          <w:tcPr>
            <w:tcW w:w="1542" w:type="dxa"/>
            <w:shd w:val="clear" w:color="auto" w:fill="auto"/>
            <w:vAlign w:val="center"/>
          </w:tcPr>
          <w:p w:rsidR="003D5FB6" w:rsidRDefault="003D5FB6" w:rsidP="00E963DF">
            <w:pPr>
              <w:pStyle w:val="BPC3Tableitems"/>
              <w:rPr>
                <w:rFonts w:asciiTheme="minorHAnsi" w:hAnsiTheme="minorHAnsi" w:cstheme="minorHAnsi"/>
                <w:szCs w:val="24"/>
              </w:rPr>
            </w:pPr>
            <w:r>
              <w:rPr>
                <w:rFonts w:asciiTheme="minorHAnsi" w:hAnsiTheme="minorHAnsi" w:cstheme="minorHAnsi"/>
                <w:szCs w:val="24"/>
              </w:rPr>
              <w:t>14.07.2015</w:t>
            </w:r>
          </w:p>
        </w:tc>
        <w:tc>
          <w:tcPr>
            <w:tcW w:w="1951" w:type="dxa"/>
            <w:shd w:val="clear" w:color="auto" w:fill="auto"/>
            <w:vAlign w:val="center"/>
          </w:tcPr>
          <w:p w:rsidR="003D5FB6" w:rsidRDefault="003D5FB6"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3D5FB6" w:rsidRPr="00E036EC" w:rsidRDefault="003D5FB6" w:rsidP="003D5FB6">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w:t>
            </w:r>
            <w:r>
              <w:rPr>
                <w:rFonts w:asciiTheme="minorHAnsi" w:hAnsiTheme="minorHAnsi" w:cs="Arial"/>
                <w:szCs w:val="24"/>
              </w:rPr>
              <w:t>Set min_count, max_count mandatory.</w:t>
            </w:r>
          </w:p>
        </w:tc>
      </w:tr>
      <w:tr w:rsidR="00A35716" w:rsidRPr="00CD203F" w:rsidTr="00990217">
        <w:tc>
          <w:tcPr>
            <w:tcW w:w="1136" w:type="dxa"/>
            <w:shd w:val="clear" w:color="auto" w:fill="auto"/>
            <w:vAlign w:val="center"/>
          </w:tcPr>
          <w:p w:rsidR="00A35716" w:rsidRDefault="00A35716" w:rsidP="00E963DF">
            <w:pPr>
              <w:pStyle w:val="BPC3Tableitems"/>
              <w:rPr>
                <w:rFonts w:asciiTheme="minorHAnsi" w:hAnsiTheme="minorHAnsi" w:cstheme="minorHAnsi"/>
                <w:szCs w:val="24"/>
              </w:rPr>
            </w:pPr>
            <w:r>
              <w:rPr>
                <w:rFonts w:asciiTheme="minorHAnsi" w:hAnsiTheme="minorHAnsi" w:cstheme="minorHAnsi"/>
                <w:szCs w:val="24"/>
              </w:rPr>
              <w:t>7.2</w:t>
            </w:r>
            <w:r w:rsidR="00B16266">
              <w:rPr>
                <w:rFonts w:asciiTheme="minorHAnsi" w:hAnsiTheme="minorHAnsi" w:cstheme="minorHAnsi"/>
                <w:szCs w:val="24"/>
              </w:rPr>
              <w:t>1</w:t>
            </w:r>
          </w:p>
        </w:tc>
        <w:tc>
          <w:tcPr>
            <w:tcW w:w="1542" w:type="dxa"/>
            <w:shd w:val="clear" w:color="auto" w:fill="auto"/>
            <w:vAlign w:val="center"/>
          </w:tcPr>
          <w:p w:rsidR="00A35716" w:rsidRDefault="00A35716" w:rsidP="00E963DF">
            <w:pPr>
              <w:pStyle w:val="BPC3Tableitems"/>
              <w:rPr>
                <w:rFonts w:asciiTheme="minorHAnsi" w:hAnsiTheme="minorHAnsi" w:cstheme="minorHAnsi"/>
                <w:szCs w:val="24"/>
              </w:rPr>
            </w:pPr>
            <w:r>
              <w:rPr>
                <w:rFonts w:asciiTheme="minorHAnsi" w:hAnsiTheme="minorHAnsi" w:cstheme="minorHAnsi"/>
                <w:szCs w:val="24"/>
              </w:rPr>
              <w:t>14.07.2015</w:t>
            </w:r>
          </w:p>
        </w:tc>
        <w:tc>
          <w:tcPr>
            <w:tcW w:w="1951" w:type="dxa"/>
            <w:shd w:val="clear" w:color="auto" w:fill="auto"/>
            <w:vAlign w:val="center"/>
          </w:tcPr>
          <w:p w:rsidR="00A35716" w:rsidRDefault="00A35716"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A35716" w:rsidRPr="00E036EC" w:rsidRDefault="00A35716" w:rsidP="00A35716">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w:t>
            </w:r>
            <w:r>
              <w:rPr>
                <w:rFonts w:asciiTheme="minorHAnsi" w:hAnsiTheme="minorHAnsi" w:cs="Arial"/>
                <w:szCs w:val="24"/>
              </w:rPr>
              <w:t xml:space="preserve">Added element </w:t>
            </w:r>
            <w:r w:rsidRPr="00A35716">
              <w:rPr>
                <w:rFonts w:asciiTheme="minorHAnsi" w:hAnsiTheme="minorHAnsi" w:cs="Arial"/>
                <w:szCs w:val="24"/>
              </w:rPr>
              <w:t>‘</w:t>
            </w:r>
            <w:r w:rsidRPr="00A35716">
              <w:rPr>
                <w:rFonts w:asciiTheme="minorHAnsi" w:hAnsiTheme="minorHAnsi" w:cs="MS Shell Dlg 2"/>
                <w:color w:val="000000"/>
                <w:szCs w:val="24"/>
                <w:highlight w:val="white"/>
              </w:rPr>
              <w:t>definition_level</w:t>
            </w:r>
            <w:r w:rsidRPr="00A35716">
              <w:rPr>
                <w:rFonts w:asciiTheme="minorHAnsi" w:hAnsiTheme="minorHAnsi" w:cs="MS Shell Dlg 2"/>
                <w:color w:val="000000"/>
                <w:szCs w:val="24"/>
              </w:rPr>
              <w:t>’</w:t>
            </w:r>
            <w:r>
              <w:rPr>
                <w:rFonts w:asciiTheme="minorHAnsi" w:hAnsiTheme="minorHAnsi" w:cs="MS Shell Dlg 2"/>
                <w:color w:val="000000"/>
                <w:szCs w:val="24"/>
              </w:rPr>
              <w:t xml:space="preserve"> into ‘attribute_value’</w:t>
            </w:r>
            <w:r>
              <w:rPr>
                <w:rFonts w:asciiTheme="minorHAnsi" w:hAnsiTheme="minorHAnsi" w:cs="Arial"/>
                <w:szCs w:val="24"/>
              </w:rPr>
              <w:t>.</w:t>
            </w:r>
          </w:p>
        </w:tc>
      </w:tr>
      <w:tr w:rsidR="00556BA1" w:rsidRPr="00CD203F" w:rsidTr="00990217">
        <w:tc>
          <w:tcPr>
            <w:tcW w:w="1136" w:type="dxa"/>
            <w:shd w:val="clear" w:color="auto" w:fill="auto"/>
            <w:vAlign w:val="center"/>
          </w:tcPr>
          <w:p w:rsidR="00556BA1" w:rsidRDefault="00556BA1" w:rsidP="00E963DF">
            <w:pPr>
              <w:pStyle w:val="BPC3Tableitems"/>
              <w:rPr>
                <w:rFonts w:asciiTheme="minorHAnsi" w:hAnsiTheme="minorHAnsi" w:cstheme="minorHAnsi"/>
                <w:szCs w:val="24"/>
              </w:rPr>
            </w:pPr>
            <w:r>
              <w:rPr>
                <w:rFonts w:asciiTheme="minorHAnsi" w:hAnsiTheme="minorHAnsi" w:cstheme="minorHAnsi"/>
                <w:szCs w:val="24"/>
              </w:rPr>
              <w:t>7.22</w:t>
            </w:r>
          </w:p>
        </w:tc>
        <w:tc>
          <w:tcPr>
            <w:tcW w:w="1542" w:type="dxa"/>
            <w:shd w:val="clear" w:color="auto" w:fill="auto"/>
            <w:vAlign w:val="center"/>
          </w:tcPr>
          <w:p w:rsidR="00556BA1" w:rsidRDefault="00556BA1" w:rsidP="00E963DF">
            <w:pPr>
              <w:pStyle w:val="BPC3Tableitems"/>
              <w:rPr>
                <w:rFonts w:asciiTheme="minorHAnsi" w:hAnsiTheme="minorHAnsi" w:cstheme="minorHAnsi"/>
                <w:szCs w:val="24"/>
              </w:rPr>
            </w:pPr>
            <w:r>
              <w:rPr>
                <w:rFonts w:asciiTheme="minorHAnsi" w:hAnsiTheme="minorHAnsi" w:cstheme="minorHAnsi"/>
                <w:szCs w:val="24"/>
              </w:rPr>
              <w:t>21.07.2015</w:t>
            </w:r>
          </w:p>
        </w:tc>
        <w:tc>
          <w:tcPr>
            <w:tcW w:w="1951" w:type="dxa"/>
            <w:shd w:val="clear" w:color="auto" w:fill="auto"/>
            <w:vAlign w:val="center"/>
          </w:tcPr>
          <w:p w:rsidR="00556BA1" w:rsidRDefault="00556BA1" w:rsidP="00E963DF">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556BA1" w:rsidRPr="00E036EC" w:rsidRDefault="00556BA1" w:rsidP="00556BA1">
            <w:pPr>
              <w:pStyle w:val="BPC3Tableitems"/>
              <w:rPr>
                <w:rFonts w:asciiTheme="minorHAnsi" w:hAnsiTheme="minorHAnsi" w:cs="Arial"/>
                <w:szCs w:val="24"/>
              </w:rPr>
            </w:pPr>
            <w:r w:rsidRPr="00FD753D">
              <w:rPr>
                <w:rFonts w:asciiTheme="minorHAnsi" w:hAnsiTheme="minorHAnsi" w:cstheme="minorHAnsi"/>
                <w:szCs w:val="24"/>
              </w:rPr>
              <w:t xml:space="preserve">Clearing file structure. </w:t>
            </w:r>
            <w:r>
              <w:rPr>
                <w:rFonts w:asciiTheme="minorHAnsi" w:hAnsiTheme="minorHAnsi" w:cstheme="minorHAnsi"/>
                <w:szCs w:val="24"/>
              </w:rPr>
              <w:t xml:space="preserve">A new tag </w:t>
            </w:r>
            <w:r w:rsidRPr="00AC1B03">
              <w:t>additional_amount</w:t>
            </w:r>
            <w:r>
              <w:t xml:space="preserve"> added.</w:t>
            </w:r>
          </w:p>
        </w:tc>
      </w:tr>
      <w:tr w:rsidR="00DE1D35" w:rsidRPr="00CD203F" w:rsidTr="00990217">
        <w:tc>
          <w:tcPr>
            <w:tcW w:w="1136" w:type="dxa"/>
            <w:shd w:val="clear" w:color="auto" w:fill="auto"/>
            <w:vAlign w:val="center"/>
          </w:tcPr>
          <w:p w:rsidR="00DE1D35" w:rsidRDefault="00DE1D35" w:rsidP="00E963DF">
            <w:pPr>
              <w:pStyle w:val="BPC3Tableitems"/>
              <w:rPr>
                <w:rFonts w:asciiTheme="minorHAnsi" w:hAnsiTheme="minorHAnsi" w:cstheme="minorHAnsi"/>
                <w:szCs w:val="24"/>
              </w:rPr>
            </w:pPr>
            <w:r>
              <w:rPr>
                <w:rFonts w:asciiTheme="minorHAnsi" w:hAnsiTheme="minorHAnsi" w:cstheme="minorHAnsi"/>
                <w:szCs w:val="24"/>
              </w:rPr>
              <w:t>7.23</w:t>
            </w:r>
          </w:p>
        </w:tc>
        <w:tc>
          <w:tcPr>
            <w:tcW w:w="1542" w:type="dxa"/>
            <w:shd w:val="clear" w:color="auto" w:fill="auto"/>
            <w:vAlign w:val="center"/>
          </w:tcPr>
          <w:p w:rsidR="00DE1D35" w:rsidRDefault="00DE1D35" w:rsidP="00E963DF">
            <w:pPr>
              <w:pStyle w:val="BPC3Tableitems"/>
              <w:rPr>
                <w:rFonts w:asciiTheme="minorHAnsi" w:hAnsiTheme="minorHAnsi" w:cstheme="minorHAnsi"/>
                <w:szCs w:val="24"/>
              </w:rPr>
            </w:pPr>
            <w:r>
              <w:rPr>
                <w:rFonts w:asciiTheme="minorHAnsi" w:hAnsiTheme="minorHAnsi" w:cstheme="minorHAnsi"/>
                <w:szCs w:val="24"/>
              </w:rPr>
              <w:t>21.07.2015</w:t>
            </w:r>
          </w:p>
        </w:tc>
        <w:tc>
          <w:tcPr>
            <w:tcW w:w="1951" w:type="dxa"/>
            <w:shd w:val="clear" w:color="auto" w:fill="auto"/>
            <w:vAlign w:val="center"/>
          </w:tcPr>
          <w:p w:rsidR="00DE1D35" w:rsidRDefault="00DE1D35"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DE1D35" w:rsidRPr="00FD753D" w:rsidRDefault="00DE1D35" w:rsidP="00DE1D35">
            <w:pPr>
              <w:pStyle w:val="BPC3Tableitems"/>
              <w:rPr>
                <w:rFonts w:asciiTheme="minorHAnsi" w:hAnsiTheme="minorHAnsi" w:cstheme="minorHAnsi"/>
                <w:szCs w:val="24"/>
              </w:rPr>
            </w:pPr>
            <w:r w:rsidRPr="00E036EC">
              <w:rPr>
                <w:rFonts w:asciiTheme="minorHAnsi" w:hAnsiTheme="minorHAnsi" w:cs="Arial"/>
                <w:szCs w:val="24"/>
              </w:rPr>
              <w:t xml:space="preserve">Product </w:t>
            </w:r>
            <w:proofErr w:type="gramStart"/>
            <w:r w:rsidRPr="00E036EC">
              <w:rPr>
                <w:rFonts w:asciiTheme="minorHAnsi" w:hAnsiTheme="minorHAnsi" w:cs="Arial"/>
                <w:szCs w:val="24"/>
              </w:rPr>
              <w:t>migration file</w:t>
            </w:r>
            <w:proofErr w:type="gramEnd"/>
            <w:r w:rsidRPr="00E036EC">
              <w:rPr>
                <w:rFonts w:asciiTheme="minorHAnsi" w:hAnsiTheme="minorHAnsi" w:cs="Arial"/>
                <w:szCs w:val="24"/>
              </w:rPr>
              <w:t xml:space="preserve"> structure. </w:t>
            </w:r>
            <w:r>
              <w:rPr>
                <w:rFonts w:asciiTheme="minorHAnsi" w:hAnsiTheme="minorHAnsi" w:cs="Arial"/>
                <w:szCs w:val="24"/>
              </w:rPr>
              <w:t xml:space="preserve">Added elements: </w:t>
            </w:r>
            <w:r w:rsidRPr="00A35716">
              <w:rPr>
                <w:rFonts w:asciiTheme="minorHAnsi" w:hAnsiTheme="minorHAnsi" w:cs="Arial"/>
                <w:szCs w:val="24"/>
              </w:rPr>
              <w:t>‘</w:t>
            </w:r>
            <w:r>
              <w:rPr>
                <w:rFonts w:asciiTheme="minorHAnsi" w:hAnsiTheme="minorHAnsi" w:cs="MS Shell Dlg 2"/>
                <w:color w:val="000000"/>
                <w:szCs w:val="24"/>
              </w:rPr>
              <w:t>entity_type</w:t>
            </w:r>
            <w:r w:rsidRPr="00A35716">
              <w:rPr>
                <w:rFonts w:asciiTheme="minorHAnsi" w:hAnsiTheme="minorHAnsi" w:cs="MS Shell Dlg 2"/>
                <w:color w:val="000000"/>
                <w:szCs w:val="24"/>
              </w:rPr>
              <w:t>’</w:t>
            </w:r>
            <w:r>
              <w:rPr>
                <w:rFonts w:asciiTheme="minorHAnsi" w:hAnsiTheme="minorHAnsi" w:cs="MS Shell Dlg 2"/>
                <w:color w:val="000000"/>
                <w:szCs w:val="24"/>
              </w:rPr>
              <w:t xml:space="preserve">, </w:t>
            </w:r>
            <w:r w:rsidRPr="00A35716">
              <w:rPr>
                <w:rFonts w:asciiTheme="minorHAnsi" w:hAnsiTheme="minorHAnsi" w:cs="Arial"/>
                <w:szCs w:val="24"/>
              </w:rPr>
              <w:t>‘</w:t>
            </w:r>
            <w:r>
              <w:rPr>
                <w:rFonts w:asciiTheme="minorHAnsi" w:hAnsiTheme="minorHAnsi" w:cs="MS Shell Dlg 2"/>
                <w:color w:val="000000"/>
                <w:szCs w:val="24"/>
              </w:rPr>
              <w:t>object_id</w:t>
            </w:r>
            <w:r w:rsidRPr="00A35716">
              <w:rPr>
                <w:rFonts w:asciiTheme="minorHAnsi" w:hAnsiTheme="minorHAnsi" w:cs="MS Shell Dlg 2"/>
                <w:color w:val="000000"/>
                <w:szCs w:val="24"/>
              </w:rPr>
              <w:t>’</w:t>
            </w:r>
            <w:r>
              <w:rPr>
                <w:rFonts w:asciiTheme="minorHAnsi" w:hAnsiTheme="minorHAnsi" w:cs="MS Shell Dlg 2"/>
                <w:color w:val="000000"/>
                <w:szCs w:val="24"/>
              </w:rPr>
              <w:t xml:space="preserve">, </w:t>
            </w:r>
            <w:r w:rsidRPr="00A35716">
              <w:rPr>
                <w:rFonts w:asciiTheme="minorHAnsi" w:hAnsiTheme="minorHAnsi" w:cs="Arial"/>
                <w:szCs w:val="24"/>
              </w:rPr>
              <w:lastRenderedPageBreak/>
              <w:t>‘</w:t>
            </w:r>
            <w:r>
              <w:rPr>
                <w:rFonts w:asciiTheme="minorHAnsi" w:hAnsiTheme="minorHAnsi" w:cs="MS Shell Dlg 2"/>
                <w:color w:val="000000"/>
                <w:szCs w:val="24"/>
              </w:rPr>
              <w:t>object_number</w:t>
            </w:r>
            <w:r w:rsidRPr="00A35716">
              <w:rPr>
                <w:rFonts w:asciiTheme="minorHAnsi" w:hAnsiTheme="minorHAnsi" w:cs="MS Shell Dlg 2"/>
                <w:color w:val="000000"/>
                <w:szCs w:val="24"/>
              </w:rPr>
              <w:t>’</w:t>
            </w:r>
            <w:r>
              <w:rPr>
                <w:rFonts w:asciiTheme="minorHAnsi" w:hAnsiTheme="minorHAnsi" w:cs="MS Shell Dlg 2"/>
                <w:color w:val="000000"/>
                <w:szCs w:val="24"/>
              </w:rPr>
              <w:t xml:space="preserve"> into element ‘attribute_value’</w:t>
            </w:r>
            <w:r>
              <w:rPr>
                <w:rFonts w:asciiTheme="minorHAnsi" w:hAnsiTheme="minorHAnsi" w:cs="Arial"/>
                <w:szCs w:val="24"/>
              </w:rPr>
              <w:t>.</w:t>
            </w:r>
          </w:p>
        </w:tc>
      </w:tr>
      <w:tr w:rsidR="002C760E" w:rsidRPr="00CD203F" w:rsidTr="00990217">
        <w:tc>
          <w:tcPr>
            <w:tcW w:w="1136" w:type="dxa"/>
            <w:shd w:val="clear" w:color="auto" w:fill="auto"/>
            <w:vAlign w:val="center"/>
          </w:tcPr>
          <w:p w:rsidR="002C760E" w:rsidRDefault="002C760E" w:rsidP="00E963DF">
            <w:pPr>
              <w:pStyle w:val="BPC3Tableitems"/>
              <w:rPr>
                <w:rFonts w:asciiTheme="minorHAnsi" w:hAnsiTheme="minorHAnsi" w:cstheme="minorHAnsi"/>
                <w:szCs w:val="24"/>
              </w:rPr>
            </w:pPr>
            <w:r>
              <w:rPr>
                <w:rFonts w:asciiTheme="minorHAnsi" w:hAnsiTheme="minorHAnsi" w:cstheme="minorHAnsi"/>
                <w:szCs w:val="24"/>
              </w:rPr>
              <w:lastRenderedPageBreak/>
              <w:t>7.24</w:t>
            </w:r>
          </w:p>
        </w:tc>
        <w:tc>
          <w:tcPr>
            <w:tcW w:w="1542" w:type="dxa"/>
            <w:shd w:val="clear" w:color="auto" w:fill="auto"/>
            <w:vAlign w:val="center"/>
          </w:tcPr>
          <w:p w:rsidR="002C760E" w:rsidRDefault="002C760E" w:rsidP="00E963DF">
            <w:pPr>
              <w:pStyle w:val="BPC3Tableitems"/>
              <w:rPr>
                <w:rFonts w:asciiTheme="minorHAnsi" w:hAnsiTheme="minorHAnsi" w:cstheme="minorHAnsi"/>
                <w:szCs w:val="24"/>
              </w:rPr>
            </w:pPr>
            <w:r>
              <w:rPr>
                <w:rFonts w:asciiTheme="minorHAnsi" w:hAnsiTheme="minorHAnsi" w:cstheme="minorHAnsi"/>
                <w:szCs w:val="24"/>
              </w:rPr>
              <w:t>23.07.2015</w:t>
            </w:r>
          </w:p>
        </w:tc>
        <w:tc>
          <w:tcPr>
            <w:tcW w:w="1951" w:type="dxa"/>
            <w:shd w:val="clear" w:color="auto" w:fill="auto"/>
            <w:vAlign w:val="center"/>
          </w:tcPr>
          <w:p w:rsidR="002C760E" w:rsidRDefault="002C760E" w:rsidP="00E963DF">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2C760E" w:rsidRPr="00E036EC" w:rsidRDefault="002C760E" w:rsidP="00DE1D35">
            <w:pPr>
              <w:pStyle w:val="BPC3Tableitems"/>
              <w:rPr>
                <w:rFonts w:asciiTheme="minorHAnsi" w:hAnsiTheme="minorHAnsi" w:cs="Arial"/>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w:t>
            </w:r>
            <w:r>
              <w:t xml:space="preserve">Added </w:t>
            </w:r>
            <w:proofErr w:type="gramStart"/>
            <w:r>
              <w:t>fields</w:t>
            </w:r>
            <w:proofErr w:type="gramEnd"/>
            <w:r>
              <w:t xml:space="preserve"> </w:t>
            </w:r>
            <w:r w:rsidRPr="00AE2A7D">
              <w:rPr>
                <w:rFonts w:asciiTheme="minorHAnsi" w:hAnsiTheme="minorHAnsi" w:cs="MS Shell Dlg 2"/>
                <w:color w:val="000000"/>
                <w:szCs w:val="24"/>
                <w:highlight w:val="white"/>
              </w:rPr>
              <w:t>external_auth_id</w:t>
            </w:r>
            <w:r w:rsidRPr="00AE2A7D">
              <w:rPr>
                <w:rFonts w:asciiTheme="minorHAnsi" w:hAnsiTheme="minorHAnsi" w:cs="MS Shell Dlg 2"/>
                <w:color w:val="000000"/>
                <w:szCs w:val="24"/>
              </w:rPr>
              <w:t xml:space="preserve">, </w:t>
            </w:r>
            <w:r w:rsidRPr="00AE2A7D">
              <w:rPr>
                <w:rFonts w:asciiTheme="minorHAnsi" w:hAnsiTheme="minorHAnsi" w:cs="MS Shell Dlg 2"/>
                <w:color w:val="000000"/>
                <w:szCs w:val="24"/>
                <w:highlight w:val="white"/>
              </w:rPr>
              <w:t>external_orig_id</w:t>
            </w:r>
            <w:r>
              <w:t xml:space="preserve"> into tag auth_data.</w:t>
            </w:r>
          </w:p>
        </w:tc>
      </w:tr>
      <w:tr w:rsidR="002F041B" w:rsidRPr="00CD203F" w:rsidTr="00990217">
        <w:tc>
          <w:tcPr>
            <w:tcW w:w="1136" w:type="dxa"/>
            <w:shd w:val="clear" w:color="auto" w:fill="auto"/>
            <w:vAlign w:val="center"/>
          </w:tcPr>
          <w:p w:rsidR="002F041B" w:rsidRPr="002F041B" w:rsidRDefault="002F041B" w:rsidP="002F041B">
            <w:pPr>
              <w:pStyle w:val="BPC3Tableitems"/>
              <w:rPr>
                <w:rFonts w:asciiTheme="minorHAnsi" w:hAnsiTheme="minorHAnsi" w:cstheme="minorHAnsi"/>
                <w:szCs w:val="24"/>
              </w:rPr>
            </w:pPr>
            <w:r>
              <w:rPr>
                <w:rFonts w:asciiTheme="minorHAnsi" w:hAnsiTheme="minorHAnsi" w:cstheme="minorHAnsi"/>
                <w:szCs w:val="24"/>
                <w:lang w:val="ru-RU"/>
              </w:rPr>
              <w:t>7.2</w:t>
            </w:r>
            <w:r>
              <w:rPr>
                <w:rFonts w:asciiTheme="minorHAnsi" w:hAnsiTheme="minorHAnsi" w:cstheme="minorHAnsi"/>
                <w:szCs w:val="24"/>
              </w:rPr>
              <w:t>5</w:t>
            </w:r>
          </w:p>
        </w:tc>
        <w:tc>
          <w:tcPr>
            <w:tcW w:w="1542" w:type="dxa"/>
            <w:shd w:val="clear" w:color="auto" w:fill="auto"/>
            <w:vAlign w:val="center"/>
          </w:tcPr>
          <w:p w:rsidR="002F041B" w:rsidRPr="004B5384" w:rsidRDefault="002F041B" w:rsidP="00916529">
            <w:pPr>
              <w:pStyle w:val="BPC3Tableitems"/>
              <w:rPr>
                <w:rFonts w:asciiTheme="minorHAnsi" w:hAnsiTheme="minorHAnsi" w:cstheme="minorHAnsi"/>
                <w:szCs w:val="24"/>
                <w:lang w:val="ru-RU"/>
              </w:rPr>
            </w:pPr>
            <w:r>
              <w:rPr>
                <w:rFonts w:asciiTheme="minorHAnsi" w:hAnsiTheme="minorHAnsi" w:cstheme="minorHAnsi"/>
                <w:szCs w:val="24"/>
                <w:lang w:val="ru-RU"/>
              </w:rPr>
              <w:t>30.07.2015</w:t>
            </w:r>
          </w:p>
        </w:tc>
        <w:tc>
          <w:tcPr>
            <w:tcW w:w="1951" w:type="dxa"/>
            <w:shd w:val="clear" w:color="auto" w:fill="auto"/>
            <w:vAlign w:val="center"/>
          </w:tcPr>
          <w:p w:rsidR="002F041B" w:rsidRDefault="002F041B"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2F041B" w:rsidRPr="004B5384" w:rsidRDefault="008047AE" w:rsidP="008047AE">
            <w:pPr>
              <w:pStyle w:val="BPC3Tableitems"/>
              <w:rPr>
                <w:rFonts w:asciiTheme="minorHAnsi" w:hAnsiTheme="minorHAnsi" w:cstheme="minorHAnsi"/>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S</w:t>
            </w:r>
            <w:r w:rsidR="002F041B">
              <w:rPr>
                <w:rFonts w:asciiTheme="minorHAnsi" w:hAnsiTheme="minorHAnsi" w:cstheme="minorHAnsi"/>
                <w:szCs w:val="24"/>
              </w:rPr>
              <w:t>tructure of response file</w:t>
            </w:r>
            <w:r>
              <w:rPr>
                <w:rFonts w:asciiTheme="minorHAnsi" w:hAnsiTheme="minorHAnsi" w:cstheme="minorHAnsi"/>
                <w:szCs w:val="24"/>
              </w:rPr>
              <w:t xml:space="preserve"> added</w:t>
            </w:r>
            <w:r w:rsidR="002F041B">
              <w:rPr>
                <w:rFonts w:asciiTheme="minorHAnsi" w:hAnsiTheme="minorHAnsi" w:cstheme="minorHAnsi"/>
                <w:szCs w:val="24"/>
              </w:rPr>
              <w:t>.</w:t>
            </w:r>
          </w:p>
        </w:tc>
      </w:tr>
      <w:tr w:rsidR="008047AE" w:rsidRPr="00CD203F" w:rsidTr="00990217">
        <w:tc>
          <w:tcPr>
            <w:tcW w:w="1136" w:type="dxa"/>
            <w:shd w:val="clear" w:color="auto" w:fill="auto"/>
            <w:vAlign w:val="center"/>
          </w:tcPr>
          <w:p w:rsidR="008047AE" w:rsidRPr="008047AE" w:rsidRDefault="008047AE" w:rsidP="002F041B">
            <w:pPr>
              <w:pStyle w:val="BPC3Tableitems"/>
              <w:rPr>
                <w:rFonts w:asciiTheme="minorHAnsi" w:hAnsiTheme="minorHAnsi" w:cstheme="minorHAnsi"/>
                <w:szCs w:val="24"/>
              </w:rPr>
            </w:pPr>
            <w:r>
              <w:rPr>
                <w:rFonts w:asciiTheme="minorHAnsi" w:hAnsiTheme="minorHAnsi" w:cstheme="minorHAnsi"/>
                <w:szCs w:val="24"/>
              </w:rPr>
              <w:t>7.26</w:t>
            </w:r>
          </w:p>
        </w:tc>
        <w:tc>
          <w:tcPr>
            <w:tcW w:w="1542" w:type="dxa"/>
            <w:shd w:val="clear" w:color="auto" w:fill="auto"/>
            <w:vAlign w:val="center"/>
          </w:tcPr>
          <w:p w:rsidR="008047AE" w:rsidRPr="008047AE" w:rsidRDefault="008047AE" w:rsidP="00916529">
            <w:pPr>
              <w:pStyle w:val="BPC3Tableitems"/>
              <w:rPr>
                <w:rFonts w:asciiTheme="minorHAnsi" w:hAnsiTheme="minorHAnsi" w:cstheme="minorHAnsi"/>
                <w:szCs w:val="24"/>
              </w:rPr>
            </w:pPr>
            <w:r>
              <w:rPr>
                <w:rFonts w:asciiTheme="minorHAnsi" w:hAnsiTheme="minorHAnsi" w:cstheme="minorHAnsi"/>
                <w:szCs w:val="24"/>
              </w:rPr>
              <w:t>12.08.2015</w:t>
            </w:r>
          </w:p>
        </w:tc>
        <w:tc>
          <w:tcPr>
            <w:tcW w:w="1951" w:type="dxa"/>
            <w:shd w:val="clear" w:color="auto" w:fill="auto"/>
            <w:vAlign w:val="center"/>
          </w:tcPr>
          <w:p w:rsidR="008047AE" w:rsidRDefault="008047AE" w:rsidP="00916529">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shd w:val="clear" w:color="auto" w:fill="auto"/>
            <w:vAlign w:val="center"/>
          </w:tcPr>
          <w:p w:rsidR="008047AE" w:rsidRDefault="008047AE" w:rsidP="00916529">
            <w:pPr>
              <w:pStyle w:val="BPC3Tableitems"/>
              <w:rPr>
                <w:rFonts w:asciiTheme="minorHAnsi" w:hAnsiTheme="minorHAnsi" w:cstheme="minorHAnsi"/>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New tag </w:t>
            </w:r>
            <w:r w:rsidRPr="008047AE">
              <w:rPr>
                <w:rFonts w:asciiTheme="minorHAnsi" w:hAnsiTheme="minorHAnsi" w:cstheme="minorHAnsi"/>
                <w:szCs w:val="24"/>
              </w:rPr>
              <w:t>agent_unique_id</w:t>
            </w:r>
            <w:r>
              <w:rPr>
                <w:rFonts w:asciiTheme="minorHAnsi" w:hAnsiTheme="minorHAnsi" w:cstheme="minorHAnsi"/>
                <w:szCs w:val="24"/>
              </w:rPr>
              <w:t xml:space="preserve"> added</w:t>
            </w:r>
            <w:r w:rsidR="00BC7D1D">
              <w:rPr>
                <w:rFonts w:asciiTheme="minorHAnsi" w:hAnsiTheme="minorHAnsi" w:cstheme="minorHAnsi"/>
                <w:szCs w:val="24"/>
              </w:rPr>
              <w:t xml:space="preserve"> to auth_data</w:t>
            </w:r>
            <w:r>
              <w:rPr>
                <w:rFonts w:asciiTheme="minorHAnsi" w:hAnsiTheme="minorHAnsi" w:cstheme="minorHAnsi"/>
                <w:szCs w:val="24"/>
              </w:rPr>
              <w:t>.</w:t>
            </w:r>
          </w:p>
        </w:tc>
      </w:tr>
      <w:tr w:rsidR="00FB522F" w:rsidRPr="00CD203F" w:rsidTr="00990217">
        <w:tc>
          <w:tcPr>
            <w:tcW w:w="1136" w:type="dxa"/>
            <w:shd w:val="clear" w:color="auto" w:fill="auto"/>
            <w:vAlign w:val="center"/>
          </w:tcPr>
          <w:p w:rsidR="00FB522F" w:rsidRDefault="00FB522F" w:rsidP="002F041B">
            <w:pPr>
              <w:pStyle w:val="BPC3Tableitems"/>
              <w:rPr>
                <w:rFonts w:asciiTheme="minorHAnsi" w:hAnsiTheme="minorHAnsi" w:cstheme="minorHAnsi"/>
                <w:szCs w:val="24"/>
              </w:rPr>
            </w:pPr>
            <w:r>
              <w:rPr>
                <w:rFonts w:asciiTheme="minorHAnsi" w:hAnsiTheme="minorHAnsi" w:cstheme="minorHAnsi"/>
                <w:szCs w:val="24"/>
              </w:rPr>
              <w:t>7.27</w:t>
            </w:r>
          </w:p>
        </w:tc>
        <w:tc>
          <w:tcPr>
            <w:tcW w:w="1542" w:type="dxa"/>
            <w:shd w:val="clear" w:color="auto" w:fill="auto"/>
            <w:vAlign w:val="center"/>
          </w:tcPr>
          <w:p w:rsidR="00FB522F" w:rsidRDefault="00FB522F" w:rsidP="00916529">
            <w:pPr>
              <w:pStyle w:val="BPC3Tableitems"/>
              <w:rPr>
                <w:rFonts w:asciiTheme="minorHAnsi" w:hAnsiTheme="minorHAnsi" w:cstheme="minorHAnsi"/>
                <w:szCs w:val="24"/>
              </w:rPr>
            </w:pPr>
            <w:r>
              <w:rPr>
                <w:rFonts w:asciiTheme="minorHAnsi" w:hAnsiTheme="minorHAnsi" w:cstheme="minorHAnsi"/>
                <w:szCs w:val="24"/>
              </w:rPr>
              <w:t>27.08.2015</w:t>
            </w:r>
          </w:p>
        </w:tc>
        <w:tc>
          <w:tcPr>
            <w:tcW w:w="1951" w:type="dxa"/>
            <w:shd w:val="clear" w:color="auto" w:fill="auto"/>
            <w:vAlign w:val="center"/>
          </w:tcPr>
          <w:p w:rsidR="00FB522F" w:rsidRDefault="00FB522F" w:rsidP="00916529">
            <w:pPr>
              <w:pStyle w:val="BPC3Tableitems"/>
              <w:rPr>
                <w:rFonts w:asciiTheme="minorHAnsi" w:hAnsiTheme="minorHAnsi" w:cstheme="minorHAnsi"/>
                <w:szCs w:val="24"/>
              </w:rPr>
            </w:pPr>
            <w:r>
              <w:rPr>
                <w:rFonts w:asciiTheme="minorHAnsi" w:hAnsiTheme="minorHAnsi" w:cstheme="minorHAnsi"/>
                <w:szCs w:val="24"/>
              </w:rPr>
              <w:t>Sebua D.</w:t>
            </w:r>
          </w:p>
        </w:tc>
        <w:tc>
          <w:tcPr>
            <w:tcW w:w="4505" w:type="dxa"/>
            <w:shd w:val="clear" w:color="auto" w:fill="auto"/>
            <w:vAlign w:val="center"/>
          </w:tcPr>
          <w:p w:rsidR="00FB522F" w:rsidRPr="00FD753D" w:rsidRDefault="00FB522F" w:rsidP="00FB522F">
            <w:pPr>
              <w:pStyle w:val="BPC3Tableitems"/>
              <w:rPr>
                <w:rFonts w:asciiTheme="minorHAnsi" w:hAnsiTheme="minorHAnsi" w:cstheme="minorHAnsi"/>
                <w:szCs w:val="24"/>
              </w:rPr>
            </w:pPr>
            <w:r>
              <w:rPr>
                <w:rFonts w:asciiTheme="minorHAnsi" w:hAnsiTheme="minorHAnsi" w:cstheme="minorHAnsi"/>
                <w:szCs w:val="24"/>
              </w:rPr>
              <w:t xml:space="preserve">Clearing file structure. </w:t>
            </w:r>
            <w:proofErr w:type="gramStart"/>
            <w:r>
              <w:rPr>
                <w:rFonts w:asciiTheme="minorHAnsi" w:hAnsiTheme="minorHAnsi" w:cstheme="minorHAnsi"/>
                <w:szCs w:val="24"/>
              </w:rPr>
              <w:t>In  baseII</w:t>
            </w:r>
            <w:proofErr w:type="gramEnd"/>
            <w:r>
              <w:rPr>
                <w:rFonts w:asciiTheme="minorHAnsi" w:hAnsiTheme="minorHAnsi" w:cstheme="minorHAnsi"/>
                <w:szCs w:val="24"/>
              </w:rPr>
              <w:t xml:space="preserve">_data added fields: </w:t>
            </w:r>
            <w:r w:rsidRPr="00FB522F">
              <w:rPr>
                <w:rFonts w:asciiTheme="minorHAnsi" w:hAnsiTheme="minorHAnsi" w:cstheme="minorHAnsi"/>
                <w:szCs w:val="24"/>
              </w:rPr>
              <w:t>sttl_service, sre_id, up_sre_id, jurisdict, routing, src_region, dst_region, src_country, dst_country, bus_tr_type, first_count.</w:t>
            </w:r>
            <w:r>
              <w:rPr>
                <w:rFonts w:asciiTheme="minorHAnsi" w:hAnsiTheme="minorHAnsi" w:cstheme="minorHAnsi"/>
                <w:szCs w:val="24"/>
              </w:rPr>
              <w:t xml:space="preserve"> In ipm_data added fields: p0302, p0368.</w:t>
            </w:r>
          </w:p>
        </w:tc>
      </w:tr>
      <w:tr w:rsidR="00A23588" w:rsidRPr="00CD203F" w:rsidTr="00990217">
        <w:tc>
          <w:tcPr>
            <w:tcW w:w="1136" w:type="dxa"/>
            <w:shd w:val="clear" w:color="auto" w:fill="auto"/>
            <w:vAlign w:val="center"/>
          </w:tcPr>
          <w:p w:rsidR="00A23588" w:rsidRDefault="00A23588" w:rsidP="00916529">
            <w:pPr>
              <w:pStyle w:val="BPC3Tableitems"/>
              <w:rPr>
                <w:rFonts w:asciiTheme="minorHAnsi" w:hAnsiTheme="minorHAnsi" w:cstheme="minorHAnsi"/>
                <w:szCs w:val="24"/>
              </w:rPr>
            </w:pPr>
            <w:r>
              <w:rPr>
                <w:rFonts w:asciiTheme="minorHAnsi" w:hAnsiTheme="minorHAnsi" w:cstheme="minorHAnsi"/>
                <w:szCs w:val="24"/>
              </w:rPr>
              <w:t>7.28</w:t>
            </w:r>
          </w:p>
        </w:tc>
        <w:tc>
          <w:tcPr>
            <w:tcW w:w="1542" w:type="dxa"/>
            <w:shd w:val="clear" w:color="auto" w:fill="auto"/>
            <w:vAlign w:val="center"/>
          </w:tcPr>
          <w:p w:rsidR="00A23588" w:rsidRDefault="00A23588" w:rsidP="00916529">
            <w:pPr>
              <w:pStyle w:val="BPC3Tableitems"/>
              <w:rPr>
                <w:rFonts w:asciiTheme="minorHAnsi" w:hAnsiTheme="minorHAnsi" w:cstheme="minorHAnsi"/>
                <w:szCs w:val="24"/>
              </w:rPr>
            </w:pPr>
            <w:r>
              <w:rPr>
                <w:rFonts w:asciiTheme="minorHAnsi" w:hAnsiTheme="minorHAnsi" w:cstheme="minorHAnsi"/>
                <w:szCs w:val="24"/>
              </w:rPr>
              <w:t>01.09.2015</w:t>
            </w:r>
          </w:p>
        </w:tc>
        <w:tc>
          <w:tcPr>
            <w:tcW w:w="1951" w:type="dxa"/>
            <w:shd w:val="clear" w:color="auto" w:fill="auto"/>
            <w:vAlign w:val="center"/>
          </w:tcPr>
          <w:p w:rsidR="00A23588" w:rsidRDefault="00A23588"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A23588" w:rsidRPr="00FD753D" w:rsidRDefault="00A23588" w:rsidP="00916529">
            <w:pPr>
              <w:pStyle w:val="BPC3Tableitems"/>
              <w:rPr>
                <w:rFonts w:asciiTheme="minorHAnsi" w:hAnsiTheme="minorHAnsi" w:cstheme="minorHAnsi"/>
                <w:szCs w:val="24"/>
              </w:rPr>
            </w:pPr>
            <w:r>
              <w:t>C</w:t>
            </w:r>
            <w:r w:rsidRPr="00646D08">
              <w:t>ards information interface</w:t>
            </w:r>
            <w:r w:rsidRPr="00CD203F">
              <w:t>.</w:t>
            </w:r>
            <w:r>
              <w:t xml:space="preserve"> Added tag ‘notification’</w:t>
            </w:r>
          </w:p>
        </w:tc>
      </w:tr>
      <w:tr w:rsidR="0051375B" w:rsidRPr="00CD203F" w:rsidTr="00990217">
        <w:tc>
          <w:tcPr>
            <w:tcW w:w="1136" w:type="dxa"/>
            <w:shd w:val="clear" w:color="auto" w:fill="auto"/>
            <w:vAlign w:val="center"/>
          </w:tcPr>
          <w:p w:rsidR="0051375B" w:rsidRDefault="0051375B" w:rsidP="00916529">
            <w:pPr>
              <w:pStyle w:val="BPC3Tableitems"/>
              <w:rPr>
                <w:rFonts w:asciiTheme="minorHAnsi" w:hAnsiTheme="minorHAnsi" w:cstheme="minorHAnsi"/>
                <w:szCs w:val="24"/>
              </w:rPr>
            </w:pPr>
            <w:r>
              <w:rPr>
                <w:rFonts w:asciiTheme="minorHAnsi" w:hAnsiTheme="minorHAnsi" w:cstheme="minorHAnsi"/>
                <w:szCs w:val="24"/>
              </w:rPr>
              <w:t>7.29</w:t>
            </w:r>
          </w:p>
        </w:tc>
        <w:tc>
          <w:tcPr>
            <w:tcW w:w="1542" w:type="dxa"/>
            <w:shd w:val="clear" w:color="auto" w:fill="auto"/>
            <w:vAlign w:val="center"/>
          </w:tcPr>
          <w:p w:rsidR="0051375B" w:rsidRDefault="0051375B" w:rsidP="00916529">
            <w:pPr>
              <w:pStyle w:val="BPC3Tableitems"/>
              <w:rPr>
                <w:rFonts w:asciiTheme="minorHAnsi" w:hAnsiTheme="minorHAnsi" w:cstheme="minorHAnsi"/>
                <w:szCs w:val="24"/>
              </w:rPr>
            </w:pPr>
            <w:r>
              <w:rPr>
                <w:rFonts w:asciiTheme="minorHAnsi" w:hAnsiTheme="minorHAnsi" w:cstheme="minorHAnsi"/>
                <w:szCs w:val="24"/>
              </w:rPr>
              <w:t>01.09.2015</w:t>
            </w:r>
          </w:p>
        </w:tc>
        <w:tc>
          <w:tcPr>
            <w:tcW w:w="1951" w:type="dxa"/>
            <w:shd w:val="clear" w:color="auto" w:fill="auto"/>
            <w:vAlign w:val="center"/>
          </w:tcPr>
          <w:p w:rsidR="0051375B" w:rsidRDefault="0051375B"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51375B" w:rsidRPr="00FD753D" w:rsidRDefault="00CD0C36" w:rsidP="00CD0C36">
            <w:pPr>
              <w:pStyle w:val="BPC3Tableitems"/>
              <w:rPr>
                <w:rFonts w:asciiTheme="minorHAnsi" w:hAnsiTheme="minorHAnsi" w:cstheme="minorHAnsi"/>
                <w:szCs w:val="24"/>
              </w:rPr>
            </w:pPr>
            <w:r w:rsidRPr="000D67F3">
              <w:rPr>
                <w:bCs/>
              </w:rPr>
              <w:t>A</w:t>
            </w:r>
            <w:r>
              <w:rPr>
                <w:bCs/>
              </w:rPr>
              <w:t>ccounts</w:t>
            </w:r>
            <w:r w:rsidRPr="00FE4A37">
              <w:t xml:space="preserve"> </w:t>
            </w:r>
            <w:r>
              <w:t>and customers interface file structure</w:t>
            </w:r>
            <w:r w:rsidR="0051375B" w:rsidRPr="00CD203F">
              <w:t>.</w:t>
            </w:r>
            <w:r w:rsidR="0051375B">
              <w:t xml:space="preserve"> Added tag ‘payment’</w:t>
            </w:r>
          </w:p>
        </w:tc>
      </w:tr>
      <w:tr w:rsidR="00F1536A" w:rsidRPr="00CD203F" w:rsidTr="00990217">
        <w:tc>
          <w:tcPr>
            <w:tcW w:w="1136" w:type="dxa"/>
            <w:shd w:val="clear" w:color="auto" w:fill="auto"/>
            <w:vAlign w:val="center"/>
          </w:tcPr>
          <w:p w:rsidR="00F1536A" w:rsidRDefault="00F1536A" w:rsidP="00916529">
            <w:pPr>
              <w:pStyle w:val="BPC3Tableitems"/>
              <w:rPr>
                <w:rFonts w:asciiTheme="minorHAnsi" w:hAnsiTheme="minorHAnsi" w:cstheme="minorHAnsi"/>
                <w:szCs w:val="24"/>
              </w:rPr>
            </w:pPr>
            <w:r>
              <w:rPr>
                <w:rFonts w:asciiTheme="minorHAnsi" w:hAnsiTheme="minorHAnsi" w:cstheme="minorHAnsi"/>
                <w:szCs w:val="24"/>
              </w:rPr>
              <w:t>7.30</w:t>
            </w:r>
          </w:p>
        </w:tc>
        <w:tc>
          <w:tcPr>
            <w:tcW w:w="1542" w:type="dxa"/>
            <w:shd w:val="clear" w:color="auto" w:fill="auto"/>
            <w:vAlign w:val="center"/>
          </w:tcPr>
          <w:p w:rsidR="00F1536A" w:rsidRDefault="00F1536A" w:rsidP="00916529">
            <w:pPr>
              <w:pStyle w:val="BPC3Tableitems"/>
              <w:rPr>
                <w:rFonts w:asciiTheme="minorHAnsi" w:hAnsiTheme="minorHAnsi" w:cstheme="minorHAnsi"/>
                <w:szCs w:val="24"/>
              </w:rPr>
            </w:pPr>
            <w:r>
              <w:rPr>
                <w:rFonts w:asciiTheme="minorHAnsi" w:hAnsiTheme="minorHAnsi" w:cstheme="minorHAnsi"/>
                <w:szCs w:val="24"/>
              </w:rPr>
              <w:t>07.10.2015</w:t>
            </w:r>
          </w:p>
        </w:tc>
        <w:tc>
          <w:tcPr>
            <w:tcW w:w="1951" w:type="dxa"/>
            <w:shd w:val="clear" w:color="auto" w:fill="auto"/>
            <w:vAlign w:val="center"/>
          </w:tcPr>
          <w:p w:rsidR="00F1536A" w:rsidRDefault="00F1536A"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F1536A" w:rsidRPr="000D67F3" w:rsidRDefault="00F1536A" w:rsidP="00CD0C36">
            <w:pPr>
              <w:pStyle w:val="BPC3Tableitems"/>
              <w:rPr>
                <w:bCs/>
              </w:rPr>
            </w:pPr>
            <w:r>
              <w:rPr>
                <w:bCs/>
              </w:rPr>
              <w:t>Added tag ‘</w:t>
            </w:r>
            <w:r>
              <w:rPr>
                <w:rFonts w:ascii="MS Shell Dlg 2" w:hAnsi="MS Shell Dlg 2" w:cs="MS Shell Dlg 2"/>
                <w:color w:val="000000"/>
                <w:sz w:val="20"/>
                <w:highlight w:val="white"/>
              </w:rPr>
              <w:t>native_resp_code</w:t>
            </w:r>
            <w:r>
              <w:rPr>
                <w:bCs/>
              </w:rPr>
              <w:t xml:space="preserve">’ into </w:t>
            </w:r>
            <w:r>
              <w:t>tag auth_data.</w:t>
            </w:r>
          </w:p>
        </w:tc>
      </w:tr>
      <w:tr w:rsidR="00B42ACA" w:rsidRPr="00CD203F" w:rsidTr="00990217">
        <w:tc>
          <w:tcPr>
            <w:tcW w:w="1136" w:type="dxa"/>
            <w:shd w:val="clear" w:color="auto" w:fill="auto"/>
            <w:vAlign w:val="center"/>
          </w:tcPr>
          <w:p w:rsidR="00B42ACA" w:rsidRDefault="00B42ACA" w:rsidP="00916529">
            <w:pPr>
              <w:pStyle w:val="BPC3Tableitems"/>
              <w:rPr>
                <w:rFonts w:asciiTheme="minorHAnsi" w:hAnsiTheme="minorHAnsi" w:cstheme="minorHAnsi"/>
                <w:szCs w:val="24"/>
              </w:rPr>
            </w:pPr>
            <w:r>
              <w:rPr>
                <w:rFonts w:asciiTheme="minorHAnsi" w:hAnsiTheme="minorHAnsi" w:cstheme="minorHAnsi"/>
                <w:szCs w:val="24"/>
              </w:rPr>
              <w:t>7.31</w:t>
            </w:r>
          </w:p>
        </w:tc>
        <w:tc>
          <w:tcPr>
            <w:tcW w:w="1542" w:type="dxa"/>
            <w:shd w:val="clear" w:color="auto" w:fill="auto"/>
            <w:vAlign w:val="center"/>
          </w:tcPr>
          <w:p w:rsidR="00B42ACA" w:rsidRDefault="00B42ACA" w:rsidP="00916529">
            <w:pPr>
              <w:pStyle w:val="BPC3Tableitems"/>
              <w:rPr>
                <w:rFonts w:asciiTheme="minorHAnsi" w:hAnsiTheme="minorHAnsi" w:cstheme="minorHAnsi"/>
                <w:szCs w:val="24"/>
              </w:rPr>
            </w:pPr>
            <w:r>
              <w:rPr>
                <w:rFonts w:asciiTheme="minorHAnsi" w:hAnsiTheme="minorHAnsi" w:cstheme="minorHAnsi"/>
                <w:szCs w:val="24"/>
              </w:rPr>
              <w:t>29.10.2015</w:t>
            </w:r>
          </w:p>
        </w:tc>
        <w:tc>
          <w:tcPr>
            <w:tcW w:w="1951" w:type="dxa"/>
            <w:shd w:val="clear" w:color="auto" w:fill="auto"/>
            <w:vAlign w:val="center"/>
          </w:tcPr>
          <w:p w:rsidR="00B42ACA" w:rsidRDefault="00B42ACA"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B42ACA" w:rsidRDefault="00B42ACA" w:rsidP="00B42ACA">
            <w:pPr>
              <w:pStyle w:val="BPC3Tableitems"/>
              <w:rPr>
                <w:bCs/>
              </w:rPr>
            </w:pPr>
            <w:r>
              <w:rPr>
                <w:bCs/>
              </w:rPr>
              <w:t>Added article ‘OPST0404’ into description of ‘OPST’ dictionary.</w:t>
            </w:r>
          </w:p>
        </w:tc>
      </w:tr>
      <w:tr w:rsidR="00E01006" w:rsidRPr="00CD203F" w:rsidTr="00990217">
        <w:tc>
          <w:tcPr>
            <w:tcW w:w="1136" w:type="dxa"/>
            <w:shd w:val="clear" w:color="auto" w:fill="auto"/>
            <w:vAlign w:val="center"/>
          </w:tcPr>
          <w:p w:rsidR="00E01006" w:rsidRDefault="00E01006" w:rsidP="00916529">
            <w:pPr>
              <w:pStyle w:val="BPC3Tableitems"/>
              <w:rPr>
                <w:rFonts w:asciiTheme="minorHAnsi" w:hAnsiTheme="minorHAnsi" w:cstheme="minorHAnsi"/>
                <w:szCs w:val="24"/>
              </w:rPr>
            </w:pPr>
            <w:r>
              <w:rPr>
                <w:rFonts w:asciiTheme="minorHAnsi" w:hAnsiTheme="minorHAnsi" w:cstheme="minorHAnsi"/>
                <w:szCs w:val="24"/>
              </w:rPr>
              <w:t>7.32</w:t>
            </w:r>
          </w:p>
        </w:tc>
        <w:tc>
          <w:tcPr>
            <w:tcW w:w="1542" w:type="dxa"/>
            <w:shd w:val="clear" w:color="auto" w:fill="auto"/>
            <w:vAlign w:val="center"/>
          </w:tcPr>
          <w:p w:rsidR="00E01006" w:rsidRDefault="00E01006" w:rsidP="00916529">
            <w:pPr>
              <w:pStyle w:val="BPC3Tableitems"/>
              <w:rPr>
                <w:rFonts w:asciiTheme="minorHAnsi" w:hAnsiTheme="minorHAnsi" w:cstheme="minorHAnsi"/>
                <w:szCs w:val="24"/>
              </w:rPr>
            </w:pPr>
            <w:r>
              <w:rPr>
                <w:rFonts w:asciiTheme="minorHAnsi" w:hAnsiTheme="minorHAnsi" w:cstheme="minorHAnsi"/>
                <w:szCs w:val="24"/>
              </w:rPr>
              <w:t>03.11.2015</w:t>
            </w:r>
          </w:p>
        </w:tc>
        <w:tc>
          <w:tcPr>
            <w:tcW w:w="1951" w:type="dxa"/>
            <w:shd w:val="clear" w:color="auto" w:fill="auto"/>
            <w:vAlign w:val="center"/>
          </w:tcPr>
          <w:p w:rsidR="00E01006" w:rsidRDefault="00E01006"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E01006" w:rsidRDefault="00E01006" w:rsidP="00E01006">
            <w:pPr>
              <w:pStyle w:val="BPC3Tableitems"/>
              <w:rPr>
                <w:bCs/>
              </w:rPr>
            </w:pPr>
            <w:r w:rsidRPr="000D67F3">
              <w:rPr>
                <w:bCs/>
              </w:rPr>
              <w:t>A</w:t>
            </w:r>
            <w:r>
              <w:rPr>
                <w:bCs/>
              </w:rPr>
              <w:t>ccounts</w:t>
            </w:r>
            <w:r w:rsidRPr="00FE4A37">
              <w:t xml:space="preserve"> </w:t>
            </w:r>
            <w:r>
              <w:t>and customers interface file structure</w:t>
            </w:r>
            <w:r>
              <w:rPr>
                <w:bCs/>
              </w:rPr>
              <w:t>. Added tag ‘inst_id’.</w:t>
            </w:r>
          </w:p>
        </w:tc>
      </w:tr>
      <w:tr w:rsidR="009B7D89" w:rsidRPr="00CD203F" w:rsidTr="00990217">
        <w:tc>
          <w:tcPr>
            <w:tcW w:w="1136" w:type="dxa"/>
            <w:shd w:val="clear" w:color="auto" w:fill="auto"/>
            <w:vAlign w:val="center"/>
          </w:tcPr>
          <w:p w:rsidR="009B7D89" w:rsidRDefault="009B7D89" w:rsidP="00916529">
            <w:pPr>
              <w:pStyle w:val="BPC3Tableitems"/>
              <w:rPr>
                <w:rFonts w:asciiTheme="minorHAnsi" w:hAnsiTheme="minorHAnsi" w:cstheme="minorHAnsi"/>
                <w:szCs w:val="24"/>
              </w:rPr>
            </w:pPr>
            <w:r>
              <w:rPr>
                <w:rFonts w:asciiTheme="minorHAnsi" w:hAnsiTheme="minorHAnsi" w:cstheme="minorHAnsi"/>
                <w:szCs w:val="24"/>
              </w:rPr>
              <w:t>7.33</w:t>
            </w:r>
          </w:p>
        </w:tc>
        <w:tc>
          <w:tcPr>
            <w:tcW w:w="1542" w:type="dxa"/>
            <w:shd w:val="clear" w:color="auto" w:fill="auto"/>
            <w:vAlign w:val="center"/>
          </w:tcPr>
          <w:p w:rsidR="009B7D89" w:rsidRDefault="009B7D89" w:rsidP="00916529">
            <w:pPr>
              <w:pStyle w:val="BPC3Tableitems"/>
              <w:rPr>
                <w:rFonts w:asciiTheme="minorHAnsi" w:hAnsiTheme="minorHAnsi" w:cstheme="minorHAnsi"/>
                <w:szCs w:val="24"/>
              </w:rPr>
            </w:pPr>
            <w:r>
              <w:rPr>
                <w:rFonts w:asciiTheme="minorHAnsi" w:hAnsiTheme="minorHAnsi" w:cstheme="minorHAnsi"/>
                <w:szCs w:val="24"/>
              </w:rPr>
              <w:t>16.11.2015</w:t>
            </w:r>
          </w:p>
        </w:tc>
        <w:tc>
          <w:tcPr>
            <w:tcW w:w="1951" w:type="dxa"/>
            <w:shd w:val="clear" w:color="auto" w:fill="auto"/>
            <w:vAlign w:val="center"/>
          </w:tcPr>
          <w:p w:rsidR="009B7D89" w:rsidRDefault="009B7D89"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9B7D89" w:rsidRPr="000D67F3" w:rsidRDefault="009B7D89" w:rsidP="009B7D89">
            <w:pPr>
              <w:pStyle w:val="BPC3Tableitems"/>
              <w:rPr>
                <w:bCs/>
              </w:rPr>
            </w:pPr>
            <w:r>
              <w:t>C</w:t>
            </w:r>
            <w:r w:rsidRPr="00646D08">
              <w:t>ards information interface</w:t>
            </w:r>
            <w:r w:rsidRPr="00CD203F">
              <w:t>.</w:t>
            </w:r>
            <w:r>
              <w:t xml:space="preserve"> Added tag ‘category’</w:t>
            </w:r>
          </w:p>
        </w:tc>
      </w:tr>
      <w:tr w:rsidR="00950BD1" w:rsidRPr="00CD203F" w:rsidTr="00990217">
        <w:tc>
          <w:tcPr>
            <w:tcW w:w="1136" w:type="dxa"/>
            <w:shd w:val="clear" w:color="auto" w:fill="auto"/>
            <w:vAlign w:val="center"/>
          </w:tcPr>
          <w:p w:rsidR="00950BD1" w:rsidRDefault="00950BD1" w:rsidP="00916529">
            <w:pPr>
              <w:pStyle w:val="BPC3Tableitems"/>
              <w:rPr>
                <w:rFonts w:asciiTheme="minorHAnsi" w:hAnsiTheme="minorHAnsi" w:cstheme="minorHAnsi"/>
                <w:szCs w:val="24"/>
              </w:rPr>
            </w:pPr>
            <w:r>
              <w:rPr>
                <w:rFonts w:asciiTheme="minorHAnsi" w:hAnsiTheme="minorHAnsi" w:cstheme="minorHAnsi"/>
                <w:szCs w:val="24"/>
              </w:rPr>
              <w:t>7.34</w:t>
            </w:r>
          </w:p>
        </w:tc>
        <w:tc>
          <w:tcPr>
            <w:tcW w:w="1542" w:type="dxa"/>
            <w:shd w:val="clear" w:color="auto" w:fill="auto"/>
            <w:vAlign w:val="center"/>
          </w:tcPr>
          <w:p w:rsidR="00950BD1" w:rsidRDefault="00950BD1" w:rsidP="00916529">
            <w:pPr>
              <w:pStyle w:val="BPC3Tableitems"/>
              <w:rPr>
                <w:rFonts w:asciiTheme="minorHAnsi" w:hAnsiTheme="minorHAnsi" w:cstheme="minorHAnsi"/>
                <w:szCs w:val="24"/>
              </w:rPr>
            </w:pPr>
            <w:r>
              <w:rPr>
                <w:rFonts w:asciiTheme="minorHAnsi" w:hAnsiTheme="minorHAnsi" w:cstheme="minorHAnsi"/>
                <w:szCs w:val="24"/>
              </w:rPr>
              <w:t>23.11.2015</w:t>
            </w:r>
          </w:p>
        </w:tc>
        <w:tc>
          <w:tcPr>
            <w:tcW w:w="1951" w:type="dxa"/>
            <w:shd w:val="clear" w:color="auto" w:fill="auto"/>
            <w:vAlign w:val="center"/>
          </w:tcPr>
          <w:p w:rsidR="00950BD1" w:rsidRDefault="00950BD1" w:rsidP="00916529">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shd w:val="clear" w:color="auto" w:fill="auto"/>
            <w:vAlign w:val="center"/>
          </w:tcPr>
          <w:p w:rsidR="00950BD1" w:rsidRDefault="00950BD1" w:rsidP="00916529">
            <w:pPr>
              <w:pStyle w:val="BPC3Tableitems"/>
            </w:pPr>
            <w:r>
              <w:t xml:space="preserve">Product </w:t>
            </w:r>
            <w:proofErr w:type="gramStart"/>
            <w:r>
              <w:t>migration file</w:t>
            </w:r>
            <w:proofErr w:type="gramEnd"/>
            <w:r>
              <w:t xml:space="preserve"> structure. Added comments for tags ‘initial_service_number, min_count, max_count’.</w:t>
            </w:r>
          </w:p>
        </w:tc>
      </w:tr>
      <w:tr w:rsidR="00916529" w:rsidRPr="00CD203F" w:rsidTr="00990217">
        <w:tc>
          <w:tcPr>
            <w:tcW w:w="1136" w:type="dxa"/>
            <w:shd w:val="clear" w:color="auto" w:fill="auto"/>
            <w:vAlign w:val="center"/>
          </w:tcPr>
          <w:p w:rsidR="00916529" w:rsidRDefault="00916529" w:rsidP="00916529">
            <w:pPr>
              <w:pStyle w:val="BPC3Tableitems"/>
              <w:rPr>
                <w:rFonts w:asciiTheme="minorHAnsi" w:hAnsiTheme="minorHAnsi" w:cstheme="minorHAnsi"/>
                <w:szCs w:val="24"/>
              </w:rPr>
            </w:pPr>
            <w:r>
              <w:rPr>
                <w:rFonts w:asciiTheme="minorHAnsi" w:hAnsiTheme="minorHAnsi" w:cstheme="minorHAnsi"/>
                <w:szCs w:val="24"/>
              </w:rPr>
              <w:t>7.35</w:t>
            </w:r>
          </w:p>
        </w:tc>
        <w:tc>
          <w:tcPr>
            <w:tcW w:w="1542" w:type="dxa"/>
            <w:shd w:val="clear" w:color="auto" w:fill="auto"/>
            <w:vAlign w:val="center"/>
          </w:tcPr>
          <w:p w:rsidR="00916529" w:rsidRDefault="00916529" w:rsidP="00916529">
            <w:pPr>
              <w:pStyle w:val="BPC3Tableitems"/>
              <w:rPr>
                <w:rFonts w:asciiTheme="minorHAnsi" w:hAnsiTheme="minorHAnsi" w:cstheme="minorHAnsi"/>
                <w:szCs w:val="24"/>
              </w:rPr>
            </w:pPr>
            <w:r>
              <w:rPr>
                <w:rFonts w:asciiTheme="minorHAnsi" w:hAnsiTheme="minorHAnsi" w:cstheme="minorHAnsi"/>
                <w:szCs w:val="24"/>
              </w:rPr>
              <w:t>22.12.2015</w:t>
            </w:r>
          </w:p>
        </w:tc>
        <w:tc>
          <w:tcPr>
            <w:tcW w:w="1951" w:type="dxa"/>
            <w:shd w:val="clear" w:color="auto" w:fill="auto"/>
            <w:vAlign w:val="center"/>
          </w:tcPr>
          <w:p w:rsidR="00916529" w:rsidRDefault="00916529" w:rsidP="00916529">
            <w:pPr>
              <w:pStyle w:val="BPC3Tableitems"/>
              <w:rPr>
                <w:rFonts w:asciiTheme="minorHAnsi" w:hAnsiTheme="minorHAnsi" w:cstheme="minorHAnsi"/>
                <w:szCs w:val="24"/>
              </w:rPr>
            </w:pPr>
            <w:r>
              <w:rPr>
                <w:rFonts w:asciiTheme="minorHAnsi" w:hAnsiTheme="minorHAnsi" w:cstheme="minorHAnsi"/>
                <w:szCs w:val="24"/>
              </w:rPr>
              <w:t>Kondratyev A.</w:t>
            </w:r>
          </w:p>
        </w:tc>
        <w:tc>
          <w:tcPr>
            <w:tcW w:w="4505" w:type="dxa"/>
            <w:shd w:val="clear" w:color="auto" w:fill="auto"/>
            <w:vAlign w:val="center"/>
          </w:tcPr>
          <w:p w:rsidR="00916529" w:rsidRDefault="00916529" w:rsidP="00916529">
            <w:pPr>
              <w:pStyle w:val="BPC3Tableitems"/>
            </w:pPr>
            <w:r w:rsidRPr="00FD753D">
              <w:rPr>
                <w:rFonts w:asciiTheme="minorHAnsi" w:hAnsiTheme="minorHAnsi" w:cstheme="minorHAnsi"/>
                <w:szCs w:val="24"/>
              </w:rPr>
              <w:t xml:space="preserve">Clearing file structure. </w:t>
            </w:r>
            <w:r>
              <w:t>Added field ‘sttl_date’ into tag ‘operation’.</w:t>
            </w:r>
          </w:p>
        </w:tc>
      </w:tr>
      <w:tr w:rsidR="004148EC" w:rsidRPr="00CD203F" w:rsidTr="00990217">
        <w:tc>
          <w:tcPr>
            <w:tcW w:w="1136" w:type="dxa"/>
            <w:shd w:val="clear" w:color="auto" w:fill="auto"/>
            <w:vAlign w:val="center"/>
          </w:tcPr>
          <w:p w:rsidR="004148EC" w:rsidRDefault="004148EC" w:rsidP="004148EC">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6</w:t>
            </w:r>
          </w:p>
        </w:tc>
        <w:tc>
          <w:tcPr>
            <w:tcW w:w="1542" w:type="dxa"/>
            <w:shd w:val="clear" w:color="auto" w:fill="auto"/>
            <w:vAlign w:val="center"/>
          </w:tcPr>
          <w:p w:rsidR="004148EC" w:rsidRDefault="004148EC" w:rsidP="00916529">
            <w:pPr>
              <w:pStyle w:val="BPC3Tableitems"/>
              <w:rPr>
                <w:rFonts w:asciiTheme="minorHAnsi" w:hAnsiTheme="minorHAnsi" w:cstheme="minorHAnsi"/>
                <w:szCs w:val="24"/>
              </w:rPr>
            </w:pPr>
            <w:r w:rsidRPr="004148EC">
              <w:rPr>
                <w:rFonts w:asciiTheme="minorHAnsi" w:hAnsiTheme="minorHAnsi" w:cstheme="minorHAnsi"/>
                <w:szCs w:val="24"/>
              </w:rPr>
              <w:t>16.12.2015</w:t>
            </w:r>
          </w:p>
        </w:tc>
        <w:tc>
          <w:tcPr>
            <w:tcW w:w="1951" w:type="dxa"/>
            <w:shd w:val="clear" w:color="auto" w:fill="auto"/>
            <w:vAlign w:val="center"/>
          </w:tcPr>
          <w:p w:rsidR="004148EC" w:rsidRDefault="004148EC" w:rsidP="004148EC">
            <w:pPr>
              <w:pStyle w:val="BPC3Tableitems"/>
              <w:rPr>
                <w:rFonts w:asciiTheme="minorHAnsi" w:hAnsiTheme="minorHAnsi" w:cstheme="minorHAnsi"/>
                <w:szCs w:val="24"/>
              </w:rPr>
            </w:pPr>
            <w:r w:rsidRPr="004148EC">
              <w:rPr>
                <w:rFonts w:asciiTheme="minorHAnsi" w:hAnsiTheme="minorHAnsi" w:cstheme="minorHAnsi"/>
                <w:szCs w:val="24"/>
              </w:rPr>
              <w:t>Alalykin</w:t>
            </w:r>
            <w:r>
              <w:rPr>
                <w:rFonts w:asciiTheme="minorHAnsi" w:hAnsiTheme="minorHAnsi" w:cstheme="minorHAnsi"/>
                <w:szCs w:val="24"/>
              </w:rPr>
              <w:t> </w:t>
            </w:r>
            <w:r w:rsidRPr="004148EC">
              <w:rPr>
                <w:rFonts w:asciiTheme="minorHAnsi" w:hAnsiTheme="minorHAnsi" w:cstheme="minorHAnsi"/>
                <w:szCs w:val="24"/>
              </w:rPr>
              <w:t>A.</w:t>
            </w:r>
          </w:p>
        </w:tc>
        <w:tc>
          <w:tcPr>
            <w:tcW w:w="4505" w:type="dxa"/>
            <w:shd w:val="clear" w:color="auto" w:fill="auto"/>
            <w:vAlign w:val="center"/>
          </w:tcPr>
          <w:p w:rsidR="004148EC" w:rsidRPr="00FD753D" w:rsidRDefault="002917FF" w:rsidP="00916529">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sidR="004148EC" w:rsidRPr="004148EC">
              <w:rPr>
                <w:rFonts w:asciiTheme="minorHAnsi" w:hAnsiTheme="minorHAnsi" w:cstheme="minorHAnsi"/>
                <w:szCs w:val="24"/>
              </w:rPr>
              <w:t>Field P0147 was added</w:t>
            </w:r>
          </w:p>
        </w:tc>
      </w:tr>
      <w:tr w:rsidR="00D044B1" w:rsidRPr="00CD203F" w:rsidTr="00990217">
        <w:tc>
          <w:tcPr>
            <w:tcW w:w="1136" w:type="dxa"/>
            <w:shd w:val="clear" w:color="auto" w:fill="auto"/>
            <w:vAlign w:val="center"/>
          </w:tcPr>
          <w:p w:rsidR="00D044B1" w:rsidRDefault="00D044B1" w:rsidP="00185D95">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4</w:t>
            </w:r>
          </w:p>
        </w:tc>
        <w:tc>
          <w:tcPr>
            <w:tcW w:w="1542" w:type="dxa"/>
            <w:shd w:val="clear" w:color="auto" w:fill="auto"/>
            <w:vAlign w:val="center"/>
          </w:tcPr>
          <w:p w:rsidR="00D044B1" w:rsidRDefault="00D044B1" w:rsidP="00185D95">
            <w:pPr>
              <w:pStyle w:val="BPC3Tableitems"/>
              <w:rPr>
                <w:rFonts w:asciiTheme="minorHAnsi" w:hAnsiTheme="minorHAnsi" w:cstheme="minorHAnsi"/>
                <w:szCs w:val="24"/>
              </w:rPr>
            </w:pPr>
            <w:r>
              <w:rPr>
                <w:rFonts w:asciiTheme="minorHAnsi" w:hAnsiTheme="minorHAnsi" w:cstheme="minorHAnsi"/>
                <w:szCs w:val="24"/>
              </w:rPr>
              <w:t>22</w:t>
            </w:r>
            <w:r w:rsidRPr="004148EC">
              <w:rPr>
                <w:rFonts w:asciiTheme="minorHAnsi" w:hAnsiTheme="minorHAnsi" w:cstheme="minorHAnsi"/>
                <w:szCs w:val="24"/>
              </w:rPr>
              <w:t>.12.2015</w:t>
            </w:r>
          </w:p>
        </w:tc>
        <w:tc>
          <w:tcPr>
            <w:tcW w:w="1951" w:type="dxa"/>
            <w:shd w:val="clear" w:color="auto" w:fill="auto"/>
            <w:vAlign w:val="center"/>
          </w:tcPr>
          <w:p w:rsidR="00D044B1" w:rsidRDefault="00D044B1" w:rsidP="00185D95">
            <w:pPr>
              <w:pStyle w:val="BPC3Tableitems"/>
              <w:rPr>
                <w:rFonts w:asciiTheme="minorHAnsi" w:hAnsiTheme="minorHAnsi" w:cstheme="minorHAnsi"/>
                <w:szCs w:val="24"/>
              </w:rPr>
            </w:pPr>
            <w:r w:rsidRPr="004148EC">
              <w:rPr>
                <w:rFonts w:asciiTheme="minorHAnsi" w:hAnsiTheme="minorHAnsi" w:cstheme="minorHAnsi"/>
                <w:szCs w:val="24"/>
              </w:rPr>
              <w:t>Alalykin</w:t>
            </w:r>
            <w:r>
              <w:rPr>
                <w:rFonts w:asciiTheme="minorHAnsi" w:hAnsiTheme="minorHAnsi" w:cstheme="minorHAnsi"/>
                <w:szCs w:val="24"/>
              </w:rPr>
              <w:t> </w:t>
            </w:r>
            <w:r w:rsidRPr="004148EC">
              <w:rPr>
                <w:rFonts w:asciiTheme="minorHAnsi" w:hAnsiTheme="minorHAnsi" w:cstheme="minorHAnsi"/>
                <w:szCs w:val="24"/>
              </w:rPr>
              <w:t>A.</w:t>
            </w:r>
          </w:p>
        </w:tc>
        <w:tc>
          <w:tcPr>
            <w:tcW w:w="4505" w:type="dxa"/>
            <w:shd w:val="clear" w:color="auto" w:fill="auto"/>
            <w:vAlign w:val="center"/>
          </w:tcPr>
          <w:p w:rsidR="00D044B1" w:rsidRPr="00FD753D" w:rsidRDefault="00D044B1" w:rsidP="00185D95">
            <w:pPr>
              <w:pStyle w:val="BPC3Tableitems"/>
              <w:rPr>
                <w:rFonts w:asciiTheme="minorHAnsi" w:hAnsiTheme="minorHAnsi" w:cstheme="minorHAnsi"/>
                <w:szCs w:val="24"/>
              </w:rPr>
            </w:pPr>
            <w:r w:rsidRPr="00D044B1">
              <w:rPr>
                <w:rFonts w:asciiTheme="minorHAnsi" w:hAnsiTheme="minorHAnsi" w:cstheme="minorHAnsi"/>
                <w:szCs w:val="24"/>
              </w:rPr>
              <w:t>Card information interface. Field card_state was added</w:t>
            </w:r>
          </w:p>
        </w:tc>
      </w:tr>
      <w:bookmarkEnd w:id="8"/>
      <w:tr w:rsidR="005A1451" w:rsidRPr="00CD203F" w:rsidTr="005A145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Default="005A1451" w:rsidP="00185D95">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Default="005A1451" w:rsidP="005A1451">
            <w:pPr>
              <w:pStyle w:val="BPC3Tableitems"/>
              <w:rPr>
                <w:rFonts w:asciiTheme="minorHAnsi" w:hAnsiTheme="minorHAnsi" w:cstheme="minorHAnsi"/>
                <w:szCs w:val="24"/>
              </w:rPr>
            </w:pPr>
            <w:r>
              <w:rPr>
                <w:rFonts w:asciiTheme="minorHAnsi" w:hAnsiTheme="minorHAnsi" w:cstheme="minorHAnsi"/>
                <w:szCs w:val="24"/>
              </w:rPr>
              <w:t>24</w:t>
            </w:r>
            <w:r w:rsidRPr="004148EC">
              <w:rPr>
                <w:rFonts w:asciiTheme="minorHAnsi" w:hAnsiTheme="minorHAnsi" w:cstheme="minorHAnsi"/>
                <w:szCs w:val="24"/>
              </w:rPr>
              <w:t>.</w:t>
            </w:r>
            <w:r>
              <w:rPr>
                <w:rFonts w:asciiTheme="minorHAnsi" w:hAnsiTheme="minorHAnsi" w:cstheme="minorHAnsi"/>
                <w:szCs w:val="24"/>
              </w:rPr>
              <w:t>0</w:t>
            </w:r>
            <w:r w:rsidRPr="004148EC">
              <w:rPr>
                <w:rFonts w:asciiTheme="minorHAnsi" w:hAnsiTheme="minorHAnsi" w:cstheme="minorHAnsi"/>
                <w:szCs w:val="24"/>
              </w:rPr>
              <w:t>2.201</w:t>
            </w:r>
            <w:r>
              <w:rPr>
                <w:rFonts w:asciiTheme="minorHAnsi" w:hAnsiTheme="minorHAnsi" w:cstheme="minorHAnsi"/>
                <w:szCs w:val="24"/>
              </w:rPr>
              <w:t>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Default="005A1451"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1451" w:rsidRPr="00FD753D" w:rsidRDefault="005A1451" w:rsidP="00AE5609">
            <w:pPr>
              <w:pStyle w:val="BPC3Tableitems"/>
              <w:rPr>
                <w:rFonts w:asciiTheme="minorHAnsi" w:hAnsiTheme="minorHAnsi" w:cstheme="minorHAnsi"/>
                <w:szCs w:val="24"/>
              </w:rPr>
            </w:pPr>
            <w:r w:rsidRPr="00D044B1">
              <w:rPr>
                <w:rFonts w:asciiTheme="minorHAnsi" w:hAnsiTheme="minorHAnsi" w:cstheme="minorHAnsi"/>
                <w:szCs w:val="24"/>
              </w:rPr>
              <w:t xml:space="preserve">Card information interface. </w:t>
            </w:r>
            <w:r w:rsidR="00AE5609">
              <w:t xml:space="preserve">Added tag </w:t>
            </w:r>
            <w:r w:rsidR="00AE5609">
              <w:lastRenderedPageBreak/>
              <w:t>‘tokenized_pan’</w:t>
            </w:r>
          </w:p>
        </w:tc>
      </w:tr>
      <w:tr w:rsidR="00BA4AF5" w:rsidRPr="00CD203F" w:rsidTr="00BA4AF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Default="00BA4AF5" w:rsidP="00185D95">
            <w:pPr>
              <w:pStyle w:val="BPC3Tableitems"/>
              <w:rPr>
                <w:rFonts w:asciiTheme="minorHAnsi" w:hAnsiTheme="minorHAnsi" w:cstheme="minorHAnsi"/>
                <w:szCs w:val="24"/>
              </w:rPr>
            </w:pPr>
            <w:r w:rsidRPr="004148EC">
              <w:rPr>
                <w:rFonts w:asciiTheme="minorHAnsi" w:hAnsiTheme="minorHAnsi" w:cstheme="minorHAnsi"/>
                <w:szCs w:val="24"/>
              </w:rPr>
              <w:lastRenderedPageBreak/>
              <w:t>7.3</w:t>
            </w:r>
            <w:r>
              <w:rPr>
                <w:rFonts w:asciiTheme="minorHAnsi" w:hAnsiTheme="minorHAnsi" w:cstheme="minorHAnsi"/>
                <w:szCs w:val="24"/>
              </w:rPr>
              <w:t>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Default="00BA4AF5" w:rsidP="00185D95">
            <w:pPr>
              <w:pStyle w:val="BPC3Tableitems"/>
              <w:rPr>
                <w:rFonts w:asciiTheme="minorHAnsi" w:hAnsiTheme="minorHAnsi" w:cstheme="minorHAnsi"/>
                <w:szCs w:val="24"/>
              </w:rPr>
            </w:pPr>
            <w:r>
              <w:rPr>
                <w:rFonts w:asciiTheme="minorHAnsi" w:hAnsiTheme="minorHAnsi" w:cstheme="minorHAnsi"/>
                <w:szCs w:val="24"/>
              </w:rPr>
              <w:t>24</w:t>
            </w:r>
            <w:r w:rsidRPr="004148EC">
              <w:rPr>
                <w:rFonts w:asciiTheme="minorHAnsi" w:hAnsiTheme="minorHAnsi" w:cstheme="minorHAnsi"/>
                <w:szCs w:val="24"/>
              </w:rPr>
              <w:t>.</w:t>
            </w:r>
            <w:r>
              <w:rPr>
                <w:rFonts w:asciiTheme="minorHAnsi" w:hAnsiTheme="minorHAnsi" w:cstheme="minorHAnsi"/>
                <w:szCs w:val="24"/>
              </w:rPr>
              <w:t>0</w:t>
            </w:r>
            <w:r w:rsidRPr="004148EC">
              <w:rPr>
                <w:rFonts w:asciiTheme="minorHAnsi" w:hAnsiTheme="minorHAnsi" w:cstheme="minorHAnsi"/>
                <w:szCs w:val="24"/>
              </w:rPr>
              <w:t>2.201</w:t>
            </w:r>
            <w:r>
              <w:rPr>
                <w:rFonts w:asciiTheme="minorHAnsi" w:hAnsiTheme="minorHAnsi" w:cstheme="minorHAnsi"/>
                <w:szCs w:val="24"/>
              </w:rPr>
              <w:t>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Default="00BA4AF5"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BA4AF5" w:rsidRPr="00FD753D" w:rsidRDefault="00BA4AF5" w:rsidP="00BA4AF5">
            <w:pPr>
              <w:pStyle w:val="BPC3Tableitems"/>
              <w:rPr>
                <w:rFonts w:asciiTheme="minorHAnsi" w:hAnsiTheme="minorHAnsi" w:cstheme="minorHAnsi"/>
                <w:szCs w:val="24"/>
              </w:rPr>
            </w:pPr>
            <w:r w:rsidRPr="00D044B1">
              <w:rPr>
                <w:rFonts w:asciiTheme="minorHAnsi" w:hAnsiTheme="minorHAnsi" w:cstheme="minorHAnsi"/>
                <w:szCs w:val="24"/>
              </w:rPr>
              <w:t xml:space="preserve">Card information interface. </w:t>
            </w:r>
            <w:r>
              <w:rPr>
                <w:rFonts w:asciiTheme="minorHAnsi" w:hAnsiTheme="minorHAnsi" w:cstheme="minorHAnsi"/>
                <w:szCs w:val="24"/>
              </w:rPr>
              <w:t>T</w:t>
            </w:r>
            <w:r w:rsidRPr="00BA4AF5">
              <w:rPr>
                <w:rFonts w:asciiTheme="minorHAnsi" w:hAnsiTheme="minorHAnsi" w:cstheme="minorHAnsi"/>
                <w:szCs w:val="24"/>
              </w:rPr>
              <w:t>ag ‘tokenized_pan’</w:t>
            </w:r>
            <w:r>
              <w:rPr>
                <w:rFonts w:asciiTheme="minorHAnsi" w:hAnsiTheme="minorHAnsi" w:cstheme="minorHAnsi"/>
                <w:szCs w:val="24"/>
              </w:rPr>
              <w:t xml:space="preserve"> is not mandatory now.</w:t>
            </w:r>
          </w:p>
        </w:tc>
      </w:tr>
      <w:tr w:rsidR="00A5578F"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Default="00A5578F" w:rsidP="00185D95">
            <w:pPr>
              <w:pStyle w:val="BPC3Tableitems"/>
              <w:rPr>
                <w:rFonts w:asciiTheme="minorHAnsi" w:hAnsiTheme="minorHAnsi" w:cstheme="minorHAnsi"/>
                <w:szCs w:val="24"/>
              </w:rPr>
            </w:pPr>
            <w:r w:rsidRPr="004148EC">
              <w:rPr>
                <w:rFonts w:asciiTheme="minorHAnsi" w:hAnsiTheme="minorHAnsi" w:cstheme="minorHAnsi"/>
                <w:szCs w:val="24"/>
              </w:rPr>
              <w:t>7.3</w:t>
            </w:r>
            <w:r>
              <w:rPr>
                <w:rFonts w:asciiTheme="minorHAnsi" w:hAnsiTheme="minorHAnsi" w:cstheme="minorHAnsi"/>
                <w:szCs w:val="24"/>
              </w:rPr>
              <w:t>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Default="00A5578F" w:rsidP="00185D95">
            <w:pPr>
              <w:pStyle w:val="BPC3Tableitems"/>
              <w:rPr>
                <w:rFonts w:asciiTheme="minorHAnsi" w:hAnsiTheme="minorHAnsi" w:cstheme="minorHAnsi"/>
                <w:szCs w:val="24"/>
              </w:rPr>
            </w:pPr>
            <w:r>
              <w:rPr>
                <w:rFonts w:asciiTheme="minorHAnsi" w:hAnsiTheme="minorHAnsi" w:cstheme="minorHAnsi"/>
                <w:szCs w:val="24"/>
              </w:rPr>
              <w:t>24</w:t>
            </w:r>
            <w:r w:rsidRPr="004148EC">
              <w:rPr>
                <w:rFonts w:asciiTheme="minorHAnsi" w:hAnsiTheme="minorHAnsi" w:cstheme="minorHAnsi"/>
                <w:szCs w:val="24"/>
              </w:rPr>
              <w:t>.</w:t>
            </w:r>
            <w:r>
              <w:rPr>
                <w:rFonts w:asciiTheme="minorHAnsi" w:hAnsiTheme="minorHAnsi" w:cstheme="minorHAnsi"/>
                <w:szCs w:val="24"/>
              </w:rPr>
              <w:t>0</w:t>
            </w:r>
            <w:r w:rsidRPr="004148EC">
              <w:rPr>
                <w:rFonts w:asciiTheme="minorHAnsi" w:hAnsiTheme="minorHAnsi" w:cstheme="minorHAnsi"/>
                <w:szCs w:val="24"/>
              </w:rPr>
              <w:t>2.201</w:t>
            </w:r>
            <w:r>
              <w:rPr>
                <w:rFonts w:asciiTheme="minorHAnsi" w:hAnsiTheme="minorHAnsi" w:cstheme="minorHAnsi"/>
                <w:szCs w:val="24"/>
              </w:rPr>
              <w:t>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Default="00A5578F"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A5578F" w:rsidRPr="00FD753D" w:rsidRDefault="00A5578F" w:rsidP="00A5578F">
            <w:pPr>
              <w:pStyle w:val="BPC3Tableitems"/>
              <w:rPr>
                <w:rFonts w:asciiTheme="minorHAnsi" w:hAnsiTheme="minorHAnsi" w:cstheme="minorHAnsi"/>
                <w:szCs w:val="24"/>
              </w:rPr>
            </w:pPr>
            <w:r w:rsidRPr="00D044B1">
              <w:rPr>
                <w:rFonts w:asciiTheme="minorHAnsi" w:hAnsiTheme="minorHAnsi" w:cstheme="minorHAnsi"/>
                <w:szCs w:val="24"/>
              </w:rPr>
              <w:t xml:space="preserve">Card information interface. </w:t>
            </w:r>
            <w:r>
              <w:rPr>
                <w:rFonts w:asciiTheme="minorHAnsi" w:hAnsiTheme="minorHAnsi" w:cstheme="minorHAnsi"/>
                <w:szCs w:val="24"/>
              </w:rPr>
              <w:t>T</w:t>
            </w:r>
            <w:r w:rsidRPr="00BA4AF5">
              <w:rPr>
                <w:rFonts w:asciiTheme="minorHAnsi" w:hAnsiTheme="minorHAnsi" w:cstheme="minorHAnsi"/>
                <w:szCs w:val="24"/>
              </w:rPr>
              <w:t>ag ‘tokenized_pan’</w:t>
            </w:r>
            <w:r>
              <w:rPr>
                <w:rFonts w:asciiTheme="minorHAnsi" w:hAnsiTheme="minorHAnsi" w:cstheme="minorHAnsi"/>
                <w:szCs w:val="24"/>
              </w:rPr>
              <w:t xml:space="preserve"> is moved to header of XML file.</w:t>
            </w:r>
          </w:p>
        </w:tc>
      </w:tr>
      <w:tr w:rsidR="005D33FE"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Pr="004148EC" w:rsidRDefault="005D33FE" w:rsidP="00185D95">
            <w:pPr>
              <w:pStyle w:val="BPC3Tableitems"/>
              <w:rPr>
                <w:rFonts w:asciiTheme="minorHAnsi" w:hAnsiTheme="minorHAnsi" w:cstheme="minorHAnsi"/>
                <w:szCs w:val="24"/>
              </w:rPr>
            </w:pPr>
            <w:r>
              <w:rPr>
                <w:rFonts w:asciiTheme="minorHAnsi" w:hAnsiTheme="minorHAnsi" w:cstheme="minorHAnsi"/>
                <w:szCs w:val="24"/>
              </w:rPr>
              <w:t>7.38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Default="005D33FE" w:rsidP="00185D95">
            <w:pPr>
              <w:pStyle w:val="BPC3Tableitems"/>
              <w:rPr>
                <w:rFonts w:asciiTheme="minorHAnsi" w:hAnsiTheme="minorHAnsi" w:cstheme="minorHAnsi"/>
                <w:szCs w:val="24"/>
              </w:rPr>
            </w:pPr>
            <w:r>
              <w:rPr>
                <w:rFonts w:asciiTheme="minorHAnsi" w:hAnsiTheme="minorHAnsi" w:cstheme="minorHAnsi"/>
                <w:szCs w:val="24"/>
              </w:rPr>
              <w:t>15.03.2016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Default="005D33FE"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D33FE" w:rsidRPr="00D044B1" w:rsidRDefault="005D33FE" w:rsidP="00A5578F">
            <w:pPr>
              <w:pStyle w:val="BPC3Tableitems"/>
              <w:rPr>
                <w:rFonts w:asciiTheme="minorHAnsi" w:hAnsiTheme="minorHAnsi" w:cstheme="minorHAnsi"/>
                <w:szCs w:val="24"/>
              </w:rPr>
            </w:pPr>
            <w:r>
              <w:rPr>
                <w:rFonts w:asciiTheme="minorHAnsi" w:hAnsiTheme="minorHAnsi" w:cstheme="minorHAnsi"/>
                <w:szCs w:val="24"/>
              </w:rPr>
              <w:t>Account and customers interface file structure. Added tag ‘service’ into tag account.</w:t>
            </w:r>
          </w:p>
        </w:tc>
      </w:tr>
      <w:tr w:rsidR="0084687F"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Pr="004148EC" w:rsidRDefault="0084687F" w:rsidP="00185D95">
            <w:pPr>
              <w:pStyle w:val="BPC3Tableitems"/>
              <w:rPr>
                <w:rFonts w:asciiTheme="minorHAnsi" w:hAnsiTheme="minorHAnsi" w:cstheme="minorHAnsi"/>
                <w:szCs w:val="24"/>
              </w:rPr>
            </w:pPr>
            <w:r>
              <w:rPr>
                <w:rFonts w:asciiTheme="minorHAnsi" w:hAnsiTheme="minorHAnsi" w:cstheme="minorHAnsi"/>
                <w:szCs w:val="24"/>
              </w:rPr>
              <w:t>7.39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Default="0084687F" w:rsidP="00185D95">
            <w:pPr>
              <w:pStyle w:val="BPC3Tableitems"/>
              <w:rPr>
                <w:rFonts w:asciiTheme="minorHAnsi" w:hAnsiTheme="minorHAnsi" w:cstheme="minorHAnsi"/>
                <w:szCs w:val="24"/>
              </w:rPr>
            </w:pPr>
            <w:r>
              <w:rPr>
                <w:rFonts w:asciiTheme="minorHAnsi" w:hAnsiTheme="minorHAnsi" w:cstheme="minorHAnsi"/>
                <w:szCs w:val="24"/>
              </w:rPr>
              <w:t>16.03.2016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Default="0084687F"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4687F" w:rsidRPr="00D044B1" w:rsidRDefault="0084687F" w:rsidP="0084687F">
            <w:pPr>
              <w:pStyle w:val="BPC3Tableitems"/>
              <w:rPr>
                <w:rFonts w:asciiTheme="minorHAnsi" w:hAnsiTheme="minorHAnsi" w:cstheme="minorHAnsi"/>
                <w:szCs w:val="24"/>
              </w:rPr>
            </w:pPr>
            <w:r>
              <w:rPr>
                <w:rFonts w:asciiTheme="minorHAnsi" w:hAnsiTheme="minorHAnsi" w:cstheme="minorHAnsi"/>
                <w:szCs w:val="24"/>
              </w:rPr>
              <w:t>Cards information interface. Added tag ‘service’ into tag card_info.</w:t>
            </w:r>
          </w:p>
        </w:tc>
      </w:tr>
      <w:tr w:rsidR="00804798" w:rsidRPr="00CD203F" w:rsidTr="00A5578F">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185D95">
            <w:pPr>
              <w:pStyle w:val="BPC3Tableitems"/>
              <w:rPr>
                <w:rFonts w:asciiTheme="minorHAnsi" w:hAnsiTheme="minorHAnsi" w:cstheme="minorHAnsi"/>
                <w:szCs w:val="24"/>
              </w:rPr>
            </w:pPr>
            <w:r>
              <w:rPr>
                <w:rFonts w:asciiTheme="minorHAnsi" w:hAnsiTheme="minorHAnsi" w:cstheme="minorHAnsi"/>
                <w:szCs w:val="24"/>
              </w:rPr>
              <w:t>7.40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185D95">
            <w:pPr>
              <w:pStyle w:val="BPC3Tableitems"/>
              <w:rPr>
                <w:rFonts w:asciiTheme="minorHAnsi" w:hAnsiTheme="minorHAnsi" w:cstheme="minorHAnsi"/>
                <w:szCs w:val="24"/>
              </w:rPr>
            </w:pPr>
            <w:r>
              <w:rPr>
                <w:rFonts w:asciiTheme="minorHAnsi" w:hAnsiTheme="minorHAnsi" w:cstheme="minorHAnsi"/>
                <w:szCs w:val="24"/>
              </w:rPr>
              <w:t>28.03.2016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04798" w:rsidRDefault="00804798" w:rsidP="0084687F">
            <w:pPr>
              <w:pStyle w:val="BPC3Tableitems"/>
              <w:rPr>
                <w:rFonts w:asciiTheme="minorHAnsi" w:hAnsiTheme="minorHAnsi" w:cstheme="minorHAnsi"/>
                <w:szCs w:val="24"/>
              </w:rPr>
            </w:pPr>
            <w:r>
              <w:rPr>
                <w:rFonts w:asciiTheme="minorHAnsi" w:hAnsiTheme="minorHAnsi" w:cstheme="minorHAnsi"/>
                <w:szCs w:val="24"/>
              </w:rPr>
              <w:t>A</w:t>
            </w:r>
            <w:r w:rsidRPr="00804798">
              <w:rPr>
                <w:rFonts w:asciiTheme="minorHAnsi" w:hAnsiTheme="minorHAnsi" w:cstheme="minorHAnsi"/>
                <w:szCs w:val="24"/>
              </w:rPr>
              <w:t>mended description of tags</w:t>
            </w:r>
            <w:r>
              <w:rPr>
                <w:rFonts w:asciiTheme="minorHAnsi" w:hAnsiTheme="minorHAnsi" w:cstheme="minorHAnsi"/>
                <w:szCs w:val="24"/>
              </w:rPr>
              <w:t xml:space="preserve">: </w:t>
            </w:r>
            <w:r w:rsidRPr="00804798">
              <w:rPr>
                <w:rFonts w:asciiTheme="minorHAnsi" w:hAnsiTheme="minorHAnsi" w:cstheme="minorHAnsi"/>
                <w:szCs w:val="24"/>
              </w:rPr>
              <w:t>limit_sum_value</w:t>
            </w:r>
            <w:r>
              <w:rPr>
                <w:rFonts w:asciiTheme="minorHAnsi" w:hAnsiTheme="minorHAnsi" w:cstheme="minorHAnsi"/>
                <w:szCs w:val="24"/>
              </w:rPr>
              <w:t xml:space="preserve"> and </w:t>
            </w:r>
            <w:r w:rsidRPr="00804798">
              <w:rPr>
                <w:rFonts w:asciiTheme="minorHAnsi" w:hAnsiTheme="minorHAnsi" w:cstheme="minorHAnsi"/>
                <w:szCs w:val="24"/>
              </w:rPr>
              <w:t>limit_count_value</w:t>
            </w:r>
            <w:r>
              <w:rPr>
                <w:rFonts w:asciiTheme="minorHAnsi" w:hAnsiTheme="minorHAnsi" w:cstheme="minorHAnsi"/>
                <w:szCs w:val="24"/>
              </w:rPr>
              <w:t>.</w:t>
            </w:r>
          </w:p>
        </w:tc>
      </w:tr>
      <w:tr w:rsidR="007C1DF3"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7C1DF3" w:rsidP="00185D95">
            <w:pPr>
              <w:pStyle w:val="BPC3Tableitems"/>
              <w:rPr>
                <w:rFonts w:asciiTheme="minorHAnsi" w:hAnsiTheme="minorHAnsi" w:cstheme="minorHAnsi"/>
                <w:szCs w:val="24"/>
              </w:rPr>
            </w:pPr>
            <w:r>
              <w:rPr>
                <w:rFonts w:asciiTheme="minorHAnsi" w:hAnsiTheme="minorHAnsi" w:cstheme="minorHAnsi"/>
                <w:szCs w:val="24"/>
              </w:rPr>
              <w:t>7.41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7C1DF3" w:rsidP="007C1DF3">
            <w:pPr>
              <w:pStyle w:val="BPC3Tableitems"/>
              <w:rPr>
                <w:rFonts w:asciiTheme="minorHAnsi" w:hAnsiTheme="minorHAnsi" w:cstheme="minorHAnsi"/>
                <w:szCs w:val="24"/>
              </w:rPr>
            </w:pPr>
            <w:r>
              <w:rPr>
                <w:rFonts w:asciiTheme="minorHAnsi" w:hAnsiTheme="minorHAnsi" w:cstheme="minorHAnsi"/>
                <w:szCs w:val="24"/>
              </w:rPr>
              <w:t>31.05.2016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7C1DF3" w:rsidP="00185D95">
            <w:pPr>
              <w:pStyle w:val="BPC3Tableitems"/>
              <w:rPr>
                <w:rFonts w:asciiTheme="minorHAnsi" w:hAnsiTheme="minorHAnsi" w:cstheme="minorHAnsi"/>
                <w:szCs w:val="24"/>
              </w:rPr>
            </w:pPr>
            <w:r>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C1DF3" w:rsidRDefault="00A6216D" w:rsidP="00A6216D">
            <w:pPr>
              <w:pStyle w:val="BPC3Tableitems"/>
              <w:rPr>
                <w:rFonts w:asciiTheme="minorHAnsi" w:hAnsiTheme="minorHAnsi" w:cstheme="minorHAnsi"/>
                <w:szCs w:val="24"/>
              </w:rPr>
            </w:pPr>
            <w:r w:rsidRPr="00FD753D">
              <w:rPr>
                <w:rFonts w:asciiTheme="minorHAnsi" w:hAnsiTheme="minorHAnsi" w:cstheme="minorHAnsi"/>
                <w:szCs w:val="24"/>
              </w:rPr>
              <w:t xml:space="preserve">Clearing file structure. </w:t>
            </w:r>
            <w:r w:rsidRPr="004148EC">
              <w:rPr>
                <w:rFonts w:asciiTheme="minorHAnsi" w:hAnsiTheme="minorHAnsi" w:cstheme="minorHAnsi"/>
                <w:szCs w:val="24"/>
              </w:rPr>
              <w:t>Field</w:t>
            </w:r>
            <w:r>
              <w:rPr>
                <w:rFonts w:asciiTheme="minorHAnsi" w:hAnsiTheme="minorHAnsi" w:cstheme="minorHAnsi"/>
                <w:szCs w:val="24"/>
              </w:rPr>
              <w:t>s</w:t>
            </w:r>
            <w:r w:rsidRPr="004148EC">
              <w:rPr>
                <w:rFonts w:asciiTheme="minorHAnsi" w:hAnsiTheme="minorHAnsi" w:cstheme="minorHAnsi"/>
                <w:szCs w:val="24"/>
              </w:rPr>
              <w:t xml:space="preserve"> P</w:t>
            </w:r>
            <w:r>
              <w:t xml:space="preserve">0208_1, </w:t>
            </w:r>
            <w:r w:rsidRPr="004148EC">
              <w:rPr>
                <w:rFonts w:asciiTheme="minorHAnsi" w:hAnsiTheme="minorHAnsi" w:cstheme="minorHAnsi"/>
                <w:szCs w:val="24"/>
              </w:rPr>
              <w:t>P</w:t>
            </w:r>
            <w:r>
              <w:t xml:space="preserve">0208_2, </w:t>
            </w:r>
            <w:r w:rsidRPr="004148EC">
              <w:rPr>
                <w:rFonts w:asciiTheme="minorHAnsi" w:hAnsiTheme="minorHAnsi" w:cstheme="minorHAnsi"/>
                <w:szCs w:val="24"/>
              </w:rPr>
              <w:t>P</w:t>
            </w:r>
            <w:r>
              <w:t>0209</w:t>
            </w:r>
            <w:r w:rsidRPr="004148EC">
              <w:rPr>
                <w:rFonts w:asciiTheme="minorHAnsi" w:hAnsiTheme="minorHAnsi" w:cstheme="minorHAnsi"/>
                <w:szCs w:val="24"/>
              </w:rPr>
              <w:t xml:space="preserve"> </w:t>
            </w:r>
            <w:r>
              <w:rPr>
                <w:rFonts w:asciiTheme="minorHAnsi" w:hAnsiTheme="minorHAnsi" w:cstheme="minorHAnsi"/>
                <w:szCs w:val="24"/>
              </w:rPr>
              <w:t>were</w:t>
            </w:r>
            <w:r w:rsidRPr="004148EC">
              <w:rPr>
                <w:rFonts w:asciiTheme="minorHAnsi" w:hAnsiTheme="minorHAnsi" w:cstheme="minorHAnsi"/>
                <w:szCs w:val="24"/>
              </w:rPr>
              <w:t xml:space="preserve"> added</w:t>
            </w:r>
            <w:r>
              <w:rPr>
                <w:rFonts w:asciiTheme="minorHAnsi" w:hAnsiTheme="minorHAnsi" w:cstheme="minorHAnsi"/>
                <w:szCs w:val="24"/>
              </w:rPr>
              <w:t>.</w:t>
            </w:r>
          </w:p>
        </w:tc>
      </w:tr>
      <w:tr w:rsidR="00B77EFF"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Default="00B77EFF" w:rsidP="00185D95">
            <w:pPr>
              <w:pStyle w:val="BPC3Tableitems"/>
              <w:rPr>
                <w:rFonts w:asciiTheme="minorHAnsi" w:hAnsiTheme="minorHAnsi" w:cstheme="minorHAnsi"/>
                <w:szCs w:val="24"/>
              </w:rPr>
            </w:pPr>
            <w:r>
              <w:rPr>
                <w:rFonts w:asciiTheme="minorHAnsi" w:hAnsiTheme="minorHAnsi" w:cstheme="minorHAnsi"/>
                <w:szCs w:val="24"/>
              </w:rPr>
              <w:t>7.42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Default="00B77EFF" w:rsidP="007C1DF3">
            <w:pPr>
              <w:pStyle w:val="BPC3Tableitems"/>
              <w:rPr>
                <w:rFonts w:asciiTheme="minorHAnsi" w:hAnsiTheme="minorHAnsi" w:cstheme="minorHAnsi"/>
                <w:szCs w:val="24"/>
              </w:rPr>
            </w:pPr>
            <w:r>
              <w:rPr>
                <w:rFonts w:asciiTheme="minorHAnsi" w:hAnsiTheme="minorHAnsi" w:cstheme="minorHAnsi"/>
                <w:szCs w:val="24"/>
              </w:rPr>
              <w:t>20.06.2016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Default="00B77EFF"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B77EFF" w:rsidRPr="00FD753D" w:rsidRDefault="00B77EFF" w:rsidP="00A6216D">
            <w:pPr>
              <w:pStyle w:val="BPC3Tableitems"/>
              <w:rPr>
                <w:rFonts w:asciiTheme="minorHAnsi" w:hAnsiTheme="minorHAnsi" w:cstheme="minorHAnsi"/>
                <w:szCs w:val="24"/>
              </w:rPr>
            </w:pPr>
            <w:r w:rsidRPr="00FD753D">
              <w:rPr>
                <w:rFonts w:asciiTheme="minorHAnsi" w:hAnsiTheme="minorHAnsi" w:cstheme="minorHAnsi"/>
                <w:szCs w:val="24"/>
              </w:rPr>
              <w:t>Clearing file structure.</w:t>
            </w:r>
            <w:r>
              <w:rPr>
                <w:rFonts w:asciiTheme="minorHAnsi" w:hAnsiTheme="minorHAnsi" w:cstheme="minorHAnsi"/>
                <w:szCs w:val="24"/>
              </w:rPr>
              <w:t xml:space="preserve"> Added fields: </w:t>
            </w:r>
            <w:r w:rsidRPr="00B77EFF">
              <w:rPr>
                <w:rFonts w:asciiTheme="minorHAnsi" w:hAnsiTheme="minorHAnsi" w:cstheme="minorHAnsi"/>
                <w:szCs w:val="24"/>
              </w:rPr>
              <w:t>clearing_sequence_num</w:t>
            </w:r>
            <w:r>
              <w:rPr>
                <w:rFonts w:asciiTheme="minorHAnsi" w:hAnsiTheme="minorHAnsi" w:cstheme="minorHAnsi"/>
                <w:szCs w:val="24"/>
              </w:rPr>
              <w:t xml:space="preserve">, </w:t>
            </w:r>
            <w:r w:rsidRPr="00B77EFF">
              <w:rPr>
                <w:rFonts w:asciiTheme="minorHAnsi" w:hAnsiTheme="minorHAnsi" w:cstheme="minorHAnsi"/>
                <w:szCs w:val="24"/>
              </w:rPr>
              <w:t>clearing_sequence_count</w:t>
            </w:r>
            <w:r>
              <w:rPr>
                <w:rFonts w:asciiTheme="minorHAnsi" w:hAnsiTheme="minorHAnsi" w:cstheme="minorHAnsi"/>
                <w:szCs w:val="24"/>
              </w:rPr>
              <w:t xml:space="preserve"> into tag operation.</w:t>
            </w:r>
          </w:p>
        </w:tc>
      </w:tr>
      <w:tr w:rsidR="00411647"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Default="00411647" w:rsidP="00185D95">
            <w:pPr>
              <w:pStyle w:val="BPC3Tableitems"/>
              <w:rPr>
                <w:rFonts w:asciiTheme="minorHAnsi" w:hAnsiTheme="minorHAnsi" w:cstheme="minorHAnsi"/>
                <w:szCs w:val="24"/>
              </w:rPr>
            </w:pPr>
            <w:r>
              <w:rPr>
                <w:rFonts w:asciiTheme="minorHAnsi" w:hAnsiTheme="minorHAnsi" w:cstheme="minorHAnsi"/>
                <w:szCs w:val="24"/>
              </w:rPr>
              <w:t>7.43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Default="00411647" w:rsidP="007C1DF3">
            <w:pPr>
              <w:pStyle w:val="BPC3Tableitems"/>
              <w:rPr>
                <w:rFonts w:asciiTheme="minorHAnsi" w:hAnsiTheme="minorHAnsi" w:cstheme="minorHAnsi"/>
                <w:szCs w:val="24"/>
              </w:rPr>
            </w:pPr>
            <w:r>
              <w:rPr>
                <w:rFonts w:asciiTheme="minorHAnsi" w:hAnsiTheme="minorHAnsi" w:cstheme="minorHAnsi"/>
                <w:szCs w:val="24"/>
              </w:rPr>
              <w:t>05.07.2016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Default="00411647" w:rsidP="00185D95">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11647" w:rsidRPr="00FD753D" w:rsidRDefault="00411647" w:rsidP="009F5042">
            <w:pPr>
              <w:pStyle w:val="BPC3Tableitems"/>
              <w:rPr>
                <w:rFonts w:asciiTheme="minorHAnsi" w:hAnsiTheme="minorHAnsi" w:cstheme="minorHAnsi"/>
                <w:szCs w:val="24"/>
              </w:rPr>
            </w:pPr>
            <w:r>
              <w:rPr>
                <w:rFonts w:asciiTheme="minorHAnsi" w:hAnsiTheme="minorHAnsi" w:cstheme="minorHAnsi"/>
                <w:szCs w:val="24"/>
              </w:rPr>
              <w:t xml:space="preserve">Clearing file structure. New field auth_purpose_id was added to </w:t>
            </w:r>
            <w:r w:rsidR="009F5042">
              <w:rPr>
                <w:rFonts w:asciiTheme="minorHAnsi" w:hAnsiTheme="minorHAnsi" w:cstheme="minorHAnsi"/>
                <w:szCs w:val="24"/>
              </w:rPr>
              <w:t xml:space="preserve">block </w:t>
            </w:r>
            <w:r>
              <w:rPr>
                <w:rFonts w:asciiTheme="minorHAnsi" w:hAnsiTheme="minorHAnsi" w:cstheme="minorHAnsi"/>
                <w:szCs w:val="24"/>
              </w:rPr>
              <w:t>auth</w:t>
            </w:r>
            <w:r w:rsidR="009F5042">
              <w:rPr>
                <w:rFonts w:asciiTheme="minorHAnsi" w:hAnsiTheme="minorHAnsi" w:cstheme="minorHAnsi"/>
                <w:szCs w:val="24"/>
              </w:rPr>
              <w:t>_</w:t>
            </w:r>
            <w:r>
              <w:rPr>
                <w:rFonts w:asciiTheme="minorHAnsi" w:hAnsiTheme="minorHAnsi" w:cstheme="minorHAnsi"/>
                <w:szCs w:val="24"/>
              </w:rPr>
              <w:t>data</w:t>
            </w:r>
          </w:p>
        </w:tc>
      </w:tr>
      <w:tr w:rsidR="00766DA3"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185D95">
            <w:pPr>
              <w:pStyle w:val="BPC3Tableitems"/>
              <w:rPr>
                <w:rFonts w:asciiTheme="minorHAnsi" w:hAnsiTheme="minorHAnsi" w:cstheme="minorHAnsi"/>
                <w:szCs w:val="24"/>
              </w:rPr>
            </w:pPr>
            <w:r>
              <w:rPr>
                <w:rFonts w:asciiTheme="minorHAnsi" w:hAnsiTheme="minorHAnsi" w:cstheme="minorHAnsi"/>
                <w:szCs w:val="24"/>
              </w:rPr>
              <w:t>7.44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7C1DF3">
            <w:pPr>
              <w:pStyle w:val="BPC3Tableitems"/>
              <w:rPr>
                <w:rFonts w:asciiTheme="minorHAnsi" w:hAnsiTheme="minorHAnsi" w:cstheme="minorHAnsi"/>
                <w:szCs w:val="24"/>
              </w:rPr>
            </w:pPr>
            <w:r>
              <w:rPr>
                <w:rFonts w:asciiTheme="minorHAnsi" w:hAnsiTheme="minorHAnsi" w:cstheme="minorHAnsi"/>
                <w:szCs w:val="24"/>
              </w:rPr>
              <w:t>14.07.2016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185D9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66DA3" w:rsidRDefault="00766DA3" w:rsidP="00766DA3">
            <w:pPr>
              <w:pStyle w:val="BPC3Tableitems"/>
              <w:rPr>
                <w:rFonts w:asciiTheme="minorHAnsi" w:hAnsiTheme="minorHAnsi" w:cstheme="minorHAnsi"/>
                <w:szCs w:val="24"/>
              </w:rPr>
            </w:pPr>
            <w:r w:rsidRPr="004B7483">
              <w:rPr>
                <w:highlight w:val="white"/>
              </w:rPr>
              <w:t xml:space="preserve">Credit </w:t>
            </w:r>
            <w:proofErr w:type="gramStart"/>
            <w:r w:rsidRPr="004B7483">
              <w:rPr>
                <w:highlight w:val="white"/>
              </w:rPr>
              <w:t>migration file</w:t>
            </w:r>
            <w:proofErr w:type="gramEnd"/>
            <w:r w:rsidRPr="004B7483">
              <w:rPr>
                <w:highlight w:val="white"/>
              </w:rPr>
              <w:t xml:space="preserve"> structure</w:t>
            </w:r>
            <w:r>
              <w:t>. Added new tag ‘overdue_date’ into invoice.</w:t>
            </w:r>
          </w:p>
        </w:tc>
      </w:tr>
      <w:tr w:rsidR="005A58A0"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Default="005A58A0" w:rsidP="00185D95">
            <w:pPr>
              <w:pStyle w:val="BPC3Tableitems"/>
              <w:rPr>
                <w:rFonts w:asciiTheme="minorHAnsi" w:hAnsiTheme="minorHAnsi" w:cstheme="minorHAnsi"/>
                <w:szCs w:val="24"/>
              </w:rPr>
            </w:pPr>
            <w:r>
              <w:rPr>
                <w:rFonts w:asciiTheme="minorHAnsi" w:hAnsiTheme="minorHAnsi" w:cstheme="minorHAnsi"/>
                <w:szCs w:val="24"/>
              </w:rPr>
              <w:t>7.45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Default="005A58A0" w:rsidP="005A58A0">
            <w:pPr>
              <w:rPr>
                <w:rFonts w:asciiTheme="minorHAnsi" w:hAnsiTheme="minorHAnsi" w:cstheme="minorHAnsi"/>
              </w:rPr>
            </w:pPr>
            <w:r w:rsidRPr="005A58A0">
              <w:rPr>
                <w:rFonts w:asciiTheme="minorHAnsi" w:hAnsiTheme="minorHAnsi" w:cstheme="minorHAnsi"/>
                <w:lang w:eastAsia="en-US"/>
              </w:rPr>
              <w:t>12.07.2016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Default="005A58A0" w:rsidP="00185D95">
            <w:pPr>
              <w:pStyle w:val="BPC3Tableitems"/>
              <w:rPr>
                <w:rFonts w:asciiTheme="minorHAnsi" w:hAnsiTheme="minorHAnsi" w:cstheme="minorHAnsi"/>
                <w:szCs w:val="24"/>
              </w:rPr>
            </w:pPr>
            <w:r>
              <w:rPr>
                <w:rFonts w:asciiTheme="minorHAnsi" w:hAnsiTheme="minorHAnsi" w:cstheme="minorHAnsi"/>
              </w:rPr>
              <w:t>Alalykin </w:t>
            </w:r>
            <w:r w:rsidRPr="005A58A0">
              <w:rPr>
                <w:rFonts w:asciiTheme="minorHAnsi" w:hAnsiTheme="minorHAnsi" w:cstheme="minorHAnsi"/>
              </w:rPr>
              <w:t>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A58A0" w:rsidRPr="004B7483" w:rsidRDefault="005A58A0" w:rsidP="00766DA3">
            <w:pPr>
              <w:pStyle w:val="BPC3Tableitems"/>
              <w:rPr>
                <w:highlight w:val="white"/>
              </w:rPr>
            </w:pPr>
            <w:r w:rsidRPr="005A58A0">
              <w:rPr>
                <w:rFonts w:asciiTheme="minorHAnsi" w:hAnsiTheme="minorHAnsi" w:cstheme="minorHAnsi"/>
              </w:rPr>
              <w:t>Accounts and customers interface transmission file structure. Tag tokenized_pan was added.</w:t>
            </w:r>
          </w:p>
        </w:tc>
      </w:tr>
      <w:tr w:rsidR="00932992"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Default="00932992" w:rsidP="00185D95">
            <w:pPr>
              <w:pStyle w:val="BPC3Tableitems"/>
              <w:rPr>
                <w:rFonts w:asciiTheme="minorHAnsi" w:hAnsiTheme="minorHAnsi" w:cstheme="minorHAnsi"/>
                <w:szCs w:val="24"/>
              </w:rPr>
            </w:pPr>
            <w:r>
              <w:rPr>
                <w:rFonts w:asciiTheme="minorHAnsi" w:hAnsiTheme="minorHAnsi" w:cstheme="minorHAnsi"/>
                <w:szCs w:val="24"/>
              </w:rPr>
              <w:t>7.46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Pr="005A58A0" w:rsidRDefault="00932992" w:rsidP="005A58A0">
            <w:pPr>
              <w:rPr>
                <w:rFonts w:asciiTheme="minorHAnsi" w:hAnsiTheme="minorHAnsi" w:cstheme="minorHAnsi"/>
                <w:lang w:eastAsia="en-US"/>
              </w:rPr>
            </w:pPr>
            <w:r>
              <w:rPr>
                <w:rFonts w:asciiTheme="minorHAnsi" w:hAnsiTheme="minorHAnsi" w:cstheme="minorHAnsi"/>
                <w:lang w:eastAsia="en-US"/>
              </w:rPr>
              <w:t>26.07.2016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Default="00932992"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32992" w:rsidRPr="005A58A0" w:rsidRDefault="00932992" w:rsidP="00766DA3">
            <w:pPr>
              <w:pStyle w:val="BPC3Tableitems"/>
              <w:rPr>
                <w:rFonts w:asciiTheme="minorHAnsi" w:hAnsiTheme="minorHAnsi" w:cstheme="minorHAnsi"/>
              </w:rPr>
            </w:pPr>
            <w:r>
              <w:rPr>
                <w:rFonts w:asciiTheme="minorHAnsi" w:hAnsiTheme="minorHAnsi" w:cstheme="minorHAnsi"/>
              </w:rPr>
              <w:t>Currency rates file structure. Description of tag rate_type was corrected.</w:t>
            </w:r>
          </w:p>
        </w:tc>
      </w:tr>
      <w:tr w:rsidR="00047CA2"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185D95">
            <w:pPr>
              <w:pStyle w:val="BPC3Tableitems"/>
              <w:rPr>
                <w:rFonts w:asciiTheme="minorHAnsi" w:hAnsiTheme="minorHAnsi" w:cstheme="minorHAnsi"/>
                <w:szCs w:val="24"/>
              </w:rPr>
            </w:pPr>
            <w:r>
              <w:rPr>
                <w:rFonts w:asciiTheme="minorHAnsi" w:hAnsiTheme="minorHAnsi" w:cstheme="minorHAnsi"/>
                <w:szCs w:val="24"/>
              </w:rPr>
              <w:t>7.47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5A58A0">
            <w:pPr>
              <w:rPr>
                <w:rFonts w:asciiTheme="minorHAnsi" w:hAnsiTheme="minorHAnsi" w:cstheme="minorHAnsi"/>
                <w:lang w:eastAsia="en-US"/>
              </w:rPr>
            </w:pPr>
            <w:r>
              <w:rPr>
                <w:rFonts w:asciiTheme="minorHAnsi" w:hAnsiTheme="minorHAnsi" w:cstheme="minorHAnsi"/>
                <w:lang w:eastAsia="en-US"/>
              </w:rPr>
              <w:t>28.07.2016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185D95">
            <w:pPr>
              <w:pStyle w:val="BPC3Tableitems"/>
              <w:rPr>
                <w:rFonts w:asciiTheme="minorHAnsi" w:hAnsiTheme="minorHAnsi" w:cstheme="minorHAnsi"/>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047CA2" w:rsidRDefault="00047CA2" w:rsidP="00766DA3">
            <w:pPr>
              <w:pStyle w:val="BPC3Tableitems"/>
              <w:rPr>
                <w:rFonts w:asciiTheme="minorHAnsi" w:hAnsiTheme="minorHAnsi" w:cstheme="minorHAnsi"/>
              </w:rPr>
            </w:pPr>
            <w:r>
              <w:rPr>
                <w:rFonts w:asciiTheme="minorHAnsi" w:hAnsiTheme="minorHAnsi" w:cstheme="minorHAnsi"/>
                <w:szCs w:val="24"/>
              </w:rPr>
              <w:t xml:space="preserve">Cards information interface. </w:t>
            </w:r>
            <w:r w:rsidRPr="00047CA2">
              <w:rPr>
                <w:rFonts w:asciiTheme="minorHAnsi" w:hAnsiTheme="minorHAnsi" w:cstheme="minorHAnsi"/>
                <w:szCs w:val="24"/>
              </w:rPr>
              <w:t>The type of field card_id was replaced.</w:t>
            </w:r>
          </w:p>
        </w:tc>
      </w:tr>
      <w:tr w:rsidR="004F2E63"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Default="004F2E63" w:rsidP="00185D95">
            <w:pPr>
              <w:pStyle w:val="BPC3Tableitems"/>
              <w:rPr>
                <w:rFonts w:asciiTheme="minorHAnsi" w:hAnsiTheme="minorHAnsi" w:cstheme="minorHAnsi"/>
                <w:szCs w:val="24"/>
              </w:rPr>
            </w:pPr>
            <w:r>
              <w:rPr>
                <w:rFonts w:asciiTheme="minorHAnsi" w:hAnsiTheme="minorHAnsi" w:cstheme="minorHAnsi"/>
                <w:szCs w:val="24"/>
              </w:rPr>
              <w:t>7.48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Pr="005A58A0" w:rsidRDefault="004F2E63" w:rsidP="004F2E63">
            <w:pPr>
              <w:rPr>
                <w:rFonts w:asciiTheme="minorHAnsi" w:hAnsiTheme="minorHAnsi" w:cstheme="minorHAnsi"/>
                <w:lang w:eastAsia="en-US"/>
              </w:rPr>
            </w:pPr>
            <w:r>
              <w:rPr>
                <w:rFonts w:asciiTheme="minorHAnsi" w:hAnsiTheme="minorHAnsi" w:cstheme="minorHAnsi"/>
                <w:lang w:eastAsia="en-US"/>
              </w:rPr>
              <w:t>29.07.2016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Default="004F2E63"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F2E63" w:rsidRDefault="004F2E63" w:rsidP="00AC044A">
            <w:pPr>
              <w:pStyle w:val="BPC3Tableitems"/>
              <w:rPr>
                <w:rFonts w:asciiTheme="minorHAnsi" w:hAnsiTheme="minorHAnsi" w:cstheme="minorHAnsi"/>
                <w:szCs w:val="24"/>
              </w:rPr>
            </w:pPr>
            <w:r>
              <w:rPr>
                <w:rFonts w:asciiTheme="minorHAnsi" w:hAnsiTheme="minorHAnsi" w:cstheme="minorHAnsi"/>
                <w:szCs w:val="24"/>
              </w:rPr>
              <w:t xml:space="preserve">Cards information interface. New tag </w:t>
            </w:r>
            <w:r w:rsidR="00AC044A">
              <w:rPr>
                <w:rFonts w:asciiTheme="minorHAnsi" w:hAnsiTheme="minorHAnsi" w:cstheme="minorHAnsi"/>
                <w:szCs w:val="24"/>
              </w:rPr>
              <w:t>flexible_</w:t>
            </w:r>
            <w:r>
              <w:rPr>
                <w:rFonts w:asciiTheme="minorHAnsi" w:hAnsiTheme="minorHAnsi" w:cstheme="minorHAnsi"/>
                <w:szCs w:val="24"/>
              </w:rPr>
              <w:t>data</w:t>
            </w:r>
            <w:r w:rsidRPr="00047CA2">
              <w:rPr>
                <w:rFonts w:asciiTheme="minorHAnsi" w:hAnsiTheme="minorHAnsi" w:cstheme="minorHAnsi"/>
                <w:szCs w:val="24"/>
              </w:rPr>
              <w:t>.</w:t>
            </w:r>
          </w:p>
        </w:tc>
      </w:tr>
      <w:tr w:rsidR="00AC044A"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185D95">
            <w:pPr>
              <w:pStyle w:val="BPC3Tableitems"/>
              <w:rPr>
                <w:rFonts w:asciiTheme="minorHAnsi" w:hAnsiTheme="minorHAnsi" w:cstheme="minorHAnsi"/>
                <w:szCs w:val="24"/>
              </w:rPr>
            </w:pPr>
            <w:r>
              <w:rPr>
                <w:rFonts w:asciiTheme="minorHAnsi" w:hAnsiTheme="minorHAnsi" w:cstheme="minorHAnsi"/>
                <w:szCs w:val="24"/>
              </w:rPr>
              <w:t>7.49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4F2E63">
            <w:pPr>
              <w:rPr>
                <w:rFonts w:asciiTheme="minorHAnsi" w:hAnsiTheme="minorHAnsi" w:cstheme="minorHAnsi"/>
                <w:lang w:eastAsia="en-US"/>
              </w:rPr>
            </w:pPr>
            <w:r>
              <w:rPr>
                <w:rFonts w:asciiTheme="minorHAnsi" w:hAnsiTheme="minorHAnsi" w:cstheme="minorHAnsi"/>
                <w:lang w:eastAsia="en-US"/>
              </w:rPr>
              <w:t>29.07.2016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AC044A" w:rsidRDefault="00AC044A" w:rsidP="00AC044A">
            <w:pPr>
              <w:pStyle w:val="BPC3Tableitems"/>
              <w:rPr>
                <w:rFonts w:asciiTheme="minorHAnsi" w:hAnsiTheme="minorHAnsi" w:cstheme="minorHAnsi"/>
                <w:szCs w:val="24"/>
              </w:rPr>
            </w:pPr>
            <w:r w:rsidRPr="00AC044A">
              <w:rPr>
                <w:rFonts w:asciiTheme="minorHAnsi" w:hAnsiTheme="minorHAnsi" w:cstheme="minorHAnsi"/>
                <w:szCs w:val="24"/>
              </w:rPr>
              <w:t xml:space="preserve">Clearing file structure. </w:t>
            </w:r>
            <w:r>
              <w:rPr>
                <w:rFonts w:asciiTheme="minorHAnsi" w:hAnsiTheme="minorHAnsi" w:cstheme="minorHAnsi"/>
                <w:szCs w:val="24"/>
              </w:rPr>
              <w:t>New tag additional_amount</w:t>
            </w:r>
            <w:r w:rsidRPr="00AC044A">
              <w:rPr>
                <w:rFonts w:asciiTheme="minorHAnsi" w:hAnsiTheme="minorHAnsi" w:cstheme="minorHAnsi"/>
                <w:szCs w:val="24"/>
              </w:rPr>
              <w:t>.</w:t>
            </w:r>
          </w:p>
        </w:tc>
      </w:tr>
      <w:tr w:rsidR="0042262E" w:rsidRPr="00CD203F" w:rsidTr="00185D9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Default="0042262E" w:rsidP="00185D95">
            <w:pPr>
              <w:pStyle w:val="BPC3Tableitems"/>
              <w:rPr>
                <w:rFonts w:asciiTheme="minorHAnsi" w:hAnsiTheme="minorHAnsi" w:cstheme="minorHAnsi"/>
                <w:szCs w:val="24"/>
              </w:rPr>
            </w:pPr>
            <w:r>
              <w:rPr>
                <w:rFonts w:asciiTheme="minorHAnsi" w:hAnsiTheme="minorHAnsi" w:cstheme="minorHAnsi"/>
                <w:szCs w:val="24"/>
              </w:rPr>
              <w:t>7.50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Default="0042262E" w:rsidP="00185D95">
            <w:pPr>
              <w:rPr>
                <w:rFonts w:asciiTheme="minorHAnsi" w:hAnsiTheme="minorHAnsi" w:cstheme="minorHAnsi"/>
                <w:lang w:eastAsia="en-US"/>
              </w:rPr>
            </w:pPr>
            <w:r>
              <w:rPr>
                <w:rFonts w:asciiTheme="minorHAnsi" w:hAnsiTheme="minorHAnsi" w:cstheme="minorHAnsi"/>
                <w:lang w:eastAsia="en-US"/>
              </w:rPr>
              <w:t>03.08.2016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Default="0042262E" w:rsidP="00185D95">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262E" w:rsidRPr="00AC044A" w:rsidRDefault="0042262E" w:rsidP="00185D95">
            <w:pPr>
              <w:pStyle w:val="BPC3Tableitems"/>
              <w:rPr>
                <w:rFonts w:asciiTheme="minorHAnsi" w:hAnsiTheme="minorHAnsi" w:cstheme="minorHAnsi"/>
                <w:szCs w:val="24"/>
              </w:rPr>
            </w:pPr>
            <w:r>
              <w:rPr>
                <w:rFonts w:asciiTheme="minorHAnsi" w:hAnsiTheme="minorHAnsi" w:cstheme="minorHAnsi"/>
                <w:szCs w:val="24"/>
              </w:rPr>
              <w:t>Cards information interface. New tags agent_name and product_name</w:t>
            </w:r>
            <w:r w:rsidRPr="00047CA2">
              <w:rPr>
                <w:rFonts w:asciiTheme="minorHAnsi" w:hAnsiTheme="minorHAnsi" w:cstheme="minorHAnsi"/>
                <w:szCs w:val="24"/>
              </w:rPr>
              <w:t>.</w:t>
            </w:r>
          </w:p>
        </w:tc>
      </w:tr>
      <w:tr w:rsidR="00213E91"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Default="00213E91" w:rsidP="00185D95">
            <w:pPr>
              <w:pStyle w:val="BPC3Tableitems"/>
              <w:rPr>
                <w:rFonts w:asciiTheme="minorHAnsi" w:hAnsiTheme="minorHAnsi" w:cstheme="minorHAnsi"/>
                <w:szCs w:val="24"/>
              </w:rPr>
            </w:pPr>
            <w:r>
              <w:rPr>
                <w:rFonts w:asciiTheme="minorHAnsi" w:hAnsiTheme="minorHAnsi" w:cstheme="minorHAnsi"/>
                <w:szCs w:val="24"/>
              </w:rPr>
              <w:lastRenderedPageBreak/>
              <w:t>7.5</w:t>
            </w:r>
            <w:r w:rsidR="0042262E">
              <w:rPr>
                <w:rFonts w:asciiTheme="minorHAnsi" w:hAnsiTheme="minorHAnsi" w:cstheme="minorHAnsi"/>
                <w:szCs w:val="24"/>
              </w:rPr>
              <w:t>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Default="00213E91" w:rsidP="0042262E">
            <w:pPr>
              <w:rPr>
                <w:rFonts w:asciiTheme="minorHAnsi" w:hAnsiTheme="minorHAnsi" w:cstheme="minorHAnsi"/>
                <w:lang w:eastAsia="en-US"/>
              </w:rPr>
            </w:pPr>
            <w:r>
              <w:rPr>
                <w:rFonts w:asciiTheme="minorHAnsi" w:hAnsiTheme="minorHAnsi" w:cstheme="minorHAnsi"/>
                <w:lang w:eastAsia="en-US"/>
              </w:rPr>
              <w:t>0</w:t>
            </w:r>
            <w:r w:rsidR="0042262E">
              <w:rPr>
                <w:rFonts w:asciiTheme="minorHAnsi" w:hAnsiTheme="minorHAnsi" w:cstheme="minorHAnsi"/>
                <w:lang w:eastAsia="en-US"/>
              </w:rPr>
              <w:t>9</w:t>
            </w:r>
            <w:r>
              <w:rPr>
                <w:rFonts w:asciiTheme="minorHAnsi" w:hAnsiTheme="minorHAnsi" w:cstheme="minorHAnsi"/>
                <w:lang w:eastAsia="en-US"/>
              </w:rPr>
              <w:t>.08.2016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Default="0042262E" w:rsidP="00185D95">
            <w:pPr>
              <w:pStyle w:val="BPC3Tableitems"/>
              <w:rPr>
                <w:rFonts w:asciiTheme="minorHAnsi" w:hAnsiTheme="minorHAnsi" w:cstheme="minorHAnsi"/>
              </w:rPr>
            </w:pPr>
            <w:r>
              <w:rPr>
                <w:rFonts w:asciiTheme="minorHAnsi" w:hAnsiTheme="minorHAnsi" w:cstheme="minorHAnsi"/>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E91" w:rsidRPr="00AC044A" w:rsidRDefault="0042262E" w:rsidP="008D5F54">
            <w:pPr>
              <w:pStyle w:val="BPC3Tableitems"/>
              <w:rPr>
                <w:rFonts w:asciiTheme="minorHAnsi" w:hAnsiTheme="minorHAnsi" w:cstheme="minorHAnsi"/>
                <w:szCs w:val="24"/>
              </w:rPr>
            </w:pPr>
            <w:r>
              <w:rPr>
                <w:rFonts w:asciiTheme="minorHAnsi" w:hAnsiTheme="minorHAnsi" w:cstheme="minorHAnsi"/>
                <w:szCs w:val="24"/>
              </w:rPr>
              <w:t>Card Security Data interface. New tag card_security/PIN_offset.</w:t>
            </w:r>
          </w:p>
        </w:tc>
      </w:tr>
      <w:tr w:rsidR="001C341B"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185D95">
            <w:pPr>
              <w:pStyle w:val="BPC3Tableitems"/>
              <w:rPr>
                <w:rFonts w:asciiTheme="minorHAnsi" w:hAnsiTheme="minorHAnsi" w:cstheme="minorHAnsi"/>
                <w:szCs w:val="24"/>
              </w:rPr>
            </w:pPr>
            <w:r>
              <w:rPr>
                <w:rFonts w:asciiTheme="minorHAnsi" w:hAnsiTheme="minorHAnsi" w:cstheme="minorHAnsi"/>
                <w:szCs w:val="24"/>
              </w:rPr>
              <w:t>7.52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42262E">
            <w:pPr>
              <w:rPr>
                <w:rFonts w:asciiTheme="minorHAnsi" w:hAnsiTheme="minorHAnsi" w:cstheme="minorHAnsi"/>
                <w:lang w:eastAsia="en-US"/>
              </w:rPr>
            </w:pPr>
            <w:r>
              <w:rPr>
                <w:rFonts w:asciiTheme="minorHAnsi" w:hAnsiTheme="minorHAnsi" w:cstheme="minorHAnsi"/>
                <w:lang w:eastAsia="en-US"/>
              </w:rPr>
              <w:t>29.08.2016</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185D95">
            <w:pPr>
              <w:pStyle w:val="BPC3Tableitems"/>
              <w:rPr>
                <w:rFonts w:asciiTheme="minorHAnsi" w:hAnsiTheme="minorHAnsi" w:cstheme="minorHAnsi"/>
              </w:rPr>
            </w:pPr>
            <w:r>
              <w:rPr>
                <w:rFonts w:asciiTheme="minorHAnsi" w:hAnsiTheme="minorHAnsi" w:cstheme="minorHAnsi"/>
              </w:rPr>
              <w:t>Kazakov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C341B" w:rsidRDefault="001C341B" w:rsidP="008D5F54">
            <w:pPr>
              <w:pStyle w:val="BPC3Tableitems"/>
              <w:rPr>
                <w:rFonts w:asciiTheme="minorHAnsi" w:hAnsiTheme="minorHAnsi" w:cstheme="minorHAnsi"/>
                <w:szCs w:val="24"/>
              </w:rPr>
            </w:pPr>
            <w:r>
              <w:rPr>
                <w:rFonts w:asciiTheme="minorHAnsi" w:hAnsiTheme="minorHAnsi" w:cstheme="minorHAnsi"/>
                <w:szCs w:val="24"/>
              </w:rPr>
              <w:t>Contact block is added for Card info service Cardholder</w:t>
            </w:r>
          </w:p>
        </w:tc>
      </w:tr>
      <w:tr w:rsidR="00445127"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185D95">
            <w:pPr>
              <w:pStyle w:val="BPC3Tableitems"/>
              <w:rPr>
                <w:rFonts w:asciiTheme="minorHAnsi" w:hAnsiTheme="minorHAnsi" w:cstheme="minorHAnsi"/>
                <w:szCs w:val="24"/>
              </w:rPr>
            </w:pPr>
            <w:r>
              <w:rPr>
                <w:rFonts w:asciiTheme="minorHAnsi" w:hAnsiTheme="minorHAnsi" w:cstheme="minorHAnsi"/>
                <w:szCs w:val="24"/>
              </w:rPr>
              <w:t>7.53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42262E">
            <w:pPr>
              <w:rPr>
                <w:rFonts w:asciiTheme="minorHAnsi" w:hAnsiTheme="minorHAnsi" w:cstheme="minorHAnsi"/>
                <w:lang w:eastAsia="en-US"/>
              </w:rPr>
            </w:pPr>
            <w:r>
              <w:rPr>
                <w:rFonts w:asciiTheme="minorHAnsi" w:hAnsiTheme="minorHAnsi" w:cstheme="minorHAnsi"/>
                <w:lang w:eastAsia="en-US"/>
              </w:rPr>
              <w:t>31.01.2017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185D95">
            <w:pPr>
              <w:pStyle w:val="BPC3Tableitems"/>
              <w:rPr>
                <w:rFonts w:asciiTheme="minorHAnsi" w:hAnsiTheme="minorHAnsi" w:cstheme="minorHAnsi"/>
              </w:rPr>
            </w:pPr>
            <w:r>
              <w:rPr>
                <w:rFonts w:asciiTheme="minorHAnsi" w:hAnsiTheme="minorHAnsi" w:cstheme="minorHAnsi"/>
              </w:rPr>
              <w:t>Kondratyev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45127" w:rsidRDefault="00445127" w:rsidP="00445127">
            <w:pPr>
              <w:pStyle w:val="BPC3Tableitems"/>
              <w:rPr>
                <w:rFonts w:asciiTheme="minorHAnsi" w:hAnsiTheme="minorHAnsi" w:cstheme="minorHAnsi"/>
                <w:szCs w:val="24"/>
              </w:rPr>
            </w:pPr>
            <w:r>
              <w:t>A</w:t>
            </w:r>
            <w:r w:rsidRPr="00C51DD9">
              <w:t>ccounts and customers interface file structure</w:t>
            </w:r>
            <w:r>
              <w:t>. Added tags ‘</w:t>
            </w:r>
            <w:r>
              <w:rPr>
                <w:rFonts w:asciiTheme="minorHAnsi" w:hAnsiTheme="minorHAnsi" w:cstheme="minorHAnsi"/>
                <w:szCs w:val="24"/>
              </w:rPr>
              <w:t>note’, ‘</w:t>
            </w:r>
            <w:r w:rsidRPr="00445127">
              <w:rPr>
                <w:rFonts w:asciiTheme="minorHAnsi" w:hAnsiTheme="minorHAnsi" w:cstheme="minorHAnsi"/>
                <w:szCs w:val="24"/>
              </w:rPr>
              <w:t>note_type</w:t>
            </w:r>
            <w:r>
              <w:rPr>
                <w:rFonts w:asciiTheme="minorHAnsi" w:hAnsiTheme="minorHAnsi" w:cstheme="minorHAnsi"/>
                <w:szCs w:val="24"/>
              </w:rPr>
              <w:t>’, ‘</w:t>
            </w:r>
            <w:r w:rsidRPr="00445127">
              <w:rPr>
                <w:rFonts w:asciiTheme="minorHAnsi" w:hAnsiTheme="minorHAnsi" w:cstheme="minorHAnsi"/>
                <w:szCs w:val="24"/>
              </w:rPr>
              <w:t>note_content</w:t>
            </w:r>
            <w:r>
              <w:rPr>
                <w:rFonts w:asciiTheme="minorHAnsi" w:hAnsiTheme="minorHAnsi" w:cstheme="minorHAnsi"/>
                <w:szCs w:val="24"/>
              </w:rPr>
              <w:t>’, ‘language’, ‘header’, ‘note_text’</w:t>
            </w:r>
          </w:p>
        </w:tc>
      </w:tr>
      <w:tr w:rsidR="006703B6"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6703B6" w:rsidP="00185D95">
            <w:pPr>
              <w:pStyle w:val="BPC3Tableitems"/>
              <w:rPr>
                <w:rFonts w:asciiTheme="minorHAnsi" w:hAnsiTheme="minorHAnsi" w:cstheme="minorHAnsi"/>
                <w:szCs w:val="24"/>
              </w:rPr>
            </w:pPr>
            <w:r>
              <w:rPr>
                <w:rFonts w:asciiTheme="minorHAnsi" w:hAnsiTheme="minorHAnsi" w:cstheme="minorHAnsi"/>
                <w:szCs w:val="24"/>
              </w:rPr>
              <w:t>7.54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6703B6" w:rsidP="0042262E">
            <w:pPr>
              <w:rPr>
                <w:rFonts w:asciiTheme="minorHAnsi" w:hAnsiTheme="minorHAnsi" w:cstheme="minorHAnsi"/>
                <w:lang w:eastAsia="en-US"/>
              </w:rPr>
            </w:pPr>
            <w:r>
              <w:rPr>
                <w:rFonts w:asciiTheme="minorHAnsi" w:hAnsiTheme="minorHAnsi" w:cstheme="minorHAnsi"/>
                <w:lang w:eastAsia="en-US"/>
              </w:rPr>
              <w:t>08.02.2017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6703B6" w:rsidP="00185D95">
            <w:pPr>
              <w:pStyle w:val="BPC3Tableitems"/>
              <w:rPr>
                <w:rFonts w:asciiTheme="minorHAnsi" w:hAnsiTheme="minorHAnsi" w:cstheme="minorHAnsi"/>
              </w:rPr>
            </w:pPr>
            <w:r>
              <w:rPr>
                <w:rFonts w:asciiTheme="minorHAnsi" w:hAnsiTheme="minorHAnsi" w:cstheme="minorHAnsi"/>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6703B6" w:rsidRDefault="003732A9" w:rsidP="003732A9">
            <w:pPr>
              <w:pStyle w:val="BPC3Tableitems"/>
            </w:pPr>
            <w:r>
              <w:t>C</w:t>
            </w:r>
            <w:r w:rsidRPr="00646D08">
              <w:t>ards information interface</w:t>
            </w:r>
            <w:r w:rsidRPr="00CD203F">
              <w:t>.</w:t>
            </w:r>
            <w:r>
              <w:t xml:space="preserve"> Added n</w:t>
            </w:r>
            <w:r w:rsidR="006703B6">
              <w:t>otification</w:t>
            </w:r>
            <w:r>
              <w:t xml:space="preserve"> service tags ‘start_date’ and ‘end_date’ </w:t>
            </w:r>
          </w:p>
        </w:tc>
      </w:tr>
      <w:tr w:rsidR="007D16FC"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pStyle w:val="BPC3Tableitems"/>
              <w:rPr>
                <w:rFonts w:asciiTheme="minorHAnsi" w:hAnsiTheme="minorHAnsi" w:cstheme="minorHAnsi"/>
                <w:szCs w:val="24"/>
              </w:rPr>
            </w:pPr>
            <w:r>
              <w:rPr>
                <w:rFonts w:asciiTheme="minorHAnsi" w:hAnsiTheme="minorHAnsi" w:cstheme="minorHAnsi"/>
                <w:szCs w:val="24"/>
              </w:rPr>
              <w:t>7.55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rPr>
                <w:rFonts w:asciiTheme="minorHAnsi" w:hAnsiTheme="minorHAnsi" w:cstheme="minorHAnsi"/>
                <w:lang w:eastAsia="en-US"/>
              </w:rPr>
            </w:pPr>
            <w:r>
              <w:rPr>
                <w:rFonts w:asciiTheme="minorHAnsi" w:hAnsiTheme="minorHAnsi" w:cstheme="minorHAnsi"/>
                <w:lang w:eastAsia="en-US"/>
              </w:rPr>
              <w:t>27.02.2017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pStyle w:val="BPC3Tableitems"/>
              <w:rPr>
                <w:rFonts w:asciiTheme="minorHAnsi" w:hAnsiTheme="minorHAnsi" w:cstheme="minorHAnsi"/>
              </w:rPr>
            </w:pPr>
            <w:r>
              <w:rPr>
                <w:rFonts w:asciiTheme="minorHAnsi" w:hAnsiTheme="minorHAnsi" w:cstheme="minorHAnsi"/>
              </w:rPr>
              <w:t>Shalnov N.</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D16FC" w:rsidRDefault="007D16FC" w:rsidP="004622D1">
            <w:pPr>
              <w:pStyle w:val="BPC3Tableitems"/>
            </w:pPr>
            <w:r>
              <w:t>C</w:t>
            </w:r>
            <w:r w:rsidRPr="00646D08">
              <w:t>ards information interface</w:t>
            </w:r>
            <w:r w:rsidRPr="00CD203F">
              <w:t>.</w:t>
            </w:r>
            <w:r>
              <w:t xml:space="preserve"> Tags is_pos_currency, is_atm_</w:t>
            </w:r>
            <w:proofErr w:type="gramStart"/>
            <w:r>
              <w:t>currency  added</w:t>
            </w:r>
            <w:proofErr w:type="gramEnd"/>
            <w:r>
              <w:t xml:space="preserve"> to block account.</w:t>
            </w:r>
          </w:p>
        </w:tc>
      </w:tr>
      <w:tr w:rsidR="00E55C61"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4622D1">
            <w:pPr>
              <w:pStyle w:val="BPC3Tableitems"/>
              <w:rPr>
                <w:rFonts w:asciiTheme="minorHAnsi" w:hAnsiTheme="minorHAnsi" w:cstheme="minorHAnsi"/>
                <w:szCs w:val="24"/>
              </w:rPr>
            </w:pPr>
            <w:r>
              <w:rPr>
                <w:rFonts w:asciiTheme="minorHAnsi" w:hAnsiTheme="minorHAnsi" w:cstheme="minorHAnsi"/>
                <w:szCs w:val="24"/>
              </w:rPr>
              <w:t>7.56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4622D1">
            <w:pPr>
              <w:rPr>
                <w:rFonts w:asciiTheme="minorHAnsi" w:hAnsiTheme="minorHAnsi" w:cstheme="minorHAnsi"/>
                <w:lang w:eastAsia="en-US"/>
              </w:rPr>
            </w:pPr>
            <w:r>
              <w:rPr>
                <w:rFonts w:asciiTheme="minorHAnsi" w:hAnsiTheme="minorHAnsi" w:cstheme="minorHAnsi"/>
                <w:lang w:eastAsia="en-US"/>
              </w:rPr>
              <w:t>13.03.2017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4622D1">
            <w:pPr>
              <w:pStyle w:val="BPC3Tableitems"/>
              <w:rPr>
                <w:rFonts w:asciiTheme="minorHAnsi" w:hAnsiTheme="minorHAnsi" w:cstheme="minorHAnsi"/>
              </w:rPr>
            </w:pPr>
            <w:r>
              <w:rPr>
                <w:rFonts w:asciiTheme="minorHAnsi" w:hAnsiTheme="minorHAnsi" w:cstheme="minorHAnsi"/>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5C61" w:rsidRDefault="00E55C61" w:rsidP="00E55C61">
            <w:pPr>
              <w:pStyle w:val="BPC3Tableitems"/>
            </w:pPr>
            <w:r>
              <w:t>A</w:t>
            </w:r>
            <w:r w:rsidRPr="00C51DD9">
              <w:t>ccounts and customers interface file structure</w:t>
            </w:r>
            <w:r>
              <w:t>. Tag ‘credit’ is added.</w:t>
            </w:r>
          </w:p>
        </w:tc>
      </w:tr>
      <w:tr w:rsidR="0042172E" w:rsidRPr="00CD203F" w:rsidTr="007C1DF3">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622D1">
            <w:pPr>
              <w:pStyle w:val="BPC3Tableitems"/>
              <w:rPr>
                <w:rFonts w:asciiTheme="minorHAnsi" w:hAnsiTheme="minorHAnsi" w:cstheme="minorHAnsi"/>
                <w:szCs w:val="24"/>
              </w:rPr>
            </w:pPr>
            <w:r>
              <w:rPr>
                <w:rFonts w:asciiTheme="minorHAnsi" w:hAnsiTheme="minorHAnsi" w:cstheme="minorHAnsi"/>
                <w:szCs w:val="24"/>
              </w:rPr>
              <w:t>7.57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622D1">
            <w:pPr>
              <w:rPr>
                <w:rFonts w:asciiTheme="minorHAnsi" w:hAnsiTheme="minorHAnsi" w:cstheme="minorHAnsi"/>
                <w:lang w:eastAsia="en-US"/>
              </w:rPr>
            </w:pPr>
            <w:r>
              <w:rPr>
                <w:rFonts w:asciiTheme="minorHAnsi" w:hAnsiTheme="minorHAnsi" w:cstheme="minorHAnsi"/>
                <w:lang w:eastAsia="en-US"/>
              </w:rPr>
              <w:t>13.03.2017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622D1">
            <w:pPr>
              <w:pStyle w:val="BPC3Tableitems"/>
              <w:rPr>
                <w:rFonts w:asciiTheme="minorHAnsi" w:hAnsiTheme="minorHAnsi" w:cstheme="minorHAnsi"/>
              </w:rPr>
            </w:pPr>
            <w:r>
              <w:rPr>
                <w:rFonts w:asciiTheme="minorHAnsi" w:hAnsiTheme="minorHAnsi" w:cstheme="minorHAnsi"/>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2172E" w:rsidRDefault="0042172E" w:rsidP="0042172E">
            <w:pPr>
              <w:pStyle w:val="BPC3Tableitems"/>
            </w:pPr>
            <w:r>
              <w:t>C</w:t>
            </w:r>
            <w:r w:rsidRPr="00646D08">
              <w:t>ards information interface</w:t>
            </w:r>
            <w:r w:rsidRPr="00CD203F">
              <w:t>.</w:t>
            </w:r>
            <w:r>
              <w:t xml:space="preserve"> New complex tag </w:t>
            </w:r>
            <w:r w:rsidRPr="0042172E">
              <w:t>stop_list_event</w:t>
            </w:r>
          </w:p>
        </w:tc>
      </w:tr>
      <w:tr w:rsidR="0059331A"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662667">
            <w:pPr>
              <w:pStyle w:val="BPC3Tableitems"/>
              <w:rPr>
                <w:rFonts w:asciiTheme="minorHAnsi" w:hAnsiTheme="minorHAnsi" w:cstheme="minorHAnsi"/>
                <w:szCs w:val="24"/>
              </w:rPr>
            </w:pPr>
            <w:r w:rsidRPr="00873761">
              <w:rPr>
                <w:rFonts w:asciiTheme="minorHAnsi" w:hAnsiTheme="minorHAnsi" w:cstheme="minorHAnsi"/>
                <w:szCs w:val="24"/>
              </w:rPr>
              <w:t>7.58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662667">
            <w:pPr>
              <w:rPr>
                <w:rFonts w:asciiTheme="minorHAnsi" w:hAnsiTheme="minorHAnsi" w:cstheme="minorHAnsi"/>
                <w:lang w:eastAsia="en-US"/>
              </w:rPr>
            </w:pPr>
            <w:r w:rsidRPr="00873761">
              <w:rPr>
                <w:rFonts w:asciiTheme="minorHAnsi" w:hAnsiTheme="minorHAnsi" w:cstheme="minorHAnsi"/>
                <w:lang w:eastAsia="en-US"/>
              </w:rPr>
              <w:t>27.03.2017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662667">
            <w:pPr>
              <w:pStyle w:val="BPC3Tableitems"/>
              <w:rPr>
                <w:rFonts w:asciiTheme="minorHAnsi" w:hAnsiTheme="minorHAnsi" w:cstheme="minorHAnsi"/>
              </w:rPr>
            </w:pPr>
            <w:r w:rsidRPr="00873761">
              <w:rPr>
                <w:rFonts w:asciiTheme="minorHAnsi" w:hAnsiTheme="minorHAnsi" w:cstheme="minorHAnsi"/>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873761" w:rsidRDefault="0059331A" w:rsidP="005F5AA2">
            <w:pPr>
              <w:pStyle w:val="BPC3Tableitems"/>
            </w:pPr>
            <w:r w:rsidRPr="00873761">
              <w:t>Accounts and customers interface file structure. Customer limit added</w:t>
            </w:r>
            <w:r w:rsidR="005F5AA2" w:rsidRPr="00873761">
              <w:t xml:space="preserve"> (credit limit level)</w:t>
            </w:r>
          </w:p>
        </w:tc>
      </w:tr>
      <w:tr w:rsidR="0059331A"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59331A" w:rsidP="00662667">
            <w:pPr>
              <w:pStyle w:val="BPC3Tableitems"/>
              <w:rPr>
                <w:rFonts w:asciiTheme="minorHAnsi" w:hAnsiTheme="minorHAnsi" w:cstheme="minorHAnsi"/>
                <w:szCs w:val="24"/>
              </w:rPr>
            </w:pPr>
            <w:r>
              <w:rPr>
                <w:rFonts w:asciiTheme="minorHAnsi" w:hAnsiTheme="minorHAnsi" w:cstheme="minorHAnsi"/>
                <w:szCs w:val="24"/>
              </w:rPr>
              <w:t>7</w:t>
            </w:r>
            <w:r w:rsidRPr="00DA55A2">
              <w:rPr>
                <w:rFonts w:asciiTheme="minorHAnsi" w:hAnsiTheme="minorHAnsi" w:cstheme="minorHAnsi"/>
                <w:szCs w:val="24"/>
              </w:rPr>
              <w:t>.</w:t>
            </w:r>
            <w:r>
              <w:rPr>
                <w:rFonts w:asciiTheme="minorHAnsi" w:hAnsiTheme="minorHAnsi" w:cstheme="minorHAnsi"/>
                <w:szCs w:val="24"/>
              </w:rPr>
              <w:t>5</w:t>
            </w:r>
            <w:r w:rsidR="00662667">
              <w:rPr>
                <w:rFonts w:asciiTheme="minorHAnsi" w:hAnsiTheme="minorHAnsi" w:cstheme="minorHAnsi"/>
                <w:szCs w:val="24"/>
              </w:rPr>
              <w:t>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59331A" w:rsidP="004622D1">
            <w:pPr>
              <w:pStyle w:val="BPC3Tableitems"/>
              <w:rPr>
                <w:rFonts w:asciiTheme="minorHAnsi" w:hAnsiTheme="minorHAnsi" w:cstheme="minorHAnsi"/>
                <w:szCs w:val="24"/>
              </w:rPr>
            </w:pPr>
            <w:r>
              <w:rPr>
                <w:rFonts w:asciiTheme="minorHAnsi" w:hAnsiTheme="minorHAnsi" w:cstheme="minorHAnsi"/>
                <w:szCs w:val="24"/>
              </w:rPr>
              <w:t>30.03</w:t>
            </w:r>
            <w:r w:rsidRPr="00DA55A2">
              <w:rPr>
                <w:rFonts w:asciiTheme="minorHAnsi" w:hAnsiTheme="minorHAnsi" w:cstheme="minorHAnsi"/>
                <w:szCs w:val="24"/>
              </w:rPr>
              <w:t>.201</w:t>
            </w:r>
            <w:r>
              <w:rPr>
                <w:rFonts w:asciiTheme="minorHAnsi" w:hAnsiTheme="minorHAnsi" w:cstheme="minorHAnsi"/>
                <w:szCs w:val="24"/>
              </w:rPr>
              <w:t>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59331A" w:rsidP="004622D1">
            <w:pPr>
              <w:pStyle w:val="BPC3Tableitems"/>
              <w:rPr>
                <w:rFonts w:asciiTheme="minorHAnsi" w:hAnsiTheme="minorHAnsi" w:cstheme="minorHAnsi"/>
                <w:szCs w:val="24"/>
              </w:rPr>
            </w:pPr>
            <w:r>
              <w:rPr>
                <w:rFonts w:asciiTheme="minorHAnsi" w:hAnsiTheme="minorHAnsi" w:cstheme="minorHAnsi"/>
                <w:szCs w:val="24"/>
              </w:rPr>
              <w:t>Gogolev I</w:t>
            </w:r>
            <w:r w:rsidRPr="00DA55A2">
              <w:rPr>
                <w:rFonts w:asciiTheme="minorHAnsi" w:hAnsiTheme="minorHAnsi" w:cstheme="minorHAnsi"/>
                <w:szCs w:val="24"/>
              </w:rPr>
              <w:t>.</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59331A" w:rsidRPr="00DA55A2" w:rsidRDefault="00662667" w:rsidP="00662667">
            <w:pPr>
              <w:pStyle w:val="BPC3Tableitems"/>
              <w:rPr>
                <w:rFonts w:asciiTheme="minorHAnsi" w:hAnsiTheme="minorHAnsi" w:cstheme="minorHAnsi"/>
                <w:szCs w:val="24"/>
              </w:rPr>
            </w:pPr>
            <w:r w:rsidRPr="00662667">
              <w:t xml:space="preserve">Accounts and customers interface file structure. </w:t>
            </w:r>
            <w:r w:rsidRPr="00662667">
              <w:rPr>
                <w:rFonts w:asciiTheme="minorHAnsi" w:hAnsiTheme="minorHAnsi" w:cstheme="minorHAnsi"/>
                <w:szCs w:val="24"/>
              </w:rPr>
              <w:t>C</w:t>
            </w:r>
            <w:r w:rsidR="0059331A" w:rsidRPr="00662667">
              <w:rPr>
                <w:rFonts w:asciiTheme="minorHAnsi" w:hAnsiTheme="minorHAnsi" w:cstheme="minorHAnsi"/>
                <w:szCs w:val="24"/>
              </w:rPr>
              <w:t>omplex element flexible_field</w:t>
            </w:r>
            <w:r w:rsidR="0059331A">
              <w:rPr>
                <w:rFonts w:asciiTheme="minorHAnsi" w:hAnsiTheme="minorHAnsi" w:cstheme="minorHAnsi"/>
                <w:szCs w:val="24"/>
              </w:rPr>
              <w:t xml:space="preserve"> </w:t>
            </w:r>
            <w:r>
              <w:rPr>
                <w:rFonts w:asciiTheme="minorHAnsi" w:hAnsiTheme="minorHAnsi" w:cstheme="minorHAnsi"/>
                <w:szCs w:val="24"/>
              </w:rPr>
              <w:t>added</w:t>
            </w:r>
          </w:p>
        </w:tc>
      </w:tr>
      <w:tr w:rsidR="0062130F"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964CFB">
            <w:pPr>
              <w:pStyle w:val="BPC3Tableitems"/>
              <w:rPr>
                <w:rFonts w:asciiTheme="minorHAnsi" w:hAnsiTheme="minorHAnsi" w:cstheme="minorHAnsi"/>
                <w:szCs w:val="24"/>
              </w:rPr>
            </w:pPr>
            <w:r>
              <w:rPr>
                <w:rFonts w:asciiTheme="minorHAnsi" w:hAnsiTheme="minorHAnsi" w:cstheme="minorHAnsi"/>
                <w:szCs w:val="24"/>
              </w:rPr>
              <w:t>7.60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964CFB">
            <w:pPr>
              <w:pStyle w:val="BPC3Tableitems"/>
              <w:rPr>
                <w:rFonts w:asciiTheme="minorHAnsi" w:hAnsiTheme="minorHAnsi" w:cstheme="minorHAnsi"/>
                <w:szCs w:val="24"/>
              </w:rPr>
            </w:pPr>
            <w:r>
              <w:rPr>
                <w:rFonts w:asciiTheme="minorHAnsi" w:hAnsiTheme="minorHAnsi" w:cstheme="minorHAnsi"/>
                <w:szCs w:val="24"/>
              </w:rPr>
              <w:t>29.05.2017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964CFB">
            <w:pPr>
              <w:pStyle w:val="BPC3Tableitems"/>
              <w:rPr>
                <w:rFonts w:asciiTheme="minorHAnsi" w:hAnsiTheme="minorHAnsi" w:cstheme="minorHAnsi"/>
                <w:szCs w:val="24"/>
              </w:rPr>
            </w:pPr>
            <w:r>
              <w:rPr>
                <w:rFonts w:asciiTheme="minorHAnsi" w:hAnsiTheme="minorHAnsi" w:cstheme="minorHAnsi"/>
                <w:szCs w:val="24"/>
              </w:rPr>
              <w:t>Gogolev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62130F">
            <w:pPr>
              <w:pStyle w:val="BPC3Tableitems"/>
              <w:rPr>
                <w:rFonts w:asciiTheme="minorHAnsi" w:hAnsiTheme="minorHAnsi" w:cstheme="minorHAnsi"/>
                <w:szCs w:val="24"/>
              </w:rPr>
            </w:pPr>
            <w:r w:rsidRPr="00662667">
              <w:t xml:space="preserve">Accounts and customers interface file structure. </w:t>
            </w:r>
            <w:r>
              <w:rPr>
                <w:rFonts w:asciiTheme="minorHAnsi" w:hAnsiTheme="minorHAnsi" w:cstheme="minorHAnsi"/>
                <w:szCs w:val="24"/>
              </w:rPr>
              <w:t>Elements payment_amount and aging_period added</w:t>
            </w:r>
          </w:p>
        </w:tc>
      </w:tr>
      <w:tr w:rsidR="0062130F"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170943" w:rsidP="00170943">
            <w:pPr>
              <w:pStyle w:val="BPC3Tableitems"/>
              <w:rPr>
                <w:rFonts w:asciiTheme="minorHAnsi" w:hAnsiTheme="minorHAnsi" w:cstheme="minorHAnsi"/>
                <w:szCs w:val="24"/>
              </w:rPr>
            </w:pPr>
            <w:r>
              <w:rPr>
                <w:rFonts w:asciiTheme="minorHAnsi" w:hAnsiTheme="minorHAnsi" w:cstheme="minorHAnsi"/>
                <w:szCs w:val="24"/>
              </w:rPr>
              <w:t>7</w:t>
            </w:r>
            <w:r w:rsidR="0062130F">
              <w:rPr>
                <w:rFonts w:asciiTheme="minorHAnsi" w:hAnsiTheme="minorHAnsi" w:cstheme="minorHAnsi"/>
                <w:szCs w:val="24"/>
              </w:rPr>
              <w:t>.</w:t>
            </w:r>
            <w:r>
              <w:rPr>
                <w:rFonts w:asciiTheme="minorHAnsi" w:hAnsiTheme="minorHAnsi" w:cstheme="minorHAnsi"/>
                <w:szCs w:val="24"/>
              </w:rPr>
              <w:t>61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4622D1">
            <w:pPr>
              <w:pStyle w:val="BPC3Tableitems"/>
              <w:rPr>
                <w:rFonts w:asciiTheme="minorHAnsi" w:hAnsiTheme="minorHAnsi" w:cstheme="minorHAnsi"/>
                <w:szCs w:val="24"/>
              </w:rPr>
            </w:pPr>
            <w:r>
              <w:rPr>
                <w:rFonts w:asciiTheme="minorHAnsi" w:hAnsiTheme="minorHAnsi" w:cstheme="minorHAnsi"/>
                <w:szCs w:val="24"/>
              </w:rPr>
              <w:t>01.08.2017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Default="0062130F" w:rsidP="004622D1">
            <w:pPr>
              <w:pStyle w:val="BPC3Tableitems"/>
              <w:rPr>
                <w:rFonts w:asciiTheme="minorHAnsi" w:hAnsiTheme="minorHAnsi" w:cstheme="minorHAnsi"/>
                <w:szCs w:val="24"/>
              </w:rPr>
            </w:pPr>
            <w:r>
              <w:rPr>
                <w:rFonts w:asciiTheme="minorHAnsi" w:hAnsiTheme="minorHAnsi" w:cstheme="minorHAnsi"/>
                <w:szCs w:val="24"/>
              </w:rPr>
              <w:t>Gyumyush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62130F" w:rsidRPr="00DA55A2" w:rsidRDefault="00426CC5" w:rsidP="00E861F6">
            <w:pPr>
              <w:pStyle w:val="BPC3Tableitems"/>
              <w:rPr>
                <w:rFonts w:asciiTheme="minorHAnsi" w:hAnsiTheme="minorHAnsi" w:cstheme="minorHAnsi"/>
                <w:szCs w:val="24"/>
              </w:rPr>
            </w:pPr>
            <w:r w:rsidRPr="00426CC5">
              <w:rPr>
                <w:rFonts w:asciiTheme="minorHAnsi" w:hAnsiTheme="minorHAnsi" w:cstheme="minorHAnsi"/>
                <w:szCs w:val="24"/>
              </w:rPr>
              <w:t xml:space="preserve">Cards information interface. </w:t>
            </w:r>
            <w:r w:rsidR="0062130F">
              <w:rPr>
                <w:rFonts w:asciiTheme="minorHAnsi" w:hAnsiTheme="minorHAnsi" w:cstheme="minorHAnsi"/>
                <w:szCs w:val="24"/>
              </w:rPr>
              <w:t>Added a new account tag “instance_number”</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627828">
            <w:pPr>
              <w:pStyle w:val="BPC3Tableitems"/>
              <w:rPr>
                <w:rFonts w:asciiTheme="minorHAnsi" w:hAnsiTheme="minorHAnsi" w:cstheme="minorHAnsi"/>
                <w:szCs w:val="24"/>
              </w:rPr>
            </w:pPr>
            <w:r>
              <w:rPr>
                <w:rFonts w:asciiTheme="minorHAnsi" w:hAnsiTheme="minorHAnsi" w:cstheme="minorHAnsi"/>
                <w:szCs w:val="24"/>
              </w:rPr>
              <w:t>7.6</w:t>
            </w:r>
            <w:r w:rsidR="00627828">
              <w:rPr>
                <w:rFonts w:asciiTheme="minorHAnsi" w:hAnsiTheme="minorHAnsi" w:cstheme="minorHAnsi"/>
                <w:szCs w:val="24"/>
              </w:rPr>
              <w:t>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964CFB">
            <w:pPr>
              <w:pStyle w:val="BPC3Tableitems"/>
              <w:rPr>
                <w:rFonts w:asciiTheme="minorHAnsi" w:hAnsiTheme="minorHAnsi" w:cstheme="minorHAnsi"/>
                <w:szCs w:val="24"/>
              </w:rPr>
            </w:pPr>
            <w:r>
              <w:rPr>
                <w:rFonts w:asciiTheme="minorHAnsi" w:hAnsiTheme="minorHAnsi" w:cstheme="minorHAnsi"/>
                <w:szCs w:val="24"/>
              </w:rPr>
              <w:t>11.08.2017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964CFB">
            <w:pPr>
              <w:pStyle w:val="BPC3Tableitems"/>
              <w:rPr>
                <w:rFonts w:asciiTheme="minorHAnsi" w:hAnsiTheme="minorHAnsi" w:cstheme="minorHAnsi"/>
                <w:szCs w:val="24"/>
              </w:rPr>
            </w:pPr>
            <w:r>
              <w:rPr>
                <w:rFonts w:asciiTheme="minorHAnsi" w:hAnsiTheme="minorHAnsi" w:cstheme="minorHAnsi"/>
                <w:szCs w:val="24"/>
              </w:rPr>
              <w:t>Gogolev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426CC5" w:rsidP="00426CC5">
            <w:pPr>
              <w:pStyle w:val="BPC3Tableitems"/>
              <w:rPr>
                <w:rFonts w:asciiTheme="minorHAnsi" w:hAnsiTheme="minorHAnsi" w:cstheme="minorHAnsi"/>
                <w:szCs w:val="24"/>
              </w:rPr>
            </w:pPr>
            <w:r>
              <w:rPr>
                <w:rFonts w:asciiTheme="minorHAnsi" w:hAnsiTheme="minorHAnsi" w:cstheme="minorHAnsi"/>
                <w:szCs w:val="24"/>
              </w:rPr>
              <w:t>Currency rates file structure. N</w:t>
            </w:r>
            <w:r w:rsidR="00170943">
              <w:rPr>
                <w:rFonts w:asciiTheme="minorHAnsi" w:hAnsiTheme="minorHAnsi" w:cstheme="minorHAnsi"/>
                <w:szCs w:val="24"/>
              </w:rPr>
              <w:t xml:space="preserve">ew </w:t>
            </w:r>
            <w:r>
              <w:rPr>
                <w:rFonts w:asciiTheme="minorHAnsi" w:hAnsiTheme="minorHAnsi" w:cstheme="minorHAnsi"/>
                <w:szCs w:val="24"/>
              </w:rPr>
              <w:t>dictionary</w:t>
            </w:r>
            <w:r w:rsidR="00170943">
              <w:rPr>
                <w:rFonts w:asciiTheme="minorHAnsi" w:hAnsiTheme="minorHAnsi" w:cstheme="minorHAnsi"/>
                <w:szCs w:val="24"/>
              </w:rPr>
              <w:t xml:space="preserve"> values of </w:t>
            </w:r>
            <w:r>
              <w:rPr>
                <w:rFonts w:asciiTheme="minorHAnsi" w:hAnsiTheme="minorHAnsi" w:cstheme="minorHAnsi"/>
                <w:szCs w:val="24"/>
              </w:rPr>
              <w:t>tag</w:t>
            </w:r>
            <w:r w:rsidR="00170943">
              <w:rPr>
                <w:rFonts w:asciiTheme="minorHAnsi" w:hAnsiTheme="minorHAnsi" w:cstheme="minorHAnsi"/>
                <w:szCs w:val="24"/>
              </w:rPr>
              <w:t xml:space="preserve"> rate_type</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627828" w:rsidP="00627828">
            <w:pPr>
              <w:pStyle w:val="BPC3Tableitems"/>
              <w:rPr>
                <w:rFonts w:asciiTheme="minorHAnsi" w:hAnsiTheme="minorHAnsi" w:cstheme="minorHAnsi"/>
                <w:szCs w:val="24"/>
              </w:rPr>
            </w:pPr>
            <w:r>
              <w:rPr>
                <w:rFonts w:asciiTheme="minorHAnsi" w:hAnsiTheme="minorHAnsi" w:cstheme="minorHAnsi"/>
                <w:szCs w:val="24"/>
              </w:rPr>
              <w:t>7</w:t>
            </w:r>
            <w:r w:rsidR="00170943">
              <w:rPr>
                <w:rFonts w:asciiTheme="minorHAnsi" w:hAnsiTheme="minorHAnsi" w:cstheme="minorHAnsi"/>
                <w:szCs w:val="24"/>
              </w:rPr>
              <w:t>.</w:t>
            </w:r>
            <w:r>
              <w:rPr>
                <w:rFonts w:asciiTheme="minorHAnsi" w:hAnsiTheme="minorHAnsi" w:cstheme="minorHAnsi"/>
                <w:szCs w:val="24"/>
              </w:rPr>
              <w:t>63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14.08.2017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Serov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627828">
            <w:pPr>
              <w:pStyle w:val="BPC3Tableitems"/>
              <w:rPr>
                <w:rFonts w:asciiTheme="minorHAnsi" w:hAnsiTheme="minorHAnsi" w:cstheme="minorHAnsi"/>
                <w:szCs w:val="24"/>
              </w:rPr>
            </w:pPr>
            <w:r>
              <w:rPr>
                <w:rFonts w:asciiTheme="minorHAnsi" w:hAnsiTheme="minorHAnsi" w:cstheme="minorHAnsi"/>
                <w:szCs w:val="24"/>
              </w:rPr>
              <w:t xml:space="preserve">Reconciliation </w:t>
            </w:r>
            <w:proofErr w:type="gramStart"/>
            <w:r>
              <w:rPr>
                <w:rFonts w:asciiTheme="minorHAnsi" w:hAnsiTheme="minorHAnsi" w:cstheme="minorHAnsi"/>
                <w:szCs w:val="24"/>
              </w:rPr>
              <w:t>file</w:t>
            </w:r>
            <w:proofErr w:type="gramEnd"/>
            <w:r>
              <w:rPr>
                <w:rFonts w:asciiTheme="minorHAnsi" w:hAnsiTheme="minorHAnsi" w:cstheme="minorHAnsi"/>
                <w:szCs w:val="24"/>
              </w:rPr>
              <w:t xml:space="preserve"> structure. </w:t>
            </w:r>
            <w:r w:rsidR="00627828">
              <w:rPr>
                <w:rFonts w:asciiTheme="minorHAnsi" w:hAnsiTheme="minorHAnsi" w:cstheme="minorHAnsi"/>
                <w:szCs w:val="24"/>
              </w:rPr>
              <w:t>New interface created</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873761" w:rsidP="00873761">
            <w:pPr>
              <w:pStyle w:val="BPC3Tableitems"/>
              <w:rPr>
                <w:rFonts w:asciiTheme="minorHAnsi" w:hAnsiTheme="minorHAnsi" w:cstheme="minorHAnsi"/>
                <w:szCs w:val="24"/>
              </w:rPr>
            </w:pPr>
            <w:r>
              <w:rPr>
                <w:rFonts w:asciiTheme="minorHAnsi" w:hAnsiTheme="minorHAnsi" w:cstheme="minorHAnsi"/>
                <w:szCs w:val="24"/>
              </w:rPr>
              <w:t>7</w:t>
            </w:r>
            <w:r w:rsidR="00170943">
              <w:rPr>
                <w:rFonts w:asciiTheme="minorHAnsi" w:hAnsiTheme="minorHAnsi" w:cstheme="minorHAnsi"/>
                <w:szCs w:val="24"/>
              </w:rPr>
              <w:t>.</w:t>
            </w:r>
            <w:r>
              <w:rPr>
                <w:rFonts w:asciiTheme="minorHAnsi" w:hAnsiTheme="minorHAnsi" w:cstheme="minorHAnsi"/>
                <w:szCs w:val="24"/>
              </w:rPr>
              <w:t>64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24.08.2017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Serov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627828" w:rsidP="00627828">
            <w:pPr>
              <w:pStyle w:val="BPC3Tableitems"/>
              <w:rPr>
                <w:rFonts w:asciiTheme="minorHAnsi" w:hAnsiTheme="minorHAnsi" w:cstheme="minorHAnsi"/>
                <w:szCs w:val="24"/>
              </w:rPr>
            </w:pPr>
            <w:r>
              <w:rPr>
                <w:rFonts w:asciiTheme="minorHAnsi" w:hAnsiTheme="minorHAnsi" w:cstheme="minorHAnsi"/>
                <w:szCs w:val="24"/>
              </w:rPr>
              <w:t xml:space="preserve">Reconciliation </w:t>
            </w:r>
            <w:proofErr w:type="gramStart"/>
            <w:r>
              <w:rPr>
                <w:rFonts w:asciiTheme="minorHAnsi" w:hAnsiTheme="minorHAnsi" w:cstheme="minorHAnsi"/>
                <w:szCs w:val="24"/>
              </w:rPr>
              <w:t>file</w:t>
            </w:r>
            <w:proofErr w:type="gramEnd"/>
            <w:r>
              <w:rPr>
                <w:rFonts w:asciiTheme="minorHAnsi" w:hAnsiTheme="minorHAnsi" w:cstheme="minorHAnsi"/>
                <w:szCs w:val="24"/>
              </w:rPr>
              <w:t xml:space="preserve"> structure. Changing</w:t>
            </w:r>
            <w:r w:rsidR="00170943">
              <w:rPr>
                <w:rFonts w:asciiTheme="minorHAnsi" w:hAnsiTheme="minorHAnsi" w:cstheme="minorHAnsi"/>
                <w:szCs w:val="24"/>
              </w:rPr>
              <w:t xml:space="preserve"> file type </w:t>
            </w:r>
            <w:r>
              <w:rPr>
                <w:rFonts w:asciiTheme="minorHAnsi" w:hAnsiTheme="minorHAnsi" w:cstheme="minorHAnsi"/>
                <w:szCs w:val="24"/>
              </w:rPr>
              <w:t>of</w:t>
            </w:r>
            <w:r w:rsidR="00170943">
              <w:rPr>
                <w:rFonts w:asciiTheme="minorHAnsi" w:hAnsiTheme="minorHAnsi" w:cstheme="minorHAnsi"/>
                <w:szCs w:val="24"/>
              </w:rPr>
              <w:t xml:space="preserve"> a reconciliation file</w:t>
            </w:r>
          </w:p>
        </w:tc>
      </w:tr>
      <w:tr w:rsidR="00170943"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873761" w:rsidP="00873761">
            <w:pPr>
              <w:pStyle w:val="BPC3Tableitems"/>
              <w:rPr>
                <w:rFonts w:asciiTheme="minorHAnsi" w:hAnsiTheme="minorHAnsi" w:cstheme="minorHAnsi"/>
                <w:szCs w:val="24"/>
              </w:rPr>
            </w:pPr>
            <w:r>
              <w:rPr>
                <w:rFonts w:asciiTheme="minorHAnsi" w:hAnsiTheme="minorHAnsi" w:cstheme="minorHAnsi"/>
                <w:szCs w:val="24"/>
              </w:rPr>
              <w:t>7</w:t>
            </w:r>
            <w:r w:rsidR="00170943">
              <w:rPr>
                <w:rFonts w:asciiTheme="minorHAnsi" w:hAnsiTheme="minorHAnsi" w:cstheme="minorHAnsi"/>
                <w:szCs w:val="24"/>
              </w:rPr>
              <w:t>.</w:t>
            </w:r>
            <w:r>
              <w:rPr>
                <w:rFonts w:asciiTheme="minorHAnsi" w:hAnsiTheme="minorHAnsi" w:cstheme="minorHAnsi"/>
                <w:szCs w:val="24"/>
              </w:rPr>
              <w:t>65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25.08.2017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4622D1">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70943" w:rsidRDefault="00170943" w:rsidP="002B7F0E">
            <w:pPr>
              <w:pStyle w:val="BPC3Tableitems"/>
              <w:rPr>
                <w:rFonts w:asciiTheme="minorHAnsi" w:hAnsiTheme="minorHAnsi" w:cstheme="minorHAnsi"/>
                <w:szCs w:val="24"/>
              </w:rPr>
            </w:pPr>
            <w:r>
              <w:t>C</w:t>
            </w:r>
            <w:r w:rsidRPr="00646D08">
              <w:t>ards information interface</w:t>
            </w:r>
            <w:r w:rsidRPr="00CD203F">
              <w:t>.</w:t>
            </w:r>
            <w:r>
              <w:t xml:space="preserve"> Account tag instance_number was renamed to account_seq_</w:t>
            </w:r>
            <w:r w:rsidR="002B7F0E">
              <w:t>number</w:t>
            </w:r>
          </w:p>
        </w:tc>
      </w:tr>
      <w:tr w:rsidR="00964CFB"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964CFB" w:rsidP="00873761">
            <w:pPr>
              <w:pStyle w:val="BPC3Tableitems"/>
              <w:rPr>
                <w:rFonts w:asciiTheme="minorHAnsi" w:hAnsiTheme="minorHAnsi" w:cstheme="minorHAnsi"/>
                <w:szCs w:val="24"/>
              </w:rPr>
            </w:pPr>
            <w:r>
              <w:rPr>
                <w:rFonts w:asciiTheme="minorHAnsi" w:hAnsiTheme="minorHAnsi" w:cstheme="minorHAnsi"/>
                <w:szCs w:val="24"/>
              </w:rPr>
              <w:lastRenderedPageBreak/>
              <w:t>8.0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964CFB" w:rsidP="004622D1">
            <w:pPr>
              <w:pStyle w:val="BPC3Tableitems"/>
              <w:rPr>
                <w:rFonts w:asciiTheme="minorHAnsi" w:hAnsiTheme="minorHAnsi" w:cstheme="minorHAnsi"/>
                <w:szCs w:val="24"/>
              </w:rPr>
            </w:pPr>
            <w:r>
              <w:rPr>
                <w:rFonts w:asciiTheme="minorHAnsi" w:hAnsiTheme="minorHAnsi" w:cstheme="minorHAnsi"/>
                <w:szCs w:val="24"/>
              </w:rPr>
              <w:t>10.10.2017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964CFB" w:rsidP="004622D1">
            <w:pPr>
              <w:pStyle w:val="BPC3Tableitems"/>
              <w:rPr>
                <w:rFonts w:asciiTheme="minorHAnsi" w:hAnsiTheme="minorHAnsi" w:cstheme="minorHAnsi"/>
                <w:szCs w:val="24"/>
              </w:rPr>
            </w:pPr>
            <w:r>
              <w:rPr>
                <w:rFonts w:asciiTheme="minorHAnsi" w:hAnsiTheme="minorHAnsi" w:cstheme="minorHAnsi"/>
                <w:szCs w:val="24"/>
              </w:rPr>
              <w:t>Alalykin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64CFB" w:rsidRDefault="003E006E" w:rsidP="003E006E">
            <w:pPr>
              <w:pStyle w:val="BPC3Tableitems"/>
            </w:pPr>
            <w:r>
              <w:t>Merging changes from duplicated version (</w:t>
            </w:r>
            <w:r w:rsidRPr="003E006E">
              <w:t>SmartVista FrontEnd</w:t>
            </w:r>
            <w:r>
              <w:t>), restoring correct SVXP structure</w:t>
            </w:r>
          </w:p>
        </w:tc>
      </w:tr>
      <w:tr w:rsidR="009B5C1B" w:rsidRPr="00CD203F" w:rsidTr="004622D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873761">
            <w:pPr>
              <w:pStyle w:val="BPC3Tableitems"/>
              <w:rPr>
                <w:rFonts w:asciiTheme="minorHAnsi" w:hAnsiTheme="minorHAnsi" w:cstheme="minorHAnsi"/>
                <w:szCs w:val="24"/>
              </w:rPr>
            </w:pPr>
            <w:r>
              <w:rPr>
                <w:rFonts w:asciiTheme="minorHAnsi" w:hAnsiTheme="minorHAnsi" w:cstheme="minorHAnsi"/>
                <w:szCs w:val="24"/>
              </w:rPr>
              <w:t>8.1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4622D1">
            <w:pPr>
              <w:pStyle w:val="BPC3Tableitems"/>
              <w:rPr>
                <w:rFonts w:asciiTheme="minorHAnsi" w:hAnsiTheme="minorHAnsi" w:cstheme="minorHAnsi"/>
                <w:szCs w:val="24"/>
              </w:rPr>
            </w:pPr>
            <w:r>
              <w:rPr>
                <w:rFonts w:asciiTheme="minorHAnsi" w:hAnsiTheme="minorHAnsi" w:cstheme="minorHAnsi"/>
                <w:szCs w:val="24"/>
              </w:rPr>
              <w:t>12.10.2017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4622D1">
            <w:pPr>
              <w:pStyle w:val="BPC3Tableitems"/>
              <w:rPr>
                <w:rFonts w:asciiTheme="minorHAnsi" w:hAnsiTheme="minorHAnsi" w:cstheme="minorHAnsi"/>
                <w:szCs w:val="24"/>
              </w:rPr>
            </w:pPr>
            <w:r>
              <w:rPr>
                <w:rFonts w:asciiTheme="minorHAnsi" w:hAnsiTheme="minorHAnsi" w:cstheme="minorHAnsi"/>
                <w:szCs w:val="24"/>
              </w:rPr>
              <w:t>Serov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B5C1B" w:rsidRDefault="009B5C1B" w:rsidP="003E006E">
            <w:pPr>
              <w:pStyle w:val="BPC3Tableitems"/>
            </w:pPr>
            <w:r>
              <w:t>Reconciliation Hosts file structure. New interface.</w:t>
            </w:r>
          </w:p>
        </w:tc>
      </w:tr>
      <w:tr w:rsidR="008E7975"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Default="008E7975" w:rsidP="008E7975">
            <w:pPr>
              <w:pStyle w:val="BPC3Tableitems"/>
              <w:rPr>
                <w:rFonts w:asciiTheme="minorHAnsi" w:hAnsiTheme="minorHAnsi" w:cstheme="minorHAnsi"/>
                <w:szCs w:val="24"/>
              </w:rPr>
            </w:pPr>
            <w:r>
              <w:rPr>
                <w:rFonts w:asciiTheme="minorHAnsi" w:hAnsiTheme="minorHAnsi" w:cstheme="minorHAnsi"/>
                <w:szCs w:val="24"/>
              </w:rPr>
              <w:t>8.2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Pr="008E7975" w:rsidRDefault="008E7975" w:rsidP="008E7975">
            <w:pPr>
              <w:pStyle w:val="BPC3Tableitems"/>
              <w:rPr>
                <w:rFonts w:asciiTheme="minorHAnsi" w:hAnsiTheme="minorHAnsi" w:cstheme="minorHAnsi"/>
                <w:szCs w:val="24"/>
              </w:rPr>
            </w:pPr>
            <w:r w:rsidRPr="008E7975">
              <w:rPr>
                <w:rFonts w:asciiTheme="minorHAnsi" w:hAnsiTheme="minorHAnsi" w:cstheme="minorHAnsi"/>
                <w:szCs w:val="24"/>
              </w:rPr>
              <w:t>02.11.2017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Pr="008E7975" w:rsidRDefault="008E7975" w:rsidP="000F671C">
            <w:pPr>
              <w:pStyle w:val="BPC3Tableitems"/>
              <w:rPr>
                <w:rFonts w:asciiTheme="minorHAnsi" w:hAnsiTheme="minorHAnsi" w:cstheme="minorHAnsi"/>
                <w:szCs w:val="24"/>
              </w:rPr>
            </w:pPr>
            <w:r w:rsidRPr="008E7975">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8E7975" w:rsidRPr="00AB27D1" w:rsidRDefault="008E7975" w:rsidP="000F671C">
            <w:pPr>
              <w:pStyle w:val="BPC3Tableitems"/>
            </w:pPr>
            <w:r>
              <w:t>Clearing</w:t>
            </w:r>
            <w:r w:rsidRPr="00646D08">
              <w:t xml:space="preserve"> information interface</w:t>
            </w:r>
            <w:r w:rsidRPr="00CD203F">
              <w:t>.</w:t>
            </w:r>
            <w:r>
              <w:t xml:space="preserve"> Tag ‘forwarding_inst_bin’ is added in block ‘operation’</w:t>
            </w:r>
          </w:p>
        </w:tc>
      </w:tr>
      <w:tr w:rsidR="002E3724" w:rsidRPr="00CD203F" w:rsidTr="000F671C">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Default="002E3724" w:rsidP="000F671C">
            <w:pPr>
              <w:pStyle w:val="BPC3Tableitems"/>
              <w:rPr>
                <w:rFonts w:asciiTheme="minorHAnsi" w:hAnsiTheme="minorHAnsi" w:cstheme="minorHAnsi"/>
                <w:szCs w:val="24"/>
              </w:rPr>
            </w:pPr>
            <w:r>
              <w:rPr>
                <w:rFonts w:asciiTheme="minorHAnsi" w:hAnsiTheme="minorHAnsi" w:cstheme="minorHAnsi"/>
                <w:szCs w:val="24"/>
              </w:rPr>
              <w:t>8.3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Pr="008E7975" w:rsidRDefault="002E3724" w:rsidP="000F671C">
            <w:pPr>
              <w:pStyle w:val="BPC3Tableitems"/>
              <w:rPr>
                <w:rFonts w:asciiTheme="minorHAnsi" w:hAnsiTheme="minorHAnsi" w:cstheme="minorHAnsi"/>
                <w:szCs w:val="24"/>
              </w:rPr>
            </w:pPr>
            <w:r>
              <w:rPr>
                <w:rFonts w:asciiTheme="minorHAnsi" w:hAnsiTheme="minorHAnsi" w:cstheme="minorHAnsi"/>
                <w:szCs w:val="24"/>
              </w:rPr>
              <w:t>10.11.2017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Pr="008E7975" w:rsidRDefault="002E3724" w:rsidP="000F671C">
            <w:pPr>
              <w:pStyle w:val="BPC3Tableitems"/>
              <w:rPr>
                <w:rFonts w:asciiTheme="minorHAnsi" w:hAnsiTheme="minorHAnsi" w:cstheme="minorHAnsi"/>
                <w:szCs w:val="24"/>
              </w:rPr>
            </w:pPr>
            <w:r>
              <w:rPr>
                <w:rFonts w:asciiTheme="minorHAnsi" w:hAnsiTheme="minorHAnsi" w:cstheme="minorHAnsi"/>
                <w:szCs w:val="24"/>
              </w:rPr>
              <w:t>Kondratyev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E3724" w:rsidRPr="00CD203F" w:rsidRDefault="002E3724" w:rsidP="000F671C">
            <w:pPr>
              <w:pStyle w:val="BPC3Tableitems"/>
            </w:pPr>
            <w:r w:rsidRPr="00CD203F">
              <w:t xml:space="preserve">Clearing file structure. Tag </w:t>
            </w:r>
            <w:r>
              <w:t>payment_date</w:t>
            </w:r>
            <w:r w:rsidRPr="00CD203F">
              <w:t xml:space="preserve"> has been added to block payment_order</w:t>
            </w:r>
            <w:r>
              <w:t>.</w:t>
            </w:r>
          </w:p>
        </w:tc>
      </w:tr>
      <w:tr w:rsidR="00940D7A" w:rsidRPr="00CD203F" w:rsidTr="000F671C">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Default="00940D7A" w:rsidP="000F671C">
            <w:pPr>
              <w:pStyle w:val="BPC3Tableitems"/>
              <w:rPr>
                <w:rFonts w:asciiTheme="minorHAnsi" w:hAnsiTheme="minorHAnsi" w:cstheme="minorHAnsi"/>
                <w:szCs w:val="24"/>
              </w:rPr>
            </w:pPr>
            <w:r>
              <w:rPr>
                <w:rFonts w:asciiTheme="minorHAnsi" w:hAnsiTheme="minorHAnsi" w:cstheme="minorHAnsi"/>
                <w:szCs w:val="24"/>
              </w:rPr>
              <w:t>8.4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Pr="008E7975" w:rsidRDefault="00940D7A" w:rsidP="000F671C">
            <w:pPr>
              <w:pStyle w:val="BPC3Tableitems"/>
              <w:rPr>
                <w:rFonts w:asciiTheme="minorHAnsi" w:hAnsiTheme="minorHAnsi" w:cstheme="minorHAnsi"/>
                <w:szCs w:val="24"/>
              </w:rPr>
            </w:pPr>
            <w:r>
              <w:rPr>
                <w:rFonts w:asciiTheme="minorHAnsi" w:hAnsiTheme="minorHAnsi" w:cstheme="minorHAnsi"/>
                <w:szCs w:val="24"/>
              </w:rPr>
              <w:t>30.11.2017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Pr="008E7975" w:rsidRDefault="00940D7A" w:rsidP="000F671C">
            <w:pPr>
              <w:pStyle w:val="BPC3Tableitems"/>
              <w:rPr>
                <w:rFonts w:asciiTheme="minorHAnsi" w:hAnsiTheme="minorHAnsi" w:cstheme="minorHAnsi"/>
                <w:szCs w:val="24"/>
              </w:rPr>
            </w:pPr>
            <w:r>
              <w:rPr>
                <w:rFonts w:asciiTheme="minorHAnsi" w:hAnsiTheme="minorHAnsi" w:cstheme="minorHAnsi"/>
                <w:szCs w:val="24"/>
              </w:rPr>
              <w:t>Gogolev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40D7A" w:rsidRPr="00CD203F" w:rsidRDefault="00940D7A" w:rsidP="000F671C">
            <w:pPr>
              <w:pStyle w:val="BPC3Tableitems"/>
            </w:pPr>
            <w:r>
              <w:t>Added tag “service_number” in block card_info/notification</w:t>
            </w:r>
          </w:p>
        </w:tc>
      </w:tr>
      <w:tr w:rsidR="00284BAC"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Default="002E3724" w:rsidP="008E7975">
            <w:pPr>
              <w:pStyle w:val="BPC3Tableitems"/>
              <w:rPr>
                <w:rFonts w:asciiTheme="minorHAnsi" w:hAnsiTheme="minorHAnsi" w:cstheme="minorHAnsi"/>
                <w:szCs w:val="24"/>
              </w:rPr>
            </w:pPr>
            <w:r>
              <w:rPr>
                <w:rFonts w:asciiTheme="minorHAnsi" w:hAnsiTheme="minorHAnsi" w:cstheme="minorHAnsi"/>
                <w:szCs w:val="24"/>
              </w:rPr>
              <w:t>8.</w:t>
            </w:r>
            <w:r w:rsidR="00940D7A">
              <w:rPr>
                <w:rFonts w:asciiTheme="minorHAnsi" w:hAnsiTheme="minorHAnsi" w:cstheme="minorHAnsi"/>
                <w:szCs w:val="24"/>
              </w:rPr>
              <w:t>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Pr="008E7975" w:rsidRDefault="00940D7A" w:rsidP="008E7975">
            <w:pPr>
              <w:pStyle w:val="BPC3Tableitems"/>
              <w:rPr>
                <w:rFonts w:asciiTheme="minorHAnsi" w:hAnsiTheme="minorHAnsi" w:cstheme="minorHAnsi"/>
                <w:szCs w:val="24"/>
              </w:rPr>
            </w:pPr>
            <w:r>
              <w:rPr>
                <w:rFonts w:asciiTheme="minorHAnsi" w:hAnsiTheme="minorHAnsi" w:cstheme="minorHAnsi"/>
                <w:szCs w:val="24"/>
              </w:rPr>
              <w:t>27.12</w:t>
            </w:r>
            <w:r w:rsidR="00284BAC">
              <w:rPr>
                <w:rFonts w:asciiTheme="minorHAnsi" w:hAnsiTheme="minorHAnsi" w:cstheme="minorHAnsi"/>
                <w:szCs w:val="24"/>
              </w:rPr>
              <w:t>.2017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Pr="008E7975" w:rsidRDefault="002E3724" w:rsidP="000F671C">
            <w:pPr>
              <w:pStyle w:val="BPC3Tableitems"/>
              <w:rPr>
                <w:rFonts w:asciiTheme="minorHAnsi" w:hAnsiTheme="minorHAnsi" w:cstheme="minorHAnsi"/>
                <w:szCs w:val="24"/>
              </w:rPr>
            </w:pPr>
            <w:r>
              <w:rPr>
                <w:rFonts w:asciiTheme="minorHAnsi" w:hAnsiTheme="minorHAnsi" w:cstheme="minorHAnsi"/>
                <w:szCs w:val="24"/>
              </w:rPr>
              <w:t>Gogolev I</w:t>
            </w:r>
            <w:r w:rsidR="00284BAC">
              <w:rPr>
                <w:rFonts w:asciiTheme="minorHAnsi" w:hAnsiTheme="minorHAnsi" w:cstheme="minorHAnsi"/>
                <w:szCs w:val="24"/>
              </w:rPr>
              <w:t>.</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84BAC" w:rsidRPr="00CD203F" w:rsidRDefault="002E3724" w:rsidP="00940D7A">
            <w:pPr>
              <w:pStyle w:val="BPC3Tableitems"/>
            </w:pPr>
            <w:r>
              <w:t xml:space="preserve">Added </w:t>
            </w:r>
            <w:proofErr w:type="gramStart"/>
            <w:r>
              <w:t>tag “</w:t>
            </w:r>
            <w:r w:rsidR="00940D7A">
              <w:t xml:space="preserve">acq_sttl_date” </w:t>
            </w:r>
            <w:r w:rsidR="004B4D4F">
              <w:t>for Clearing file</w:t>
            </w:r>
            <w:proofErr w:type="gramEnd"/>
            <w:r w:rsidR="004B4D4F">
              <w:t xml:space="preserve"> structure </w:t>
            </w:r>
            <w:r w:rsidR="00940D7A">
              <w:t xml:space="preserve">in </w:t>
            </w:r>
            <w:r w:rsidR="004B4D4F">
              <w:t>block Operation</w:t>
            </w:r>
            <w:r w:rsidR="00A53F4F">
              <w:t>. Changed section 3.3.2</w:t>
            </w:r>
          </w:p>
        </w:tc>
      </w:tr>
      <w:tr w:rsidR="002556F5"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8E7975">
            <w:pPr>
              <w:pStyle w:val="BPC3Tableitems"/>
              <w:rPr>
                <w:rFonts w:asciiTheme="minorHAnsi" w:hAnsiTheme="minorHAnsi" w:cstheme="minorHAnsi"/>
                <w:szCs w:val="24"/>
              </w:rPr>
            </w:pPr>
            <w:r>
              <w:rPr>
                <w:rFonts w:asciiTheme="minorHAnsi" w:hAnsiTheme="minorHAnsi" w:cstheme="minorHAnsi"/>
                <w:szCs w:val="24"/>
              </w:rPr>
              <w:t>8.6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8E7975">
            <w:pPr>
              <w:pStyle w:val="BPC3Tableitems"/>
              <w:rPr>
                <w:rFonts w:asciiTheme="minorHAnsi" w:hAnsiTheme="minorHAnsi" w:cstheme="minorHAnsi"/>
                <w:szCs w:val="24"/>
              </w:rPr>
            </w:pPr>
            <w:r>
              <w:rPr>
                <w:rFonts w:asciiTheme="minorHAnsi" w:hAnsiTheme="minorHAnsi" w:cstheme="minorHAnsi"/>
                <w:szCs w:val="24"/>
              </w:rPr>
              <w:t>28.12.2017</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0F671C">
            <w:pPr>
              <w:pStyle w:val="BPC3Tableitems"/>
              <w:rPr>
                <w:rFonts w:asciiTheme="minorHAnsi" w:hAnsiTheme="minorHAnsi" w:cstheme="minorHAnsi"/>
                <w:szCs w:val="24"/>
              </w:rPr>
            </w:pPr>
            <w:r>
              <w:rPr>
                <w:rFonts w:asciiTheme="minorHAnsi" w:hAnsiTheme="minorHAnsi" w:cstheme="minorHAnsi"/>
                <w:szCs w:val="24"/>
              </w:rPr>
              <w:t>Serov Alexey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556F5" w:rsidRDefault="002556F5" w:rsidP="00940D7A">
            <w:pPr>
              <w:pStyle w:val="BPC3Tableitems"/>
            </w:pPr>
            <w:r>
              <w:t>Host-to-host reconciliation have put into a separate document</w:t>
            </w:r>
          </w:p>
        </w:tc>
      </w:tr>
      <w:tr w:rsidR="009E2125"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8E7975">
            <w:pPr>
              <w:pStyle w:val="BPC3Tableitems"/>
              <w:rPr>
                <w:rFonts w:asciiTheme="minorHAnsi" w:hAnsiTheme="minorHAnsi" w:cstheme="minorHAnsi"/>
                <w:szCs w:val="24"/>
              </w:rPr>
            </w:pPr>
            <w:r>
              <w:rPr>
                <w:rFonts w:asciiTheme="minorHAnsi" w:hAnsiTheme="minorHAnsi" w:cstheme="minorHAnsi"/>
                <w:szCs w:val="24"/>
              </w:rPr>
              <w:t>8.7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8E7975">
            <w:pPr>
              <w:pStyle w:val="BPC3Tableitems"/>
              <w:rPr>
                <w:rFonts w:asciiTheme="minorHAnsi" w:hAnsiTheme="minorHAnsi" w:cstheme="minorHAnsi"/>
                <w:szCs w:val="24"/>
              </w:rPr>
            </w:pPr>
            <w:r>
              <w:rPr>
                <w:rFonts w:asciiTheme="minorHAnsi" w:hAnsiTheme="minorHAnsi" w:cstheme="minorHAnsi"/>
                <w:szCs w:val="24"/>
              </w:rPr>
              <w:t>26.01.2018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0F671C">
            <w:pPr>
              <w:pStyle w:val="BPC3Tableitems"/>
              <w:rPr>
                <w:rFonts w:asciiTheme="minorHAnsi" w:hAnsiTheme="minorHAnsi" w:cstheme="minorHAnsi"/>
                <w:szCs w:val="24"/>
              </w:rPr>
            </w:pPr>
            <w:r>
              <w:rPr>
                <w:rFonts w:asciiTheme="minorHAnsi" w:hAnsiTheme="minorHAnsi" w:cstheme="minorHAnsi"/>
                <w:szCs w:val="24"/>
              </w:rPr>
              <w:t>Zenkov P.</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E2125" w:rsidRDefault="009E2125" w:rsidP="00940D7A">
            <w:pPr>
              <w:pStyle w:val="BPC3Tableitems"/>
            </w:pPr>
            <w:r>
              <w:t>Clearing file structure. Added tag rate_type to block transaction.</w:t>
            </w:r>
          </w:p>
        </w:tc>
      </w:tr>
      <w:tr w:rsidR="00F5061E"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Default="00F5061E" w:rsidP="008E7975">
            <w:pPr>
              <w:pStyle w:val="BPC3Tableitems"/>
              <w:rPr>
                <w:rFonts w:asciiTheme="minorHAnsi" w:hAnsiTheme="minorHAnsi" w:cstheme="minorHAnsi"/>
                <w:szCs w:val="24"/>
              </w:rPr>
            </w:pPr>
            <w:r>
              <w:rPr>
                <w:rFonts w:asciiTheme="minorHAnsi" w:hAnsiTheme="minorHAnsi" w:cstheme="minorHAnsi"/>
                <w:szCs w:val="24"/>
              </w:rPr>
              <w:t>8.8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Default="00F5061E" w:rsidP="008E7975">
            <w:pPr>
              <w:pStyle w:val="BPC3Tableitems"/>
              <w:rPr>
                <w:rFonts w:asciiTheme="minorHAnsi" w:hAnsiTheme="minorHAnsi" w:cstheme="minorHAnsi"/>
                <w:szCs w:val="24"/>
              </w:rPr>
            </w:pPr>
            <w:r>
              <w:rPr>
                <w:rFonts w:asciiTheme="minorHAnsi" w:hAnsiTheme="minorHAnsi" w:cstheme="minorHAnsi"/>
                <w:szCs w:val="24"/>
              </w:rPr>
              <w:t>05.02.2018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Default="00F5061E" w:rsidP="000F671C">
            <w:pPr>
              <w:pStyle w:val="BPC3Tableitems"/>
              <w:rPr>
                <w:rFonts w:asciiTheme="minorHAnsi" w:hAnsiTheme="minorHAnsi" w:cstheme="minorHAnsi"/>
                <w:szCs w:val="24"/>
              </w:rPr>
            </w:pPr>
            <w:r>
              <w:rPr>
                <w:rFonts w:asciiTheme="minorHAnsi" w:hAnsiTheme="minorHAnsi" w:cstheme="minorHAnsi"/>
                <w:szCs w:val="24"/>
              </w:rPr>
              <w:t>Gerbeev I.</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061E" w:rsidRPr="00F5061E" w:rsidRDefault="008309C2" w:rsidP="008309C2">
            <w:pPr>
              <w:pStyle w:val="BPC3Tableitems"/>
            </w:pPr>
            <w:r>
              <w:t>Added tag “</w:t>
            </w:r>
            <w:r w:rsidR="00F5061E">
              <w:t xml:space="preserve">product” </w:t>
            </w:r>
            <w:r>
              <w:t>(“</w:t>
            </w:r>
            <w:r w:rsidR="00F5061E" w:rsidRPr="00F5061E">
              <w:t>MasterCard Product Identifier</w:t>
            </w:r>
            <w:r>
              <w:t>”)</w:t>
            </w:r>
            <w:r w:rsidR="00F5061E">
              <w:t xml:space="preserve"> </w:t>
            </w:r>
            <w:r>
              <w:t>to</w:t>
            </w:r>
            <w:r w:rsidRPr="008309C2">
              <w:t xml:space="preserve"> </w:t>
            </w:r>
            <w:r>
              <w:t xml:space="preserve">table in </w:t>
            </w:r>
            <w:r w:rsidRPr="008309C2">
              <w:t>section 12.3 LIST OF TAGS</w:t>
            </w:r>
            <w:r w:rsidR="00F5061E">
              <w:t>.</w:t>
            </w:r>
          </w:p>
        </w:tc>
      </w:tr>
      <w:tr w:rsidR="00717A4B"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717A4B" w:rsidP="008E7975">
            <w:pPr>
              <w:pStyle w:val="BPC3Tableitems"/>
              <w:rPr>
                <w:rFonts w:asciiTheme="minorHAnsi" w:hAnsiTheme="minorHAnsi" w:cstheme="minorHAnsi"/>
                <w:szCs w:val="24"/>
              </w:rPr>
            </w:pPr>
            <w:r>
              <w:rPr>
                <w:rFonts w:asciiTheme="minorHAnsi" w:hAnsiTheme="minorHAnsi" w:cstheme="minorHAnsi"/>
                <w:szCs w:val="24"/>
              </w:rPr>
              <w:t>8.9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717A4B" w:rsidP="008E7975">
            <w:pPr>
              <w:pStyle w:val="BPC3Tableitems"/>
              <w:rPr>
                <w:rFonts w:asciiTheme="minorHAnsi" w:hAnsiTheme="minorHAnsi" w:cstheme="minorHAnsi"/>
                <w:szCs w:val="24"/>
              </w:rPr>
            </w:pPr>
            <w:r>
              <w:rPr>
                <w:rFonts w:asciiTheme="minorHAnsi" w:hAnsiTheme="minorHAnsi" w:cstheme="minorHAnsi"/>
                <w:szCs w:val="24"/>
              </w:rPr>
              <w:t>06.04.2018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717A4B" w:rsidP="000F671C">
            <w:pPr>
              <w:pStyle w:val="BPC3Tableitems"/>
              <w:rPr>
                <w:rFonts w:asciiTheme="minorHAnsi" w:hAnsiTheme="minorHAnsi" w:cstheme="minorHAnsi"/>
                <w:szCs w:val="24"/>
              </w:rPr>
            </w:pPr>
            <w:r>
              <w:rPr>
                <w:rFonts w:asciiTheme="minorHAnsi" w:hAnsiTheme="minorHAnsi" w:cstheme="minorHAnsi"/>
                <w:szCs w:val="24"/>
              </w:rPr>
              <w:t>Fomichev Andrey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717A4B" w:rsidRDefault="000C0DC4" w:rsidP="002711C2">
            <w:pPr>
              <w:pStyle w:val="BPC3Tableitems"/>
            </w:pPr>
            <w:r>
              <w:t>Added Payment order file format</w:t>
            </w:r>
            <w:r w:rsidR="002711C2">
              <w:t xml:space="preserve"> (paragraph 18)</w:t>
            </w:r>
          </w:p>
        </w:tc>
      </w:tr>
      <w:tr w:rsidR="00F53BC2"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F53BC2" w:rsidP="00F53BC2">
            <w:pPr>
              <w:pStyle w:val="BPC3Tableitems"/>
              <w:rPr>
                <w:rFonts w:asciiTheme="minorHAnsi" w:hAnsiTheme="minorHAnsi" w:cstheme="minorHAnsi"/>
                <w:szCs w:val="24"/>
              </w:rPr>
            </w:pPr>
            <w:r>
              <w:rPr>
                <w:rFonts w:asciiTheme="minorHAnsi" w:hAnsiTheme="minorHAnsi" w:cstheme="minorHAnsi"/>
                <w:szCs w:val="24"/>
              </w:rPr>
              <w:t>8.10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D429E9" w:rsidP="008E7975">
            <w:pPr>
              <w:pStyle w:val="BPC3Tableitems"/>
              <w:rPr>
                <w:rFonts w:asciiTheme="minorHAnsi" w:hAnsiTheme="minorHAnsi" w:cstheme="minorHAnsi"/>
                <w:szCs w:val="24"/>
              </w:rPr>
            </w:pPr>
            <w:r>
              <w:rPr>
                <w:rFonts w:asciiTheme="minorHAnsi" w:hAnsiTheme="minorHAnsi" w:cstheme="minorHAnsi"/>
                <w:szCs w:val="24"/>
              </w:rPr>
              <w:t>09.04.2018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D429E9" w:rsidP="000F671C">
            <w:pPr>
              <w:pStyle w:val="BPC3Tableitems"/>
              <w:rPr>
                <w:rFonts w:asciiTheme="minorHAnsi" w:hAnsiTheme="minorHAnsi" w:cstheme="minorHAnsi"/>
                <w:szCs w:val="24"/>
              </w:rPr>
            </w:pPr>
            <w:r>
              <w:rPr>
                <w:rFonts w:asciiTheme="minorHAnsi" w:hAnsiTheme="minorHAnsi" w:cstheme="minorHAnsi"/>
                <w:szCs w:val="24"/>
              </w:rPr>
              <w:t>Fomichev Andrey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53BC2" w:rsidRDefault="00B9564D" w:rsidP="004F58E9">
            <w:pPr>
              <w:pStyle w:val="BPC3Tableitems"/>
            </w:pPr>
            <w:r w:rsidRPr="00CD203F">
              <w:t xml:space="preserve">Clearing file structure. Tag </w:t>
            </w:r>
            <w:r>
              <w:t xml:space="preserve">“match_id” </w:t>
            </w:r>
            <w:r w:rsidRPr="00CD203F">
              <w:t xml:space="preserve">has been added to block </w:t>
            </w:r>
            <w:r>
              <w:t>“Operation”.</w:t>
            </w:r>
            <w:r w:rsidR="004F58E9">
              <w:t xml:space="preserve"> (</w:t>
            </w:r>
            <w:proofErr w:type="gramStart"/>
            <w:r w:rsidR="004F58E9">
              <w:t>section</w:t>
            </w:r>
            <w:proofErr w:type="gramEnd"/>
            <w:r w:rsidR="004F58E9">
              <w:t xml:space="preserve"> 3.3.2)</w:t>
            </w:r>
            <w:r w:rsidR="00342716">
              <w:t>.</w:t>
            </w:r>
          </w:p>
        </w:tc>
      </w:tr>
      <w:tr w:rsidR="009F76AE"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76AE" w:rsidRDefault="009F76AE" w:rsidP="00F53BC2">
            <w:pPr>
              <w:pStyle w:val="BPC3Tableitems"/>
              <w:rPr>
                <w:rFonts w:asciiTheme="minorHAnsi" w:hAnsiTheme="minorHAnsi" w:cstheme="minorHAnsi"/>
                <w:szCs w:val="24"/>
              </w:rPr>
            </w:pPr>
            <w:r>
              <w:rPr>
                <w:rFonts w:asciiTheme="minorHAnsi" w:hAnsiTheme="minorHAnsi" w:cstheme="minorHAnsi"/>
                <w:szCs w:val="24"/>
              </w:rPr>
              <w:t>8.11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76AE" w:rsidRDefault="009F76AE" w:rsidP="008E7975">
            <w:pPr>
              <w:pStyle w:val="BPC3Tableitems"/>
              <w:rPr>
                <w:rFonts w:asciiTheme="minorHAnsi" w:hAnsiTheme="minorHAnsi" w:cstheme="minorHAnsi"/>
                <w:szCs w:val="24"/>
              </w:rPr>
            </w:pPr>
            <w:r>
              <w:rPr>
                <w:rFonts w:asciiTheme="minorHAnsi" w:hAnsiTheme="minorHAnsi" w:cstheme="minorHAnsi"/>
                <w:szCs w:val="24"/>
              </w:rPr>
              <w:t>18.05.2018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76AE" w:rsidRDefault="009F76AE" w:rsidP="000F671C">
            <w:pPr>
              <w:pStyle w:val="BPC3Tableitems"/>
              <w:rPr>
                <w:rFonts w:asciiTheme="minorHAnsi" w:hAnsiTheme="minorHAnsi" w:cstheme="minorHAnsi"/>
                <w:szCs w:val="24"/>
              </w:rPr>
            </w:pPr>
            <w:r>
              <w:rPr>
                <w:rFonts w:asciiTheme="minorHAnsi" w:hAnsiTheme="minorHAnsi" w:cstheme="minorHAnsi"/>
                <w:szCs w:val="24"/>
              </w:rPr>
              <w:t>Gyumyush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76AE" w:rsidRPr="00CD203F" w:rsidRDefault="009F76AE" w:rsidP="004F58E9">
            <w:pPr>
              <w:pStyle w:val="BPC3Tableitems"/>
            </w:pPr>
            <w:r>
              <w:t>Added risk indicator value into clearing file structure</w:t>
            </w:r>
          </w:p>
        </w:tc>
      </w:tr>
      <w:tr w:rsidR="00682F7E"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682F7E" w:rsidRDefault="00682F7E" w:rsidP="00F53BC2">
            <w:pPr>
              <w:pStyle w:val="BPC3Tableitems"/>
              <w:rPr>
                <w:rFonts w:asciiTheme="minorHAnsi" w:hAnsiTheme="minorHAnsi" w:cstheme="minorHAnsi"/>
                <w:szCs w:val="24"/>
              </w:rPr>
            </w:pPr>
            <w:r>
              <w:rPr>
                <w:rFonts w:asciiTheme="minorHAnsi" w:hAnsiTheme="minorHAnsi" w:cstheme="minorHAnsi"/>
                <w:szCs w:val="24"/>
              </w:rPr>
              <w:t>8.12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682F7E" w:rsidRDefault="00682F7E" w:rsidP="008E7975">
            <w:pPr>
              <w:pStyle w:val="BPC3Tableitems"/>
              <w:rPr>
                <w:rFonts w:asciiTheme="minorHAnsi" w:hAnsiTheme="minorHAnsi" w:cstheme="minorHAnsi"/>
                <w:szCs w:val="24"/>
              </w:rPr>
            </w:pPr>
            <w:r>
              <w:rPr>
                <w:rFonts w:asciiTheme="minorHAnsi" w:hAnsiTheme="minorHAnsi" w:cstheme="minorHAnsi"/>
                <w:szCs w:val="24"/>
              </w:rPr>
              <w:t>20.05.2018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682F7E" w:rsidRDefault="00682F7E" w:rsidP="000F671C">
            <w:pPr>
              <w:pStyle w:val="BPC3Tableitems"/>
              <w:rPr>
                <w:rFonts w:asciiTheme="minorHAnsi" w:hAnsiTheme="minorHAnsi" w:cstheme="minorHAnsi"/>
                <w:szCs w:val="24"/>
              </w:rPr>
            </w:pPr>
            <w:r>
              <w:rPr>
                <w:rFonts w:asciiTheme="minorHAnsi" w:hAnsiTheme="minorHAnsi" w:cstheme="minorHAnsi"/>
                <w:szCs w:val="24"/>
              </w:rPr>
              <w:t>Gyumyush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682F7E" w:rsidRDefault="00682F7E" w:rsidP="004F58E9">
            <w:pPr>
              <w:pStyle w:val="BPC3Tableitems"/>
            </w:pPr>
            <w:r>
              <w:t>Added entity and object tags into notification block</w:t>
            </w:r>
          </w:p>
        </w:tc>
      </w:tr>
      <w:tr w:rsidR="00E54EE9"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4EE9" w:rsidRDefault="00E54EE9" w:rsidP="00A479A7">
            <w:pPr>
              <w:pStyle w:val="BPC3Tableitems"/>
              <w:rPr>
                <w:rFonts w:asciiTheme="minorHAnsi" w:hAnsiTheme="minorHAnsi" w:cstheme="minorHAnsi"/>
                <w:szCs w:val="24"/>
              </w:rPr>
            </w:pPr>
            <w:r>
              <w:rPr>
                <w:rFonts w:asciiTheme="minorHAnsi" w:hAnsiTheme="minorHAnsi" w:cstheme="minorHAnsi"/>
                <w:szCs w:val="24"/>
              </w:rPr>
              <w:t>9.2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4EE9" w:rsidRDefault="00E54EE9" w:rsidP="00A479A7">
            <w:pPr>
              <w:pStyle w:val="BPC3Tableitems"/>
              <w:rPr>
                <w:rFonts w:asciiTheme="minorHAnsi" w:hAnsiTheme="minorHAnsi" w:cstheme="minorHAnsi"/>
                <w:szCs w:val="24"/>
              </w:rPr>
            </w:pPr>
            <w:r>
              <w:rPr>
                <w:rFonts w:asciiTheme="minorHAnsi" w:hAnsiTheme="minorHAnsi" w:cstheme="minorHAnsi"/>
                <w:szCs w:val="24"/>
              </w:rPr>
              <w:t>26.06.2018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4EE9" w:rsidRDefault="00E54EE9" w:rsidP="00A479A7">
            <w:pPr>
              <w:pStyle w:val="BPC3Tableitems"/>
              <w:rPr>
                <w:rFonts w:asciiTheme="minorHAnsi" w:hAnsiTheme="minorHAnsi" w:cstheme="minorHAnsi"/>
                <w:szCs w:val="24"/>
              </w:rPr>
            </w:pPr>
            <w:r>
              <w:rPr>
                <w:rFonts w:asciiTheme="minorHAnsi" w:hAnsiTheme="minorHAnsi" w:cstheme="minorHAnsi"/>
                <w:szCs w:val="24"/>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E54EE9" w:rsidRPr="0046564B" w:rsidRDefault="00E54EE9" w:rsidP="00A479A7">
            <w:pPr>
              <w:pStyle w:val="BPC3Tableitems"/>
            </w:pPr>
            <w:r w:rsidRPr="00CD203F">
              <w:t xml:space="preserve">Clearing file structure. </w:t>
            </w:r>
            <w:r>
              <w:t>Flexible data tag added.</w:t>
            </w:r>
          </w:p>
        </w:tc>
      </w:tr>
      <w:tr w:rsidR="00016AA4"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016AA4" w:rsidRDefault="00016AA4" w:rsidP="00A479A7">
            <w:pPr>
              <w:pStyle w:val="BPC3Tableitems"/>
              <w:rPr>
                <w:rFonts w:asciiTheme="minorHAnsi" w:hAnsiTheme="minorHAnsi" w:cstheme="minorHAnsi"/>
                <w:szCs w:val="24"/>
              </w:rPr>
            </w:pPr>
            <w:r>
              <w:rPr>
                <w:rFonts w:asciiTheme="minorHAnsi" w:hAnsiTheme="minorHAnsi" w:cstheme="minorHAnsi"/>
                <w:szCs w:val="24"/>
              </w:rPr>
              <w:t>9.3</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016AA4" w:rsidRDefault="00016AA4" w:rsidP="0014339F">
            <w:pPr>
              <w:pStyle w:val="BPC3Tableitems"/>
              <w:rPr>
                <w:rFonts w:asciiTheme="minorHAnsi" w:hAnsiTheme="minorHAnsi" w:cstheme="minorHAnsi"/>
                <w:szCs w:val="24"/>
              </w:rPr>
            </w:pPr>
            <w:r>
              <w:rPr>
                <w:rFonts w:asciiTheme="minorHAnsi" w:hAnsiTheme="minorHAnsi" w:cstheme="minorHAnsi"/>
                <w:szCs w:val="24"/>
              </w:rPr>
              <w:t>28.0</w:t>
            </w:r>
            <w:r w:rsidR="0014339F">
              <w:rPr>
                <w:rFonts w:asciiTheme="minorHAnsi" w:hAnsiTheme="minorHAnsi" w:cstheme="minorHAnsi"/>
                <w:szCs w:val="24"/>
              </w:rPr>
              <w:t>6</w:t>
            </w:r>
            <w:r>
              <w:rPr>
                <w:rFonts w:asciiTheme="minorHAnsi" w:hAnsiTheme="minorHAnsi" w:cstheme="minorHAnsi"/>
                <w:szCs w:val="24"/>
              </w:rPr>
              <w:t>.2018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016AA4" w:rsidRDefault="00016AA4" w:rsidP="00A479A7">
            <w:pPr>
              <w:pStyle w:val="BPC3Tableitems"/>
              <w:rPr>
                <w:rFonts w:asciiTheme="minorHAnsi" w:hAnsiTheme="minorHAnsi" w:cstheme="minorHAnsi"/>
                <w:szCs w:val="24"/>
              </w:rPr>
            </w:pPr>
            <w:r>
              <w:rPr>
                <w:rFonts w:asciiTheme="minorHAnsi" w:hAnsiTheme="minorHAnsi" w:cstheme="minorHAnsi"/>
                <w:szCs w:val="24"/>
              </w:rPr>
              <w:t>Gyumyush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016AA4" w:rsidRPr="00CD203F" w:rsidRDefault="00016AA4" w:rsidP="00A479A7">
            <w:pPr>
              <w:pStyle w:val="BPC3Tableitems"/>
            </w:pPr>
            <w:r>
              <w:t>Added visa product id into baseII data</w:t>
            </w:r>
          </w:p>
        </w:tc>
      </w:tr>
      <w:tr w:rsidR="00213849"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849" w:rsidRDefault="00213849" w:rsidP="00A479A7">
            <w:pPr>
              <w:pStyle w:val="BPC3Tableitems"/>
              <w:rPr>
                <w:rFonts w:asciiTheme="minorHAnsi" w:hAnsiTheme="minorHAnsi" w:cstheme="minorHAnsi"/>
                <w:szCs w:val="24"/>
              </w:rPr>
            </w:pPr>
            <w:r>
              <w:rPr>
                <w:rFonts w:asciiTheme="minorHAnsi" w:hAnsiTheme="minorHAnsi" w:cstheme="minorHAnsi"/>
                <w:szCs w:val="24"/>
              </w:rPr>
              <w:t>9.4</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849" w:rsidRDefault="00213849" w:rsidP="00114B4B">
            <w:pPr>
              <w:pStyle w:val="BPC3Tableitems"/>
              <w:rPr>
                <w:rFonts w:asciiTheme="minorHAnsi" w:hAnsiTheme="minorHAnsi" w:cstheme="minorHAnsi"/>
                <w:szCs w:val="24"/>
              </w:rPr>
            </w:pPr>
            <w:r>
              <w:rPr>
                <w:rFonts w:asciiTheme="minorHAnsi" w:hAnsiTheme="minorHAnsi" w:cstheme="minorHAnsi"/>
                <w:szCs w:val="24"/>
              </w:rPr>
              <w:t>0</w:t>
            </w:r>
            <w:r w:rsidR="00114B4B">
              <w:rPr>
                <w:rFonts w:asciiTheme="minorHAnsi" w:hAnsiTheme="minorHAnsi" w:cstheme="minorHAnsi"/>
                <w:szCs w:val="24"/>
              </w:rPr>
              <w:t>6</w:t>
            </w:r>
            <w:r>
              <w:rPr>
                <w:rFonts w:asciiTheme="minorHAnsi" w:hAnsiTheme="minorHAnsi" w:cstheme="minorHAnsi"/>
                <w:szCs w:val="24"/>
              </w:rPr>
              <w:t>.08.2018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849" w:rsidRDefault="00213849" w:rsidP="00A479A7">
            <w:pPr>
              <w:pStyle w:val="BPC3Tableitems"/>
              <w:rPr>
                <w:rFonts w:asciiTheme="minorHAnsi" w:hAnsiTheme="minorHAnsi" w:cstheme="minorHAnsi"/>
                <w:szCs w:val="24"/>
              </w:rPr>
            </w:pPr>
            <w:r>
              <w:rPr>
                <w:rFonts w:asciiTheme="minorHAnsi" w:hAnsiTheme="minorHAnsi" w:cstheme="minorHAnsi"/>
                <w:szCs w:val="24"/>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213849" w:rsidRDefault="00213849" w:rsidP="00114B4B">
            <w:pPr>
              <w:pStyle w:val="BPC3Tableitems"/>
            </w:pPr>
            <w:r>
              <w:t xml:space="preserve">Limit </w:t>
            </w:r>
            <w:r w:rsidR="00114B4B">
              <w:t>usage</w:t>
            </w:r>
            <w:r>
              <w:t xml:space="preserve"> added to limit structure</w:t>
            </w:r>
          </w:p>
        </w:tc>
      </w:tr>
      <w:tr w:rsidR="00A10060"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A10060" w:rsidRDefault="00A10060" w:rsidP="00A479A7">
            <w:pPr>
              <w:pStyle w:val="BPC3Tableitems"/>
              <w:rPr>
                <w:rFonts w:asciiTheme="minorHAnsi" w:hAnsiTheme="minorHAnsi" w:cstheme="minorHAnsi"/>
                <w:szCs w:val="24"/>
              </w:rPr>
            </w:pPr>
            <w:r>
              <w:rPr>
                <w:rFonts w:asciiTheme="minorHAnsi" w:hAnsiTheme="minorHAnsi" w:cstheme="minorHAnsi"/>
                <w:szCs w:val="24"/>
              </w:rPr>
              <w:t>9.5</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A10060" w:rsidRDefault="00A10060" w:rsidP="00114B4B">
            <w:pPr>
              <w:pStyle w:val="BPC3Tableitems"/>
              <w:rPr>
                <w:rFonts w:asciiTheme="minorHAnsi" w:hAnsiTheme="minorHAnsi" w:cstheme="minorHAnsi"/>
                <w:szCs w:val="24"/>
              </w:rPr>
            </w:pPr>
            <w:r>
              <w:rPr>
                <w:rFonts w:asciiTheme="minorHAnsi" w:hAnsiTheme="minorHAnsi" w:cstheme="minorHAnsi"/>
                <w:szCs w:val="24"/>
              </w:rPr>
              <w:t>09.08.2018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A10060" w:rsidRDefault="00A10060" w:rsidP="00E0060E">
            <w:pPr>
              <w:pStyle w:val="BPC3Tableitems"/>
              <w:rPr>
                <w:rFonts w:asciiTheme="minorHAnsi" w:hAnsiTheme="minorHAnsi" w:cstheme="minorHAnsi"/>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A10060" w:rsidRDefault="00A10060" w:rsidP="00A10060">
            <w:pPr>
              <w:pStyle w:val="BPC3Tableitems"/>
            </w:pPr>
            <w:r>
              <w:t xml:space="preserve">Added new part – 19 Settlement </w:t>
            </w:r>
            <w:r w:rsidRPr="00F351DC">
              <w:t>acknowledgement</w:t>
            </w:r>
            <w:r>
              <w:t xml:space="preserve"> file structure</w:t>
            </w:r>
          </w:p>
        </w:tc>
      </w:tr>
      <w:tr w:rsidR="00F86E6A"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86E6A" w:rsidRDefault="00F86E6A" w:rsidP="00A479A7">
            <w:pPr>
              <w:pStyle w:val="BPC3Tableitems"/>
              <w:rPr>
                <w:rFonts w:asciiTheme="minorHAnsi" w:hAnsiTheme="minorHAnsi" w:cstheme="minorHAnsi"/>
                <w:szCs w:val="24"/>
              </w:rPr>
            </w:pPr>
            <w:r>
              <w:rPr>
                <w:rFonts w:asciiTheme="minorHAnsi" w:hAnsiTheme="minorHAnsi" w:cstheme="minorHAnsi"/>
                <w:szCs w:val="24"/>
              </w:rPr>
              <w:lastRenderedPageBreak/>
              <w:t>9.6</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86E6A" w:rsidRDefault="00F86E6A" w:rsidP="00114B4B">
            <w:pPr>
              <w:pStyle w:val="BPC3Tableitems"/>
              <w:rPr>
                <w:rFonts w:asciiTheme="minorHAnsi" w:hAnsiTheme="minorHAnsi" w:cstheme="minorHAnsi"/>
                <w:szCs w:val="24"/>
              </w:rPr>
            </w:pPr>
            <w:r>
              <w:rPr>
                <w:rFonts w:asciiTheme="minorHAnsi" w:hAnsiTheme="minorHAnsi" w:cstheme="minorHAnsi"/>
                <w:szCs w:val="24"/>
              </w:rPr>
              <w:t>24.08.2018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86E6A" w:rsidRDefault="00F86E6A" w:rsidP="00E0060E">
            <w:pPr>
              <w:pStyle w:val="BPC3Tableitems"/>
              <w:rPr>
                <w:rFonts w:asciiTheme="minorHAnsi" w:hAnsiTheme="minorHAnsi" w:cstheme="minorHAnsi"/>
                <w:szCs w:val="24"/>
              </w:rPr>
            </w:pPr>
            <w:r>
              <w:rPr>
                <w:rFonts w:asciiTheme="minorHAnsi" w:hAnsiTheme="minorHAnsi" w:cstheme="minorHAnsi"/>
                <w:szCs w:val="24"/>
              </w:rPr>
              <w:t>Serov A.</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86E6A" w:rsidRDefault="00F86E6A" w:rsidP="00F86E6A">
            <w:pPr>
              <w:pStyle w:val="BPC3Tableitems"/>
            </w:pPr>
            <w:r>
              <w:t>Additional amounts block is added into reconciliation format.</w:t>
            </w:r>
          </w:p>
        </w:tc>
      </w:tr>
      <w:tr w:rsidR="00FB3913" w:rsidRPr="00CD203F" w:rsidTr="008E7975">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FB3913" w:rsidRDefault="00FB3913" w:rsidP="00A479A7">
            <w:pPr>
              <w:pStyle w:val="BPC3Tableitems"/>
              <w:rPr>
                <w:rFonts w:asciiTheme="minorHAnsi" w:hAnsiTheme="minorHAnsi" w:cstheme="minorHAnsi"/>
                <w:szCs w:val="24"/>
              </w:rPr>
            </w:pPr>
            <w:r>
              <w:rPr>
                <w:rFonts w:asciiTheme="minorHAnsi" w:hAnsiTheme="minorHAnsi" w:cstheme="minorHAnsi"/>
                <w:szCs w:val="24"/>
              </w:rPr>
              <w:t>9.7</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FB3913" w:rsidRDefault="00FB3913" w:rsidP="00114B4B">
            <w:pPr>
              <w:pStyle w:val="BPC3Tableitems"/>
              <w:rPr>
                <w:rFonts w:asciiTheme="minorHAnsi" w:hAnsiTheme="minorHAnsi" w:cstheme="minorHAnsi"/>
                <w:szCs w:val="24"/>
              </w:rPr>
            </w:pPr>
            <w:r>
              <w:rPr>
                <w:rFonts w:asciiTheme="minorHAnsi" w:hAnsiTheme="minorHAnsi" w:cstheme="minorHAnsi"/>
                <w:szCs w:val="24"/>
              </w:rPr>
              <w:t>03.09.2018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FB3913" w:rsidRDefault="00FB3913" w:rsidP="00E0060E">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FB3913" w:rsidRDefault="00FB3913" w:rsidP="00F86E6A">
            <w:pPr>
              <w:pStyle w:val="BPC3Tableitems"/>
            </w:pPr>
            <w:r>
              <w:t xml:space="preserve">Card information interface is moved into </w:t>
            </w:r>
            <w:r w:rsidRPr="00FB3913">
              <w:t>svxp_svfe_interfaces_eng.docx</w:t>
            </w:r>
          </w:p>
        </w:tc>
      </w:tr>
      <w:tr w:rsidR="00433491" w:rsidRPr="00CD203F" w:rsidTr="0043349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433491" w:rsidRDefault="00433491" w:rsidP="00E0060E">
            <w:pPr>
              <w:pStyle w:val="BPC3Tableitems"/>
              <w:rPr>
                <w:rFonts w:asciiTheme="minorHAnsi" w:hAnsiTheme="minorHAnsi" w:cstheme="minorHAnsi"/>
                <w:szCs w:val="24"/>
              </w:rPr>
            </w:pPr>
            <w:r>
              <w:rPr>
                <w:rFonts w:asciiTheme="minorHAnsi" w:hAnsiTheme="minorHAnsi" w:cstheme="minorHAnsi"/>
                <w:szCs w:val="24"/>
              </w:rPr>
              <w:t>9.8</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433491" w:rsidRDefault="00433491" w:rsidP="00E0060E">
            <w:pPr>
              <w:pStyle w:val="BPC3Tableitems"/>
              <w:rPr>
                <w:rFonts w:asciiTheme="minorHAnsi" w:hAnsiTheme="minorHAnsi" w:cstheme="minorHAnsi"/>
                <w:szCs w:val="24"/>
              </w:rPr>
            </w:pPr>
            <w:r>
              <w:rPr>
                <w:rFonts w:asciiTheme="minorHAnsi" w:hAnsiTheme="minorHAnsi" w:cstheme="minorHAnsi"/>
                <w:szCs w:val="24"/>
              </w:rPr>
              <w:t>17.09.2018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433491" w:rsidRDefault="00433491" w:rsidP="00E0060E">
            <w:pPr>
              <w:pStyle w:val="BPC3Tableitems"/>
              <w:rPr>
                <w:rFonts w:asciiTheme="minorHAnsi" w:hAnsiTheme="minorHAnsi" w:cstheme="minorHAnsi"/>
                <w:szCs w:val="24"/>
              </w:rPr>
            </w:pPr>
            <w:r w:rsidRPr="008E7975">
              <w:rPr>
                <w:rFonts w:asciiTheme="minorHAnsi" w:hAnsiTheme="minorHAnsi" w:cstheme="minorHAnsi"/>
                <w:szCs w:val="24"/>
              </w:rPr>
              <w:t>Truschelev O.</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433491" w:rsidRDefault="00433491" w:rsidP="00E0060E">
            <w:pPr>
              <w:pStyle w:val="BPC3Tableitems"/>
            </w:pPr>
            <w:r>
              <w:t>Clearing file structure:</w:t>
            </w:r>
            <w:r>
              <w:br/>
              <w:t>(1) added tag “</w:t>
            </w:r>
            <w:r w:rsidRPr="002738C0">
              <w:t>original_id</w:t>
            </w:r>
            <w:r>
              <w:t>” in block “</w:t>
            </w:r>
            <w:r w:rsidRPr="002738C0">
              <w:t>operation</w:t>
            </w:r>
            <w:r>
              <w:t>”,</w:t>
            </w:r>
            <w:r>
              <w:br/>
              <w:t>(2) added tag “</w:t>
            </w:r>
            <w:r w:rsidRPr="002738C0">
              <w:t>status</w:t>
            </w:r>
            <w:r>
              <w:t>” in blocks “</w:t>
            </w:r>
            <w:r w:rsidRPr="002738C0">
              <w:t>debit_entry</w:t>
            </w:r>
            <w:r>
              <w:t>”  and “</w:t>
            </w:r>
            <w:r w:rsidRPr="002738C0">
              <w:t>credit_entry</w:t>
            </w:r>
            <w:r>
              <w:t>”,</w:t>
            </w:r>
          </w:p>
          <w:p w:rsidR="00433491" w:rsidRDefault="00433491" w:rsidP="00E0060E">
            <w:pPr>
              <w:pStyle w:val="BPC3Tableitems"/>
            </w:pPr>
            <w:r>
              <w:t>(3) added tag “</w:t>
            </w:r>
            <w:r w:rsidRPr="002738C0">
              <w:t>balance_type</w:t>
            </w:r>
            <w:r>
              <w:t>” in block “account”,</w:t>
            </w:r>
          </w:p>
          <w:p w:rsidR="00433491" w:rsidRPr="00CD203F" w:rsidRDefault="00433491" w:rsidP="00E0060E">
            <w:pPr>
              <w:pStyle w:val="BPC3Tableitems"/>
            </w:pPr>
            <w:r>
              <w:t>(4) rename tag “</w:t>
            </w:r>
            <w:r w:rsidRPr="002738C0">
              <w:t>transaction_id</w:t>
            </w:r>
            <w:r>
              <w:t>” into tag “</w:t>
            </w:r>
            <w:r w:rsidRPr="002738C0">
              <w:t>auth_transaction_id</w:t>
            </w:r>
            <w:r>
              <w:t>” in block “auth_data”</w:t>
            </w:r>
          </w:p>
        </w:tc>
      </w:tr>
      <w:tr w:rsidR="00E0060E" w:rsidRPr="00CD203F" w:rsidTr="0043349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E0060E" w:rsidRDefault="00E0060E" w:rsidP="00E0060E">
            <w:pPr>
              <w:pStyle w:val="BPC3Tableitems"/>
              <w:rPr>
                <w:rFonts w:asciiTheme="minorHAnsi" w:hAnsiTheme="minorHAnsi" w:cstheme="minorHAnsi"/>
                <w:szCs w:val="24"/>
              </w:rPr>
            </w:pPr>
            <w:r>
              <w:rPr>
                <w:rFonts w:asciiTheme="minorHAnsi" w:hAnsiTheme="minorHAnsi" w:cstheme="minorHAnsi"/>
                <w:szCs w:val="24"/>
              </w:rPr>
              <w:t>9.9</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E0060E" w:rsidRDefault="00E0060E" w:rsidP="00E0060E">
            <w:pPr>
              <w:pStyle w:val="BPC3Tableitems"/>
              <w:rPr>
                <w:rFonts w:asciiTheme="minorHAnsi" w:hAnsiTheme="minorHAnsi" w:cstheme="minorHAnsi"/>
                <w:szCs w:val="24"/>
              </w:rPr>
            </w:pPr>
            <w:r>
              <w:rPr>
                <w:rFonts w:asciiTheme="minorHAnsi" w:hAnsiTheme="minorHAnsi" w:cstheme="minorHAnsi"/>
                <w:szCs w:val="24"/>
              </w:rPr>
              <w:t>21.09.2018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E0060E" w:rsidRDefault="00E0060E" w:rsidP="00E0060E">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E0060E" w:rsidRDefault="00E0060E" w:rsidP="00E0060E">
            <w:pPr>
              <w:pStyle w:val="BPC3Tableitems"/>
              <w:numPr>
                <w:ilvl w:val="0"/>
                <w:numId w:val="37"/>
              </w:numPr>
            </w:pPr>
            <w:r>
              <w:t>Removed Currency rates file structure. See it in Dictionary specification.</w:t>
            </w:r>
          </w:p>
          <w:p w:rsidR="00E0060E" w:rsidRDefault="00E0060E" w:rsidP="00E0060E">
            <w:pPr>
              <w:pStyle w:val="BPC3Tableitems"/>
              <w:numPr>
                <w:ilvl w:val="0"/>
                <w:numId w:val="37"/>
              </w:numPr>
            </w:pPr>
            <w:r>
              <w:t>Fee file structure is moved to Migration specification</w:t>
            </w:r>
          </w:p>
          <w:p w:rsidR="00E0060E" w:rsidRDefault="00E0060E" w:rsidP="00E0060E">
            <w:pPr>
              <w:pStyle w:val="BPC3Tableitems"/>
              <w:numPr>
                <w:ilvl w:val="0"/>
                <w:numId w:val="37"/>
              </w:numPr>
            </w:pPr>
            <w:r>
              <w:t>Notification file structure is moved to CMS specification</w:t>
            </w:r>
          </w:p>
          <w:p w:rsidR="00E0060E" w:rsidRDefault="005D62F8" w:rsidP="00E0060E">
            <w:pPr>
              <w:pStyle w:val="BPC3Tableitems"/>
              <w:numPr>
                <w:ilvl w:val="0"/>
                <w:numId w:val="37"/>
              </w:numPr>
            </w:pPr>
            <w:r>
              <w:t>Credit migration file structure is moved to Migration specification</w:t>
            </w:r>
          </w:p>
          <w:p w:rsidR="005D62F8" w:rsidRDefault="005D62F8" w:rsidP="00E0060E">
            <w:pPr>
              <w:pStyle w:val="BPC3Tableitems"/>
              <w:numPr>
                <w:ilvl w:val="0"/>
                <w:numId w:val="37"/>
              </w:numPr>
            </w:pPr>
            <w:r>
              <w:t>Product migration file structure is moved to Migration specification</w:t>
            </w:r>
          </w:p>
          <w:p w:rsidR="005D62F8" w:rsidRPr="00857DF1" w:rsidRDefault="005D62F8" w:rsidP="00E0060E">
            <w:pPr>
              <w:pStyle w:val="BPC3Tableitems"/>
              <w:numPr>
                <w:ilvl w:val="0"/>
                <w:numId w:val="37"/>
              </w:numPr>
            </w:pPr>
            <w:r w:rsidRPr="00857DF1">
              <w:t>Account credit statement file structure is moved to migration</w:t>
            </w:r>
          </w:p>
          <w:p w:rsidR="005D62F8" w:rsidRDefault="00742AB7" w:rsidP="00E0060E">
            <w:pPr>
              <w:pStyle w:val="BPC3Tableitems"/>
              <w:numPr>
                <w:ilvl w:val="0"/>
                <w:numId w:val="37"/>
              </w:numPr>
            </w:pPr>
            <w:r>
              <w:t>Card black list file structure is moved into CMS specification</w:t>
            </w:r>
          </w:p>
          <w:p w:rsidR="00742AB7" w:rsidRDefault="00742AB7" w:rsidP="00E0060E">
            <w:pPr>
              <w:pStyle w:val="BPC3Tableitems"/>
              <w:numPr>
                <w:ilvl w:val="0"/>
                <w:numId w:val="37"/>
              </w:numPr>
            </w:pPr>
            <w:r>
              <w:t>BIN file structure is moved to Dictionary specification</w:t>
            </w:r>
          </w:p>
          <w:p w:rsidR="00742AB7" w:rsidRDefault="00742AB7" w:rsidP="00E0060E">
            <w:pPr>
              <w:pStyle w:val="BPC3Tableitems"/>
              <w:numPr>
                <w:ilvl w:val="0"/>
                <w:numId w:val="37"/>
              </w:numPr>
            </w:pPr>
            <w:r>
              <w:t>Response file structure is moved to SVFE specification</w:t>
            </w:r>
          </w:p>
          <w:p w:rsidR="00742AB7" w:rsidRDefault="00742AB7" w:rsidP="00742AB7">
            <w:pPr>
              <w:pStyle w:val="BPC3Tableitems"/>
              <w:numPr>
                <w:ilvl w:val="0"/>
                <w:numId w:val="37"/>
              </w:numPr>
            </w:pPr>
            <w:r>
              <w:t>R</w:t>
            </w:r>
            <w:r w:rsidRPr="00742AB7">
              <w:t>econciliation</w:t>
            </w:r>
            <w:r>
              <w:t xml:space="preserve"> file structure is moved to RCN specification and renamed to R</w:t>
            </w:r>
            <w:r w:rsidRPr="00742AB7">
              <w:t>econciliation</w:t>
            </w:r>
            <w:r>
              <w:t xml:space="preserve"> CBS file structure</w:t>
            </w:r>
          </w:p>
          <w:p w:rsidR="00742AB7" w:rsidRDefault="00356387" w:rsidP="00742AB7">
            <w:pPr>
              <w:pStyle w:val="BPC3Tableitems"/>
              <w:numPr>
                <w:ilvl w:val="0"/>
                <w:numId w:val="37"/>
              </w:numPr>
            </w:pPr>
            <w:r>
              <w:t>Card status file structure is moved to CMS specification</w:t>
            </w:r>
          </w:p>
          <w:p w:rsidR="00356387" w:rsidRDefault="00356387" w:rsidP="00742AB7">
            <w:pPr>
              <w:pStyle w:val="BPC3Tableitems"/>
              <w:numPr>
                <w:ilvl w:val="0"/>
                <w:numId w:val="37"/>
              </w:numPr>
            </w:pPr>
            <w:r>
              <w:t xml:space="preserve">Card security data transmission file structure is moved to CMS </w:t>
            </w:r>
            <w:r>
              <w:lastRenderedPageBreak/>
              <w:t>specification</w:t>
            </w:r>
          </w:p>
        </w:tc>
      </w:tr>
      <w:tr w:rsidR="009F392D" w:rsidRPr="00CD203F" w:rsidTr="0043349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392D" w:rsidRDefault="009F392D" w:rsidP="00E0060E">
            <w:pPr>
              <w:pStyle w:val="BPC3Tableitems"/>
              <w:rPr>
                <w:rFonts w:asciiTheme="minorHAnsi" w:hAnsiTheme="minorHAnsi" w:cstheme="minorHAnsi"/>
                <w:szCs w:val="24"/>
              </w:rPr>
            </w:pPr>
            <w:r>
              <w:rPr>
                <w:rFonts w:asciiTheme="minorHAnsi" w:hAnsiTheme="minorHAnsi" w:cstheme="minorHAnsi"/>
                <w:szCs w:val="24"/>
              </w:rPr>
              <w:lastRenderedPageBreak/>
              <w:t>9.10</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392D" w:rsidRDefault="009F392D" w:rsidP="00E0060E">
            <w:pPr>
              <w:pStyle w:val="BPC3Tableitems"/>
              <w:rPr>
                <w:rFonts w:asciiTheme="minorHAnsi" w:hAnsiTheme="minorHAnsi" w:cstheme="minorHAnsi"/>
                <w:szCs w:val="24"/>
              </w:rPr>
            </w:pPr>
            <w:r>
              <w:rPr>
                <w:rFonts w:asciiTheme="minorHAnsi" w:hAnsiTheme="minorHAnsi" w:cstheme="minorHAnsi"/>
                <w:szCs w:val="24"/>
              </w:rPr>
              <w:t>24.09.2018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392D" w:rsidRDefault="009F392D" w:rsidP="00E0060E">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9F392D" w:rsidRDefault="009F392D" w:rsidP="009F392D">
            <w:pPr>
              <w:pStyle w:val="BPC3Tableitems"/>
            </w:pPr>
            <w:r>
              <w:t>Modified Account and Customer file structure (</w:t>
            </w:r>
            <w:r w:rsidR="00FA449F" w:rsidRPr="00FA449F">
              <w:t>splitted on two formats</w:t>
            </w:r>
            <w:r>
              <w:t xml:space="preserve">). </w:t>
            </w:r>
          </w:p>
        </w:tc>
      </w:tr>
      <w:tr w:rsidR="001D268E" w:rsidRPr="00CD203F" w:rsidTr="0043349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1D268E" w:rsidRDefault="001D268E" w:rsidP="00C92F15">
            <w:pPr>
              <w:pStyle w:val="BPC3Tableitems"/>
              <w:rPr>
                <w:rFonts w:asciiTheme="minorHAnsi" w:hAnsiTheme="minorHAnsi" w:cstheme="minorHAnsi"/>
                <w:szCs w:val="24"/>
              </w:rPr>
            </w:pPr>
            <w:r>
              <w:rPr>
                <w:rFonts w:asciiTheme="minorHAnsi" w:hAnsiTheme="minorHAnsi" w:cstheme="minorHAnsi"/>
                <w:szCs w:val="24"/>
              </w:rPr>
              <w:t>9.11</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1D268E" w:rsidRDefault="001D268E" w:rsidP="00C92F15">
            <w:pPr>
              <w:pStyle w:val="BPC3Tableitems"/>
              <w:rPr>
                <w:rFonts w:asciiTheme="minorHAnsi" w:hAnsiTheme="minorHAnsi" w:cstheme="minorHAnsi"/>
                <w:szCs w:val="24"/>
              </w:rPr>
            </w:pPr>
            <w:r>
              <w:rPr>
                <w:rFonts w:asciiTheme="minorHAnsi" w:hAnsiTheme="minorHAnsi" w:cstheme="minorHAnsi"/>
                <w:szCs w:val="24"/>
              </w:rPr>
              <w:t>01.10.2018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1D268E" w:rsidRDefault="001D268E" w:rsidP="00C92F15">
            <w:pPr>
              <w:pStyle w:val="BPC3Tableitems"/>
              <w:rPr>
                <w:rFonts w:asciiTheme="minorHAnsi" w:hAnsiTheme="minorHAnsi" w:cstheme="minorHAnsi"/>
                <w:szCs w:val="24"/>
              </w:rPr>
            </w:pPr>
            <w:r>
              <w:rPr>
                <w:rFonts w:asciiTheme="minorHAnsi" w:hAnsiTheme="minorHAnsi" w:cstheme="minorHAnsi"/>
                <w:szCs w:val="24"/>
              </w:rPr>
              <w:t>Kolodkina Y.</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1D268E" w:rsidRDefault="001D268E" w:rsidP="00C92F15">
            <w:pPr>
              <w:pStyle w:val="BPC3Tableitems"/>
            </w:pPr>
            <w:r>
              <w:t>Clearing file structure. Added tag ‘seq_number’ into complex tag ‘auth_tag’.</w:t>
            </w:r>
          </w:p>
        </w:tc>
      </w:tr>
      <w:tr w:rsidR="00BE0782" w:rsidRPr="00CD203F" w:rsidTr="00433491">
        <w:tc>
          <w:tcPr>
            <w:tcW w:w="1136" w:type="dxa"/>
            <w:tcBorders>
              <w:top w:val="single" w:sz="4" w:space="0" w:color="003399"/>
              <w:left w:val="single" w:sz="4" w:space="0" w:color="003399"/>
              <w:bottom w:val="single" w:sz="4" w:space="0" w:color="003399"/>
              <w:right w:val="single" w:sz="4" w:space="0" w:color="003399"/>
            </w:tcBorders>
            <w:shd w:val="clear" w:color="auto" w:fill="auto"/>
            <w:vAlign w:val="center"/>
          </w:tcPr>
          <w:p w:rsidR="00BE0782" w:rsidRDefault="00BE0782" w:rsidP="00C92F15">
            <w:pPr>
              <w:pStyle w:val="BPC3Tableitems"/>
              <w:rPr>
                <w:rFonts w:asciiTheme="minorHAnsi" w:hAnsiTheme="minorHAnsi" w:cstheme="minorHAnsi"/>
                <w:szCs w:val="24"/>
              </w:rPr>
            </w:pPr>
            <w:r>
              <w:rPr>
                <w:rFonts w:asciiTheme="minorHAnsi" w:hAnsiTheme="minorHAnsi" w:cstheme="minorHAnsi"/>
                <w:szCs w:val="24"/>
              </w:rPr>
              <w:t>9.12</w:t>
            </w:r>
          </w:p>
        </w:tc>
        <w:tc>
          <w:tcPr>
            <w:tcW w:w="1542" w:type="dxa"/>
            <w:tcBorders>
              <w:top w:val="single" w:sz="4" w:space="0" w:color="003399"/>
              <w:left w:val="single" w:sz="4" w:space="0" w:color="003399"/>
              <w:bottom w:val="single" w:sz="4" w:space="0" w:color="003399"/>
              <w:right w:val="single" w:sz="4" w:space="0" w:color="003399"/>
            </w:tcBorders>
            <w:shd w:val="clear" w:color="auto" w:fill="auto"/>
            <w:vAlign w:val="center"/>
          </w:tcPr>
          <w:p w:rsidR="00BE0782" w:rsidRDefault="00BE0782" w:rsidP="00C92F15">
            <w:pPr>
              <w:pStyle w:val="BPC3Tableitems"/>
              <w:rPr>
                <w:rFonts w:asciiTheme="minorHAnsi" w:hAnsiTheme="minorHAnsi" w:cstheme="minorHAnsi"/>
                <w:szCs w:val="24"/>
              </w:rPr>
            </w:pPr>
            <w:r>
              <w:rPr>
                <w:rFonts w:asciiTheme="minorHAnsi" w:hAnsiTheme="minorHAnsi" w:cstheme="minorHAnsi"/>
                <w:szCs w:val="24"/>
              </w:rPr>
              <w:t>10.12.2018</w:t>
            </w:r>
          </w:p>
        </w:tc>
        <w:tc>
          <w:tcPr>
            <w:tcW w:w="1951" w:type="dxa"/>
            <w:tcBorders>
              <w:top w:val="single" w:sz="4" w:space="0" w:color="003399"/>
              <w:left w:val="single" w:sz="4" w:space="0" w:color="003399"/>
              <w:bottom w:val="single" w:sz="4" w:space="0" w:color="003399"/>
              <w:right w:val="single" w:sz="4" w:space="0" w:color="003399"/>
            </w:tcBorders>
            <w:shd w:val="clear" w:color="auto" w:fill="auto"/>
            <w:vAlign w:val="center"/>
          </w:tcPr>
          <w:p w:rsidR="00BE0782" w:rsidRDefault="00BE0782" w:rsidP="00C92F15">
            <w:pPr>
              <w:pStyle w:val="BPC3Tableitems"/>
              <w:rPr>
                <w:rFonts w:asciiTheme="minorHAnsi" w:hAnsiTheme="minorHAnsi" w:cstheme="minorHAnsi"/>
                <w:szCs w:val="24"/>
              </w:rPr>
            </w:pPr>
            <w:r>
              <w:rPr>
                <w:rFonts w:asciiTheme="minorHAnsi" w:hAnsiTheme="minorHAnsi" w:cstheme="minorHAnsi"/>
                <w:szCs w:val="24"/>
              </w:rPr>
              <w:t>Pestryakov D.</w:t>
            </w:r>
          </w:p>
        </w:tc>
        <w:tc>
          <w:tcPr>
            <w:tcW w:w="4505" w:type="dxa"/>
            <w:tcBorders>
              <w:top w:val="single" w:sz="4" w:space="0" w:color="003399"/>
              <w:left w:val="single" w:sz="4" w:space="0" w:color="003399"/>
              <w:bottom w:val="single" w:sz="4" w:space="0" w:color="003399"/>
              <w:right w:val="single" w:sz="4" w:space="0" w:color="003399"/>
            </w:tcBorders>
            <w:shd w:val="clear" w:color="auto" w:fill="auto"/>
            <w:vAlign w:val="center"/>
          </w:tcPr>
          <w:p w:rsidR="00BE0782" w:rsidRDefault="00CC71F4" w:rsidP="00C92F15">
            <w:pPr>
              <w:pStyle w:val="BPC3Tableitems"/>
            </w:pPr>
            <w:proofErr w:type="gramStart"/>
            <w:r w:rsidRPr="00CC71F4">
              <w:t>sttl_flag_date</w:t>
            </w:r>
            <w:proofErr w:type="gramEnd"/>
            <w:r w:rsidR="00BE0782">
              <w:t xml:space="preserve"> field added in sttl. ack. File</w:t>
            </w:r>
          </w:p>
        </w:tc>
      </w:tr>
    </w:tbl>
    <w:p w:rsidR="005A1451" w:rsidRDefault="005A1451" w:rsidP="00CA593A">
      <w:pPr>
        <w:pStyle w:val="BPC3Bodyafterheading"/>
      </w:pPr>
    </w:p>
    <w:p w:rsidR="00677448" w:rsidRPr="00452B0A" w:rsidRDefault="00677448" w:rsidP="00677448">
      <w:pPr>
        <w:pStyle w:val="BPC3Heading2"/>
      </w:pPr>
      <w:bookmarkStart w:id="9" w:name="_Toc377645732"/>
      <w:bookmarkStart w:id="10" w:name="_Toc383426714"/>
      <w:bookmarkStart w:id="11" w:name="_Toc525299740"/>
      <w:r w:rsidRPr="00452B0A">
        <w:t>Document purpose</w:t>
      </w:r>
      <w:bookmarkEnd w:id="9"/>
      <w:bookmarkEnd w:id="10"/>
      <w:bookmarkEnd w:id="11"/>
    </w:p>
    <w:p w:rsidR="00677448" w:rsidRDefault="00677448" w:rsidP="00677448">
      <w:pPr>
        <w:pStyle w:val="BPC3Bodyafterheading"/>
      </w:pPr>
      <w:r>
        <w:t xml:space="preserve">SmartVista </w:t>
      </w:r>
      <w:r w:rsidR="009806E5">
        <w:t xml:space="preserve">Exchange Protocol </w:t>
      </w:r>
      <w:r>
        <w:t xml:space="preserve">is a reference manual for developers who are implementing </w:t>
      </w:r>
      <w:r w:rsidRPr="009D0A18">
        <w:t>API</w:t>
      </w:r>
      <w:r>
        <w:t xml:space="preserve"> of the SmartVista solution. This document is written for internal use of BPC and BPC Customers developers. </w:t>
      </w:r>
      <w:r w:rsidRPr="00110F26">
        <w:t xml:space="preserve">The document describes the content and </w:t>
      </w:r>
      <w:r>
        <w:t xml:space="preserve">the </w:t>
      </w:r>
      <w:r w:rsidRPr="00110F26">
        <w:t xml:space="preserve">structure of the </w:t>
      </w:r>
      <w:r>
        <w:t>API</w:t>
      </w:r>
      <w:r w:rsidRPr="00110F26">
        <w:t>.</w:t>
      </w:r>
    </w:p>
    <w:p w:rsidR="00677448" w:rsidRDefault="00677448" w:rsidP="00677448">
      <w:pPr>
        <w:pStyle w:val="BPC3Bodyafterheading"/>
        <w:rPr>
          <w:rFonts w:cs="Calibri"/>
        </w:rPr>
      </w:pPr>
      <w:r w:rsidRPr="0037293F">
        <w:rPr>
          <w:rFonts w:cs="Calibri"/>
        </w:rPr>
        <w:t>It is supposed document users to be familiar with financial transactions, communications and XML data format.</w:t>
      </w:r>
    </w:p>
    <w:p w:rsidR="00B6111D" w:rsidRDefault="00B6111D" w:rsidP="00677448">
      <w:pPr>
        <w:pStyle w:val="BPC3Bodyafterheading"/>
      </w:pPr>
    </w:p>
    <w:p w:rsidR="00677448" w:rsidRDefault="00677448" w:rsidP="00677448">
      <w:pPr>
        <w:pStyle w:val="BPC3Heading1"/>
      </w:pPr>
      <w:bookmarkStart w:id="12" w:name="_Toc377645733"/>
      <w:bookmarkStart w:id="13" w:name="_Toc383426715"/>
      <w:bookmarkStart w:id="14" w:name="_Toc525299741"/>
      <w:r>
        <w:t>SMARTVISTA INTEGRATION SERVICES OVERVIEW</w:t>
      </w:r>
      <w:bookmarkEnd w:id="12"/>
      <w:bookmarkEnd w:id="13"/>
      <w:bookmarkEnd w:id="14"/>
    </w:p>
    <w:p w:rsidR="00677448" w:rsidRPr="00452B0A" w:rsidRDefault="00677448" w:rsidP="00677448">
      <w:pPr>
        <w:pStyle w:val="BPC3Heading2"/>
      </w:pPr>
      <w:bookmarkStart w:id="15" w:name="_Toc377645734"/>
      <w:bookmarkStart w:id="16" w:name="_Toc383426716"/>
      <w:bookmarkStart w:id="17" w:name="_Toc525299742"/>
      <w:r w:rsidRPr="00452B0A">
        <w:t>General concepts</w:t>
      </w:r>
      <w:bookmarkEnd w:id="15"/>
      <w:bookmarkEnd w:id="16"/>
      <w:bookmarkEnd w:id="17"/>
    </w:p>
    <w:p w:rsidR="005E7608" w:rsidRDefault="00677448" w:rsidP="00677448">
      <w:pPr>
        <w:pStyle w:val="BPC3Bodyafterheading"/>
      </w:pPr>
      <w:r>
        <w:t xml:space="preserve">SmartVista </w:t>
      </w:r>
      <w:r w:rsidR="00D55679">
        <w:t>Exchange</w:t>
      </w:r>
      <w:r>
        <w:t xml:space="preserve"> </w:t>
      </w:r>
      <w:r w:rsidR="00D55679">
        <w:t>Protocol</w:t>
      </w:r>
      <w:r>
        <w:t xml:space="preserve"> (SVXP hereafter) </w:t>
      </w:r>
      <w:r w:rsidR="00B51B0D" w:rsidRPr="00B51B0D">
        <w:t xml:space="preserve">provides a description of the file formats of information exchange between Smartvista and external systems. File </w:t>
      </w:r>
      <w:r w:rsidR="00A87875">
        <w:t>f</w:t>
      </w:r>
      <w:r w:rsidR="00B51B0D" w:rsidRPr="00B51B0D">
        <w:t xml:space="preserve">ormat xml. For each format will be described in this document, XML Schema Definition language (XSD) and </w:t>
      </w:r>
      <w:r w:rsidR="00A87875">
        <w:t xml:space="preserve">provided </w:t>
      </w:r>
      <w:r w:rsidR="00B51B0D" w:rsidRPr="00B51B0D">
        <w:t>examples</w:t>
      </w:r>
      <w:r w:rsidR="00A87875">
        <w:t>.</w:t>
      </w:r>
    </w:p>
    <w:p w:rsidR="00FB11E9" w:rsidRPr="00B51B0D" w:rsidRDefault="00FB11E9" w:rsidP="00677448">
      <w:pPr>
        <w:pStyle w:val="BPC3Bodyafterheading"/>
      </w:pPr>
    </w:p>
    <w:p w:rsidR="00677448" w:rsidRPr="00452B0A" w:rsidRDefault="00677448" w:rsidP="00677448">
      <w:pPr>
        <w:pStyle w:val="BPC3Heading2"/>
      </w:pPr>
      <w:bookmarkStart w:id="18" w:name="_Toc377645735"/>
      <w:bookmarkStart w:id="19" w:name="_Toc383426717"/>
      <w:bookmarkStart w:id="20" w:name="_Toc525299743"/>
      <w:r w:rsidRPr="00452B0A">
        <w:t>Data types</w:t>
      </w:r>
      <w:bookmarkEnd w:id="18"/>
      <w:r w:rsidRPr="00452B0A">
        <w:t>, Occurrence, Dictionaries</w:t>
      </w:r>
      <w:bookmarkEnd w:id="19"/>
      <w:bookmarkEnd w:id="20"/>
    </w:p>
    <w:p w:rsidR="00677448" w:rsidRPr="00E932C6" w:rsidRDefault="00677448" w:rsidP="00677448">
      <w:pPr>
        <w:pStyle w:val="BPC3Bodyafterheading"/>
        <w:rPr>
          <w:b/>
        </w:rPr>
      </w:pPr>
      <w:r>
        <w:t>For SVXP methods the standard XML data types are used. Those are fully described in the following document</w:t>
      </w:r>
      <w:r w:rsidRPr="00BD120B">
        <w:rPr>
          <w:b/>
        </w:rPr>
        <w:t xml:space="preserve"> </w:t>
      </w:r>
      <w:bookmarkStart w:id="21" w:name="title"/>
      <w:r w:rsidRPr="00BD120B">
        <w:rPr>
          <w:b/>
        </w:rPr>
        <w:t>XML Schema Part 2: Datatypes Second Edition</w:t>
      </w:r>
      <w:bookmarkEnd w:id="21"/>
      <w:r>
        <w:rPr>
          <w:b/>
        </w:rPr>
        <w:t xml:space="preserve"> and </w:t>
      </w:r>
      <w:r>
        <w:t xml:space="preserve">t can be found here: </w:t>
      </w:r>
      <w:hyperlink r:id="rId14" w:history="1">
        <w:r w:rsidRPr="004F599B">
          <w:rPr>
            <w:rStyle w:val="aa"/>
            <w:b/>
            <w:i/>
          </w:rPr>
          <w:t>http://www.w3.org/TR/xmlschema-2/</w:t>
        </w:r>
      </w:hyperlink>
    </w:p>
    <w:p w:rsidR="00677448" w:rsidRPr="00961495" w:rsidRDefault="00677448" w:rsidP="00677448">
      <w:pPr>
        <w:pStyle w:val="BPCNormal"/>
      </w:pPr>
      <w:bookmarkStart w:id="22" w:name="_Toc377645736"/>
    </w:p>
    <w:p w:rsidR="00677448" w:rsidRPr="00DF13CD" w:rsidRDefault="00677448" w:rsidP="00677448">
      <w:pPr>
        <w:pStyle w:val="BPC3Bodyafterheading"/>
      </w:pPr>
      <w:r w:rsidRPr="00DF13CD">
        <w:t>Within the current document all the SV</w:t>
      </w:r>
      <w:r>
        <w:t>XP</w:t>
      </w:r>
      <w:r w:rsidRPr="00DF13CD">
        <w:t xml:space="preserve"> 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677448" w:rsidRPr="00D50130" w:rsidTr="00677448">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677448" w:rsidRPr="00B6469A" w:rsidRDefault="00677448" w:rsidP="00677448">
            <w:pPr>
              <w:pStyle w:val="BPC3Tableheadings"/>
            </w:pPr>
            <w:r w:rsidRPr="00B6469A">
              <w:t>Description</w:t>
            </w:r>
          </w:p>
        </w:tc>
      </w:tr>
      <w:tr w:rsidR="00677448" w:rsidRPr="00D50130" w:rsidTr="00677448">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677448" w:rsidRPr="00B6469A" w:rsidRDefault="00677448" w:rsidP="00677448">
            <w:pPr>
              <w:pStyle w:val="BPC3Tableheadings"/>
            </w:pPr>
            <w:r w:rsidRPr="00B6469A">
              <w:t>AccountsRequest</w:t>
            </w:r>
          </w:p>
        </w:tc>
      </w:tr>
      <w:tr w:rsidR="00677448" w:rsidRPr="00D50130"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customer_number</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200</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Customer number.</w:t>
            </w:r>
          </w:p>
        </w:tc>
      </w:tr>
      <w:tr w:rsidR="00677448" w:rsidRPr="00D50130"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lastRenderedPageBreak/>
              <w:t>inst_id</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Institution identifier.</w:t>
            </w:r>
          </w:p>
        </w:tc>
      </w:tr>
      <w:tr w:rsidR="00677448" w:rsidRPr="007161C3"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customer_id</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Customer identifier.</w:t>
            </w:r>
          </w:p>
        </w:tc>
      </w:tr>
      <w:tr w:rsidR="00677448" w:rsidRPr="007161C3"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card_number</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24</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Card number.</w:t>
            </w:r>
          </w:p>
        </w:tc>
      </w:tr>
      <w:tr w:rsidR="00677448" w:rsidRPr="007161C3"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card_id</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12</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Card identifier.</w:t>
            </w:r>
          </w:p>
        </w:tc>
      </w:tr>
      <w:tr w:rsidR="00677448" w:rsidRPr="00B603F4"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t>s</w:t>
            </w:r>
            <w:r w:rsidRPr="00B6469A">
              <w:t>tatus</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Account status. Please refer to ACST dictionary.</w:t>
            </w:r>
          </w:p>
        </w:tc>
      </w:tr>
      <w:tr w:rsidR="00677448" w:rsidRPr="00B603F4"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account_type</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Account type. Please refer to ACTP dictionary.</w:t>
            </w:r>
          </w:p>
        </w:tc>
      </w:tr>
      <w:tr w:rsidR="00677448" w:rsidRPr="00B603F4" w:rsidTr="00677448">
        <w:trPr>
          <w:trHeight w:val="93"/>
        </w:trPr>
        <w:tc>
          <w:tcPr>
            <w:tcW w:w="2131"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677448" w:rsidRPr="00B6469A" w:rsidRDefault="00677448" w:rsidP="00677448">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677448" w:rsidRPr="00B6469A" w:rsidRDefault="00677448" w:rsidP="00677448">
            <w:pPr>
              <w:pStyle w:val="BPC3Tableitems"/>
            </w:pPr>
            <w:r w:rsidRPr="00B6469A">
              <w:t>Language. Please refer to LANG dictionary.</w:t>
            </w:r>
          </w:p>
        </w:tc>
      </w:tr>
    </w:tbl>
    <w:p w:rsidR="00677448" w:rsidRDefault="00677448" w:rsidP="00CA593A">
      <w:pPr>
        <w:pStyle w:val="BPC3Bodyafterheading"/>
      </w:pPr>
    </w:p>
    <w:p w:rsidR="00677448" w:rsidRDefault="00677448" w:rsidP="00CA593A">
      <w:pPr>
        <w:pStyle w:val="BPC3Bodyafterheading"/>
        <w:rPr>
          <w:b/>
        </w:rPr>
      </w:pPr>
    </w:p>
    <w:p w:rsidR="00677448" w:rsidRDefault="00677448" w:rsidP="00677448">
      <w:pPr>
        <w:pStyle w:val="BPC3Bodyafterheading"/>
      </w:pPr>
      <w:r w:rsidRPr="00D40C3C">
        <w:rPr>
          <w:b/>
        </w:rPr>
        <w:t xml:space="preserve">Data Type: </w:t>
      </w:r>
      <w:r>
        <w:t>SVXP tags can be</w:t>
      </w:r>
      <w:r w:rsidRPr="00D40C3C">
        <w:t xml:space="preserve"> </w:t>
      </w:r>
      <w:r>
        <w:t xml:space="preserve">of Primitive XML </w:t>
      </w:r>
      <w:r w:rsidRPr="00D40C3C">
        <w:t>Data Type</w:t>
      </w:r>
      <w:r>
        <w:t xml:space="preserve">s </w:t>
      </w:r>
      <w:r w:rsidRPr="00D40C3C">
        <w:t xml:space="preserve">(string, long, boolean, </w:t>
      </w:r>
      <w:proofErr w:type="gramStart"/>
      <w:r w:rsidRPr="00D40C3C">
        <w:t>etc )</w:t>
      </w:r>
      <w:proofErr w:type="gramEnd"/>
      <w:r w:rsidRPr="00D40C3C">
        <w:t xml:space="preserve"> </w:t>
      </w:r>
      <w:r>
        <w:t>or</w:t>
      </w:r>
      <w:r w:rsidRPr="00D40C3C">
        <w:t xml:space="preserve"> Complex </w:t>
      </w:r>
      <w:r>
        <w:t>Data Types (Aggregates)</w:t>
      </w:r>
      <w:r w:rsidRPr="00D40C3C">
        <w:t>.</w:t>
      </w:r>
    </w:p>
    <w:p w:rsidR="00677448" w:rsidRDefault="00677448" w:rsidP="00CA593A">
      <w:pPr>
        <w:pStyle w:val="BPC3Bodyafterheading"/>
      </w:pPr>
    </w:p>
    <w:p w:rsidR="00677448" w:rsidRDefault="00677448" w:rsidP="00677448">
      <w:pPr>
        <w:pStyle w:val="BPC3Bodyafterheading"/>
      </w:pPr>
      <w:r w:rsidRPr="00D40C3C">
        <w:rPr>
          <w:b/>
        </w:rPr>
        <w:t>Occurrence</w:t>
      </w:r>
      <w:r>
        <w:t>: This field defines if the field is mandatory or optional (first number) as well as maximum number occurrences of this tag in the message (last digit)</w:t>
      </w:r>
    </w:p>
    <w:p w:rsidR="00677448" w:rsidRDefault="00677448" w:rsidP="00677448">
      <w:pPr>
        <w:pStyle w:val="BPC3Bodyafterheading"/>
      </w:pPr>
      <w:proofErr w:type="gramStart"/>
      <w:r>
        <w:t>e.g</w:t>
      </w:r>
      <w:proofErr w:type="gramEnd"/>
      <w:r>
        <w:t xml:space="preserve">. 1-1 = </w:t>
      </w:r>
      <w:r w:rsidRPr="0009340A">
        <w:t>minOccurs="1" maxOccurs="1"</w:t>
      </w:r>
    </w:p>
    <w:p w:rsidR="00677448" w:rsidRDefault="00677448" w:rsidP="00CA593A">
      <w:pPr>
        <w:pStyle w:val="BPC3Bodyafterheading"/>
      </w:pPr>
      <w:r>
        <w:t xml:space="preserve"> </w:t>
      </w:r>
    </w:p>
    <w:p w:rsidR="00677448" w:rsidRDefault="00677448" w:rsidP="00677448">
      <w:pPr>
        <w:pStyle w:val="BPC3Bodyafterheading"/>
      </w:pPr>
      <w:r>
        <w:t xml:space="preserve">Documentation is provided along with Examples of the Request messages for all of the methods described below. </w:t>
      </w:r>
    </w:p>
    <w:p w:rsidR="00677448" w:rsidRPr="00930DE7" w:rsidRDefault="00677448" w:rsidP="00677448">
      <w:pPr>
        <w:pStyle w:val="BPC3Heading1"/>
      </w:pPr>
      <w:bookmarkStart w:id="23" w:name="_Toc367983153"/>
      <w:bookmarkStart w:id="24" w:name="_Toc378599840"/>
      <w:bookmarkStart w:id="25" w:name="_Toc383426718"/>
      <w:bookmarkStart w:id="26" w:name="_Toc525299744"/>
      <w:bookmarkStart w:id="27" w:name="_Toc377645740"/>
      <w:bookmarkEnd w:id="22"/>
      <w:r w:rsidRPr="00930DE7">
        <w:t>CLEARING FILE STRUCTURE</w:t>
      </w:r>
      <w:bookmarkEnd w:id="23"/>
      <w:bookmarkEnd w:id="24"/>
      <w:bookmarkEnd w:id="25"/>
      <w:bookmarkEnd w:id="26"/>
    </w:p>
    <w:p w:rsidR="00677448" w:rsidRPr="00452B0A" w:rsidRDefault="00677448" w:rsidP="00677448">
      <w:pPr>
        <w:pStyle w:val="BPC3Heading2"/>
      </w:pPr>
      <w:bookmarkStart w:id="28" w:name="_Toc383426719"/>
      <w:bookmarkStart w:id="29" w:name="_Toc525299745"/>
      <w:r>
        <w:t>Overview</w:t>
      </w:r>
      <w:bookmarkEnd w:id="28"/>
      <w:bookmarkEnd w:id="29"/>
    </w:p>
    <w:p w:rsidR="00677448" w:rsidRPr="002128EB" w:rsidRDefault="00677448" w:rsidP="00677448">
      <w:pPr>
        <w:pStyle w:val="BPC3Bodyafterheading"/>
      </w:pPr>
      <w:r w:rsidRPr="002128EB">
        <w:t>The file contains comprehensive information</w:t>
      </w:r>
      <w:r w:rsidRPr="002128EB">
        <w:rPr>
          <w:rStyle w:val="longtext"/>
          <w:rFonts w:asciiTheme="minorHAnsi" w:hAnsiTheme="minorHAnsi" w:cstheme="minorHAnsi"/>
          <w:lang w:val="en"/>
        </w:rPr>
        <w:t xml:space="preserve"> </w:t>
      </w:r>
      <w:r w:rsidRPr="002128EB">
        <w:t>on financial transactions</w:t>
      </w:r>
      <w:r w:rsidRPr="002128EB">
        <w:rPr>
          <w:rStyle w:val="longtext"/>
          <w:rFonts w:asciiTheme="minorHAnsi" w:hAnsiTheme="minorHAnsi" w:cstheme="minorHAnsi"/>
          <w:lang w:val="en"/>
        </w:rPr>
        <w:t xml:space="preserve">. </w:t>
      </w:r>
      <w:r w:rsidRPr="002128EB">
        <w:t>Including</w:t>
      </w:r>
      <w:r w:rsidRPr="002128EB">
        <w:rPr>
          <w:rStyle w:val="longtext"/>
          <w:rFonts w:asciiTheme="minorHAnsi" w:hAnsiTheme="minorHAnsi" w:cstheme="minorHAnsi"/>
          <w:lang w:val="en"/>
        </w:rPr>
        <w:t xml:space="preserve"> </w:t>
      </w:r>
      <w:r w:rsidRPr="002128EB">
        <w:t>members of the operation</w:t>
      </w:r>
      <w:r w:rsidRPr="002128EB">
        <w:rPr>
          <w:rStyle w:val="longtext"/>
          <w:rFonts w:asciiTheme="minorHAnsi" w:hAnsiTheme="minorHAnsi" w:cstheme="minorHAnsi"/>
          <w:lang w:val="en"/>
        </w:rPr>
        <w:t xml:space="preserve">, </w:t>
      </w:r>
      <w:r w:rsidRPr="002128EB">
        <w:t>financial transactions</w:t>
      </w:r>
      <w:r w:rsidRPr="002128EB">
        <w:rPr>
          <w:rStyle w:val="longtext"/>
          <w:rFonts w:asciiTheme="minorHAnsi" w:hAnsiTheme="minorHAnsi" w:cstheme="minorHAnsi"/>
          <w:lang w:val="en"/>
        </w:rPr>
        <w:t xml:space="preserve"> </w:t>
      </w:r>
      <w:r w:rsidRPr="002128EB">
        <w:t>created on the basis</w:t>
      </w:r>
      <w:r w:rsidRPr="002128EB">
        <w:rPr>
          <w:rStyle w:val="longtext"/>
          <w:rFonts w:asciiTheme="minorHAnsi" w:hAnsiTheme="minorHAnsi" w:cstheme="minorHAnsi"/>
          <w:lang w:val="en"/>
        </w:rPr>
        <w:t xml:space="preserve"> </w:t>
      </w:r>
      <w:r w:rsidRPr="002128EB">
        <w:t>of the operation,</w:t>
      </w:r>
      <w:r w:rsidRPr="002128EB">
        <w:rPr>
          <w:rStyle w:val="longtext"/>
          <w:rFonts w:asciiTheme="minorHAnsi" w:hAnsiTheme="minorHAnsi" w:cstheme="minorHAnsi"/>
          <w:lang w:val="en"/>
        </w:rPr>
        <w:t xml:space="preserve"> </w:t>
      </w:r>
      <w:r w:rsidRPr="002128EB">
        <w:t>as well as</w:t>
      </w:r>
      <w:r w:rsidRPr="002128EB">
        <w:rPr>
          <w:rStyle w:val="longtext"/>
          <w:rFonts w:asciiTheme="minorHAnsi" w:hAnsiTheme="minorHAnsi" w:cstheme="minorHAnsi"/>
          <w:lang w:val="en"/>
        </w:rPr>
        <w:t xml:space="preserve"> </w:t>
      </w:r>
      <w:r w:rsidRPr="002128EB">
        <w:t>bank documents</w:t>
      </w:r>
      <w:r w:rsidRPr="002128EB">
        <w:rPr>
          <w:rStyle w:val="longtext"/>
          <w:rFonts w:asciiTheme="minorHAnsi" w:hAnsiTheme="minorHAnsi" w:cstheme="minorHAnsi"/>
          <w:lang w:val="en"/>
        </w:rPr>
        <w:t xml:space="preserve"> </w:t>
      </w:r>
      <w:r w:rsidRPr="002128EB">
        <w:t>relating to them.</w:t>
      </w:r>
      <w:r w:rsidRPr="002128EB">
        <w:rPr>
          <w:rStyle w:val="longtext"/>
          <w:rFonts w:asciiTheme="minorHAnsi" w:hAnsiTheme="minorHAnsi" w:cstheme="minorHAnsi"/>
          <w:lang w:val="en"/>
        </w:rPr>
        <w:t xml:space="preserve"> The information about transactions is synchronized between the SmartVista and third-party system. </w:t>
      </w:r>
    </w:p>
    <w:p w:rsidR="00677448" w:rsidRDefault="00677448" w:rsidP="00677448">
      <w:pPr>
        <w:pStyle w:val="BPC3Bodyafterheading"/>
        <w:rPr>
          <w:color w:val="000000"/>
          <w:lang w:eastAsia="ru-RU"/>
        </w:rPr>
      </w:pPr>
      <w:r w:rsidRPr="002128EB">
        <w:rPr>
          <w:color w:val="000000"/>
          <w:lang w:eastAsia="ru-RU"/>
        </w:rPr>
        <w:t>The direction of the file may be INCOMING / OUTGOING.</w:t>
      </w:r>
    </w:p>
    <w:p w:rsidR="00BC4F63" w:rsidRPr="00294896" w:rsidRDefault="00BC4F63" w:rsidP="00BC4F63">
      <w:pPr>
        <w:pStyle w:val="BPC3Heading2"/>
      </w:pPr>
      <w:bookmarkStart w:id="30" w:name="_Toc394573890"/>
      <w:bookmarkStart w:id="31" w:name="_Toc525299746"/>
      <w:r w:rsidRPr="00294896">
        <w:t>References</w:t>
      </w:r>
      <w:bookmarkEnd w:id="30"/>
      <w:bookmarkEnd w:id="31"/>
    </w:p>
    <w:p w:rsidR="00BC4F63" w:rsidRPr="00F870A8" w:rsidRDefault="00DA3FD8" w:rsidP="00BC4F63">
      <w:pPr>
        <w:rPr>
          <w:rFonts w:asciiTheme="minorHAnsi" w:hAnsiTheme="minorHAnsi"/>
        </w:rPr>
      </w:pPr>
      <w:bookmarkStart w:id="32" w:name="_Toc377486144"/>
      <w:proofErr w:type="gramStart"/>
      <w:r>
        <w:rPr>
          <w:rFonts w:asciiTheme="minorHAnsi" w:hAnsiTheme="minorHAnsi"/>
        </w:rPr>
        <w:t xml:space="preserve">Format of </w:t>
      </w:r>
      <w:r w:rsidR="00E458AC" w:rsidRPr="00F870A8">
        <w:rPr>
          <w:rFonts w:asciiTheme="minorHAnsi" w:hAnsiTheme="minorHAnsi"/>
        </w:rPr>
        <w:t>clearing</w:t>
      </w:r>
      <w:r w:rsidR="00BC4F63" w:rsidRPr="00F870A8">
        <w:rPr>
          <w:rFonts w:asciiTheme="minorHAnsi" w:hAnsiTheme="minorHAnsi"/>
        </w:rPr>
        <w:t xml:space="preserve"> </w:t>
      </w:r>
      <w:r>
        <w:rPr>
          <w:rFonts w:asciiTheme="minorHAnsi" w:hAnsiTheme="minorHAnsi"/>
        </w:rPr>
        <w:t>file described by XSD file</w:t>
      </w:r>
      <w:r w:rsidR="00BC4F63" w:rsidRPr="00F870A8">
        <w:rPr>
          <w:rFonts w:asciiTheme="minorHAnsi" w:hAnsiTheme="minorHAnsi"/>
        </w:rPr>
        <w:t>.</w:t>
      </w:r>
      <w:proofErr w:type="gramEnd"/>
    </w:p>
    <w:bookmarkEnd w:id="32"/>
    <w:p w:rsidR="006241B2" w:rsidRDefault="006241B2" w:rsidP="00C70DD4">
      <w:pPr>
        <w:rPr>
          <w:rFonts w:asciiTheme="minorHAnsi" w:hAnsiTheme="minorHAnsi"/>
        </w:rPr>
      </w:pPr>
    </w:p>
    <w:p w:rsidR="00BC4F63" w:rsidRPr="00C70DD4" w:rsidRDefault="00BC4F63" w:rsidP="00C70DD4">
      <w:pPr>
        <w:rPr>
          <w:rFonts w:asciiTheme="minorHAnsi" w:hAnsiTheme="minorHAnsi"/>
        </w:rPr>
      </w:pPr>
      <w:r w:rsidRPr="00C70DD4">
        <w:rPr>
          <w:rFonts w:asciiTheme="minorHAnsi" w:hAnsiTheme="minorHAnsi"/>
        </w:rPr>
        <w:lastRenderedPageBreak/>
        <w:t>SVXP XSD: svxp_clearing.xsd</w:t>
      </w:r>
    </w:p>
    <w:p w:rsidR="00BC4F63" w:rsidRPr="00C70DD4" w:rsidRDefault="00BC4F63" w:rsidP="00C70DD4">
      <w:pPr>
        <w:rPr>
          <w:rFonts w:asciiTheme="minorHAnsi" w:hAnsiTheme="minorHAnsi"/>
        </w:rPr>
      </w:pPr>
    </w:p>
    <w:p w:rsidR="00BC4F63" w:rsidRPr="00C70DD4" w:rsidRDefault="00BC4F63" w:rsidP="00C70DD4">
      <w:pPr>
        <w:rPr>
          <w:rFonts w:asciiTheme="minorHAnsi" w:hAnsiTheme="minorHAnsi"/>
        </w:rPr>
      </w:pPr>
      <w:r w:rsidRPr="00C70DD4">
        <w:rPr>
          <w:rFonts w:asciiTheme="minorHAnsi" w:hAnsiTheme="minorHAnsi"/>
        </w:rPr>
        <w:t>Example of xml document</w:t>
      </w:r>
      <w:r w:rsidR="00040F1A">
        <w:rPr>
          <w:rFonts w:asciiTheme="minorHAnsi" w:hAnsiTheme="minorHAnsi"/>
        </w:rPr>
        <w:t xml:space="preserve"> with most common operation</w:t>
      </w:r>
      <w:r w:rsidRPr="00C70DD4">
        <w:rPr>
          <w:rFonts w:asciiTheme="minorHAnsi" w:hAnsiTheme="minorHAnsi"/>
        </w:rPr>
        <w:t>:</w:t>
      </w:r>
    </w:p>
    <w:p w:rsidR="00BC4F63" w:rsidRPr="00C70DD4" w:rsidRDefault="00885191" w:rsidP="00C70DD4">
      <w:pPr>
        <w:rPr>
          <w:rFonts w:asciiTheme="minorHAnsi" w:hAnsiTheme="minorHAnsi"/>
        </w:rPr>
      </w:pPr>
      <w:r w:rsidRPr="00C70DD4">
        <w:rPr>
          <w:rFonts w:asciiTheme="minorHAnsi" w:hAnsiTheme="minorHAnsi"/>
        </w:rPr>
        <w:t>svxp_account_status_change.xml</w:t>
      </w:r>
      <w:r w:rsidR="00040F1A">
        <w:rPr>
          <w:rFonts w:asciiTheme="minorHAnsi" w:hAnsiTheme="minorHAnsi"/>
        </w:rPr>
        <w:t xml:space="preserve"> – account status change</w:t>
      </w:r>
    </w:p>
    <w:p w:rsidR="00885191" w:rsidRPr="00C70DD4" w:rsidRDefault="00885191" w:rsidP="00C70DD4">
      <w:pPr>
        <w:rPr>
          <w:rFonts w:asciiTheme="minorHAnsi" w:hAnsiTheme="minorHAnsi"/>
        </w:rPr>
      </w:pPr>
      <w:r w:rsidRPr="00C70DD4">
        <w:rPr>
          <w:rFonts w:asciiTheme="minorHAnsi" w:hAnsiTheme="minorHAnsi"/>
        </w:rPr>
        <w:t>svxp_card_status_change.xml</w:t>
      </w:r>
      <w:r w:rsidR="00040F1A">
        <w:rPr>
          <w:rFonts w:asciiTheme="minorHAnsi" w:hAnsiTheme="minorHAnsi"/>
        </w:rPr>
        <w:t xml:space="preserve"> – card status change</w:t>
      </w:r>
    </w:p>
    <w:p w:rsidR="00885191" w:rsidRPr="00C70DD4" w:rsidRDefault="00885191" w:rsidP="00C70DD4">
      <w:pPr>
        <w:rPr>
          <w:rFonts w:asciiTheme="minorHAnsi" w:hAnsiTheme="minorHAnsi"/>
        </w:rPr>
      </w:pPr>
      <w:r w:rsidRPr="00C70DD4">
        <w:rPr>
          <w:rFonts w:asciiTheme="minorHAnsi" w:hAnsiTheme="minorHAnsi"/>
        </w:rPr>
        <w:t>svxp_clearing_in_example.xml</w:t>
      </w:r>
      <w:r w:rsidR="00040F1A">
        <w:rPr>
          <w:rFonts w:asciiTheme="minorHAnsi" w:hAnsiTheme="minorHAnsi"/>
        </w:rPr>
        <w:t xml:space="preserve"> – incoming payment operation </w:t>
      </w:r>
    </w:p>
    <w:p w:rsidR="00885191" w:rsidRPr="00040F1A" w:rsidRDefault="00885191" w:rsidP="00C70DD4">
      <w:pPr>
        <w:rPr>
          <w:rFonts w:asciiTheme="minorHAnsi" w:hAnsiTheme="minorHAnsi"/>
        </w:rPr>
      </w:pPr>
      <w:r w:rsidRPr="00C70DD4">
        <w:rPr>
          <w:rFonts w:asciiTheme="minorHAnsi" w:hAnsiTheme="minorHAnsi"/>
        </w:rPr>
        <w:t>svxp_clearing_out_example.xml</w:t>
      </w:r>
      <w:r w:rsidR="00040F1A">
        <w:rPr>
          <w:rFonts w:asciiTheme="minorHAnsi" w:hAnsiTheme="minorHAnsi"/>
        </w:rPr>
        <w:t xml:space="preserve"> – purchase </w:t>
      </w:r>
    </w:p>
    <w:p w:rsidR="00885191" w:rsidRPr="00C70DD4" w:rsidRDefault="00885191" w:rsidP="00C70DD4">
      <w:pPr>
        <w:rPr>
          <w:rFonts w:asciiTheme="minorHAnsi" w:hAnsiTheme="minorHAnsi"/>
        </w:rPr>
      </w:pPr>
      <w:r w:rsidRPr="00C70DD4">
        <w:rPr>
          <w:rFonts w:asciiTheme="minorHAnsi" w:hAnsiTheme="minorHAnsi"/>
        </w:rPr>
        <w:t>svxp_clearing_terminal_status_example.xml</w:t>
      </w:r>
      <w:r w:rsidR="00040F1A">
        <w:rPr>
          <w:rFonts w:asciiTheme="minorHAnsi" w:hAnsiTheme="minorHAnsi"/>
        </w:rPr>
        <w:t xml:space="preserve"> – terminal status change</w:t>
      </w:r>
    </w:p>
    <w:p w:rsidR="00885191" w:rsidRPr="00C70DD4" w:rsidRDefault="00885191" w:rsidP="00C70DD4">
      <w:pPr>
        <w:rPr>
          <w:rFonts w:asciiTheme="minorHAnsi" w:hAnsiTheme="minorHAnsi"/>
        </w:rPr>
      </w:pPr>
      <w:r w:rsidRPr="00C70DD4">
        <w:rPr>
          <w:rFonts w:asciiTheme="minorHAnsi" w:hAnsiTheme="minorHAnsi"/>
        </w:rPr>
        <w:t>svxp_credit_debit_adjustment_example.xml</w:t>
      </w:r>
      <w:r w:rsidR="00040F1A">
        <w:rPr>
          <w:rFonts w:asciiTheme="minorHAnsi" w:hAnsiTheme="minorHAnsi"/>
        </w:rPr>
        <w:t xml:space="preserve"> – debit and credit adjustment </w:t>
      </w:r>
    </w:p>
    <w:p w:rsidR="00885191" w:rsidRPr="00C70DD4" w:rsidRDefault="00885191" w:rsidP="00C70DD4">
      <w:pPr>
        <w:rPr>
          <w:rFonts w:asciiTheme="minorHAnsi" w:hAnsiTheme="minorHAnsi"/>
        </w:rPr>
      </w:pPr>
      <w:r w:rsidRPr="00C70DD4">
        <w:rPr>
          <w:rFonts w:asciiTheme="minorHAnsi" w:hAnsiTheme="minorHAnsi"/>
        </w:rPr>
        <w:t>svxp_credit_limit_example.xml</w:t>
      </w:r>
      <w:r w:rsidR="00040F1A">
        <w:rPr>
          <w:rFonts w:asciiTheme="minorHAnsi" w:hAnsiTheme="minorHAnsi"/>
        </w:rPr>
        <w:t xml:space="preserve"> - p</w:t>
      </w:r>
      <w:r w:rsidR="00040F1A" w:rsidRPr="00040F1A">
        <w:rPr>
          <w:rFonts w:asciiTheme="minorHAnsi" w:hAnsiTheme="minorHAnsi"/>
        </w:rPr>
        <w:t>roviding credit limit</w:t>
      </w:r>
    </w:p>
    <w:p w:rsidR="001769B3" w:rsidRDefault="00885191" w:rsidP="00C70DD4">
      <w:pPr>
        <w:rPr>
          <w:rFonts w:asciiTheme="minorHAnsi" w:hAnsiTheme="minorHAnsi"/>
        </w:rPr>
      </w:pPr>
      <w:r w:rsidRPr="00C70DD4">
        <w:rPr>
          <w:rFonts w:asciiTheme="minorHAnsi" w:hAnsiTheme="minorHAnsi"/>
        </w:rPr>
        <w:t>svxp_fee_debit_credit_account_example.xml</w:t>
      </w:r>
      <w:r w:rsidR="001769B3">
        <w:rPr>
          <w:rFonts w:asciiTheme="minorHAnsi" w:hAnsiTheme="minorHAnsi"/>
        </w:rPr>
        <w:t xml:space="preserve"> – </w:t>
      </w:r>
      <w:r w:rsidR="001769B3" w:rsidRPr="001769B3">
        <w:rPr>
          <w:rFonts w:asciiTheme="minorHAnsi" w:hAnsiTheme="minorHAnsi"/>
        </w:rPr>
        <w:t>Debit account</w:t>
      </w:r>
    </w:p>
    <w:p w:rsidR="00885191" w:rsidRPr="00C70DD4" w:rsidRDefault="00885191" w:rsidP="00C70DD4">
      <w:pPr>
        <w:rPr>
          <w:rFonts w:asciiTheme="minorHAnsi" w:hAnsiTheme="minorHAnsi"/>
        </w:rPr>
      </w:pPr>
      <w:r w:rsidRPr="00C70DD4">
        <w:rPr>
          <w:rFonts w:asciiTheme="minorHAnsi" w:hAnsiTheme="minorHAnsi"/>
        </w:rPr>
        <w:t>svxp_mad_repayment_example.xml</w:t>
      </w:r>
      <w:r w:rsidR="001769B3">
        <w:rPr>
          <w:rFonts w:asciiTheme="minorHAnsi" w:hAnsiTheme="minorHAnsi"/>
        </w:rPr>
        <w:t xml:space="preserve"> </w:t>
      </w:r>
      <w:r w:rsidR="00F54DDA">
        <w:rPr>
          <w:rFonts w:asciiTheme="minorHAnsi" w:hAnsiTheme="minorHAnsi"/>
        </w:rPr>
        <w:t>–</w:t>
      </w:r>
      <w:r w:rsidR="001769B3">
        <w:rPr>
          <w:rFonts w:asciiTheme="minorHAnsi" w:hAnsiTheme="minorHAnsi"/>
        </w:rPr>
        <w:t xml:space="preserve"> </w:t>
      </w:r>
      <w:proofErr w:type="gramStart"/>
      <w:r w:rsidR="00F54DDA">
        <w:rPr>
          <w:rFonts w:asciiTheme="minorHAnsi" w:hAnsiTheme="minorHAnsi"/>
        </w:rPr>
        <w:t>MAD(</w:t>
      </w:r>
      <w:proofErr w:type="gramEnd"/>
      <w:r w:rsidR="00F54DDA" w:rsidRPr="00F54DDA">
        <w:rPr>
          <w:rFonts w:asciiTheme="minorHAnsi" w:hAnsiTheme="minorHAnsi"/>
        </w:rPr>
        <w:t>Minimum Amount Due</w:t>
      </w:r>
      <w:r w:rsidR="00F54DDA">
        <w:rPr>
          <w:rFonts w:asciiTheme="minorHAnsi" w:hAnsiTheme="minorHAnsi"/>
        </w:rPr>
        <w:t xml:space="preserve">) repayment </w:t>
      </w:r>
    </w:p>
    <w:p w:rsidR="00885191" w:rsidRPr="00C70DD4" w:rsidRDefault="00885191" w:rsidP="00C70DD4">
      <w:pPr>
        <w:rPr>
          <w:rFonts w:asciiTheme="minorHAnsi" w:hAnsiTheme="minorHAnsi"/>
        </w:rPr>
      </w:pPr>
      <w:r w:rsidRPr="00C70DD4">
        <w:rPr>
          <w:rFonts w:asciiTheme="minorHAnsi" w:hAnsiTheme="minorHAnsi"/>
        </w:rPr>
        <w:t>svxp_merchant_status_change.xml</w:t>
      </w:r>
      <w:r w:rsidR="00F54DDA">
        <w:rPr>
          <w:rFonts w:asciiTheme="minorHAnsi" w:hAnsiTheme="minorHAnsi"/>
        </w:rPr>
        <w:t xml:space="preserve"> </w:t>
      </w:r>
      <w:r w:rsidR="002F324F">
        <w:rPr>
          <w:rFonts w:asciiTheme="minorHAnsi" w:hAnsiTheme="minorHAnsi"/>
        </w:rPr>
        <w:t xml:space="preserve">- </w:t>
      </w:r>
      <w:r w:rsidR="00F54DDA">
        <w:rPr>
          <w:rFonts w:asciiTheme="minorHAnsi" w:hAnsiTheme="minorHAnsi"/>
        </w:rPr>
        <w:t>merchant status change</w:t>
      </w:r>
    </w:p>
    <w:p w:rsidR="00885191" w:rsidRPr="00C70DD4" w:rsidRDefault="00885191" w:rsidP="00C70DD4">
      <w:pPr>
        <w:rPr>
          <w:rFonts w:asciiTheme="minorHAnsi" w:hAnsiTheme="minorHAnsi"/>
        </w:rPr>
      </w:pPr>
      <w:r w:rsidRPr="00C70DD4">
        <w:rPr>
          <w:rFonts w:asciiTheme="minorHAnsi" w:hAnsiTheme="minorHAnsi"/>
        </w:rPr>
        <w:t>svxp_purchase_account_example.xml</w:t>
      </w:r>
      <w:r w:rsidR="00F54DDA">
        <w:rPr>
          <w:rFonts w:asciiTheme="minorHAnsi" w:hAnsiTheme="minorHAnsi"/>
        </w:rPr>
        <w:t xml:space="preserve"> – purchase by account id</w:t>
      </w:r>
    </w:p>
    <w:p w:rsidR="00885191" w:rsidRPr="00C70DD4" w:rsidRDefault="00885191" w:rsidP="00C70DD4">
      <w:pPr>
        <w:rPr>
          <w:rFonts w:asciiTheme="minorHAnsi" w:hAnsiTheme="minorHAnsi"/>
        </w:rPr>
      </w:pPr>
      <w:r w:rsidRPr="00C70DD4">
        <w:rPr>
          <w:rFonts w:asciiTheme="minorHAnsi" w:hAnsiTheme="minorHAnsi"/>
        </w:rPr>
        <w:t>svxp_purchase_example.xml</w:t>
      </w:r>
      <w:r w:rsidR="00F54DDA">
        <w:rPr>
          <w:rFonts w:asciiTheme="minorHAnsi" w:hAnsiTheme="minorHAnsi"/>
        </w:rPr>
        <w:t xml:space="preserve"> – purchase by card number</w:t>
      </w:r>
    </w:p>
    <w:p w:rsidR="00885191" w:rsidRPr="00C70DD4" w:rsidRDefault="00885191" w:rsidP="00C70DD4">
      <w:pPr>
        <w:rPr>
          <w:rFonts w:asciiTheme="minorHAnsi" w:hAnsiTheme="minorHAnsi"/>
        </w:rPr>
      </w:pPr>
      <w:r w:rsidRPr="00C70DD4">
        <w:rPr>
          <w:rFonts w:asciiTheme="minorHAnsi" w:hAnsiTheme="minorHAnsi"/>
        </w:rPr>
        <w:t>svxp_set_entity_limit_example.xml</w:t>
      </w:r>
      <w:r w:rsidR="00F54DDA">
        <w:rPr>
          <w:rFonts w:asciiTheme="minorHAnsi" w:hAnsiTheme="minorHAnsi"/>
        </w:rPr>
        <w:t xml:space="preserve"> - </w:t>
      </w:r>
      <w:r w:rsidR="00F54DDA" w:rsidRPr="00F54DDA">
        <w:rPr>
          <w:rFonts w:asciiTheme="minorHAnsi" w:hAnsiTheme="minorHAnsi"/>
        </w:rPr>
        <w:t>Set entity limit</w:t>
      </w:r>
    </w:p>
    <w:p w:rsidR="00885191" w:rsidRPr="00C70DD4" w:rsidRDefault="00885191" w:rsidP="00C70DD4">
      <w:pPr>
        <w:rPr>
          <w:rFonts w:asciiTheme="minorHAnsi" w:hAnsiTheme="minorHAnsi"/>
        </w:rPr>
      </w:pPr>
      <w:r w:rsidRPr="00C70DD4">
        <w:rPr>
          <w:rFonts w:asciiTheme="minorHAnsi" w:hAnsiTheme="minorHAnsi"/>
        </w:rPr>
        <w:t>svxp_utility_payment_example.xml</w:t>
      </w:r>
      <w:r w:rsidR="00F54DDA">
        <w:rPr>
          <w:rFonts w:asciiTheme="minorHAnsi" w:hAnsiTheme="minorHAnsi"/>
        </w:rPr>
        <w:t xml:space="preserve"> - </w:t>
      </w:r>
      <w:r w:rsidR="00F54DDA" w:rsidRPr="00F54DDA">
        <w:rPr>
          <w:rFonts w:asciiTheme="minorHAnsi" w:hAnsiTheme="minorHAnsi"/>
        </w:rPr>
        <w:t>Service provider payment</w:t>
      </w:r>
    </w:p>
    <w:p w:rsidR="00677448" w:rsidRPr="00452B0A" w:rsidRDefault="00677448" w:rsidP="00677448">
      <w:pPr>
        <w:pStyle w:val="BPC3Heading2"/>
      </w:pPr>
      <w:bookmarkStart w:id="33" w:name="_Toc367983155"/>
      <w:bookmarkStart w:id="34" w:name="_Toc378599842"/>
      <w:bookmarkStart w:id="35" w:name="_Toc383426720"/>
      <w:bookmarkStart w:id="36" w:name="_Toc525299747"/>
      <w:r w:rsidRPr="000D67F3">
        <w:t>List</w:t>
      </w:r>
      <w:r w:rsidRPr="00452B0A">
        <w:t xml:space="preserve"> of elements</w:t>
      </w:r>
      <w:bookmarkEnd w:id="33"/>
      <w:bookmarkEnd w:id="34"/>
      <w:bookmarkEnd w:id="35"/>
      <w:bookmarkEnd w:id="36"/>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820"/>
        <w:gridCol w:w="14"/>
        <w:gridCol w:w="1419"/>
        <w:gridCol w:w="852"/>
        <w:gridCol w:w="851"/>
        <w:gridCol w:w="3224"/>
      </w:tblGrid>
      <w:tr w:rsidR="00961495" w:rsidRPr="002F6979" w:rsidTr="00655D46">
        <w:trPr>
          <w:trHeight w:val="135"/>
          <w:tblHeader/>
        </w:trPr>
        <w:tc>
          <w:tcPr>
            <w:tcW w:w="2820" w:type="dxa"/>
            <w:shd w:val="clear" w:color="auto" w:fill="C5E2FF"/>
          </w:tcPr>
          <w:p w:rsidR="00677448" w:rsidRPr="002F6979" w:rsidRDefault="00677448" w:rsidP="00677448">
            <w:pPr>
              <w:pStyle w:val="BPC3Tableheadings"/>
            </w:pPr>
            <w:r w:rsidRPr="002F6979">
              <w:t>Tag</w:t>
            </w:r>
          </w:p>
        </w:tc>
        <w:tc>
          <w:tcPr>
            <w:tcW w:w="1433" w:type="dxa"/>
            <w:gridSpan w:val="2"/>
            <w:shd w:val="clear" w:color="auto" w:fill="C5E2FF"/>
          </w:tcPr>
          <w:p w:rsidR="00677448" w:rsidRPr="002F6979" w:rsidRDefault="00677448" w:rsidP="00677448">
            <w:pPr>
              <w:pStyle w:val="BPC3Tableheadings"/>
            </w:pPr>
            <w:r w:rsidRPr="002F6979">
              <w:t>Type</w:t>
            </w:r>
          </w:p>
        </w:tc>
        <w:tc>
          <w:tcPr>
            <w:tcW w:w="852" w:type="dxa"/>
            <w:shd w:val="clear" w:color="auto" w:fill="C5E2FF"/>
          </w:tcPr>
          <w:p w:rsidR="00677448" w:rsidRPr="002F6979" w:rsidRDefault="00677448" w:rsidP="00677448">
            <w:pPr>
              <w:pStyle w:val="BPC3Tableheadings"/>
            </w:pPr>
            <w:r w:rsidRPr="002F6979">
              <w:t>Size</w:t>
            </w:r>
          </w:p>
        </w:tc>
        <w:tc>
          <w:tcPr>
            <w:tcW w:w="851" w:type="dxa"/>
            <w:shd w:val="clear" w:color="auto" w:fill="C5E2FF"/>
          </w:tcPr>
          <w:p w:rsidR="00677448" w:rsidRPr="00961495" w:rsidRDefault="00677448" w:rsidP="00677448">
            <w:pPr>
              <w:pStyle w:val="BPC3Tableheadings"/>
              <w:rPr>
                <w:sz w:val="22"/>
                <w:szCs w:val="22"/>
              </w:rPr>
            </w:pPr>
            <w:r w:rsidRPr="00961495">
              <w:rPr>
                <w:sz w:val="22"/>
                <w:szCs w:val="22"/>
              </w:rPr>
              <w:t>Occurs</w:t>
            </w:r>
          </w:p>
        </w:tc>
        <w:tc>
          <w:tcPr>
            <w:tcW w:w="3224" w:type="dxa"/>
            <w:shd w:val="clear" w:color="auto" w:fill="C5E2FF"/>
          </w:tcPr>
          <w:p w:rsidR="00677448" w:rsidRPr="002F6979" w:rsidRDefault="00677448" w:rsidP="00677448">
            <w:pPr>
              <w:pStyle w:val="BPC3Tableheadings"/>
            </w:pPr>
            <w:r w:rsidRPr="002F6979">
              <w:t>Description</w:t>
            </w:r>
          </w:p>
        </w:tc>
      </w:tr>
      <w:tr w:rsidR="00677448" w:rsidRPr="002F6979" w:rsidTr="00677448">
        <w:trPr>
          <w:trHeight w:val="135"/>
        </w:trPr>
        <w:tc>
          <w:tcPr>
            <w:tcW w:w="9180" w:type="dxa"/>
            <w:gridSpan w:val="6"/>
            <w:shd w:val="clear" w:color="auto" w:fill="auto"/>
          </w:tcPr>
          <w:p w:rsidR="00677448" w:rsidRPr="00412718" w:rsidRDefault="00677448" w:rsidP="00677448">
            <w:pPr>
              <w:pStyle w:val="BPC3Tableheadings"/>
            </w:pPr>
            <w:r w:rsidRPr="00412718">
              <w:t>clearing</w:t>
            </w:r>
          </w:p>
        </w:tc>
      </w:tr>
      <w:tr w:rsidR="00961495" w:rsidRPr="00CB2123" w:rsidTr="00655D46">
        <w:trPr>
          <w:trHeight w:val="135"/>
        </w:trPr>
        <w:tc>
          <w:tcPr>
            <w:tcW w:w="2820" w:type="dxa"/>
          </w:tcPr>
          <w:p w:rsidR="00677448" w:rsidRPr="005B7F59" w:rsidRDefault="00677448" w:rsidP="00677448">
            <w:pPr>
              <w:pStyle w:val="BPC3Tableitems"/>
            </w:pPr>
            <w:r>
              <w:t>file_id</w:t>
            </w:r>
          </w:p>
        </w:tc>
        <w:tc>
          <w:tcPr>
            <w:tcW w:w="1433" w:type="dxa"/>
            <w:gridSpan w:val="2"/>
          </w:tcPr>
          <w:p w:rsidR="00677448" w:rsidRPr="005B7F59" w:rsidRDefault="00677448" w:rsidP="00677448">
            <w:pPr>
              <w:pStyle w:val="BPC3Tableitems"/>
            </w:pPr>
            <w:r>
              <w:t>long</w:t>
            </w:r>
          </w:p>
        </w:tc>
        <w:tc>
          <w:tcPr>
            <w:tcW w:w="852" w:type="dxa"/>
          </w:tcPr>
          <w:p w:rsidR="00677448" w:rsidRPr="005B7F59" w:rsidRDefault="00677448" w:rsidP="00677448">
            <w:pPr>
              <w:pStyle w:val="BPC3Tableitems"/>
            </w:pPr>
            <w:r>
              <w:t>16</w:t>
            </w:r>
          </w:p>
        </w:tc>
        <w:tc>
          <w:tcPr>
            <w:tcW w:w="851" w:type="dxa"/>
          </w:tcPr>
          <w:p w:rsidR="00677448" w:rsidRPr="005B7F59" w:rsidRDefault="00677448" w:rsidP="00677448">
            <w:pPr>
              <w:pStyle w:val="BPC3Tableitems"/>
            </w:pPr>
            <w:r>
              <w:t>0-1</w:t>
            </w:r>
          </w:p>
        </w:tc>
        <w:tc>
          <w:tcPr>
            <w:tcW w:w="3224" w:type="dxa"/>
          </w:tcPr>
          <w:p w:rsidR="00677448" w:rsidRPr="005B7F59" w:rsidRDefault="00677448" w:rsidP="00677448">
            <w:pPr>
              <w:pStyle w:val="BPC3Tableitems"/>
            </w:pPr>
            <w:r>
              <w:t>Unique identifier of outgoing file</w:t>
            </w:r>
          </w:p>
        </w:tc>
      </w:tr>
      <w:tr w:rsidR="00961495" w:rsidRPr="00CB2123" w:rsidTr="00655D46">
        <w:trPr>
          <w:trHeight w:val="135"/>
        </w:trPr>
        <w:tc>
          <w:tcPr>
            <w:tcW w:w="2820" w:type="dxa"/>
          </w:tcPr>
          <w:p w:rsidR="00677448" w:rsidRDefault="00677448" w:rsidP="00677448">
            <w:pPr>
              <w:pStyle w:val="BPC3Tableitems"/>
            </w:pPr>
            <w:r>
              <w:t>file_type</w:t>
            </w:r>
          </w:p>
        </w:tc>
        <w:tc>
          <w:tcPr>
            <w:tcW w:w="1433" w:type="dxa"/>
            <w:gridSpan w:val="2"/>
          </w:tcPr>
          <w:p w:rsidR="00677448" w:rsidRDefault="00677448" w:rsidP="00677448">
            <w:pPr>
              <w:pStyle w:val="BPC3Tableitems"/>
            </w:pPr>
            <w:r>
              <w:t>string</w:t>
            </w:r>
          </w:p>
        </w:tc>
        <w:tc>
          <w:tcPr>
            <w:tcW w:w="852" w:type="dxa"/>
          </w:tcPr>
          <w:p w:rsidR="00677448" w:rsidRPr="005B7F59" w:rsidRDefault="00677448" w:rsidP="00677448">
            <w:pPr>
              <w:pStyle w:val="BPC3Tableitems"/>
            </w:pPr>
            <w:r>
              <w:t>8</w:t>
            </w:r>
          </w:p>
        </w:tc>
        <w:tc>
          <w:tcPr>
            <w:tcW w:w="851" w:type="dxa"/>
          </w:tcPr>
          <w:p w:rsidR="00677448" w:rsidRDefault="00677448" w:rsidP="00677448">
            <w:pPr>
              <w:pStyle w:val="BPC3Tableitems"/>
            </w:pPr>
            <w:r>
              <w:t>1-1</w:t>
            </w:r>
          </w:p>
        </w:tc>
        <w:tc>
          <w:tcPr>
            <w:tcW w:w="3224" w:type="dxa"/>
          </w:tcPr>
          <w:p w:rsidR="00677448" w:rsidRPr="00957554" w:rsidRDefault="00677448" w:rsidP="00677448">
            <w:pPr>
              <w:pStyle w:val="BPC3Tableitems"/>
              <w:rPr>
                <w:rFonts w:ascii="Courier New" w:hAnsi="Courier New" w:cs="Courier New"/>
                <w:color w:val="000000"/>
                <w:highlight w:val="white"/>
              </w:rPr>
            </w:pPr>
            <w:r>
              <w:t xml:space="preserve">Type of incoming/ongoing file. Describe the purpose of data in file. </w:t>
            </w:r>
            <w:r w:rsidR="00385B6F" w:rsidRPr="00B73024">
              <w:t xml:space="preserve">Dictionary </w:t>
            </w:r>
            <w:r w:rsidR="00385B6F" w:rsidRPr="00385B6F">
              <w:t>FLTP</w:t>
            </w:r>
          </w:p>
        </w:tc>
      </w:tr>
      <w:tr w:rsidR="00961495" w:rsidRPr="00CB2123" w:rsidTr="00655D46">
        <w:trPr>
          <w:trHeight w:val="135"/>
        </w:trPr>
        <w:tc>
          <w:tcPr>
            <w:tcW w:w="2820" w:type="dxa"/>
          </w:tcPr>
          <w:p w:rsidR="00677448" w:rsidRDefault="00677448" w:rsidP="00677448">
            <w:pPr>
              <w:pStyle w:val="BPC3Tableitems"/>
            </w:pPr>
            <w:r>
              <w:t>original_file_id</w:t>
            </w:r>
          </w:p>
        </w:tc>
        <w:tc>
          <w:tcPr>
            <w:tcW w:w="1433" w:type="dxa"/>
            <w:gridSpan w:val="2"/>
          </w:tcPr>
          <w:p w:rsidR="00677448" w:rsidRDefault="00677448" w:rsidP="00677448">
            <w:pPr>
              <w:pStyle w:val="BPC3Tableitems"/>
            </w:pPr>
            <w:r>
              <w:t>long</w:t>
            </w:r>
          </w:p>
        </w:tc>
        <w:tc>
          <w:tcPr>
            <w:tcW w:w="852" w:type="dxa"/>
          </w:tcPr>
          <w:p w:rsidR="00677448" w:rsidRPr="005B7F59" w:rsidRDefault="00677448" w:rsidP="00677448">
            <w:pPr>
              <w:pStyle w:val="BPC3Tableitems"/>
            </w:pPr>
            <w:r>
              <w:t>16</w:t>
            </w:r>
          </w:p>
        </w:tc>
        <w:tc>
          <w:tcPr>
            <w:tcW w:w="851" w:type="dxa"/>
          </w:tcPr>
          <w:p w:rsidR="00677448" w:rsidRDefault="00677448" w:rsidP="00677448">
            <w:pPr>
              <w:pStyle w:val="BPC3Tableitems"/>
            </w:pPr>
            <w:r>
              <w:t>0-1</w:t>
            </w:r>
          </w:p>
        </w:tc>
        <w:tc>
          <w:tcPr>
            <w:tcW w:w="3224" w:type="dxa"/>
          </w:tcPr>
          <w:p w:rsidR="00677448" w:rsidRDefault="00677448" w:rsidP="00677448">
            <w:pPr>
              <w:pStyle w:val="BPC3Tableitems"/>
            </w:pPr>
            <w:r>
              <w:t>Reference to outgoing file if file is response on another file.</w:t>
            </w:r>
          </w:p>
        </w:tc>
      </w:tr>
      <w:tr w:rsidR="00961495" w:rsidRPr="00CB2123" w:rsidTr="00655D46">
        <w:trPr>
          <w:trHeight w:val="135"/>
        </w:trPr>
        <w:tc>
          <w:tcPr>
            <w:tcW w:w="2820" w:type="dxa"/>
          </w:tcPr>
          <w:p w:rsidR="00677448" w:rsidRDefault="00677448" w:rsidP="00677448">
            <w:pPr>
              <w:pStyle w:val="BPC3Tableitems"/>
            </w:pPr>
            <w:r>
              <w:t>start_date</w:t>
            </w:r>
          </w:p>
        </w:tc>
        <w:tc>
          <w:tcPr>
            <w:tcW w:w="1433" w:type="dxa"/>
            <w:gridSpan w:val="2"/>
          </w:tcPr>
          <w:p w:rsidR="00677448" w:rsidRDefault="00677448" w:rsidP="00677448">
            <w:pPr>
              <w:pStyle w:val="BPC3Tableitems"/>
            </w:pPr>
            <w:r>
              <w:t>date</w:t>
            </w:r>
          </w:p>
        </w:tc>
        <w:tc>
          <w:tcPr>
            <w:tcW w:w="852" w:type="dxa"/>
          </w:tcPr>
          <w:p w:rsidR="00677448" w:rsidRPr="005B7F59" w:rsidRDefault="00677448" w:rsidP="00677448">
            <w:pPr>
              <w:pStyle w:val="BPC3Tableitems"/>
              <w:rPr>
                <w:rFonts w:ascii="Tahoma" w:hAnsi="Tahoma" w:cs="Tahoma"/>
                <w:sz w:val="20"/>
              </w:rPr>
            </w:pPr>
          </w:p>
        </w:tc>
        <w:tc>
          <w:tcPr>
            <w:tcW w:w="851" w:type="dxa"/>
          </w:tcPr>
          <w:p w:rsidR="00677448" w:rsidRDefault="00677448" w:rsidP="00677448">
            <w:pPr>
              <w:pStyle w:val="BPC3Tableitems"/>
            </w:pPr>
            <w:r>
              <w:t>0-1</w:t>
            </w:r>
          </w:p>
        </w:tc>
        <w:tc>
          <w:tcPr>
            <w:tcW w:w="3224" w:type="dxa"/>
          </w:tcPr>
          <w:p w:rsidR="00677448" w:rsidRDefault="00677448" w:rsidP="00677448">
            <w:pPr>
              <w:pStyle w:val="BPC3Tableitems"/>
            </w:pPr>
            <w:r>
              <w:t>Start date of period which represented in file.</w:t>
            </w:r>
            <w:r w:rsidR="007D61FD">
              <w:t xml:space="preserve"> </w:t>
            </w:r>
            <w:r w:rsidR="007D61FD" w:rsidRPr="007D61FD">
              <w:t>The date include the date and time</w:t>
            </w:r>
            <w:r w:rsidR="007D61FD">
              <w:t>.</w:t>
            </w:r>
          </w:p>
        </w:tc>
      </w:tr>
      <w:tr w:rsidR="00961495" w:rsidTr="00655D46">
        <w:trPr>
          <w:trHeight w:val="135"/>
        </w:trPr>
        <w:tc>
          <w:tcPr>
            <w:tcW w:w="2820" w:type="dxa"/>
          </w:tcPr>
          <w:p w:rsidR="00677448" w:rsidRDefault="00677448" w:rsidP="00677448">
            <w:pPr>
              <w:pStyle w:val="BPC3Tableitems"/>
            </w:pPr>
            <w:r>
              <w:t>end_date</w:t>
            </w:r>
          </w:p>
        </w:tc>
        <w:tc>
          <w:tcPr>
            <w:tcW w:w="1433" w:type="dxa"/>
            <w:gridSpan w:val="2"/>
          </w:tcPr>
          <w:p w:rsidR="00677448" w:rsidRDefault="00677448" w:rsidP="00677448">
            <w:pPr>
              <w:pStyle w:val="BPC3Tableitems"/>
            </w:pPr>
            <w:r>
              <w:t>date</w:t>
            </w:r>
          </w:p>
        </w:tc>
        <w:tc>
          <w:tcPr>
            <w:tcW w:w="852" w:type="dxa"/>
          </w:tcPr>
          <w:p w:rsidR="00677448" w:rsidRPr="005B7F59" w:rsidRDefault="00677448" w:rsidP="00677448">
            <w:pPr>
              <w:pStyle w:val="BPC3Tableitems"/>
              <w:rPr>
                <w:rFonts w:ascii="Tahoma" w:hAnsi="Tahoma" w:cs="Tahoma"/>
                <w:sz w:val="20"/>
              </w:rPr>
            </w:pPr>
          </w:p>
        </w:tc>
        <w:tc>
          <w:tcPr>
            <w:tcW w:w="851" w:type="dxa"/>
          </w:tcPr>
          <w:p w:rsidR="00677448" w:rsidRDefault="00677448" w:rsidP="00677448">
            <w:pPr>
              <w:pStyle w:val="BPC3Tableitems"/>
            </w:pPr>
            <w:r>
              <w:t>0-1</w:t>
            </w:r>
          </w:p>
        </w:tc>
        <w:tc>
          <w:tcPr>
            <w:tcW w:w="3224" w:type="dxa"/>
          </w:tcPr>
          <w:p w:rsidR="00677448" w:rsidRDefault="00677448" w:rsidP="00677448">
            <w:pPr>
              <w:pStyle w:val="BPC3Tableitems"/>
            </w:pPr>
            <w:r>
              <w:t>Represented period end date.</w:t>
            </w:r>
            <w:r w:rsidR="007D61FD">
              <w:t xml:space="preserve"> </w:t>
            </w:r>
            <w:r w:rsidR="007D61FD" w:rsidRPr="007D61FD">
              <w:t>The date include the date and time</w:t>
            </w:r>
            <w:r w:rsidR="007D61FD">
              <w:t>.</w:t>
            </w:r>
          </w:p>
        </w:tc>
      </w:tr>
      <w:tr w:rsidR="00961495" w:rsidRPr="00CB2123" w:rsidTr="00655D46">
        <w:trPr>
          <w:trHeight w:val="135"/>
        </w:trPr>
        <w:tc>
          <w:tcPr>
            <w:tcW w:w="2820" w:type="dxa"/>
          </w:tcPr>
          <w:p w:rsidR="00677448" w:rsidRDefault="00677448" w:rsidP="00677448">
            <w:pPr>
              <w:pStyle w:val="BPC3Tableitems"/>
            </w:pPr>
            <w:r>
              <w:t>inst_id</w:t>
            </w:r>
          </w:p>
        </w:tc>
        <w:tc>
          <w:tcPr>
            <w:tcW w:w="1433" w:type="dxa"/>
            <w:gridSpan w:val="2"/>
          </w:tcPr>
          <w:p w:rsidR="00677448" w:rsidRDefault="00677448" w:rsidP="00677448">
            <w:pPr>
              <w:pStyle w:val="BPC3Tableitems"/>
            </w:pPr>
            <w:r>
              <w:t>int</w:t>
            </w:r>
          </w:p>
        </w:tc>
        <w:tc>
          <w:tcPr>
            <w:tcW w:w="852" w:type="dxa"/>
          </w:tcPr>
          <w:p w:rsidR="00677448" w:rsidRPr="005B7F59" w:rsidRDefault="00677448" w:rsidP="00677448">
            <w:pPr>
              <w:pStyle w:val="BPC3Tableitems"/>
            </w:pPr>
            <w:r>
              <w:t>4</w:t>
            </w:r>
          </w:p>
        </w:tc>
        <w:tc>
          <w:tcPr>
            <w:tcW w:w="851" w:type="dxa"/>
          </w:tcPr>
          <w:p w:rsidR="00677448" w:rsidRDefault="00677448" w:rsidP="00677448">
            <w:pPr>
              <w:pStyle w:val="BPC3Tableitems"/>
            </w:pPr>
            <w:r>
              <w:t>0-1</w:t>
            </w:r>
          </w:p>
        </w:tc>
        <w:tc>
          <w:tcPr>
            <w:tcW w:w="3224" w:type="dxa"/>
          </w:tcPr>
          <w:p w:rsidR="00677448" w:rsidRDefault="00677448" w:rsidP="00677448">
            <w:pPr>
              <w:pStyle w:val="BPC3Tableitems"/>
            </w:pPr>
            <w:r>
              <w:t>Identifier of partner (system) which related with operations.</w:t>
            </w:r>
          </w:p>
        </w:tc>
      </w:tr>
      <w:tr w:rsidR="00961495" w:rsidRPr="005B7F59" w:rsidTr="00655D46">
        <w:trPr>
          <w:trHeight w:val="135"/>
        </w:trPr>
        <w:tc>
          <w:tcPr>
            <w:tcW w:w="2820" w:type="dxa"/>
          </w:tcPr>
          <w:p w:rsidR="00677448" w:rsidRPr="005B7F59" w:rsidRDefault="00677448" w:rsidP="00677448">
            <w:pPr>
              <w:pStyle w:val="BPC3Tableitems"/>
            </w:pPr>
            <w:r>
              <w:t>operation</w:t>
            </w:r>
          </w:p>
        </w:tc>
        <w:tc>
          <w:tcPr>
            <w:tcW w:w="1433" w:type="dxa"/>
            <w:gridSpan w:val="2"/>
          </w:tcPr>
          <w:p w:rsidR="00677448" w:rsidRPr="005B7F59" w:rsidRDefault="00677448" w:rsidP="00677448">
            <w:pPr>
              <w:pStyle w:val="BPC3Tableitems"/>
            </w:pPr>
            <w:r>
              <w:t>operation</w:t>
            </w:r>
          </w:p>
        </w:tc>
        <w:tc>
          <w:tcPr>
            <w:tcW w:w="852" w:type="dxa"/>
          </w:tcPr>
          <w:p w:rsidR="00677448" w:rsidRPr="005B7F59" w:rsidRDefault="00677448" w:rsidP="00677448">
            <w:pPr>
              <w:pStyle w:val="BPC3Tableitems"/>
              <w:rPr>
                <w:rFonts w:ascii="Tahoma" w:hAnsi="Tahoma" w:cs="Tahoma"/>
                <w:sz w:val="20"/>
              </w:rPr>
            </w:pPr>
          </w:p>
        </w:tc>
        <w:tc>
          <w:tcPr>
            <w:tcW w:w="851" w:type="dxa"/>
          </w:tcPr>
          <w:p w:rsidR="00677448" w:rsidRPr="005B7F59" w:rsidRDefault="00677448" w:rsidP="00677448">
            <w:pPr>
              <w:pStyle w:val="BPC3Tableitems"/>
            </w:pPr>
            <w:r>
              <w:t>1-*</w:t>
            </w:r>
          </w:p>
        </w:tc>
        <w:tc>
          <w:tcPr>
            <w:tcW w:w="3224" w:type="dxa"/>
          </w:tcPr>
          <w:p w:rsidR="00677448" w:rsidRPr="005B7F59" w:rsidRDefault="00677448" w:rsidP="00677448">
            <w:pPr>
              <w:pStyle w:val="BPC3Tableitems"/>
            </w:pPr>
            <w:r>
              <w:t>Operation data</w:t>
            </w:r>
          </w:p>
        </w:tc>
      </w:tr>
      <w:tr w:rsidR="00677448" w:rsidRPr="002F6979"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77448" w:rsidRPr="00412718" w:rsidRDefault="00677448" w:rsidP="00677448">
            <w:pPr>
              <w:pStyle w:val="BPC3Tableheadings"/>
            </w:pPr>
            <w:r>
              <w:lastRenderedPageBreak/>
              <w:t>operation</w:t>
            </w:r>
          </w:p>
        </w:tc>
      </w:tr>
      <w:tr w:rsidR="00961495"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oper_</w:t>
            </w:r>
            <w:r w:rsidRPr="005B7F59">
              <w:t>id</w:t>
            </w:r>
          </w:p>
        </w:tc>
        <w:tc>
          <w:tcPr>
            <w:tcW w:w="1433" w:type="dxa"/>
            <w:gridSpan w:val="2"/>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rsidRPr="005B7F59">
              <w:t>Operation identifier</w:t>
            </w:r>
          </w:p>
        </w:tc>
      </w:tr>
      <w:tr w:rsidR="00961495"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oper_type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77448" w:rsidRPr="007145AC" w:rsidRDefault="00677448" w:rsidP="00997637">
            <w:pPr>
              <w:pStyle w:val="BPC3Tableitems"/>
            </w:pPr>
            <w:r>
              <w:t>Operation type</w:t>
            </w:r>
            <w:r w:rsidR="00997637">
              <w:t>.</w:t>
            </w:r>
            <w:r w:rsidR="00E37ECE">
              <w:t xml:space="preserve"> Dictionary </w:t>
            </w:r>
            <w:r w:rsidR="00E37ECE" w:rsidRPr="00E37ECE">
              <w:t>OPTP</w:t>
            </w:r>
            <w:r w:rsidR="00997637">
              <w:t xml:space="preserve"> </w:t>
            </w:r>
          </w:p>
        </w:tc>
      </w:tr>
      <w:tr w:rsidR="00961495" w:rsidRPr="00F0158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Pr="00F01589" w:rsidRDefault="00677448" w:rsidP="00677448">
            <w:pPr>
              <w:pStyle w:val="BPC3Tableitems"/>
            </w:pPr>
            <w:r>
              <w:t>msg_type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7145AC" w:rsidRDefault="00677448" w:rsidP="00677448">
            <w:pPr>
              <w:pStyle w:val="BPC3Tableitems"/>
            </w:pPr>
            <w:r>
              <w:t>Message type</w:t>
            </w:r>
            <w:r w:rsidR="00E37ECE">
              <w:t xml:space="preserve">. Dictionary </w:t>
            </w:r>
            <w:r w:rsidR="00E37ECE" w:rsidRPr="00E37ECE">
              <w:t>MSGT</w:t>
            </w:r>
          </w:p>
        </w:tc>
      </w:tr>
      <w:tr w:rsidR="00961495" w:rsidRPr="00F0158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Pr="00F01589" w:rsidRDefault="00677448" w:rsidP="00677448">
            <w:pPr>
              <w:pStyle w:val="BPC3Tableitems"/>
            </w:pPr>
            <w:r>
              <w:t>sttl_type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C27F3A" w:rsidP="00677448">
            <w:pPr>
              <w:pStyle w:val="BPC3Tableitems"/>
            </w:pPr>
            <w:r>
              <w:t>0</w:t>
            </w:r>
            <w:r w:rsidR="00677448">
              <w:t>-1</w:t>
            </w:r>
          </w:p>
        </w:tc>
        <w:tc>
          <w:tcPr>
            <w:tcW w:w="3224" w:type="dxa"/>
            <w:tcBorders>
              <w:top w:val="single" w:sz="4" w:space="0" w:color="auto"/>
              <w:left w:val="single" w:sz="4" w:space="0" w:color="auto"/>
              <w:bottom w:val="single" w:sz="4" w:space="0" w:color="auto"/>
              <w:right w:val="single" w:sz="4" w:space="0" w:color="auto"/>
            </w:tcBorders>
          </w:tcPr>
          <w:p w:rsidR="00677448" w:rsidRPr="007145AC" w:rsidRDefault="00677448" w:rsidP="00677448">
            <w:pPr>
              <w:pStyle w:val="BPC3Tableitems"/>
            </w:pPr>
            <w:r>
              <w:t>Settlement type</w:t>
            </w:r>
            <w:r w:rsidR="00E37ECE">
              <w:t xml:space="preserve">. Dictionary </w:t>
            </w:r>
            <w:r w:rsidR="00E37ECE" w:rsidRPr="00E37ECE">
              <w:t>STTT</w:t>
            </w:r>
          </w:p>
        </w:tc>
      </w:tr>
      <w:tr w:rsidR="00433491" w:rsidRPr="00F01589" w:rsidTr="00E0060E">
        <w:trPr>
          <w:trHeight w:val="135"/>
        </w:trPr>
        <w:tc>
          <w:tcPr>
            <w:tcW w:w="2820" w:type="dxa"/>
            <w:tcBorders>
              <w:top w:val="single" w:sz="4" w:space="0" w:color="auto"/>
              <w:left w:val="single" w:sz="4" w:space="0" w:color="auto"/>
              <w:bottom w:val="single" w:sz="4" w:space="0" w:color="auto"/>
              <w:right w:val="single" w:sz="4" w:space="0" w:color="auto"/>
            </w:tcBorders>
          </w:tcPr>
          <w:p w:rsidR="00433491" w:rsidRPr="00F01589" w:rsidRDefault="00433491" w:rsidP="00E0060E">
            <w:pPr>
              <w:pStyle w:val="BPC3Tableitems"/>
            </w:pPr>
            <w:r>
              <w:t>original_id</w:t>
            </w:r>
          </w:p>
        </w:tc>
        <w:tc>
          <w:tcPr>
            <w:tcW w:w="1433" w:type="dxa"/>
            <w:gridSpan w:val="2"/>
            <w:tcBorders>
              <w:top w:val="single" w:sz="4" w:space="0" w:color="auto"/>
              <w:left w:val="single" w:sz="4" w:space="0" w:color="auto"/>
              <w:bottom w:val="single" w:sz="4" w:space="0" w:color="auto"/>
              <w:right w:val="single" w:sz="4" w:space="0" w:color="auto"/>
            </w:tcBorders>
          </w:tcPr>
          <w:p w:rsidR="00433491" w:rsidRDefault="00433491" w:rsidP="00E0060E">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433491" w:rsidRDefault="00433491" w:rsidP="00E0060E">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433491" w:rsidRDefault="00433491" w:rsidP="00E0060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433491" w:rsidRPr="007145AC" w:rsidRDefault="00433491" w:rsidP="00E0060E">
            <w:pPr>
              <w:pStyle w:val="BPC3Tableitems"/>
            </w:pPr>
            <w:r>
              <w:t>Operation identifier of original operation</w:t>
            </w:r>
          </w:p>
        </w:tc>
      </w:tr>
      <w:tr w:rsidR="00655D46" w:rsidRPr="00F0158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55D46" w:rsidRDefault="00655D46" w:rsidP="00990217">
            <w:pPr>
              <w:pStyle w:val="BPC3Tableitems"/>
            </w:pPr>
            <w:r>
              <w:t>reconciliation_type</w:t>
            </w:r>
          </w:p>
        </w:tc>
        <w:tc>
          <w:tcPr>
            <w:tcW w:w="1433" w:type="dxa"/>
            <w:gridSpan w:val="2"/>
            <w:tcBorders>
              <w:top w:val="single" w:sz="4" w:space="0" w:color="auto"/>
              <w:left w:val="single" w:sz="4" w:space="0" w:color="auto"/>
              <w:bottom w:val="single" w:sz="4" w:space="0" w:color="auto"/>
              <w:right w:val="single" w:sz="4" w:space="0" w:color="auto"/>
            </w:tcBorders>
          </w:tcPr>
          <w:p w:rsidR="00655D46" w:rsidRDefault="00655D46" w:rsidP="00990217">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55D46" w:rsidRDefault="00655D46" w:rsidP="00990217">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55D46" w:rsidRDefault="00655D46" w:rsidP="00990217">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55D46" w:rsidRDefault="00655D46" w:rsidP="00E37ECE">
            <w:pPr>
              <w:pStyle w:val="BPC3Tableitems"/>
            </w:pPr>
            <w:r>
              <w:t>Reconciliation type</w:t>
            </w:r>
            <w:r w:rsidR="00E37ECE">
              <w:t xml:space="preserve">. Dictionary </w:t>
            </w:r>
            <w:r w:rsidR="00E37ECE" w:rsidRPr="00E37ECE">
              <w:t>RCLM</w:t>
            </w:r>
          </w:p>
        </w:tc>
      </w:tr>
      <w:tr w:rsidR="00961495"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oper_date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Date when operation occurs</w:t>
            </w:r>
          </w:p>
        </w:tc>
      </w:tr>
      <w:tr w:rsidR="00961495"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host_date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Processing date</w:t>
            </w:r>
          </w:p>
        </w:tc>
      </w:tr>
      <w:tr w:rsidR="00961495"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oper_count</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rsidRPr="00CD70EE">
              <w:t>long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r>
              <w:rPr>
                <w:rFonts w:ascii="Tahoma" w:hAnsi="Tahoma" w:cs="Tahoma"/>
                <w:sz w:val="20"/>
              </w:rPr>
              <w:t>16</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Operations count</w:t>
            </w:r>
          </w:p>
        </w:tc>
      </w:tr>
      <w:tr w:rsidR="00961495"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bookmarkStart w:id="37" w:name="_Hlk360196466"/>
            <w:r>
              <w:t>oper_amount</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Original operation amount</w:t>
            </w:r>
          </w:p>
        </w:tc>
      </w:tr>
      <w:tr w:rsidR="00961495"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oper_request_amount</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rsidRPr="007C38CF">
              <w:t>Operation requested amount in operation currency</w:t>
            </w:r>
          </w:p>
        </w:tc>
      </w:tr>
      <w:bookmarkEnd w:id="37"/>
      <w:tr w:rsidR="00961495" w:rsidRPr="00371501"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oper_surcharge_amount</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7C38CF" w:rsidRDefault="00677448" w:rsidP="00677448">
            <w:pPr>
              <w:pStyle w:val="BPC3Tableitems"/>
            </w:pPr>
            <w:r>
              <w:t>Operation surcharge amount</w:t>
            </w:r>
          </w:p>
        </w:tc>
      </w:tr>
      <w:tr w:rsidR="00961495" w:rsidRPr="00371501"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oper_cashback_amount</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7C38CF" w:rsidRDefault="00677448" w:rsidP="00677448">
            <w:pPr>
              <w:pStyle w:val="BPC3Tableitems"/>
            </w:pPr>
            <w:r>
              <w:t>Operation cashback amount</w:t>
            </w:r>
          </w:p>
        </w:tc>
      </w:tr>
      <w:tr w:rsidR="00655D46" w:rsidRPr="00371501"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55D46" w:rsidRDefault="00655D46" w:rsidP="00990217">
            <w:pPr>
              <w:pStyle w:val="BPC3Tableitems"/>
            </w:pPr>
            <w:r w:rsidRPr="00C00CB4">
              <w:t>sttt</w:t>
            </w:r>
            <w:r>
              <w:t>_amount</w:t>
            </w:r>
          </w:p>
        </w:tc>
        <w:tc>
          <w:tcPr>
            <w:tcW w:w="1433" w:type="dxa"/>
            <w:gridSpan w:val="2"/>
            <w:tcBorders>
              <w:top w:val="single" w:sz="4" w:space="0" w:color="auto"/>
              <w:left w:val="single" w:sz="4" w:space="0" w:color="auto"/>
              <w:bottom w:val="single" w:sz="4" w:space="0" w:color="auto"/>
              <w:right w:val="single" w:sz="4" w:space="0" w:color="auto"/>
            </w:tcBorders>
          </w:tcPr>
          <w:p w:rsidR="00655D46" w:rsidRDefault="00655D46" w:rsidP="00990217">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655D46" w:rsidRDefault="00655D46" w:rsidP="00990217">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55D46" w:rsidRDefault="00655D46" w:rsidP="00990217">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55D46" w:rsidRPr="005B7F59" w:rsidRDefault="00655D46" w:rsidP="00990217">
            <w:pPr>
              <w:pStyle w:val="BPC3Tableitems"/>
            </w:pPr>
            <w:r>
              <w:t>Settlement operation amount</w:t>
            </w:r>
          </w:p>
        </w:tc>
      </w:tr>
      <w:tr w:rsidR="007D403B" w:rsidRPr="00371501"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7D403B" w:rsidRPr="00C00CB4" w:rsidRDefault="005D5723" w:rsidP="00990217">
            <w:pPr>
              <w:pStyle w:val="BPC3Tableitems"/>
            </w:pPr>
            <w:r>
              <w:t>i</w:t>
            </w:r>
            <w:r w:rsidR="007D403B">
              <w:t>nterchange_fee</w:t>
            </w:r>
          </w:p>
        </w:tc>
        <w:tc>
          <w:tcPr>
            <w:tcW w:w="1433" w:type="dxa"/>
            <w:gridSpan w:val="2"/>
            <w:tcBorders>
              <w:top w:val="single" w:sz="4" w:space="0" w:color="auto"/>
              <w:left w:val="single" w:sz="4" w:space="0" w:color="auto"/>
              <w:bottom w:val="single" w:sz="4" w:space="0" w:color="auto"/>
              <w:right w:val="single" w:sz="4" w:space="0" w:color="auto"/>
            </w:tcBorders>
          </w:tcPr>
          <w:p w:rsidR="007D403B" w:rsidRDefault="007D403B" w:rsidP="00945315">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7D403B" w:rsidRDefault="007D403B" w:rsidP="00945315">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7D403B" w:rsidRDefault="007D403B" w:rsidP="00945315">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7D403B" w:rsidRPr="005B7F59" w:rsidRDefault="007D403B" w:rsidP="007D403B">
            <w:pPr>
              <w:pStyle w:val="BPC3Tableitems"/>
            </w:pPr>
            <w:r>
              <w:t>Interchange fee amount</w:t>
            </w:r>
          </w:p>
        </w:tc>
      </w:tr>
      <w:tr w:rsidR="00961495"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originator_refnum</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36</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rsidRPr="009B7142">
              <w:t>Reference number generated by originator of operation</w:t>
            </w:r>
          </w:p>
        </w:tc>
      </w:tr>
      <w:tr w:rsidR="00961495"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network_refnum</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36</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rPr>
                <w:rFonts w:ascii="Tahoma" w:hAnsi="Tahoma" w:cs="Tahoma"/>
                <w:sz w:val="20"/>
              </w:rPr>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rsidRPr="009B7142">
              <w:t xml:space="preserve">Reference number </w:t>
            </w:r>
            <w:r>
              <w:t>incoming from external network</w:t>
            </w:r>
          </w:p>
        </w:tc>
      </w:tr>
      <w:tr w:rsidR="00961495" w:rsidRPr="00770D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Pr="00CE317C" w:rsidRDefault="00677448" w:rsidP="00677448">
            <w:pPr>
              <w:pStyle w:val="BPC3Tableitems"/>
            </w:pPr>
            <w:r>
              <w:t>acq_inst_bin</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CE317C" w:rsidRDefault="00677448" w:rsidP="00677448">
            <w:pPr>
              <w:pStyle w:val="BPC3Tableitems"/>
            </w:pPr>
            <w:r>
              <w:t>Acquirer BIN</w:t>
            </w:r>
          </w:p>
        </w:tc>
      </w:tr>
      <w:tr w:rsidR="008E7975" w:rsidRPr="00770D7C" w:rsidTr="000F671C">
        <w:trPr>
          <w:trHeight w:val="135"/>
        </w:trPr>
        <w:tc>
          <w:tcPr>
            <w:tcW w:w="2820" w:type="dxa"/>
            <w:tcBorders>
              <w:top w:val="single" w:sz="4" w:space="0" w:color="auto"/>
              <w:left w:val="single" w:sz="4" w:space="0" w:color="auto"/>
              <w:bottom w:val="single" w:sz="4" w:space="0" w:color="auto"/>
              <w:right w:val="single" w:sz="4" w:space="0" w:color="auto"/>
            </w:tcBorders>
          </w:tcPr>
          <w:p w:rsidR="008E7975" w:rsidRPr="00CE317C" w:rsidRDefault="008E7975" w:rsidP="000F671C">
            <w:pPr>
              <w:pStyle w:val="BPC3Tableitems"/>
            </w:pPr>
            <w:r>
              <w:t>forwarding_inst_bin</w:t>
            </w:r>
          </w:p>
        </w:tc>
        <w:tc>
          <w:tcPr>
            <w:tcW w:w="1433" w:type="dxa"/>
            <w:gridSpan w:val="2"/>
            <w:tcBorders>
              <w:top w:val="single" w:sz="4" w:space="0" w:color="auto"/>
              <w:left w:val="single" w:sz="4" w:space="0" w:color="auto"/>
              <w:bottom w:val="single" w:sz="4" w:space="0" w:color="auto"/>
              <w:right w:val="single" w:sz="4" w:space="0" w:color="auto"/>
            </w:tcBorders>
          </w:tcPr>
          <w:p w:rsidR="008E7975" w:rsidRDefault="008E7975" w:rsidP="000F671C">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8E7975" w:rsidRDefault="008E7975" w:rsidP="000F671C">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8E7975" w:rsidRDefault="008E7975" w:rsidP="000F671C">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8E7975" w:rsidRPr="00CE317C" w:rsidRDefault="008E7975" w:rsidP="000F671C">
            <w:pPr>
              <w:pStyle w:val="BPC3Tableitems"/>
            </w:pPr>
            <w:r>
              <w:t>Forwarding BIN</w:t>
            </w:r>
          </w:p>
        </w:tc>
      </w:tr>
      <w:tr w:rsidR="00961495"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lastRenderedPageBreak/>
              <w:t>response_code</w:t>
            </w:r>
          </w:p>
        </w:tc>
        <w:tc>
          <w:tcPr>
            <w:tcW w:w="1433" w:type="dxa"/>
            <w:gridSpan w:val="2"/>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Pr="005B7F59"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372C7C" w:rsidRDefault="00677448" w:rsidP="00677448">
            <w:pPr>
              <w:pStyle w:val="BPC3Tableitems"/>
            </w:pPr>
            <w:r>
              <w:t>Code of operation processing result.</w:t>
            </w:r>
            <w:r w:rsidR="00BC376C">
              <w:t xml:space="preserve"> Dictionary </w:t>
            </w:r>
            <w:r w:rsidR="00BC376C" w:rsidRPr="00E37ECE">
              <w:t>RCLM</w:t>
            </w:r>
          </w:p>
        </w:tc>
      </w:tr>
      <w:tr w:rsidR="00961495"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oper_reason</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Default="00677448" w:rsidP="00BC376C">
            <w:pPr>
              <w:pStyle w:val="BPC3Tableitems"/>
            </w:pPr>
            <w:r w:rsidRPr="007B7BDE">
              <w:t>Operation reason</w:t>
            </w:r>
            <w:r w:rsidR="00BC376C">
              <w:t xml:space="preserve">. Dictionary </w:t>
            </w:r>
            <w:r w:rsidR="00644196" w:rsidRPr="007D06E4">
              <w:t>ADJR, PMRS, BLTP, LMTP</w:t>
            </w:r>
          </w:p>
        </w:tc>
      </w:tr>
      <w:tr w:rsidR="00961495" w:rsidRPr="00155E91"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status</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7B7BDE" w:rsidRDefault="00677448" w:rsidP="00BC376C">
            <w:pPr>
              <w:pStyle w:val="BPC3Tableitems"/>
            </w:pPr>
            <w:r w:rsidRPr="00F22D2E">
              <w:t>Authori</w:t>
            </w:r>
            <w:r>
              <w:t>z</w:t>
            </w:r>
            <w:r w:rsidRPr="00F22D2E">
              <w:t>ation status</w:t>
            </w:r>
            <w:r w:rsidR="00BC376C">
              <w:t xml:space="preserve">. Dictionary </w:t>
            </w:r>
            <w:r w:rsidR="00BC376C" w:rsidRPr="00F22D2E">
              <w:t>OPST</w:t>
            </w:r>
          </w:p>
        </w:tc>
      </w:tr>
      <w:tr w:rsidR="00961495"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status_reason</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DB6F8D" w:rsidRDefault="00677448" w:rsidP="00BC376C">
            <w:pPr>
              <w:pStyle w:val="BPC3Tableitems"/>
            </w:pPr>
            <w:r>
              <w:t>Reason of status. Dictionary value</w:t>
            </w:r>
            <w:r w:rsidR="00BC376C">
              <w:t xml:space="preserve">. Dictionary </w:t>
            </w:r>
            <w:r w:rsidR="00BC376C" w:rsidRPr="00F22D2E">
              <w:t>OPST</w:t>
            </w:r>
          </w:p>
        </w:tc>
      </w:tr>
      <w:tr w:rsidR="00961495"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is_reversal</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1</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 – operation is not reversal</w:t>
            </w:r>
          </w:p>
          <w:p w:rsidR="00677448" w:rsidRPr="00DB6F8D" w:rsidRDefault="00677448" w:rsidP="00677448">
            <w:pPr>
              <w:pStyle w:val="BPC3Tableitems"/>
            </w:pPr>
            <w:r>
              <w:t>1 – operation is reversal</w:t>
            </w:r>
          </w:p>
        </w:tc>
      </w:tr>
      <w:tr w:rsidR="00961495"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Pr="00517DB2" w:rsidRDefault="00677448" w:rsidP="00677448">
            <w:pPr>
              <w:pStyle w:val="BPC3Tableitems"/>
            </w:pPr>
            <w:r>
              <w:t>merchant_number</w:t>
            </w:r>
          </w:p>
        </w:tc>
        <w:tc>
          <w:tcPr>
            <w:tcW w:w="1433" w:type="dxa"/>
            <w:gridSpan w:val="2"/>
            <w:tcBorders>
              <w:top w:val="single" w:sz="4" w:space="0" w:color="auto"/>
              <w:left w:val="single" w:sz="4" w:space="0" w:color="auto"/>
              <w:bottom w:val="single" w:sz="4" w:space="0" w:color="auto"/>
              <w:right w:val="single" w:sz="4" w:space="0" w:color="auto"/>
            </w:tcBorders>
          </w:tcPr>
          <w:p w:rsidR="00677448" w:rsidRPr="00517DB2"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Pr="00517DB2" w:rsidRDefault="00677448" w:rsidP="00677448">
            <w:pPr>
              <w:pStyle w:val="BPC3Tableitems"/>
            </w:pPr>
            <w:r>
              <w:t>15</w:t>
            </w:r>
          </w:p>
        </w:tc>
        <w:tc>
          <w:tcPr>
            <w:tcW w:w="851" w:type="dxa"/>
            <w:tcBorders>
              <w:top w:val="single" w:sz="4" w:space="0" w:color="auto"/>
              <w:left w:val="single" w:sz="4" w:space="0" w:color="auto"/>
              <w:bottom w:val="single" w:sz="4" w:space="0" w:color="auto"/>
              <w:right w:val="single" w:sz="4" w:space="0" w:color="auto"/>
            </w:tcBorders>
          </w:tcPr>
          <w:p w:rsidR="00677448" w:rsidRPr="00517DB2"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Merchant number</w:t>
            </w:r>
          </w:p>
        </w:tc>
      </w:tr>
      <w:tr w:rsidR="00961495"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mcc</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Merchant category code</w:t>
            </w:r>
          </w:p>
        </w:tc>
      </w:tr>
      <w:tr w:rsidR="00961495"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merchant_name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Merchant name</w:t>
            </w:r>
          </w:p>
        </w:tc>
      </w:tr>
      <w:tr w:rsidR="00961495"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merchant_street</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Merchant street address</w:t>
            </w:r>
          </w:p>
        </w:tc>
      </w:tr>
      <w:tr w:rsidR="00961495" w:rsidRPr="00824FF2"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merchant_city</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824FF2" w:rsidRDefault="00677448" w:rsidP="00677448">
            <w:pPr>
              <w:pStyle w:val="BPC3Tableitems"/>
            </w:pPr>
            <w:r>
              <w:t>Merchant’s city</w:t>
            </w:r>
          </w:p>
        </w:tc>
      </w:tr>
      <w:tr w:rsidR="00961495" w:rsidRPr="00824FF2"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merchant_region</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Region of merchant</w:t>
            </w:r>
          </w:p>
        </w:tc>
      </w:tr>
      <w:tr w:rsidR="00961495" w:rsidRPr="00824FF2"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merchant_country</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Country of merchant</w:t>
            </w:r>
          </w:p>
        </w:tc>
      </w:tr>
      <w:tr w:rsidR="00961495" w:rsidRPr="00824FF2"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merchant_postcode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10</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Merchant’s postal code</w:t>
            </w:r>
          </w:p>
        </w:tc>
      </w:tr>
      <w:tr w:rsidR="00961495" w:rsidRPr="00824FF2"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terminal_type</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9C2D69">
            <w:pPr>
              <w:pStyle w:val="BPC3Tableitems"/>
            </w:pPr>
            <w:r>
              <w:t>Terminal type</w:t>
            </w:r>
            <w:r w:rsidR="00BC376C">
              <w:t xml:space="preserve">. Dictionary </w:t>
            </w:r>
            <w:r w:rsidR="009C2D69" w:rsidRPr="008633CC">
              <w:t>TRMT</w:t>
            </w:r>
          </w:p>
        </w:tc>
      </w:tr>
      <w:tr w:rsidR="00961495"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terminal_number</w:t>
            </w:r>
          </w:p>
        </w:tc>
        <w:tc>
          <w:tcPr>
            <w:tcW w:w="1433" w:type="dxa"/>
            <w:gridSpan w:val="2"/>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77448" w:rsidRDefault="0067744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77448" w:rsidRPr="0056046E" w:rsidRDefault="00677448" w:rsidP="00677448">
            <w:pPr>
              <w:pStyle w:val="BPC3Tableitems"/>
            </w:pPr>
            <w:r>
              <w:t>Terminal number</w:t>
            </w:r>
          </w:p>
        </w:tc>
      </w:tr>
      <w:tr w:rsidR="006E7EB8"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risk_indicator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A479A7">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A479A7">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A479A7">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56046E" w:rsidRDefault="006E7EB8" w:rsidP="006E7EB8">
            <w:pPr>
              <w:pStyle w:val="BPC3Tableitems"/>
            </w:pPr>
            <w:r>
              <w:t>Risk indicator value. Dictionary FMRI</w:t>
            </w:r>
          </w:p>
        </w:tc>
      </w:tr>
      <w:tr w:rsidR="006E7EB8" w:rsidRPr="00372C7C" w:rsidTr="000F671C">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810F93" w:rsidRDefault="006E7EB8" w:rsidP="000F671C">
            <w:pPr>
              <w:pStyle w:val="BPC3Tableitems"/>
            </w:pPr>
            <w:r>
              <w:t>sttl_date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0F671C">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0F671C">
            <w:pPr>
              <w:pStyle w:val="BPC3Tableitems"/>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0F671C">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0F671C">
            <w:pPr>
              <w:pStyle w:val="BPC3Tableitems"/>
            </w:pPr>
            <w:r>
              <w:t>Settlement date</w:t>
            </w:r>
          </w:p>
        </w:tc>
      </w:tr>
      <w:tr w:rsidR="006E7EB8"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810F93" w:rsidRDefault="006E7EB8" w:rsidP="00677448">
            <w:pPr>
              <w:pStyle w:val="BPC3Tableitems"/>
            </w:pPr>
            <w:r>
              <w:t>acq_sttl_date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940D7A">
            <w:pPr>
              <w:pStyle w:val="BPC3Tableitems"/>
            </w:pPr>
            <w:r w:rsidRPr="00940D7A">
              <w:t>Settlement date on the acquirer side</w:t>
            </w:r>
          </w:p>
        </w:tc>
      </w:tr>
      <w:tr w:rsidR="006E7EB8"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810F93" w:rsidRDefault="006E7EB8" w:rsidP="00290FBB">
            <w:pPr>
              <w:pStyle w:val="BPC3Tableitems"/>
            </w:pPr>
            <w:r>
              <w:t>match_id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E617B5" w:rsidRDefault="006E7EB8" w:rsidP="00A479A7">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Pr="00E617B5" w:rsidRDefault="006E7EB8" w:rsidP="00A479A7">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6E7EB8" w:rsidRPr="00E617B5" w:rsidRDefault="006E7EB8" w:rsidP="00A479A7">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E617B5" w:rsidRDefault="006E7EB8" w:rsidP="00A479A7">
            <w:pPr>
              <w:pStyle w:val="BPC3Tableitems"/>
            </w:pPr>
            <w:r w:rsidRPr="00C310BD">
              <w:t>Link between authorizations and presentment.</w:t>
            </w:r>
          </w:p>
        </w:tc>
      </w:tr>
      <w:tr w:rsidR="006E7EB8"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810F93">
              <w:lastRenderedPageBreak/>
              <w:t>match_status</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 xml:space="preserve">string </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Matching status</w:t>
            </w:r>
          </w:p>
        </w:tc>
      </w:tr>
      <w:tr w:rsidR="006E7EB8"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810F93" w:rsidRDefault="006E7EB8" w:rsidP="00677448">
            <w:pPr>
              <w:pStyle w:val="BPC3Tableitems"/>
            </w:pPr>
            <w:r w:rsidRPr="00FE6C64">
              <w:t>clearing_sequence_num</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2</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FE6C64">
              <w:t>Multiple Clearing Sequence Number</w:t>
            </w:r>
          </w:p>
        </w:tc>
      </w:tr>
      <w:tr w:rsidR="006E7EB8" w:rsidRPr="00372C7C"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FE6C64" w:rsidRDefault="006E7EB8" w:rsidP="00677448">
            <w:pPr>
              <w:pStyle w:val="BPC3Tableitems"/>
            </w:pPr>
            <w:r w:rsidRPr="00FE6C64">
              <w:t>clearing_sequence_count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2</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FE6C64" w:rsidRDefault="006E7EB8" w:rsidP="00677448">
            <w:pPr>
              <w:pStyle w:val="BPC3Tableitems"/>
            </w:pPr>
            <w:r w:rsidRPr="00FE6C64">
              <w:t>Multiple Clearing Sequence Count</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payment_order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961495" w:rsidRDefault="006E7EB8" w:rsidP="00677448">
            <w:pPr>
              <w:pStyle w:val="BPC3Tableitems"/>
              <w:rPr>
                <w:sz w:val="18"/>
                <w:szCs w:val="18"/>
              </w:rPr>
            </w:pPr>
            <w:r w:rsidRPr="00961495">
              <w:rPr>
                <w:sz w:val="18"/>
                <w:szCs w:val="18"/>
              </w:rPr>
              <w:t>payment_order</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Describe payment order parameters</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transaction</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transaction</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Financial transaction made by operation</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document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document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Banking document associated with operation</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issuer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Operation participant - issuer</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acquirer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Operation participant - acquirer</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destination</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bookmarkStart w:id="38" w:name="_Hlk358368896"/>
            <w:r>
              <w:t>Operation participant - destination</w:t>
            </w:r>
            <w:bookmarkEnd w:id="38"/>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bookmarkStart w:id="39" w:name="_Hlk358971794"/>
            <w:r>
              <w:t>aggregator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bookmarkStart w:id="40" w:name="_Hlk358368888"/>
            <w:r>
              <w:t>participant</w:t>
            </w:r>
            <w:bookmarkEnd w:id="40"/>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Operation participant – payment aggregator</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service_provider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Operation participant – service provider</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participant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participant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Custom participant</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note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note</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Note</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C749B0">
              <w:t>auth_data</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C749B0">
              <w:t>auth_data</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C749B0">
              <w:t>Authorization</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bookmarkStart w:id="41" w:name="_Hlk379893824"/>
            <w:r w:rsidRPr="00C749B0">
              <w:t>ipm_data</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C749B0">
              <w:t>ipm_data</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C749B0">
              <w:t>MasterCard financial message</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3722EE">
              <w:t>baseII_data</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3722EE">
              <w:t>baseII_data</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3722EE">
              <w:t>VISA financial mes</w:t>
            </w:r>
            <w:r>
              <w:t>s</w:t>
            </w:r>
            <w:r w:rsidRPr="003722EE">
              <w:t>age</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722EE" w:rsidRDefault="006E7EB8" w:rsidP="00677448">
            <w:pPr>
              <w:pStyle w:val="BPC3Tableitems"/>
            </w:pPr>
            <w:r w:rsidRPr="000B5AC8">
              <w:t>additional_amount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722EE" w:rsidRDefault="006E7EB8" w:rsidP="00677448">
            <w:pPr>
              <w:pStyle w:val="BPC3Tableitems"/>
            </w:pPr>
            <w:r w:rsidRPr="000B5AC8">
              <w:t>additional_amount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Pr="003722EE" w:rsidRDefault="006E7EB8" w:rsidP="000B5AC8">
            <w:pPr>
              <w:pStyle w:val="BPC3Tableitems"/>
            </w:pPr>
            <w:r>
              <w:t>Operation’s additional amounts</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0B5AC8" w:rsidRDefault="006E7EB8" w:rsidP="00677448">
            <w:pPr>
              <w:pStyle w:val="BPC3Tableitems"/>
            </w:pPr>
            <w:r w:rsidRPr="0002214A">
              <w:t>processing_stage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0B5AC8" w:rsidRDefault="006E7EB8" w:rsidP="00677448">
            <w:pPr>
              <w:pStyle w:val="BPC3Tableitems"/>
            </w:pPr>
            <w:r w:rsidRPr="0002214A">
              <w:t>processing_stage</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0B5AC8">
            <w:pPr>
              <w:pStyle w:val="BPC3Tableitems"/>
            </w:pPr>
            <w:r>
              <w:t>Processing stages that are associated with an operation</w:t>
            </w:r>
          </w:p>
        </w:tc>
      </w:tr>
      <w:tr w:rsidR="00E54EE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E54EE9" w:rsidRDefault="00E54EE9" w:rsidP="00A479A7">
            <w:pPr>
              <w:pStyle w:val="BPC3Tableitems"/>
            </w:pPr>
            <w:r>
              <w:lastRenderedPageBreak/>
              <w:t>flexible_data</w:t>
            </w:r>
          </w:p>
        </w:tc>
        <w:tc>
          <w:tcPr>
            <w:tcW w:w="1433" w:type="dxa"/>
            <w:gridSpan w:val="2"/>
            <w:tcBorders>
              <w:top w:val="single" w:sz="4" w:space="0" w:color="auto"/>
              <w:left w:val="single" w:sz="4" w:space="0" w:color="auto"/>
              <w:bottom w:val="single" w:sz="4" w:space="0" w:color="auto"/>
              <w:right w:val="single" w:sz="4" w:space="0" w:color="auto"/>
            </w:tcBorders>
          </w:tcPr>
          <w:p w:rsidR="00E54EE9" w:rsidRPr="00C12F3A" w:rsidRDefault="00E54EE9" w:rsidP="00A479A7">
            <w:pPr>
              <w:pStyle w:val="BPC3Tableitems"/>
              <w:jc w:val="center"/>
            </w:pPr>
            <w:r>
              <w:t>flexible_data</w:t>
            </w:r>
          </w:p>
        </w:tc>
        <w:tc>
          <w:tcPr>
            <w:tcW w:w="852" w:type="dxa"/>
            <w:tcBorders>
              <w:top w:val="single" w:sz="4" w:space="0" w:color="auto"/>
              <w:left w:val="single" w:sz="4" w:space="0" w:color="auto"/>
              <w:bottom w:val="single" w:sz="4" w:space="0" w:color="auto"/>
              <w:right w:val="single" w:sz="4" w:space="0" w:color="auto"/>
            </w:tcBorders>
          </w:tcPr>
          <w:p w:rsidR="00E54EE9" w:rsidRPr="00C12F3A" w:rsidRDefault="00E54EE9" w:rsidP="00A479A7">
            <w:pPr>
              <w:pStyle w:val="BPC3Tableitems"/>
              <w:jc w:val="center"/>
            </w:pPr>
          </w:p>
        </w:tc>
        <w:tc>
          <w:tcPr>
            <w:tcW w:w="851" w:type="dxa"/>
            <w:tcBorders>
              <w:top w:val="single" w:sz="4" w:space="0" w:color="auto"/>
              <w:left w:val="single" w:sz="4" w:space="0" w:color="auto"/>
              <w:bottom w:val="single" w:sz="4" w:space="0" w:color="auto"/>
              <w:right w:val="single" w:sz="4" w:space="0" w:color="auto"/>
            </w:tcBorders>
          </w:tcPr>
          <w:p w:rsidR="00E54EE9" w:rsidRPr="00C12F3A" w:rsidRDefault="00E54EE9" w:rsidP="00A479A7">
            <w:pPr>
              <w:pStyle w:val="BPC3Tableitems"/>
              <w:jc w:val="center"/>
            </w:pPr>
            <w:r w:rsidRPr="00C12F3A">
              <w:t>0-*</w:t>
            </w:r>
          </w:p>
        </w:tc>
        <w:tc>
          <w:tcPr>
            <w:tcW w:w="3224" w:type="dxa"/>
            <w:tcBorders>
              <w:top w:val="single" w:sz="4" w:space="0" w:color="auto"/>
              <w:left w:val="single" w:sz="4" w:space="0" w:color="auto"/>
              <w:bottom w:val="single" w:sz="4" w:space="0" w:color="auto"/>
              <w:right w:val="single" w:sz="4" w:space="0" w:color="auto"/>
            </w:tcBorders>
          </w:tcPr>
          <w:p w:rsidR="00E54EE9" w:rsidRDefault="00E54EE9" w:rsidP="00A479A7">
            <w:pPr>
              <w:pStyle w:val="BPC3Tableitems"/>
            </w:pPr>
            <w:r>
              <w:t>Flexible fields and values</w:t>
            </w:r>
          </w:p>
        </w:tc>
      </w:tr>
      <w:bookmarkEnd w:id="39"/>
      <w:bookmarkEnd w:id="41"/>
      <w:tr w:rsidR="006E7EB8" w:rsidRPr="002F6979"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rsidRPr="00412718">
              <w:t>Participant</w:t>
            </w:r>
          </w:p>
        </w:tc>
      </w:tr>
      <w:tr w:rsidR="006E7EB8" w:rsidRPr="004B3AB2"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participant_type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155E91" w:rsidRDefault="006E7EB8" w:rsidP="00A71F4D">
            <w:pPr>
              <w:pStyle w:val="BPC3Tableitems"/>
            </w:pPr>
            <w:r>
              <w:t>Custom participant type. Dictionary PRTY</w:t>
            </w:r>
          </w:p>
        </w:tc>
      </w:tr>
      <w:tr w:rsidR="006E7EB8" w:rsidRPr="004B3AB2"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client_id_type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Pr>
                <w:lang w:val="ru-RU"/>
              </w:rPr>
              <w:t>0</w:t>
            </w:r>
            <w:r>
              <w:t>-1</w:t>
            </w:r>
          </w:p>
        </w:tc>
        <w:tc>
          <w:tcPr>
            <w:tcW w:w="3224" w:type="dxa"/>
            <w:tcBorders>
              <w:top w:val="single" w:sz="4" w:space="0" w:color="auto"/>
              <w:left w:val="single" w:sz="4" w:space="0" w:color="auto"/>
              <w:bottom w:val="single" w:sz="4" w:space="0" w:color="auto"/>
              <w:right w:val="single" w:sz="4" w:space="0" w:color="auto"/>
            </w:tcBorders>
          </w:tcPr>
          <w:p w:rsidR="006E7EB8" w:rsidRPr="00155E91" w:rsidRDefault="006E7EB8" w:rsidP="00A71F4D">
            <w:pPr>
              <w:pStyle w:val="BPC3Tableitems"/>
            </w:pPr>
            <w:r>
              <w:t xml:space="preserve">Type of customer identification. Dictionary </w:t>
            </w:r>
            <w:r w:rsidRPr="008D198A">
              <w:t>CITP</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client_id_value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rsidRPr="004B3AB2">
              <w:t>200</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Pr>
                <w:lang w:val="ru-RU"/>
              </w:rPr>
              <w:t>0</w:t>
            </w:r>
            <w:r>
              <w:t>-1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Customer identifier in accordance with identification type</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card_number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t>19</w:t>
            </w:r>
          </w:p>
        </w:tc>
        <w:tc>
          <w:tcPr>
            <w:tcW w:w="851" w:type="dxa"/>
            <w:tcBorders>
              <w:top w:val="single" w:sz="4" w:space="0" w:color="auto"/>
              <w:left w:val="single" w:sz="4" w:space="0" w:color="auto"/>
              <w:bottom w:val="single" w:sz="4" w:space="0" w:color="auto"/>
              <w:right w:val="single" w:sz="4" w:space="0" w:color="auto"/>
            </w:tcBorders>
          </w:tcPr>
          <w:p w:rsidR="006E7EB8" w:rsidRPr="00517DB2"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D84D06" w:rsidRDefault="006E7EB8" w:rsidP="00677448">
            <w:pPr>
              <w:pStyle w:val="BPC3Tableitems"/>
            </w:pPr>
            <w:r>
              <w:t>Card number</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card_id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Internal card identifier</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card_instance_id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12</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Internal card instance identifier</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card_seq_number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D84D06" w:rsidRDefault="006E7EB8" w:rsidP="00677448">
            <w:pPr>
              <w:pStyle w:val="BPC3Tableitems"/>
            </w:pPr>
            <w:r>
              <w:t>Card sequential number</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card_expir_date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D84D06" w:rsidRDefault="006E7EB8" w:rsidP="00677448">
            <w:pPr>
              <w:pStyle w:val="BPC3Tableitems"/>
            </w:pPr>
            <w:r>
              <w:t>Card expiration date</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rsidRPr="00FE78A7">
              <w:t>card_country</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r>
              <w:rPr>
                <w:rFonts w:ascii="Tahoma" w:hAnsi="Tahoma" w:cs="Tahoma"/>
                <w:sz w:val="20"/>
              </w:rPr>
              <w:t>3</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Card country</w:t>
            </w:r>
          </w:p>
        </w:tc>
      </w:tr>
      <w:tr w:rsidR="006E7EB8" w:rsidRPr="009E265E"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inst_id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Pr="009E265E" w:rsidRDefault="006E7EB8" w:rsidP="00677448">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6E7EB8" w:rsidRPr="009E265E"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9E265E" w:rsidRDefault="006E7EB8" w:rsidP="00677448">
            <w:pPr>
              <w:pStyle w:val="BPC3Tableitems"/>
            </w:pPr>
            <w:r>
              <w:t>Identifier of participant institution.</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CE317C" w:rsidRDefault="006E7EB8" w:rsidP="00677448">
            <w:pPr>
              <w:pStyle w:val="BPC3Tableitems"/>
            </w:pPr>
            <w:r>
              <w:t>Network_id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4</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694D3D" w:rsidRDefault="006E7EB8" w:rsidP="00677448">
            <w:pPr>
              <w:pStyle w:val="BPC3Tableitems"/>
            </w:pPr>
            <w:r>
              <w:t>Network id</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CE317C" w:rsidRDefault="006E7EB8" w:rsidP="00677448">
            <w:pPr>
              <w:pStyle w:val="BPC3Tableitems"/>
            </w:pPr>
            <w:r>
              <w:t>auth_code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6</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694D3D" w:rsidRDefault="006E7EB8" w:rsidP="00677448">
            <w:pPr>
              <w:pStyle w:val="BPC3Tableitems"/>
            </w:pPr>
            <w:r>
              <w:t xml:space="preserve">Auth code </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account_number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32</w:t>
            </w:r>
          </w:p>
        </w:tc>
        <w:tc>
          <w:tcPr>
            <w:tcW w:w="851"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0</w:t>
            </w:r>
            <w:r w:rsidRPr="00E617B5">
              <w:t>-1</w:t>
            </w:r>
          </w:p>
        </w:tc>
        <w:tc>
          <w:tcPr>
            <w:tcW w:w="3224"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Account number</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account_amount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Amount addressed to participant account</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account_</w:t>
            </w:r>
            <w:r w:rsidRPr="00E617B5">
              <w:t>currency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0</w:t>
            </w:r>
            <w:r w:rsidRPr="00E617B5">
              <w:t>-1</w:t>
            </w:r>
          </w:p>
        </w:tc>
        <w:tc>
          <w:tcPr>
            <w:tcW w:w="3224"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Account currency</w:t>
            </w:r>
          </w:p>
        </w:tc>
      </w:tr>
      <w:tr w:rsidR="006E7EB8" w:rsidRPr="002F6979"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rsidRPr="00412718">
              <w:t>payment_order</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payment_order_</w:t>
            </w:r>
            <w:r w:rsidRPr="005B7F59">
              <w:t>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Payment order</w:t>
            </w:r>
            <w:r w:rsidRPr="005B7F59">
              <w:t xml:space="preserve"> identifier</w:t>
            </w:r>
          </w:p>
        </w:tc>
      </w:tr>
      <w:tr w:rsidR="006E7EB8" w:rsidRPr="00801A3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payment_order_status</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4B3AB2" w:rsidRDefault="006E7EB8" w:rsidP="00A81B68">
            <w:pPr>
              <w:pStyle w:val="BPC3Tableitems"/>
            </w:pPr>
            <w:r>
              <w:t xml:space="preserve">Status of payment order. </w:t>
            </w:r>
            <w:r>
              <w:lastRenderedPageBreak/>
              <w:t xml:space="preserve">Dictionary </w:t>
            </w:r>
            <w:r w:rsidRPr="008D198A">
              <w:t>POSA</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73DBF" w:rsidRDefault="006E7EB8" w:rsidP="00677448">
            <w:pPr>
              <w:pStyle w:val="BPC3Tableitems"/>
            </w:pPr>
            <w:r>
              <w:lastRenderedPageBreak/>
              <w:t>payment_order_number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DE12F6" w:rsidRDefault="006E7EB8" w:rsidP="00677448">
            <w:pPr>
              <w:pStyle w:val="BPC3Tableitems"/>
            </w:pPr>
            <w:r>
              <w:t>Payment order number from external system</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73DBF" w:rsidRDefault="006E7EB8" w:rsidP="00677448">
            <w:pPr>
              <w:pStyle w:val="BPC3Tableitems"/>
            </w:pPr>
            <w:r>
              <w:t>purpose_id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DE12F6" w:rsidRDefault="006E7EB8" w:rsidP="00677448">
            <w:pPr>
              <w:pStyle w:val="BPC3Tableitems"/>
            </w:pPr>
            <w:r>
              <w:t>Purpose id</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F57FB" w:rsidRDefault="006E7EB8" w:rsidP="00677448">
            <w:pPr>
              <w:pStyle w:val="BPC3Tableitems"/>
            </w:pPr>
            <w:r>
              <w:t>purpose_number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DE12F6" w:rsidRDefault="006E7EB8" w:rsidP="00677448">
            <w:pPr>
              <w:pStyle w:val="BPC3Tableitems"/>
            </w:pPr>
            <w:r>
              <w:t>External purpose id</w:t>
            </w:r>
          </w:p>
        </w:tc>
      </w:tr>
      <w:tr w:rsidR="006E7EB8" w:rsidRPr="00E170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payment_amount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01483E" w:rsidRDefault="006E7EB8" w:rsidP="00677448">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Payment order amount</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payment_date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Payment order date</w:t>
            </w:r>
          </w:p>
        </w:tc>
      </w:tr>
      <w:tr w:rsidR="006E7EB8"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payment_parameter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complex</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Payment order parameter</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participant_type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0727CB" w:rsidRDefault="006E7EB8" w:rsidP="00677448">
            <w:pPr>
              <w:pStyle w:val="BPC3Tableitems"/>
            </w:pPr>
            <w:r>
              <w:t>Participant type for using as customer in payment order</w:t>
            </w:r>
            <w:r w:rsidRPr="000727CB">
              <w:t xml:space="preserve">. </w:t>
            </w:r>
            <w:r>
              <w:t>Dictionary</w:t>
            </w:r>
            <w:r w:rsidRPr="000727CB">
              <w:t>:</w:t>
            </w:r>
          </w:p>
          <w:p w:rsidR="006E7EB8" w:rsidRPr="000727CB" w:rsidRDefault="006E7EB8" w:rsidP="00677448">
            <w:pPr>
              <w:pStyle w:val="BPC3Tableitems"/>
            </w:pPr>
            <w:r w:rsidRPr="000727CB">
              <w:t xml:space="preserve">PRTYACQ </w:t>
            </w:r>
            <w:r>
              <w:t>–</w:t>
            </w:r>
            <w:r w:rsidRPr="000727CB">
              <w:t xml:space="preserve"> </w:t>
            </w:r>
            <w:r>
              <w:t>acquirer</w:t>
            </w:r>
          </w:p>
          <w:p w:rsidR="006E7EB8" w:rsidRPr="000727CB" w:rsidRDefault="006E7EB8" w:rsidP="00677448">
            <w:pPr>
              <w:pStyle w:val="BPC3Tableitems"/>
            </w:pPr>
            <w:r w:rsidRPr="000727CB">
              <w:t xml:space="preserve">PRTYDST </w:t>
            </w:r>
            <w:r>
              <w:t>–</w:t>
            </w:r>
            <w:r w:rsidRPr="000727CB">
              <w:t xml:space="preserve"> </w:t>
            </w:r>
            <w:r>
              <w:t>destination</w:t>
            </w:r>
          </w:p>
          <w:p w:rsidR="006E7EB8" w:rsidRPr="000727CB" w:rsidRDefault="006E7EB8" w:rsidP="00677448">
            <w:pPr>
              <w:pStyle w:val="BPC3Tableitems"/>
            </w:pPr>
            <w:r w:rsidRPr="000727CB">
              <w:t xml:space="preserve">PRTYISS </w:t>
            </w:r>
            <w:r>
              <w:t>–</w:t>
            </w:r>
            <w:r w:rsidRPr="000727CB">
              <w:t xml:space="preserve"> </w:t>
            </w:r>
            <w:r>
              <w:t>issuer</w:t>
            </w:r>
          </w:p>
          <w:p w:rsidR="006E7EB8" w:rsidRPr="000727CB" w:rsidRDefault="006E7EB8" w:rsidP="00677448">
            <w:pPr>
              <w:pStyle w:val="BPC3Tableitems"/>
            </w:pPr>
            <w:r w:rsidRPr="0059092E">
              <w:t xml:space="preserve">PRTYPAGR </w:t>
            </w:r>
            <w:r>
              <w:t>–</w:t>
            </w:r>
            <w:r w:rsidRPr="0059092E">
              <w:t xml:space="preserve"> </w:t>
            </w:r>
            <w:r>
              <w:t>aggregator</w:t>
            </w:r>
          </w:p>
          <w:p w:rsidR="006E7EB8" w:rsidRPr="000727CB" w:rsidRDefault="006E7EB8" w:rsidP="00677448">
            <w:pPr>
              <w:pStyle w:val="BPC3Tableitems"/>
            </w:pPr>
            <w:r w:rsidRPr="0059092E">
              <w:t xml:space="preserve">PRTYSRVP – </w:t>
            </w:r>
            <w:r>
              <w:t>service provider</w:t>
            </w:r>
          </w:p>
          <w:p w:rsidR="006E7EB8" w:rsidRPr="000727CB" w:rsidRDefault="006E7EB8" w:rsidP="00677448">
            <w:pPr>
              <w:pStyle w:val="BPC3Tableitems"/>
            </w:pPr>
            <w:r>
              <w:t>Participant of that type must be present in the operation</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document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complex</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Banking document associated with payment order</w:t>
            </w:r>
          </w:p>
        </w:tc>
      </w:tr>
      <w:tr w:rsidR="006E7EB8" w:rsidRPr="002F6979"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t>payment_parameter</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961495" w:rsidRDefault="006E7EB8" w:rsidP="00677448">
            <w:pPr>
              <w:pStyle w:val="BPC3Tableitems"/>
              <w:rPr>
                <w:sz w:val="22"/>
                <w:szCs w:val="22"/>
              </w:rPr>
            </w:pPr>
            <w:r w:rsidRPr="00961495">
              <w:rPr>
                <w:sz w:val="22"/>
                <w:szCs w:val="22"/>
              </w:rPr>
              <w:t>payment_parameter_name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Name of parameter</w:t>
            </w:r>
          </w:p>
        </w:tc>
      </w:tr>
      <w:tr w:rsidR="006E7EB8" w:rsidRPr="00801A3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961495" w:rsidRDefault="006E7EB8" w:rsidP="00677448">
            <w:pPr>
              <w:pStyle w:val="BPC3Tableitems"/>
              <w:rPr>
                <w:sz w:val="22"/>
                <w:szCs w:val="22"/>
              </w:rPr>
            </w:pPr>
            <w:r w:rsidRPr="00961495">
              <w:rPr>
                <w:sz w:val="22"/>
                <w:szCs w:val="22"/>
              </w:rPr>
              <w:t>payment_parameter_value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2000</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t>Parameter value</w:t>
            </w:r>
          </w:p>
        </w:tc>
      </w:tr>
      <w:tr w:rsidR="006E7EB8" w:rsidRPr="002F6979"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t>transaction</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transaction_</w:t>
            </w:r>
            <w:r w:rsidRPr="005B7F59">
              <w:t>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rsidRPr="004B3AB2">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Internal identifier</w:t>
            </w:r>
            <w:r>
              <w:t xml:space="preserve"> </w:t>
            </w:r>
            <w:r w:rsidRPr="005B7F59">
              <w:t>of transaction</w:t>
            </w:r>
          </w:p>
        </w:tc>
      </w:tr>
      <w:tr w:rsidR="006E7EB8" w:rsidRPr="00155E91"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transaction_</w:t>
            </w:r>
            <w:r w:rsidRPr="005B7F59">
              <w:t>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t>0</w:t>
            </w:r>
            <w:r w:rsidRPr="004B3AB2">
              <w:t>-1</w:t>
            </w:r>
          </w:p>
        </w:tc>
        <w:tc>
          <w:tcPr>
            <w:tcW w:w="3224" w:type="dxa"/>
            <w:tcBorders>
              <w:top w:val="single" w:sz="4" w:space="0" w:color="auto"/>
              <w:left w:val="single" w:sz="4" w:space="0" w:color="auto"/>
              <w:bottom w:val="single" w:sz="4" w:space="0" w:color="auto"/>
              <w:right w:val="single" w:sz="4" w:space="0" w:color="auto"/>
            </w:tcBorders>
          </w:tcPr>
          <w:p w:rsidR="006E7EB8" w:rsidRPr="00155E91" w:rsidRDefault="006E7EB8" w:rsidP="00D81A22">
            <w:pPr>
              <w:pStyle w:val="BPC3Tableitems"/>
            </w:pPr>
            <w:r w:rsidRPr="005B7F59">
              <w:t>Type</w:t>
            </w:r>
            <w:r w:rsidRPr="007165B2">
              <w:t xml:space="preserve"> </w:t>
            </w:r>
            <w:r w:rsidRPr="005B7F59">
              <w:t>of</w:t>
            </w:r>
            <w:r w:rsidRPr="007165B2">
              <w:t xml:space="preserve"> </w:t>
            </w:r>
            <w:r w:rsidRPr="005B7F59">
              <w:t>transaction</w:t>
            </w:r>
            <w:r w:rsidRPr="007165B2">
              <w:t>.</w:t>
            </w:r>
            <w:r>
              <w:t xml:space="preserve"> Dictionary </w:t>
            </w:r>
            <w:r w:rsidRPr="000A7B0A">
              <w:t>TRNT</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posting_date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Pr="00A8284C"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Transaction posting date</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lastRenderedPageBreak/>
              <w:t>debit_entry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entry</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rsidRPr="004B3AB2">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Debit part of transaction</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credit_entry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entry</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rsidRPr="004B3AB2">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Credit part of transaction</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document</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rsidRPr="004B3AB2">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 associated with transaction</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conversion_rate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float</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 xml:space="preserve">Conversion rate </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rate_type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r>
              <w:rPr>
                <w:rFonts w:ascii="Tahoma" w:hAnsi="Tahoma" w:cs="Tahoma"/>
                <w:sz w:val="20"/>
              </w:rPr>
              <w:t>8</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Conversion rate type</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amount_purpose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r>
              <w:rPr>
                <w:rFonts w:ascii="Tahoma" w:hAnsi="Tahoma" w:cs="Tahoma"/>
                <w:sz w:val="20"/>
              </w:rPr>
              <w:t>8</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B35B82">
            <w:pPr>
              <w:pStyle w:val="BPC3Tableitems"/>
            </w:pPr>
            <w:r>
              <w:t>Amount purpose. Fee type.</w:t>
            </w:r>
          </w:p>
        </w:tc>
      </w:tr>
      <w:tr w:rsidR="006E7EB8" w:rsidRPr="00BC15D6"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t>e</w:t>
            </w:r>
            <w:r w:rsidRPr="00412718">
              <w:t>ntry</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entry_</w:t>
            </w:r>
            <w:r w:rsidRPr="005B7F59">
              <w:t>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Internal identifier of entry</w:t>
            </w:r>
          </w:p>
        </w:tc>
      </w:tr>
      <w:tr w:rsidR="00433491" w:rsidRPr="005B7F59" w:rsidTr="00E0060E">
        <w:trPr>
          <w:trHeight w:val="135"/>
        </w:trPr>
        <w:tc>
          <w:tcPr>
            <w:tcW w:w="2820" w:type="dxa"/>
            <w:tcBorders>
              <w:top w:val="single" w:sz="4" w:space="0" w:color="auto"/>
              <w:left w:val="single" w:sz="4" w:space="0" w:color="auto"/>
              <w:bottom w:val="single" w:sz="4" w:space="0" w:color="auto"/>
              <w:right w:val="single" w:sz="4" w:space="0" w:color="auto"/>
            </w:tcBorders>
          </w:tcPr>
          <w:p w:rsidR="00433491" w:rsidRPr="005B7F59" w:rsidRDefault="00433491" w:rsidP="00E0060E">
            <w:pPr>
              <w:pStyle w:val="BPC3Tableitems"/>
            </w:pPr>
            <w:r>
              <w:t>status</w:t>
            </w:r>
          </w:p>
        </w:tc>
        <w:tc>
          <w:tcPr>
            <w:tcW w:w="1433" w:type="dxa"/>
            <w:gridSpan w:val="2"/>
            <w:tcBorders>
              <w:top w:val="single" w:sz="4" w:space="0" w:color="auto"/>
              <w:left w:val="single" w:sz="4" w:space="0" w:color="auto"/>
              <w:bottom w:val="single" w:sz="4" w:space="0" w:color="auto"/>
              <w:right w:val="single" w:sz="4" w:space="0" w:color="auto"/>
            </w:tcBorders>
          </w:tcPr>
          <w:p w:rsidR="00433491" w:rsidRPr="005B7F59" w:rsidRDefault="00433491" w:rsidP="00E0060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433491" w:rsidRPr="005B7F59" w:rsidRDefault="00433491" w:rsidP="00E0060E">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433491" w:rsidRPr="005B7F59" w:rsidRDefault="00433491" w:rsidP="00E0060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433491" w:rsidRPr="005B7F59" w:rsidRDefault="00433491" w:rsidP="00E0060E">
            <w:pPr>
              <w:pStyle w:val="BPC3Tableitems"/>
            </w:pPr>
            <w:r>
              <w:t>Entry status. Dictionary ENTR</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account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account</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Account that affected by entry</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amount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amount</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Transaction amount</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t>a</w:t>
            </w:r>
            <w:r w:rsidRPr="00412718">
              <w:t>ccount</w:t>
            </w:r>
          </w:p>
        </w:tc>
      </w:tr>
      <w:tr w:rsidR="006E7EB8" w:rsidRPr="00E617B5"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account_number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32</w:t>
            </w:r>
          </w:p>
        </w:tc>
        <w:tc>
          <w:tcPr>
            <w:tcW w:w="851"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1-1</w:t>
            </w:r>
          </w:p>
        </w:tc>
        <w:tc>
          <w:tcPr>
            <w:tcW w:w="3224"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Account number</w:t>
            </w:r>
          </w:p>
        </w:tc>
      </w:tr>
      <w:tr w:rsidR="006E7EB8" w:rsidRPr="00E617B5"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currency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1-1</w:t>
            </w:r>
          </w:p>
        </w:tc>
        <w:tc>
          <w:tcPr>
            <w:tcW w:w="3224"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rsidRPr="00E617B5">
              <w:t>Account currency</w:t>
            </w:r>
          </w:p>
        </w:tc>
      </w:tr>
      <w:tr w:rsidR="00433491" w:rsidRPr="00E617B5" w:rsidTr="00E0060E">
        <w:trPr>
          <w:trHeight w:val="135"/>
        </w:trPr>
        <w:tc>
          <w:tcPr>
            <w:tcW w:w="2820" w:type="dxa"/>
            <w:tcBorders>
              <w:top w:val="single" w:sz="4" w:space="0" w:color="auto"/>
              <w:left w:val="single" w:sz="4" w:space="0" w:color="auto"/>
              <w:bottom w:val="single" w:sz="4" w:space="0" w:color="auto"/>
              <w:right w:val="single" w:sz="4" w:space="0" w:color="auto"/>
            </w:tcBorders>
          </w:tcPr>
          <w:p w:rsidR="00433491" w:rsidRPr="00E617B5" w:rsidRDefault="00433491" w:rsidP="00E0060E">
            <w:pPr>
              <w:pStyle w:val="BPC3Tableitems"/>
            </w:pPr>
            <w:r>
              <w:t>balance_type</w:t>
            </w:r>
          </w:p>
        </w:tc>
        <w:tc>
          <w:tcPr>
            <w:tcW w:w="1433" w:type="dxa"/>
            <w:gridSpan w:val="2"/>
            <w:tcBorders>
              <w:top w:val="single" w:sz="4" w:space="0" w:color="auto"/>
              <w:left w:val="single" w:sz="4" w:space="0" w:color="auto"/>
              <w:bottom w:val="single" w:sz="4" w:space="0" w:color="auto"/>
              <w:right w:val="single" w:sz="4" w:space="0" w:color="auto"/>
            </w:tcBorders>
          </w:tcPr>
          <w:p w:rsidR="00433491" w:rsidRPr="00E617B5" w:rsidRDefault="00433491" w:rsidP="00E0060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433491" w:rsidRPr="00E617B5" w:rsidRDefault="00433491" w:rsidP="00E0060E">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433491" w:rsidRPr="00E617B5" w:rsidRDefault="00433491" w:rsidP="00E0060E">
            <w:pPr>
              <w:pStyle w:val="BPC3Tableitems"/>
            </w:pPr>
            <w:r>
              <w:t>0</w:t>
            </w:r>
            <w:r w:rsidRPr="00E617B5">
              <w:t>-1</w:t>
            </w:r>
          </w:p>
        </w:tc>
        <w:tc>
          <w:tcPr>
            <w:tcW w:w="3224" w:type="dxa"/>
            <w:tcBorders>
              <w:top w:val="single" w:sz="4" w:space="0" w:color="auto"/>
              <w:left w:val="single" w:sz="4" w:space="0" w:color="auto"/>
              <w:bottom w:val="single" w:sz="4" w:space="0" w:color="auto"/>
              <w:right w:val="single" w:sz="4" w:space="0" w:color="auto"/>
            </w:tcBorders>
          </w:tcPr>
          <w:p w:rsidR="00433491" w:rsidRPr="00E617B5" w:rsidRDefault="00433491" w:rsidP="00E0060E">
            <w:pPr>
              <w:pStyle w:val="BPC3Tableitems"/>
            </w:pPr>
            <w:r>
              <w:t>Balance type. Dictionary BLTP</w:t>
            </w:r>
          </w:p>
        </w:tc>
      </w:tr>
      <w:tr w:rsidR="006E7EB8" w:rsidRPr="00E617B5"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agent_number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E617B5" w:rsidRDefault="006E7EB8" w:rsidP="00677448">
            <w:pPr>
              <w:pStyle w:val="BPC3Tableitems"/>
            </w:pPr>
            <w:r>
              <w:t>Agent number when account was opened</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t>a</w:t>
            </w:r>
            <w:r w:rsidRPr="00412718">
              <w:t>mount</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amount_value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1</w:t>
            </w:r>
            <w:r>
              <w:t>6</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Amount value expressed in minimal currency units</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currency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3</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Amount currency</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r>
              <w:t>d</w:t>
            </w:r>
            <w:r w:rsidRPr="00412718">
              <w:t>ocument</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document_i</w:t>
            </w:r>
            <w:r w:rsidRPr="005B7F59">
              <w:t>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16</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 identifier</w:t>
            </w:r>
          </w:p>
        </w:tc>
      </w:tr>
      <w:tr w:rsidR="006E7EB8" w:rsidRPr="0070339A"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4B3AB2" w:rsidRDefault="006E7EB8" w:rsidP="00C578DF">
            <w:pPr>
              <w:pStyle w:val="BPC3Tableitems"/>
            </w:pPr>
            <w:r w:rsidRPr="005B7F59">
              <w:t>Document type</w:t>
            </w:r>
            <w:r>
              <w:t xml:space="preserve">. Dictionary </w:t>
            </w:r>
            <w:r w:rsidRPr="006A5DDF">
              <w:t>DCMT</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lastRenderedPageBreak/>
              <w:t>document_date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 date</w:t>
            </w:r>
          </w:p>
        </w:tc>
      </w:tr>
      <w:tr w:rsidR="006E7EB8" w:rsidRPr="005B7F59"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bookmarkStart w:id="42" w:name="_Hlk379894002"/>
            <w:r w:rsidRPr="005B7F59">
              <w:t>200</w:t>
            </w:r>
            <w:bookmarkEnd w:id="42"/>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 number</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document_</w:t>
            </w:r>
            <w:r w:rsidRPr="005B7F59">
              <w:t>content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961495" w:rsidRDefault="006E7EB8" w:rsidP="00677448">
            <w:pPr>
              <w:pStyle w:val="BPC3Tableitems"/>
              <w:rPr>
                <w:szCs w:val="24"/>
              </w:rPr>
            </w:pPr>
            <w:r w:rsidRPr="00961495">
              <w:rPr>
                <w:szCs w:val="24"/>
              </w:rPr>
              <w:t>document_content</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Document content</w:t>
            </w:r>
            <w:r>
              <w:t>. Structural parts of document.</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bookmarkStart w:id="43" w:name="_Hlk379893980"/>
            <w:r w:rsidRPr="00412718">
              <w:t>document_content</w:t>
            </w:r>
          </w:p>
        </w:tc>
      </w:tr>
      <w:tr w:rsidR="006E7EB8" w:rsidRPr="002A4856"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content_type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rPr>
                <w:rFonts w:ascii="Tahoma" w:hAnsi="Tahoma" w:cs="Tahoma"/>
                <w:sz w:val="20"/>
              </w:rPr>
            </w:pPr>
            <w:r>
              <w:rPr>
                <w:rFonts w:ascii="Tahoma" w:hAnsi="Tahoma" w:cs="Tahoma"/>
                <w:sz w:val="20"/>
              </w:rPr>
              <w:t>8</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4B3AB2" w:rsidRDefault="006E7EB8" w:rsidP="00677448">
            <w:pPr>
              <w:pStyle w:val="BPC3Tableitems"/>
              <w:rPr>
                <w:rFonts w:ascii="Tahoma" w:hAnsi="Tahoma" w:cs="Tahoma"/>
                <w:sz w:val="20"/>
              </w:rPr>
            </w:pPr>
            <w:r w:rsidRPr="005B7F59">
              <w:t>Document content type</w:t>
            </w:r>
            <w:r>
              <w:t>. Dictionary value:</w:t>
            </w:r>
            <w:r>
              <w:br/>
            </w:r>
            <w:r w:rsidRPr="00ED7411">
              <w:t>DCCT0010</w:t>
            </w:r>
            <w:r>
              <w:t xml:space="preserve"> – printable form</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content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961495" w:rsidRDefault="006E7EB8" w:rsidP="00677448">
            <w:pPr>
              <w:pStyle w:val="BPC3Tableitems"/>
              <w:rPr>
                <w:sz w:val="20"/>
              </w:rPr>
            </w:pPr>
            <w:r w:rsidRPr="00961495">
              <w:rPr>
                <w:sz w:val="20"/>
              </w:rPr>
              <w:t>base64Binary</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rsidRPr="005B7F59">
              <w:t>BASE64 encoded content of the document</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bookmarkStart w:id="44" w:name="_Hlk379894041"/>
            <w:r>
              <w:t>note</w:t>
            </w:r>
          </w:p>
        </w:tc>
      </w:tr>
      <w:tr w:rsidR="006E7EB8" w:rsidRPr="002A4856"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note</w:t>
            </w:r>
            <w:r w:rsidRPr="005B7F59">
              <w:t>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CA593A">
            <w:pPr>
              <w:pStyle w:val="BPC3Bodyafterheading"/>
              <w:rPr>
                <w:rFonts w:ascii="Tahoma" w:hAnsi="Tahoma" w:cs="Tahoma"/>
                <w:sz w:val="20"/>
              </w:rPr>
            </w:pPr>
            <w:r>
              <w:t>8</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 xml:space="preserve">Note </w:t>
            </w:r>
            <w:r w:rsidRPr="005B7F59">
              <w:t>type</w:t>
            </w:r>
            <w:r>
              <w:t>:</w:t>
            </w:r>
            <w:r>
              <w:br/>
            </w:r>
            <w:bookmarkStart w:id="45" w:name="_Hlk379894271"/>
            <w:r>
              <w:t>NTTPUSER – user comment;</w:t>
            </w:r>
          </w:p>
          <w:p w:rsidR="006E7EB8" w:rsidRDefault="006E7EB8" w:rsidP="00677448">
            <w:pPr>
              <w:pStyle w:val="BPC3Tableitems"/>
            </w:pPr>
            <w:r>
              <w:t>NTTPRSTR - Notes for registry of opened and closed accounts;</w:t>
            </w:r>
          </w:p>
          <w:p w:rsidR="006E7EB8" w:rsidRPr="004B3AB2" w:rsidRDefault="006E7EB8" w:rsidP="00677448">
            <w:pPr>
              <w:pStyle w:val="BPC3Tableitems"/>
            </w:pPr>
            <w:r>
              <w:t>NTTPDLVR – Delivery notes.</w:t>
            </w:r>
          </w:p>
          <w:bookmarkEnd w:id="45"/>
          <w:p w:rsidR="006E7EB8" w:rsidRPr="004B3AB2" w:rsidRDefault="006E7EB8" w:rsidP="00677448">
            <w:pPr>
              <w:rPr>
                <w:rFonts w:ascii="Tahoma" w:hAnsi="Tahoma" w:cs="Tahoma"/>
                <w:sz w:val="20"/>
                <w:szCs w:val="20"/>
              </w:rPr>
            </w:pP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note_</w:t>
            </w:r>
            <w:r w:rsidRPr="005B7F59">
              <w:t>content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961495" w:rsidRDefault="006E7EB8" w:rsidP="00677448">
            <w:pPr>
              <w:pStyle w:val="BPC3Tableitems"/>
              <w:rPr>
                <w:sz w:val="20"/>
              </w:rPr>
            </w:pPr>
            <w:r w:rsidRPr="00961495">
              <w:rPr>
                <w:sz w:val="20"/>
              </w:rPr>
              <w:t>note_content</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Content of the note</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Pr="00412718" w:rsidRDefault="006E7EB8" w:rsidP="00677448">
            <w:pPr>
              <w:pStyle w:val="BPC3Tableheadings"/>
            </w:pPr>
            <w:bookmarkStart w:id="46" w:name="_Hlk381893468"/>
            <w:r>
              <w:t>note_content</w:t>
            </w:r>
          </w:p>
        </w:tc>
      </w:tr>
      <w:bookmarkEnd w:id="46"/>
      <w:tr w:rsidR="006E7EB8" w:rsidRPr="002A4856"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language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CA593A">
            <w:pPr>
              <w:pStyle w:val="BPC3Bodyafterheading"/>
              <w:rPr>
                <w:rFonts w:ascii="Tahoma" w:hAnsi="Tahoma" w:cs="Tahoma"/>
                <w:sz w:val="20"/>
              </w:rPr>
            </w:pPr>
            <w:r>
              <w:t>8</w:t>
            </w: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Attribute. Dictionary LANG. For example:</w:t>
            </w:r>
          </w:p>
          <w:p w:rsidR="006E7EB8" w:rsidRDefault="006E7EB8" w:rsidP="00677448">
            <w:pPr>
              <w:pStyle w:val="BPC3Tableitems"/>
              <w:numPr>
                <w:ilvl w:val="0"/>
                <w:numId w:val="24"/>
              </w:numPr>
            </w:pPr>
            <w:r>
              <w:t>LANGENG</w:t>
            </w:r>
          </w:p>
          <w:p w:rsidR="006E7EB8" w:rsidRDefault="006E7EB8" w:rsidP="00677448">
            <w:pPr>
              <w:pStyle w:val="BPC3Tableitems"/>
              <w:numPr>
                <w:ilvl w:val="0"/>
                <w:numId w:val="24"/>
              </w:numPr>
            </w:pPr>
            <w:r>
              <w:t>LANGRUS</w:t>
            </w:r>
          </w:p>
          <w:p w:rsidR="006E7EB8" w:rsidRPr="00035293" w:rsidRDefault="006E7EB8" w:rsidP="00677448">
            <w:pPr>
              <w:pStyle w:val="BPC3Tableitems"/>
              <w:numPr>
                <w:ilvl w:val="0"/>
                <w:numId w:val="24"/>
              </w:numPr>
            </w:pPr>
            <w:r>
              <w:t>LANGBUL</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bookmarkStart w:id="47" w:name="_Hlk379894118"/>
            <w:r>
              <w:t>note_header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Header of the note</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note_text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5B7F59" w:rsidRDefault="006E7EB8" w:rsidP="00677448">
            <w:pPr>
              <w:pStyle w:val="BPC3Tableitems"/>
            </w:pPr>
            <w:r>
              <w:t>Text of the note</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Default="006E7EB8" w:rsidP="00677448">
            <w:pPr>
              <w:pStyle w:val="BPC3Tableheadings"/>
            </w:pPr>
            <w:bookmarkStart w:id="48" w:name="_Hlk381893642"/>
            <w:r w:rsidRPr="00357C66">
              <w:t>auth_data</w:t>
            </w:r>
          </w:p>
        </w:tc>
      </w:tr>
      <w:bookmarkEnd w:id="48"/>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resp_code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B73024" w:rsidRDefault="006E7EB8" w:rsidP="00B73024">
            <w:pPr>
              <w:pStyle w:val="BPC3Subhead1"/>
              <w:rPr>
                <w:b w:val="0"/>
              </w:rPr>
            </w:pPr>
            <w:r w:rsidRPr="00B73024">
              <w:rPr>
                <w:b w:val="0"/>
              </w:rPr>
              <w:t>Response code. Dictionary RESP</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proc_type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B73024">
            <w:pPr>
              <w:pStyle w:val="BPC3Tableitems"/>
            </w:pPr>
            <w:r>
              <w:t>Type of authoriz</w:t>
            </w:r>
            <w:r w:rsidRPr="003C7064">
              <w:t xml:space="preserve">ation </w:t>
            </w:r>
            <w:r w:rsidRPr="00B73024">
              <w:lastRenderedPageBreak/>
              <w:t xml:space="preserve">processing. Dictionary </w:t>
            </w:r>
            <w:r w:rsidRPr="003C7064">
              <w:t>AUPT</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lastRenderedPageBreak/>
              <w:t>proc_mode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B73024">
            <w:pPr>
              <w:pStyle w:val="BPC3Tableitems"/>
            </w:pPr>
            <w:r>
              <w:t>Mode of authoriz</w:t>
            </w:r>
            <w:r w:rsidRPr="003C7064">
              <w:t>ation processing</w:t>
            </w:r>
            <w:r w:rsidRPr="00B73024">
              <w:t xml:space="preserve">. Dictionary </w:t>
            </w:r>
            <w:r w:rsidRPr="003C7064">
              <w:t xml:space="preserve">AUPM </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is_advice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1</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Flag shows if authorization is advice.</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is_repeat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1</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 xml:space="preserve">Flag shows if authorization is </w:t>
            </w:r>
            <w:proofErr w:type="gramStart"/>
            <w:r w:rsidRPr="003C7064">
              <w:t>repeat</w:t>
            </w:r>
            <w:proofErr w:type="gramEnd"/>
            <w:r w:rsidRPr="003C7064">
              <w:t>.</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bin_amount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Account billing amount in BIN currency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bin_currency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BIN currency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bin_cnvt_rate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Converting rate from BIN currency into transaction currency.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network_amount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Account billing amount in network BIN currency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network_currency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Network BIN currency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network_cnvt_date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d</w:t>
            </w:r>
            <w:r w:rsidRPr="003C7064">
              <w:t>ate</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Date of network conversion</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network_cnvt_rate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Converting rate from network BIN currency into transaction currency.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account_cnvt_rate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l</w:t>
            </w:r>
            <w:r w:rsidRPr="003C7064">
              <w:t>ong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t>16</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 xml:space="preserve">Converting rate from </w:t>
            </w:r>
            <w:proofErr w:type="gramStart"/>
            <w:r w:rsidRPr="003C7064">
              <w:t>account(</w:t>
            </w:r>
            <w:proofErr w:type="gramEnd"/>
            <w:r w:rsidRPr="003C7064">
              <w:t>billing) currency into transaction currency.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addr_verif_result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Result of address verification if it was performed.</w:t>
            </w:r>
            <w:r w:rsidRPr="00B73024">
              <w:t xml:space="preserve"> Dictionary </w:t>
            </w:r>
            <w:r w:rsidRPr="00FE1012">
              <w:t>AVRS</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acq_resp_code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50AD9">
            <w:pPr>
              <w:pStyle w:val="BPC3Tableitems"/>
            </w:pPr>
            <w:r w:rsidRPr="003C7064">
              <w:t>Response code that was sent to authorization source</w:t>
            </w:r>
            <w:r>
              <w:t>.</w:t>
            </w:r>
            <w:r w:rsidRPr="00B73024">
              <w:t xml:space="preserve"> </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acq_device_proc_result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50AD9">
            <w:pPr>
              <w:pStyle w:val="BPC3Tableitems"/>
            </w:pPr>
            <w:r w:rsidRPr="003C7064">
              <w:t>Result of response processing by device</w:t>
            </w:r>
            <w:r>
              <w:t>.</w:t>
            </w:r>
            <w:r w:rsidRPr="00B73024">
              <w:t xml:space="preserve"> </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cat_level</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483B99">
            <w:pPr>
              <w:pStyle w:val="BPC3Tableitems"/>
            </w:pPr>
            <w:r w:rsidRPr="003C7064">
              <w:t>CAT level</w:t>
            </w:r>
            <w:r>
              <w:t>.</w:t>
            </w:r>
            <w:r w:rsidRPr="00B73024">
              <w:t xml:space="preserve"> Dictionary </w:t>
            </w:r>
            <w:r>
              <w:t>F22D</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lastRenderedPageBreak/>
              <w:t>card_data_input_cap</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B33120">
            <w:pPr>
              <w:pStyle w:val="BPC3Tableitems"/>
            </w:pPr>
            <w:r w:rsidRPr="003C7064">
              <w:t>Card data input capability</w:t>
            </w:r>
            <w:r>
              <w:t>.</w:t>
            </w:r>
            <w:r w:rsidRPr="00B73024">
              <w:t xml:space="preserve"> Dictionary </w:t>
            </w:r>
            <w:r>
              <w:t>F221</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crdh_auth_cap</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3F0A87">
            <w:pPr>
              <w:pStyle w:val="BPC3Tableitems"/>
            </w:pPr>
            <w:r w:rsidRPr="003C7064">
              <w:t>Cardholder authentication capability</w:t>
            </w:r>
            <w:r>
              <w:t>.</w:t>
            </w:r>
            <w:r w:rsidRPr="00B73024">
              <w:t xml:space="preserve"> Dictionary </w:t>
            </w:r>
            <w:r>
              <w:t>F222</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card_capture_cap</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2934CC">
            <w:pPr>
              <w:pStyle w:val="BPC3Tableitems"/>
            </w:pPr>
            <w:r w:rsidRPr="003C7064">
              <w:t>Card capture capability</w:t>
            </w:r>
            <w:r>
              <w:t>.</w:t>
            </w:r>
            <w:r w:rsidRPr="00B73024">
              <w:t xml:space="preserve"> Dictionary </w:t>
            </w:r>
            <w:r>
              <w:t>F223</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terminal_operating_env</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4863C0">
            <w:pPr>
              <w:pStyle w:val="BPC3Tableitems"/>
            </w:pPr>
            <w:r w:rsidRPr="003C7064">
              <w:t>Operating environment</w:t>
            </w:r>
            <w:r>
              <w:t>.</w:t>
            </w:r>
            <w:r w:rsidRPr="00B73024">
              <w:t xml:space="preserve"> Dictionary </w:t>
            </w:r>
            <w:r>
              <w:t>F224</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crdh_presence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244BAE">
            <w:pPr>
              <w:pStyle w:val="BPC3Tableitems"/>
            </w:pPr>
            <w:r w:rsidRPr="003C7064">
              <w:t>Cardholder presence indicator</w:t>
            </w:r>
            <w:r>
              <w:t>.</w:t>
            </w:r>
            <w:r w:rsidRPr="00B73024">
              <w:t xml:space="preserve"> Dictionary </w:t>
            </w:r>
            <w:r>
              <w:t>F225</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card_presence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2B672C">
            <w:pPr>
              <w:pStyle w:val="BPC3Tableitems"/>
            </w:pPr>
            <w:r w:rsidRPr="003C7064">
              <w:t>Card presence indicator</w:t>
            </w:r>
            <w:r>
              <w:t>.</w:t>
            </w:r>
            <w:r w:rsidRPr="00B73024">
              <w:t xml:space="preserve"> Dictionary </w:t>
            </w:r>
            <w:r>
              <w:t>F226</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card_data_input_mode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2B672C">
            <w:pPr>
              <w:pStyle w:val="BPC3Tableitems"/>
            </w:pPr>
            <w:r w:rsidRPr="003C7064">
              <w:t>Card data input mode</w:t>
            </w:r>
            <w:r>
              <w:t>.</w:t>
            </w:r>
            <w:r w:rsidRPr="00B73024">
              <w:t xml:space="preserve"> Dictionary </w:t>
            </w:r>
            <w:r>
              <w:t>F227</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crdh_auth_method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4F3917">
            <w:pPr>
              <w:pStyle w:val="BPC3Tableitems"/>
            </w:pPr>
            <w:r w:rsidRPr="003C7064">
              <w:t>Cardholder authentication method</w:t>
            </w:r>
            <w:r>
              <w:t>.</w:t>
            </w:r>
            <w:r w:rsidRPr="00B73024">
              <w:t xml:space="preserve"> Dictionary </w:t>
            </w:r>
            <w:r>
              <w:t>F228</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crdh_auth_entity</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9E63BF">
            <w:pPr>
              <w:pStyle w:val="BPC3Tableitems"/>
            </w:pPr>
            <w:r w:rsidRPr="003C7064">
              <w:t>Cardholder authentication entity</w:t>
            </w:r>
            <w:r>
              <w:t>.</w:t>
            </w:r>
            <w:r w:rsidRPr="00B73024">
              <w:t xml:space="preserve"> Dictionary </w:t>
            </w:r>
            <w:r>
              <w:t>F229</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card_data_output_cap</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580083">
            <w:pPr>
              <w:pStyle w:val="BPC3Tableitems"/>
            </w:pPr>
            <w:r w:rsidRPr="003C7064">
              <w:t>Card data output capability</w:t>
            </w:r>
            <w:r>
              <w:t>.</w:t>
            </w:r>
            <w:r w:rsidRPr="00B73024">
              <w:t xml:space="preserve"> Dictionary </w:t>
            </w:r>
            <w:r>
              <w:t>F22A</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terminal_output_cap</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820E5C">
            <w:pPr>
              <w:pStyle w:val="BPC3Tableitems"/>
            </w:pPr>
            <w:r w:rsidRPr="003C7064">
              <w:t>Terminal output capability</w:t>
            </w:r>
            <w:r>
              <w:t>.</w:t>
            </w:r>
            <w:r w:rsidRPr="00B73024">
              <w:t xml:space="preserve"> Dictionary </w:t>
            </w:r>
            <w:r>
              <w:t>F22B</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pin_capture_cap</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E06644">
            <w:pPr>
              <w:pStyle w:val="BPC3Tableitems"/>
            </w:pPr>
            <w:r w:rsidRPr="003C7064">
              <w:t>Pin capture capability</w:t>
            </w:r>
            <w:r>
              <w:t>.</w:t>
            </w:r>
            <w:r w:rsidRPr="00B73024">
              <w:t xml:space="preserve"> Dictionary </w:t>
            </w:r>
            <w:r>
              <w:t>F22C</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pin_presence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7B2C3E">
            <w:pPr>
              <w:pStyle w:val="BPC3Tableitems"/>
            </w:pPr>
            <w:r w:rsidRPr="003C7064">
              <w:t>Pin presence indicator</w:t>
            </w:r>
            <w:r>
              <w:t>.</w:t>
            </w:r>
            <w:r w:rsidRPr="00B73024">
              <w:t xml:space="preserve"> Dictionary </w:t>
            </w:r>
            <w:r>
              <w:t>PINP</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cvv2_presence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7B2C3E">
            <w:pPr>
              <w:pStyle w:val="BPC3Tableitems"/>
            </w:pPr>
            <w:r w:rsidRPr="003C7064">
              <w:t>CVC2/CVV2 presence</w:t>
            </w:r>
            <w:r>
              <w:t xml:space="preserve"> </w:t>
            </w:r>
            <w:r w:rsidRPr="003C7064">
              <w:t>indicator</w:t>
            </w:r>
            <w:r>
              <w:t>.</w:t>
            </w:r>
            <w:r w:rsidRPr="00B73024">
              <w:t xml:space="preserve"> Dictionary </w:t>
            </w:r>
            <w:r w:rsidRPr="00692052">
              <w:t>CV2P</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cvc_indicator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B219AD">
            <w:pPr>
              <w:pStyle w:val="BPC3Tableitems"/>
            </w:pPr>
            <w:r w:rsidRPr="003C7064">
              <w:t>CVC validation code result</w:t>
            </w:r>
            <w:r>
              <w:t>.</w:t>
            </w:r>
            <w:r w:rsidRPr="00B73024">
              <w:t xml:space="preserve"> </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pos_entry_mode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POS entry mode</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lastRenderedPageBreak/>
              <w:t>pos_cond_code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2</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POS condition code</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emv_data</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2000</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EMV raw data</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atc</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4</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Application transaction counter</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tvr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200</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Terminal verification results</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cvr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200</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Card verification results</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addl_data</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2000</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Additional authorization data.</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service_code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3</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Service code</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bookmarkStart w:id="49" w:name="_Hlk381893532"/>
            <w:r w:rsidRPr="003C7064">
              <w:t>device_date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Date on device when authorization was recieved</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cvv2_result</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2411FE">
            <w:pPr>
              <w:pStyle w:val="BPC3Tableitems"/>
            </w:pPr>
            <w:r w:rsidRPr="003C7064">
              <w:t>CVV2 result</w:t>
            </w:r>
            <w:r>
              <w:t>.</w:t>
            </w:r>
            <w:r w:rsidRPr="00B73024">
              <w:t xml:space="preserve"> Dictionary </w:t>
            </w:r>
            <w:r w:rsidRPr="003C7064">
              <w:t>CV2R</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certificate_method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2411FE">
            <w:pPr>
              <w:pStyle w:val="BPC3Tableitems"/>
            </w:pPr>
            <w:r w:rsidRPr="003C7064">
              <w:t>Certificate method (Secured, 3Ds, UCAF</w:t>
            </w:r>
            <w:r>
              <w:t>,</w:t>
            </w:r>
            <w:r w:rsidRPr="003C7064">
              <w:t xml:space="preserve"> etc</w:t>
            </w:r>
            <w:r>
              <w:t>.</w:t>
            </w:r>
            <w:r w:rsidRPr="003C7064">
              <w:t>)</w:t>
            </w:r>
            <w:r>
              <w:t>.</w:t>
            </w:r>
            <w:r w:rsidRPr="00B73024">
              <w:t xml:space="preserve"> Dictionary </w:t>
            </w:r>
            <w:r w:rsidRPr="003C7064">
              <w:t>CRTM</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certificate_type</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3374F2">
            <w:pPr>
              <w:pStyle w:val="BPC3Tableitems"/>
            </w:pPr>
            <w:r w:rsidRPr="003C7064">
              <w:t>Type of data encryption in E-Commerce transactions</w:t>
            </w:r>
            <w:r>
              <w:t>.</w:t>
            </w:r>
            <w:r w:rsidRPr="00B73024">
              <w:t xml:space="preserve"> Dictionary </w:t>
            </w:r>
            <w:r w:rsidRPr="003C7064">
              <w:t>CRTT</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merchant_certif</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100</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Contains a value assigned to a VSEC merchant certificate issued by the acquirer's certificate authority.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bookmarkStart w:id="50" w:name="_Hlk381893527"/>
            <w:r w:rsidRPr="003C7064">
              <w:t>cardholder_certif</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100</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Contains a value assigned to a VSEC cardholder certificate issued by the acquirer's certificate authority.</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ucaf_indicator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884631">
            <w:pPr>
              <w:pStyle w:val="BPC3Tableitems"/>
            </w:pPr>
            <w:r w:rsidRPr="003C7064">
              <w:t xml:space="preserve">Indicator of supporting UCAF data. </w:t>
            </w:r>
            <w:proofErr w:type="gramStart"/>
            <w:r w:rsidRPr="003C7064">
              <w:t>This field indicate</w:t>
            </w:r>
            <w:proofErr w:type="gramEnd"/>
            <w:r w:rsidRPr="003C7064">
              <w:t xml:space="preserve"> supporting MasterCard e-commerce Universal Cardholder Authentication data.</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lastRenderedPageBreak/>
              <w:t>is_early_emv</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1</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Early EMV option</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is_completed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8</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A85F85">
            <w:pPr>
              <w:pStyle w:val="BPC3Tableitems"/>
            </w:pPr>
            <w:r w:rsidRPr="003C7064">
              <w:t>Flag shows if authorization is completed</w:t>
            </w:r>
            <w:r>
              <w:t>.</w:t>
            </w:r>
            <w:r w:rsidRPr="00B73024">
              <w:t xml:space="preserve"> Dictionary </w:t>
            </w:r>
            <w:r w:rsidRPr="003C7064">
              <w:t>CMPF</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amounts</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r w:rsidRPr="003C7064">
              <w:t>4000</w:t>
            </w: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0-1</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rsidRPr="003C7064">
              <w:t>Authorization amounts for online authorization processing</w:t>
            </w:r>
          </w:p>
        </w:tc>
      </w:tr>
      <w:tr w:rsidR="006E7EB8" w:rsidRPr="00C0752B"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C0752B" w:rsidRDefault="006E7EB8" w:rsidP="00677448">
            <w:pPr>
              <w:pStyle w:val="BPC3Tableitems"/>
              <w:rPr>
                <w:rFonts w:asciiTheme="minorHAnsi" w:hAnsiTheme="minorHAnsi"/>
                <w:szCs w:val="24"/>
              </w:rPr>
            </w:pPr>
            <w:r w:rsidRPr="00C0752B">
              <w:rPr>
                <w:rFonts w:asciiTheme="minorHAnsi" w:hAnsiTheme="minorHAnsi" w:cs="MS Shell Dlg 2"/>
                <w:szCs w:val="24"/>
                <w:highlight w:val="white"/>
              </w:rPr>
              <w:t>system_trace_audit_number</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C0752B" w:rsidRDefault="006E7EB8" w:rsidP="00677448">
            <w:pPr>
              <w:pStyle w:val="BPC3Tableitems"/>
              <w:rPr>
                <w:rFonts w:asciiTheme="minorHAnsi" w:hAnsiTheme="minorHAnsi"/>
                <w:szCs w:val="24"/>
              </w:rPr>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C0752B" w:rsidRDefault="006E7EB8" w:rsidP="00CA593A">
            <w:pPr>
              <w:pStyle w:val="BPC3Bodyafterheading"/>
              <w:rPr>
                <w:rFonts w:asciiTheme="minorHAnsi" w:hAnsiTheme="minorHAnsi"/>
                <w:szCs w:val="24"/>
              </w:rPr>
            </w:pPr>
            <w:r w:rsidRPr="00C0752B">
              <w:rPr>
                <w:rFonts w:asciiTheme="minorHAnsi" w:hAnsiTheme="minorHAnsi"/>
                <w:szCs w:val="24"/>
              </w:rPr>
              <w:t>6</w:t>
            </w:r>
          </w:p>
        </w:tc>
        <w:tc>
          <w:tcPr>
            <w:tcW w:w="851" w:type="dxa"/>
            <w:tcBorders>
              <w:top w:val="single" w:sz="4" w:space="0" w:color="auto"/>
              <w:left w:val="single" w:sz="4" w:space="0" w:color="auto"/>
              <w:bottom w:val="single" w:sz="4" w:space="0" w:color="auto"/>
              <w:right w:val="single" w:sz="4" w:space="0" w:color="auto"/>
            </w:tcBorders>
          </w:tcPr>
          <w:p w:rsidR="006E7EB8" w:rsidRPr="00C0752B" w:rsidRDefault="006E7EB8" w:rsidP="00677448">
            <w:pPr>
              <w:pStyle w:val="BPC3Tableitems"/>
              <w:rPr>
                <w:rFonts w:asciiTheme="minorHAnsi" w:hAnsiTheme="minorHAnsi"/>
                <w:szCs w:val="24"/>
              </w:rPr>
            </w:pPr>
            <w:r w:rsidRPr="00C0752B">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6E7EB8" w:rsidRPr="00C0752B" w:rsidRDefault="006E7EB8" w:rsidP="00677448">
            <w:pPr>
              <w:pStyle w:val="BPC3Tableitems"/>
              <w:rPr>
                <w:rFonts w:asciiTheme="minorHAnsi" w:hAnsiTheme="minorHAnsi"/>
                <w:szCs w:val="24"/>
              </w:rPr>
            </w:pPr>
            <w:r w:rsidRPr="00C0752B">
              <w:rPr>
                <w:rFonts w:asciiTheme="minorHAnsi" w:hAnsiTheme="minorHAnsi" w:cs="MS Shell Dlg 2"/>
                <w:szCs w:val="24"/>
                <w:highlight w:val="white"/>
              </w:rPr>
              <w:t>System Trace Audit Number</w:t>
            </w:r>
          </w:p>
        </w:tc>
      </w:tr>
      <w:tr w:rsidR="006E7EB8" w:rsidRPr="00C0752B"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C0752B" w:rsidRDefault="00433491" w:rsidP="00677448">
            <w:pPr>
              <w:pStyle w:val="BPC3Tableitems"/>
              <w:rPr>
                <w:rFonts w:asciiTheme="minorHAnsi" w:hAnsiTheme="minorHAnsi" w:cs="MS Shell Dlg 2"/>
                <w:szCs w:val="24"/>
                <w:highlight w:val="white"/>
              </w:rPr>
            </w:pPr>
            <w:r>
              <w:t>auth_</w:t>
            </w:r>
            <w:r w:rsidR="006E7EB8">
              <w:rPr>
                <w:rFonts w:asciiTheme="minorHAnsi" w:hAnsiTheme="minorHAnsi" w:cs="MS Shell Dlg 2"/>
                <w:szCs w:val="24"/>
                <w:highlight w:val="white"/>
              </w:rPr>
              <w:t>transaction_id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C0752B" w:rsidRDefault="006E7EB8" w:rsidP="00CA593A">
            <w:pPr>
              <w:pStyle w:val="BPC3Bodyafterheading"/>
              <w:rPr>
                <w:rFonts w:asciiTheme="minorHAnsi" w:hAnsiTheme="minorHAnsi"/>
                <w:szCs w:val="24"/>
              </w:rPr>
            </w:pPr>
            <w:r>
              <w:rPr>
                <w:rFonts w:asciiTheme="minorHAnsi" w:hAnsiTheme="minorHAnsi"/>
                <w:szCs w:val="24"/>
              </w:rPr>
              <w:t>15</w:t>
            </w:r>
          </w:p>
        </w:tc>
        <w:tc>
          <w:tcPr>
            <w:tcW w:w="851" w:type="dxa"/>
            <w:tcBorders>
              <w:top w:val="single" w:sz="4" w:space="0" w:color="auto"/>
              <w:left w:val="single" w:sz="4" w:space="0" w:color="auto"/>
              <w:bottom w:val="single" w:sz="4" w:space="0" w:color="auto"/>
              <w:right w:val="single" w:sz="4" w:space="0" w:color="auto"/>
            </w:tcBorders>
          </w:tcPr>
          <w:p w:rsidR="006E7EB8" w:rsidRPr="00C0752B" w:rsidRDefault="006E7EB8" w:rsidP="00677448">
            <w:pPr>
              <w:pStyle w:val="BPC3Tableitems"/>
              <w:rPr>
                <w:rFonts w:asciiTheme="minorHAnsi" w:hAnsiTheme="minorHAnsi"/>
                <w:szCs w:val="24"/>
              </w:rPr>
            </w:pPr>
            <w:r>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6E7EB8" w:rsidRPr="003A0ECD" w:rsidRDefault="00433491" w:rsidP="00433491">
            <w:pPr>
              <w:pStyle w:val="BPC3Tableitems"/>
              <w:rPr>
                <w:rFonts w:asciiTheme="minorHAnsi" w:hAnsiTheme="minorHAnsi" w:cs="MS Shell Dlg 2"/>
                <w:szCs w:val="24"/>
                <w:highlight w:val="white"/>
              </w:rPr>
            </w:pPr>
            <w:r>
              <w:t>Authorization t</w:t>
            </w:r>
            <w:r w:rsidR="006E7EB8">
              <w:rPr>
                <w:rFonts w:asciiTheme="minorHAnsi" w:hAnsiTheme="minorHAnsi" w:cs="MS Shell Dlg 2"/>
                <w:szCs w:val="24"/>
                <w:highlight w:val="white"/>
              </w:rPr>
              <w:t>ransaction identifier</w:t>
            </w:r>
          </w:p>
        </w:tc>
      </w:tr>
      <w:tr w:rsidR="006E7EB8" w:rsidRPr="00C0752B"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AE2A7D" w:rsidRDefault="006E7EB8" w:rsidP="00B57B45">
            <w:pPr>
              <w:pStyle w:val="BPC3Tableitems"/>
              <w:rPr>
                <w:rFonts w:asciiTheme="minorHAnsi" w:hAnsiTheme="minorHAnsi" w:cs="MS Shell Dlg 2"/>
                <w:szCs w:val="24"/>
                <w:highlight w:val="white"/>
              </w:rPr>
            </w:pPr>
            <w:r w:rsidRPr="00AE2A7D">
              <w:rPr>
                <w:rFonts w:asciiTheme="minorHAnsi" w:hAnsiTheme="minorHAnsi" w:cs="MS Shell Dlg 2"/>
                <w:color w:val="000000"/>
                <w:szCs w:val="24"/>
                <w:highlight w:val="white"/>
              </w:rPr>
              <w:t>external_auth_id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B57B45">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B57B45">
            <w:pPr>
              <w:pStyle w:val="BPC3Bodyafterheading"/>
              <w:rPr>
                <w:rFonts w:asciiTheme="minorHAnsi" w:hAnsiTheme="minorHAnsi"/>
                <w:szCs w:val="24"/>
              </w:rPr>
            </w:pPr>
            <w:r>
              <w:rPr>
                <w:rFonts w:asciiTheme="minorHAnsi" w:hAnsiTheme="minorHAnsi"/>
                <w:szCs w:val="24"/>
              </w:rPr>
              <w:t>30</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B57B45">
            <w:pPr>
              <w:pStyle w:val="BPC3Tableitems"/>
              <w:rPr>
                <w:rFonts w:asciiTheme="minorHAnsi" w:hAnsiTheme="minorHAnsi"/>
                <w:szCs w:val="24"/>
              </w:rPr>
            </w:pPr>
            <w:r>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693DFC">
            <w:pPr>
              <w:pStyle w:val="BPC3Tableitems"/>
              <w:rPr>
                <w:rFonts w:asciiTheme="minorHAnsi" w:hAnsiTheme="minorHAnsi" w:cs="MS Shell Dlg 2"/>
                <w:szCs w:val="24"/>
                <w:highlight w:val="white"/>
              </w:rPr>
            </w:pPr>
            <w:r w:rsidRPr="00AE2A7D">
              <w:rPr>
                <w:rFonts w:asciiTheme="minorHAnsi" w:hAnsiTheme="minorHAnsi" w:cs="MS Shell Dlg 2"/>
                <w:szCs w:val="24"/>
              </w:rPr>
              <w:t xml:space="preserve">External authorization identifier </w:t>
            </w:r>
          </w:p>
        </w:tc>
      </w:tr>
      <w:tr w:rsidR="006E7EB8" w:rsidRPr="00C0752B"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AE2A7D" w:rsidRDefault="006E7EB8" w:rsidP="00B57B45">
            <w:pPr>
              <w:pStyle w:val="BPC3Tableitems"/>
              <w:rPr>
                <w:rFonts w:asciiTheme="minorHAnsi" w:hAnsiTheme="minorHAnsi" w:cs="MS Shell Dlg 2"/>
                <w:color w:val="000000"/>
                <w:szCs w:val="24"/>
                <w:highlight w:val="white"/>
              </w:rPr>
            </w:pPr>
            <w:r w:rsidRPr="00AE2A7D">
              <w:rPr>
                <w:rFonts w:asciiTheme="minorHAnsi" w:hAnsiTheme="minorHAnsi" w:cs="MS Shell Dlg 2"/>
                <w:color w:val="000000"/>
                <w:szCs w:val="24"/>
                <w:highlight w:val="white"/>
              </w:rPr>
              <w:t>external_orig_id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B57B45">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B57B45">
            <w:pPr>
              <w:pStyle w:val="BPC3Bodyafterheading"/>
              <w:rPr>
                <w:rFonts w:asciiTheme="minorHAnsi" w:hAnsiTheme="minorHAnsi"/>
                <w:szCs w:val="24"/>
              </w:rPr>
            </w:pPr>
            <w:r>
              <w:rPr>
                <w:rFonts w:asciiTheme="minorHAnsi" w:hAnsiTheme="minorHAnsi"/>
                <w:szCs w:val="24"/>
              </w:rPr>
              <w:t>30</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B57B45">
            <w:pPr>
              <w:pStyle w:val="BPC3Tableitems"/>
              <w:rPr>
                <w:rFonts w:asciiTheme="minorHAnsi" w:hAnsiTheme="minorHAnsi"/>
                <w:szCs w:val="24"/>
              </w:rPr>
            </w:pPr>
            <w:r>
              <w:rPr>
                <w:rFonts w:asciiTheme="minorHAnsi" w:hAnsiTheme="minorHAnsi"/>
                <w:szCs w:val="24"/>
              </w:rPr>
              <w:t>0-1</w:t>
            </w:r>
          </w:p>
        </w:tc>
        <w:tc>
          <w:tcPr>
            <w:tcW w:w="3224" w:type="dxa"/>
            <w:tcBorders>
              <w:top w:val="single" w:sz="4" w:space="0" w:color="auto"/>
              <w:left w:val="single" w:sz="4" w:space="0" w:color="auto"/>
              <w:bottom w:val="single" w:sz="4" w:space="0" w:color="auto"/>
              <w:right w:val="single" w:sz="4" w:space="0" w:color="auto"/>
            </w:tcBorders>
          </w:tcPr>
          <w:p w:rsidR="006E7EB8" w:rsidRPr="00AE2A7D" w:rsidRDefault="006E7EB8" w:rsidP="00693DFC">
            <w:pPr>
              <w:pStyle w:val="BPC3Tableitems"/>
              <w:rPr>
                <w:rFonts w:asciiTheme="minorHAnsi" w:hAnsiTheme="minorHAnsi" w:cs="MS Shell Dlg 2"/>
                <w:szCs w:val="24"/>
              </w:rPr>
            </w:pPr>
            <w:r w:rsidRPr="00AE2A7D">
              <w:rPr>
                <w:rFonts w:asciiTheme="minorHAnsi" w:hAnsiTheme="minorHAnsi" w:cs="MS Shell Dlg 2"/>
                <w:szCs w:val="24"/>
              </w:rPr>
              <w:t xml:space="preserve">External authorization identifier of original </w:t>
            </w:r>
          </w:p>
        </w:tc>
      </w:tr>
      <w:tr w:rsidR="006E7EB8" w:rsidTr="00916529">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0B5AC8" w:rsidRDefault="006E7EB8" w:rsidP="00916529">
            <w:pPr>
              <w:pStyle w:val="BPC3Tableitems"/>
            </w:pPr>
            <w:r w:rsidRPr="007E3D91">
              <w:t>agent_unique_id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Pr="000B5AC8" w:rsidRDefault="006E7EB8"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rPr>
                <w:rFonts w:ascii="Tahoma" w:hAnsi="Tahoma" w:cs="Tahoma"/>
                <w:sz w:val="20"/>
              </w:rPr>
            </w:pPr>
            <w:r>
              <w:rPr>
                <w:rFonts w:ascii="Tahoma" w:hAnsi="Tahoma" w:cs="Tahoma"/>
                <w:sz w:val="20"/>
              </w:rPr>
              <w:t>5</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pPr>
            <w:r>
              <w:t>Agent unique ID (</w:t>
            </w:r>
            <w:r w:rsidRPr="009162F1">
              <w:t>Digital enti</w:t>
            </w:r>
            <w:r>
              <w:t>ty identifier for VISA checkout)</w:t>
            </w:r>
          </w:p>
        </w:tc>
      </w:tr>
      <w:tr w:rsidR="006E7EB8" w:rsidTr="00916529">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7E3D91" w:rsidRDefault="006E7EB8" w:rsidP="00916529">
            <w:pPr>
              <w:pStyle w:val="BPC3Tableitems"/>
            </w:pPr>
            <w:r w:rsidRPr="00F327FE">
              <w:t>native_resp_code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rPr>
                <w:rFonts w:ascii="Tahoma" w:hAnsi="Tahoma" w:cs="Tahoma"/>
                <w:sz w:val="20"/>
              </w:rPr>
            </w:pPr>
            <w:r>
              <w:rPr>
                <w:rFonts w:ascii="Tahoma" w:hAnsi="Tahoma" w:cs="Tahoma"/>
                <w:sz w:val="20"/>
              </w:rPr>
              <w:t>2</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pPr>
            <w:r w:rsidRPr="00693DFC">
              <w:t xml:space="preserve">Authorization response code </w:t>
            </w:r>
            <w:r w:rsidRPr="00F327FE">
              <w:t>in native format</w:t>
            </w:r>
          </w:p>
        </w:tc>
      </w:tr>
      <w:tr w:rsidR="006E7EB8" w:rsidTr="00916529">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7E3D91" w:rsidRDefault="006E7EB8" w:rsidP="00185D95">
            <w:pPr>
              <w:pStyle w:val="BPC3Tableitems"/>
            </w:pPr>
            <w:r>
              <w:t>auth_purpose_id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rPr>
                <w:rFonts w:ascii="Tahoma" w:hAnsi="Tahoma" w:cs="Tahoma"/>
                <w:sz w:val="20"/>
              </w:rPr>
            </w:pPr>
            <w:r>
              <w:rPr>
                <w:rFonts w:ascii="Tahoma" w:hAnsi="Tahoma" w:cs="Tahoma"/>
                <w:sz w:val="20"/>
              </w:rPr>
              <w:t>16</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693DFC" w:rsidRDefault="006E7EB8" w:rsidP="00012FBF">
            <w:pPr>
              <w:pStyle w:val="BPC3Tableitems"/>
            </w:pPr>
            <w:r>
              <w:t xml:space="preserve">Authorization purpose identifier. It </w:t>
            </w:r>
            <w:r w:rsidRPr="00012FBF">
              <w:t xml:space="preserve">is additional attribute of an operation that </w:t>
            </w:r>
            <w:r>
              <w:t>specifies</w:t>
            </w:r>
            <w:r w:rsidRPr="00012FBF">
              <w:t xml:space="preserve"> purpose of a payment</w:t>
            </w:r>
          </w:p>
        </w:tc>
      </w:tr>
      <w:tr w:rsidR="006E7EB8" w:rsidRPr="00CB2123" w:rsidTr="00655D46">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Pr="003C7064" w:rsidRDefault="006E7EB8" w:rsidP="004273B7">
            <w:pPr>
              <w:pStyle w:val="BPC3Tableitems"/>
            </w:pPr>
            <w:r>
              <w:t>auth_tag</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677448">
            <w:pPr>
              <w:pStyle w:val="BPC3Tableitems"/>
            </w:pPr>
            <w:r>
              <w:t>auth_tag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CA593A">
            <w:pPr>
              <w:pStyle w:val="BPC3Bodyafterheading"/>
            </w:pPr>
          </w:p>
        </w:tc>
        <w:tc>
          <w:tcPr>
            <w:tcW w:w="851"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0-*</w:t>
            </w:r>
          </w:p>
        </w:tc>
        <w:tc>
          <w:tcPr>
            <w:tcW w:w="3224" w:type="dxa"/>
            <w:tcBorders>
              <w:top w:val="single" w:sz="4" w:space="0" w:color="auto"/>
              <w:left w:val="single" w:sz="4" w:space="0" w:color="auto"/>
              <w:bottom w:val="single" w:sz="4" w:space="0" w:color="auto"/>
              <w:right w:val="single" w:sz="4" w:space="0" w:color="auto"/>
            </w:tcBorders>
          </w:tcPr>
          <w:p w:rsidR="006E7EB8" w:rsidRPr="003C7064" w:rsidRDefault="006E7EB8" w:rsidP="00677448">
            <w:pPr>
              <w:pStyle w:val="BPC3Tableitems"/>
            </w:pPr>
            <w:r>
              <w:t>Authorizations tags</w:t>
            </w:r>
          </w:p>
        </w:tc>
      </w:tr>
      <w:tr w:rsidR="006E7EB8"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6E7EB8" w:rsidRDefault="006E7EB8" w:rsidP="004273B7">
            <w:pPr>
              <w:pStyle w:val="BPC3Tableheadings"/>
            </w:pPr>
            <w:bookmarkStart w:id="51" w:name="_Hlk381893874"/>
            <w:bookmarkStart w:id="52" w:name="_Hlk381893476"/>
            <w:r>
              <w:t>auth_tag</w:t>
            </w:r>
          </w:p>
        </w:tc>
      </w:tr>
      <w:tr w:rsidR="006E7EB8" w:rsidTr="00990217">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tag_id</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990217">
            <w:pPr>
              <w:pStyle w:val="BPC3Bodyafterheading"/>
            </w:pPr>
            <w:r>
              <w:t>8</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rsidRPr="006202F4">
              <w:t>Tag identifier</w:t>
            </w:r>
            <w:r>
              <w:t xml:space="preserve">. This tag optional if present tag_name </w:t>
            </w:r>
          </w:p>
        </w:tc>
      </w:tr>
      <w:tr w:rsidR="006E7EB8" w:rsidTr="00990217">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tag_name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Bodyafterheading"/>
            </w:pPr>
            <w:r>
              <w:t>200</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Pr="006202F4" w:rsidRDefault="006E7EB8" w:rsidP="00990217">
            <w:pPr>
              <w:pStyle w:val="BPC3Tableitems"/>
            </w:pPr>
            <w:r>
              <w:t>Tag name. This tag optional if present tag_id</w:t>
            </w:r>
          </w:p>
        </w:tc>
      </w:tr>
      <w:tr w:rsidR="006E7EB8" w:rsidTr="00990217">
        <w:trPr>
          <w:trHeight w:val="135"/>
        </w:trPr>
        <w:tc>
          <w:tcPr>
            <w:tcW w:w="2820"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tag_value</w:t>
            </w:r>
          </w:p>
        </w:tc>
        <w:tc>
          <w:tcPr>
            <w:tcW w:w="1433" w:type="dxa"/>
            <w:gridSpan w:val="2"/>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6E7EB8" w:rsidRPr="003C7064" w:rsidRDefault="006E7EB8" w:rsidP="00990217">
            <w:pPr>
              <w:pStyle w:val="BPC3Bodyafterheading"/>
            </w:pPr>
            <w:r>
              <w:t>2000</w:t>
            </w:r>
          </w:p>
        </w:tc>
        <w:tc>
          <w:tcPr>
            <w:tcW w:w="851"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6E7EB8" w:rsidRDefault="006E7EB8" w:rsidP="00990217">
            <w:pPr>
              <w:pStyle w:val="BPC3Tableitems"/>
            </w:pPr>
            <w:r w:rsidRPr="006202F4">
              <w:t>Tag value</w:t>
            </w:r>
          </w:p>
        </w:tc>
      </w:tr>
      <w:bookmarkEnd w:id="51"/>
      <w:tr w:rsidR="001D268E" w:rsidTr="00990217">
        <w:trPr>
          <w:trHeight w:val="135"/>
        </w:trPr>
        <w:tc>
          <w:tcPr>
            <w:tcW w:w="2820" w:type="dxa"/>
            <w:tcBorders>
              <w:top w:val="single" w:sz="4" w:space="0" w:color="auto"/>
              <w:left w:val="single" w:sz="4" w:space="0" w:color="auto"/>
              <w:bottom w:val="single" w:sz="4" w:space="0" w:color="auto"/>
              <w:right w:val="single" w:sz="4" w:space="0" w:color="auto"/>
            </w:tcBorders>
          </w:tcPr>
          <w:p w:rsidR="001D268E" w:rsidRPr="00A574B1" w:rsidRDefault="001D268E" w:rsidP="00C92F15">
            <w:pPr>
              <w:pStyle w:val="BPC3Tableitems"/>
              <w:rPr>
                <w:szCs w:val="24"/>
              </w:rPr>
            </w:pPr>
            <w:r w:rsidRPr="00A574B1">
              <w:rPr>
                <w:szCs w:val="24"/>
              </w:rPr>
              <w:t>seq_number</w:t>
            </w:r>
          </w:p>
        </w:tc>
        <w:tc>
          <w:tcPr>
            <w:tcW w:w="1433" w:type="dxa"/>
            <w:gridSpan w:val="2"/>
            <w:tcBorders>
              <w:top w:val="single" w:sz="4" w:space="0" w:color="auto"/>
              <w:left w:val="single" w:sz="4" w:space="0" w:color="auto"/>
              <w:bottom w:val="single" w:sz="4" w:space="0" w:color="auto"/>
              <w:right w:val="single" w:sz="4" w:space="0" w:color="auto"/>
            </w:tcBorders>
          </w:tcPr>
          <w:p w:rsidR="001D268E" w:rsidRPr="00A574B1" w:rsidRDefault="001D268E" w:rsidP="00C92F15">
            <w:pPr>
              <w:pStyle w:val="BPC3Tableitems"/>
              <w:rPr>
                <w:szCs w:val="24"/>
              </w:rPr>
            </w:pPr>
            <w:r w:rsidRPr="00A574B1">
              <w:rPr>
                <w:szCs w:val="24"/>
              </w:rPr>
              <w:t>int</w:t>
            </w:r>
          </w:p>
        </w:tc>
        <w:tc>
          <w:tcPr>
            <w:tcW w:w="852" w:type="dxa"/>
            <w:tcBorders>
              <w:top w:val="single" w:sz="4" w:space="0" w:color="auto"/>
              <w:left w:val="single" w:sz="4" w:space="0" w:color="auto"/>
              <w:bottom w:val="single" w:sz="4" w:space="0" w:color="auto"/>
              <w:right w:val="single" w:sz="4" w:space="0" w:color="auto"/>
            </w:tcBorders>
          </w:tcPr>
          <w:p w:rsidR="001D268E" w:rsidRPr="00A574B1" w:rsidRDefault="001D268E" w:rsidP="00C92F15">
            <w:pPr>
              <w:pStyle w:val="BPC3Bodyafterheading"/>
              <w:rPr>
                <w:szCs w:val="24"/>
              </w:rPr>
            </w:pPr>
            <w:r w:rsidRPr="00A574B1">
              <w:rPr>
                <w:szCs w:val="24"/>
              </w:rPr>
              <w:t>4</w:t>
            </w:r>
          </w:p>
        </w:tc>
        <w:tc>
          <w:tcPr>
            <w:tcW w:w="851" w:type="dxa"/>
            <w:tcBorders>
              <w:top w:val="single" w:sz="4" w:space="0" w:color="auto"/>
              <w:left w:val="single" w:sz="4" w:space="0" w:color="auto"/>
              <w:bottom w:val="single" w:sz="4" w:space="0" w:color="auto"/>
              <w:right w:val="single" w:sz="4" w:space="0" w:color="auto"/>
            </w:tcBorders>
          </w:tcPr>
          <w:p w:rsidR="001D268E" w:rsidRPr="00A574B1" w:rsidRDefault="001D268E" w:rsidP="00C92F15">
            <w:pPr>
              <w:pStyle w:val="BPC3Tableitems"/>
              <w:rPr>
                <w:szCs w:val="24"/>
              </w:rPr>
            </w:pPr>
            <w:r w:rsidRPr="00A574B1">
              <w:rPr>
                <w:szCs w:val="24"/>
              </w:rPr>
              <w:t>0-1</w:t>
            </w:r>
          </w:p>
        </w:tc>
        <w:tc>
          <w:tcPr>
            <w:tcW w:w="3224" w:type="dxa"/>
            <w:tcBorders>
              <w:top w:val="single" w:sz="4" w:space="0" w:color="auto"/>
              <w:left w:val="single" w:sz="4" w:space="0" w:color="auto"/>
              <w:bottom w:val="single" w:sz="4" w:space="0" w:color="auto"/>
              <w:right w:val="single" w:sz="4" w:space="0" w:color="auto"/>
            </w:tcBorders>
          </w:tcPr>
          <w:p w:rsidR="001D268E" w:rsidRPr="00A574B1" w:rsidRDefault="001D268E" w:rsidP="00C92F15">
            <w:pPr>
              <w:pStyle w:val="BPC3Tableitems"/>
              <w:rPr>
                <w:szCs w:val="24"/>
              </w:rPr>
            </w:pPr>
            <w:r w:rsidRPr="00A574B1">
              <w:rPr>
                <w:szCs w:val="24"/>
              </w:rPr>
              <w:t xml:space="preserve">Sequential number of tag </w:t>
            </w:r>
            <w:r w:rsidRPr="00A574B1">
              <w:rPr>
                <w:szCs w:val="24"/>
              </w:rPr>
              <w:lastRenderedPageBreak/>
              <w:t>occurrence in operation</w:t>
            </w:r>
          </w:p>
        </w:tc>
      </w:tr>
      <w:tr w:rsidR="001D268E"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1D268E" w:rsidRDefault="001D268E" w:rsidP="00677448">
            <w:pPr>
              <w:pStyle w:val="BPC3Tableheadings"/>
            </w:pPr>
            <w:r>
              <w:lastRenderedPageBreak/>
              <w:t>ipm_data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is_incoming</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Incoming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is_reversal</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Reversal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is_rejected</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Rejected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impact</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Message impact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mti</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The Message Type Identifier (MTI) is a four-digit numeric field describing the type of message being interchanged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 24 (Function Code) indicates a messages specific purpose.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19</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 2 (Primary Account Number [PAN]) is a series of digits that identify a customer account or relationship.</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de003_1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Cardholder Transaction Type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de003_2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Cardholder "From" Account Type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de003_3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Cardholder "To" Account Type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 Reconciliation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 Cardholder Billing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de009</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8</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Conversion Rate, Reconciliation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de010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8</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Conversion Rate, Cardholder Billing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de012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Date and Time, Local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de014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 14 (Date, Expiration) specifies the year and month after which a card expires.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Terminal Data: Card Data Input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Terminal Data: Cardholder Authentication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Terminal Data: Card Capture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Terminal Operating Environment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Cardholder Present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Present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Data: Input Mode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de022_8</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Cardholder Authentication Method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de022_9</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Cardholder Authentication Entity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de022_10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Data Output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de022_11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Terminal Data Output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de022_12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PIN Capture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Sequence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Message Reason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de026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Business Code (MCC)</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de030_1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Original Amount,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de030_2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Original Amount, Reconciliation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de031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Acquirer Reference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de032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Acquiring Institution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de033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Forwarding Institution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de037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Retrieval Reference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de038</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Approval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Service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bookmarkStart w:id="53" w:name="_Hlk381893807"/>
            <w:r w:rsidRPr="000C638A">
              <w:t>de041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8</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Terminal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15</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de043_1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99</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Name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de043_2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99</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Street Address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de043_3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99</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City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de043_4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99</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Postal (ZIP)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de043_5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State, Province, or Region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de043_6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Country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de049</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Currency Code,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de050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Currency Code, Reconciliation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de051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Currency Code, Cardholder Billing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de054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 54 (Amounts, Additional) are additional amounts and related account data for which specific data elements have not been defined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E93EA5" w:rsidRDefault="001D268E" w:rsidP="00677448">
            <w:pPr>
              <w:pStyle w:val="BPC3Tableitems"/>
              <w:rPr>
                <w:szCs w:val="24"/>
              </w:rPr>
            </w:pPr>
            <w:r w:rsidRPr="00E93EA5">
              <w:rPr>
                <w:szCs w:val="24"/>
              </w:rPr>
              <w:lastRenderedPageBreak/>
              <w:t>de055</w:t>
            </w:r>
          </w:p>
        </w:tc>
        <w:tc>
          <w:tcPr>
            <w:tcW w:w="1419" w:type="dxa"/>
            <w:tcBorders>
              <w:top w:val="single" w:sz="4" w:space="0" w:color="auto"/>
              <w:left w:val="single" w:sz="4" w:space="0" w:color="auto"/>
              <w:bottom w:val="single" w:sz="4" w:space="0" w:color="auto"/>
              <w:right w:val="single" w:sz="4" w:space="0" w:color="auto"/>
            </w:tcBorders>
          </w:tcPr>
          <w:p w:rsidR="001D268E" w:rsidRPr="00E93EA5" w:rsidRDefault="001D268E" w:rsidP="00E93EA5">
            <w:pPr>
              <w:pStyle w:val="BPC3Tableitems"/>
              <w:rPr>
                <w:szCs w:val="24"/>
              </w:rPr>
            </w:pPr>
            <w:r w:rsidRPr="00E93EA5">
              <w:rPr>
                <w:szCs w:val="24"/>
              </w:rPr>
              <w:t>base64Hex</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t>350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 xml:space="preserve">BASE64 encoded. </w:t>
            </w:r>
            <w:r w:rsidRPr="000C638A">
              <w:t>Integrated Circuit Card (ICC) System-Related Data</w:t>
            </w:r>
            <w:r>
              <w:t>. Result’s length &lt;= 256</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de063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Life Cycle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de071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7</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Message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de072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999</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Data Record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de073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Date, 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de093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Destination Institution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de094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Originator Institution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de095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Issuer Reference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de100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Receiving Institution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de111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 Currency Conversion Assessment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p0002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PDS 0002 (GCMS Product Identifier) identifies the product recognized by GCMS.</w:t>
            </w:r>
          </w:p>
        </w:tc>
      </w:tr>
      <w:bookmarkEnd w:id="53"/>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677448" w:rsidRDefault="001D268E" w:rsidP="00677448">
            <w:pPr>
              <w:pStyle w:val="BPC3Tableitems"/>
            </w:pPr>
            <w:r w:rsidRPr="00677448">
              <w:t>p0023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PDS 0023 (Terminal Type) identifies the type of terminal used at the point of interaction.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677448" w:rsidRDefault="001D268E" w:rsidP="00677448">
            <w:pPr>
              <w:pStyle w:val="BPC3Tableitems"/>
            </w:pPr>
            <w:r w:rsidRPr="00677448">
              <w:t>p0025_1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Message Reversal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677448" w:rsidRDefault="001D268E" w:rsidP="00677448">
            <w:pPr>
              <w:pStyle w:val="BPC3Tableitems"/>
            </w:pPr>
            <w:r w:rsidRPr="00677448">
              <w:t>p0025_2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Central Site Processing Date of Original Message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p0043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Program Registration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p0052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Electronic Commerce Security Level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p0137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 xml:space="preserve">Fee Collection Control </w:t>
            </w:r>
            <w:r w:rsidRPr="000C638A">
              <w:lastRenderedPageBreak/>
              <w:t>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p0148</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60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Currency Exponents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p0146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432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Amounts, Transaction Fee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p0146_net</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Net value of p0146 Amounts, Transaction Fee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p0147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Bodyafterheading"/>
            </w:pPr>
            <w:r>
              <w:t>576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FE75E4">
            <w:pPr>
              <w:pStyle w:val="BPC3Tableitems"/>
            </w:pPr>
            <w:r>
              <w:t xml:space="preserve">Extented </w:t>
            </w:r>
            <w:r w:rsidRPr="000C638A">
              <w:t>Fee</w:t>
            </w:r>
            <w:r>
              <w:t xml:space="preserve"> Amounts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p0149_1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Currency Code, Original Transaction Amount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p0149_2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Currency Code, Original Reconciliation Amount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Program Identifier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Business Service Arrangement Type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Business Service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Interchange Rate Designator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Business Date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Business Cycle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Card Acceptor Classification Override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p0158_8</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Product Class Override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p0158_9</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Corporate Incentive Rates Apply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p0158_10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ATM Special Conditions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Settlement Service Transfer Agent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28</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 xml:space="preserve">Settlement Service Transfer </w:t>
            </w:r>
            <w:r w:rsidRPr="000C638A">
              <w:lastRenderedPageBreak/>
              <w:t>Agent Account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p0159_3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Settlement Service Level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Settlement Service ID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Settlement Foreign Exchange Rate Class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Reconciliation Date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Reconciliation Cycle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p0159_8</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Settlement Date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p0159_9</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Settlement Cycle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p0165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Settlement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p0176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MasterCard Assigned ID</w:t>
            </w:r>
          </w:p>
        </w:tc>
      </w:tr>
      <w:tr w:rsidR="001D268E" w:rsidRPr="00CB2123" w:rsidTr="00185D95">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p0208_1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Bodyafterheading"/>
            </w:pPr>
            <w:r>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Payment Facilitator ID</w:t>
            </w:r>
          </w:p>
        </w:tc>
      </w:tr>
      <w:tr w:rsidR="001D268E" w:rsidRPr="00CB2123" w:rsidTr="00185D95">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p0208_2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Bodyafterheading"/>
            </w:pPr>
            <w:r>
              <w:t>15</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Sub-Merchant ID</w:t>
            </w:r>
          </w:p>
        </w:tc>
      </w:tr>
      <w:tr w:rsidR="001D268E" w:rsidRPr="00CB2123" w:rsidTr="00185D95">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p0209</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Bodyafterheading"/>
            </w:pPr>
            <w:r>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185D95">
            <w:pPr>
              <w:pStyle w:val="BPC3Tableitems"/>
            </w:pPr>
            <w:r>
              <w:t>Independent Sales Organization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p0228</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Retrieval Document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bookmarkStart w:id="54" w:name="_Hlk381893762"/>
            <w:r w:rsidRPr="000C638A">
              <w:t>p0230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Fulfillment Document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p0241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7</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MasterCom Control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p0243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38</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MasterCom Retrieval Response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p0244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MasterCom Chargeback Support Documentation Dates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Edit Exclusion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Risk Management Approval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Documentation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p0264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Original Retrieval Reason for Request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110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Initial Presentment/Fee Collection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127</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First Chargeback/Fee Collection Return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127</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Second Presentment/Fee Collection Resubmission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p0268_1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 Partial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p0268_2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Currency Code, Partial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p0375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50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Member Reconciliation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emv_9f26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Application Cryptogram. Cryptogram returned by the ICC in response of the GENERATE AC command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emv_9f02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 Authorised. Authorised amount of the transaction (excluding adjustments)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emv_9f27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Cryptogram Information Data. Indicates the type of cryptogram and the actions to be performed by the terminal</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emv_9f10</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64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Issuer Application Data. Contains proprietary application data for transmission to the issuer in an online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emv_9f36</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Application Transaction Counter (ATC)</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10</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 xml:space="preserve">Terminal Verification Results. </w:t>
            </w:r>
            <w:r w:rsidRPr="000C638A">
              <w:lastRenderedPageBreak/>
              <w:t>Status of the different functions as seen from the terminal</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emv_82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Application Interchange Profile. Indicates the capabilities of the card to support specific functions in the application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emv_9a</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Date. Local date that the transaction was authorised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emv_9c</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Type. Indicates the type of financial transaction, represented by the first two digits of ISO 8583:1987 Processing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emv_9f37</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8</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Unpredictable Number. Value to provide variability and uniqueness to the generation of a cryptogram</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emv_5f2a</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Currency Code. Indicates the currency code of the transaction according to ISO 4217</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emv_9f33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Terminal Capabilities. Indicates the card data input, CVM, and security capabilities of the terminal</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emv_9f34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CVM Results. Indicates the results of the last CVM performed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emv_9f1a</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Terminal Country Code. Indicates the country of the terminal, represented according to ISO 3166</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emv_9f35</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 xml:space="preserve">Terminal Type. Indicates the </w:t>
            </w:r>
            <w:r w:rsidRPr="000C638A">
              <w:lastRenderedPageBreak/>
              <w:t>environment of the terminal, its communications capability, and its operational control</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emv_9f53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Category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emv_84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32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Dedicated File (DF) Name. Identifies the name of the DF as described in ISO/IEC 7816-4</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emv_9f09</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Application Version Number. Version number assigned by the payment system for the application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emv_9f03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4</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Amount, Other (Numeric). Secondary amount associated with the transaction representing a cashback amount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emv_9f1e</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16</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Interface Device (IFD) Serial Number. Unique and permanent serial number assigned to the IFD by the manufacturer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emv_9f41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8</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Transaction Sequence Counter. Counter maintained by the terminal that is incremented by one for each transaction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p0042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Merchant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p0158_11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MasterCard Assigned ID Override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p0158_12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Account Level Management Account Category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p0158_13</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Rate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p0158_14</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Merchant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lastRenderedPageBreak/>
              <w:t>p0198</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Device Type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p0200_1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p0200_2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Number</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p0210_1</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Transit Transaction Type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p0210_2</w:t>
            </w:r>
          </w:p>
        </w:tc>
        <w:tc>
          <w:tcPr>
            <w:tcW w:w="1419"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CA593A">
            <w:pPr>
              <w:pStyle w:val="BPC3Bodyafterheading"/>
            </w:pPr>
            <w:r w:rsidRPr="000C638A">
              <w:t>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C638A">
              <w:t>Transportation Mode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916529">
            <w:pPr>
              <w:pStyle w:val="BPC3Tableitems"/>
            </w:pPr>
            <w:r w:rsidRPr="008D5290">
              <w:t>p0302</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0C638A" w:rsidRDefault="001D268E" w:rsidP="00916529">
            <w:pPr>
              <w:pStyle w:val="BPC3Bodyafterheading"/>
            </w:pPr>
            <w:r>
              <w:t>1</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916529">
            <w:pPr>
              <w:pStyle w:val="BPC3Tableitems"/>
            </w:pPr>
            <w:r w:rsidRPr="000C638A">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916529">
            <w:pPr>
              <w:pStyle w:val="BPC3Tableitems"/>
            </w:pPr>
            <w:r w:rsidRPr="008D5290">
              <w:t>Reconciled, Member Activity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rsidRPr="008D5290">
              <w:t>p0368</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2</w:t>
            </w:r>
          </w:p>
        </w:tc>
        <w:tc>
          <w:tcPr>
            <w:tcW w:w="851"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B509A" w:rsidRDefault="001D268E" w:rsidP="00916529">
            <w:pPr>
              <w:pStyle w:val="BPC3Tableitems"/>
            </w:pPr>
            <w:r w:rsidRPr="008D5290">
              <w:t>Reconciled, Transaction Function Group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0505</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677448">
            <w:pPr>
              <w:pStyle w:val="BPC3Tableitems"/>
            </w:pPr>
            <w:r w:rsidRPr="000012BA">
              <w:t>Passenger Name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050</w:t>
            </w:r>
            <w:r>
              <w:t>6</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Ticket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0508</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Customer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0520</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Travel Date</w:t>
            </w:r>
            <w:r>
              <w:t xml:space="preserve"> (</w:t>
            </w:r>
            <w:r w:rsidRPr="000012BA">
              <w:t>format YYMMDD</w:t>
            </w:r>
            <w:r>
              <w: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0521</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Carrier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0523</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Service Class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0524</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City of Destination/Airport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544</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Rental Agreement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545</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Renter Name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546</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Rental Return City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550</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Rental Return Date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551</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Rental Check-Out Date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568</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Rental Class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574</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Arrival Date</w:t>
            </w:r>
            <w:r>
              <w:t xml:space="preserve"> (</w:t>
            </w:r>
            <w:r w:rsidRPr="000012BA">
              <w:t>format YYMMDD</w:t>
            </w:r>
            <w:r>
              <w: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lastRenderedPageBreak/>
              <w:t>p</w:t>
            </w:r>
            <w:r w:rsidRPr="00E94B6D">
              <w:t>0</w:t>
            </w:r>
            <w:r w:rsidRPr="00A62FFC">
              <w:t>575</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Departure Date</w:t>
            </w:r>
            <w:r>
              <w:t xml:space="preserve"> (</w:t>
            </w:r>
            <w:r w:rsidRPr="000012BA">
              <w:t>format YYMMDD</w:t>
            </w:r>
            <w:r>
              <w: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576</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Folio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0596</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Card Acceptor Tax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0597</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Total Tax Amount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0600</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Card Acceptor Reference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B776AC">
              <w:t>620</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Oil Company Brand Name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B776AC">
              <w:t>623</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Motor Fuel Information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B776AC">
              <w:t>629</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Odometer Reading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B776AC">
              <w:t>630</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Vehicle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B776AC">
              <w:t>631</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Driver Number/ID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3969B3">
              <w:t>632</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Product Type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w:t>
            </w:r>
            <w:r w:rsidRPr="00A62FFC">
              <w:t>641</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Product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0642</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Item Description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p</w:t>
            </w:r>
            <w:r w:rsidRPr="00E94B6D">
              <w:t>0643</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475E9E">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475E9E">
            <w:pPr>
              <w:pStyle w:val="BPC3Tableitems"/>
            </w:pPr>
            <w:r w:rsidRPr="000012BA">
              <w:t>Item Quantity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p</w:t>
            </w:r>
            <w:r w:rsidRPr="00E94B6D">
              <w:t>0646</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rsidRPr="000012BA">
              <w:t>Unit Price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p</w:t>
            </w:r>
            <w:r w:rsidRPr="00E94B6D">
              <w:t>0648</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rsidRPr="000012BA">
              <w:t>Item Discount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p</w:t>
            </w:r>
            <w:r w:rsidRPr="00E94B6D">
              <w:t>0664</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rsidRPr="000012BA">
              <w:t>Start Station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p</w:t>
            </w:r>
            <w:r w:rsidRPr="00E94B6D">
              <w:t>0665</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rsidRPr="000B509A">
              <w:t>Destination Station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p</w:t>
            </w:r>
            <w:r w:rsidRPr="00E94B6D">
              <w:t>0682</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rsidRPr="000B509A">
              <w:t>Detail Tax Amount 1</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p</w:t>
            </w:r>
            <w:r w:rsidRPr="00E94B6D">
              <w:t>0757</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296560">
            <w:pPr>
              <w:pStyle w:val="BPC3Tableitems"/>
            </w:pPr>
            <w:r>
              <w:t>992</w:t>
            </w:r>
          </w:p>
        </w:tc>
        <w:tc>
          <w:tcPr>
            <w:tcW w:w="851"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0C638A" w:rsidRDefault="001D268E" w:rsidP="00296560">
            <w:pPr>
              <w:pStyle w:val="BPC3Tableitems"/>
            </w:pPr>
            <w:r w:rsidRPr="000B509A">
              <w:t>Transportation Service Provider</w:t>
            </w:r>
          </w:p>
        </w:tc>
      </w:tr>
      <w:tr w:rsidR="001D268E" w:rsidRPr="0054625B" w:rsidTr="00677448">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1D268E" w:rsidRDefault="001D268E" w:rsidP="00677448">
            <w:pPr>
              <w:pStyle w:val="BPC3Tableheadings"/>
            </w:pPr>
            <w:r>
              <w:t>baseII_data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is_reversal</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Reversal flag.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lastRenderedPageBreak/>
              <w:t>is_incoming</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 xml:space="preserve">Incoming/Outgouing message flag. 1- </w:t>
            </w:r>
            <w:proofErr w:type="gramStart"/>
            <w:r w:rsidRPr="00975AB4">
              <w:t>incoming</w:t>
            </w:r>
            <w:proofErr w:type="gramEnd"/>
            <w:r w:rsidRPr="00975AB4">
              <w:t>, 0- outgoing.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is_returned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Rejected message flag.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is_invalid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 xml:space="preserve">Is financial message loaded with </w:t>
            </w:r>
            <w:proofErr w:type="gramStart"/>
            <w:r w:rsidRPr="00975AB4">
              <w:t>errors.</w:t>
            </w:r>
            <w:proofErr w:type="gramEnd"/>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rrn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Retrieval reference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trans_code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VISA transaction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trans_code_qualifier</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Transaction code qualifier.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card_mask</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Masked card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oper_amount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Source Amount.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oper_currency</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Source Currency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oper_date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date</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rPr>
                <w:rFonts w:ascii="Tahoma" w:hAnsi="Tahoma" w:cs="Tahoma"/>
                <w:sz w:val="20"/>
                <w:szCs w:val="20"/>
              </w:rPr>
            </w:pP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Purchase Date.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sttl_amount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Destination Amount.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sttl_currency</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Destination currency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network_amount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Amount in network settlement currency.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network_currency</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Network settlement currency.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bookmarkStart w:id="55" w:name="_Hlk381893919"/>
            <w:r w:rsidRPr="00975AB4">
              <w:t>floor_limit_ind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Floor limit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exept_file_ind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CRB/Exception file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pcas_ind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Positive Cardholder Authorization Service (PCAS)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arn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Acquiring reference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acquirer_bin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Acquirer Bank Identification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acq_business_id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8</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Acquirer business identifier.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lastRenderedPageBreak/>
              <w:t>merchant_name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25</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name.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merchant_city</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city.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merchant_country</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country code (3 digits ISO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merchant_postal_code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postal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merchant_region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region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merchant_street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200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Street.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mcc</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category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req_pay_service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8</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Requested payment service.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usage_code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Usage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reason_code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Reason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settlement_flag</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Settlement flag.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auth_char_ind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Authorization characteristics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Authorization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pos_terminal_cap</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POS terminal capability.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inter_fee_ind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International fee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crdh_id_method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Cardholder ID method.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collect_only_flag</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Collection-only flag.</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pos_entry_mode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POS entry mode.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central_proc_date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Central processing date (YDDD).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reimburst_attr</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proofErr w:type="gramStart"/>
            <w:r w:rsidRPr="00975AB4">
              <w:t>Reimbursement attribute</w:t>
            </w:r>
            <w:proofErr w:type="gramEnd"/>
            <w:r w:rsidRPr="00975AB4">
              <w: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iss_workst_bin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Issuer workstation BIN.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acq_workst_bin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Acquirer workstation BIN.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lastRenderedPageBreak/>
              <w:t>chargeback_ref_num</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Chargeback reference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docum_ind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Documentation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member_msg_text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50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Member message text.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spec_cond_ind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Special condition indicators.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fee_program_ind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Fee program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issuer_charge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Issuer charge.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merchant_number</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15</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 Acceptor ID (Merchant ISO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terminal_number</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8</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Terminal ISO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national_reimb_fee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National reimbursement fee.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electr_comm_ind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Mail/Telephone or Electronic commerce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spec_chargeback_ind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Special chargeback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interface_trace_num</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proofErr w:type="gramStart"/>
            <w:r w:rsidRPr="00975AB4">
              <w:t>Interface trace</w:t>
            </w:r>
            <w:proofErr w:type="gramEnd"/>
            <w:r w:rsidRPr="00975AB4">
              <w:t xml:space="preserv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unatt_accept_term_ind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Unattended acceptance terminal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prepaid_card_ind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Prepaid card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service_development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Service development field.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avs_resp_code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AVS response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auth_source_code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Authorization source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purch_id_format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Purchase identifier format.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account_selection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Account selection.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installment_pay_count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Installment payment count.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purch_id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25</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Purchase identifier.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cashback</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9</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Cashback.</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lastRenderedPageBreak/>
              <w:t>chip_cond_code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Chip condition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pos_environment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POS environment.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transaction_type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Transaction Type.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card_seq_number</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 sequence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terminal_profile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Terminal capability profile.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unpredict_number</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8</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Unpredictable number.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appl_trans_counter</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 xml:space="preserve">Application </w:t>
            </w:r>
            <w:proofErr w:type="gramStart"/>
            <w:r w:rsidRPr="00975AB4">
              <w:t>transaction counter</w:t>
            </w:r>
            <w:proofErr w:type="gramEnd"/>
            <w:r w:rsidRPr="00975AB4">
              <w: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appl_interch_profile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Application interchange profile.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term_verif_result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Terminal verification results.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cryptogram_amount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 amount.</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card_verif_result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8</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 verification results.</w:t>
            </w:r>
            <w:r>
              <w:t xml:space="preserve"> </w:t>
            </w:r>
            <w:r w:rsidRPr="00B73024">
              <w:t>Dictionary</w:t>
            </w:r>
            <w:r>
              <w:t xml:space="preserve"> </w:t>
            </w:r>
            <w:r w:rsidRPr="00852CDF">
              <w:t>CVRE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issuer_appl_data</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Issuer application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issuer_script_result</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Issuer script 1 results.</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card_expir_date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Card expiration date. (YYMM)</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cryptogram_version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 version.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cvv2_result_code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CVV2 result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auth_resp_code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Authorization response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cryptogram_info_data</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Cryptogram Information Data.</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transaction_id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15</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Network Transaction Identifier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merchant_verif_value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Merchant Verification Value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proc_bin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6</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Processing BIN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lastRenderedPageBreak/>
              <w:t>chargeback_reason_code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4</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Chargeback Reason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destination_channel</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Destination Channel</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source_channel</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Source Channel</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acq_inst_bin</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Acquirer institution BIN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spend_qualified_ind</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Spend Qualified Indicator.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service_code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rsidRPr="00975AB4">
              <w:t>Service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product_id</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677448">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CA593A">
            <w:pPr>
              <w:pStyle w:val="BPC3Bodyafterheading"/>
            </w:pPr>
            <w:r>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677448">
            <w:pPr>
              <w:pStyle w:val="BPC3Tableitems"/>
            </w:pPr>
            <w:r>
              <w:t>Visa product id</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sttl_service</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Bodyafterheading"/>
            </w:pPr>
            <w:r>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Settlement service identifier</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sre_id</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Bodyafterheading"/>
            </w:pPr>
            <w:r>
              <w:t>10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Reporting For SRE Identifier. This is the identifier for the SRE being reported upon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up_sre_id</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Bodyafterheading"/>
            </w:pPr>
            <w:r>
              <w:t>10</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ID of the SRE which is directly superior to the Reporting For SRE in the settlement hierarchy.</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jurisdict</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Bodyafterheading"/>
            </w:pPr>
            <w:r>
              <w:t>8</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Jurisdiction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routing</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Bodyafterheading"/>
            </w:pPr>
            <w:r>
              <w:t>1</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Inter - regional Routing Indicator. Y or N.</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src_region</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Bodyafterheading"/>
            </w:pPr>
            <w:r>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rsidRPr="008839B9">
              <w:t>Source Region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839B9">
              <w:t>dst_region</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Bodyafterheading"/>
            </w:pPr>
            <w:r>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839B9">
              <w:t>Destination Region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839B9">
              <w:t>src_country</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Bodyafterheading"/>
            </w:pPr>
            <w:r>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839B9">
              <w:t>Source Country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839B9">
              <w:t>dst_country</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Bodyafterheading"/>
            </w:pPr>
            <w:r>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839B9">
              <w:t>Destination Country Code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46D91">
              <w:t>bus_tr_type</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Bodyafterheading"/>
            </w:pPr>
            <w:r>
              <w:t>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8839B9" w:rsidRDefault="001D268E" w:rsidP="00916529">
            <w:pPr>
              <w:pStyle w:val="BPC3Tableitems"/>
            </w:pPr>
            <w:r w:rsidRPr="00846D91">
              <w:t>Business Transaction Type</w:t>
            </w:r>
          </w:p>
        </w:tc>
      </w:tr>
      <w:tr w:rsidR="001D268E" w:rsidRPr="00CB2123" w:rsidTr="00655D46">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846D91" w:rsidRDefault="001D268E" w:rsidP="00916529">
            <w:pPr>
              <w:pStyle w:val="BPC3Tableitems"/>
            </w:pPr>
            <w:r w:rsidRPr="00846D91">
              <w:t>first_count</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Tableitems"/>
            </w:pPr>
            <w:r>
              <w:t>int</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916529">
            <w:pPr>
              <w:pStyle w:val="BPC3Bodyafterheading"/>
            </w:pPr>
            <w:r>
              <w:t>15</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916529">
            <w:pPr>
              <w:pStyle w:val="BPC3Tableitems"/>
            </w:pPr>
            <w:r>
              <w:t>0-1</w:t>
            </w:r>
          </w:p>
        </w:tc>
        <w:tc>
          <w:tcPr>
            <w:tcW w:w="3224" w:type="dxa"/>
            <w:tcBorders>
              <w:top w:val="single" w:sz="4" w:space="0" w:color="auto"/>
              <w:left w:val="single" w:sz="4" w:space="0" w:color="auto"/>
              <w:bottom w:val="single" w:sz="4" w:space="0" w:color="auto"/>
              <w:right w:val="single" w:sz="4" w:space="0" w:color="auto"/>
            </w:tcBorders>
          </w:tcPr>
          <w:p w:rsidR="001D268E" w:rsidRPr="00846D91" w:rsidRDefault="001D268E" w:rsidP="00916529">
            <w:pPr>
              <w:pStyle w:val="BPC3Tableitems"/>
            </w:pPr>
            <w:r w:rsidRPr="00846D91">
              <w:t>First Count</w:t>
            </w:r>
          </w:p>
        </w:tc>
      </w:tr>
      <w:tr w:rsidR="001D268E" w:rsidRPr="0054625B" w:rsidTr="00E963DF">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1D268E" w:rsidRDefault="001D268E" w:rsidP="00AC1B03">
            <w:pPr>
              <w:pStyle w:val="BPC3Tableheadings"/>
            </w:pPr>
            <w:r w:rsidRPr="00AC1B03">
              <w:t>additional_amount</w:t>
            </w:r>
          </w:p>
        </w:tc>
      </w:tr>
      <w:tr w:rsidR="001D268E" w:rsidRPr="00CB2123" w:rsidTr="00E963DF">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rsidRPr="007D5F49">
              <w:t>amount_value</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t>long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Bodyafterheading"/>
            </w:pPr>
            <w:r w:rsidRPr="00975AB4">
              <w:t>22</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t>1</w:t>
            </w:r>
            <w:r w:rsidRPr="00975AB4">
              <w:t>-1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t>Additional amount’s value</w:t>
            </w:r>
          </w:p>
        </w:tc>
      </w:tr>
      <w:tr w:rsidR="001D268E" w:rsidRPr="00CB2123" w:rsidTr="00E963DF">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t>c</w:t>
            </w:r>
            <w:r w:rsidRPr="007D5F49">
              <w:t>urrency</w:t>
            </w:r>
          </w:p>
        </w:tc>
        <w:tc>
          <w:tcPr>
            <w:tcW w:w="1419"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Bodyafterheading"/>
            </w:pPr>
            <w:r w:rsidRPr="00975AB4">
              <w:t>3</w:t>
            </w:r>
          </w:p>
        </w:tc>
        <w:tc>
          <w:tcPr>
            <w:tcW w:w="851"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t>1</w:t>
            </w:r>
            <w:r w:rsidRPr="00975AB4">
              <w:t>-1</w:t>
            </w:r>
          </w:p>
        </w:tc>
        <w:tc>
          <w:tcPr>
            <w:tcW w:w="3224" w:type="dxa"/>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t xml:space="preserve">Additional amount’s </w:t>
            </w:r>
            <w:r w:rsidRPr="00975AB4">
              <w:t xml:space="preserve">currency </w:t>
            </w:r>
            <w:r w:rsidRPr="00975AB4">
              <w:lastRenderedPageBreak/>
              <w:t>code</w:t>
            </w:r>
          </w:p>
        </w:tc>
      </w:tr>
      <w:tr w:rsidR="001D268E" w:rsidRPr="00CB2123" w:rsidTr="00E963DF">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975AB4" w:rsidRDefault="001D268E" w:rsidP="00E963DF">
            <w:pPr>
              <w:pStyle w:val="BPC3Tableitems"/>
            </w:pPr>
            <w:r w:rsidRPr="007D5F49">
              <w:lastRenderedPageBreak/>
              <w:t>amount_type</w:t>
            </w:r>
          </w:p>
        </w:tc>
        <w:tc>
          <w:tcPr>
            <w:tcW w:w="1419" w:type="dxa"/>
            <w:tcBorders>
              <w:top w:val="single" w:sz="4" w:space="0" w:color="auto"/>
              <w:left w:val="single" w:sz="4" w:space="0" w:color="auto"/>
              <w:bottom w:val="single" w:sz="4" w:space="0" w:color="auto"/>
              <w:right w:val="single" w:sz="4" w:space="0" w:color="auto"/>
            </w:tcBorders>
          </w:tcPr>
          <w:p w:rsidR="001D268E" w:rsidRPr="00451450" w:rsidRDefault="001D268E" w:rsidP="00E963DF">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Pr="00C265DA" w:rsidRDefault="001D268E" w:rsidP="00E963DF">
            <w:pPr>
              <w:pStyle w:val="BPC3Tableitems"/>
            </w:pPr>
            <w:r>
              <w:t>8</w:t>
            </w:r>
          </w:p>
        </w:tc>
        <w:tc>
          <w:tcPr>
            <w:tcW w:w="851" w:type="dxa"/>
            <w:tcBorders>
              <w:top w:val="single" w:sz="4" w:space="0" w:color="auto"/>
              <w:left w:val="single" w:sz="4" w:space="0" w:color="auto"/>
              <w:bottom w:val="single" w:sz="4" w:space="0" w:color="auto"/>
              <w:right w:val="single" w:sz="4" w:space="0" w:color="auto"/>
            </w:tcBorders>
          </w:tcPr>
          <w:p w:rsidR="001D268E" w:rsidRPr="00451450" w:rsidRDefault="001D268E" w:rsidP="00E963DF">
            <w:pPr>
              <w:pStyle w:val="BPC3Tableitems"/>
            </w:pPr>
            <w:r>
              <w:t>1</w:t>
            </w:r>
            <w:r w:rsidRPr="00451450">
              <w:t>-1</w:t>
            </w:r>
          </w:p>
        </w:tc>
        <w:tc>
          <w:tcPr>
            <w:tcW w:w="3224" w:type="dxa"/>
            <w:tcBorders>
              <w:top w:val="single" w:sz="4" w:space="0" w:color="auto"/>
              <w:left w:val="single" w:sz="4" w:space="0" w:color="auto"/>
              <w:bottom w:val="single" w:sz="4" w:space="0" w:color="auto"/>
              <w:right w:val="single" w:sz="4" w:space="0" w:color="auto"/>
            </w:tcBorders>
          </w:tcPr>
          <w:p w:rsidR="001D268E" w:rsidRPr="00C809F7" w:rsidRDefault="001D268E" w:rsidP="007D5F49">
            <w:pPr>
              <w:pStyle w:val="BPC3Tableitems"/>
            </w:pPr>
            <w:r>
              <w:t>Amount’s type,</w:t>
            </w:r>
            <w:r w:rsidRPr="00C809F7">
              <w:t xml:space="preserve"> </w:t>
            </w:r>
            <w:r>
              <w:t>it is a dictionary article</w:t>
            </w:r>
            <w:r w:rsidRPr="00C809F7">
              <w:t xml:space="preserve"> </w:t>
            </w:r>
            <w:r>
              <w:t>(dictionaries AMPR, FETP, BLTP, LMTP, etc.)</w:t>
            </w:r>
          </w:p>
        </w:tc>
      </w:tr>
      <w:tr w:rsidR="001D268E" w:rsidRPr="0054625B" w:rsidTr="00185D95">
        <w:trPr>
          <w:trHeight w:val="135"/>
        </w:trPr>
        <w:tc>
          <w:tcPr>
            <w:tcW w:w="9180" w:type="dxa"/>
            <w:gridSpan w:val="6"/>
            <w:tcBorders>
              <w:top w:val="single" w:sz="4" w:space="0" w:color="auto"/>
              <w:left w:val="single" w:sz="4" w:space="0" w:color="auto"/>
              <w:bottom w:val="single" w:sz="4" w:space="0" w:color="auto"/>
              <w:right w:val="single" w:sz="4" w:space="0" w:color="auto"/>
            </w:tcBorders>
            <w:shd w:val="clear" w:color="auto" w:fill="auto"/>
          </w:tcPr>
          <w:p w:rsidR="001D268E" w:rsidRDefault="001D268E" w:rsidP="00185D95">
            <w:pPr>
              <w:pStyle w:val="BPC3Tableheadings"/>
            </w:pPr>
            <w:r w:rsidRPr="0002214A">
              <w:t>processing_stage</w:t>
            </w:r>
          </w:p>
        </w:tc>
      </w:tr>
      <w:tr w:rsidR="001D268E" w:rsidRPr="00CB2123" w:rsidTr="00E963DF">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7D5F49" w:rsidRDefault="001D268E" w:rsidP="00E963DF">
            <w:pPr>
              <w:pStyle w:val="BPC3Tableitems"/>
            </w:pPr>
            <w:r w:rsidRPr="0002214A">
              <w:t>proc_stage</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E963DF">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E963DF">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1D268E" w:rsidRDefault="001D268E" w:rsidP="00E963DF">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1D268E" w:rsidRDefault="001D268E" w:rsidP="007D5F49">
            <w:pPr>
              <w:pStyle w:val="BPC3Tableitems"/>
            </w:pPr>
            <w:r>
              <w:t xml:space="preserve">Processing stage, an article of dictionary </w:t>
            </w:r>
            <w:r w:rsidRPr="0002214A">
              <w:t>PSTG</w:t>
            </w:r>
          </w:p>
        </w:tc>
      </w:tr>
      <w:tr w:rsidR="001D268E" w:rsidRPr="00CB2123" w:rsidTr="00E963DF">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7D5F49" w:rsidRDefault="001D268E" w:rsidP="00E963DF">
            <w:pPr>
              <w:pStyle w:val="BPC3Tableitems"/>
            </w:pPr>
            <w:r w:rsidRPr="0002214A">
              <w:t>status</w:t>
            </w:r>
          </w:p>
        </w:tc>
        <w:tc>
          <w:tcPr>
            <w:tcW w:w="1419" w:type="dxa"/>
            <w:tcBorders>
              <w:top w:val="single" w:sz="4" w:space="0" w:color="auto"/>
              <w:left w:val="single" w:sz="4" w:space="0" w:color="auto"/>
              <w:bottom w:val="single" w:sz="4" w:space="0" w:color="auto"/>
              <w:right w:val="single" w:sz="4" w:space="0" w:color="auto"/>
            </w:tcBorders>
          </w:tcPr>
          <w:p w:rsidR="001D268E" w:rsidRDefault="001D268E" w:rsidP="00185D95">
            <w:pPr>
              <w:pStyle w:val="BPC3Tableitems"/>
            </w:pPr>
            <w:r>
              <w:t>string</w:t>
            </w:r>
          </w:p>
        </w:tc>
        <w:tc>
          <w:tcPr>
            <w:tcW w:w="852" w:type="dxa"/>
            <w:tcBorders>
              <w:top w:val="single" w:sz="4" w:space="0" w:color="auto"/>
              <w:left w:val="single" w:sz="4" w:space="0" w:color="auto"/>
              <w:bottom w:val="single" w:sz="4" w:space="0" w:color="auto"/>
              <w:right w:val="single" w:sz="4" w:space="0" w:color="auto"/>
            </w:tcBorders>
          </w:tcPr>
          <w:p w:rsidR="001D268E" w:rsidRDefault="001D268E" w:rsidP="00185D95">
            <w:pPr>
              <w:pStyle w:val="BPC3Tableitems"/>
            </w:pPr>
            <w:r>
              <w:t>200</w:t>
            </w:r>
          </w:p>
        </w:tc>
        <w:tc>
          <w:tcPr>
            <w:tcW w:w="851" w:type="dxa"/>
            <w:tcBorders>
              <w:top w:val="single" w:sz="4" w:space="0" w:color="auto"/>
              <w:left w:val="single" w:sz="4" w:space="0" w:color="auto"/>
              <w:bottom w:val="single" w:sz="4" w:space="0" w:color="auto"/>
              <w:right w:val="single" w:sz="4" w:space="0" w:color="auto"/>
            </w:tcBorders>
          </w:tcPr>
          <w:p w:rsidR="001D268E" w:rsidRDefault="001D268E" w:rsidP="00185D95">
            <w:pPr>
              <w:pStyle w:val="BPC3Tableitems"/>
            </w:pPr>
            <w:r>
              <w:t>1-1</w:t>
            </w:r>
          </w:p>
        </w:tc>
        <w:tc>
          <w:tcPr>
            <w:tcW w:w="3224" w:type="dxa"/>
            <w:tcBorders>
              <w:top w:val="single" w:sz="4" w:space="0" w:color="auto"/>
              <w:left w:val="single" w:sz="4" w:space="0" w:color="auto"/>
              <w:bottom w:val="single" w:sz="4" w:space="0" w:color="auto"/>
              <w:right w:val="single" w:sz="4" w:space="0" w:color="auto"/>
            </w:tcBorders>
          </w:tcPr>
          <w:p w:rsidR="001D268E" w:rsidRDefault="001D268E" w:rsidP="007D5F49">
            <w:pPr>
              <w:pStyle w:val="BPC3Tableitems"/>
            </w:pPr>
            <w:r>
              <w:t xml:space="preserve">Operation status, an article of dictionary </w:t>
            </w:r>
            <w:r w:rsidRPr="0002214A">
              <w:t>OPST</w:t>
            </w:r>
          </w:p>
        </w:tc>
      </w:tr>
      <w:tr w:rsidR="001D268E" w:rsidRPr="00CB2123" w:rsidTr="00A479A7">
        <w:trPr>
          <w:trHeight w:val="135"/>
        </w:trPr>
        <w:tc>
          <w:tcPr>
            <w:tcW w:w="9180" w:type="dxa"/>
            <w:gridSpan w:val="6"/>
            <w:tcBorders>
              <w:top w:val="single" w:sz="4" w:space="0" w:color="auto"/>
              <w:left w:val="single" w:sz="4" w:space="0" w:color="auto"/>
              <w:bottom w:val="single" w:sz="4" w:space="0" w:color="auto"/>
              <w:right w:val="single" w:sz="4" w:space="0" w:color="auto"/>
            </w:tcBorders>
          </w:tcPr>
          <w:p w:rsidR="001D268E" w:rsidRDefault="001D268E" w:rsidP="00E54EE9">
            <w:pPr>
              <w:pStyle w:val="BPC3Tableheadings"/>
            </w:pPr>
            <w:r w:rsidRPr="008363C4">
              <w:t>flexible_data</w:t>
            </w:r>
          </w:p>
        </w:tc>
      </w:tr>
      <w:tr w:rsidR="001D268E" w:rsidRPr="00CB2123" w:rsidTr="00E963DF">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5B7F59" w:rsidRDefault="001D268E" w:rsidP="00A479A7">
            <w:pPr>
              <w:pStyle w:val="BPC3Tableitems"/>
            </w:pPr>
            <w:r w:rsidRPr="008363C4">
              <w:t>field_name</w:t>
            </w:r>
          </w:p>
        </w:tc>
        <w:tc>
          <w:tcPr>
            <w:tcW w:w="1419" w:type="dxa"/>
            <w:tcBorders>
              <w:top w:val="single" w:sz="4" w:space="0" w:color="auto"/>
              <w:left w:val="single" w:sz="4" w:space="0" w:color="auto"/>
              <w:bottom w:val="single" w:sz="4" w:space="0" w:color="auto"/>
              <w:right w:val="single" w:sz="4" w:space="0" w:color="auto"/>
            </w:tcBorders>
          </w:tcPr>
          <w:p w:rsidR="001D268E" w:rsidRPr="00C12F3A" w:rsidRDefault="001D268E" w:rsidP="00A479A7">
            <w:pPr>
              <w:pStyle w:val="BPC3Tableitems"/>
            </w:pPr>
            <w:r w:rsidRPr="00C12F3A">
              <w:t>string</w:t>
            </w:r>
          </w:p>
        </w:tc>
        <w:tc>
          <w:tcPr>
            <w:tcW w:w="852" w:type="dxa"/>
            <w:tcBorders>
              <w:top w:val="single" w:sz="4" w:space="0" w:color="auto"/>
              <w:left w:val="single" w:sz="4" w:space="0" w:color="auto"/>
              <w:bottom w:val="single" w:sz="4" w:space="0" w:color="auto"/>
              <w:right w:val="single" w:sz="4" w:space="0" w:color="auto"/>
            </w:tcBorders>
          </w:tcPr>
          <w:p w:rsidR="001D268E" w:rsidRPr="00C12F3A" w:rsidRDefault="001D268E" w:rsidP="00A479A7">
            <w:pPr>
              <w:pStyle w:val="BPC3Tableitems"/>
              <w:jc w:val="center"/>
            </w:pPr>
            <w:r w:rsidRPr="00C12F3A">
              <w:t>200</w:t>
            </w:r>
          </w:p>
        </w:tc>
        <w:tc>
          <w:tcPr>
            <w:tcW w:w="851" w:type="dxa"/>
            <w:tcBorders>
              <w:top w:val="single" w:sz="4" w:space="0" w:color="auto"/>
              <w:left w:val="single" w:sz="4" w:space="0" w:color="auto"/>
              <w:bottom w:val="single" w:sz="4" w:space="0" w:color="auto"/>
              <w:right w:val="single" w:sz="4" w:space="0" w:color="auto"/>
            </w:tcBorders>
          </w:tcPr>
          <w:p w:rsidR="001D268E" w:rsidRPr="00C12F3A" w:rsidRDefault="001D268E" w:rsidP="00A479A7">
            <w:pPr>
              <w:pStyle w:val="BPC3Tableitems"/>
              <w:jc w:val="center"/>
            </w:pPr>
            <w:r w:rsidRPr="00C12F3A">
              <w:t>1-1</w:t>
            </w:r>
          </w:p>
        </w:tc>
        <w:tc>
          <w:tcPr>
            <w:tcW w:w="3224" w:type="dxa"/>
            <w:tcBorders>
              <w:top w:val="single" w:sz="4" w:space="0" w:color="auto"/>
              <w:left w:val="single" w:sz="4" w:space="0" w:color="auto"/>
              <w:bottom w:val="single" w:sz="4" w:space="0" w:color="auto"/>
              <w:right w:val="single" w:sz="4" w:space="0" w:color="auto"/>
            </w:tcBorders>
          </w:tcPr>
          <w:p w:rsidR="001D268E" w:rsidRPr="005B7F59" w:rsidRDefault="001D268E" w:rsidP="00A479A7">
            <w:pPr>
              <w:pStyle w:val="BPC3Tableitems"/>
            </w:pPr>
            <w:r>
              <w:t>Flexible field name</w:t>
            </w:r>
          </w:p>
        </w:tc>
      </w:tr>
      <w:tr w:rsidR="001D268E" w:rsidRPr="00CB2123" w:rsidTr="00E963DF">
        <w:trPr>
          <w:trHeight w:val="135"/>
        </w:trPr>
        <w:tc>
          <w:tcPr>
            <w:tcW w:w="2834" w:type="dxa"/>
            <w:gridSpan w:val="2"/>
            <w:tcBorders>
              <w:top w:val="single" w:sz="4" w:space="0" w:color="auto"/>
              <w:left w:val="single" w:sz="4" w:space="0" w:color="auto"/>
              <w:bottom w:val="single" w:sz="4" w:space="0" w:color="auto"/>
              <w:right w:val="single" w:sz="4" w:space="0" w:color="auto"/>
            </w:tcBorders>
          </w:tcPr>
          <w:p w:rsidR="001D268E" w:rsidRPr="005B7F59" w:rsidRDefault="001D268E" w:rsidP="00A479A7">
            <w:pPr>
              <w:pStyle w:val="BPC3Tableitems"/>
            </w:pPr>
            <w:r w:rsidRPr="008363C4">
              <w:t>field_value</w:t>
            </w:r>
          </w:p>
        </w:tc>
        <w:tc>
          <w:tcPr>
            <w:tcW w:w="1419" w:type="dxa"/>
            <w:tcBorders>
              <w:top w:val="single" w:sz="4" w:space="0" w:color="auto"/>
              <w:left w:val="single" w:sz="4" w:space="0" w:color="auto"/>
              <w:bottom w:val="single" w:sz="4" w:space="0" w:color="auto"/>
              <w:right w:val="single" w:sz="4" w:space="0" w:color="auto"/>
            </w:tcBorders>
          </w:tcPr>
          <w:p w:rsidR="001D268E" w:rsidRPr="00C12F3A" w:rsidRDefault="001D268E" w:rsidP="00A479A7">
            <w:pPr>
              <w:pStyle w:val="BPC3Tableitems"/>
            </w:pPr>
            <w:r w:rsidRPr="00C12F3A">
              <w:t>string</w:t>
            </w:r>
          </w:p>
        </w:tc>
        <w:tc>
          <w:tcPr>
            <w:tcW w:w="852" w:type="dxa"/>
            <w:tcBorders>
              <w:top w:val="single" w:sz="4" w:space="0" w:color="auto"/>
              <w:left w:val="single" w:sz="4" w:space="0" w:color="auto"/>
              <w:bottom w:val="single" w:sz="4" w:space="0" w:color="auto"/>
              <w:right w:val="single" w:sz="4" w:space="0" w:color="auto"/>
            </w:tcBorders>
          </w:tcPr>
          <w:p w:rsidR="001D268E" w:rsidRPr="00C12F3A" w:rsidRDefault="001D268E" w:rsidP="00A479A7">
            <w:pPr>
              <w:pStyle w:val="BPC3Tableitems"/>
              <w:jc w:val="center"/>
            </w:pPr>
            <w:r w:rsidRPr="00C12F3A">
              <w:t>200</w:t>
            </w:r>
          </w:p>
        </w:tc>
        <w:tc>
          <w:tcPr>
            <w:tcW w:w="851" w:type="dxa"/>
            <w:tcBorders>
              <w:top w:val="single" w:sz="4" w:space="0" w:color="auto"/>
              <w:left w:val="single" w:sz="4" w:space="0" w:color="auto"/>
              <w:bottom w:val="single" w:sz="4" w:space="0" w:color="auto"/>
              <w:right w:val="single" w:sz="4" w:space="0" w:color="auto"/>
            </w:tcBorders>
          </w:tcPr>
          <w:p w:rsidR="001D268E" w:rsidRPr="00C12F3A" w:rsidRDefault="001D268E" w:rsidP="00A479A7">
            <w:pPr>
              <w:pStyle w:val="BPC3Tableitems"/>
              <w:jc w:val="center"/>
            </w:pPr>
            <w:r w:rsidRPr="00C12F3A">
              <w:t>1-1</w:t>
            </w:r>
          </w:p>
        </w:tc>
        <w:tc>
          <w:tcPr>
            <w:tcW w:w="3224" w:type="dxa"/>
            <w:tcBorders>
              <w:top w:val="single" w:sz="4" w:space="0" w:color="auto"/>
              <w:left w:val="single" w:sz="4" w:space="0" w:color="auto"/>
              <w:bottom w:val="single" w:sz="4" w:space="0" w:color="auto"/>
              <w:right w:val="single" w:sz="4" w:space="0" w:color="auto"/>
            </w:tcBorders>
          </w:tcPr>
          <w:p w:rsidR="001D268E" w:rsidRPr="005B7F59" w:rsidRDefault="001D268E" w:rsidP="00A479A7">
            <w:pPr>
              <w:pStyle w:val="BPC3Tableitems"/>
            </w:pPr>
            <w:r>
              <w:t>Flexible field value</w:t>
            </w:r>
          </w:p>
        </w:tc>
      </w:tr>
    </w:tbl>
    <w:p w:rsidR="00677448" w:rsidRPr="00452B0A" w:rsidRDefault="00677448" w:rsidP="009A31AE">
      <w:pPr>
        <w:pStyle w:val="BPC3Heading3"/>
      </w:pPr>
      <w:bookmarkStart w:id="56" w:name="_Toc336514328"/>
      <w:bookmarkStart w:id="57" w:name="_Toc367983156"/>
      <w:bookmarkStart w:id="58" w:name="_Toc378599843"/>
      <w:bookmarkStart w:id="59" w:name="_Toc383426721"/>
      <w:bookmarkStart w:id="60" w:name="_Toc525299748"/>
      <w:bookmarkEnd w:id="43"/>
      <w:bookmarkEnd w:id="44"/>
      <w:bookmarkEnd w:id="47"/>
      <w:bookmarkEnd w:id="49"/>
      <w:bookmarkEnd w:id="50"/>
      <w:bookmarkEnd w:id="52"/>
      <w:bookmarkEnd w:id="54"/>
      <w:bookmarkEnd w:id="55"/>
      <w:r w:rsidRPr="00452B0A">
        <w:t>CLEARING</w:t>
      </w:r>
      <w:bookmarkEnd w:id="56"/>
      <w:bookmarkEnd w:id="57"/>
      <w:bookmarkEnd w:id="58"/>
      <w:bookmarkEnd w:id="59"/>
      <w:bookmarkEnd w:id="60"/>
    </w:p>
    <w:p w:rsidR="00677448" w:rsidRPr="0037293F" w:rsidRDefault="00677448" w:rsidP="00961495">
      <w:pPr>
        <w:pStyle w:val="BPC3Bodyafterheading"/>
      </w:pPr>
      <w:r w:rsidRPr="0037293F">
        <w:t>It is the root tag of the clearing file. It contains a set of financial operations.</w:t>
      </w:r>
    </w:p>
    <w:p w:rsidR="00677448" w:rsidRPr="0037293F" w:rsidRDefault="00677448" w:rsidP="00961495">
      <w:pPr>
        <w:pStyle w:val="BPC3Bodyafterheading"/>
      </w:pPr>
    </w:p>
    <w:p w:rsidR="00677448" w:rsidRPr="00392671" w:rsidRDefault="00677448" w:rsidP="00961495">
      <w:pPr>
        <w:pStyle w:val="BPC3Subhead1"/>
      </w:pPr>
      <w:bookmarkStart w:id="61" w:name="_Toc336514329"/>
      <w:bookmarkStart w:id="62" w:name="_Toc367983157"/>
      <w:r>
        <w:t>FILE_ID</w:t>
      </w:r>
      <w:bookmarkEnd w:id="61"/>
      <w:bookmarkEnd w:id="62"/>
    </w:p>
    <w:p w:rsidR="00677448" w:rsidRPr="0037293F" w:rsidRDefault="00677448" w:rsidP="00961495">
      <w:pPr>
        <w:pStyle w:val="BPC3Bodyafterheading"/>
      </w:pPr>
      <w:r w:rsidRPr="0037293F">
        <w:t>The unique identifier of</w:t>
      </w:r>
      <w:r w:rsidRPr="0037293F">
        <w:rPr>
          <w:rStyle w:val="longtext"/>
          <w:rFonts w:cs="Calibri"/>
          <w:lang w:val="en"/>
        </w:rPr>
        <w:t xml:space="preserve"> </w:t>
      </w:r>
      <w:r w:rsidRPr="0037293F">
        <w:t>the file</w:t>
      </w:r>
      <w:r w:rsidRPr="0037293F">
        <w:rPr>
          <w:rStyle w:val="longtext"/>
          <w:rFonts w:cs="Calibri"/>
          <w:lang w:val="en"/>
        </w:rPr>
        <w:t xml:space="preserve"> </w:t>
      </w:r>
      <w:r w:rsidRPr="0037293F">
        <w:t>generated in the</w:t>
      </w:r>
      <w:r w:rsidRPr="0037293F">
        <w:rPr>
          <w:rStyle w:val="longtext"/>
          <w:rFonts w:cs="Calibri"/>
          <w:lang w:val="en"/>
        </w:rPr>
        <w:t xml:space="preserve"> </w:t>
      </w:r>
      <w:r w:rsidRPr="0037293F">
        <w:t>SmartVista.</w:t>
      </w:r>
      <w:r w:rsidRPr="0037293F">
        <w:rPr>
          <w:rStyle w:val="longtext"/>
          <w:rFonts w:cs="Calibri"/>
          <w:lang w:val="en"/>
        </w:rPr>
        <w:t xml:space="preserve"> </w:t>
      </w:r>
      <w:r w:rsidRPr="0037293F">
        <w:t>It makes sense</w:t>
      </w:r>
      <w:r w:rsidRPr="0037293F">
        <w:rPr>
          <w:rStyle w:val="longtext"/>
          <w:rFonts w:cs="Calibri"/>
          <w:lang w:val="en"/>
        </w:rPr>
        <w:t xml:space="preserve"> </w:t>
      </w:r>
      <w:r w:rsidRPr="0037293F">
        <w:t>only</w:t>
      </w:r>
      <w:r w:rsidRPr="0037293F">
        <w:rPr>
          <w:rStyle w:val="longtext"/>
          <w:rFonts w:cs="Calibri"/>
          <w:lang w:val="en"/>
        </w:rPr>
        <w:t xml:space="preserve"> </w:t>
      </w:r>
      <w:r w:rsidRPr="0037293F">
        <w:t>in the outgoing</w:t>
      </w:r>
      <w:r w:rsidRPr="0037293F">
        <w:rPr>
          <w:rStyle w:val="longtext"/>
          <w:rFonts w:cs="Calibri"/>
          <w:lang w:val="en"/>
        </w:rPr>
        <w:t xml:space="preserve"> </w:t>
      </w:r>
      <w:r w:rsidRPr="0037293F">
        <w:t>files</w:t>
      </w:r>
      <w:r w:rsidRPr="0037293F">
        <w:rPr>
          <w:rStyle w:val="longtext"/>
          <w:rFonts w:cs="Calibri"/>
          <w:lang w:val="en"/>
        </w:rPr>
        <w:t xml:space="preserve"> </w:t>
      </w:r>
      <w:r w:rsidRPr="0037293F">
        <w:t>from</w:t>
      </w:r>
      <w:r w:rsidRPr="0037293F">
        <w:rPr>
          <w:rStyle w:val="longtext"/>
          <w:rFonts w:cs="Calibri"/>
          <w:lang w:val="en"/>
        </w:rPr>
        <w:t xml:space="preserve"> </w:t>
      </w:r>
      <w:r w:rsidRPr="0037293F">
        <w:t>SmartVista.</w:t>
      </w:r>
    </w:p>
    <w:p w:rsidR="00677448" w:rsidRPr="00392671" w:rsidRDefault="00677448" w:rsidP="00961495">
      <w:pPr>
        <w:pStyle w:val="BPC3Subhead1"/>
      </w:pPr>
      <w:bookmarkStart w:id="63" w:name="_Toc336514330"/>
      <w:bookmarkStart w:id="64" w:name="_Toc367983158"/>
      <w:r>
        <w:t>FILE_TYPE</w:t>
      </w:r>
      <w:bookmarkEnd w:id="63"/>
      <w:bookmarkEnd w:id="64"/>
    </w:p>
    <w:p w:rsidR="00677448" w:rsidRPr="0037293F" w:rsidRDefault="00677448" w:rsidP="00961495">
      <w:pPr>
        <w:pStyle w:val="BPC3Bodyafterheading"/>
      </w:pPr>
      <w:proofErr w:type="gramStart"/>
      <w:r w:rsidRPr="0037293F">
        <w:t>Determines what</w:t>
      </w:r>
      <w:r w:rsidRPr="0037293F">
        <w:rPr>
          <w:rStyle w:val="longtext"/>
          <w:rFonts w:cs="Calibri"/>
          <w:lang w:val="en"/>
        </w:rPr>
        <w:t xml:space="preserve"> </w:t>
      </w:r>
      <w:r w:rsidRPr="0037293F">
        <w:t>type of file</w:t>
      </w:r>
      <w:r w:rsidRPr="0037293F">
        <w:rPr>
          <w:rStyle w:val="longtext"/>
          <w:rFonts w:cs="Calibri"/>
          <w:lang w:val="en"/>
        </w:rPr>
        <w:t xml:space="preserve"> </w:t>
      </w:r>
      <w:r w:rsidRPr="0037293F">
        <w:t>data</w:t>
      </w:r>
      <w:r w:rsidRPr="0037293F">
        <w:rPr>
          <w:rStyle w:val="longtext"/>
          <w:rFonts w:cs="Calibri"/>
          <w:lang w:val="en"/>
        </w:rPr>
        <w:t xml:space="preserve"> </w:t>
      </w:r>
      <w:r w:rsidRPr="0037293F">
        <w:t>in the file.</w:t>
      </w:r>
      <w:proofErr w:type="gramEnd"/>
      <w:r w:rsidRPr="0037293F">
        <w:rPr>
          <w:rStyle w:val="longtext"/>
          <w:rFonts w:cs="Calibri"/>
          <w:lang w:val="en"/>
        </w:rPr>
        <w:t xml:space="preserve"> </w:t>
      </w:r>
      <w:r w:rsidRPr="0037293F">
        <w:t>The same</w:t>
      </w:r>
      <w:r w:rsidRPr="0037293F">
        <w:rPr>
          <w:rStyle w:val="longtext"/>
          <w:rFonts w:cs="Calibri"/>
          <w:lang w:val="en"/>
        </w:rPr>
        <w:t xml:space="preserve"> </w:t>
      </w:r>
      <w:r w:rsidRPr="0037293F">
        <w:t>type of file</w:t>
      </w:r>
      <w:r w:rsidRPr="0037293F">
        <w:rPr>
          <w:rStyle w:val="longtext"/>
          <w:rFonts w:cs="Calibri"/>
          <w:lang w:val="en"/>
        </w:rPr>
        <w:t xml:space="preserve"> </w:t>
      </w:r>
      <w:r w:rsidRPr="0037293F">
        <w:t>can</w:t>
      </w:r>
      <w:r w:rsidRPr="0037293F">
        <w:rPr>
          <w:rStyle w:val="longtext"/>
          <w:rFonts w:cs="Calibri"/>
          <w:lang w:val="en"/>
        </w:rPr>
        <w:t xml:space="preserve"> </w:t>
      </w:r>
      <w:r w:rsidRPr="0037293F">
        <w:t>define a set</w:t>
      </w:r>
      <w:r w:rsidRPr="0037293F">
        <w:rPr>
          <w:rStyle w:val="longtext"/>
          <w:rFonts w:cs="Calibri"/>
          <w:lang w:val="en"/>
        </w:rPr>
        <w:t xml:space="preserve"> </w:t>
      </w:r>
      <w:r w:rsidRPr="0037293F">
        <w:t>of mandatory fields</w:t>
      </w:r>
      <w:r w:rsidRPr="0037293F">
        <w:rPr>
          <w:rStyle w:val="longtext"/>
          <w:rFonts w:cs="Calibri"/>
          <w:lang w:val="en"/>
        </w:rPr>
        <w:t xml:space="preserve"> </w:t>
      </w:r>
      <w:r w:rsidRPr="0037293F">
        <w:t>(for different</w:t>
      </w:r>
      <w:r w:rsidRPr="0037293F">
        <w:rPr>
          <w:rStyle w:val="longtext"/>
          <w:rFonts w:cs="Calibri"/>
          <w:lang w:val="en"/>
        </w:rPr>
        <w:t xml:space="preserve"> </w:t>
      </w:r>
      <w:r w:rsidRPr="0037293F">
        <w:t>types of</w:t>
      </w:r>
      <w:r w:rsidRPr="0037293F">
        <w:rPr>
          <w:rStyle w:val="longtext"/>
          <w:rFonts w:cs="Calibri"/>
          <w:lang w:val="en"/>
        </w:rPr>
        <w:t xml:space="preserve"> </w:t>
      </w:r>
      <w:r w:rsidRPr="0037293F">
        <w:t>it can</w:t>
      </w:r>
      <w:r w:rsidRPr="0037293F">
        <w:rPr>
          <w:rStyle w:val="longtext"/>
          <w:rFonts w:cs="Calibri"/>
          <w:lang w:val="en"/>
        </w:rPr>
        <w:t xml:space="preserve"> </w:t>
      </w:r>
      <w:r w:rsidRPr="0037293F">
        <w:t>vary)</w:t>
      </w:r>
      <w:r w:rsidRPr="0037293F">
        <w:rPr>
          <w:rStyle w:val="longtext"/>
          <w:rFonts w:cs="Calibri"/>
          <w:lang w:val="en"/>
        </w:rPr>
        <w:t xml:space="preserve"> </w:t>
      </w:r>
      <w:r w:rsidRPr="0037293F">
        <w:t>and the corresponding</w:t>
      </w:r>
      <w:r w:rsidRPr="0037293F">
        <w:rPr>
          <w:rStyle w:val="longtext"/>
          <w:rFonts w:cs="Calibri"/>
          <w:lang w:val="en"/>
        </w:rPr>
        <w:t xml:space="preserve"> </w:t>
      </w:r>
      <w:r w:rsidRPr="0037293F">
        <w:t>loader</w:t>
      </w:r>
      <w:r w:rsidRPr="0037293F">
        <w:rPr>
          <w:rStyle w:val="longtext"/>
          <w:rFonts w:cs="Calibri"/>
          <w:lang w:val="en"/>
        </w:rPr>
        <w:t xml:space="preserve"> </w:t>
      </w:r>
      <w:r w:rsidRPr="0037293F">
        <w:t>for him.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677448" w:rsidRPr="005964A8" w:rsidTr="00677448">
        <w:trPr>
          <w:trHeight w:val="315"/>
        </w:trPr>
        <w:tc>
          <w:tcPr>
            <w:tcW w:w="1523" w:type="dxa"/>
            <w:shd w:val="clear" w:color="auto" w:fill="C5E2FF"/>
            <w:vAlign w:val="center"/>
          </w:tcPr>
          <w:p w:rsidR="00677448" w:rsidRPr="005964A8" w:rsidRDefault="00677448" w:rsidP="00677448">
            <w:pPr>
              <w:pStyle w:val="BPC3Tableheadings"/>
            </w:pPr>
            <w:r>
              <w:t>Code</w:t>
            </w:r>
          </w:p>
        </w:tc>
        <w:tc>
          <w:tcPr>
            <w:tcW w:w="7719" w:type="dxa"/>
            <w:shd w:val="clear" w:color="auto" w:fill="C5E2FF"/>
            <w:vAlign w:val="center"/>
          </w:tcPr>
          <w:p w:rsidR="00677448" w:rsidRPr="005964A8" w:rsidRDefault="00677448" w:rsidP="00677448">
            <w:pPr>
              <w:pStyle w:val="BPC3Tableheadings"/>
            </w:pPr>
            <w:r>
              <w:t>Description</w:t>
            </w:r>
          </w:p>
        </w:tc>
      </w:tr>
      <w:tr w:rsidR="00677448" w:rsidRPr="005964A8" w:rsidTr="00677448">
        <w:trPr>
          <w:trHeight w:val="250"/>
        </w:trPr>
        <w:tc>
          <w:tcPr>
            <w:tcW w:w="1523" w:type="dxa"/>
            <w:shd w:val="clear" w:color="auto" w:fill="auto"/>
            <w:vAlign w:val="center"/>
          </w:tcPr>
          <w:p w:rsidR="00677448" w:rsidRPr="00B32DC8" w:rsidRDefault="00677448" w:rsidP="00677448">
            <w:pPr>
              <w:pStyle w:val="BPC3Tableitems"/>
            </w:pPr>
            <w:r>
              <w:t>FLTP1700</w:t>
            </w:r>
          </w:p>
        </w:tc>
        <w:tc>
          <w:tcPr>
            <w:tcW w:w="7719" w:type="dxa"/>
            <w:shd w:val="clear" w:color="auto" w:fill="auto"/>
            <w:vAlign w:val="center"/>
          </w:tcPr>
          <w:p w:rsidR="00677448" w:rsidRPr="00392671" w:rsidRDefault="00677448" w:rsidP="00677448">
            <w:pPr>
              <w:pStyle w:val="BPC3Tableitems"/>
            </w:pPr>
            <w:r>
              <w:t>Operations for loading</w:t>
            </w:r>
          </w:p>
        </w:tc>
      </w:tr>
      <w:tr w:rsidR="00677448" w:rsidRPr="005964A8" w:rsidTr="00677448">
        <w:trPr>
          <w:trHeight w:val="250"/>
        </w:trPr>
        <w:tc>
          <w:tcPr>
            <w:tcW w:w="1523" w:type="dxa"/>
            <w:shd w:val="clear" w:color="auto" w:fill="auto"/>
            <w:vAlign w:val="center"/>
          </w:tcPr>
          <w:p w:rsidR="00677448" w:rsidRDefault="00677448" w:rsidP="00677448">
            <w:pPr>
              <w:pStyle w:val="BPC3Tableitems"/>
            </w:pPr>
            <w:r>
              <w:t>FLTP1710</w:t>
            </w:r>
          </w:p>
        </w:tc>
        <w:tc>
          <w:tcPr>
            <w:tcW w:w="7719" w:type="dxa"/>
            <w:shd w:val="clear" w:color="auto" w:fill="auto"/>
            <w:vAlign w:val="center"/>
          </w:tcPr>
          <w:p w:rsidR="00677448" w:rsidRPr="00392671" w:rsidRDefault="00677448" w:rsidP="00677448">
            <w:pPr>
              <w:pStyle w:val="BPC3Tableitems"/>
            </w:pPr>
            <w:r>
              <w:t>Operations for unloading</w:t>
            </w:r>
          </w:p>
        </w:tc>
      </w:tr>
    </w:tbl>
    <w:p w:rsidR="00677448" w:rsidRPr="0037293F" w:rsidRDefault="00677448" w:rsidP="00961495">
      <w:pPr>
        <w:pStyle w:val="BPC3Bodyafterheading"/>
      </w:pPr>
    </w:p>
    <w:p w:rsidR="00677448" w:rsidRDefault="00677448" w:rsidP="00961495">
      <w:pPr>
        <w:pStyle w:val="BPC3Subhead1"/>
        <w:rPr>
          <w:lang w:val="ru-RU"/>
        </w:rPr>
      </w:pPr>
      <w:bookmarkStart w:id="65" w:name="_Toc336514331"/>
      <w:bookmarkStart w:id="66" w:name="_Toc367983159"/>
      <w:r>
        <w:t>ORIGINAL_FILE_ID</w:t>
      </w:r>
      <w:bookmarkEnd w:id="65"/>
      <w:bookmarkEnd w:id="66"/>
    </w:p>
    <w:p w:rsidR="00677448" w:rsidRPr="0037293F" w:rsidRDefault="00677448" w:rsidP="00961495">
      <w:pPr>
        <w:pStyle w:val="BPC3Bodyafterheading"/>
      </w:pPr>
      <w:r w:rsidRPr="0037293F">
        <w:t>Reference</w:t>
      </w:r>
      <w:r w:rsidRPr="0037293F">
        <w:rPr>
          <w:rStyle w:val="longtext"/>
          <w:rFonts w:cs="Calibri"/>
          <w:lang w:val="en"/>
        </w:rPr>
        <w:t xml:space="preserve"> </w:t>
      </w:r>
      <w:r w:rsidRPr="0037293F">
        <w:t>to the original</w:t>
      </w:r>
      <w:r w:rsidRPr="0037293F">
        <w:rPr>
          <w:rStyle w:val="longtext"/>
          <w:rFonts w:cs="Calibri"/>
          <w:lang w:val="en"/>
        </w:rPr>
        <w:t xml:space="preserve"> </w:t>
      </w:r>
      <w:r w:rsidRPr="0037293F">
        <w:t>file</w:t>
      </w:r>
      <w:r w:rsidRPr="0037293F">
        <w:rPr>
          <w:rStyle w:val="longtext"/>
          <w:rFonts w:cs="Calibri"/>
          <w:lang w:val="en"/>
        </w:rPr>
        <w:t xml:space="preserve"> </w:t>
      </w:r>
      <w:r w:rsidRPr="0037293F">
        <w:t>if the</w:t>
      </w:r>
      <w:r w:rsidRPr="0037293F">
        <w:rPr>
          <w:rStyle w:val="longtext"/>
          <w:rFonts w:cs="Calibri"/>
          <w:lang w:val="en"/>
        </w:rPr>
        <w:t xml:space="preserve"> </w:t>
      </w:r>
      <w:r w:rsidRPr="0037293F">
        <w:t>file</w:t>
      </w:r>
      <w:r w:rsidRPr="0037293F">
        <w:rPr>
          <w:rStyle w:val="longtext"/>
          <w:rFonts w:cs="Calibri"/>
          <w:lang w:val="en"/>
        </w:rPr>
        <w:t xml:space="preserve"> </w:t>
      </w:r>
      <w:r w:rsidRPr="0037293F">
        <w:t>is</w:t>
      </w:r>
      <w:r w:rsidRPr="0037293F">
        <w:rPr>
          <w:rStyle w:val="longtext"/>
          <w:rFonts w:cs="Calibri"/>
          <w:lang w:val="en"/>
        </w:rPr>
        <w:t xml:space="preserve"> </w:t>
      </w:r>
      <w:r w:rsidRPr="0037293F">
        <w:t>downloaded</w:t>
      </w:r>
      <w:r w:rsidRPr="0037293F">
        <w:rPr>
          <w:rStyle w:val="longtext"/>
          <w:rFonts w:cs="Calibri"/>
          <w:lang w:val="en"/>
        </w:rPr>
        <w:t xml:space="preserve"> </w:t>
      </w:r>
      <w:r w:rsidRPr="0037293F">
        <w:t>in response to</w:t>
      </w:r>
      <w:r w:rsidRPr="0037293F">
        <w:rPr>
          <w:rStyle w:val="longtext"/>
          <w:rFonts w:cs="Calibri"/>
          <w:lang w:val="en"/>
        </w:rPr>
        <w:t xml:space="preserve"> </w:t>
      </w:r>
      <w:r w:rsidRPr="0037293F">
        <w:t>the previously</w:t>
      </w:r>
      <w:r w:rsidRPr="0037293F">
        <w:rPr>
          <w:rStyle w:val="longtext"/>
          <w:rFonts w:cs="Calibri"/>
          <w:lang w:val="en"/>
        </w:rPr>
        <w:t xml:space="preserve"> </w:t>
      </w:r>
      <w:r w:rsidRPr="0037293F">
        <w:t>discharged</w:t>
      </w:r>
      <w:r w:rsidRPr="0037293F">
        <w:rPr>
          <w:rStyle w:val="longtext"/>
          <w:rFonts w:cs="Calibri"/>
          <w:lang w:val="en"/>
        </w:rPr>
        <w:t xml:space="preserve"> </w:t>
      </w:r>
      <w:r w:rsidRPr="0037293F">
        <w:t>and there is a</w:t>
      </w:r>
      <w:r w:rsidRPr="0037293F">
        <w:rPr>
          <w:rStyle w:val="longtext"/>
          <w:rFonts w:cs="Calibri"/>
          <w:lang w:val="en"/>
        </w:rPr>
        <w:t xml:space="preserve"> </w:t>
      </w:r>
      <w:r w:rsidRPr="0037293F">
        <w:t>need to establish a</w:t>
      </w:r>
      <w:r w:rsidRPr="0037293F">
        <w:rPr>
          <w:rStyle w:val="longtext"/>
          <w:rFonts w:cs="Calibri"/>
          <w:lang w:val="en"/>
        </w:rPr>
        <w:t xml:space="preserve"> </w:t>
      </w:r>
      <w:r w:rsidRPr="0037293F">
        <w:t>communication between them.</w:t>
      </w:r>
    </w:p>
    <w:p w:rsidR="00677448" w:rsidRPr="00124CC9" w:rsidRDefault="00677448" w:rsidP="009A31AE">
      <w:pPr>
        <w:pStyle w:val="BPC3Subhead1"/>
      </w:pPr>
      <w:bookmarkStart w:id="67" w:name="_Toc336514332"/>
      <w:bookmarkStart w:id="68" w:name="_Toc367983160"/>
      <w:r>
        <w:t>START_DATE</w:t>
      </w:r>
      <w:bookmarkEnd w:id="67"/>
      <w:bookmarkEnd w:id="68"/>
    </w:p>
    <w:p w:rsidR="00677448" w:rsidRPr="009A31AE" w:rsidRDefault="00677448" w:rsidP="009A31AE">
      <w:pPr>
        <w:pStyle w:val="BPC3Bodyafterheading"/>
        <w:rPr>
          <w:rStyle w:val="hps"/>
        </w:rPr>
      </w:pPr>
      <w:r w:rsidRPr="009A31AE">
        <w:rPr>
          <w:rStyle w:val="hps"/>
        </w:rPr>
        <w:lastRenderedPageBreak/>
        <w:t>Date of beginning of the period which includes transactions presented in the file.</w:t>
      </w:r>
      <w:r w:rsidR="007D61FD">
        <w:rPr>
          <w:rStyle w:val="hps"/>
        </w:rPr>
        <w:t xml:space="preserve"> </w:t>
      </w:r>
      <w:r w:rsidR="007D61FD" w:rsidRPr="007D61FD">
        <w:rPr>
          <w:rStyle w:val="hps"/>
        </w:rPr>
        <w:t>The date include the date and time</w:t>
      </w:r>
      <w:r w:rsidR="007D61FD">
        <w:rPr>
          <w:rStyle w:val="hps"/>
        </w:rPr>
        <w:t>.</w:t>
      </w:r>
    </w:p>
    <w:p w:rsidR="00677448" w:rsidRPr="009A31AE" w:rsidRDefault="00677448" w:rsidP="009A31AE">
      <w:pPr>
        <w:pStyle w:val="BPC3Subhead1"/>
      </w:pPr>
      <w:bookmarkStart w:id="69" w:name="_Toc336514333"/>
      <w:bookmarkStart w:id="70" w:name="_Toc367983161"/>
      <w:r w:rsidRPr="009A31AE">
        <w:t>END_DATE</w:t>
      </w:r>
      <w:bookmarkEnd w:id="69"/>
      <w:bookmarkEnd w:id="70"/>
    </w:p>
    <w:p w:rsidR="00677448" w:rsidRPr="002349BD" w:rsidRDefault="00677448" w:rsidP="00961495">
      <w:pPr>
        <w:pStyle w:val="BPC3Bodyafterheading"/>
      </w:pPr>
      <w:r>
        <w:rPr>
          <w:rStyle w:val="hps"/>
          <w:lang w:val="en"/>
        </w:rPr>
        <w:t>End</w:t>
      </w:r>
      <w:r w:rsidRPr="00895C86">
        <w:rPr>
          <w:rStyle w:val="hps"/>
          <w:lang w:val="en"/>
        </w:rPr>
        <w:t xml:space="preserve"> of the period which includes transactions presented in the file.</w:t>
      </w:r>
      <w:r w:rsidR="007D61FD">
        <w:rPr>
          <w:rStyle w:val="hps"/>
          <w:lang w:val="en"/>
        </w:rPr>
        <w:t xml:space="preserve"> </w:t>
      </w:r>
      <w:r w:rsidR="007D61FD" w:rsidRPr="007D61FD">
        <w:rPr>
          <w:rStyle w:val="hps"/>
          <w:lang w:val="en"/>
        </w:rPr>
        <w:t>The date include the date and time</w:t>
      </w:r>
      <w:r w:rsidR="007D61FD">
        <w:rPr>
          <w:rStyle w:val="hps"/>
          <w:lang w:val="en"/>
        </w:rPr>
        <w:t>.</w:t>
      </w:r>
    </w:p>
    <w:p w:rsidR="00677448" w:rsidRPr="002C34D1" w:rsidRDefault="00677448" w:rsidP="009A31AE">
      <w:pPr>
        <w:pStyle w:val="BPC3Subhead1"/>
      </w:pPr>
      <w:bookmarkStart w:id="71" w:name="_Toc336514334"/>
      <w:bookmarkStart w:id="72" w:name="_Toc367983162"/>
      <w:r>
        <w:t>INST_ID</w:t>
      </w:r>
      <w:bookmarkEnd w:id="71"/>
      <w:bookmarkEnd w:id="72"/>
    </w:p>
    <w:p w:rsidR="00677448" w:rsidRPr="0037293F" w:rsidRDefault="00677448" w:rsidP="00961495">
      <w:pPr>
        <w:pStyle w:val="BPC3Bodyafterheading"/>
      </w:pPr>
      <w:r w:rsidRPr="0037293F">
        <w:t>Institution identifier (participant of the</w:t>
      </w:r>
      <w:r w:rsidRPr="0037293F">
        <w:rPr>
          <w:rStyle w:val="longtext"/>
          <w:rFonts w:cs="Calibri"/>
          <w:lang w:val="en"/>
        </w:rPr>
        <w:t xml:space="preserve"> </w:t>
      </w:r>
      <w:r w:rsidRPr="0037293F">
        <w:t>processing),</w:t>
      </w:r>
      <w:r w:rsidRPr="0037293F">
        <w:rPr>
          <w:rStyle w:val="longtext"/>
          <w:rFonts w:cs="Calibri"/>
          <w:lang w:val="en"/>
        </w:rPr>
        <w:t xml:space="preserve"> </w:t>
      </w:r>
      <w:r w:rsidRPr="0037293F">
        <w:t>which</w:t>
      </w:r>
      <w:r w:rsidRPr="0037293F">
        <w:rPr>
          <w:rStyle w:val="longtext"/>
          <w:rFonts w:cs="Calibri"/>
          <w:lang w:val="en"/>
        </w:rPr>
        <w:t xml:space="preserve"> </w:t>
      </w:r>
      <w:r w:rsidRPr="0037293F">
        <w:t>own operations</w:t>
      </w:r>
      <w:r w:rsidRPr="0037293F">
        <w:rPr>
          <w:rStyle w:val="longtext"/>
          <w:rFonts w:cs="Calibri"/>
          <w:lang w:val="en"/>
        </w:rPr>
        <w:t xml:space="preserve"> </w:t>
      </w:r>
      <w:r w:rsidRPr="0037293F">
        <w:t>in the file.</w:t>
      </w:r>
    </w:p>
    <w:p w:rsidR="00677448" w:rsidRPr="00452B0A" w:rsidRDefault="00677448" w:rsidP="009A31AE">
      <w:pPr>
        <w:pStyle w:val="BPC3Heading3"/>
      </w:pPr>
      <w:bookmarkStart w:id="73" w:name="_Toc336514335"/>
      <w:bookmarkStart w:id="74" w:name="_Toc367983163"/>
      <w:bookmarkStart w:id="75" w:name="_Toc378599844"/>
      <w:bookmarkStart w:id="76" w:name="_Toc383426722"/>
      <w:bookmarkStart w:id="77" w:name="_Toc525299749"/>
      <w:r w:rsidRPr="00452B0A">
        <w:t>OPERATION</w:t>
      </w:r>
      <w:bookmarkEnd w:id="73"/>
      <w:bookmarkEnd w:id="74"/>
      <w:bookmarkEnd w:id="75"/>
      <w:bookmarkEnd w:id="76"/>
      <w:bookmarkEnd w:id="77"/>
    </w:p>
    <w:p w:rsidR="00677448" w:rsidRPr="0037293F" w:rsidRDefault="00677448" w:rsidP="00961495">
      <w:pPr>
        <w:pStyle w:val="BPC3Bodyafterheading"/>
      </w:pPr>
      <w:r w:rsidRPr="0037293F">
        <w:t>Tag</w:t>
      </w:r>
      <w:r w:rsidRPr="0037293F">
        <w:rPr>
          <w:rStyle w:val="longtext"/>
          <w:rFonts w:cs="Calibri"/>
          <w:lang w:val="en"/>
        </w:rPr>
        <w:t xml:space="preserve"> </w:t>
      </w:r>
      <w:r w:rsidRPr="0037293F">
        <w:t>contains general information</w:t>
      </w:r>
      <w:r w:rsidRPr="0037293F">
        <w:rPr>
          <w:rStyle w:val="longtext"/>
          <w:rFonts w:cs="Calibri"/>
          <w:lang w:val="en"/>
        </w:rPr>
        <w:t xml:space="preserve"> </w:t>
      </w:r>
      <w:r w:rsidRPr="0037293F">
        <w:t>about the operation</w:t>
      </w:r>
      <w:r w:rsidRPr="0037293F">
        <w:rPr>
          <w:rStyle w:val="longtext"/>
          <w:rFonts w:cs="Calibri"/>
          <w:lang w:val="en"/>
        </w:rPr>
        <w:t xml:space="preserve"> </w:t>
      </w:r>
      <w:r w:rsidRPr="0037293F">
        <w:t>and</w:t>
      </w:r>
      <w:r w:rsidRPr="0037293F">
        <w:rPr>
          <w:rStyle w:val="longtext"/>
          <w:rFonts w:cs="Calibri"/>
          <w:lang w:val="en"/>
        </w:rPr>
        <w:t xml:space="preserve"> </w:t>
      </w:r>
      <w:r w:rsidRPr="0037293F">
        <w:t>combines the</w:t>
      </w:r>
      <w:r w:rsidRPr="0037293F">
        <w:rPr>
          <w:rStyle w:val="longtext"/>
          <w:rFonts w:cs="Calibri"/>
          <w:lang w:val="en"/>
        </w:rPr>
        <w:t xml:space="preserve"> financial </w:t>
      </w:r>
      <w:r w:rsidRPr="0037293F">
        <w:t>data</w:t>
      </w:r>
      <w:r w:rsidRPr="0037293F">
        <w:rPr>
          <w:rStyle w:val="longtext"/>
          <w:rFonts w:cs="Calibri"/>
          <w:lang w:val="en"/>
        </w:rPr>
        <w:t xml:space="preserve"> </w:t>
      </w:r>
      <w:r w:rsidRPr="0037293F">
        <w:t>of all transactions.</w:t>
      </w:r>
    </w:p>
    <w:p w:rsidR="00677448" w:rsidRPr="00124CC9" w:rsidRDefault="00677448" w:rsidP="009A31AE">
      <w:pPr>
        <w:pStyle w:val="BPC3Subhead1"/>
      </w:pPr>
      <w:bookmarkStart w:id="78" w:name="_Toc336514336"/>
      <w:bookmarkStart w:id="79" w:name="_Toc367983164"/>
      <w:r>
        <w:t>OPER_ID</w:t>
      </w:r>
      <w:bookmarkEnd w:id="78"/>
      <w:bookmarkEnd w:id="79"/>
    </w:p>
    <w:p w:rsidR="00677448" w:rsidRPr="0037293F" w:rsidRDefault="00677448" w:rsidP="00961495">
      <w:pPr>
        <w:pStyle w:val="BPC3Bodyafterheading"/>
      </w:pPr>
      <w:proofErr w:type="gramStart"/>
      <w:r w:rsidRPr="0037293F">
        <w:t>Unique identifier of operation.</w:t>
      </w:r>
      <w:proofErr w:type="gramEnd"/>
    </w:p>
    <w:p w:rsidR="00677448" w:rsidRPr="00124CC9" w:rsidRDefault="00677448" w:rsidP="009A31AE">
      <w:pPr>
        <w:pStyle w:val="BPC3Subhead1"/>
      </w:pPr>
      <w:bookmarkStart w:id="80" w:name="_Toc336514337"/>
      <w:bookmarkStart w:id="81" w:name="_Toc367983165"/>
      <w:r>
        <w:t>OPER_TYPE</w:t>
      </w:r>
      <w:bookmarkEnd w:id="80"/>
      <w:bookmarkEnd w:id="81"/>
    </w:p>
    <w:p w:rsidR="00677448" w:rsidRPr="0037293F" w:rsidRDefault="00677448" w:rsidP="00961495">
      <w:pPr>
        <w:pStyle w:val="BPC3Bodyafterheading"/>
      </w:pPr>
      <w:proofErr w:type="gramStart"/>
      <w:r w:rsidRPr="0037293F">
        <w:t>Type of operation.</w:t>
      </w:r>
      <w:proofErr w:type="gramEnd"/>
      <w:r w:rsidRPr="0037293F">
        <w:rPr>
          <w:rStyle w:val="longtext"/>
          <w:rFonts w:cs="Calibri"/>
          <w:lang w:val="en"/>
        </w:rPr>
        <w:t xml:space="preserve"> </w:t>
      </w:r>
      <w:proofErr w:type="gramStart"/>
      <w:r w:rsidRPr="0037293F">
        <w:t>Determines the purpose</w:t>
      </w:r>
      <w:r w:rsidRPr="0037293F">
        <w:rPr>
          <w:rStyle w:val="longtext"/>
          <w:rFonts w:cs="Calibri"/>
          <w:lang w:val="en"/>
        </w:rPr>
        <w:t xml:space="preserve"> </w:t>
      </w:r>
      <w:r w:rsidRPr="0037293F">
        <w:t>and</w:t>
      </w:r>
      <w:r w:rsidRPr="0037293F">
        <w:rPr>
          <w:rStyle w:val="longtext"/>
          <w:rFonts w:cs="Calibri"/>
          <w:lang w:val="en"/>
        </w:rPr>
        <w:t xml:space="preserve"> </w:t>
      </w:r>
      <w:r w:rsidRPr="0037293F">
        <w:t>method of processing</w:t>
      </w:r>
      <w:r w:rsidRPr="0037293F">
        <w:rPr>
          <w:rStyle w:val="longtext"/>
          <w:rFonts w:cs="Calibri"/>
          <w:lang w:val="en"/>
        </w:rPr>
        <w:t xml:space="preserve"> </w:t>
      </w:r>
      <w:r w:rsidRPr="0037293F">
        <w:t>the operation.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OPTP0000</w:t>
            </w:r>
          </w:p>
        </w:tc>
        <w:tc>
          <w:tcPr>
            <w:tcW w:w="7718" w:type="dxa"/>
            <w:shd w:val="clear" w:color="auto" w:fill="auto"/>
          </w:tcPr>
          <w:p w:rsidR="00677448" w:rsidRPr="005536EB" w:rsidRDefault="00677448" w:rsidP="00677448">
            <w:pPr>
              <w:pStyle w:val="BPC3Tableitems"/>
            </w:pPr>
            <w:r w:rsidRPr="005536EB">
              <w:t>Purchase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OPTP0001</w:t>
            </w:r>
          </w:p>
        </w:tc>
        <w:tc>
          <w:tcPr>
            <w:tcW w:w="7718" w:type="dxa"/>
            <w:shd w:val="clear" w:color="auto" w:fill="auto"/>
          </w:tcPr>
          <w:p w:rsidR="00677448" w:rsidRPr="005536EB" w:rsidRDefault="00677448" w:rsidP="00677448">
            <w:pPr>
              <w:pStyle w:val="BPC3Tableitems"/>
            </w:pPr>
            <w:r w:rsidRPr="005536EB">
              <w:t>ATM Cash withdrawal</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OPTP0009</w:t>
            </w:r>
          </w:p>
        </w:tc>
        <w:tc>
          <w:tcPr>
            <w:tcW w:w="7718" w:type="dxa"/>
            <w:shd w:val="clear" w:color="auto" w:fill="auto"/>
          </w:tcPr>
          <w:p w:rsidR="00677448" w:rsidRPr="005536EB" w:rsidRDefault="00677448" w:rsidP="00677448">
            <w:pPr>
              <w:pStyle w:val="BPC3Tableitems"/>
            </w:pPr>
            <w:r w:rsidRPr="005536EB">
              <w:t>Purchase with casback</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OPTP0010</w:t>
            </w:r>
          </w:p>
        </w:tc>
        <w:tc>
          <w:tcPr>
            <w:tcW w:w="7718" w:type="dxa"/>
            <w:shd w:val="clear" w:color="auto" w:fill="auto"/>
          </w:tcPr>
          <w:p w:rsidR="00677448" w:rsidRPr="005536EB" w:rsidRDefault="00677448" w:rsidP="00677448">
            <w:pPr>
              <w:pStyle w:val="BPC3Tableitems"/>
            </w:pPr>
            <w:r w:rsidRPr="005536EB">
              <w:t>P2P Debit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OPTP0011</w:t>
            </w:r>
          </w:p>
        </w:tc>
        <w:tc>
          <w:tcPr>
            <w:tcW w:w="7718" w:type="dxa"/>
            <w:shd w:val="clear" w:color="auto" w:fill="auto"/>
          </w:tcPr>
          <w:p w:rsidR="00677448" w:rsidRPr="005536EB" w:rsidRDefault="00677448" w:rsidP="00677448">
            <w:pPr>
              <w:pStyle w:val="BPC3Tableitems"/>
            </w:pPr>
            <w:r w:rsidRPr="005536EB">
              <w:t>P2P</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OPTP0012</w:t>
            </w:r>
          </w:p>
        </w:tc>
        <w:tc>
          <w:tcPr>
            <w:tcW w:w="7718" w:type="dxa"/>
            <w:shd w:val="clear" w:color="auto" w:fill="auto"/>
          </w:tcPr>
          <w:p w:rsidR="00677448" w:rsidRPr="005536EB" w:rsidRDefault="00677448" w:rsidP="00677448">
            <w:pPr>
              <w:pStyle w:val="BPC3Tableitems"/>
            </w:pPr>
            <w:r w:rsidRPr="005536EB">
              <w:t>POS Cash advance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OPTP0018</w:t>
            </w:r>
          </w:p>
        </w:tc>
        <w:tc>
          <w:tcPr>
            <w:tcW w:w="7718" w:type="dxa"/>
            <w:shd w:val="clear" w:color="auto" w:fill="auto"/>
          </w:tcPr>
          <w:p w:rsidR="00677448" w:rsidRPr="005536EB" w:rsidRDefault="00677448" w:rsidP="00677448">
            <w:pPr>
              <w:pStyle w:val="BPC3Tableitems"/>
            </w:pPr>
            <w:r w:rsidRPr="005536EB">
              <w:t>Unique Transaction (Quasi Cash)</w:t>
            </w:r>
          </w:p>
        </w:tc>
      </w:tr>
      <w:tr w:rsidR="00677448" w:rsidRPr="00CB2123" w:rsidTr="00677448">
        <w:trPr>
          <w:trHeight w:val="250"/>
        </w:trPr>
        <w:tc>
          <w:tcPr>
            <w:tcW w:w="1524" w:type="dxa"/>
            <w:shd w:val="clear" w:color="auto" w:fill="auto"/>
          </w:tcPr>
          <w:p w:rsidR="00677448" w:rsidRPr="005536EB" w:rsidRDefault="00677448" w:rsidP="00677448">
            <w:pPr>
              <w:pStyle w:val="BPC3Tableitems"/>
            </w:pPr>
            <w:r w:rsidRPr="005536EB">
              <w:t>OPTP0019</w:t>
            </w:r>
          </w:p>
        </w:tc>
        <w:tc>
          <w:tcPr>
            <w:tcW w:w="7718" w:type="dxa"/>
            <w:shd w:val="clear" w:color="auto" w:fill="auto"/>
          </w:tcPr>
          <w:p w:rsidR="00677448" w:rsidRPr="005536EB" w:rsidRDefault="00677448" w:rsidP="00677448">
            <w:pPr>
              <w:pStyle w:val="BPC3Tableitems"/>
            </w:pPr>
            <w:r w:rsidRPr="005536EB">
              <w:t>Fee collection (credit to originator)</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OPTP0020</w:t>
            </w:r>
          </w:p>
        </w:tc>
        <w:tc>
          <w:tcPr>
            <w:tcW w:w="7718" w:type="dxa"/>
            <w:shd w:val="clear" w:color="auto" w:fill="auto"/>
          </w:tcPr>
          <w:p w:rsidR="00677448" w:rsidRPr="005536EB" w:rsidRDefault="00677448" w:rsidP="00677448">
            <w:pPr>
              <w:pStyle w:val="BPC3Tableitems"/>
            </w:pPr>
            <w:r w:rsidRPr="005536EB">
              <w:t>Purchase return (Credit)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OPTP0022</w:t>
            </w:r>
          </w:p>
        </w:tc>
        <w:tc>
          <w:tcPr>
            <w:tcW w:w="7718" w:type="dxa"/>
            <w:shd w:val="clear" w:color="auto" w:fill="auto"/>
          </w:tcPr>
          <w:p w:rsidR="00677448" w:rsidRPr="005536EB" w:rsidRDefault="00677448" w:rsidP="00677448">
            <w:pPr>
              <w:pStyle w:val="BPC3Tableitems"/>
            </w:pPr>
            <w:r w:rsidRPr="005536EB">
              <w:t>Cash-In</w:t>
            </w:r>
          </w:p>
        </w:tc>
      </w:tr>
      <w:tr w:rsidR="00677448" w:rsidRPr="009B455F" w:rsidTr="00677448">
        <w:trPr>
          <w:trHeight w:val="250"/>
        </w:trPr>
        <w:tc>
          <w:tcPr>
            <w:tcW w:w="1524" w:type="dxa"/>
            <w:shd w:val="clear" w:color="auto" w:fill="auto"/>
          </w:tcPr>
          <w:p w:rsidR="00677448" w:rsidRPr="005536EB" w:rsidRDefault="00677448" w:rsidP="00677448">
            <w:pPr>
              <w:pStyle w:val="BPC3Tableitems"/>
            </w:pPr>
            <w:r w:rsidRPr="005536EB">
              <w:t>OPTP0026</w:t>
            </w:r>
          </w:p>
        </w:tc>
        <w:tc>
          <w:tcPr>
            <w:tcW w:w="7718" w:type="dxa"/>
            <w:shd w:val="clear" w:color="auto" w:fill="auto"/>
          </w:tcPr>
          <w:p w:rsidR="00677448" w:rsidRPr="005536EB" w:rsidRDefault="00677448" w:rsidP="00677448">
            <w:pPr>
              <w:pStyle w:val="BPC3Tableitems"/>
            </w:pPr>
            <w:r w:rsidRPr="005536EB">
              <w:t>P2P Credit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OPTP0027</w:t>
            </w:r>
          </w:p>
        </w:tc>
        <w:tc>
          <w:tcPr>
            <w:tcW w:w="7718" w:type="dxa"/>
            <w:shd w:val="clear" w:color="auto" w:fill="auto"/>
          </w:tcPr>
          <w:p w:rsidR="00677448" w:rsidRPr="005536EB" w:rsidRDefault="00677448" w:rsidP="00677448">
            <w:pPr>
              <w:pStyle w:val="BPC3Tableitems"/>
            </w:pPr>
            <w:r w:rsidRPr="005536EB">
              <w:t>Payment notification</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OPTP0028</w:t>
            </w:r>
          </w:p>
        </w:tc>
        <w:tc>
          <w:tcPr>
            <w:tcW w:w="7718" w:type="dxa"/>
            <w:shd w:val="clear" w:color="auto" w:fill="auto"/>
          </w:tcPr>
          <w:p w:rsidR="00677448" w:rsidRPr="005536EB" w:rsidRDefault="00677448" w:rsidP="00677448">
            <w:pPr>
              <w:pStyle w:val="BPC3Tableitems"/>
            </w:pPr>
            <w:r w:rsidRPr="005536EB">
              <w:t>Payment transaction</w:t>
            </w:r>
          </w:p>
        </w:tc>
      </w:tr>
      <w:tr w:rsidR="00677448" w:rsidRPr="00CB2123" w:rsidTr="00677448">
        <w:trPr>
          <w:trHeight w:val="250"/>
        </w:trPr>
        <w:tc>
          <w:tcPr>
            <w:tcW w:w="1524" w:type="dxa"/>
            <w:shd w:val="clear" w:color="auto" w:fill="auto"/>
          </w:tcPr>
          <w:p w:rsidR="00677448" w:rsidRPr="005536EB" w:rsidRDefault="00677448" w:rsidP="00677448">
            <w:pPr>
              <w:pStyle w:val="BPC3Tableitems"/>
            </w:pPr>
            <w:r w:rsidRPr="005536EB">
              <w:lastRenderedPageBreak/>
              <w:t>OPTP0029</w:t>
            </w:r>
          </w:p>
        </w:tc>
        <w:tc>
          <w:tcPr>
            <w:tcW w:w="7718" w:type="dxa"/>
            <w:shd w:val="clear" w:color="auto" w:fill="auto"/>
          </w:tcPr>
          <w:p w:rsidR="00677448" w:rsidRPr="005536EB" w:rsidRDefault="00677448" w:rsidP="00677448">
            <w:pPr>
              <w:pStyle w:val="BPC3Tableitems"/>
            </w:pPr>
            <w:r w:rsidRPr="005536EB">
              <w:t>Fee collection (debit to originator)</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OPTP0030</w:t>
            </w:r>
          </w:p>
        </w:tc>
        <w:tc>
          <w:tcPr>
            <w:tcW w:w="7718" w:type="dxa"/>
            <w:shd w:val="clear" w:color="auto" w:fill="auto"/>
          </w:tcPr>
          <w:p w:rsidR="00677448" w:rsidRPr="005536EB" w:rsidRDefault="00677448" w:rsidP="00677448">
            <w:pPr>
              <w:pStyle w:val="BPC3Tableitems"/>
            </w:pPr>
            <w:r w:rsidRPr="005536EB">
              <w:t>Balance inquiry</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OPTP0031</w:t>
            </w:r>
          </w:p>
        </w:tc>
        <w:tc>
          <w:tcPr>
            <w:tcW w:w="7718" w:type="dxa"/>
            <w:shd w:val="clear" w:color="auto" w:fill="auto"/>
          </w:tcPr>
          <w:p w:rsidR="00677448" w:rsidRPr="005536EB" w:rsidRDefault="00677448" w:rsidP="00677448">
            <w:pPr>
              <w:pStyle w:val="BPC3Tableitems"/>
            </w:pPr>
            <w:r w:rsidRPr="005536EB">
              <w:t>Customer inquiry</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OPTP0032</w:t>
            </w:r>
          </w:p>
        </w:tc>
        <w:tc>
          <w:tcPr>
            <w:tcW w:w="7718" w:type="dxa"/>
            <w:shd w:val="clear" w:color="auto" w:fill="auto"/>
          </w:tcPr>
          <w:p w:rsidR="00677448" w:rsidRPr="005536EB" w:rsidRDefault="00677448" w:rsidP="00677448">
            <w:pPr>
              <w:pStyle w:val="BPC3Tableitems"/>
            </w:pPr>
            <w:r w:rsidRPr="005536EB">
              <w:t>Customer check</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OPTP0038</w:t>
            </w:r>
          </w:p>
        </w:tc>
        <w:tc>
          <w:tcPr>
            <w:tcW w:w="7718" w:type="dxa"/>
            <w:shd w:val="clear" w:color="auto" w:fill="auto"/>
          </w:tcPr>
          <w:p w:rsidR="00677448" w:rsidRPr="005536EB" w:rsidRDefault="00677448" w:rsidP="00677448">
            <w:pPr>
              <w:pStyle w:val="BPC3Tableitems"/>
            </w:pPr>
            <w:r w:rsidRPr="005536EB">
              <w:t>Statement request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OPTP0039</w:t>
            </w:r>
          </w:p>
        </w:tc>
        <w:tc>
          <w:tcPr>
            <w:tcW w:w="7718" w:type="dxa"/>
            <w:shd w:val="clear" w:color="auto" w:fill="auto"/>
          </w:tcPr>
          <w:p w:rsidR="00677448" w:rsidRPr="005536EB" w:rsidRDefault="00677448" w:rsidP="00677448">
            <w:pPr>
              <w:pStyle w:val="BPC3Tableitems"/>
            </w:pPr>
            <w:r w:rsidRPr="005536EB">
              <w:t>Mini statement request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OPTP0040</w:t>
            </w:r>
          </w:p>
        </w:tc>
        <w:tc>
          <w:tcPr>
            <w:tcW w:w="7718" w:type="dxa"/>
            <w:shd w:val="clear" w:color="auto" w:fill="auto"/>
          </w:tcPr>
          <w:p w:rsidR="00677448" w:rsidRPr="005536EB" w:rsidRDefault="00677448" w:rsidP="00677448">
            <w:pPr>
              <w:pStyle w:val="BPC3Tableitems"/>
            </w:pPr>
            <w:r w:rsidRPr="005536EB">
              <w:t>Customer account funds transfer</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OPTP0041</w:t>
            </w:r>
          </w:p>
        </w:tc>
        <w:tc>
          <w:tcPr>
            <w:tcW w:w="7718" w:type="dxa"/>
            <w:shd w:val="clear" w:color="auto" w:fill="auto"/>
          </w:tcPr>
          <w:p w:rsidR="00677448" w:rsidRPr="005536EB" w:rsidRDefault="00677448" w:rsidP="00677448">
            <w:pPr>
              <w:pStyle w:val="BPC3Tableitems"/>
            </w:pPr>
            <w:r w:rsidRPr="005536EB">
              <w:t>Internal account funds transfer</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OPTP0042</w:t>
            </w:r>
          </w:p>
        </w:tc>
        <w:tc>
          <w:tcPr>
            <w:tcW w:w="7718" w:type="dxa"/>
            <w:shd w:val="clear" w:color="auto" w:fill="auto"/>
          </w:tcPr>
          <w:p w:rsidR="00677448" w:rsidRPr="005536EB" w:rsidRDefault="00677448" w:rsidP="00677448">
            <w:pPr>
              <w:pStyle w:val="BPC3Tableitems"/>
            </w:pPr>
            <w:r w:rsidRPr="005536EB">
              <w:t>Foreign account funds transfer</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OPTP0043</w:t>
            </w:r>
          </w:p>
        </w:tc>
        <w:tc>
          <w:tcPr>
            <w:tcW w:w="7718" w:type="dxa"/>
            <w:shd w:val="clear" w:color="auto" w:fill="auto"/>
          </w:tcPr>
          <w:p w:rsidR="00677448" w:rsidRPr="005536EB" w:rsidRDefault="00677448" w:rsidP="00677448">
            <w:pPr>
              <w:pStyle w:val="BPC3Tableitems"/>
            </w:pPr>
            <w:r w:rsidRPr="005536EB">
              <w:t>Funds transfer credit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OPTP0060</w:t>
            </w:r>
          </w:p>
        </w:tc>
        <w:tc>
          <w:tcPr>
            <w:tcW w:w="7718" w:type="dxa"/>
            <w:shd w:val="clear" w:color="auto" w:fill="auto"/>
          </w:tcPr>
          <w:p w:rsidR="00677448" w:rsidRPr="005536EB" w:rsidRDefault="00677448" w:rsidP="00677448">
            <w:pPr>
              <w:pStyle w:val="BPC3Tableitems"/>
            </w:pPr>
            <w:r w:rsidRPr="005536EB">
              <w:t>Service provider payment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OPTP0070</w:t>
            </w:r>
          </w:p>
        </w:tc>
        <w:tc>
          <w:tcPr>
            <w:tcW w:w="7718" w:type="dxa"/>
            <w:shd w:val="clear" w:color="auto" w:fill="auto"/>
          </w:tcPr>
          <w:p w:rsidR="00677448" w:rsidRPr="005536EB" w:rsidRDefault="00677448" w:rsidP="00677448">
            <w:pPr>
              <w:pStyle w:val="BPC3Tableitems"/>
            </w:pPr>
            <w:r w:rsidRPr="005536EB">
              <w:t>PIN Change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OPTP0071</w:t>
            </w:r>
          </w:p>
        </w:tc>
        <w:tc>
          <w:tcPr>
            <w:tcW w:w="7718" w:type="dxa"/>
            <w:shd w:val="clear" w:color="auto" w:fill="auto"/>
          </w:tcPr>
          <w:p w:rsidR="00677448" w:rsidRPr="005536EB" w:rsidRDefault="00677448" w:rsidP="00677448">
            <w:pPr>
              <w:pStyle w:val="BPC3Tableitems"/>
            </w:pPr>
            <w:r w:rsidRPr="005536EB">
              <w:t>PIN unblock</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OPTP0119</w:t>
            </w:r>
          </w:p>
        </w:tc>
        <w:tc>
          <w:tcPr>
            <w:tcW w:w="7718" w:type="dxa"/>
            <w:shd w:val="clear" w:color="auto" w:fill="auto"/>
          </w:tcPr>
          <w:p w:rsidR="00677448" w:rsidRPr="005536EB" w:rsidRDefault="00677448" w:rsidP="00677448">
            <w:pPr>
              <w:pStyle w:val="BPC3Tableitems"/>
            </w:pPr>
            <w:r w:rsidRPr="005536EB">
              <w:t>Issuer fee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OPTP0171</w:t>
            </w:r>
          </w:p>
        </w:tc>
        <w:tc>
          <w:tcPr>
            <w:tcW w:w="7718" w:type="dxa"/>
            <w:shd w:val="clear" w:color="auto" w:fill="auto"/>
          </w:tcPr>
          <w:p w:rsidR="00677448" w:rsidRPr="005536EB" w:rsidRDefault="00677448" w:rsidP="00677448">
            <w:pPr>
              <w:pStyle w:val="BPC3Tableitems"/>
            </w:pPr>
            <w:r w:rsidRPr="005536EB">
              <w:t>Change card status</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OPTP017</w:t>
            </w:r>
            <w:r>
              <w:t>2</w:t>
            </w:r>
          </w:p>
        </w:tc>
        <w:tc>
          <w:tcPr>
            <w:tcW w:w="7718" w:type="dxa"/>
            <w:shd w:val="clear" w:color="auto" w:fill="auto"/>
          </w:tcPr>
          <w:p w:rsidR="00677448" w:rsidRPr="005536EB" w:rsidRDefault="00677448" w:rsidP="00677448">
            <w:pPr>
              <w:pStyle w:val="BPC3Tableitems"/>
            </w:pPr>
            <w:r w:rsidRPr="00CE6E5E">
              <w:t>Change account status</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OPTP0173</w:t>
            </w:r>
          </w:p>
        </w:tc>
        <w:tc>
          <w:tcPr>
            <w:tcW w:w="7718" w:type="dxa"/>
            <w:shd w:val="clear" w:color="auto" w:fill="auto"/>
          </w:tcPr>
          <w:p w:rsidR="00677448" w:rsidRPr="005536EB" w:rsidRDefault="00677448" w:rsidP="00677448">
            <w:pPr>
              <w:pStyle w:val="BPC3Tableitems"/>
            </w:pPr>
            <w:r w:rsidRPr="005536EB">
              <w:t>Attach service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OPTP0174</w:t>
            </w:r>
          </w:p>
        </w:tc>
        <w:tc>
          <w:tcPr>
            <w:tcW w:w="7718" w:type="dxa"/>
            <w:shd w:val="clear" w:color="auto" w:fill="auto"/>
          </w:tcPr>
          <w:p w:rsidR="00677448" w:rsidRPr="005536EB" w:rsidRDefault="00677448" w:rsidP="00677448">
            <w:pPr>
              <w:pStyle w:val="BPC3Tableitems"/>
            </w:pPr>
            <w:r w:rsidRPr="005536EB">
              <w:t>Detach service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OPTP0219</w:t>
            </w:r>
          </w:p>
        </w:tc>
        <w:tc>
          <w:tcPr>
            <w:tcW w:w="7718" w:type="dxa"/>
            <w:shd w:val="clear" w:color="auto" w:fill="auto"/>
          </w:tcPr>
          <w:p w:rsidR="00677448" w:rsidRPr="005536EB" w:rsidRDefault="00677448" w:rsidP="00677448">
            <w:pPr>
              <w:pStyle w:val="BPC3Tableitems"/>
            </w:pPr>
            <w:r w:rsidRPr="005536EB">
              <w:t>Acquirer fee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OPTP0244</w:t>
            </w:r>
          </w:p>
        </w:tc>
        <w:tc>
          <w:tcPr>
            <w:tcW w:w="7718" w:type="dxa"/>
            <w:shd w:val="clear" w:color="auto" w:fill="auto"/>
          </w:tcPr>
          <w:p w:rsidR="00677448" w:rsidRPr="005536EB" w:rsidRDefault="00677448" w:rsidP="00677448">
            <w:pPr>
              <w:pStyle w:val="BPC3Tableitems"/>
            </w:pPr>
            <w:r w:rsidRPr="005536EB">
              <w:t>Currency exchange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OPTP02</w:t>
            </w:r>
            <w:r>
              <w:t>50</w:t>
            </w:r>
          </w:p>
        </w:tc>
        <w:tc>
          <w:tcPr>
            <w:tcW w:w="7718" w:type="dxa"/>
            <w:shd w:val="clear" w:color="auto" w:fill="auto"/>
          </w:tcPr>
          <w:p w:rsidR="00677448" w:rsidRPr="005536EB" w:rsidRDefault="00677448" w:rsidP="00677448">
            <w:pPr>
              <w:pStyle w:val="BPC3Tableitems"/>
            </w:pPr>
            <w:r w:rsidRPr="00CE6E5E">
              <w:t>Settlement totals of the terminal</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OPTP02</w:t>
            </w:r>
            <w:r>
              <w:t>51</w:t>
            </w:r>
          </w:p>
        </w:tc>
        <w:tc>
          <w:tcPr>
            <w:tcW w:w="7718" w:type="dxa"/>
            <w:shd w:val="clear" w:color="auto" w:fill="auto"/>
          </w:tcPr>
          <w:p w:rsidR="00677448" w:rsidRPr="005536EB" w:rsidRDefault="00677448" w:rsidP="00677448">
            <w:pPr>
              <w:pStyle w:val="BPC3Tableitems"/>
            </w:pPr>
            <w:r w:rsidRPr="00CE6E5E">
              <w:t>Clerk totals of the terminal</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OPTP02</w:t>
            </w:r>
            <w:r>
              <w:t>52</w:t>
            </w:r>
          </w:p>
        </w:tc>
        <w:tc>
          <w:tcPr>
            <w:tcW w:w="7718" w:type="dxa"/>
            <w:shd w:val="clear" w:color="auto" w:fill="auto"/>
          </w:tcPr>
          <w:p w:rsidR="00677448" w:rsidRPr="005536EB" w:rsidRDefault="00677448" w:rsidP="00677448">
            <w:pPr>
              <w:pStyle w:val="BPC3Tableitems"/>
            </w:pPr>
            <w:r w:rsidRPr="00CE6E5E">
              <w:t>Change terminal status</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OPTP02</w:t>
            </w:r>
            <w:r>
              <w:t>53</w:t>
            </w:r>
          </w:p>
        </w:tc>
        <w:tc>
          <w:tcPr>
            <w:tcW w:w="7718" w:type="dxa"/>
            <w:shd w:val="clear" w:color="auto" w:fill="auto"/>
          </w:tcPr>
          <w:p w:rsidR="00677448" w:rsidRPr="005536EB" w:rsidRDefault="00677448" w:rsidP="00677448">
            <w:pPr>
              <w:pStyle w:val="BPC3Tableitems"/>
            </w:pPr>
            <w:r w:rsidRPr="00CE6E5E">
              <w:t>Change merchant status</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lastRenderedPageBreak/>
              <w:t>OPTP0319</w:t>
            </w:r>
          </w:p>
        </w:tc>
        <w:tc>
          <w:tcPr>
            <w:tcW w:w="7718" w:type="dxa"/>
            <w:shd w:val="clear" w:color="auto" w:fill="auto"/>
          </w:tcPr>
          <w:p w:rsidR="00677448" w:rsidRPr="005536EB" w:rsidRDefault="00677448" w:rsidP="00677448">
            <w:pPr>
              <w:pStyle w:val="BPC3Tableitems"/>
            </w:pPr>
            <w:r w:rsidRPr="005536EB">
              <w:t>Institution fee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OPTP0400</w:t>
            </w:r>
          </w:p>
        </w:tc>
        <w:tc>
          <w:tcPr>
            <w:tcW w:w="7718" w:type="dxa"/>
            <w:shd w:val="clear" w:color="auto" w:fill="auto"/>
          </w:tcPr>
          <w:p w:rsidR="00677448" w:rsidRPr="005536EB" w:rsidRDefault="00677448" w:rsidP="00677448">
            <w:pPr>
              <w:pStyle w:val="BPC3Tableitems"/>
            </w:pPr>
            <w:r w:rsidRPr="005536EB">
              <w:t>Debit account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OPTP0401</w:t>
            </w:r>
          </w:p>
        </w:tc>
        <w:tc>
          <w:tcPr>
            <w:tcW w:w="7718" w:type="dxa"/>
            <w:shd w:val="clear" w:color="auto" w:fill="auto"/>
          </w:tcPr>
          <w:p w:rsidR="00677448" w:rsidRPr="005536EB" w:rsidRDefault="00677448" w:rsidP="00677448">
            <w:pPr>
              <w:pStyle w:val="BPC3Tableitems"/>
            </w:pPr>
            <w:r w:rsidRPr="005536EB">
              <w:t>Set account balance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OPTP0402</w:t>
            </w:r>
          </w:p>
        </w:tc>
        <w:tc>
          <w:tcPr>
            <w:tcW w:w="7718" w:type="dxa"/>
            <w:shd w:val="clear" w:color="auto" w:fill="auto"/>
          </w:tcPr>
          <w:p w:rsidR="00677448" w:rsidRPr="005536EB" w:rsidRDefault="00677448" w:rsidP="00677448">
            <w:pPr>
              <w:pStyle w:val="BPC3Tableitems"/>
            </w:pPr>
            <w:r w:rsidRPr="005536EB">
              <w:t>Account debit adjustment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OPTP0403</w:t>
            </w:r>
          </w:p>
        </w:tc>
        <w:tc>
          <w:tcPr>
            <w:tcW w:w="7718" w:type="dxa"/>
            <w:shd w:val="clear" w:color="auto" w:fill="auto"/>
          </w:tcPr>
          <w:p w:rsidR="00677448" w:rsidRPr="005536EB" w:rsidRDefault="00677448" w:rsidP="00677448">
            <w:pPr>
              <w:pStyle w:val="BPC3Tableitems"/>
            </w:pPr>
            <w:r w:rsidRPr="005536EB">
              <w:t>Set entity limit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OPTP0412</w:t>
            </w:r>
          </w:p>
        </w:tc>
        <w:tc>
          <w:tcPr>
            <w:tcW w:w="7718" w:type="dxa"/>
            <w:shd w:val="clear" w:color="auto" w:fill="auto"/>
          </w:tcPr>
          <w:p w:rsidR="00677448" w:rsidRPr="005536EB" w:rsidRDefault="00677448" w:rsidP="00677448">
            <w:pPr>
              <w:pStyle w:val="BPC3Tableitems"/>
            </w:pPr>
            <w:r w:rsidRPr="004370A9">
              <w:t>Cash withdrawal from account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OPTP0422</w:t>
            </w:r>
          </w:p>
        </w:tc>
        <w:tc>
          <w:tcPr>
            <w:tcW w:w="7718" w:type="dxa"/>
            <w:shd w:val="clear" w:color="auto" w:fill="auto"/>
          </w:tcPr>
          <w:p w:rsidR="00677448" w:rsidRPr="005536EB" w:rsidRDefault="00677448" w:rsidP="00677448">
            <w:pPr>
              <w:pStyle w:val="BPC3Tableitems"/>
            </w:pPr>
            <w:r w:rsidRPr="005536EB">
              <w:t>Account credit adjustment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OPTP0428</w:t>
            </w:r>
          </w:p>
        </w:tc>
        <w:tc>
          <w:tcPr>
            <w:tcW w:w="7718" w:type="dxa"/>
            <w:shd w:val="clear" w:color="auto" w:fill="auto"/>
          </w:tcPr>
          <w:p w:rsidR="00677448" w:rsidRPr="005536EB" w:rsidRDefault="00677448" w:rsidP="00677448">
            <w:pPr>
              <w:pStyle w:val="BPC3Tableitems"/>
            </w:pPr>
            <w:r w:rsidRPr="005536EB">
              <w:t>Credit account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OPTP0432</w:t>
            </w:r>
          </w:p>
        </w:tc>
        <w:tc>
          <w:tcPr>
            <w:tcW w:w="7718" w:type="dxa"/>
            <w:shd w:val="clear" w:color="auto" w:fill="auto"/>
          </w:tcPr>
          <w:p w:rsidR="00677448" w:rsidRPr="005536EB" w:rsidRDefault="00677448" w:rsidP="00677448">
            <w:pPr>
              <w:pStyle w:val="BPC3Tableitems"/>
            </w:pPr>
            <w:r w:rsidRPr="005536EB">
              <w:t>Counterparty account debit adjustment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OPTP0690</w:t>
            </w:r>
          </w:p>
        </w:tc>
        <w:tc>
          <w:tcPr>
            <w:tcW w:w="7718" w:type="dxa"/>
            <w:shd w:val="clear" w:color="auto" w:fill="auto"/>
          </w:tcPr>
          <w:p w:rsidR="00677448" w:rsidRPr="005536EB" w:rsidRDefault="00677448" w:rsidP="00677448">
            <w:pPr>
              <w:pStyle w:val="BPC3Tableitems"/>
            </w:pPr>
            <w:r w:rsidRPr="005536EB">
              <w:t>Create virtual card</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OPTP0801</w:t>
            </w:r>
          </w:p>
        </w:tc>
        <w:tc>
          <w:tcPr>
            <w:tcW w:w="7718" w:type="dxa"/>
            <w:shd w:val="clear" w:color="auto" w:fill="auto"/>
          </w:tcPr>
          <w:p w:rsidR="00677448" w:rsidRPr="005536EB" w:rsidRDefault="00677448" w:rsidP="00677448">
            <w:pPr>
              <w:pStyle w:val="BPC3Tableitems"/>
            </w:pPr>
            <w:r w:rsidRPr="005536EB">
              <w:t>ATM cassettes setup 1</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OPTP0802</w:t>
            </w:r>
          </w:p>
        </w:tc>
        <w:tc>
          <w:tcPr>
            <w:tcW w:w="7718" w:type="dxa"/>
            <w:shd w:val="clear" w:color="auto" w:fill="auto"/>
          </w:tcPr>
          <w:p w:rsidR="00677448" w:rsidRPr="005536EB" w:rsidRDefault="00677448" w:rsidP="00677448">
            <w:pPr>
              <w:pStyle w:val="BPC3Tableitems"/>
            </w:pPr>
            <w:r w:rsidRPr="005536EB">
              <w:t>ATM cassettes setup 2</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OPTP0803</w:t>
            </w:r>
          </w:p>
        </w:tc>
        <w:tc>
          <w:tcPr>
            <w:tcW w:w="7718" w:type="dxa"/>
            <w:shd w:val="clear" w:color="auto" w:fill="auto"/>
          </w:tcPr>
          <w:p w:rsidR="00677448" w:rsidRPr="005536EB" w:rsidRDefault="00677448" w:rsidP="00677448">
            <w:pPr>
              <w:pStyle w:val="BPC3Tableitems"/>
            </w:pPr>
            <w:r w:rsidRPr="005536EB">
              <w:t>ATM settlement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OPTP080</w:t>
            </w:r>
            <w:r>
              <w:t>4</w:t>
            </w:r>
          </w:p>
        </w:tc>
        <w:tc>
          <w:tcPr>
            <w:tcW w:w="7718" w:type="dxa"/>
            <w:shd w:val="clear" w:color="auto" w:fill="auto"/>
          </w:tcPr>
          <w:p w:rsidR="00677448" w:rsidRPr="005536EB" w:rsidRDefault="00677448" w:rsidP="00677448">
            <w:pPr>
              <w:pStyle w:val="BPC3Tableitems"/>
            </w:pPr>
            <w:r w:rsidRPr="00C11ADD">
              <w:t>ATM reset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OPTP080</w:t>
            </w:r>
            <w:r>
              <w:t>5</w:t>
            </w:r>
          </w:p>
        </w:tc>
        <w:tc>
          <w:tcPr>
            <w:tcW w:w="7718" w:type="dxa"/>
            <w:shd w:val="clear" w:color="auto" w:fill="auto"/>
          </w:tcPr>
          <w:p w:rsidR="00677448" w:rsidRPr="005536EB" w:rsidRDefault="00677448" w:rsidP="00677448">
            <w:pPr>
              <w:pStyle w:val="BPC3Tableitems"/>
            </w:pPr>
            <w:r w:rsidRPr="00C11ADD">
              <w:t>ATM receipts setup</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OPTP080</w:t>
            </w:r>
            <w:r>
              <w:t>6</w:t>
            </w:r>
          </w:p>
        </w:tc>
        <w:tc>
          <w:tcPr>
            <w:tcW w:w="7718" w:type="dxa"/>
            <w:shd w:val="clear" w:color="auto" w:fill="auto"/>
          </w:tcPr>
          <w:p w:rsidR="00677448" w:rsidRPr="005536EB" w:rsidRDefault="00677448" w:rsidP="00677448">
            <w:pPr>
              <w:pStyle w:val="BPC3Tableitems"/>
            </w:pPr>
            <w:r w:rsidRPr="00C11ADD">
              <w:t>ATM cash adjustment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w:t>
            </w:r>
            <w:r>
              <w:t>1001</w:t>
            </w:r>
          </w:p>
        </w:tc>
        <w:tc>
          <w:tcPr>
            <w:tcW w:w="7718" w:type="dxa"/>
            <w:shd w:val="clear" w:color="auto" w:fill="auto"/>
          </w:tcPr>
          <w:p w:rsidR="00677448" w:rsidRPr="005536EB" w:rsidRDefault="00677448" w:rsidP="00677448">
            <w:pPr>
              <w:pStyle w:val="BPC3Tableitems"/>
            </w:pPr>
            <w:r w:rsidRPr="00C11ADD">
              <w:t>Providing credit limit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w:t>
            </w:r>
            <w:r>
              <w:t>1100</w:t>
            </w:r>
          </w:p>
        </w:tc>
        <w:tc>
          <w:tcPr>
            <w:tcW w:w="7718" w:type="dxa"/>
            <w:shd w:val="clear" w:color="auto" w:fill="auto"/>
          </w:tcPr>
          <w:p w:rsidR="00677448" w:rsidRPr="005536EB" w:rsidRDefault="00677448" w:rsidP="00677448">
            <w:pPr>
              <w:pStyle w:val="BPC3Tableitems"/>
            </w:pPr>
            <w:r w:rsidRPr="00C11ADD">
              <w:t>Loyalty points purchase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w:t>
            </w:r>
            <w:r>
              <w:t>1102</w:t>
            </w:r>
          </w:p>
        </w:tc>
        <w:tc>
          <w:tcPr>
            <w:tcW w:w="7718" w:type="dxa"/>
            <w:shd w:val="clear" w:color="auto" w:fill="auto"/>
          </w:tcPr>
          <w:p w:rsidR="00677448" w:rsidRPr="005536EB" w:rsidRDefault="00677448" w:rsidP="00677448">
            <w:pPr>
              <w:pStyle w:val="BPC3Tableitems"/>
            </w:pPr>
            <w:r w:rsidRPr="00C11ADD">
              <w:t>Manual loyalty points redemption</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w:t>
            </w:r>
            <w:r>
              <w:t>1122</w:t>
            </w:r>
          </w:p>
        </w:tc>
        <w:tc>
          <w:tcPr>
            <w:tcW w:w="7718" w:type="dxa"/>
            <w:shd w:val="clear" w:color="auto" w:fill="auto"/>
          </w:tcPr>
          <w:p w:rsidR="00677448" w:rsidRPr="005536EB" w:rsidRDefault="00677448" w:rsidP="00677448">
            <w:pPr>
              <w:pStyle w:val="BPC3Tableitems"/>
            </w:pPr>
            <w:r w:rsidRPr="00C11ADD">
              <w:t>Manual loyalty points enrollment</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w:t>
            </w:r>
            <w:r>
              <w:t>1128</w:t>
            </w:r>
          </w:p>
        </w:tc>
        <w:tc>
          <w:tcPr>
            <w:tcW w:w="7718" w:type="dxa"/>
            <w:shd w:val="clear" w:color="auto" w:fill="auto"/>
          </w:tcPr>
          <w:p w:rsidR="00677448" w:rsidRPr="005536EB" w:rsidRDefault="00677448" w:rsidP="00677448">
            <w:pPr>
              <w:pStyle w:val="BPC3Tableitems"/>
            </w:pPr>
            <w:r w:rsidRPr="00C11ADD">
              <w:t>Loyalty points earning</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w:t>
            </w:r>
            <w:r>
              <w:t>1500</w:t>
            </w:r>
          </w:p>
        </w:tc>
        <w:tc>
          <w:tcPr>
            <w:tcW w:w="7718" w:type="dxa"/>
            <w:shd w:val="clear" w:color="auto" w:fill="auto"/>
          </w:tcPr>
          <w:p w:rsidR="00677448" w:rsidRPr="005536EB" w:rsidRDefault="00677448" w:rsidP="00677448">
            <w:pPr>
              <w:pStyle w:val="BPC3Tableitems"/>
            </w:pPr>
            <w:r w:rsidRPr="00C11ADD">
              <w:t>DPP purchase</w:t>
            </w:r>
          </w:p>
        </w:tc>
      </w:tr>
      <w:tr w:rsidR="00677448" w:rsidRPr="00B32DC8" w:rsidTr="00677448">
        <w:trPr>
          <w:trHeight w:val="250"/>
        </w:trPr>
        <w:tc>
          <w:tcPr>
            <w:tcW w:w="1524" w:type="dxa"/>
            <w:shd w:val="clear" w:color="auto" w:fill="auto"/>
          </w:tcPr>
          <w:p w:rsidR="00677448" w:rsidRPr="005536EB" w:rsidRDefault="00677448" w:rsidP="00677448">
            <w:pPr>
              <w:pStyle w:val="BPC3Tableitems"/>
            </w:pPr>
            <w:r w:rsidRPr="005536EB">
              <w:t>OPTP</w:t>
            </w:r>
            <w:r>
              <w:t>1501</w:t>
            </w:r>
          </w:p>
        </w:tc>
        <w:tc>
          <w:tcPr>
            <w:tcW w:w="7718" w:type="dxa"/>
            <w:shd w:val="clear" w:color="auto" w:fill="auto"/>
          </w:tcPr>
          <w:p w:rsidR="00677448" w:rsidRPr="005536EB" w:rsidRDefault="00677448" w:rsidP="00677448">
            <w:pPr>
              <w:pStyle w:val="BPC3Tableitems"/>
            </w:pPr>
            <w:r w:rsidRPr="00C11ADD">
              <w:t>DPP registration</w:t>
            </w:r>
          </w:p>
        </w:tc>
      </w:tr>
    </w:tbl>
    <w:p w:rsidR="00677448" w:rsidRPr="0037293F" w:rsidRDefault="00677448" w:rsidP="00961495">
      <w:pPr>
        <w:pStyle w:val="BPC3Bodyafterheading"/>
      </w:pPr>
      <w:bookmarkStart w:id="82" w:name="_Toc336514338"/>
      <w:bookmarkStart w:id="83" w:name="_Toc367983166"/>
    </w:p>
    <w:p w:rsidR="00677448" w:rsidRDefault="00677448" w:rsidP="009A31AE">
      <w:pPr>
        <w:pStyle w:val="BPC3Subhead1"/>
      </w:pPr>
      <w:r>
        <w:lastRenderedPageBreak/>
        <w:t>MSG_TYPE</w:t>
      </w:r>
      <w:bookmarkEnd w:id="82"/>
      <w:bookmarkEnd w:id="83"/>
    </w:p>
    <w:p w:rsidR="00677448" w:rsidRPr="0037293F" w:rsidRDefault="00677448" w:rsidP="00961495">
      <w:pPr>
        <w:pStyle w:val="BPC3Bodyafterheading"/>
      </w:pPr>
      <w:proofErr w:type="gramStart"/>
      <w:r w:rsidRPr="0037293F">
        <w:t>Financial message type.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49"/>
        <w:gridCol w:w="7693"/>
      </w:tblGrid>
      <w:tr w:rsidR="00677448" w:rsidRPr="005964A8" w:rsidTr="00677448">
        <w:trPr>
          <w:trHeight w:val="315"/>
          <w:tblHeader/>
        </w:trPr>
        <w:tc>
          <w:tcPr>
            <w:tcW w:w="1549" w:type="dxa"/>
            <w:shd w:val="clear" w:color="auto" w:fill="C5E2FF"/>
            <w:vAlign w:val="center"/>
          </w:tcPr>
          <w:p w:rsidR="00677448" w:rsidRPr="005964A8" w:rsidRDefault="00677448" w:rsidP="00677448">
            <w:pPr>
              <w:pStyle w:val="BPC3Tableheadings"/>
            </w:pPr>
            <w:r>
              <w:t>Code</w:t>
            </w:r>
          </w:p>
        </w:tc>
        <w:tc>
          <w:tcPr>
            <w:tcW w:w="7693" w:type="dxa"/>
            <w:shd w:val="clear" w:color="auto" w:fill="C5E2FF"/>
            <w:vAlign w:val="center"/>
          </w:tcPr>
          <w:p w:rsidR="00677448" w:rsidRPr="005964A8" w:rsidRDefault="00677448" w:rsidP="00677448">
            <w:pPr>
              <w:pStyle w:val="BPC3Tableheadings"/>
            </w:pPr>
            <w:r>
              <w:t>Description</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MSGTACBK</w:t>
            </w:r>
          </w:p>
        </w:tc>
        <w:tc>
          <w:tcPr>
            <w:tcW w:w="7693" w:type="dxa"/>
            <w:shd w:val="clear" w:color="auto" w:fill="auto"/>
          </w:tcPr>
          <w:p w:rsidR="00677448" w:rsidRPr="005536EB" w:rsidRDefault="00677448" w:rsidP="00677448">
            <w:pPr>
              <w:pStyle w:val="BPC3Tableitems"/>
            </w:pPr>
            <w:r w:rsidRPr="005536EB">
              <w:t>Arbitration chargeback</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MSGTAUTH</w:t>
            </w:r>
          </w:p>
        </w:tc>
        <w:tc>
          <w:tcPr>
            <w:tcW w:w="7693" w:type="dxa"/>
            <w:shd w:val="clear" w:color="auto" w:fill="auto"/>
          </w:tcPr>
          <w:p w:rsidR="00677448" w:rsidRPr="005536EB" w:rsidRDefault="00677448" w:rsidP="00677448">
            <w:pPr>
              <w:pStyle w:val="BPC3Tableitems"/>
            </w:pPr>
            <w:r w:rsidRPr="005536EB">
              <w:t>Authorization</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MSGTBTCH</w:t>
            </w:r>
          </w:p>
        </w:tc>
        <w:tc>
          <w:tcPr>
            <w:tcW w:w="7693" w:type="dxa"/>
            <w:shd w:val="clear" w:color="auto" w:fill="auto"/>
          </w:tcPr>
          <w:p w:rsidR="00677448" w:rsidRPr="005536EB" w:rsidRDefault="00677448" w:rsidP="00677448">
            <w:pPr>
              <w:pStyle w:val="BPC3Tableitems"/>
            </w:pPr>
            <w:r w:rsidRPr="005536EB">
              <w:t>Batch upload</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MSGTCHBK</w:t>
            </w:r>
          </w:p>
        </w:tc>
        <w:tc>
          <w:tcPr>
            <w:tcW w:w="7693" w:type="dxa"/>
            <w:shd w:val="clear" w:color="auto" w:fill="auto"/>
          </w:tcPr>
          <w:p w:rsidR="00677448" w:rsidRPr="005536EB" w:rsidRDefault="00677448" w:rsidP="00677448">
            <w:pPr>
              <w:pStyle w:val="BPC3Tableitems"/>
            </w:pPr>
            <w:r w:rsidRPr="005536EB">
              <w:t>Chargeback</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MSGTCMPL</w:t>
            </w:r>
          </w:p>
        </w:tc>
        <w:tc>
          <w:tcPr>
            <w:tcW w:w="7693" w:type="dxa"/>
            <w:shd w:val="clear" w:color="auto" w:fill="auto"/>
          </w:tcPr>
          <w:p w:rsidR="00677448" w:rsidRPr="005536EB" w:rsidRDefault="00677448" w:rsidP="00677448">
            <w:pPr>
              <w:pStyle w:val="BPC3Tableitems"/>
            </w:pPr>
            <w:r w:rsidRPr="005536EB">
              <w:t>Authorization completion</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MSGTFPST</w:t>
            </w:r>
          </w:p>
        </w:tc>
        <w:tc>
          <w:tcPr>
            <w:tcW w:w="7693" w:type="dxa"/>
            <w:shd w:val="clear" w:color="auto" w:fill="auto"/>
          </w:tcPr>
          <w:p w:rsidR="00677448" w:rsidRPr="005536EB" w:rsidRDefault="00677448" w:rsidP="00677448">
            <w:pPr>
              <w:pStyle w:val="BPC3Tableitems"/>
            </w:pPr>
            <w:r w:rsidRPr="005536EB">
              <w:t>Forced post</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MSGTPRES</w:t>
            </w:r>
          </w:p>
        </w:tc>
        <w:tc>
          <w:tcPr>
            <w:tcW w:w="7693" w:type="dxa"/>
            <w:shd w:val="clear" w:color="auto" w:fill="auto"/>
          </w:tcPr>
          <w:p w:rsidR="00677448" w:rsidRPr="005536EB" w:rsidRDefault="00677448" w:rsidP="00677448">
            <w:pPr>
              <w:pStyle w:val="BPC3Tableitems"/>
            </w:pPr>
            <w:r w:rsidRPr="005536EB">
              <w:t>Presentment</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MSGTPREU</w:t>
            </w:r>
          </w:p>
        </w:tc>
        <w:tc>
          <w:tcPr>
            <w:tcW w:w="7693" w:type="dxa"/>
            <w:shd w:val="clear" w:color="auto" w:fill="auto"/>
          </w:tcPr>
          <w:p w:rsidR="00677448" w:rsidRPr="005536EB" w:rsidRDefault="00677448" w:rsidP="00677448">
            <w:pPr>
              <w:pStyle w:val="BPC3Tableitems"/>
            </w:pPr>
            <w:r w:rsidRPr="005536EB">
              <w:t>Preauthorization</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MSGTREPR</w:t>
            </w:r>
          </w:p>
        </w:tc>
        <w:tc>
          <w:tcPr>
            <w:tcW w:w="7693" w:type="dxa"/>
            <w:shd w:val="clear" w:color="auto" w:fill="auto"/>
          </w:tcPr>
          <w:p w:rsidR="00677448" w:rsidRPr="005536EB" w:rsidRDefault="00677448" w:rsidP="00677448">
            <w:pPr>
              <w:pStyle w:val="BPC3Tableitems"/>
            </w:pPr>
            <w:r w:rsidRPr="005536EB">
              <w:t>Representment</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MSGTRLBK</w:t>
            </w:r>
          </w:p>
        </w:tc>
        <w:tc>
          <w:tcPr>
            <w:tcW w:w="7693" w:type="dxa"/>
            <w:shd w:val="clear" w:color="auto" w:fill="auto"/>
          </w:tcPr>
          <w:p w:rsidR="00677448" w:rsidRPr="005536EB" w:rsidRDefault="00677448" w:rsidP="00677448">
            <w:pPr>
              <w:pStyle w:val="BPC3Tableitems"/>
            </w:pPr>
            <w:r w:rsidRPr="005536EB">
              <w:t>Rollback</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w:t>
            </w:r>
            <w:r w:rsidRPr="006E4287">
              <w:t>RTRQ</w:t>
            </w:r>
          </w:p>
        </w:tc>
        <w:tc>
          <w:tcPr>
            <w:tcW w:w="7693" w:type="dxa"/>
            <w:shd w:val="clear" w:color="auto" w:fill="auto"/>
          </w:tcPr>
          <w:p w:rsidR="00677448" w:rsidRPr="005536EB" w:rsidRDefault="00677448" w:rsidP="00677448">
            <w:pPr>
              <w:pStyle w:val="BPC3Tableitems"/>
            </w:pPr>
            <w:r w:rsidRPr="006E4287">
              <w:t>Retrieval request</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MSGTSCDL</w:t>
            </w:r>
          </w:p>
        </w:tc>
        <w:tc>
          <w:tcPr>
            <w:tcW w:w="7693" w:type="dxa"/>
            <w:shd w:val="clear" w:color="auto" w:fill="auto"/>
          </w:tcPr>
          <w:p w:rsidR="00677448" w:rsidRPr="005536EB" w:rsidRDefault="00677448" w:rsidP="00677448">
            <w:pPr>
              <w:pStyle w:val="BPC3Tableitems"/>
            </w:pPr>
            <w:r w:rsidRPr="005536EB">
              <w:t>Authorization schedule registration</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MSGTSPLT</w:t>
            </w:r>
          </w:p>
        </w:tc>
        <w:tc>
          <w:tcPr>
            <w:tcW w:w="7693" w:type="dxa"/>
            <w:shd w:val="clear" w:color="auto" w:fill="auto"/>
          </w:tcPr>
          <w:p w:rsidR="00677448" w:rsidRPr="005536EB" w:rsidRDefault="00677448" w:rsidP="00677448">
            <w:pPr>
              <w:pStyle w:val="BPC3Tableitems"/>
            </w:pPr>
            <w:r w:rsidRPr="005536EB">
              <w:t>Split</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MSGTSTAT</w:t>
            </w:r>
          </w:p>
        </w:tc>
        <w:tc>
          <w:tcPr>
            <w:tcW w:w="7693" w:type="dxa"/>
            <w:shd w:val="clear" w:color="auto" w:fill="auto"/>
          </w:tcPr>
          <w:p w:rsidR="00677448" w:rsidRPr="005536EB" w:rsidRDefault="00677448" w:rsidP="00677448">
            <w:pPr>
              <w:pStyle w:val="BPC3Tableitems"/>
            </w:pPr>
            <w:r w:rsidRPr="005536EB">
              <w:t>Authorization status</w:t>
            </w:r>
          </w:p>
        </w:tc>
      </w:tr>
      <w:tr w:rsidR="00677448" w:rsidRPr="00B32DC8" w:rsidTr="00677448">
        <w:trPr>
          <w:trHeight w:val="250"/>
        </w:trPr>
        <w:tc>
          <w:tcPr>
            <w:tcW w:w="1549" w:type="dxa"/>
            <w:shd w:val="clear" w:color="auto" w:fill="auto"/>
          </w:tcPr>
          <w:p w:rsidR="00677448" w:rsidRPr="005536EB" w:rsidRDefault="00677448" w:rsidP="00677448">
            <w:pPr>
              <w:pStyle w:val="BPC3Tableitems"/>
            </w:pPr>
            <w:r w:rsidRPr="005536EB">
              <w:t>MSGTVALD</w:t>
            </w:r>
          </w:p>
        </w:tc>
        <w:tc>
          <w:tcPr>
            <w:tcW w:w="7693" w:type="dxa"/>
            <w:shd w:val="clear" w:color="auto" w:fill="auto"/>
          </w:tcPr>
          <w:p w:rsidR="00677448" w:rsidRPr="005536EB" w:rsidRDefault="00677448" w:rsidP="00677448">
            <w:pPr>
              <w:pStyle w:val="BPC3Tableitems"/>
            </w:pPr>
            <w:r w:rsidRPr="005536EB">
              <w:t>Authorization validation</w:t>
            </w:r>
          </w:p>
        </w:tc>
      </w:tr>
    </w:tbl>
    <w:p w:rsidR="00677448" w:rsidRPr="0037293F" w:rsidRDefault="00677448" w:rsidP="00961495">
      <w:pPr>
        <w:pStyle w:val="BPC3Bodyafterheading"/>
      </w:pPr>
    </w:p>
    <w:p w:rsidR="00677448" w:rsidRPr="009F2BE0" w:rsidRDefault="00677448" w:rsidP="009A31AE">
      <w:pPr>
        <w:pStyle w:val="BPC3Subhead1"/>
      </w:pPr>
      <w:bookmarkStart w:id="84" w:name="_Toc336514339"/>
      <w:bookmarkStart w:id="85" w:name="_Toc367983167"/>
      <w:r>
        <w:t>STTL_TYPE</w:t>
      </w:r>
      <w:bookmarkEnd w:id="84"/>
      <w:bookmarkEnd w:id="85"/>
    </w:p>
    <w:p w:rsidR="00677448" w:rsidRPr="0037293F" w:rsidRDefault="00677448" w:rsidP="00961495">
      <w:pPr>
        <w:pStyle w:val="BPC3Bodyafterheading"/>
      </w:pPr>
      <w:r w:rsidRPr="0037293F">
        <w:t>Type of</w:t>
      </w:r>
      <w:r w:rsidRPr="0037293F">
        <w:rPr>
          <w:rStyle w:val="longtext"/>
          <w:rFonts w:cs="Calibri"/>
          <w:lang w:val="en"/>
        </w:rPr>
        <w:t xml:space="preserve"> </w:t>
      </w:r>
      <w:r w:rsidRPr="0037293F">
        <w:t>settlement</w:t>
      </w:r>
      <w:r w:rsidRPr="0037293F">
        <w:rPr>
          <w:rStyle w:val="longtext"/>
          <w:rFonts w:cs="Calibri"/>
          <w:lang w:val="en"/>
        </w:rPr>
        <w:t xml:space="preserve"> </w:t>
      </w:r>
      <w:r w:rsidRPr="0037293F">
        <w:t>depends on the</w:t>
      </w:r>
      <w:r w:rsidRPr="0037293F">
        <w:rPr>
          <w:rStyle w:val="longtext"/>
          <w:rFonts w:cs="Calibri"/>
          <w:lang w:val="en"/>
        </w:rPr>
        <w:t xml:space="preserve"> </w:t>
      </w:r>
      <w:r w:rsidRPr="0037293F">
        <w:t>accessory</w:t>
      </w:r>
      <w:r w:rsidRPr="0037293F">
        <w:rPr>
          <w:rStyle w:val="longtext"/>
          <w:rFonts w:cs="Calibri"/>
          <w:lang w:val="en"/>
        </w:rPr>
        <w:t xml:space="preserve"> </w:t>
      </w:r>
      <w:r w:rsidRPr="0037293F">
        <w:t>to the participants</w:t>
      </w:r>
      <w:r w:rsidRPr="0037293F">
        <w:rPr>
          <w:rStyle w:val="longtext"/>
          <w:rFonts w:cs="Calibri"/>
          <w:lang w:val="en"/>
        </w:rPr>
        <w:t xml:space="preserve"> </w:t>
      </w:r>
      <w:r w:rsidRPr="0037293F">
        <w:t>involved in the operation</w:t>
      </w:r>
      <w:r w:rsidRPr="0037293F">
        <w:rPr>
          <w:rStyle w:val="longtext"/>
          <w:rFonts w:cs="Calibri"/>
          <w:lang w:val="en"/>
        </w:rPr>
        <w:t xml:space="preserve"> </w:t>
      </w:r>
      <w:r w:rsidRPr="0037293F">
        <w:t>processing.</w:t>
      </w:r>
      <w:r w:rsidR="00175CC1">
        <w:t xml:space="preserve"> Value based on dictionary STTT.</w:t>
      </w:r>
    </w:p>
    <w:p w:rsidR="00677448" w:rsidRDefault="00677448" w:rsidP="00961495">
      <w:pPr>
        <w:pStyle w:val="BPC3Bodyafterheading"/>
      </w:pPr>
      <w:bookmarkStart w:id="86" w:name="_Toc336514340"/>
      <w:bookmarkStart w:id="87" w:name="_Toc367983168"/>
    </w:p>
    <w:p w:rsidR="00655D46" w:rsidRPr="003260FB" w:rsidRDefault="00655D46" w:rsidP="00655D46">
      <w:pPr>
        <w:pStyle w:val="BPC3Subhead2"/>
        <w:rPr>
          <w:b/>
          <w:u w:val="none"/>
        </w:rPr>
      </w:pPr>
      <w:r w:rsidRPr="003260FB">
        <w:rPr>
          <w:b/>
          <w:u w:val="none"/>
        </w:rPr>
        <w:t>RECONCILIATION_TYPE</w:t>
      </w:r>
    </w:p>
    <w:p w:rsidR="00655D46" w:rsidRPr="009F3CF6" w:rsidRDefault="00655D46" w:rsidP="00655D46">
      <w:pPr>
        <w:pStyle w:val="BPC3Subhead2"/>
        <w:rPr>
          <w:u w:val="none"/>
        </w:rPr>
      </w:pPr>
      <w:proofErr w:type="gramStart"/>
      <w:r w:rsidRPr="009F3CF6">
        <w:rPr>
          <w:u w:val="none"/>
        </w:rPr>
        <w:t>Type reconciliation of operation.</w:t>
      </w:r>
      <w:proofErr w:type="gramEnd"/>
      <w:r w:rsidRPr="009F3CF6">
        <w:rPr>
          <w:u w:val="none"/>
        </w:rPr>
        <w:t xml:space="preserve"> If element absent used value RCLMNONE</w:t>
      </w:r>
      <w:r>
        <w:rPr>
          <w:u w:val="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49"/>
        <w:gridCol w:w="7693"/>
      </w:tblGrid>
      <w:tr w:rsidR="00655D46" w:rsidRPr="005964A8" w:rsidTr="00990217">
        <w:trPr>
          <w:trHeight w:val="315"/>
          <w:tblHeader/>
        </w:trPr>
        <w:tc>
          <w:tcPr>
            <w:tcW w:w="1549" w:type="dxa"/>
            <w:shd w:val="clear" w:color="auto" w:fill="C5E2FF"/>
            <w:vAlign w:val="center"/>
          </w:tcPr>
          <w:p w:rsidR="00655D46" w:rsidRPr="005964A8" w:rsidRDefault="00655D46" w:rsidP="00990217">
            <w:pPr>
              <w:pStyle w:val="BPC3Tableheadings"/>
            </w:pPr>
            <w:r>
              <w:t>Code</w:t>
            </w:r>
          </w:p>
        </w:tc>
        <w:tc>
          <w:tcPr>
            <w:tcW w:w="7693" w:type="dxa"/>
            <w:shd w:val="clear" w:color="auto" w:fill="C5E2FF"/>
            <w:vAlign w:val="center"/>
          </w:tcPr>
          <w:p w:rsidR="00655D46" w:rsidRPr="005964A8" w:rsidRDefault="00655D46" w:rsidP="00990217">
            <w:pPr>
              <w:pStyle w:val="BPC3Tableheadings"/>
            </w:pPr>
            <w:r>
              <w:t>Description</w:t>
            </w:r>
          </w:p>
        </w:tc>
      </w:tr>
      <w:tr w:rsidR="00655D46" w:rsidRPr="00D06DEE" w:rsidTr="00990217">
        <w:trPr>
          <w:trHeight w:val="250"/>
        </w:trPr>
        <w:tc>
          <w:tcPr>
            <w:tcW w:w="1549" w:type="dxa"/>
            <w:shd w:val="clear" w:color="auto" w:fill="auto"/>
          </w:tcPr>
          <w:p w:rsidR="00655D46" w:rsidRPr="00EB15A5" w:rsidRDefault="00655D46" w:rsidP="00990217">
            <w:pPr>
              <w:pStyle w:val="BPC3Tableitems"/>
            </w:pPr>
            <w:r w:rsidRPr="0042505F">
              <w:t>RCLMFULL</w:t>
            </w:r>
          </w:p>
        </w:tc>
        <w:tc>
          <w:tcPr>
            <w:tcW w:w="7693" w:type="dxa"/>
            <w:shd w:val="clear" w:color="auto" w:fill="auto"/>
          </w:tcPr>
          <w:p w:rsidR="00655D46" w:rsidRPr="00EB15A5" w:rsidRDefault="00655D46" w:rsidP="00990217">
            <w:pPr>
              <w:pStyle w:val="BPC3Tableitems"/>
            </w:pPr>
            <w:r w:rsidRPr="00A502C9">
              <w:t>Full</w:t>
            </w:r>
          </w:p>
        </w:tc>
      </w:tr>
      <w:tr w:rsidR="00655D46" w:rsidRPr="00D06DEE" w:rsidTr="00990217">
        <w:trPr>
          <w:trHeight w:val="250"/>
        </w:trPr>
        <w:tc>
          <w:tcPr>
            <w:tcW w:w="1549" w:type="dxa"/>
            <w:shd w:val="clear" w:color="auto" w:fill="auto"/>
          </w:tcPr>
          <w:p w:rsidR="00655D46" w:rsidRPr="00EB15A5" w:rsidRDefault="00655D46" w:rsidP="00990217">
            <w:pPr>
              <w:pStyle w:val="BPC3Tableitems"/>
            </w:pPr>
            <w:r w:rsidRPr="0042505F">
              <w:lastRenderedPageBreak/>
              <w:t>RCLMNONE</w:t>
            </w:r>
          </w:p>
        </w:tc>
        <w:tc>
          <w:tcPr>
            <w:tcW w:w="7693" w:type="dxa"/>
            <w:shd w:val="clear" w:color="auto" w:fill="auto"/>
          </w:tcPr>
          <w:p w:rsidR="00655D46" w:rsidRPr="00EB15A5" w:rsidRDefault="00655D46" w:rsidP="00990217">
            <w:pPr>
              <w:pStyle w:val="BPC3Tableitems"/>
            </w:pPr>
            <w:r w:rsidRPr="00A502C9">
              <w:t>None</w:t>
            </w:r>
          </w:p>
        </w:tc>
      </w:tr>
    </w:tbl>
    <w:p w:rsidR="00655D46" w:rsidRDefault="00655D46" w:rsidP="00655D46">
      <w:pPr>
        <w:pStyle w:val="BPC3Subhead1"/>
      </w:pPr>
    </w:p>
    <w:p w:rsidR="00677448" w:rsidRPr="00437B1A" w:rsidRDefault="00677448" w:rsidP="009A31AE">
      <w:pPr>
        <w:pStyle w:val="BPC3Subhead1"/>
      </w:pPr>
      <w:r>
        <w:t>OPER_DATE</w:t>
      </w:r>
      <w:bookmarkEnd w:id="86"/>
      <w:bookmarkEnd w:id="87"/>
    </w:p>
    <w:p w:rsidR="00677448" w:rsidRPr="0037293F" w:rsidRDefault="00677448" w:rsidP="00961495">
      <w:pPr>
        <w:pStyle w:val="BPC3Bodyafterheading"/>
      </w:pPr>
      <w:r w:rsidRPr="0037293F">
        <w:t>Date</w:t>
      </w:r>
      <w:r w:rsidRPr="0037293F">
        <w:rPr>
          <w:rStyle w:val="longtext"/>
          <w:rFonts w:cs="Calibri"/>
          <w:lang w:val="en"/>
        </w:rPr>
        <w:t xml:space="preserve"> </w:t>
      </w:r>
      <w:r w:rsidRPr="0037293F">
        <w:t>of the transaction</w:t>
      </w:r>
      <w:r w:rsidRPr="0037293F">
        <w:rPr>
          <w:rStyle w:val="longtext"/>
          <w:rFonts w:cs="Calibri"/>
          <w:lang w:val="en"/>
        </w:rPr>
        <w:t xml:space="preserve"> </w:t>
      </w:r>
      <w:r w:rsidRPr="0037293F">
        <w:t>by the client.</w:t>
      </w:r>
      <w:r w:rsidR="007D61FD">
        <w:t xml:space="preserve"> </w:t>
      </w:r>
      <w:proofErr w:type="gramStart"/>
      <w:r w:rsidR="007D61FD">
        <w:t>T</w:t>
      </w:r>
      <w:r w:rsidR="007D61FD" w:rsidRPr="007D61FD">
        <w:t>he date of the transaction by the client</w:t>
      </w:r>
      <w:r w:rsidR="007D61FD">
        <w:t>.</w:t>
      </w:r>
      <w:proofErr w:type="gramEnd"/>
    </w:p>
    <w:p w:rsidR="00677448" w:rsidRPr="0037293F" w:rsidRDefault="00677448" w:rsidP="00961495">
      <w:pPr>
        <w:pStyle w:val="BPC3Bodyafterheading"/>
      </w:pPr>
      <w:bookmarkStart w:id="88" w:name="_Toc336514341"/>
      <w:bookmarkStart w:id="89" w:name="_Toc367983169"/>
    </w:p>
    <w:p w:rsidR="00677448" w:rsidRPr="00124CC9" w:rsidRDefault="00677448" w:rsidP="009A31AE">
      <w:pPr>
        <w:pStyle w:val="BPC3Subhead1"/>
      </w:pPr>
      <w:r>
        <w:t>HOST_DATE</w:t>
      </w:r>
      <w:bookmarkEnd w:id="88"/>
      <w:bookmarkEnd w:id="89"/>
    </w:p>
    <w:p w:rsidR="00677448" w:rsidRDefault="00677448" w:rsidP="00961495">
      <w:pPr>
        <w:pStyle w:val="BPC3Bodyafterheading"/>
      </w:pPr>
      <w:r w:rsidRPr="0037293F">
        <w:t>Date of</w:t>
      </w:r>
      <w:r w:rsidRPr="0037293F">
        <w:rPr>
          <w:rStyle w:val="longtext"/>
          <w:rFonts w:cs="Calibri"/>
          <w:lang w:val="en"/>
        </w:rPr>
        <w:t xml:space="preserve"> </w:t>
      </w:r>
      <w:r w:rsidRPr="0037293F">
        <w:t>transaction processing</w:t>
      </w:r>
      <w:r w:rsidRPr="0037293F">
        <w:rPr>
          <w:rStyle w:val="longtext"/>
          <w:rFonts w:cs="Calibri"/>
          <w:lang w:val="en"/>
        </w:rPr>
        <w:t xml:space="preserve"> </w:t>
      </w:r>
      <w:r w:rsidRPr="0037293F">
        <w:t>in the system.</w:t>
      </w:r>
      <w:r w:rsidR="007D61FD">
        <w:t xml:space="preserve"> </w:t>
      </w:r>
      <w:proofErr w:type="gramStart"/>
      <w:r w:rsidR="007D61FD" w:rsidRPr="007D61FD">
        <w:t>The date of creating operations in SV2</w:t>
      </w:r>
      <w:r w:rsidR="007D61FD">
        <w:t>.</w:t>
      </w:r>
      <w:proofErr w:type="gramEnd"/>
    </w:p>
    <w:p w:rsidR="00437B1A" w:rsidRDefault="00437B1A" w:rsidP="00961495">
      <w:pPr>
        <w:pStyle w:val="BPC3Bodyafterheading"/>
      </w:pPr>
    </w:p>
    <w:p w:rsidR="00437B1A" w:rsidRPr="00437B1A" w:rsidRDefault="00437B1A" w:rsidP="00961495">
      <w:pPr>
        <w:pStyle w:val="BPC3Bodyafterheading"/>
        <w:rPr>
          <w:b/>
        </w:rPr>
      </w:pPr>
      <w:r>
        <w:rPr>
          <w:b/>
        </w:rPr>
        <w:t>OPER_COUNT</w:t>
      </w:r>
    </w:p>
    <w:p w:rsidR="00677448" w:rsidRDefault="00437B1A" w:rsidP="00B94EEF">
      <w:pPr>
        <w:pStyle w:val="BPC3Bodyafterheading"/>
      </w:pPr>
      <w:bookmarkStart w:id="90" w:name="_Toc336514342"/>
      <w:bookmarkStart w:id="91" w:name="_Toc367983170"/>
      <w:r>
        <w:t xml:space="preserve">Operations count. </w:t>
      </w:r>
      <w:r w:rsidRPr="00437B1A">
        <w:t>If the value oper_count is null, the default value will be set 1.</w:t>
      </w:r>
      <w:r w:rsidR="00B94EEF">
        <w:t xml:space="preserve"> In some cases, it may come as batch of operations as one record. Count of operation is used to set limit of count and calculate </w:t>
      </w:r>
      <w:r w:rsidR="00B94EEF" w:rsidRPr="00B94EEF">
        <w:t>fees</w:t>
      </w:r>
      <w:r w:rsidR="00B94EEF">
        <w:t>.</w:t>
      </w:r>
    </w:p>
    <w:p w:rsidR="00437B1A" w:rsidRPr="0037293F" w:rsidRDefault="00437B1A" w:rsidP="00961495">
      <w:pPr>
        <w:pStyle w:val="BPC3Bodyafterheading"/>
      </w:pPr>
    </w:p>
    <w:p w:rsidR="00677448" w:rsidRPr="00124CC9" w:rsidRDefault="00677448" w:rsidP="009A31AE">
      <w:pPr>
        <w:pStyle w:val="BPC3Subhead1"/>
      </w:pPr>
      <w:r>
        <w:t>OPER_AMOUNT</w:t>
      </w:r>
      <w:bookmarkEnd w:id="90"/>
      <w:bookmarkEnd w:id="91"/>
    </w:p>
    <w:p w:rsidR="00677448" w:rsidRPr="0037293F" w:rsidRDefault="00677448" w:rsidP="00961495">
      <w:pPr>
        <w:pStyle w:val="BPC3Bodyafterheading"/>
      </w:pPr>
      <w:proofErr w:type="gramStart"/>
      <w:r w:rsidRPr="0037293F">
        <w:t>Original amount of operation.</w:t>
      </w:r>
      <w:proofErr w:type="gramEnd"/>
    </w:p>
    <w:p w:rsidR="00677448" w:rsidRPr="0037293F" w:rsidRDefault="00677448" w:rsidP="00961495">
      <w:pPr>
        <w:pStyle w:val="BPC3Bodyafterheading"/>
      </w:pPr>
      <w:bookmarkStart w:id="92" w:name="_Toc336514343"/>
      <w:bookmarkStart w:id="93" w:name="_Toc367983171"/>
    </w:p>
    <w:p w:rsidR="00677448" w:rsidRPr="00124CC9" w:rsidRDefault="00677448" w:rsidP="009A31AE">
      <w:pPr>
        <w:pStyle w:val="BPC3Subhead1"/>
      </w:pPr>
      <w:r>
        <w:t>AMOUNT_VALUE</w:t>
      </w:r>
      <w:bookmarkEnd w:id="92"/>
      <w:bookmarkEnd w:id="93"/>
    </w:p>
    <w:p w:rsidR="00677448" w:rsidRPr="0037293F" w:rsidRDefault="00677448" w:rsidP="00961495">
      <w:pPr>
        <w:pStyle w:val="BPC3Bodyafterheading"/>
      </w:pPr>
      <w:proofErr w:type="gramStart"/>
      <w:r w:rsidRPr="0037293F">
        <w:t>The value of</w:t>
      </w:r>
      <w:r w:rsidRPr="0037293F">
        <w:rPr>
          <w:rStyle w:val="longtext"/>
          <w:rFonts w:cs="Calibri"/>
          <w:lang w:val="en"/>
        </w:rPr>
        <w:t xml:space="preserve"> </w:t>
      </w:r>
      <w:r w:rsidRPr="0037293F">
        <w:t>the amount</w:t>
      </w:r>
      <w:r w:rsidRPr="0037293F">
        <w:rPr>
          <w:rStyle w:val="longtext"/>
          <w:rFonts w:cs="Calibri"/>
          <w:lang w:val="en"/>
        </w:rPr>
        <w:t xml:space="preserve"> </w:t>
      </w:r>
      <w:r w:rsidRPr="0037293F">
        <w:t>in</w:t>
      </w:r>
      <w:r w:rsidRPr="0037293F">
        <w:rPr>
          <w:rStyle w:val="longtext"/>
          <w:rFonts w:cs="Calibri"/>
          <w:lang w:val="en"/>
        </w:rPr>
        <w:t xml:space="preserve"> </w:t>
      </w:r>
      <w:r w:rsidRPr="0037293F">
        <w:t>minimum denominations of</w:t>
      </w:r>
      <w:r w:rsidRPr="0037293F">
        <w:rPr>
          <w:rStyle w:val="longtext"/>
          <w:rFonts w:cs="Calibri"/>
          <w:lang w:val="en"/>
        </w:rPr>
        <w:t xml:space="preserve"> </w:t>
      </w:r>
      <w:r w:rsidRPr="0037293F">
        <w:t>currency.</w:t>
      </w:r>
      <w:proofErr w:type="gramEnd"/>
    </w:p>
    <w:p w:rsidR="00677448" w:rsidRPr="0037293F" w:rsidRDefault="00677448" w:rsidP="00961495">
      <w:pPr>
        <w:pStyle w:val="BPC3Bodyafterheading"/>
      </w:pPr>
      <w:bookmarkStart w:id="94" w:name="_Toc336514344"/>
      <w:bookmarkStart w:id="95" w:name="_Toc367983172"/>
    </w:p>
    <w:p w:rsidR="00677448" w:rsidRPr="00124CC9" w:rsidRDefault="00677448" w:rsidP="009A31AE">
      <w:pPr>
        <w:pStyle w:val="BPC3Subhead1"/>
      </w:pPr>
      <w:r>
        <w:t>CURRENCY</w:t>
      </w:r>
      <w:bookmarkEnd w:id="94"/>
      <w:bookmarkEnd w:id="95"/>
    </w:p>
    <w:p w:rsidR="00677448" w:rsidRPr="0037293F" w:rsidRDefault="00677448" w:rsidP="00961495">
      <w:pPr>
        <w:pStyle w:val="BPC3Bodyafterheading"/>
      </w:pPr>
      <w:proofErr w:type="gramStart"/>
      <w:r w:rsidRPr="0037293F">
        <w:t>The currency of the transaction amount.</w:t>
      </w:r>
      <w:proofErr w:type="gramEnd"/>
      <w:r w:rsidRPr="0037293F">
        <w:rPr>
          <w:rStyle w:val="longtext"/>
          <w:rFonts w:cs="Calibri"/>
          <w:lang w:val="en"/>
        </w:rPr>
        <w:t xml:space="preserve"> </w:t>
      </w:r>
      <w:proofErr w:type="gramStart"/>
      <w:r w:rsidRPr="0037293F">
        <w:t>Numeric</w:t>
      </w:r>
      <w:r w:rsidRPr="0037293F">
        <w:rPr>
          <w:rStyle w:val="longtext"/>
          <w:rFonts w:cs="Calibri"/>
          <w:lang w:val="en"/>
        </w:rPr>
        <w:t xml:space="preserve"> </w:t>
      </w:r>
      <w:r w:rsidRPr="0037293F">
        <w:t>ISO</w:t>
      </w:r>
      <w:r w:rsidRPr="0037293F">
        <w:rPr>
          <w:rStyle w:val="longtext"/>
          <w:rFonts w:cs="Calibri"/>
          <w:lang w:val="en"/>
        </w:rPr>
        <w:t xml:space="preserve"> </w:t>
      </w:r>
      <w:r w:rsidRPr="0037293F">
        <w:t>currency code</w:t>
      </w:r>
      <w:r w:rsidRPr="0037293F">
        <w:rPr>
          <w:rStyle w:val="longtext"/>
          <w:rFonts w:cs="Calibri"/>
          <w:lang w:val="en"/>
        </w:rPr>
        <w:t>.</w:t>
      </w:r>
      <w:proofErr w:type="gramEnd"/>
    </w:p>
    <w:p w:rsidR="00677448" w:rsidRPr="0037293F" w:rsidRDefault="00677448" w:rsidP="00961495">
      <w:pPr>
        <w:pStyle w:val="BPC3Bodyafterheading"/>
      </w:pPr>
      <w:bookmarkStart w:id="96" w:name="_Toc336514345"/>
      <w:bookmarkStart w:id="97" w:name="_Toc367983173"/>
    </w:p>
    <w:p w:rsidR="00677448" w:rsidRPr="00124CC9" w:rsidRDefault="00677448" w:rsidP="009A31AE">
      <w:pPr>
        <w:pStyle w:val="BPC3Subhead1"/>
      </w:pPr>
      <w:r>
        <w:t>ORIGINATOR_REFNUM</w:t>
      </w:r>
      <w:bookmarkEnd w:id="96"/>
      <w:bookmarkEnd w:id="97"/>
    </w:p>
    <w:p w:rsidR="00677448" w:rsidRPr="0037293F" w:rsidRDefault="00677448" w:rsidP="00961495">
      <w:pPr>
        <w:pStyle w:val="BPC3Bodyafterheading"/>
      </w:pPr>
      <w:r w:rsidRPr="0037293F">
        <w:t>A unique identifier</w:t>
      </w:r>
      <w:r w:rsidRPr="0037293F">
        <w:rPr>
          <w:rStyle w:val="longtext"/>
          <w:rFonts w:cs="Calibri"/>
          <w:lang w:val="en"/>
        </w:rPr>
        <w:t xml:space="preserve"> </w:t>
      </w:r>
      <w:r w:rsidRPr="0037293F">
        <w:t>generated by</w:t>
      </w:r>
      <w:r w:rsidRPr="0037293F">
        <w:rPr>
          <w:rStyle w:val="longtext"/>
          <w:rFonts w:cs="Calibri"/>
          <w:lang w:val="en"/>
        </w:rPr>
        <w:t xml:space="preserve"> </w:t>
      </w:r>
      <w:r w:rsidRPr="0037293F">
        <w:t>the initiator of</w:t>
      </w:r>
      <w:r w:rsidRPr="0037293F">
        <w:rPr>
          <w:rStyle w:val="longtext"/>
          <w:rFonts w:cs="Calibri"/>
          <w:lang w:val="en"/>
        </w:rPr>
        <w:t xml:space="preserve"> </w:t>
      </w:r>
      <w:r w:rsidRPr="0037293F">
        <w:t>the transaction.</w:t>
      </w:r>
    </w:p>
    <w:p w:rsidR="00677448" w:rsidRPr="0037293F" w:rsidRDefault="00677448" w:rsidP="00961495">
      <w:pPr>
        <w:pStyle w:val="BPC3Bodyafterheading"/>
      </w:pPr>
      <w:bookmarkStart w:id="98" w:name="_Toc336514346"/>
      <w:bookmarkStart w:id="99" w:name="_Toc367983174"/>
    </w:p>
    <w:p w:rsidR="00677448" w:rsidRPr="00124CC9" w:rsidRDefault="00677448" w:rsidP="009A31AE">
      <w:pPr>
        <w:pStyle w:val="BPC3Subhead1"/>
      </w:pPr>
      <w:r>
        <w:t>NETWORK_REFNUM</w:t>
      </w:r>
      <w:bookmarkEnd w:id="98"/>
      <w:bookmarkEnd w:id="99"/>
    </w:p>
    <w:p w:rsidR="00677448" w:rsidRPr="0037293F" w:rsidRDefault="00677448" w:rsidP="00961495">
      <w:pPr>
        <w:pStyle w:val="BPC3Bodyafterheading"/>
      </w:pPr>
      <w:r w:rsidRPr="0037293F">
        <w:t>The unique identifier of</w:t>
      </w:r>
      <w:r w:rsidRPr="0037293F">
        <w:rPr>
          <w:rStyle w:val="longtext"/>
          <w:rFonts w:cs="Calibri"/>
          <w:lang w:val="en"/>
        </w:rPr>
        <w:t xml:space="preserve"> </w:t>
      </w:r>
      <w:r w:rsidRPr="0037293F">
        <w:t>the operation generated by network which exterior to the</w:t>
      </w:r>
      <w:r w:rsidRPr="0037293F">
        <w:rPr>
          <w:rStyle w:val="longtext"/>
          <w:rFonts w:cs="Calibri"/>
          <w:lang w:val="en"/>
        </w:rPr>
        <w:t xml:space="preserve"> </w:t>
      </w:r>
      <w:r w:rsidRPr="0037293F">
        <w:t>SmartVista.</w:t>
      </w:r>
    </w:p>
    <w:p w:rsidR="00677448" w:rsidRPr="0037293F" w:rsidRDefault="00677448" w:rsidP="00961495">
      <w:pPr>
        <w:pStyle w:val="BPC3Bodyafterheading"/>
      </w:pPr>
      <w:bookmarkStart w:id="100" w:name="_Toc336514347"/>
      <w:bookmarkStart w:id="101" w:name="_Toc367983175"/>
    </w:p>
    <w:p w:rsidR="00677448" w:rsidRPr="00124CC9" w:rsidRDefault="00677448" w:rsidP="009A31AE">
      <w:pPr>
        <w:pStyle w:val="BPC3Subhead1"/>
      </w:pPr>
      <w:r>
        <w:t>ACQ_INST_BIN</w:t>
      </w:r>
      <w:bookmarkEnd w:id="100"/>
      <w:bookmarkEnd w:id="101"/>
    </w:p>
    <w:p w:rsidR="00677448" w:rsidRPr="0037293F" w:rsidRDefault="00677448" w:rsidP="00961495">
      <w:pPr>
        <w:pStyle w:val="BPC3Bodyafterheading"/>
      </w:pPr>
      <w:proofErr w:type="gramStart"/>
      <w:r w:rsidRPr="0037293F">
        <w:t>The ID of</w:t>
      </w:r>
      <w:r w:rsidRPr="0037293F">
        <w:rPr>
          <w:rStyle w:val="longtext"/>
          <w:rFonts w:cs="Calibri"/>
          <w:lang w:val="en"/>
        </w:rPr>
        <w:t xml:space="preserve"> </w:t>
      </w:r>
      <w:r w:rsidRPr="0037293F">
        <w:t>the acquiring</w:t>
      </w:r>
      <w:r w:rsidRPr="0037293F">
        <w:rPr>
          <w:rStyle w:val="longtext"/>
          <w:rFonts w:cs="Calibri"/>
          <w:lang w:val="en"/>
        </w:rPr>
        <w:t xml:space="preserve"> </w:t>
      </w:r>
      <w:r w:rsidRPr="0037293F">
        <w:t>institution</w:t>
      </w:r>
      <w:r w:rsidRPr="0037293F">
        <w:rPr>
          <w:rStyle w:val="longtext"/>
          <w:rFonts w:cs="Calibri"/>
          <w:lang w:val="en"/>
        </w:rPr>
        <w:t xml:space="preserve"> </w:t>
      </w:r>
      <w:r w:rsidRPr="0037293F">
        <w:t>in</w:t>
      </w:r>
      <w:r w:rsidRPr="0037293F">
        <w:rPr>
          <w:rStyle w:val="longtext"/>
          <w:rFonts w:cs="Calibri"/>
          <w:lang w:val="en"/>
        </w:rPr>
        <w:t xml:space="preserve"> </w:t>
      </w:r>
      <w:r w:rsidRPr="0037293F">
        <w:t>acquiring</w:t>
      </w:r>
      <w:r w:rsidRPr="0037293F">
        <w:rPr>
          <w:rStyle w:val="longtext"/>
          <w:rFonts w:cs="Calibri"/>
          <w:lang w:val="en"/>
        </w:rPr>
        <w:t xml:space="preserve"> </w:t>
      </w:r>
      <w:r w:rsidRPr="0037293F">
        <w:t>network.</w:t>
      </w:r>
      <w:proofErr w:type="gramEnd"/>
    </w:p>
    <w:p w:rsidR="00677448" w:rsidRPr="0037293F" w:rsidRDefault="00677448" w:rsidP="00961495">
      <w:pPr>
        <w:pStyle w:val="BPC3Bodyafterheading"/>
      </w:pPr>
      <w:bookmarkStart w:id="102" w:name="_Toc336514348"/>
      <w:bookmarkStart w:id="103" w:name="_Toc367983176"/>
    </w:p>
    <w:p w:rsidR="00677448" w:rsidRPr="00124CC9" w:rsidRDefault="00677448" w:rsidP="009A31AE">
      <w:pPr>
        <w:pStyle w:val="BPC3Subhead1"/>
      </w:pPr>
      <w:r>
        <w:lastRenderedPageBreak/>
        <w:t>RESPONSE_CODE</w:t>
      </w:r>
      <w:bookmarkEnd w:id="102"/>
      <w:bookmarkEnd w:id="103"/>
    </w:p>
    <w:p w:rsidR="00677448" w:rsidRPr="0037293F" w:rsidRDefault="00677448" w:rsidP="00961495">
      <w:pPr>
        <w:pStyle w:val="BPC3Bodyafterheading"/>
      </w:pPr>
      <w:r w:rsidRPr="0037293F">
        <w:t>Response code</w:t>
      </w:r>
      <w:r w:rsidRPr="0037293F">
        <w:rPr>
          <w:rStyle w:val="longtext"/>
          <w:rFonts w:cs="Calibri"/>
          <w:lang w:val="en"/>
        </w:rPr>
        <w:t xml:space="preserve"> </w:t>
      </w:r>
      <w:r w:rsidRPr="0037293F">
        <w:t>returned</w:t>
      </w:r>
      <w:r w:rsidRPr="0037293F">
        <w:rPr>
          <w:rStyle w:val="longtext"/>
          <w:rFonts w:cs="Calibri"/>
          <w:lang w:val="en"/>
        </w:rPr>
        <w:t xml:space="preserve"> </w:t>
      </w:r>
      <w:r w:rsidRPr="0037293F">
        <w:t>as</w:t>
      </w:r>
      <w:r w:rsidRPr="0037293F">
        <w:rPr>
          <w:rStyle w:val="longtext"/>
          <w:rFonts w:cs="Calibri"/>
          <w:lang w:val="en"/>
        </w:rPr>
        <w:t xml:space="preserve"> </w:t>
      </w:r>
      <w:r w:rsidRPr="0037293F">
        <w:t>the result of processing</w:t>
      </w:r>
      <w:r w:rsidRPr="0037293F">
        <w:rPr>
          <w:rStyle w:val="longtext"/>
          <w:rFonts w:cs="Calibri"/>
          <w:lang w:val="en"/>
        </w:rPr>
        <w:t xml:space="preserve"> </w:t>
      </w:r>
      <w:r w:rsidRPr="0037293F">
        <w:t>the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677448" w:rsidRPr="005964A8" w:rsidTr="00677448">
        <w:trPr>
          <w:trHeight w:val="315"/>
          <w:tblHeader/>
        </w:trPr>
        <w:tc>
          <w:tcPr>
            <w:tcW w:w="1523" w:type="dxa"/>
            <w:shd w:val="clear" w:color="auto" w:fill="C5E2FF"/>
            <w:vAlign w:val="center"/>
          </w:tcPr>
          <w:p w:rsidR="00677448" w:rsidRPr="005964A8" w:rsidRDefault="00677448" w:rsidP="00677448">
            <w:pPr>
              <w:pStyle w:val="BPC3Tableheadings"/>
            </w:pPr>
            <w:r>
              <w:t>Code</w:t>
            </w:r>
          </w:p>
        </w:tc>
        <w:tc>
          <w:tcPr>
            <w:tcW w:w="7719" w:type="dxa"/>
            <w:shd w:val="clear" w:color="auto" w:fill="C5E2FF"/>
            <w:vAlign w:val="center"/>
          </w:tcPr>
          <w:p w:rsidR="00677448" w:rsidRPr="005964A8" w:rsidRDefault="00677448" w:rsidP="00677448">
            <w:pPr>
              <w:pStyle w:val="BPC3Tableheadings"/>
            </w:pPr>
            <w:r>
              <w:t>Description</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RESP0000</w:t>
            </w:r>
          </w:p>
        </w:tc>
        <w:tc>
          <w:tcPr>
            <w:tcW w:w="7719" w:type="dxa"/>
            <w:shd w:val="clear" w:color="auto" w:fill="auto"/>
          </w:tcPr>
          <w:p w:rsidR="00677448" w:rsidRPr="008633CC" w:rsidRDefault="00677448" w:rsidP="00677448">
            <w:pPr>
              <w:pStyle w:val="BPC3Tableitems"/>
            </w:pPr>
            <w:r w:rsidRPr="008633CC">
              <w:t>Undefined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RESP0001</w:t>
            </w:r>
          </w:p>
        </w:tc>
        <w:tc>
          <w:tcPr>
            <w:tcW w:w="7719" w:type="dxa"/>
            <w:shd w:val="clear" w:color="auto" w:fill="auto"/>
          </w:tcPr>
          <w:p w:rsidR="00677448" w:rsidRPr="008633CC" w:rsidRDefault="00677448" w:rsidP="00677448">
            <w:pPr>
              <w:pStyle w:val="BPC3Tableitems"/>
            </w:pPr>
            <w:r w:rsidRPr="008633CC">
              <w:t>Successful authorization</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RESP0002</w:t>
            </w:r>
          </w:p>
        </w:tc>
        <w:tc>
          <w:tcPr>
            <w:tcW w:w="7719" w:type="dxa"/>
            <w:shd w:val="clear" w:color="auto" w:fill="auto"/>
          </w:tcPr>
          <w:p w:rsidR="00677448" w:rsidRPr="008633CC" w:rsidRDefault="00677448" w:rsidP="00677448">
            <w:pPr>
              <w:pStyle w:val="BPC3Tableitems"/>
            </w:pPr>
            <w:r w:rsidRPr="008633CC">
              <w:t>Common error, unsuccessful response code</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RESP0003</w:t>
            </w:r>
          </w:p>
        </w:tc>
        <w:tc>
          <w:tcPr>
            <w:tcW w:w="7719" w:type="dxa"/>
            <w:shd w:val="clear" w:color="auto" w:fill="auto"/>
          </w:tcPr>
          <w:p w:rsidR="00677448" w:rsidRPr="008633CC" w:rsidRDefault="00677448" w:rsidP="00677448">
            <w:pPr>
              <w:pStyle w:val="BPC3Tableitems"/>
            </w:pPr>
            <w:r w:rsidRPr="008633CC">
              <w:t>Timeout waiting for issuer response</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RESP0004</w:t>
            </w:r>
          </w:p>
        </w:tc>
        <w:tc>
          <w:tcPr>
            <w:tcW w:w="7719" w:type="dxa"/>
            <w:shd w:val="clear" w:color="auto" w:fill="auto"/>
          </w:tcPr>
          <w:p w:rsidR="00677448" w:rsidRPr="008633CC" w:rsidRDefault="00677448" w:rsidP="00677448">
            <w:pPr>
              <w:pStyle w:val="BPC3Tableitems"/>
            </w:pPr>
            <w:r w:rsidRPr="008633CC">
              <w:t>Issuer is unavailable</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RESP0005</w:t>
            </w:r>
          </w:p>
        </w:tc>
        <w:tc>
          <w:tcPr>
            <w:tcW w:w="7719" w:type="dxa"/>
            <w:shd w:val="clear" w:color="auto" w:fill="auto"/>
          </w:tcPr>
          <w:p w:rsidR="00677448" w:rsidRPr="008633CC" w:rsidRDefault="00677448" w:rsidP="00677448">
            <w:pPr>
              <w:pStyle w:val="BPC3Tableitems"/>
            </w:pPr>
            <w:r w:rsidRPr="008633CC">
              <w:t>Failed to obtain acquirer BIN</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RESP0006</w:t>
            </w:r>
          </w:p>
        </w:tc>
        <w:tc>
          <w:tcPr>
            <w:tcW w:w="7719" w:type="dxa"/>
            <w:shd w:val="clear" w:color="auto" w:fill="auto"/>
          </w:tcPr>
          <w:p w:rsidR="00677448" w:rsidRPr="008633CC" w:rsidRDefault="00677448" w:rsidP="00677448">
            <w:pPr>
              <w:pStyle w:val="BPC3Tableitems"/>
            </w:pPr>
            <w:r w:rsidRPr="008633CC">
              <w:t>Cannot obtain card issuer information</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RESP0007</w:t>
            </w:r>
          </w:p>
        </w:tc>
        <w:tc>
          <w:tcPr>
            <w:tcW w:w="7719" w:type="dxa"/>
            <w:shd w:val="clear" w:color="auto" w:fill="auto"/>
          </w:tcPr>
          <w:p w:rsidR="00677448" w:rsidRPr="008633CC" w:rsidRDefault="00677448" w:rsidP="00677448">
            <w:pPr>
              <w:pStyle w:val="BPC3Tableitems"/>
            </w:pPr>
            <w:r w:rsidRPr="008633CC">
              <w:t>Cannot obtain authorization scenario for operation</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RESP0008</w:t>
            </w:r>
          </w:p>
        </w:tc>
        <w:tc>
          <w:tcPr>
            <w:tcW w:w="7719" w:type="dxa"/>
            <w:shd w:val="clear" w:color="auto" w:fill="auto"/>
          </w:tcPr>
          <w:p w:rsidR="00677448" w:rsidRPr="008633CC" w:rsidRDefault="00677448" w:rsidP="00677448">
            <w:pPr>
              <w:pStyle w:val="BPC3Tableitems"/>
            </w:pPr>
            <w:r w:rsidRPr="008633CC">
              <w:t>No original operation for reversal</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RESP0009</w:t>
            </w:r>
          </w:p>
        </w:tc>
        <w:tc>
          <w:tcPr>
            <w:tcW w:w="7719" w:type="dxa"/>
            <w:shd w:val="clear" w:color="auto" w:fill="auto"/>
          </w:tcPr>
          <w:p w:rsidR="00677448" w:rsidRPr="008633CC" w:rsidRDefault="00677448" w:rsidP="00677448">
            <w:pPr>
              <w:pStyle w:val="BPC3Tableitems"/>
            </w:pPr>
            <w:r w:rsidRPr="008633CC">
              <w:t>Reversal is duplicated</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RESP0010</w:t>
            </w:r>
          </w:p>
        </w:tc>
        <w:tc>
          <w:tcPr>
            <w:tcW w:w="7719" w:type="dxa"/>
            <w:shd w:val="clear" w:color="auto" w:fill="auto"/>
          </w:tcPr>
          <w:p w:rsidR="00677448" w:rsidRPr="008633CC" w:rsidRDefault="00677448" w:rsidP="00677448">
            <w:pPr>
              <w:pStyle w:val="BPC3Tableitems"/>
            </w:pPr>
            <w:r w:rsidRPr="008633CC">
              <w:t>Reversal does not match with original</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RESP0011</w:t>
            </w:r>
          </w:p>
        </w:tc>
        <w:tc>
          <w:tcPr>
            <w:tcW w:w="7719" w:type="dxa"/>
            <w:shd w:val="clear" w:color="auto" w:fill="auto"/>
          </w:tcPr>
          <w:p w:rsidR="00677448" w:rsidRPr="008633CC" w:rsidRDefault="00677448" w:rsidP="00677448">
            <w:pPr>
              <w:pStyle w:val="BPC3Tableitems"/>
            </w:pPr>
            <w:r w:rsidRPr="008633CC">
              <w:t>No connection between host and external system</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RESP0012</w:t>
            </w:r>
          </w:p>
        </w:tc>
        <w:tc>
          <w:tcPr>
            <w:tcW w:w="7719" w:type="dxa"/>
            <w:shd w:val="clear" w:color="auto" w:fill="auto"/>
          </w:tcPr>
          <w:p w:rsidR="00677448" w:rsidRPr="008633CC" w:rsidRDefault="00677448" w:rsidP="00677448">
            <w:pPr>
              <w:pStyle w:val="BPC3Tableitems"/>
            </w:pPr>
            <w:r w:rsidRPr="008633CC">
              <w:t>Invalid terminal state to perform operation</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RESP0013</w:t>
            </w:r>
          </w:p>
        </w:tc>
        <w:tc>
          <w:tcPr>
            <w:tcW w:w="7719" w:type="dxa"/>
            <w:shd w:val="clear" w:color="auto" w:fill="auto"/>
          </w:tcPr>
          <w:p w:rsidR="00677448" w:rsidRPr="008633CC" w:rsidRDefault="00677448" w:rsidP="00677448">
            <w:pPr>
              <w:pStyle w:val="BPC3Tableitems"/>
            </w:pPr>
            <w:r w:rsidRPr="008633CC">
              <w:t>Unexpected timeout occured</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RESP0014</w:t>
            </w:r>
          </w:p>
        </w:tc>
        <w:tc>
          <w:tcPr>
            <w:tcW w:w="7719" w:type="dxa"/>
            <w:shd w:val="clear" w:color="auto" w:fill="auto"/>
          </w:tcPr>
          <w:p w:rsidR="00677448" w:rsidRPr="008633CC" w:rsidRDefault="00677448" w:rsidP="00677448">
            <w:pPr>
              <w:pStyle w:val="BPC3Tableitems"/>
            </w:pPr>
            <w:r w:rsidRPr="008633CC">
              <w:t>Unable to map settlement type</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RESP0015</w:t>
            </w:r>
          </w:p>
        </w:tc>
        <w:tc>
          <w:tcPr>
            <w:tcW w:w="7719" w:type="dxa"/>
            <w:shd w:val="clear" w:color="auto" w:fill="auto"/>
          </w:tcPr>
          <w:p w:rsidR="00677448" w:rsidRPr="008633CC" w:rsidRDefault="00677448" w:rsidP="00677448">
            <w:pPr>
              <w:pStyle w:val="BPC3Tableitems"/>
            </w:pPr>
            <w:r w:rsidRPr="008633CC">
              <w:t>No processing rules</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RESP0016</w:t>
            </w:r>
          </w:p>
        </w:tc>
        <w:tc>
          <w:tcPr>
            <w:tcW w:w="7719" w:type="dxa"/>
            <w:shd w:val="clear" w:color="auto" w:fill="auto"/>
          </w:tcPr>
          <w:p w:rsidR="00677448" w:rsidRPr="008633CC" w:rsidRDefault="00677448" w:rsidP="00677448">
            <w:pPr>
              <w:pStyle w:val="BPC3Tableitems"/>
            </w:pPr>
            <w:r w:rsidRPr="008633CC">
              <w:t>Card not found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RESP0017</w:t>
            </w:r>
          </w:p>
        </w:tc>
        <w:tc>
          <w:tcPr>
            <w:tcW w:w="7719" w:type="dxa"/>
            <w:shd w:val="clear" w:color="auto" w:fill="auto"/>
          </w:tcPr>
          <w:p w:rsidR="00677448" w:rsidRPr="008633CC" w:rsidRDefault="00677448" w:rsidP="00677448">
            <w:pPr>
              <w:pStyle w:val="BPC3Tableitems"/>
            </w:pPr>
            <w:r w:rsidRPr="008633CC">
              <w:t>Unknown card status</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RESP0018</w:t>
            </w:r>
          </w:p>
        </w:tc>
        <w:tc>
          <w:tcPr>
            <w:tcW w:w="7719" w:type="dxa"/>
            <w:shd w:val="clear" w:color="auto" w:fill="auto"/>
          </w:tcPr>
          <w:p w:rsidR="00677448" w:rsidRPr="008633CC" w:rsidRDefault="00677448" w:rsidP="00677448">
            <w:pPr>
              <w:pStyle w:val="BPC3Tableitems"/>
            </w:pPr>
            <w:r w:rsidRPr="008633CC">
              <w:t>Invalid card status</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RESP0019</w:t>
            </w:r>
          </w:p>
        </w:tc>
        <w:tc>
          <w:tcPr>
            <w:tcW w:w="7719" w:type="dxa"/>
            <w:shd w:val="clear" w:color="auto" w:fill="auto"/>
          </w:tcPr>
          <w:p w:rsidR="00677448" w:rsidRPr="008633CC" w:rsidRDefault="00677448" w:rsidP="00677448">
            <w:pPr>
              <w:pStyle w:val="BPC3Tableitems"/>
            </w:pPr>
            <w:r w:rsidRPr="008633CC">
              <w:t>Wrong service code</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RESP0020</w:t>
            </w:r>
          </w:p>
        </w:tc>
        <w:tc>
          <w:tcPr>
            <w:tcW w:w="7719" w:type="dxa"/>
            <w:shd w:val="clear" w:color="auto" w:fill="auto"/>
          </w:tcPr>
          <w:p w:rsidR="00677448" w:rsidRPr="008633CC" w:rsidRDefault="00677448" w:rsidP="00677448">
            <w:pPr>
              <w:pStyle w:val="BPC3Tableitems"/>
            </w:pPr>
            <w:r w:rsidRPr="008633CC">
              <w:t>PIN attempts exceeded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RESP0021</w:t>
            </w:r>
          </w:p>
        </w:tc>
        <w:tc>
          <w:tcPr>
            <w:tcW w:w="7719" w:type="dxa"/>
            <w:shd w:val="clear" w:color="auto" w:fill="auto"/>
          </w:tcPr>
          <w:p w:rsidR="00677448" w:rsidRPr="008633CC" w:rsidRDefault="00677448" w:rsidP="00677448">
            <w:pPr>
              <w:pStyle w:val="BPC3Tableitems"/>
            </w:pPr>
            <w:r w:rsidRPr="008633CC">
              <w:t>Insufficient funds</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lastRenderedPageBreak/>
              <w:t>RESP0022</w:t>
            </w:r>
          </w:p>
        </w:tc>
        <w:tc>
          <w:tcPr>
            <w:tcW w:w="7719" w:type="dxa"/>
            <w:shd w:val="clear" w:color="auto" w:fill="auto"/>
          </w:tcPr>
          <w:p w:rsidR="00677448" w:rsidRPr="008633CC" w:rsidRDefault="00677448" w:rsidP="00677448">
            <w:pPr>
              <w:pStyle w:val="BPC3Tableitems"/>
            </w:pPr>
            <w:r w:rsidRPr="008633CC">
              <w:t>Limit exceeded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RESP0023</w:t>
            </w:r>
          </w:p>
        </w:tc>
        <w:tc>
          <w:tcPr>
            <w:tcW w:w="7719" w:type="dxa"/>
            <w:shd w:val="clear" w:color="auto" w:fill="auto"/>
          </w:tcPr>
          <w:p w:rsidR="00677448" w:rsidRPr="008633CC" w:rsidRDefault="00677448" w:rsidP="00677448">
            <w:pPr>
              <w:pStyle w:val="BPC3Tableitems"/>
            </w:pPr>
            <w:r w:rsidRPr="008633CC">
              <w:t>Can</w:t>
            </w:r>
            <w:r>
              <w:t>’</w:t>
            </w:r>
            <w:r w:rsidRPr="008633CC">
              <w:t>t get account</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RESP0024</w:t>
            </w:r>
          </w:p>
        </w:tc>
        <w:tc>
          <w:tcPr>
            <w:tcW w:w="7719" w:type="dxa"/>
            <w:shd w:val="clear" w:color="auto" w:fill="auto"/>
          </w:tcPr>
          <w:p w:rsidR="00677448" w:rsidRPr="008633CC" w:rsidRDefault="00677448" w:rsidP="00677448">
            <w:pPr>
              <w:pStyle w:val="BPC3Tableitems"/>
            </w:pPr>
            <w:r w:rsidRPr="008633CC">
              <w:t>Can</w:t>
            </w:r>
            <w:r>
              <w:t>’</w:t>
            </w:r>
            <w:r w:rsidRPr="008633CC">
              <w:t>t get amount</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RESP0025</w:t>
            </w:r>
          </w:p>
        </w:tc>
        <w:tc>
          <w:tcPr>
            <w:tcW w:w="7719" w:type="dxa"/>
            <w:shd w:val="clear" w:color="auto" w:fill="auto"/>
          </w:tcPr>
          <w:p w:rsidR="00677448" w:rsidRPr="008633CC" w:rsidRDefault="00677448" w:rsidP="00677448">
            <w:pPr>
              <w:pStyle w:val="BPC3Tableitems"/>
            </w:pPr>
            <w:r w:rsidRPr="008633CC">
              <w:t>Invalid PIN</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RESP0026</w:t>
            </w:r>
          </w:p>
        </w:tc>
        <w:tc>
          <w:tcPr>
            <w:tcW w:w="7719" w:type="dxa"/>
            <w:shd w:val="clear" w:color="auto" w:fill="auto"/>
          </w:tcPr>
          <w:p w:rsidR="00677448" w:rsidRPr="008633CC" w:rsidRDefault="00677448" w:rsidP="00677448">
            <w:pPr>
              <w:pStyle w:val="BPC3Tableitems"/>
            </w:pPr>
            <w:r w:rsidRPr="008633CC">
              <w:t>Invalid PIN block</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RESP0027</w:t>
            </w:r>
          </w:p>
        </w:tc>
        <w:tc>
          <w:tcPr>
            <w:tcW w:w="7719" w:type="dxa"/>
            <w:shd w:val="clear" w:color="auto" w:fill="auto"/>
          </w:tcPr>
          <w:p w:rsidR="00677448" w:rsidRPr="008633CC" w:rsidRDefault="00677448" w:rsidP="00677448">
            <w:pPr>
              <w:pStyle w:val="BPC3Tableitems"/>
            </w:pPr>
            <w:r w:rsidRPr="008633CC">
              <w:t>Invalid key</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RESP0028</w:t>
            </w:r>
          </w:p>
        </w:tc>
        <w:tc>
          <w:tcPr>
            <w:tcW w:w="7719" w:type="dxa"/>
            <w:shd w:val="clear" w:color="auto" w:fill="auto"/>
          </w:tcPr>
          <w:p w:rsidR="00677448" w:rsidRPr="008633CC" w:rsidRDefault="00677448" w:rsidP="00677448">
            <w:pPr>
              <w:pStyle w:val="BPC3Tableitems"/>
            </w:pPr>
            <w:r w:rsidRPr="008633CC">
              <w:t>Card not activated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RESP0029</w:t>
            </w:r>
          </w:p>
        </w:tc>
        <w:tc>
          <w:tcPr>
            <w:tcW w:w="7719" w:type="dxa"/>
            <w:shd w:val="clear" w:color="auto" w:fill="auto"/>
          </w:tcPr>
          <w:p w:rsidR="00677448" w:rsidRPr="008633CC" w:rsidRDefault="00677448" w:rsidP="00677448">
            <w:pPr>
              <w:pStyle w:val="BPC3Tableitems"/>
            </w:pPr>
            <w:r w:rsidRPr="008633CC">
              <w:t>Invalid CVV</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RESP0030</w:t>
            </w:r>
          </w:p>
        </w:tc>
        <w:tc>
          <w:tcPr>
            <w:tcW w:w="7719" w:type="dxa"/>
            <w:shd w:val="clear" w:color="auto" w:fill="auto"/>
          </w:tcPr>
          <w:p w:rsidR="00677448" w:rsidRPr="008633CC" w:rsidRDefault="00677448" w:rsidP="00677448">
            <w:pPr>
              <w:pStyle w:val="BPC3Tableitems"/>
            </w:pPr>
            <w:r w:rsidRPr="008633CC">
              <w:t>Invalid ARQC</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RESP0031</w:t>
            </w:r>
          </w:p>
        </w:tc>
        <w:tc>
          <w:tcPr>
            <w:tcW w:w="7719" w:type="dxa"/>
            <w:shd w:val="clear" w:color="auto" w:fill="auto"/>
          </w:tcPr>
          <w:p w:rsidR="00677448" w:rsidRPr="008633CC" w:rsidRDefault="00677448" w:rsidP="00677448">
            <w:pPr>
              <w:pStyle w:val="BPC3Tableitems"/>
            </w:pPr>
            <w:r w:rsidRPr="008633CC">
              <w:t>Invalid CVV2</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RESP0032</w:t>
            </w:r>
          </w:p>
        </w:tc>
        <w:tc>
          <w:tcPr>
            <w:tcW w:w="7719" w:type="dxa"/>
            <w:shd w:val="clear" w:color="auto" w:fill="auto"/>
          </w:tcPr>
          <w:p w:rsidR="00677448" w:rsidRPr="008633CC" w:rsidRDefault="00677448" w:rsidP="00677448">
            <w:pPr>
              <w:pStyle w:val="BPC3Tableitems"/>
            </w:pPr>
            <w:r w:rsidRPr="008633CC">
              <w:t>Service not allowed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RESP0033</w:t>
            </w:r>
          </w:p>
        </w:tc>
        <w:tc>
          <w:tcPr>
            <w:tcW w:w="7719" w:type="dxa"/>
            <w:shd w:val="clear" w:color="auto" w:fill="auto"/>
          </w:tcPr>
          <w:p w:rsidR="00677448" w:rsidRPr="008633CC" w:rsidRDefault="00677448" w:rsidP="00677448">
            <w:pPr>
              <w:pStyle w:val="BPC3Tableitems"/>
            </w:pPr>
            <w:r w:rsidRPr="008633CC">
              <w:t>Invalid address verification data</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RESP0034</w:t>
            </w:r>
          </w:p>
        </w:tc>
        <w:tc>
          <w:tcPr>
            <w:tcW w:w="7719" w:type="dxa"/>
            <w:shd w:val="clear" w:color="auto" w:fill="auto"/>
          </w:tcPr>
          <w:p w:rsidR="00677448" w:rsidRPr="008633CC" w:rsidRDefault="00677448" w:rsidP="00677448">
            <w:pPr>
              <w:pStyle w:val="BPC3Tableitems"/>
            </w:pPr>
            <w:r w:rsidRPr="008633CC">
              <w:t>Account not found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RESP0035</w:t>
            </w:r>
          </w:p>
        </w:tc>
        <w:tc>
          <w:tcPr>
            <w:tcW w:w="7719" w:type="dxa"/>
            <w:shd w:val="clear" w:color="auto" w:fill="auto"/>
          </w:tcPr>
          <w:p w:rsidR="00677448" w:rsidRPr="008633CC" w:rsidRDefault="00677448" w:rsidP="00677448">
            <w:pPr>
              <w:pStyle w:val="BPC3Tableitems"/>
            </w:pPr>
            <w:r w:rsidRPr="008633CC">
              <w:t>Can</w:t>
            </w:r>
            <w:r>
              <w:t>’</w:t>
            </w:r>
            <w:r w:rsidRPr="008633CC">
              <w:t>t find customer</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RESP0036</w:t>
            </w:r>
          </w:p>
        </w:tc>
        <w:tc>
          <w:tcPr>
            <w:tcW w:w="7719" w:type="dxa"/>
            <w:shd w:val="clear" w:color="auto" w:fill="auto"/>
          </w:tcPr>
          <w:p w:rsidR="00677448" w:rsidRPr="008633CC" w:rsidRDefault="00677448" w:rsidP="00677448">
            <w:pPr>
              <w:pStyle w:val="BPC3Tableitems"/>
            </w:pPr>
            <w:r w:rsidRPr="008633CC">
              <w:t>Stolen card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RESP0037</w:t>
            </w:r>
          </w:p>
        </w:tc>
        <w:tc>
          <w:tcPr>
            <w:tcW w:w="7719" w:type="dxa"/>
            <w:shd w:val="clear" w:color="auto" w:fill="auto"/>
          </w:tcPr>
          <w:p w:rsidR="00677448" w:rsidRPr="008633CC" w:rsidRDefault="00677448" w:rsidP="00677448">
            <w:pPr>
              <w:pStyle w:val="BPC3Tableitems"/>
            </w:pPr>
            <w:r w:rsidRPr="008633CC">
              <w:t>Expired card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RESP0038</w:t>
            </w:r>
          </w:p>
        </w:tc>
        <w:tc>
          <w:tcPr>
            <w:tcW w:w="7719" w:type="dxa"/>
            <w:shd w:val="clear" w:color="auto" w:fill="auto"/>
          </w:tcPr>
          <w:p w:rsidR="00677448" w:rsidRPr="008633CC" w:rsidRDefault="00677448" w:rsidP="00677448">
            <w:pPr>
              <w:pStyle w:val="BPC3Tableitems"/>
            </w:pPr>
            <w:r w:rsidRPr="008633CC">
              <w:t>Account restricted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RESP0039</w:t>
            </w:r>
          </w:p>
        </w:tc>
        <w:tc>
          <w:tcPr>
            <w:tcW w:w="7719" w:type="dxa"/>
            <w:shd w:val="clear" w:color="auto" w:fill="auto"/>
          </w:tcPr>
          <w:p w:rsidR="00677448" w:rsidRPr="008633CC" w:rsidRDefault="00677448" w:rsidP="00677448">
            <w:pPr>
              <w:pStyle w:val="BPC3Tableitems"/>
            </w:pPr>
            <w:r w:rsidRPr="008633CC">
              <w:t>Payment channel not available.</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RESP0040</w:t>
            </w:r>
          </w:p>
        </w:tc>
        <w:tc>
          <w:tcPr>
            <w:tcW w:w="7719" w:type="dxa"/>
            <w:shd w:val="clear" w:color="auto" w:fill="auto"/>
          </w:tcPr>
          <w:p w:rsidR="00677448" w:rsidRPr="008633CC" w:rsidRDefault="00677448" w:rsidP="00677448">
            <w:pPr>
              <w:pStyle w:val="BPC3Tableitems"/>
            </w:pPr>
            <w:r w:rsidRPr="008633CC">
              <w:t>Can</w:t>
            </w:r>
            <w:r>
              <w:t>’</w:t>
            </w:r>
            <w:r w:rsidRPr="008633CC">
              <w:t>t find terminal</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RESP0041</w:t>
            </w:r>
          </w:p>
        </w:tc>
        <w:tc>
          <w:tcPr>
            <w:tcW w:w="7719" w:type="dxa"/>
            <w:shd w:val="clear" w:color="auto" w:fill="auto"/>
          </w:tcPr>
          <w:p w:rsidR="00677448" w:rsidRPr="008633CC" w:rsidRDefault="00677448" w:rsidP="00677448">
            <w:pPr>
              <w:pStyle w:val="BPC3Tableitems"/>
            </w:pPr>
            <w:r w:rsidRPr="008633CC">
              <w:t>Cancelation not allowed</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RESP0042</w:t>
            </w:r>
          </w:p>
        </w:tc>
        <w:tc>
          <w:tcPr>
            <w:tcW w:w="7719" w:type="dxa"/>
            <w:shd w:val="clear" w:color="auto" w:fill="auto"/>
          </w:tcPr>
          <w:p w:rsidR="00677448" w:rsidRPr="008633CC" w:rsidRDefault="00677448" w:rsidP="00677448">
            <w:pPr>
              <w:pStyle w:val="BPC3Tableitems"/>
            </w:pPr>
            <w:r w:rsidRPr="008633CC">
              <w:t>Limit exceeded on receiving side</w:t>
            </w:r>
          </w:p>
        </w:tc>
      </w:tr>
      <w:tr w:rsidR="00677448" w:rsidRPr="00CB2123" w:rsidTr="00677448">
        <w:trPr>
          <w:trHeight w:val="250"/>
        </w:trPr>
        <w:tc>
          <w:tcPr>
            <w:tcW w:w="1523" w:type="dxa"/>
            <w:shd w:val="clear" w:color="auto" w:fill="auto"/>
          </w:tcPr>
          <w:p w:rsidR="00677448" w:rsidRPr="008633CC" w:rsidRDefault="00677448" w:rsidP="00677448">
            <w:pPr>
              <w:pStyle w:val="BPC3Tableitems"/>
            </w:pPr>
            <w:r w:rsidRPr="008633CC">
              <w:t>RESP0043</w:t>
            </w:r>
          </w:p>
        </w:tc>
        <w:tc>
          <w:tcPr>
            <w:tcW w:w="7719" w:type="dxa"/>
            <w:shd w:val="clear" w:color="auto" w:fill="auto"/>
          </w:tcPr>
          <w:p w:rsidR="00677448" w:rsidRPr="008633CC" w:rsidRDefault="00677448" w:rsidP="00677448">
            <w:pPr>
              <w:pStyle w:val="BPC3Tableitems"/>
            </w:pPr>
            <w:r w:rsidRPr="008633CC">
              <w:t>Call issuer (refer to card issuer)</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RESP0044</w:t>
            </w:r>
          </w:p>
        </w:tc>
        <w:tc>
          <w:tcPr>
            <w:tcW w:w="7719" w:type="dxa"/>
            <w:shd w:val="clear" w:color="auto" w:fill="auto"/>
          </w:tcPr>
          <w:p w:rsidR="00677448" w:rsidRPr="008633CC" w:rsidRDefault="00677448" w:rsidP="00677448">
            <w:pPr>
              <w:pStyle w:val="BPC3Tableitems"/>
            </w:pPr>
            <w:r w:rsidRPr="008633CC">
              <w:t>Do not honor</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RESP0045</w:t>
            </w:r>
          </w:p>
        </w:tc>
        <w:tc>
          <w:tcPr>
            <w:tcW w:w="7719" w:type="dxa"/>
            <w:shd w:val="clear" w:color="auto" w:fill="auto"/>
          </w:tcPr>
          <w:p w:rsidR="00677448" w:rsidRPr="008633CC" w:rsidRDefault="00677448" w:rsidP="00677448">
            <w:pPr>
              <w:pStyle w:val="BPC3Tableitems"/>
            </w:pPr>
            <w:r w:rsidRPr="008633CC">
              <w:t>Honor with ID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lastRenderedPageBreak/>
              <w:t>RESP0046</w:t>
            </w:r>
          </w:p>
        </w:tc>
        <w:tc>
          <w:tcPr>
            <w:tcW w:w="7719" w:type="dxa"/>
            <w:shd w:val="clear" w:color="auto" w:fill="auto"/>
          </w:tcPr>
          <w:p w:rsidR="00677448" w:rsidRPr="008633CC" w:rsidRDefault="00677448" w:rsidP="00677448">
            <w:pPr>
              <w:pStyle w:val="BPC3Tableitems"/>
            </w:pPr>
            <w:r w:rsidRPr="008633CC">
              <w:t>Lost card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RESP0047</w:t>
            </w:r>
          </w:p>
        </w:tc>
        <w:tc>
          <w:tcPr>
            <w:tcW w:w="7719" w:type="dxa"/>
            <w:shd w:val="clear" w:color="auto" w:fill="auto"/>
          </w:tcPr>
          <w:p w:rsidR="00677448" w:rsidRPr="008633CC" w:rsidRDefault="00677448" w:rsidP="00677448">
            <w:pPr>
              <w:pStyle w:val="BPC3Tableitems"/>
            </w:pPr>
            <w:r w:rsidRPr="008633CC">
              <w:t>Invalid destination account</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RESP0048</w:t>
            </w:r>
          </w:p>
        </w:tc>
        <w:tc>
          <w:tcPr>
            <w:tcW w:w="7719" w:type="dxa"/>
            <w:shd w:val="clear" w:color="auto" w:fill="auto"/>
          </w:tcPr>
          <w:p w:rsidR="00677448" w:rsidRPr="008633CC" w:rsidRDefault="00677448" w:rsidP="00677448">
            <w:pPr>
              <w:pStyle w:val="BPC3Tableitems"/>
            </w:pPr>
            <w:r w:rsidRPr="008633CC">
              <w:t>Capture card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RESP0049</w:t>
            </w:r>
          </w:p>
        </w:tc>
        <w:tc>
          <w:tcPr>
            <w:tcW w:w="7719" w:type="dxa"/>
            <w:shd w:val="clear" w:color="auto" w:fill="auto"/>
          </w:tcPr>
          <w:p w:rsidR="00677448" w:rsidRPr="008633CC" w:rsidRDefault="00677448" w:rsidP="00677448">
            <w:pPr>
              <w:pStyle w:val="BPC3Tableitems"/>
            </w:pPr>
            <w:r w:rsidRPr="008633CC">
              <w:t>Customer cancellation</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RESP0050</w:t>
            </w:r>
          </w:p>
        </w:tc>
        <w:tc>
          <w:tcPr>
            <w:tcW w:w="7719" w:type="dxa"/>
            <w:shd w:val="clear" w:color="auto" w:fill="auto"/>
          </w:tcPr>
          <w:p w:rsidR="00677448" w:rsidRPr="008633CC" w:rsidRDefault="00677448" w:rsidP="00677448">
            <w:pPr>
              <w:pStyle w:val="BPC3Tableitems"/>
            </w:pPr>
            <w:r w:rsidRPr="008633CC">
              <w:t>Invalid amount</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RESP0051</w:t>
            </w:r>
          </w:p>
        </w:tc>
        <w:tc>
          <w:tcPr>
            <w:tcW w:w="7719" w:type="dxa"/>
            <w:shd w:val="clear" w:color="auto" w:fill="auto"/>
          </w:tcPr>
          <w:p w:rsidR="00677448" w:rsidRPr="008633CC" w:rsidRDefault="00677448" w:rsidP="00677448">
            <w:pPr>
              <w:pStyle w:val="BPC3Tableitems"/>
            </w:pPr>
            <w:r w:rsidRPr="008633CC">
              <w:t>Preauthorization not found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RESP0052</w:t>
            </w:r>
          </w:p>
        </w:tc>
        <w:tc>
          <w:tcPr>
            <w:tcW w:w="7719" w:type="dxa"/>
            <w:shd w:val="clear" w:color="auto" w:fill="auto"/>
          </w:tcPr>
          <w:p w:rsidR="00677448" w:rsidRPr="008633CC" w:rsidRDefault="00677448" w:rsidP="00677448">
            <w:pPr>
              <w:pStyle w:val="BPC3Tableitems"/>
            </w:pPr>
            <w:r w:rsidRPr="008633CC">
              <w:t>Completion timeout exceeded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RESP0053</w:t>
            </w:r>
          </w:p>
        </w:tc>
        <w:tc>
          <w:tcPr>
            <w:tcW w:w="7719" w:type="dxa"/>
            <w:shd w:val="clear" w:color="auto" w:fill="auto"/>
          </w:tcPr>
          <w:p w:rsidR="00677448" w:rsidRPr="008633CC" w:rsidRDefault="00677448" w:rsidP="00677448">
            <w:pPr>
              <w:pStyle w:val="BPC3Tableitems"/>
            </w:pPr>
            <w:r w:rsidRPr="008633CC">
              <w:t>Preauthorization failed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RESP0054</w:t>
            </w:r>
          </w:p>
        </w:tc>
        <w:tc>
          <w:tcPr>
            <w:tcW w:w="7719" w:type="dxa"/>
            <w:shd w:val="clear" w:color="auto" w:fill="auto"/>
          </w:tcPr>
          <w:p w:rsidR="00677448" w:rsidRPr="008633CC" w:rsidRDefault="00677448" w:rsidP="00677448">
            <w:pPr>
              <w:pStyle w:val="BPC3Tableitems"/>
            </w:pPr>
            <w:r w:rsidRPr="008633CC">
              <w:t>Preauthorization canceled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RESP0055</w:t>
            </w:r>
          </w:p>
        </w:tc>
        <w:tc>
          <w:tcPr>
            <w:tcW w:w="7719" w:type="dxa"/>
            <w:shd w:val="clear" w:color="auto" w:fill="auto"/>
          </w:tcPr>
          <w:p w:rsidR="00677448" w:rsidRPr="008633CC" w:rsidRDefault="00677448" w:rsidP="00677448">
            <w:pPr>
              <w:pStyle w:val="BPC3Tableitems"/>
            </w:pPr>
            <w:r w:rsidRPr="008633CC">
              <w:t>Illegal sum of completion</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RESP0056</w:t>
            </w:r>
          </w:p>
        </w:tc>
        <w:tc>
          <w:tcPr>
            <w:tcW w:w="7719" w:type="dxa"/>
            <w:shd w:val="clear" w:color="auto" w:fill="auto"/>
          </w:tcPr>
          <w:p w:rsidR="00677448" w:rsidRPr="008633CC" w:rsidRDefault="00677448" w:rsidP="00677448">
            <w:pPr>
              <w:pStyle w:val="BPC3Tableitems"/>
            </w:pPr>
            <w:r w:rsidRPr="008633CC">
              <w:t>Completion is dublicated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RESP0057</w:t>
            </w:r>
          </w:p>
        </w:tc>
        <w:tc>
          <w:tcPr>
            <w:tcW w:w="7719" w:type="dxa"/>
            <w:shd w:val="clear" w:color="auto" w:fill="auto"/>
          </w:tcPr>
          <w:p w:rsidR="00677448" w:rsidRPr="008633CC" w:rsidRDefault="00677448" w:rsidP="00677448">
            <w:pPr>
              <w:pStyle w:val="BPC3Tableitems"/>
            </w:pPr>
            <w:r w:rsidRPr="008633CC">
              <w:t>Invalid track</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RESP0058</w:t>
            </w:r>
          </w:p>
        </w:tc>
        <w:tc>
          <w:tcPr>
            <w:tcW w:w="7719" w:type="dxa"/>
            <w:shd w:val="clear" w:color="auto" w:fill="auto"/>
          </w:tcPr>
          <w:p w:rsidR="00677448" w:rsidRPr="008633CC" w:rsidRDefault="00677448" w:rsidP="00677448">
            <w:pPr>
              <w:pStyle w:val="BPC3Tableitems"/>
            </w:pPr>
            <w:r w:rsidRPr="008633CC">
              <w:t>Invalid request</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RESP0059</w:t>
            </w:r>
          </w:p>
        </w:tc>
        <w:tc>
          <w:tcPr>
            <w:tcW w:w="7719" w:type="dxa"/>
            <w:shd w:val="clear" w:color="auto" w:fill="auto"/>
          </w:tcPr>
          <w:p w:rsidR="00677448" w:rsidRPr="008633CC" w:rsidRDefault="00677448" w:rsidP="00677448">
            <w:pPr>
              <w:pStyle w:val="BPC3Tableitems"/>
            </w:pPr>
            <w:r w:rsidRPr="008633CC">
              <w:t>PIN Not Changed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RESP0060</w:t>
            </w:r>
          </w:p>
        </w:tc>
        <w:tc>
          <w:tcPr>
            <w:tcW w:w="7719" w:type="dxa"/>
            <w:shd w:val="clear" w:color="auto" w:fill="auto"/>
          </w:tcPr>
          <w:p w:rsidR="00677448" w:rsidRPr="008633CC" w:rsidRDefault="00677448" w:rsidP="00677448">
            <w:pPr>
              <w:pStyle w:val="BPC3Tableitems"/>
            </w:pPr>
            <w:r w:rsidRPr="008633CC">
              <w:t>Unacceptable PIN transaction</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RESP0061</w:t>
            </w:r>
          </w:p>
        </w:tc>
        <w:tc>
          <w:tcPr>
            <w:tcW w:w="7719" w:type="dxa"/>
            <w:shd w:val="clear" w:color="auto" w:fill="auto"/>
          </w:tcPr>
          <w:p w:rsidR="00677448" w:rsidRPr="008633CC" w:rsidRDefault="00677448" w:rsidP="00677448">
            <w:pPr>
              <w:pStyle w:val="BPC3Tableitems"/>
            </w:pPr>
            <w:r w:rsidRPr="008633CC">
              <w:t>Format error</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RESP0062</w:t>
            </w:r>
          </w:p>
        </w:tc>
        <w:tc>
          <w:tcPr>
            <w:tcW w:w="7719" w:type="dxa"/>
            <w:shd w:val="clear" w:color="auto" w:fill="auto"/>
          </w:tcPr>
          <w:p w:rsidR="00677448" w:rsidRPr="008633CC" w:rsidRDefault="00677448" w:rsidP="00677448">
            <w:pPr>
              <w:pStyle w:val="BPC3Tableitems"/>
            </w:pPr>
            <w:r w:rsidRPr="008633CC">
              <w:t>Not declined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RESP0063</w:t>
            </w:r>
          </w:p>
        </w:tc>
        <w:tc>
          <w:tcPr>
            <w:tcW w:w="7719" w:type="dxa"/>
            <w:shd w:val="clear" w:color="auto" w:fill="auto"/>
          </w:tcPr>
          <w:p w:rsidR="00677448" w:rsidRPr="008633CC" w:rsidRDefault="00677448" w:rsidP="00677448">
            <w:pPr>
              <w:pStyle w:val="BPC3Tableitems"/>
            </w:pPr>
            <w:r w:rsidRPr="008633CC">
              <w:t>Partial approval</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RESP0064</w:t>
            </w:r>
          </w:p>
        </w:tc>
        <w:tc>
          <w:tcPr>
            <w:tcW w:w="7719" w:type="dxa"/>
            <w:shd w:val="clear" w:color="auto" w:fill="auto"/>
          </w:tcPr>
          <w:p w:rsidR="00677448" w:rsidRPr="008633CC" w:rsidRDefault="00677448" w:rsidP="00677448">
            <w:pPr>
              <w:pStyle w:val="BPC3Tableitems"/>
            </w:pPr>
            <w:r w:rsidRPr="008633CC">
              <w:t>Suspected Fraud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RESP0065</w:t>
            </w:r>
          </w:p>
        </w:tc>
        <w:tc>
          <w:tcPr>
            <w:tcW w:w="7719" w:type="dxa"/>
            <w:shd w:val="clear" w:color="auto" w:fill="auto"/>
          </w:tcPr>
          <w:p w:rsidR="00677448" w:rsidRPr="008633CC" w:rsidRDefault="00677448" w:rsidP="00677448">
            <w:pPr>
              <w:pStyle w:val="BPC3Tableitems"/>
            </w:pPr>
            <w:r w:rsidRPr="008633CC">
              <w:t>Invalid merchant</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RESP0067</w:t>
            </w:r>
          </w:p>
        </w:tc>
        <w:tc>
          <w:tcPr>
            <w:tcW w:w="7719" w:type="dxa"/>
            <w:shd w:val="clear" w:color="auto" w:fill="auto"/>
          </w:tcPr>
          <w:p w:rsidR="00677448" w:rsidRPr="008633CC" w:rsidRDefault="00677448" w:rsidP="00677448">
            <w:pPr>
              <w:pStyle w:val="BPC3Tableitems"/>
            </w:pPr>
            <w:r w:rsidRPr="008633CC">
              <w:t>The request was rejected</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w:t>
            </w:r>
            <w:r>
              <w:t>8</w:t>
            </w:r>
          </w:p>
        </w:tc>
        <w:tc>
          <w:tcPr>
            <w:tcW w:w="7719" w:type="dxa"/>
            <w:shd w:val="clear" w:color="auto" w:fill="auto"/>
          </w:tcPr>
          <w:p w:rsidR="00677448" w:rsidRPr="008633CC" w:rsidRDefault="00677448" w:rsidP="00677448">
            <w:pPr>
              <w:pStyle w:val="BPC3Tableitems"/>
            </w:pPr>
            <w:r w:rsidRPr="000B1995">
              <w:t>Invalid CVC3</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RESP006</w:t>
            </w:r>
            <w:r>
              <w:t>9</w:t>
            </w:r>
          </w:p>
        </w:tc>
        <w:tc>
          <w:tcPr>
            <w:tcW w:w="7719" w:type="dxa"/>
            <w:shd w:val="clear" w:color="auto" w:fill="auto"/>
          </w:tcPr>
          <w:p w:rsidR="00677448" w:rsidRPr="008633CC" w:rsidRDefault="00677448" w:rsidP="00677448">
            <w:pPr>
              <w:pStyle w:val="BPC3Tableitems"/>
            </w:pPr>
            <w:r w:rsidRPr="000B1995">
              <w:t>Invalid dCVV</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t>RESP00</w:t>
            </w:r>
            <w:r>
              <w:t>70</w:t>
            </w:r>
          </w:p>
        </w:tc>
        <w:tc>
          <w:tcPr>
            <w:tcW w:w="7719" w:type="dxa"/>
            <w:shd w:val="clear" w:color="auto" w:fill="auto"/>
          </w:tcPr>
          <w:p w:rsidR="00677448" w:rsidRPr="008633CC" w:rsidRDefault="00677448" w:rsidP="00677448">
            <w:pPr>
              <w:pStyle w:val="BPC3Tableitems"/>
            </w:pPr>
            <w:r w:rsidRPr="000B1995">
              <w:t>Invalid AAV</w:t>
            </w:r>
          </w:p>
        </w:tc>
      </w:tr>
      <w:tr w:rsidR="00677448" w:rsidRPr="00B05B30" w:rsidTr="00677448">
        <w:trPr>
          <w:trHeight w:val="250"/>
        </w:trPr>
        <w:tc>
          <w:tcPr>
            <w:tcW w:w="1523" w:type="dxa"/>
            <w:shd w:val="clear" w:color="auto" w:fill="auto"/>
          </w:tcPr>
          <w:p w:rsidR="00677448" w:rsidRPr="008633CC" w:rsidRDefault="00677448" w:rsidP="00677448">
            <w:pPr>
              <w:pStyle w:val="BPC3Tableitems"/>
            </w:pPr>
            <w:r w:rsidRPr="008633CC">
              <w:lastRenderedPageBreak/>
              <w:t>RESP00</w:t>
            </w:r>
            <w:r>
              <w:t>71</w:t>
            </w:r>
          </w:p>
        </w:tc>
        <w:tc>
          <w:tcPr>
            <w:tcW w:w="7719" w:type="dxa"/>
            <w:shd w:val="clear" w:color="auto" w:fill="auto"/>
          </w:tcPr>
          <w:p w:rsidR="00677448" w:rsidRPr="008633CC" w:rsidRDefault="00677448" w:rsidP="00677448">
            <w:pPr>
              <w:pStyle w:val="BPC3Tableitems"/>
            </w:pPr>
            <w:r w:rsidRPr="000B1995">
              <w:t>Invalid CAVV</w:t>
            </w:r>
          </w:p>
        </w:tc>
      </w:tr>
    </w:tbl>
    <w:p w:rsidR="00677448" w:rsidRPr="0037293F" w:rsidRDefault="00677448" w:rsidP="00961495">
      <w:pPr>
        <w:pStyle w:val="BPC3Bodyafterheading"/>
      </w:pPr>
    </w:p>
    <w:p w:rsidR="00677448" w:rsidRDefault="00677448" w:rsidP="009A31AE">
      <w:pPr>
        <w:pStyle w:val="BPC3Subhead1"/>
      </w:pPr>
      <w:r>
        <w:t>OPER_REASON</w:t>
      </w:r>
    </w:p>
    <w:p w:rsidR="00677448" w:rsidRDefault="00677448" w:rsidP="00961495">
      <w:pPr>
        <w:pStyle w:val="BPC3Bodyafterheading"/>
      </w:pPr>
      <w:r w:rsidRPr="007B7BDE">
        <w:t>Operation reason (fee type or adjustment type)</w:t>
      </w:r>
      <w:r>
        <w:t xml:space="preserve">. It’s a dictionary article. These dictionaries should be used here: </w:t>
      </w:r>
      <w:r w:rsidRPr="007D06E4">
        <w:t xml:space="preserve">ADJR, PMRS, BLTP, </w:t>
      </w:r>
      <w:proofErr w:type="gramStart"/>
      <w:r w:rsidRPr="007D06E4">
        <w:t>LMTP</w:t>
      </w:r>
      <w:proofErr w:type="gramEnd"/>
      <w:r>
        <w:t>.</w:t>
      </w:r>
    </w:p>
    <w:p w:rsidR="00677448" w:rsidRDefault="00677448" w:rsidP="00961495">
      <w:pPr>
        <w:pStyle w:val="BPC3Bodyafterheading"/>
      </w:pPr>
      <w:r w:rsidRPr="00307935">
        <w:t>Payment reason</w:t>
      </w:r>
      <w:r w:rsidRPr="00F22D2E">
        <w:t xml:space="preserve"> (</w:t>
      </w:r>
      <w:r w:rsidRPr="007D06E4">
        <w:t xml:space="preserve">PMRS </w:t>
      </w:r>
      <w:r w:rsidRPr="00F22D2E">
        <w:t>dictionary)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0452D" w:rsidRDefault="00677448" w:rsidP="009A31AE">
            <w:pPr>
              <w:pStyle w:val="BPC3Tableitems"/>
            </w:pPr>
            <w:r w:rsidRPr="0070452D">
              <w:t>MADP</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Default="00677448" w:rsidP="009A31AE">
            <w:pPr>
              <w:pStyle w:val="BPC3Tableitems"/>
            </w:pPr>
            <w:r w:rsidRPr="0070452D">
              <w:t>MAD payment</w:t>
            </w:r>
          </w:p>
        </w:tc>
      </w:tr>
    </w:tbl>
    <w:p w:rsidR="00677448" w:rsidRDefault="00677448" w:rsidP="00961495">
      <w:pPr>
        <w:pStyle w:val="BPC3Bodyafterheading"/>
      </w:pPr>
    </w:p>
    <w:p w:rsidR="00677448" w:rsidRDefault="00677448" w:rsidP="00961495">
      <w:pPr>
        <w:pStyle w:val="BPC3Bodyafterheading"/>
      </w:pPr>
      <w:r w:rsidRPr="00307935">
        <w:t xml:space="preserve">Balance type </w:t>
      </w:r>
      <w:r w:rsidRPr="00F22D2E">
        <w:t>(</w:t>
      </w:r>
      <w:r w:rsidRPr="007D06E4">
        <w:t xml:space="preserve">BLTP </w:t>
      </w:r>
      <w:r w:rsidRPr="00F22D2E">
        <w:t>dictionary)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t>000</w:t>
            </w:r>
            <w:r w:rsidRPr="005344F3">
              <w:t>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Ledger</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t>000</w:t>
            </w:r>
            <w:r w:rsidRPr="005344F3">
              <w:t>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Hold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t>000</w:t>
            </w:r>
            <w:r w:rsidRPr="005344F3">
              <w:t>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Fees</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t>000</w:t>
            </w:r>
            <w:r w:rsidRPr="005344F3">
              <w:t>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Disput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t>000</w:t>
            </w:r>
            <w:r w:rsidRPr="005344F3">
              <w:t>5</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Frozen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t>000</w:t>
            </w:r>
            <w:r w:rsidRPr="005344F3">
              <w:t>6</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Stand-IN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Assigned exceed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Overdraft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Interest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Overdue</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1005</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Overdue interest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1006</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Penalty</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Overlimit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1008</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Interest on overlimit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1009</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Write-off</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lastRenderedPageBreak/>
              <w:t>1010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Deposit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1011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Interest on arrears</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1012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Unused exceed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5344F3" w:rsidRDefault="00677448" w:rsidP="009A31AE">
            <w:pPr>
              <w:pStyle w:val="BPC3Tableitems"/>
            </w:pPr>
            <w:r w:rsidRPr="005344F3">
              <w:t>1013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Default="00677448" w:rsidP="009A31AE">
            <w:pPr>
              <w:pStyle w:val="BPC3Tableitems"/>
            </w:pPr>
            <w:r w:rsidRPr="005344F3">
              <w:t>Used exceed limit</w:t>
            </w:r>
          </w:p>
        </w:tc>
      </w:tr>
    </w:tbl>
    <w:p w:rsidR="00677448" w:rsidRDefault="00677448" w:rsidP="00961495">
      <w:pPr>
        <w:pStyle w:val="BPC3Bodyafterheading"/>
      </w:pPr>
    </w:p>
    <w:p w:rsidR="00677448" w:rsidRDefault="00677448" w:rsidP="00961495">
      <w:pPr>
        <w:pStyle w:val="BPC3Bodyafterheading"/>
      </w:pPr>
      <w:r w:rsidRPr="00307935">
        <w:t>Limit types</w:t>
      </w:r>
      <w:r w:rsidRPr="00F22D2E">
        <w:t xml:space="preserve"> (</w:t>
      </w:r>
      <w:r w:rsidRPr="007D06E4">
        <w:t xml:space="preserve">LMTP </w:t>
      </w:r>
      <w:r w:rsidRPr="00F22D2E">
        <w:t>dictionary)</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Cash withdrawal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Wrong PIN entry counter/limit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usage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usage periodic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Total expense limit on contract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105</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Total avalable balance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106</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spend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cash withdrawal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108</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cash withdrawal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109</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purchase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purchase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MOTO/E-commerce operation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MOTO/E-commerce operation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spend on-us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spend on-us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115</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cash withdrawal on-us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116</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cash withdrawal on-us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lastRenderedPageBreak/>
              <w:t>0</w:t>
            </w:r>
            <w:r w:rsidRPr="00475AFF">
              <w:t>117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purchase on-us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118</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purchase on-us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119</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MOTO/E-commerce operation on-us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MOTO/E-commerce operation on-us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spend on-them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spend on-them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cash withdrawal on-them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cash withdrawal on-them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125</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purchase on-them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126</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purchase on-them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MOTO/E-commerce operation on-them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128</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MOTO/E-commerce operation on-them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129</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spend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130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Limit for cashback amount on us</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131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Card spending credit limit value</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135</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Limit for cashback amount on domestic</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136</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Limit for cashback amount on them</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137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Limit for cashback amount on partner</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200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Limit for Merchant service charge</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201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One time cash withdrawal with other cards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Total top up account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Total expense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Cash withdrawal cyclic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Debit account cyclic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lastRenderedPageBreak/>
              <w:t>0</w:t>
            </w:r>
            <w:r w:rsidRPr="00475AFF">
              <w:t>304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Credit account cyclic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305</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Cash IN account cyclic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306</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One-time expense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One-time top up account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308</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Limit for Account maintenance fee</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309</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Account total expense day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t>0</w:t>
            </w:r>
            <w:r w:rsidRPr="00475AFF">
              <w:t>310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Account total expense month limit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475AFF" w:rsidRDefault="00677448" w:rsidP="009A31AE">
            <w:pPr>
              <w:pStyle w:val="BPC3Tableitems"/>
            </w:pPr>
            <w:r w:rsidRPr="00475AFF">
              <w:t>1101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Default="00677448" w:rsidP="009A31AE">
            <w:pPr>
              <w:pStyle w:val="BPC3Tableitems"/>
            </w:pPr>
            <w:r w:rsidRPr="00475AFF">
              <w:t>Limit for Loyalty points rate</w:t>
            </w:r>
          </w:p>
        </w:tc>
      </w:tr>
    </w:tbl>
    <w:p w:rsidR="00677448" w:rsidRPr="0037293F" w:rsidRDefault="00677448" w:rsidP="00961495">
      <w:pPr>
        <w:pStyle w:val="BPC3Bodyafterheading"/>
      </w:pPr>
    </w:p>
    <w:p w:rsidR="00677448" w:rsidRDefault="00677448" w:rsidP="009A31AE">
      <w:pPr>
        <w:pStyle w:val="BPC3Subhead1"/>
      </w:pPr>
      <w:bookmarkStart w:id="104" w:name="_Toc367983177"/>
      <w:r>
        <w:t>STATUS</w:t>
      </w:r>
    </w:p>
    <w:p w:rsidR="00677448" w:rsidRDefault="00677448" w:rsidP="00961495">
      <w:pPr>
        <w:pStyle w:val="BPC3Bodyafterheading"/>
      </w:pPr>
      <w:proofErr w:type="gramStart"/>
      <w:r w:rsidRPr="00F22D2E">
        <w:t>Authori</w:t>
      </w:r>
      <w:r>
        <w:t>z</w:t>
      </w:r>
      <w:r w:rsidRPr="00F22D2E">
        <w:t>ation status (OPST dictionary)</w:t>
      </w:r>
      <w: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OPST000</w:t>
            </w:r>
            <w:r w:rsidRPr="007D1374">
              <w:t>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Online incomplete</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100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Ready to process</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101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Does not require processing</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102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Frozen for manual processing</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107</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Merged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110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Waits for clearing upload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120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Waits for settlement confirmation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130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Waits activation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200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Wrong data</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300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Corrected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400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Processed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401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Presentment processed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402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Unholded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lastRenderedPageBreak/>
              <w:t>OPST0</w:t>
            </w:r>
            <w:r w:rsidRPr="007D1374">
              <w:t>403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Authorized</w:t>
            </w:r>
          </w:p>
        </w:tc>
      </w:tr>
      <w:tr w:rsidR="00B42ACA"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B42ACA" w:rsidRDefault="00B42ACA" w:rsidP="00677448">
            <w:pPr>
              <w:pStyle w:val="BPC3Tableitems"/>
            </w:pPr>
            <w:r>
              <w:t>OPST0404</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B42ACA" w:rsidRPr="00B42ACA" w:rsidRDefault="00B42ACA" w:rsidP="00677448">
            <w:pPr>
              <w:pStyle w:val="BPC3Tableitems"/>
              <w:rPr>
                <w:rFonts w:asciiTheme="minorHAnsi" w:hAnsiTheme="minorHAnsi"/>
                <w:szCs w:val="24"/>
              </w:rPr>
            </w:pPr>
            <w:r w:rsidRPr="00B42ACA">
              <w:rPr>
                <w:rFonts w:asciiTheme="minorHAnsi" w:hAnsiTheme="minorHAnsi" w:cs="Arial"/>
                <w:szCs w:val="24"/>
                <w:shd w:val="clear" w:color="auto" w:fill="FFFFFF"/>
              </w:rPr>
              <w:t>Processed without entries</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500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Processing error</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501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Unsuccessful authorization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600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No rules selected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800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7D1374">
              <w:t>Processed, awaits unhold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OPST0</w:t>
            </w:r>
            <w:r w:rsidRPr="007D1374">
              <w:t>8</w:t>
            </w:r>
            <w:r>
              <w:t>5</w:t>
            </w:r>
            <w:r w:rsidRPr="007D1374">
              <w:t>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401511">
              <w:t>Processed, partial unholded</w:t>
            </w:r>
          </w:p>
        </w:tc>
      </w:tr>
    </w:tbl>
    <w:p w:rsidR="00677448" w:rsidRPr="0037293F" w:rsidRDefault="00677448" w:rsidP="00961495">
      <w:pPr>
        <w:pStyle w:val="BPC3Bodyafterheading"/>
      </w:pPr>
    </w:p>
    <w:p w:rsidR="00677448" w:rsidRDefault="00677448" w:rsidP="009A31AE">
      <w:pPr>
        <w:pStyle w:val="BPC3Subhead1"/>
      </w:pPr>
      <w:r>
        <w:t>STATUS_REASON</w:t>
      </w:r>
    </w:p>
    <w:p w:rsidR="00677448" w:rsidRPr="0037293F" w:rsidRDefault="00677448" w:rsidP="00961495">
      <w:pPr>
        <w:pStyle w:val="BPC3Bodyafterheading"/>
        <w:rPr>
          <w:rFonts w:cs="Calibri"/>
        </w:rPr>
      </w:pPr>
      <w:proofErr w:type="gramStart"/>
      <w:r>
        <w:t>Reason of status.</w:t>
      </w:r>
      <w:proofErr w:type="gramEnd"/>
      <w:r>
        <w:t xml:space="preserve"> </w:t>
      </w:r>
      <w:proofErr w:type="gramStart"/>
      <w:r>
        <w:t>Dictionary value (OPSR dictionary).</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OPSR</w:t>
            </w:r>
            <w:r w:rsidRPr="00AE3851">
              <w:t>0500</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AE3851">
              <w:t>Limit has been exceeded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OPSR</w:t>
            </w:r>
            <w:r w:rsidRPr="00AE3851">
              <w:t>050</w:t>
            </w:r>
            <w:r>
              <w:t>1</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AE3851">
              <w:t>Limit of recipient has been exceeded</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OPSR</w:t>
            </w:r>
            <w:r w:rsidRPr="00AE3851">
              <w:t>050</w:t>
            </w:r>
            <w:r>
              <w:t>2</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Can</w:t>
            </w:r>
            <w:r w:rsidRPr="00AE3851">
              <w:t>not be selected account</w:t>
            </w:r>
          </w:p>
        </w:tc>
      </w:tr>
      <w:tr w:rsidR="00677448" w:rsidTr="00677448">
        <w:trPr>
          <w:trHeight w:val="250"/>
        </w:trPr>
        <w:tc>
          <w:tcPr>
            <w:tcW w:w="1524"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t>OPSR</w:t>
            </w:r>
            <w:r w:rsidRPr="00AE3851">
              <w:t>050</w:t>
            </w:r>
            <w:r>
              <w:t>3</w:t>
            </w:r>
          </w:p>
        </w:tc>
        <w:tc>
          <w:tcPr>
            <w:tcW w:w="7718" w:type="dxa"/>
            <w:tcBorders>
              <w:top w:val="single" w:sz="4" w:space="0" w:color="auto"/>
              <w:left w:val="single" w:sz="4" w:space="0" w:color="auto"/>
              <w:bottom w:val="single" w:sz="4" w:space="0" w:color="auto"/>
              <w:right w:val="single" w:sz="4" w:space="0" w:color="auto"/>
            </w:tcBorders>
            <w:shd w:val="clear" w:color="auto" w:fill="auto"/>
          </w:tcPr>
          <w:p w:rsidR="00677448" w:rsidRPr="007D1374" w:rsidRDefault="00677448" w:rsidP="00677448">
            <w:pPr>
              <w:pStyle w:val="BPC3Tableitems"/>
            </w:pPr>
            <w:r w:rsidRPr="00AE3851">
              <w:t>Insufficient funds</w:t>
            </w:r>
          </w:p>
        </w:tc>
      </w:tr>
    </w:tbl>
    <w:p w:rsidR="00677448" w:rsidRPr="0037293F" w:rsidRDefault="00677448" w:rsidP="00961495">
      <w:pPr>
        <w:pStyle w:val="BPC3Bodyafterheading"/>
      </w:pPr>
    </w:p>
    <w:p w:rsidR="00677448" w:rsidRDefault="00677448" w:rsidP="009A31AE">
      <w:pPr>
        <w:pStyle w:val="BPC3Subhead1"/>
      </w:pPr>
      <w:r>
        <w:t>IS_REVERSAL</w:t>
      </w:r>
    </w:p>
    <w:p w:rsidR="00677448" w:rsidRPr="00E718BC" w:rsidRDefault="00677448" w:rsidP="009A31AE">
      <w:pPr>
        <w:pStyle w:val="BPC3Bodyafterheading"/>
      </w:pPr>
      <w:r>
        <w:t>Reversal flag of an operation:</w:t>
      </w:r>
    </w:p>
    <w:p w:rsidR="00677448" w:rsidRDefault="00677448" w:rsidP="009A31AE">
      <w:pPr>
        <w:pStyle w:val="BPC3Bodyafterheading"/>
      </w:pPr>
      <w:r>
        <w:t>0 – operation is not reversal;</w:t>
      </w:r>
    </w:p>
    <w:p w:rsidR="00677448" w:rsidRPr="0037293F" w:rsidRDefault="00677448" w:rsidP="009A31AE">
      <w:pPr>
        <w:pStyle w:val="BPC3Bodyafterheading"/>
        <w:rPr>
          <w:rFonts w:cs="Calibri"/>
        </w:rPr>
      </w:pPr>
      <w:r>
        <w:t xml:space="preserve">1 – </w:t>
      </w:r>
      <w:proofErr w:type="gramStart"/>
      <w:r>
        <w:t>operation</w:t>
      </w:r>
      <w:proofErr w:type="gramEnd"/>
      <w:r>
        <w:t xml:space="preserve"> is reversal.</w:t>
      </w:r>
    </w:p>
    <w:p w:rsidR="00677448" w:rsidRPr="0037293F" w:rsidRDefault="00677448" w:rsidP="00961495">
      <w:pPr>
        <w:pStyle w:val="BPC3Bodyafterheading"/>
      </w:pPr>
    </w:p>
    <w:p w:rsidR="00677448" w:rsidRDefault="00677448" w:rsidP="009A31AE">
      <w:pPr>
        <w:pStyle w:val="BPC3Subhead1"/>
      </w:pPr>
      <w:r>
        <w:t>MERCHANT_NUMBER</w:t>
      </w:r>
      <w:bookmarkEnd w:id="104"/>
    </w:p>
    <w:p w:rsidR="00677448" w:rsidRPr="0037293F" w:rsidRDefault="00677448" w:rsidP="00961495">
      <w:pPr>
        <w:pStyle w:val="BPC3Bodyafterheading"/>
      </w:pPr>
      <w:r w:rsidRPr="0037293F">
        <w:t>Merchant number received from payment network.</w:t>
      </w:r>
    </w:p>
    <w:p w:rsidR="00677448" w:rsidRPr="0037293F" w:rsidRDefault="00677448" w:rsidP="00961495">
      <w:pPr>
        <w:pStyle w:val="BPC3Bodyafterheading"/>
      </w:pPr>
      <w:bookmarkStart w:id="105" w:name="_Toc367983178"/>
    </w:p>
    <w:p w:rsidR="00677448" w:rsidRPr="00124CC9" w:rsidRDefault="00677448" w:rsidP="009A31AE">
      <w:pPr>
        <w:pStyle w:val="BPC3Subhead1"/>
      </w:pPr>
      <w:r>
        <w:t>MCC</w:t>
      </w:r>
      <w:bookmarkEnd w:id="105"/>
    </w:p>
    <w:p w:rsidR="00677448" w:rsidRPr="0037293F" w:rsidRDefault="00677448" w:rsidP="00961495">
      <w:pPr>
        <w:pStyle w:val="BPC3Bodyafterheading"/>
      </w:pPr>
      <w:proofErr w:type="gramStart"/>
      <w:r w:rsidRPr="0037293F">
        <w:t>Merchant Category Code.</w:t>
      </w:r>
      <w:proofErr w:type="gramEnd"/>
    </w:p>
    <w:p w:rsidR="00677448" w:rsidRPr="0037293F" w:rsidRDefault="00677448" w:rsidP="00961495">
      <w:pPr>
        <w:pStyle w:val="BPC3Bodyafterheading"/>
      </w:pPr>
      <w:bookmarkStart w:id="106" w:name="_Toc367983179"/>
    </w:p>
    <w:p w:rsidR="00677448" w:rsidRPr="00124CC9" w:rsidRDefault="00677448" w:rsidP="009A31AE">
      <w:pPr>
        <w:pStyle w:val="BPC3Subhead1"/>
      </w:pPr>
      <w:r>
        <w:t>MERCHANT_NAME</w:t>
      </w:r>
      <w:bookmarkEnd w:id="106"/>
    </w:p>
    <w:p w:rsidR="00677448" w:rsidRPr="0037293F" w:rsidRDefault="00677448" w:rsidP="00961495">
      <w:pPr>
        <w:pStyle w:val="BPC3Bodyafterheading"/>
      </w:pPr>
      <w:r w:rsidRPr="0037293F">
        <w:lastRenderedPageBreak/>
        <w:t>Merchant name registered in payment network.</w:t>
      </w:r>
    </w:p>
    <w:p w:rsidR="00677448" w:rsidRPr="0037293F" w:rsidRDefault="00677448" w:rsidP="00961495">
      <w:pPr>
        <w:pStyle w:val="BPC3Bodyafterheading"/>
      </w:pPr>
      <w:bookmarkStart w:id="107" w:name="_Toc367983180"/>
    </w:p>
    <w:p w:rsidR="00677448" w:rsidRPr="004E5BE5" w:rsidRDefault="00677448" w:rsidP="009A31AE">
      <w:pPr>
        <w:pStyle w:val="BPC3Subhead1"/>
      </w:pPr>
      <w:r>
        <w:t>MERCHANT_STREET</w:t>
      </w:r>
      <w:bookmarkEnd w:id="107"/>
    </w:p>
    <w:p w:rsidR="00677448" w:rsidRPr="0037293F" w:rsidRDefault="00677448" w:rsidP="00961495">
      <w:pPr>
        <w:pStyle w:val="BPC3Bodyafterheading"/>
      </w:pPr>
      <w:r w:rsidRPr="0037293F">
        <w:t xml:space="preserve">Merchant </w:t>
      </w:r>
      <w:proofErr w:type="gramStart"/>
      <w:r w:rsidRPr="0037293F">
        <w:t>street</w:t>
      </w:r>
      <w:proofErr w:type="gramEnd"/>
      <w:r w:rsidRPr="0037293F">
        <w:t>.</w:t>
      </w:r>
    </w:p>
    <w:p w:rsidR="00677448" w:rsidRPr="0037293F" w:rsidRDefault="00677448" w:rsidP="00961495">
      <w:pPr>
        <w:pStyle w:val="BPC3Bodyafterheading"/>
      </w:pPr>
      <w:bookmarkStart w:id="108" w:name="_Toc367983181"/>
    </w:p>
    <w:p w:rsidR="00677448" w:rsidRPr="004E5BE5" w:rsidRDefault="00677448" w:rsidP="009A31AE">
      <w:pPr>
        <w:pStyle w:val="BPC3Subhead1"/>
      </w:pPr>
      <w:r>
        <w:t>MERCHANT_CITY</w:t>
      </w:r>
      <w:bookmarkEnd w:id="108"/>
    </w:p>
    <w:p w:rsidR="00677448" w:rsidRPr="0037293F" w:rsidRDefault="00677448" w:rsidP="00961495">
      <w:pPr>
        <w:pStyle w:val="BPC3Bodyafterheading"/>
      </w:pPr>
      <w:proofErr w:type="gramStart"/>
      <w:r w:rsidRPr="0037293F">
        <w:t>Merchant city.</w:t>
      </w:r>
      <w:proofErr w:type="gramEnd"/>
    </w:p>
    <w:p w:rsidR="00677448" w:rsidRPr="0037293F" w:rsidRDefault="00677448" w:rsidP="00961495">
      <w:pPr>
        <w:pStyle w:val="BPC3Bodyafterheading"/>
      </w:pPr>
      <w:bookmarkStart w:id="109" w:name="_Toc367983182"/>
    </w:p>
    <w:p w:rsidR="00677448" w:rsidRPr="004E5BE5" w:rsidRDefault="00677448" w:rsidP="009A31AE">
      <w:pPr>
        <w:pStyle w:val="BPC3Subhead1"/>
      </w:pPr>
      <w:r>
        <w:t>MERCHANT_REGION</w:t>
      </w:r>
      <w:bookmarkEnd w:id="109"/>
    </w:p>
    <w:p w:rsidR="00677448" w:rsidRPr="0037293F" w:rsidRDefault="00677448" w:rsidP="00961495">
      <w:pPr>
        <w:pStyle w:val="BPC3Bodyafterheading"/>
      </w:pPr>
      <w:proofErr w:type="gramStart"/>
      <w:r>
        <w:t xml:space="preserve">Merchant region </w:t>
      </w:r>
      <w:r w:rsidRPr="009674ED">
        <w:t>–</w:t>
      </w:r>
      <w:r w:rsidRPr="0037293F">
        <w:t xml:space="preserve"> two or three character code.</w:t>
      </w:r>
      <w:proofErr w:type="gramEnd"/>
    </w:p>
    <w:p w:rsidR="00677448" w:rsidRPr="0037293F" w:rsidRDefault="00677448" w:rsidP="00961495">
      <w:pPr>
        <w:pStyle w:val="BPC3Bodyafterheading"/>
      </w:pPr>
      <w:bookmarkStart w:id="110" w:name="_Toc367983183"/>
    </w:p>
    <w:p w:rsidR="00677448" w:rsidRPr="00124CC9" w:rsidRDefault="00677448" w:rsidP="009A31AE">
      <w:pPr>
        <w:pStyle w:val="BPC3Subhead1"/>
      </w:pPr>
      <w:r>
        <w:t>MERCHANT_COUNTRY</w:t>
      </w:r>
      <w:bookmarkEnd w:id="110"/>
    </w:p>
    <w:p w:rsidR="00677448" w:rsidRPr="0037293F" w:rsidRDefault="00677448" w:rsidP="00961495">
      <w:pPr>
        <w:pStyle w:val="BPC3Bodyafterheading"/>
      </w:pPr>
      <w:proofErr w:type="gramStart"/>
      <w:r w:rsidRPr="0037293F">
        <w:t>Merchant country.</w:t>
      </w:r>
      <w:proofErr w:type="gramEnd"/>
      <w:r w:rsidRPr="0037293F">
        <w:t xml:space="preserve"> </w:t>
      </w:r>
      <w:proofErr w:type="gramStart"/>
      <w:r w:rsidRPr="0037293F">
        <w:t>Numeric ISO country code.</w:t>
      </w:r>
      <w:proofErr w:type="gramEnd"/>
    </w:p>
    <w:p w:rsidR="00677448" w:rsidRPr="0037293F" w:rsidRDefault="00677448" w:rsidP="00961495">
      <w:pPr>
        <w:pStyle w:val="BPC3Bodyafterheading"/>
      </w:pPr>
      <w:bookmarkStart w:id="111" w:name="_Toc367983184"/>
    </w:p>
    <w:p w:rsidR="00677448" w:rsidRPr="00124CC9" w:rsidRDefault="00677448" w:rsidP="009A31AE">
      <w:pPr>
        <w:pStyle w:val="BPC3Subhead1"/>
      </w:pPr>
      <w:r>
        <w:t>MERCHANT_POSTCODE</w:t>
      </w:r>
      <w:bookmarkEnd w:id="111"/>
    </w:p>
    <w:p w:rsidR="00677448" w:rsidRPr="0037293F" w:rsidRDefault="00677448" w:rsidP="00961495">
      <w:pPr>
        <w:pStyle w:val="BPC3Bodyafterheading"/>
      </w:pPr>
      <w:proofErr w:type="gramStart"/>
      <w:r w:rsidRPr="0037293F">
        <w:t>Merchant postal code.</w:t>
      </w:r>
      <w:proofErr w:type="gramEnd"/>
    </w:p>
    <w:p w:rsidR="00677448" w:rsidRPr="0037293F" w:rsidRDefault="00677448" w:rsidP="00961495">
      <w:pPr>
        <w:pStyle w:val="BPC3Bodyafterheading"/>
      </w:pPr>
    </w:p>
    <w:p w:rsidR="00677448" w:rsidRPr="0066111D" w:rsidRDefault="00677448" w:rsidP="009A31AE">
      <w:pPr>
        <w:pStyle w:val="BPC3Subhead1"/>
      </w:pPr>
      <w:bookmarkStart w:id="112" w:name="_Toc367983185"/>
      <w:r>
        <w:t>TERMINAL_TYPE</w:t>
      </w:r>
      <w:bookmarkEnd w:id="112"/>
    </w:p>
    <w:p w:rsidR="00677448" w:rsidRPr="0037293F" w:rsidRDefault="00677448" w:rsidP="00961495">
      <w:pPr>
        <w:pStyle w:val="BPC3Bodyafterheading"/>
      </w:pPr>
      <w:proofErr w:type="gramStart"/>
      <w:r w:rsidRPr="0037293F">
        <w:t>Terminal type.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677448" w:rsidRPr="005964A8" w:rsidTr="00677448">
        <w:trPr>
          <w:trHeight w:val="315"/>
          <w:tblHeader/>
        </w:trPr>
        <w:tc>
          <w:tcPr>
            <w:tcW w:w="1523" w:type="dxa"/>
            <w:shd w:val="clear" w:color="auto" w:fill="C5E2FF"/>
            <w:vAlign w:val="center"/>
          </w:tcPr>
          <w:p w:rsidR="00677448" w:rsidRPr="005964A8" w:rsidRDefault="00677448" w:rsidP="00677448">
            <w:pPr>
              <w:pStyle w:val="BPC3Tableheadings"/>
            </w:pPr>
            <w:r>
              <w:t>Code</w:t>
            </w:r>
          </w:p>
        </w:tc>
        <w:tc>
          <w:tcPr>
            <w:tcW w:w="7719" w:type="dxa"/>
            <w:shd w:val="clear" w:color="auto" w:fill="C5E2FF"/>
            <w:vAlign w:val="center"/>
          </w:tcPr>
          <w:p w:rsidR="00677448" w:rsidRPr="005964A8" w:rsidRDefault="00677448" w:rsidP="00677448">
            <w:pPr>
              <w:pStyle w:val="BPC3Tableheadings"/>
            </w:pPr>
            <w:r>
              <w:t>Description</w:t>
            </w:r>
          </w:p>
        </w:tc>
      </w:tr>
      <w:tr w:rsidR="00677448" w:rsidRPr="0058037E" w:rsidTr="00677448">
        <w:trPr>
          <w:trHeight w:val="250"/>
        </w:trPr>
        <w:tc>
          <w:tcPr>
            <w:tcW w:w="1523" w:type="dxa"/>
            <w:shd w:val="clear" w:color="auto" w:fill="auto"/>
          </w:tcPr>
          <w:p w:rsidR="00677448" w:rsidRPr="008633CC" w:rsidRDefault="00677448" w:rsidP="00677448">
            <w:pPr>
              <w:pStyle w:val="BPC3Tableitems"/>
            </w:pPr>
            <w:r w:rsidRPr="008633CC">
              <w:t>TRMT0001</w:t>
            </w:r>
          </w:p>
        </w:tc>
        <w:tc>
          <w:tcPr>
            <w:tcW w:w="7719" w:type="dxa"/>
            <w:shd w:val="clear" w:color="auto" w:fill="auto"/>
          </w:tcPr>
          <w:p w:rsidR="00677448" w:rsidRPr="008633CC" w:rsidRDefault="00677448" w:rsidP="00677448">
            <w:pPr>
              <w:pStyle w:val="BPC3Tableitems"/>
            </w:pPr>
            <w:r w:rsidRPr="008633CC">
              <w:t>Imprinter</w:t>
            </w:r>
          </w:p>
        </w:tc>
      </w:tr>
      <w:tr w:rsidR="00677448" w:rsidRPr="0058037E" w:rsidTr="00677448">
        <w:trPr>
          <w:trHeight w:val="250"/>
        </w:trPr>
        <w:tc>
          <w:tcPr>
            <w:tcW w:w="1523" w:type="dxa"/>
            <w:shd w:val="clear" w:color="auto" w:fill="auto"/>
          </w:tcPr>
          <w:p w:rsidR="00677448" w:rsidRPr="008633CC" w:rsidRDefault="00677448" w:rsidP="00677448">
            <w:pPr>
              <w:pStyle w:val="BPC3Tableitems"/>
            </w:pPr>
            <w:r w:rsidRPr="008633CC">
              <w:t>TRMT0002</w:t>
            </w:r>
          </w:p>
        </w:tc>
        <w:tc>
          <w:tcPr>
            <w:tcW w:w="7719" w:type="dxa"/>
            <w:shd w:val="clear" w:color="auto" w:fill="auto"/>
          </w:tcPr>
          <w:p w:rsidR="00677448" w:rsidRPr="008633CC" w:rsidRDefault="00677448" w:rsidP="00677448">
            <w:pPr>
              <w:pStyle w:val="BPC3Tableitems"/>
            </w:pPr>
            <w:r w:rsidRPr="008633CC">
              <w:t>ATM</w:t>
            </w:r>
          </w:p>
        </w:tc>
      </w:tr>
      <w:tr w:rsidR="00677448" w:rsidRPr="0058037E" w:rsidTr="00677448">
        <w:trPr>
          <w:trHeight w:val="250"/>
        </w:trPr>
        <w:tc>
          <w:tcPr>
            <w:tcW w:w="1523" w:type="dxa"/>
            <w:shd w:val="clear" w:color="auto" w:fill="auto"/>
          </w:tcPr>
          <w:p w:rsidR="00677448" w:rsidRPr="008633CC" w:rsidRDefault="00677448" w:rsidP="00677448">
            <w:pPr>
              <w:pStyle w:val="BPC3Tableitems"/>
            </w:pPr>
            <w:r w:rsidRPr="008633CC">
              <w:t>TRMT0003</w:t>
            </w:r>
          </w:p>
        </w:tc>
        <w:tc>
          <w:tcPr>
            <w:tcW w:w="7719" w:type="dxa"/>
            <w:shd w:val="clear" w:color="auto" w:fill="auto"/>
          </w:tcPr>
          <w:p w:rsidR="00677448" w:rsidRPr="008633CC" w:rsidRDefault="00677448" w:rsidP="00677448">
            <w:pPr>
              <w:pStyle w:val="BPC3Tableitems"/>
            </w:pPr>
            <w:r w:rsidRPr="008633CC">
              <w:t>POS</w:t>
            </w:r>
          </w:p>
        </w:tc>
      </w:tr>
      <w:tr w:rsidR="00677448" w:rsidRPr="0058037E" w:rsidTr="00677448">
        <w:trPr>
          <w:trHeight w:val="250"/>
        </w:trPr>
        <w:tc>
          <w:tcPr>
            <w:tcW w:w="1523" w:type="dxa"/>
            <w:shd w:val="clear" w:color="auto" w:fill="auto"/>
          </w:tcPr>
          <w:p w:rsidR="00677448" w:rsidRPr="008633CC" w:rsidRDefault="00677448" w:rsidP="00677448">
            <w:pPr>
              <w:pStyle w:val="BPC3Tableitems"/>
            </w:pPr>
            <w:r w:rsidRPr="008633CC">
              <w:t>TRMT0004</w:t>
            </w:r>
          </w:p>
        </w:tc>
        <w:tc>
          <w:tcPr>
            <w:tcW w:w="7719" w:type="dxa"/>
            <w:shd w:val="clear" w:color="auto" w:fill="auto"/>
          </w:tcPr>
          <w:p w:rsidR="00677448" w:rsidRPr="008633CC" w:rsidRDefault="00677448" w:rsidP="00677448">
            <w:pPr>
              <w:pStyle w:val="BPC3Tableitems"/>
            </w:pPr>
            <w:r w:rsidRPr="008633CC">
              <w:t>ePOS</w:t>
            </w:r>
          </w:p>
        </w:tc>
      </w:tr>
      <w:tr w:rsidR="00677448" w:rsidRPr="0058037E" w:rsidTr="00677448">
        <w:trPr>
          <w:trHeight w:val="250"/>
        </w:trPr>
        <w:tc>
          <w:tcPr>
            <w:tcW w:w="1523" w:type="dxa"/>
            <w:shd w:val="clear" w:color="auto" w:fill="auto"/>
          </w:tcPr>
          <w:p w:rsidR="00677448" w:rsidRPr="008633CC" w:rsidRDefault="00677448" w:rsidP="00677448">
            <w:pPr>
              <w:pStyle w:val="BPC3Tableitems"/>
            </w:pPr>
            <w:r w:rsidRPr="008633CC">
              <w:t>TRMT0005</w:t>
            </w:r>
          </w:p>
        </w:tc>
        <w:tc>
          <w:tcPr>
            <w:tcW w:w="7719" w:type="dxa"/>
            <w:shd w:val="clear" w:color="auto" w:fill="auto"/>
          </w:tcPr>
          <w:p w:rsidR="00677448" w:rsidRPr="008633CC" w:rsidRDefault="00677448" w:rsidP="00677448">
            <w:pPr>
              <w:pStyle w:val="BPC3Tableitems"/>
            </w:pPr>
            <w:r w:rsidRPr="008633CC">
              <w:t>Mobile</w:t>
            </w:r>
          </w:p>
        </w:tc>
      </w:tr>
      <w:tr w:rsidR="00677448" w:rsidRPr="0058037E" w:rsidTr="00677448">
        <w:trPr>
          <w:trHeight w:val="250"/>
        </w:trPr>
        <w:tc>
          <w:tcPr>
            <w:tcW w:w="1523" w:type="dxa"/>
            <w:shd w:val="clear" w:color="auto" w:fill="auto"/>
          </w:tcPr>
          <w:p w:rsidR="00677448" w:rsidRPr="008633CC" w:rsidRDefault="00677448" w:rsidP="00677448">
            <w:pPr>
              <w:pStyle w:val="BPC3Tableitems"/>
            </w:pPr>
            <w:r w:rsidRPr="008633CC">
              <w:t>TRMT0006</w:t>
            </w:r>
          </w:p>
        </w:tc>
        <w:tc>
          <w:tcPr>
            <w:tcW w:w="7719" w:type="dxa"/>
            <w:shd w:val="clear" w:color="auto" w:fill="auto"/>
          </w:tcPr>
          <w:p w:rsidR="00677448" w:rsidRPr="008633CC" w:rsidRDefault="00677448" w:rsidP="00677448">
            <w:pPr>
              <w:pStyle w:val="BPC3Tableitems"/>
            </w:pPr>
            <w:r w:rsidRPr="008633CC">
              <w:t>Internet</w:t>
            </w:r>
          </w:p>
        </w:tc>
      </w:tr>
      <w:tr w:rsidR="00677448" w:rsidRPr="0058037E" w:rsidTr="00677448">
        <w:trPr>
          <w:trHeight w:val="250"/>
        </w:trPr>
        <w:tc>
          <w:tcPr>
            <w:tcW w:w="1523" w:type="dxa"/>
            <w:shd w:val="clear" w:color="auto" w:fill="auto"/>
          </w:tcPr>
          <w:p w:rsidR="00677448" w:rsidRPr="008633CC" w:rsidRDefault="00677448" w:rsidP="00677448">
            <w:pPr>
              <w:pStyle w:val="BPC3Tableitems"/>
            </w:pPr>
            <w:r w:rsidRPr="008633CC">
              <w:t>TRMT000</w:t>
            </w:r>
            <w:r>
              <w:t>7</w:t>
            </w:r>
          </w:p>
        </w:tc>
        <w:tc>
          <w:tcPr>
            <w:tcW w:w="7719" w:type="dxa"/>
            <w:shd w:val="clear" w:color="auto" w:fill="auto"/>
          </w:tcPr>
          <w:p w:rsidR="00677448" w:rsidRPr="008633CC" w:rsidRDefault="00677448" w:rsidP="00677448">
            <w:pPr>
              <w:pStyle w:val="BPC3Tableitems"/>
            </w:pPr>
            <w:r w:rsidRPr="007970E2">
              <w:t>Mobile POS</w:t>
            </w:r>
          </w:p>
        </w:tc>
      </w:tr>
    </w:tbl>
    <w:p w:rsidR="00677448" w:rsidRPr="0037293F" w:rsidRDefault="00677448" w:rsidP="00961495">
      <w:pPr>
        <w:pStyle w:val="BPC3Bodyafterheading"/>
      </w:pPr>
    </w:p>
    <w:p w:rsidR="00677448" w:rsidRDefault="00677448" w:rsidP="009A31AE">
      <w:pPr>
        <w:pStyle w:val="BPC3Subhead1"/>
      </w:pPr>
      <w:bookmarkStart w:id="113" w:name="_Toc367983186"/>
      <w:r>
        <w:t>TERMINAL_NUMBER</w:t>
      </w:r>
      <w:bookmarkEnd w:id="113"/>
    </w:p>
    <w:p w:rsidR="00677448" w:rsidRDefault="00677448" w:rsidP="00961495">
      <w:pPr>
        <w:pStyle w:val="BPC3Bodyafterheading"/>
      </w:pPr>
      <w:proofErr w:type="gramStart"/>
      <w:r w:rsidRPr="0037293F">
        <w:t>Terminal number.</w:t>
      </w:r>
      <w:proofErr w:type="gramEnd"/>
    </w:p>
    <w:p w:rsidR="00810F93" w:rsidRDefault="00810F93" w:rsidP="00961495">
      <w:pPr>
        <w:pStyle w:val="BPC3Bodyafterheading"/>
      </w:pPr>
    </w:p>
    <w:p w:rsidR="001E45CD" w:rsidRPr="001E45CD" w:rsidRDefault="001E45CD" w:rsidP="00961495">
      <w:pPr>
        <w:pStyle w:val="BPC3Bodyafterheading"/>
        <w:rPr>
          <w:b/>
        </w:rPr>
      </w:pPr>
      <w:r w:rsidRPr="001E45CD">
        <w:rPr>
          <w:b/>
        </w:rPr>
        <w:t>RISK_INDICATOR</w:t>
      </w:r>
    </w:p>
    <w:p w:rsidR="001E45CD" w:rsidRDefault="001E45CD" w:rsidP="00961495">
      <w:pPr>
        <w:pStyle w:val="BPC3Bodyafterheading"/>
      </w:pPr>
      <w:r>
        <w:t>Merchant risk indicator value has values from FMRI dictionary.</w:t>
      </w:r>
    </w:p>
    <w:p w:rsidR="001E45CD" w:rsidRDefault="001E45CD" w:rsidP="00961495">
      <w:pPr>
        <w:pStyle w:val="BPC3Bodyafterheading"/>
      </w:pPr>
    </w:p>
    <w:p w:rsidR="00677448" w:rsidRDefault="00810F93" w:rsidP="00961495">
      <w:pPr>
        <w:pStyle w:val="BPC3Bodyafterheading"/>
        <w:rPr>
          <w:b/>
        </w:rPr>
      </w:pPr>
      <w:r w:rsidRPr="00810F93">
        <w:rPr>
          <w:b/>
        </w:rPr>
        <w:t>MATCH_STATUS</w:t>
      </w:r>
    </w:p>
    <w:p w:rsidR="00810F93" w:rsidRDefault="00810F93" w:rsidP="00961495">
      <w:pPr>
        <w:pStyle w:val="BPC3Bodyafterheading"/>
      </w:pPr>
      <w:r w:rsidRPr="00810F93">
        <w:t>Operation matching status</w:t>
      </w:r>
    </w:p>
    <w:p w:rsidR="00940D7A" w:rsidRDefault="00940D7A" w:rsidP="00940D7A">
      <w:pPr>
        <w:pStyle w:val="BPC3Bodyafterheading"/>
        <w:rPr>
          <w:b/>
        </w:rPr>
      </w:pPr>
      <w:r>
        <w:rPr>
          <w:b/>
        </w:rPr>
        <w:t>STTL_DATE</w:t>
      </w:r>
    </w:p>
    <w:p w:rsidR="00940D7A" w:rsidRDefault="00940D7A" w:rsidP="00940D7A">
      <w:pPr>
        <w:pStyle w:val="BPC3Bodyafterheading"/>
      </w:pPr>
      <w:r w:rsidRPr="00810F93">
        <w:t xml:space="preserve">Operation </w:t>
      </w:r>
      <w:r>
        <w:t>settlement date</w:t>
      </w:r>
    </w:p>
    <w:p w:rsidR="00940D7A" w:rsidRDefault="00940D7A" w:rsidP="00940D7A">
      <w:pPr>
        <w:pStyle w:val="BPC3Bodyafterheading"/>
        <w:rPr>
          <w:b/>
        </w:rPr>
      </w:pPr>
      <w:r>
        <w:rPr>
          <w:b/>
        </w:rPr>
        <w:t>ACQ_STTL_DATE</w:t>
      </w:r>
    </w:p>
    <w:p w:rsidR="00A105F9" w:rsidRDefault="00940D7A" w:rsidP="00A105F9">
      <w:pPr>
        <w:pStyle w:val="BPC3Bodyafterheading"/>
        <w:rPr>
          <w:rFonts w:asciiTheme="minorHAnsi" w:hAnsiTheme="minorHAnsi"/>
          <w:shd w:val="clear" w:color="auto" w:fill="FFFFFF"/>
        </w:rPr>
      </w:pPr>
      <w:proofErr w:type="gramStart"/>
      <w:r w:rsidRPr="00810F93">
        <w:t xml:space="preserve">Operation </w:t>
      </w:r>
      <w:r>
        <w:rPr>
          <w:rFonts w:asciiTheme="minorHAnsi" w:hAnsiTheme="minorHAnsi"/>
          <w:shd w:val="clear" w:color="auto" w:fill="FFFFFF"/>
        </w:rPr>
        <w:t>s</w:t>
      </w:r>
      <w:r w:rsidRPr="00AB0129">
        <w:rPr>
          <w:rFonts w:asciiTheme="minorHAnsi" w:hAnsiTheme="minorHAnsi"/>
          <w:shd w:val="clear" w:color="auto" w:fill="FFFFFF"/>
        </w:rPr>
        <w:t>ettlement date on the acquirer side - for them-on-them operations in switching solutions</w:t>
      </w:r>
      <w:r>
        <w:rPr>
          <w:rFonts w:asciiTheme="minorHAnsi" w:hAnsiTheme="minorHAnsi"/>
          <w:shd w:val="clear" w:color="auto" w:fill="FFFFFF"/>
        </w:rPr>
        <w:t>.</w:t>
      </w:r>
      <w:proofErr w:type="gramEnd"/>
    </w:p>
    <w:p w:rsidR="00C038BD" w:rsidRDefault="00C038BD" w:rsidP="00C038BD">
      <w:pPr>
        <w:pStyle w:val="BPC3Bodyafterheading"/>
        <w:rPr>
          <w:b/>
        </w:rPr>
      </w:pPr>
      <w:r>
        <w:rPr>
          <w:b/>
        </w:rPr>
        <w:t>MATCH_ID</w:t>
      </w:r>
    </w:p>
    <w:p w:rsidR="00C038BD" w:rsidRDefault="00C038BD" w:rsidP="00A105F9">
      <w:pPr>
        <w:pStyle w:val="BPC3Bodyafterheading"/>
        <w:rPr>
          <w:rFonts w:asciiTheme="minorHAnsi" w:hAnsiTheme="minorHAnsi"/>
          <w:shd w:val="clear" w:color="auto" w:fill="FFFFFF"/>
        </w:rPr>
      </w:pPr>
      <w:proofErr w:type="gramStart"/>
      <w:r w:rsidRPr="00C038BD">
        <w:rPr>
          <w:rFonts w:asciiTheme="minorHAnsi" w:hAnsiTheme="minorHAnsi"/>
          <w:shd w:val="clear" w:color="auto" w:fill="FFFFFF"/>
        </w:rPr>
        <w:t>Link between authorizations and presentment.</w:t>
      </w:r>
      <w:proofErr w:type="gramEnd"/>
      <w:r w:rsidR="00864193">
        <w:rPr>
          <w:rFonts w:asciiTheme="minorHAnsi" w:hAnsiTheme="minorHAnsi"/>
          <w:shd w:val="clear" w:color="auto" w:fill="FFFFFF"/>
        </w:rPr>
        <w:t xml:space="preserve"> Used for </w:t>
      </w:r>
      <w:r w:rsidR="0020763C">
        <w:rPr>
          <w:rFonts w:asciiTheme="minorHAnsi" w:hAnsiTheme="minorHAnsi"/>
          <w:shd w:val="clear" w:color="auto" w:fill="FFFFFF"/>
        </w:rPr>
        <w:t xml:space="preserve">matching of Authorization and Presentment for </w:t>
      </w:r>
      <w:r w:rsidR="0020763C">
        <w:t>US-ON-THEM.</w:t>
      </w:r>
    </w:p>
    <w:p w:rsidR="00677448" w:rsidRPr="00452B0A" w:rsidRDefault="00677448" w:rsidP="009A31AE">
      <w:pPr>
        <w:pStyle w:val="BPC3Heading3"/>
      </w:pPr>
      <w:bookmarkStart w:id="114" w:name="_Toc336514349"/>
      <w:bookmarkStart w:id="115" w:name="_Toc367983187"/>
      <w:bookmarkStart w:id="116" w:name="_Toc378599845"/>
      <w:bookmarkStart w:id="117" w:name="_Toc383426723"/>
      <w:bookmarkStart w:id="118" w:name="_Toc525299750"/>
      <w:r w:rsidRPr="00452B0A">
        <w:t>PARTICIPANT</w:t>
      </w:r>
      <w:bookmarkEnd w:id="114"/>
      <w:bookmarkEnd w:id="115"/>
      <w:bookmarkEnd w:id="116"/>
      <w:bookmarkEnd w:id="117"/>
      <w:bookmarkEnd w:id="118"/>
    </w:p>
    <w:p w:rsidR="00677448" w:rsidRDefault="00677448" w:rsidP="00961495">
      <w:pPr>
        <w:pStyle w:val="BPC3Bodyafterheading"/>
      </w:pPr>
      <w:proofErr w:type="gramStart"/>
      <w:r w:rsidRPr="0037293F">
        <w:t>Participant of operation.</w:t>
      </w:r>
      <w:proofErr w:type="gramEnd"/>
    </w:p>
    <w:p w:rsidR="00677448" w:rsidRPr="0037293F" w:rsidRDefault="00677448" w:rsidP="00961495">
      <w:pPr>
        <w:pStyle w:val="BPC3Bodyafterheading"/>
      </w:pPr>
    </w:p>
    <w:p w:rsidR="00677448" w:rsidRDefault="00677448" w:rsidP="009A31AE">
      <w:pPr>
        <w:pStyle w:val="BPC3Subhead1"/>
      </w:pPr>
      <w:r w:rsidRPr="00B968D3">
        <w:t>PARTICIPANT_TYPE</w:t>
      </w:r>
    </w:p>
    <w:p w:rsidR="00677448" w:rsidRDefault="00677448" w:rsidP="00961495">
      <w:pPr>
        <w:pStyle w:val="BPC3Bodyafterheading"/>
      </w:pPr>
      <w:proofErr w:type="gramStart"/>
      <w:r>
        <w:t>Type of participating party.</w:t>
      </w:r>
      <w:proofErr w:type="gramEnd"/>
      <w:r>
        <w:t xml:space="preserve"> </w:t>
      </w:r>
      <w:proofErr w:type="gramStart"/>
      <w:r>
        <w:t>Mandatory for custom participants.</w:t>
      </w:r>
      <w:proofErr w:type="gram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RPr="008D198A" w:rsidTr="00677448">
        <w:trPr>
          <w:trHeight w:val="250"/>
        </w:trPr>
        <w:tc>
          <w:tcPr>
            <w:tcW w:w="1524" w:type="dxa"/>
            <w:shd w:val="clear" w:color="auto" w:fill="auto"/>
          </w:tcPr>
          <w:p w:rsidR="00677448" w:rsidRPr="008D198A" w:rsidRDefault="00677448" w:rsidP="00677448">
            <w:pPr>
              <w:pStyle w:val="BPC3Tableitems"/>
            </w:pPr>
            <w:r>
              <w:t>PRTYACQ</w:t>
            </w:r>
          </w:p>
        </w:tc>
        <w:tc>
          <w:tcPr>
            <w:tcW w:w="7718" w:type="dxa"/>
            <w:shd w:val="clear" w:color="auto" w:fill="auto"/>
          </w:tcPr>
          <w:p w:rsidR="00677448" w:rsidRPr="008D198A" w:rsidRDefault="00677448" w:rsidP="00677448">
            <w:pPr>
              <w:pStyle w:val="BPC3Tableitems"/>
            </w:pPr>
            <w:r>
              <w:t>Acquirer</w:t>
            </w:r>
          </w:p>
        </w:tc>
      </w:tr>
      <w:tr w:rsidR="00677448" w:rsidRPr="008D198A" w:rsidTr="00677448">
        <w:trPr>
          <w:trHeight w:val="250"/>
        </w:trPr>
        <w:tc>
          <w:tcPr>
            <w:tcW w:w="1524" w:type="dxa"/>
            <w:shd w:val="clear" w:color="auto" w:fill="auto"/>
          </w:tcPr>
          <w:p w:rsidR="00677448" w:rsidRDefault="00677448" w:rsidP="00677448">
            <w:pPr>
              <w:pStyle w:val="BPC3Tableitems"/>
            </w:pPr>
            <w:r>
              <w:t>PRTYISS</w:t>
            </w:r>
          </w:p>
        </w:tc>
        <w:tc>
          <w:tcPr>
            <w:tcW w:w="7718" w:type="dxa"/>
            <w:shd w:val="clear" w:color="auto" w:fill="auto"/>
          </w:tcPr>
          <w:p w:rsidR="00677448" w:rsidRDefault="00677448" w:rsidP="00677448">
            <w:pPr>
              <w:pStyle w:val="BPC3Tableitems"/>
            </w:pPr>
            <w:r>
              <w:t>Issuer</w:t>
            </w:r>
          </w:p>
        </w:tc>
      </w:tr>
      <w:tr w:rsidR="00677448" w:rsidRPr="008D198A" w:rsidTr="00677448">
        <w:trPr>
          <w:trHeight w:val="250"/>
        </w:trPr>
        <w:tc>
          <w:tcPr>
            <w:tcW w:w="1524" w:type="dxa"/>
            <w:shd w:val="clear" w:color="auto" w:fill="auto"/>
          </w:tcPr>
          <w:p w:rsidR="00677448" w:rsidRDefault="00677448" w:rsidP="00677448">
            <w:pPr>
              <w:pStyle w:val="BPC3Tableitems"/>
            </w:pPr>
            <w:r>
              <w:t>PRTYDST</w:t>
            </w:r>
          </w:p>
        </w:tc>
        <w:tc>
          <w:tcPr>
            <w:tcW w:w="7718" w:type="dxa"/>
            <w:shd w:val="clear" w:color="auto" w:fill="auto"/>
          </w:tcPr>
          <w:p w:rsidR="00677448" w:rsidRDefault="00677448" w:rsidP="00677448">
            <w:pPr>
              <w:pStyle w:val="BPC3Tableitems"/>
            </w:pPr>
            <w:r>
              <w:t>Recipient of funds</w:t>
            </w:r>
          </w:p>
        </w:tc>
      </w:tr>
      <w:tr w:rsidR="00677448" w:rsidRPr="008D198A" w:rsidTr="00677448">
        <w:trPr>
          <w:trHeight w:val="250"/>
        </w:trPr>
        <w:tc>
          <w:tcPr>
            <w:tcW w:w="1524" w:type="dxa"/>
            <w:shd w:val="clear" w:color="auto" w:fill="auto"/>
          </w:tcPr>
          <w:p w:rsidR="00677448" w:rsidRDefault="00677448" w:rsidP="00677448">
            <w:pPr>
              <w:pStyle w:val="BPC3Tableitems"/>
            </w:pPr>
            <w:r w:rsidRPr="00B968D3">
              <w:rPr>
                <w:rFonts w:cs="Calibri"/>
              </w:rPr>
              <w:t>PRTYPAGR</w:t>
            </w:r>
          </w:p>
        </w:tc>
        <w:tc>
          <w:tcPr>
            <w:tcW w:w="7718" w:type="dxa"/>
            <w:shd w:val="clear" w:color="auto" w:fill="auto"/>
          </w:tcPr>
          <w:p w:rsidR="00677448" w:rsidRDefault="00677448" w:rsidP="00677448">
            <w:pPr>
              <w:pStyle w:val="BPC3Tableitems"/>
            </w:pPr>
            <w:r>
              <w:t>Payment aggregator</w:t>
            </w:r>
          </w:p>
        </w:tc>
      </w:tr>
      <w:tr w:rsidR="00677448" w:rsidRPr="008D198A" w:rsidTr="00677448">
        <w:trPr>
          <w:trHeight w:val="250"/>
        </w:trPr>
        <w:tc>
          <w:tcPr>
            <w:tcW w:w="1524" w:type="dxa"/>
            <w:shd w:val="clear" w:color="auto" w:fill="auto"/>
          </w:tcPr>
          <w:p w:rsidR="00677448" w:rsidRPr="00B968D3" w:rsidRDefault="00677448" w:rsidP="00677448">
            <w:pPr>
              <w:pStyle w:val="BPC3Tableitems"/>
              <w:rPr>
                <w:rFonts w:cs="Calibri"/>
              </w:rPr>
            </w:pPr>
            <w:r w:rsidRPr="00B968D3">
              <w:rPr>
                <w:rFonts w:cs="Calibri"/>
              </w:rPr>
              <w:t>PRTYSRVP</w:t>
            </w:r>
          </w:p>
        </w:tc>
        <w:tc>
          <w:tcPr>
            <w:tcW w:w="7718" w:type="dxa"/>
            <w:shd w:val="clear" w:color="auto" w:fill="auto"/>
          </w:tcPr>
          <w:p w:rsidR="00677448" w:rsidRDefault="00677448" w:rsidP="00677448">
            <w:pPr>
              <w:pStyle w:val="BPC3Tableitems"/>
            </w:pPr>
            <w:r>
              <w:t>Payment service provider</w:t>
            </w:r>
          </w:p>
        </w:tc>
      </w:tr>
      <w:tr w:rsidR="00677448" w:rsidRPr="008D198A" w:rsidTr="00677448">
        <w:trPr>
          <w:trHeight w:val="250"/>
        </w:trPr>
        <w:tc>
          <w:tcPr>
            <w:tcW w:w="1524" w:type="dxa"/>
            <w:shd w:val="clear" w:color="auto" w:fill="auto"/>
          </w:tcPr>
          <w:p w:rsidR="00677448" w:rsidRPr="00B968D3" w:rsidRDefault="00677448" w:rsidP="00677448">
            <w:pPr>
              <w:pStyle w:val="BPC3Tableitems"/>
              <w:rPr>
                <w:rFonts w:cs="Calibri"/>
              </w:rPr>
            </w:pPr>
            <w:r>
              <w:rPr>
                <w:rFonts w:cs="Calibri"/>
              </w:rPr>
              <w:t>PRTYINST</w:t>
            </w:r>
          </w:p>
        </w:tc>
        <w:tc>
          <w:tcPr>
            <w:tcW w:w="7718" w:type="dxa"/>
            <w:shd w:val="clear" w:color="auto" w:fill="auto"/>
          </w:tcPr>
          <w:p w:rsidR="00677448" w:rsidRDefault="00677448" w:rsidP="00677448">
            <w:pPr>
              <w:pStyle w:val="BPC3Tableitems"/>
            </w:pPr>
            <w:r>
              <w:t>Institution (Bank)</w:t>
            </w:r>
          </w:p>
        </w:tc>
      </w:tr>
      <w:tr w:rsidR="00677448" w:rsidRPr="008D198A" w:rsidTr="00677448">
        <w:trPr>
          <w:trHeight w:val="250"/>
        </w:trPr>
        <w:tc>
          <w:tcPr>
            <w:tcW w:w="1524" w:type="dxa"/>
            <w:shd w:val="clear" w:color="auto" w:fill="auto"/>
          </w:tcPr>
          <w:p w:rsidR="00677448" w:rsidRDefault="00677448" w:rsidP="00677448">
            <w:pPr>
              <w:pStyle w:val="BPC3Tableitems"/>
              <w:rPr>
                <w:rFonts w:cs="Calibri"/>
              </w:rPr>
            </w:pPr>
            <w:r>
              <w:rPr>
                <w:rFonts w:cs="Calibri"/>
              </w:rPr>
              <w:t>PRTYLTY</w:t>
            </w:r>
          </w:p>
        </w:tc>
        <w:tc>
          <w:tcPr>
            <w:tcW w:w="7718" w:type="dxa"/>
            <w:shd w:val="clear" w:color="auto" w:fill="auto"/>
          </w:tcPr>
          <w:p w:rsidR="00677448" w:rsidRDefault="00677448" w:rsidP="00677448">
            <w:pPr>
              <w:pStyle w:val="BPC3Tableitems"/>
            </w:pPr>
            <w:r>
              <w:t>Loyalty accounting</w:t>
            </w:r>
          </w:p>
        </w:tc>
      </w:tr>
    </w:tbl>
    <w:p w:rsidR="00677448" w:rsidRPr="00B968D3" w:rsidRDefault="00677448" w:rsidP="00961495">
      <w:pPr>
        <w:pStyle w:val="BPC3Bodyafterheading"/>
      </w:pPr>
    </w:p>
    <w:p w:rsidR="00677448" w:rsidRDefault="00677448" w:rsidP="009A31AE">
      <w:pPr>
        <w:pStyle w:val="BPC3Subhead1"/>
      </w:pPr>
      <w:bookmarkStart w:id="119" w:name="_Toc336514350"/>
      <w:bookmarkStart w:id="120" w:name="_Toc367983188"/>
      <w:r>
        <w:t>CLIENT_ID_TYPE</w:t>
      </w:r>
      <w:bookmarkEnd w:id="119"/>
      <w:bookmarkEnd w:id="120"/>
    </w:p>
    <w:p w:rsidR="00677448" w:rsidRPr="0037293F" w:rsidRDefault="00677448" w:rsidP="00961495">
      <w:pPr>
        <w:pStyle w:val="BPC3Bodyafterheading"/>
      </w:pPr>
      <w:proofErr w:type="gramStart"/>
      <w:r w:rsidRPr="0037293F">
        <w:t>A method for identifying</w:t>
      </w:r>
      <w:r w:rsidRPr="0037293F">
        <w:rPr>
          <w:rStyle w:val="longtext"/>
          <w:rFonts w:cs="Calibri"/>
          <w:lang w:val="en"/>
        </w:rPr>
        <w:t xml:space="preserve"> </w:t>
      </w:r>
      <w:r w:rsidRPr="0037293F">
        <w:t>a client</w:t>
      </w:r>
      <w:r w:rsidRPr="0037293F">
        <w:rPr>
          <w:rStyle w:val="longtext"/>
          <w:rFonts w:cs="Calibri"/>
          <w:lang w:val="en"/>
        </w:rPr>
        <w:t xml:space="preserve"> </w:t>
      </w:r>
      <w:r w:rsidRPr="0037293F">
        <w:t>when processing</w:t>
      </w:r>
      <w:r w:rsidRPr="0037293F">
        <w:rPr>
          <w:rStyle w:val="longtext"/>
          <w:rFonts w:cs="Calibri"/>
          <w:lang w:val="en"/>
        </w:rPr>
        <w:t xml:space="preserve"> </w:t>
      </w:r>
      <w:r w:rsidRPr="0037293F">
        <w:t>the transaction.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lastRenderedPageBreak/>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RPr="0058037E" w:rsidTr="00677448">
        <w:trPr>
          <w:trHeight w:val="250"/>
        </w:trPr>
        <w:tc>
          <w:tcPr>
            <w:tcW w:w="1524" w:type="dxa"/>
            <w:shd w:val="clear" w:color="auto" w:fill="auto"/>
          </w:tcPr>
          <w:p w:rsidR="00677448" w:rsidRPr="008D198A" w:rsidRDefault="00677448" w:rsidP="00677448">
            <w:pPr>
              <w:pStyle w:val="BPC3Tableitems"/>
            </w:pPr>
            <w:r w:rsidRPr="008D198A">
              <w:t>CITPACCT</w:t>
            </w:r>
          </w:p>
        </w:tc>
        <w:tc>
          <w:tcPr>
            <w:tcW w:w="7718" w:type="dxa"/>
            <w:shd w:val="clear" w:color="auto" w:fill="auto"/>
          </w:tcPr>
          <w:p w:rsidR="00677448" w:rsidRPr="008D198A" w:rsidRDefault="00677448" w:rsidP="00677448">
            <w:pPr>
              <w:pStyle w:val="BPC3Tableitems"/>
            </w:pPr>
            <w:r w:rsidRPr="008D198A">
              <w:t>Identification by account</w:t>
            </w:r>
          </w:p>
        </w:tc>
      </w:tr>
      <w:tr w:rsidR="00677448" w:rsidRPr="0058037E" w:rsidTr="00677448">
        <w:trPr>
          <w:trHeight w:val="250"/>
        </w:trPr>
        <w:tc>
          <w:tcPr>
            <w:tcW w:w="1524" w:type="dxa"/>
            <w:shd w:val="clear" w:color="auto" w:fill="auto"/>
          </w:tcPr>
          <w:p w:rsidR="00677448" w:rsidRPr="008D198A" w:rsidRDefault="00677448" w:rsidP="00677448">
            <w:pPr>
              <w:pStyle w:val="BPC3Tableitems"/>
            </w:pPr>
            <w:r w:rsidRPr="008D198A">
              <w:t>CITPCARD</w:t>
            </w:r>
          </w:p>
        </w:tc>
        <w:tc>
          <w:tcPr>
            <w:tcW w:w="7718" w:type="dxa"/>
            <w:shd w:val="clear" w:color="auto" w:fill="auto"/>
          </w:tcPr>
          <w:p w:rsidR="00677448" w:rsidRPr="008D198A" w:rsidRDefault="00677448" w:rsidP="00677448">
            <w:pPr>
              <w:pStyle w:val="BPC3Tableitems"/>
            </w:pPr>
            <w:r w:rsidRPr="008D198A">
              <w:t>Identification by card</w:t>
            </w:r>
            <w:r w:rsidR="002F6D15">
              <w:t xml:space="preserve"> number (PAN)</w:t>
            </w:r>
          </w:p>
        </w:tc>
      </w:tr>
      <w:tr w:rsidR="002F6D15" w:rsidRPr="0058037E" w:rsidTr="00677448">
        <w:trPr>
          <w:trHeight w:val="250"/>
        </w:trPr>
        <w:tc>
          <w:tcPr>
            <w:tcW w:w="1524" w:type="dxa"/>
            <w:shd w:val="clear" w:color="auto" w:fill="auto"/>
          </w:tcPr>
          <w:p w:rsidR="002F6D15" w:rsidRPr="008D198A" w:rsidRDefault="002F6D15" w:rsidP="002F6D15">
            <w:pPr>
              <w:pStyle w:val="BPC3Tableitems"/>
            </w:pPr>
            <w:r w:rsidRPr="008D198A">
              <w:t>CITPCD</w:t>
            </w:r>
            <w:r>
              <w:t>ID</w:t>
            </w:r>
          </w:p>
        </w:tc>
        <w:tc>
          <w:tcPr>
            <w:tcW w:w="7718" w:type="dxa"/>
            <w:shd w:val="clear" w:color="auto" w:fill="auto"/>
          </w:tcPr>
          <w:p w:rsidR="002F6D15" w:rsidRPr="008D198A" w:rsidRDefault="002F6D15" w:rsidP="00945315">
            <w:pPr>
              <w:pStyle w:val="BPC3Tableitems"/>
            </w:pPr>
            <w:r w:rsidRPr="008D198A">
              <w:t>Identification by card</w:t>
            </w:r>
            <w:r>
              <w:t>’s internal identifier</w:t>
            </w:r>
          </w:p>
        </w:tc>
      </w:tr>
      <w:tr w:rsidR="002F6D15" w:rsidRPr="00CB2123" w:rsidTr="00677448">
        <w:trPr>
          <w:trHeight w:val="250"/>
        </w:trPr>
        <w:tc>
          <w:tcPr>
            <w:tcW w:w="1524" w:type="dxa"/>
            <w:shd w:val="clear" w:color="auto" w:fill="auto"/>
          </w:tcPr>
          <w:p w:rsidR="002F6D15" w:rsidRPr="008D198A" w:rsidRDefault="002F6D15" w:rsidP="00677448">
            <w:pPr>
              <w:pStyle w:val="BPC3Tableitems"/>
            </w:pPr>
            <w:r w:rsidRPr="008D198A">
              <w:t>CITPCASH</w:t>
            </w:r>
          </w:p>
        </w:tc>
        <w:tc>
          <w:tcPr>
            <w:tcW w:w="7718" w:type="dxa"/>
            <w:shd w:val="clear" w:color="auto" w:fill="auto"/>
          </w:tcPr>
          <w:p w:rsidR="002F6D15" w:rsidRPr="008D198A" w:rsidRDefault="002F6D15" w:rsidP="00677448">
            <w:pPr>
              <w:pStyle w:val="BPC3Tableitems"/>
            </w:pPr>
            <w:r w:rsidRPr="008D198A">
              <w:t>No identification, but cash is present</w:t>
            </w:r>
          </w:p>
        </w:tc>
      </w:tr>
      <w:tr w:rsidR="002F6D15" w:rsidRPr="00CB2123" w:rsidTr="00677448">
        <w:trPr>
          <w:trHeight w:val="250"/>
        </w:trPr>
        <w:tc>
          <w:tcPr>
            <w:tcW w:w="1524" w:type="dxa"/>
            <w:shd w:val="clear" w:color="auto" w:fill="auto"/>
          </w:tcPr>
          <w:p w:rsidR="002F6D15" w:rsidRPr="008D198A" w:rsidRDefault="002F6D15" w:rsidP="00677448">
            <w:pPr>
              <w:pStyle w:val="BPC3Tableitems"/>
            </w:pPr>
            <w:r w:rsidRPr="008D198A">
              <w:t>CITPCMCH</w:t>
            </w:r>
          </w:p>
        </w:tc>
        <w:tc>
          <w:tcPr>
            <w:tcW w:w="7718" w:type="dxa"/>
            <w:shd w:val="clear" w:color="auto" w:fill="auto"/>
          </w:tcPr>
          <w:p w:rsidR="002F6D15" w:rsidRPr="008D198A" w:rsidRDefault="002F6D15" w:rsidP="00677448">
            <w:pPr>
              <w:pStyle w:val="BPC3Tableitems"/>
            </w:pPr>
            <w:r w:rsidRPr="008D198A">
              <w:t>Identification by card mask and card holder pair</w:t>
            </w:r>
          </w:p>
        </w:tc>
      </w:tr>
      <w:tr w:rsidR="002F6D15" w:rsidRPr="00CB2123" w:rsidTr="00677448">
        <w:trPr>
          <w:trHeight w:val="250"/>
        </w:trPr>
        <w:tc>
          <w:tcPr>
            <w:tcW w:w="1524" w:type="dxa"/>
            <w:shd w:val="clear" w:color="auto" w:fill="auto"/>
          </w:tcPr>
          <w:p w:rsidR="002F6D15" w:rsidRPr="008D198A" w:rsidRDefault="002F6D15" w:rsidP="00677448">
            <w:pPr>
              <w:pStyle w:val="BPC3Tableitems"/>
            </w:pPr>
            <w:r w:rsidRPr="008D198A">
              <w:t>CITPCMPH</w:t>
            </w:r>
          </w:p>
        </w:tc>
        <w:tc>
          <w:tcPr>
            <w:tcW w:w="7718" w:type="dxa"/>
            <w:shd w:val="clear" w:color="auto" w:fill="auto"/>
          </w:tcPr>
          <w:p w:rsidR="002F6D15" w:rsidRPr="008D198A" w:rsidRDefault="002F6D15" w:rsidP="00677448">
            <w:pPr>
              <w:pStyle w:val="BPC3Tableitems"/>
            </w:pPr>
            <w:r w:rsidRPr="008D198A">
              <w:t>Identification by card mask and mobile phone number pair</w:t>
            </w:r>
          </w:p>
        </w:tc>
      </w:tr>
      <w:tr w:rsidR="002F6D15" w:rsidRPr="0058037E" w:rsidTr="00677448">
        <w:trPr>
          <w:trHeight w:val="250"/>
        </w:trPr>
        <w:tc>
          <w:tcPr>
            <w:tcW w:w="1524" w:type="dxa"/>
            <w:shd w:val="clear" w:color="auto" w:fill="auto"/>
          </w:tcPr>
          <w:p w:rsidR="002F6D15" w:rsidRPr="008D198A" w:rsidRDefault="002F6D15" w:rsidP="00677448">
            <w:pPr>
              <w:pStyle w:val="BPC3Tableitems"/>
            </w:pPr>
            <w:r w:rsidRPr="008D198A">
              <w:t>CITPCNTR</w:t>
            </w:r>
          </w:p>
        </w:tc>
        <w:tc>
          <w:tcPr>
            <w:tcW w:w="7718" w:type="dxa"/>
            <w:shd w:val="clear" w:color="auto" w:fill="auto"/>
          </w:tcPr>
          <w:p w:rsidR="002F6D15" w:rsidRPr="008D198A" w:rsidRDefault="002F6D15" w:rsidP="00677448">
            <w:pPr>
              <w:pStyle w:val="BPC3Tableitems"/>
            </w:pPr>
            <w:r w:rsidRPr="008D198A">
              <w:t>Identification by contract number</w:t>
            </w:r>
          </w:p>
        </w:tc>
      </w:tr>
      <w:tr w:rsidR="002F6D15" w:rsidRPr="0058037E" w:rsidTr="00677448">
        <w:trPr>
          <w:trHeight w:val="250"/>
        </w:trPr>
        <w:tc>
          <w:tcPr>
            <w:tcW w:w="1524" w:type="dxa"/>
            <w:shd w:val="clear" w:color="auto" w:fill="auto"/>
          </w:tcPr>
          <w:p w:rsidR="002F6D15" w:rsidRPr="008D198A" w:rsidRDefault="002F6D15" w:rsidP="00677448">
            <w:pPr>
              <w:pStyle w:val="BPC3Tableitems"/>
            </w:pPr>
            <w:r w:rsidRPr="008D198A">
              <w:t>CITPCUST</w:t>
            </w:r>
          </w:p>
        </w:tc>
        <w:tc>
          <w:tcPr>
            <w:tcW w:w="7718" w:type="dxa"/>
            <w:shd w:val="clear" w:color="auto" w:fill="auto"/>
          </w:tcPr>
          <w:p w:rsidR="002F6D15" w:rsidRPr="008D198A" w:rsidRDefault="002F6D15" w:rsidP="00677448">
            <w:pPr>
              <w:pStyle w:val="BPC3Tableitems"/>
            </w:pPr>
            <w:r w:rsidRPr="008D198A">
              <w:t>Identification by customer number</w:t>
            </w:r>
          </w:p>
        </w:tc>
      </w:tr>
      <w:tr w:rsidR="002F6D15" w:rsidRPr="0058037E" w:rsidTr="00677448">
        <w:trPr>
          <w:trHeight w:val="250"/>
        </w:trPr>
        <w:tc>
          <w:tcPr>
            <w:tcW w:w="1524" w:type="dxa"/>
            <w:shd w:val="clear" w:color="auto" w:fill="auto"/>
          </w:tcPr>
          <w:p w:rsidR="002F6D15" w:rsidRPr="008D198A" w:rsidRDefault="002F6D15" w:rsidP="00677448">
            <w:pPr>
              <w:pStyle w:val="BPC3Tableitems"/>
            </w:pPr>
            <w:r w:rsidRPr="008D198A">
              <w:t>CITPEMAI</w:t>
            </w:r>
          </w:p>
        </w:tc>
        <w:tc>
          <w:tcPr>
            <w:tcW w:w="7718" w:type="dxa"/>
            <w:shd w:val="clear" w:color="auto" w:fill="auto"/>
          </w:tcPr>
          <w:p w:rsidR="002F6D15" w:rsidRPr="008D198A" w:rsidRDefault="002F6D15" w:rsidP="00677448">
            <w:pPr>
              <w:pStyle w:val="BPC3Tableitems"/>
            </w:pPr>
            <w:r w:rsidRPr="008D198A">
              <w:t>Identification by e-mail</w:t>
            </w:r>
          </w:p>
        </w:tc>
      </w:tr>
      <w:tr w:rsidR="002F6D15" w:rsidRPr="00CB2123" w:rsidTr="00677448">
        <w:trPr>
          <w:trHeight w:val="250"/>
        </w:trPr>
        <w:tc>
          <w:tcPr>
            <w:tcW w:w="1524" w:type="dxa"/>
            <w:shd w:val="clear" w:color="auto" w:fill="auto"/>
          </w:tcPr>
          <w:p w:rsidR="002F6D15" w:rsidRPr="008D198A" w:rsidRDefault="002F6D15" w:rsidP="00677448">
            <w:pPr>
              <w:pStyle w:val="BPC3Tableitems"/>
            </w:pPr>
            <w:r w:rsidRPr="008D198A">
              <w:t>CITPMBPH</w:t>
            </w:r>
          </w:p>
        </w:tc>
        <w:tc>
          <w:tcPr>
            <w:tcW w:w="7718" w:type="dxa"/>
            <w:shd w:val="clear" w:color="auto" w:fill="auto"/>
          </w:tcPr>
          <w:p w:rsidR="002F6D15" w:rsidRPr="008D198A" w:rsidRDefault="002F6D15" w:rsidP="00677448">
            <w:pPr>
              <w:pStyle w:val="BPC3Tableitems"/>
            </w:pPr>
            <w:r w:rsidRPr="008D198A">
              <w:t>Identification by mobile phone number</w:t>
            </w:r>
          </w:p>
        </w:tc>
      </w:tr>
      <w:tr w:rsidR="002F6D15" w:rsidRPr="009F27BA" w:rsidTr="00677448">
        <w:trPr>
          <w:trHeight w:val="250"/>
        </w:trPr>
        <w:tc>
          <w:tcPr>
            <w:tcW w:w="1524" w:type="dxa"/>
            <w:shd w:val="clear" w:color="auto" w:fill="auto"/>
          </w:tcPr>
          <w:p w:rsidR="002F6D15" w:rsidRPr="008D198A" w:rsidRDefault="002F6D15" w:rsidP="00677448">
            <w:pPr>
              <w:pStyle w:val="BPC3Tableitems"/>
            </w:pPr>
            <w:r w:rsidRPr="00567E6C">
              <w:t>CITPMRCT</w:t>
            </w:r>
          </w:p>
        </w:tc>
        <w:tc>
          <w:tcPr>
            <w:tcW w:w="7718" w:type="dxa"/>
            <w:shd w:val="clear" w:color="auto" w:fill="auto"/>
          </w:tcPr>
          <w:p w:rsidR="002F6D15" w:rsidRPr="008D198A" w:rsidRDefault="002F6D15" w:rsidP="00677448">
            <w:pPr>
              <w:pStyle w:val="BPC3Tableitems"/>
            </w:pPr>
            <w:r w:rsidRPr="00567E6C">
              <w:t>Identification by merchant number</w:t>
            </w:r>
          </w:p>
        </w:tc>
      </w:tr>
      <w:tr w:rsidR="002F6D15" w:rsidRPr="009F27BA" w:rsidTr="00677448">
        <w:trPr>
          <w:trHeight w:val="250"/>
        </w:trPr>
        <w:tc>
          <w:tcPr>
            <w:tcW w:w="1524" w:type="dxa"/>
            <w:shd w:val="clear" w:color="auto" w:fill="auto"/>
          </w:tcPr>
          <w:p w:rsidR="002F6D15" w:rsidRPr="008D198A" w:rsidRDefault="002F6D15" w:rsidP="00677448">
            <w:pPr>
              <w:pStyle w:val="BPC3Tableitems"/>
            </w:pPr>
            <w:r w:rsidRPr="008D198A">
              <w:t>CITPNONE</w:t>
            </w:r>
          </w:p>
        </w:tc>
        <w:tc>
          <w:tcPr>
            <w:tcW w:w="7718" w:type="dxa"/>
            <w:shd w:val="clear" w:color="auto" w:fill="auto"/>
          </w:tcPr>
          <w:p w:rsidR="002F6D15" w:rsidRPr="008D198A" w:rsidRDefault="002F6D15" w:rsidP="00677448">
            <w:pPr>
              <w:pStyle w:val="BPC3Tableitems"/>
            </w:pPr>
            <w:r w:rsidRPr="008D198A">
              <w:t>No identification</w:t>
            </w:r>
          </w:p>
        </w:tc>
      </w:tr>
      <w:tr w:rsidR="002F6D15" w:rsidRPr="009F27BA" w:rsidTr="00677448">
        <w:trPr>
          <w:trHeight w:val="250"/>
        </w:trPr>
        <w:tc>
          <w:tcPr>
            <w:tcW w:w="1524" w:type="dxa"/>
            <w:shd w:val="clear" w:color="auto" w:fill="auto"/>
          </w:tcPr>
          <w:p w:rsidR="002F6D15" w:rsidRPr="008D198A" w:rsidRDefault="002F6D15" w:rsidP="00677448">
            <w:pPr>
              <w:pStyle w:val="BPC3Tableitems"/>
            </w:pPr>
            <w:r w:rsidRPr="00567E6C">
              <w:t>CITPSRVP</w:t>
            </w:r>
          </w:p>
        </w:tc>
        <w:tc>
          <w:tcPr>
            <w:tcW w:w="7718" w:type="dxa"/>
            <w:shd w:val="clear" w:color="auto" w:fill="auto"/>
          </w:tcPr>
          <w:p w:rsidR="002F6D15" w:rsidRPr="008D198A" w:rsidRDefault="002F6D15" w:rsidP="00677448">
            <w:pPr>
              <w:pStyle w:val="BPC3Tableitems"/>
            </w:pPr>
            <w:r w:rsidRPr="00567E6C">
              <w:t>Identification by service provider number</w:t>
            </w:r>
          </w:p>
        </w:tc>
      </w:tr>
      <w:tr w:rsidR="002F6D15" w:rsidRPr="009F27BA" w:rsidTr="00677448">
        <w:trPr>
          <w:trHeight w:val="250"/>
        </w:trPr>
        <w:tc>
          <w:tcPr>
            <w:tcW w:w="1524" w:type="dxa"/>
            <w:shd w:val="clear" w:color="auto" w:fill="auto"/>
          </w:tcPr>
          <w:p w:rsidR="002F6D15" w:rsidRPr="008D198A" w:rsidRDefault="002F6D15" w:rsidP="00677448">
            <w:pPr>
              <w:pStyle w:val="BPC3Tableitems"/>
            </w:pPr>
            <w:r w:rsidRPr="00567E6C">
              <w:t>CITPTRMN</w:t>
            </w:r>
          </w:p>
        </w:tc>
        <w:tc>
          <w:tcPr>
            <w:tcW w:w="7718" w:type="dxa"/>
            <w:shd w:val="clear" w:color="auto" w:fill="auto"/>
          </w:tcPr>
          <w:p w:rsidR="002F6D15" w:rsidRPr="008D198A" w:rsidRDefault="002F6D15" w:rsidP="00677448">
            <w:pPr>
              <w:pStyle w:val="BPC3Tableitems"/>
            </w:pPr>
            <w:r w:rsidRPr="00567E6C">
              <w:t>Identification by terminal number</w:t>
            </w:r>
          </w:p>
        </w:tc>
      </w:tr>
      <w:tr w:rsidR="002F6D15" w:rsidRPr="009F27BA" w:rsidTr="00677448">
        <w:trPr>
          <w:trHeight w:val="250"/>
        </w:trPr>
        <w:tc>
          <w:tcPr>
            <w:tcW w:w="1524" w:type="dxa"/>
            <w:shd w:val="clear" w:color="auto" w:fill="auto"/>
          </w:tcPr>
          <w:p w:rsidR="002F6D15" w:rsidRPr="008D198A" w:rsidRDefault="002F6D15" w:rsidP="00677448">
            <w:pPr>
              <w:pStyle w:val="BPC3Tableitems"/>
            </w:pPr>
            <w:r w:rsidRPr="00567E6C">
              <w:t>CITPUNKN</w:t>
            </w:r>
          </w:p>
        </w:tc>
        <w:tc>
          <w:tcPr>
            <w:tcW w:w="7718" w:type="dxa"/>
            <w:shd w:val="clear" w:color="auto" w:fill="auto"/>
          </w:tcPr>
          <w:p w:rsidR="002F6D15" w:rsidRPr="008D198A" w:rsidRDefault="002F6D15" w:rsidP="00677448">
            <w:pPr>
              <w:pStyle w:val="BPC3Tableitems"/>
            </w:pPr>
            <w:r w:rsidRPr="00567E6C">
              <w:t>Unknown identification</w:t>
            </w:r>
          </w:p>
        </w:tc>
      </w:tr>
      <w:tr w:rsidR="002F6D15" w:rsidRPr="009F27BA" w:rsidTr="00677448">
        <w:trPr>
          <w:trHeight w:val="250"/>
        </w:trPr>
        <w:tc>
          <w:tcPr>
            <w:tcW w:w="1524" w:type="dxa"/>
            <w:shd w:val="clear" w:color="auto" w:fill="auto"/>
          </w:tcPr>
          <w:p w:rsidR="002F6D15" w:rsidRPr="008D198A" w:rsidRDefault="002F6D15" w:rsidP="00677448">
            <w:pPr>
              <w:pStyle w:val="BPC3Tableitems"/>
            </w:pPr>
            <w:r w:rsidRPr="00567E6C">
              <w:t>CITPXCRD</w:t>
            </w:r>
          </w:p>
        </w:tc>
        <w:tc>
          <w:tcPr>
            <w:tcW w:w="7718" w:type="dxa"/>
            <w:shd w:val="clear" w:color="auto" w:fill="auto"/>
          </w:tcPr>
          <w:p w:rsidR="002F6D15" w:rsidRPr="008D198A" w:rsidRDefault="002F6D15" w:rsidP="00677448">
            <w:pPr>
              <w:pStyle w:val="BPC3Tableitems"/>
            </w:pPr>
            <w:r w:rsidRPr="00567E6C">
              <w:t>Identification by linked card</w:t>
            </w:r>
          </w:p>
        </w:tc>
      </w:tr>
    </w:tbl>
    <w:p w:rsidR="00677448" w:rsidRPr="0037293F" w:rsidRDefault="00677448" w:rsidP="00961495">
      <w:pPr>
        <w:pStyle w:val="BPC3Bodyafterheading"/>
      </w:pPr>
    </w:p>
    <w:p w:rsidR="00677448" w:rsidRDefault="00677448" w:rsidP="009A31AE">
      <w:pPr>
        <w:pStyle w:val="BPC3Subhead1"/>
        <w:rPr>
          <w:lang w:val="ru-RU"/>
        </w:rPr>
      </w:pPr>
      <w:bookmarkStart w:id="121" w:name="_Toc336514351"/>
      <w:bookmarkStart w:id="122" w:name="_Toc367983189"/>
      <w:r>
        <w:t>CLIENT_ID_VALUE</w:t>
      </w:r>
      <w:bookmarkEnd w:id="121"/>
      <w:bookmarkEnd w:id="122"/>
    </w:p>
    <w:p w:rsidR="00677448" w:rsidRDefault="00677448" w:rsidP="00961495">
      <w:pPr>
        <w:pStyle w:val="BPC3Bodyafterheading"/>
        <w:rPr>
          <w:rStyle w:val="longtext"/>
          <w:rFonts w:cs="Calibri"/>
          <w:lang w:val="en"/>
        </w:rPr>
      </w:pPr>
      <w:r w:rsidRPr="0037293F">
        <w:t>The ID of</w:t>
      </w:r>
      <w:r w:rsidRPr="0037293F">
        <w:rPr>
          <w:rStyle w:val="longtext"/>
          <w:rFonts w:cs="Calibri"/>
          <w:lang w:val="en"/>
        </w:rPr>
        <w:t xml:space="preserve"> </w:t>
      </w:r>
      <w:r w:rsidRPr="0037293F">
        <w:t>the client in</w:t>
      </w:r>
      <w:r w:rsidRPr="0037293F">
        <w:rPr>
          <w:rStyle w:val="longtext"/>
          <w:rFonts w:cs="Calibri"/>
          <w:lang w:val="en"/>
        </w:rPr>
        <w:t xml:space="preserve"> </w:t>
      </w:r>
      <w:r w:rsidRPr="0037293F">
        <w:t>accordance</w:t>
      </w:r>
      <w:r w:rsidRPr="0037293F">
        <w:rPr>
          <w:rStyle w:val="longtext"/>
          <w:rFonts w:cs="Calibri"/>
          <w:lang w:val="en"/>
        </w:rPr>
        <w:t xml:space="preserve"> </w:t>
      </w:r>
      <w:r w:rsidRPr="0037293F">
        <w:t>with the type of</w:t>
      </w:r>
      <w:r w:rsidRPr="0037293F">
        <w:rPr>
          <w:rStyle w:val="longtext"/>
          <w:rFonts w:cs="Calibri"/>
          <w:lang w:val="en"/>
        </w:rPr>
        <w:t xml:space="preserve"> </w:t>
      </w:r>
      <w:r w:rsidRPr="0037293F">
        <w:t>identification: the</w:t>
      </w:r>
      <w:r w:rsidRPr="0037293F">
        <w:rPr>
          <w:rStyle w:val="longtext"/>
          <w:rFonts w:cs="Calibri"/>
          <w:lang w:val="en"/>
        </w:rPr>
        <w:t xml:space="preserve"> </w:t>
      </w:r>
      <w:r w:rsidRPr="0037293F">
        <w:t>account number</w:t>
      </w:r>
      <w:r w:rsidRPr="0037293F">
        <w:rPr>
          <w:rStyle w:val="longtext"/>
          <w:rFonts w:cs="Calibri"/>
          <w:lang w:val="en"/>
        </w:rPr>
        <w:t>, card number, mobile phone number, etc.</w:t>
      </w:r>
    </w:p>
    <w:p w:rsidR="00677448" w:rsidRPr="0037293F" w:rsidRDefault="00677448" w:rsidP="00961495">
      <w:pPr>
        <w:pStyle w:val="BPC3Bodyafterheading"/>
        <w:rPr>
          <w:rStyle w:val="longtext"/>
          <w:rFonts w:cs="Calibri"/>
          <w:lang w:val="en"/>
        </w:rPr>
      </w:pPr>
    </w:p>
    <w:p w:rsidR="00677448" w:rsidRDefault="00677448" w:rsidP="009A31AE">
      <w:pPr>
        <w:pStyle w:val="BPC3Subhead1"/>
      </w:pPr>
      <w:bookmarkStart w:id="123" w:name="_Toc367983190"/>
      <w:r>
        <w:t>CARD_NUMBER</w:t>
      </w:r>
      <w:bookmarkEnd w:id="123"/>
    </w:p>
    <w:p w:rsidR="00677448" w:rsidRDefault="00677448" w:rsidP="00961495">
      <w:pPr>
        <w:pStyle w:val="BPC3Bodyafterheading"/>
      </w:pPr>
      <w:proofErr w:type="gramStart"/>
      <w:r w:rsidRPr="0037293F">
        <w:t>Card number used in operation.</w:t>
      </w:r>
      <w:proofErr w:type="gramEnd"/>
    </w:p>
    <w:p w:rsidR="00677448" w:rsidRPr="0037293F" w:rsidRDefault="00677448" w:rsidP="00961495">
      <w:pPr>
        <w:pStyle w:val="BPC3Bodyafterheading"/>
      </w:pPr>
    </w:p>
    <w:p w:rsidR="00677448" w:rsidRPr="00124CC9" w:rsidRDefault="00677448" w:rsidP="009A31AE">
      <w:pPr>
        <w:pStyle w:val="BPC3Subhead1"/>
      </w:pPr>
      <w:bookmarkStart w:id="124" w:name="_Toc367983191"/>
      <w:r>
        <w:t>CARD_SEQ_NUMBER</w:t>
      </w:r>
      <w:bookmarkEnd w:id="124"/>
    </w:p>
    <w:p w:rsidR="00677448" w:rsidRDefault="00677448" w:rsidP="00961495">
      <w:pPr>
        <w:pStyle w:val="BPC3Bodyafterheading"/>
        <w:rPr>
          <w:rStyle w:val="longtext"/>
          <w:rFonts w:cs="Calibri"/>
          <w:lang w:val="en"/>
        </w:rPr>
      </w:pPr>
      <w:proofErr w:type="gramStart"/>
      <w:r w:rsidRPr="0037293F">
        <w:t>The sequence number</w:t>
      </w:r>
      <w:r w:rsidRPr="0037293F">
        <w:rPr>
          <w:rStyle w:val="longtext"/>
          <w:rFonts w:cs="Calibri"/>
          <w:lang w:val="en"/>
        </w:rPr>
        <w:t xml:space="preserve"> </w:t>
      </w:r>
      <w:r w:rsidRPr="0037293F">
        <w:t>for the</w:t>
      </w:r>
      <w:r w:rsidRPr="0037293F">
        <w:rPr>
          <w:rStyle w:val="longtext"/>
          <w:rFonts w:cs="Calibri"/>
          <w:lang w:val="en"/>
        </w:rPr>
        <w:t xml:space="preserve"> </w:t>
      </w:r>
      <w:r w:rsidRPr="0037293F">
        <w:t>plastic</w:t>
      </w:r>
      <w:r w:rsidRPr="0037293F">
        <w:rPr>
          <w:rStyle w:val="longtext"/>
          <w:rFonts w:cs="Calibri"/>
          <w:lang w:val="en"/>
        </w:rPr>
        <w:t xml:space="preserve"> </w:t>
      </w:r>
      <w:r w:rsidRPr="0037293F">
        <w:t>card number</w:t>
      </w:r>
      <w:r w:rsidRPr="0037293F">
        <w:rPr>
          <w:rStyle w:val="longtext"/>
          <w:rFonts w:cs="Calibri"/>
          <w:lang w:val="en"/>
        </w:rPr>
        <w:t>.</w:t>
      </w:r>
      <w:proofErr w:type="gramEnd"/>
    </w:p>
    <w:p w:rsidR="00677448" w:rsidRPr="0037293F" w:rsidRDefault="00677448" w:rsidP="00961495">
      <w:pPr>
        <w:pStyle w:val="BPC3Bodyafterheading"/>
      </w:pPr>
    </w:p>
    <w:p w:rsidR="00677448" w:rsidRPr="004E5BE5" w:rsidRDefault="00677448" w:rsidP="009A31AE">
      <w:pPr>
        <w:pStyle w:val="BPC3Subhead1"/>
      </w:pPr>
      <w:bookmarkStart w:id="125" w:name="_Toc367983192"/>
      <w:r>
        <w:lastRenderedPageBreak/>
        <w:t>CARD_EXPIR_DATE</w:t>
      </w:r>
      <w:bookmarkEnd w:id="125"/>
    </w:p>
    <w:p w:rsidR="00677448" w:rsidRDefault="00677448" w:rsidP="00961495">
      <w:pPr>
        <w:pStyle w:val="BPC3Bodyafterheading"/>
      </w:pPr>
      <w:proofErr w:type="gramStart"/>
      <w:r w:rsidRPr="0037293F">
        <w:t>Card expiration date.</w:t>
      </w:r>
      <w:proofErr w:type="gramEnd"/>
    </w:p>
    <w:p w:rsidR="00677448" w:rsidRPr="0037293F" w:rsidRDefault="00677448" w:rsidP="00961495">
      <w:pPr>
        <w:pStyle w:val="BPC3Bodyafterheading"/>
      </w:pPr>
    </w:p>
    <w:p w:rsidR="00677448" w:rsidRPr="004E5BE5" w:rsidRDefault="00677448" w:rsidP="009A31AE">
      <w:pPr>
        <w:pStyle w:val="BPC3Subhead1"/>
      </w:pPr>
      <w:bookmarkStart w:id="126" w:name="_Toc336514352"/>
      <w:bookmarkStart w:id="127" w:name="_Toc367983193"/>
      <w:r>
        <w:t>INST_ID</w:t>
      </w:r>
      <w:bookmarkEnd w:id="126"/>
      <w:bookmarkEnd w:id="127"/>
    </w:p>
    <w:p w:rsidR="00677448" w:rsidRDefault="00677448" w:rsidP="00961495">
      <w:pPr>
        <w:pStyle w:val="BPC3Bodyafterheading"/>
      </w:pPr>
      <w:r w:rsidRPr="0037293F">
        <w:t>Identifier of institution which owns the customer participated in operation.</w:t>
      </w:r>
    </w:p>
    <w:p w:rsidR="00677448" w:rsidRPr="0037293F" w:rsidRDefault="00677448" w:rsidP="00961495">
      <w:pPr>
        <w:pStyle w:val="BPC3Bodyafterheading"/>
      </w:pPr>
    </w:p>
    <w:p w:rsidR="00677448" w:rsidRPr="004E5BE5" w:rsidRDefault="00677448" w:rsidP="009A31AE">
      <w:pPr>
        <w:pStyle w:val="BPC3Subhead1"/>
      </w:pPr>
      <w:bookmarkStart w:id="128" w:name="_Toc336514353"/>
      <w:bookmarkStart w:id="129" w:name="_Toc367983194"/>
      <w:r>
        <w:t>NETWORK_ID</w:t>
      </w:r>
      <w:bookmarkEnd w:id="128"/>
      <w:bookmarkEnd w:id="129"/>
    </w:p>
    <w:p w:rsidR="00677448" w:rsidRDefault="00677448" w:rsidP="00961495">
      <w:pPr>
        <w:pStyle w:val="BPC3Bodyafterheading"/>
      </w:pPr>
      <w:proofErr w:type="gramStart"/>
      <w:r w:rsidRPr="0037293F">
        <w:t>Identifier of the network which is related with the participant.</w:t>
      </w:r>
      <w:proofErr w:type="gramEnd"/>
    </w:p>
    <w:p w:rsidR="00677448" w:rsidRPr="0037293F" w:rsidRDefault="00677448" w:rsidP="00961495">
      <w:pPr>
        <w:pStyle w:val="BPC3Bodyafterheading"/>
      </w:pPr>
    </w:p>
    <w:p w:rsidR="00677448" w:rsidRPr="00124CC9" w:rsidRDefault="00677448" w:rsidP="009A31AE">
      <w:pPr>
        <w:pStyle w:val="BPC3Subhead1"/>
      </w:pPr>
      <w:bookmarkStart w:id="130" w:name="_Toc336514354"/>
      <w:bookmarkStart w:id="131" w:name="_Toc367983195"/>
      <w:r>
        <w:t>AUTH_CODE</w:t>
      </w:r>
      <w:bookmarkEnd w:id="130"/>
      <w:bookmarkEnd w:id="131"/>
    </w:p>
    <w:p w:rsidR="00677448" w:rsidRDefault="00677448" w:rsidP="00961495">
      <w:pPr>
        <w:pStyle w:val="BPC3Bodyafterheading"/>
        <w:rPr>
          <w:rStyle w:val="longtext"/>
          <w:rFonts w:cs="Calibri"/>
          <w:lang w:val="en"/>
        </w:rPr>
      </w:pPr>
      <w:proofErr w:type="gramStart"/>
      <w:r w:rsidRPr="0037293F">
        <w:t>The authorization code</w:t>
      </w:r>
      <w:r w:rsidRPr="0037293F">
        <w:rPr>
          <w:rStyle w:val="longtext"/>
          <w:rFonts w:cs="Calibri"/>
          <w:lang w:val="en"/>
        </w:rPr>
        <w:t xml:space="preserve"> </w:t>
      </w:r>
      <w:r w:rsidRPr="0037293F">
        <w:t>received by participants</w:t>
      </w:r>
      <w:r w:rsidRPr="0037293F">
        <w:rPr>
          <w:rStyle w:val="longtext"/>
          <w:rFonts w:cs="Calibri"/>
          <w:lang w:val="en"/>
        </w:rPr>
        <w:t xml:space="preserve"> </w:t>
      </w:r>
      <w:r w:rsidRPr="0037293F">
        <w:t>as a result of</w:t>
      </w:r>
      <w:r w:rsidRPr="0037293F">
        <w:rPr>
          <w:rStyle w:val="longtext"/>
          <w:rFonts w:cs="Calibri"/>
          <w:lang w:val="en"/>
        </w:rPr>
        <w:t xml:space="preserve"> </w:t>
      </w:r>
      <w:r w:rsidRPr="0037293F">
        <w:t>the successful</w:t>
      </w:r>
      <w:r w:rsidRPr="0037293F">
        <w:rPr>
          <w:rStyle w:val="longtext"/>
          <w:rFonts w:cs="Calibri"/>
          <w:lang w:val="en"/>
        </w:rPr>
        <w:t xml:space="preserve"> operation </w:t>
      </w:r>
      <w:r w:rsidRPr="0037293F">
        <w:t>processing</w:t>
      </w:r>
      <w:r w:rsidRPr="0037293F">
        <w:rPr>
          <w:rStyle w:val="longtext"/>
          <w:rFonts w:cs="Calibri"/>
          <w:lang w:val="en"/>
        </w:rPr>
        <w:t>.</w:t>
      </w:r>
      <w:proofErr w:type="gramEnd"/>
    </w:p>
    <w:p w:rsidR="00677448" w:rsidRDefault="00677448" w:rsidP="00961495">
      <w:pPr>
        <w:pStyle w:val="BPC3Bodyafterheading"/>
        <w:rPr>
          <w:rStyle w:val="longtext"/>
          <w:rFonts w:cs="Calibri"/>
          <w:lang w:val="en"/>
        </w:rPr>
      </w:pPr>
    </w:p>
    <w:p w:rsidR="00677448" w:rsidRPr="009A31AE" w:rsidRDefault="00677448" w:rsidP="009A31AE">
      <w:pPr>
        <w:pStyle w:val="BPC3Subhead1"/>
        <w:rPr>
          <w:rStyle w:val="longtext"/>
        </w:rPr>
      </w:pPr>
      <w:r w:rsidRPr="009A31AE">
        <w:rPr>
          <w:rStyle w:val="longtext"/>
        </w:rPr>
        <w:t>ACCOUNT_NUMBER</w:t>
      </w:r>
    </w:p>
    <w:p w:rsidR="00677448" w:rsidRDefault="00677448" w:rsidP="00961495">
      <w:pPr>
        <w:pStyle w:val="BPC3Bodyafterheading"/>
        <w:rPr>
          <w:rStyle w:val="longtext"/>
          <w:rFonts w:cs="Calibri"/>
          <w:lang w:val="en"/>
        </w:rPr>
      </w:pPr>
      <w:proofErr w:type="gramStart"/>
      <w:r w:rsidRPr="006A35EC">
        <w:rPr>
          <w:rStyle w:val="longtext"/>
          <w:rFonts w:cs="Calibri"/>
          <w:lang w:val="en"/>
        </w:rPr>
        <w:t>Participating party account number.</w:t>
      </w:r>
      <w:proofErr w:type="gramEnd"/>
    </w:p>
    <w:p w:rsidR="00677448" w:rsidRPr="006A35EC" w:rsidRDefault="00677448" w:rsidP="00961495">
      <w:pPr>
        <w:pStyle w:val="BPC3Bodyafterheading"/>
        <w:rPr>
          <w:rStyle w:val="longtext"/>
          <w:rFonts w:cs="Calibri"/>
          <w:lang w:val="en"/>
        </w:rPr>
      </w:pPr>
    </w:p>
    <w:p w:rsidR="00677448" w:rsidRPr="009A31AE" w:rsidRDefault="00677448" w:rsidP="009A31AE">
      <w:pPr>
        <w:pStyle w:val="BPC3Subhead1"/>
        <w:rPr>
          <w:rStyle w:val="longtext"/>
        </w:rPr>
      </w:pPr>
      <w:r w:rsidRPr="009A31AE">
        <w:rPr>
          <w:rStyle w:val="longtext"/>
        </w:rPr>
        <w:t>ACCOUNT_AMOUNT</w:t>
      </w:r>
    </w:p>
    <w:p w:rsidR="00677448" w:rsidRDefault="00677448" w:rsidP="00961495">
      <w:pPr>
        <w:pStyle w:val="BPC3Bodyafterheading"/>
        <w:rPr>
          <w:rStyle w:val="longtext"/>
          <w:rFonts w:cs="Calibri"/>
          <w:lang w:val="en"/>
        </w:rPr>
      </w:pPr>
      <w:r w:rsidRPr="006A35EC">
        <w:rPr>
          <w:rStyle w:val="longtext"/>
          <w:rFonts w:cs="Calibri"/>
          <w:lang w:val="en"/>
        </w:rPr>
        <w:t>Part of operation amount that affects participant.</w:t>
      </w:r>
    </w:p>
    <w:p w:rsidR="00677448" w:rsidRPr="006A35EC" w:rsidRDefault="00677448" w:rsidP="00961495">
      <w:pPr>
        <w:pStyle w:val="BPC3Bodyafterheading"/>
        <w:rPr>
          <w:rStyle w:val="longtext"/>
          <w:rFonts w:cs="Calibri"/>
          <w:lang w:val="en"/>
        </w:rPr>
      </w:pPr>
    </w:p>
    <w:p w:rsidR="00677448" w:rsidRPr="009A31AE" w:rsidRDefault="00677448" w:rsidP="009A31AE">
      <w:pPr>
        <w:pStyle w:val="BPC3Subhead1"/>
        <w:rPr>
          <w:rStyle w:val="longtext"/>
        </w:rPr>
      </w:pPr>
      <w:r w:rsidRPr="009A31AE">
        <w:rPr>
          <w:rStyle w:val="longtext"/>
        </w:rPr>
        <w:t>ACCOUNT_CURRENCY</w:t>
      </w:r>
    </w:p>
    <w:p w:rsidR="00677448" w:rsidRDefault="00677448" w:rsidP="00961495">
      <w:pPr>
        <w:pStyle w:val="BPC3Bodyafterheading"/>
        <w:rPr>
          <w:rStyle w:val="longtext"/>
          <w:rFonts w:cs="Calibri"/>
          <w:lang w:val="en"/>
        </w:rPr>
      </w:pPr>
      <w:proofErr w:type="gramStart"/>
      <w:r w:rsidRPr="006A35EC">
        <w:rPr>
          <w:rStyle w:val="longtext"/>
          <w:rFonts w:cs="Calibri"/>
          <w:lang w:val="en"/>
        </w:rPr>
        <w:t>Currency of participant account.</w:t>
      </w:r>
      <w:proofErr w:type="gramEnd"/>
    </w:p>
    <w:p w:rsidR="00677448" w:rsidRPr="006A35EC" w:rsidRDefault="00677448" w:rsidP="00961495">
      <w:pPr>
        <w:pStyle w:val="BPC3Bodyafterheading"/>
      </w:pPr>
    </w:p>
    <w:p w:rsidR="00677448" w:rsidRPr="00452B0A" w:rsidRDefault="00677448" w:rsidP="009A31AE">
      <w:pPr>
        <w:pStyle w:val="BPC3Heading3"/>
      </w:pPr>
      <w:bookmarkStart w:id="132" w:name="_Toc336514355"/>
      <w:bookmarkStart w:id="133" w:name="_Toc367983196"/>
      <w:bookmarkStart w:id="134" w:name="_Toc378599846"/>
      <w:bookmarkStart w:id="135" w:name="_Toc383426724"/>
      <w:bookmarkStart w:id="136" w:name="_Toc525299751"/>
      <w:r w:rsidRPr="00452B0A">
        <w:t>PAYMENT_ORDER</w:t>
      </w:r>
      <w:bookmarkEnd w:id="132"/>
      <w:bookmarkEnd w:id="133"/>
      <w:bookmarkEnd w:id="134"/>
      <w:bookmarkEnd w:id="135"/>
      <w:bookmarkEnd w:id="136"/>
    </w:p>
    <w:p w:rsidR="00677448" w:rsidRPr="0037293F" w:rsidRDefault="00677448" w:rsidP="00961495">
      <w:pPr>
        <w:pStyle w:val="BPC3Bodyafterheading"/>
        <w:rPr>
          <w:rStyle w:val="longtext"/>
          <w:rFonts w:cs="Calibri"/>
          <w:lang w:val="en"/>
        </w:rPr>
      </w:pPr>
      <w:proofErr w:type="gramStart"/>
      <w:r w:rsidRPr="0037293F">
        <w:t>Payment order for</w:t>
      </w:r>
      <w:r w:rsidRPr="0037293F">
        <w:rPr>
          <w:rStyle w:val="longtext"/>
          <w:rFonts w:cs="Calibri"/>
          <w:lang w:val="en"/>
        </w:rPr>
        <w:t xml:space="preserve"> </w:t>
      </w:r>
      <w:r w:rsidRPr="0037293F">
        <w:t>the client,</w:t>
      </w:r>
      <w:r w:rsidRPr="0037293F">
        <w:rPr>
          <w:rStyle w:val="longtext"/>
          <w:rFonts w:cs="Calibri"/>
          <w:lang w:val="en"/>
        </w:rPr>
        <w:t xml:space="preserve"> </w:t>
      </w:r>
      <w:r w:rsidRPr="0037293F">
        <w:t>on the basis of</w:t>
      </w:r>
      <w:r w:rsidRPr="0037293F">
        <w:rPr>
          <w:rStyle w:val="longtext"/>
          <w:rFonts w:cs="Calibri"/>
          <w:lang w:val="en"/>
        </w:rPr>
        <w:t xml:space="preserve"> </w:t>
      </w:r>
      <w:r w:rsidRPr="0037293F">
        <w:t>which the</w:t>
      </w:r>
      <w:r w:rsidRPr="0037293F">
        <w:rPr>
          <w:rStyle w:val="longtext"/>
          <w:rFonts w:cs="Calibri"/>
          <w:lang w:val="en"/>
        </w:rPr>
        <w:t xml:space="preserve"> </w:t>
      </w:r>
      <w:r w:rsidRPr="0037293F">
        <w:t>financial transaction</w:t>
      </w:r>
      <w:r w:rsidRPr="0037293F">
        <w:rPr>
          <w:rStyle w:val="longtext"/>
          <w:rFonts w:cs="Calibri"/>
          <w:lang w:val="en"/>
        </w:rPr>
        <w:t xml:space="preserve"> </w:t>
      </w:r>
      <w:r w:rsidRPr="0037293F">
        <w:t>was created</w:t>
      </w:r>
      <w:r w:rsidRPr="0037293F">
        <w:rPr>
          <w:rStyle w:val="longtext"/>
          <w:rFonts w:cs="Calibri"/>
          <w:lang w:val="en"/>
        </w:rPr>
        <w:t>.</w:t>
      </w:r>
      <w:proofErr w:type="gramEnd"/>
    </w:p>
    <w:p w:rsidR="00677448" w:rsidRPr="0037293F" w:rsidRDefault="00677448" w:rsidP="00961495">
      <w:pPr>
        <w:pStyle w:val="BPC3Bodyafterheading"/>
      </w:pPr>
    </w:p>
    <w:p w:rsidR="00677448" w:rsidRPr="00124CC9" w:rsidRDefault="00677448" w:rsidP="009A31AE">
      <w:pPr>
        <w:pStyle w:val="BPC3Subhead1"/>
      </w:pPr>
      <w:bookmarkStart w:id="137" w:name="_Toc336514356"/>
      <w:bookmarkStart w:id="138" w:name="_Toc367983197"/>
      <w:r>
        <w:t>PAYMENT_ORDER_ID</w:t>
      </w:r>
      <w:bookmarkEnd w:id="137"/>
      <w:bookmarkEnd w:id="138"/>
    </w:p>
    <w:p w:rsidR="00677448" w:rsidRDefault="00677448" w:rsidP="00961495">
      <w:pPr>
        <w:pStyle w:val="BPC3Bodyafterheading"/>
      </w:pPr>
      <w:proofErr w:type="gramStart"/>
      <w:r w:rsidRPr="0037293F">
        <w:t>Payment order identifier.</w:t>
      </w:r>
      <w:proofErr w:type="gramEnd"/>
    </w:p>
    <w:p w:rsidR="00677448" w:rsidRPr="0037293F" w:rsidRDefault="00677448" w:rsidP="00961495">
      <w:pPr>
        <w:pStyle w:val="BPC3Bodyafterheading"/>
      </w:pPr>
    </w:p>
    <w:p w:rsidR="00677448" w:rsidRPr="00124CC9" w:rsidRDefault="00677448" w:rsidP="009A31AE">
      <w:pPr>
        <w:pStyle w:val="BPC3Subhead1"/>
      </w:pPr>
      <w:bookmarkStart w:id="139" w:name="_Toc336514357"/>
      <w:bookmarkStart w:id="140" w:name="_Toc367983198"/>
      <w:r>
        <w:t>PAYMENT_ORDER_STATUS</w:t>
      </w:r>
      <w:bookmarkEnd w:id="139"/>
      <w:bookmarkEnd w:id="140"/>
    </w:p>
    <w:p w:rsidR="00677448" w:rsidRPr="0037293F" w:rsidRDefault="00677448" w:rsidP="00961495">
      <w:pPr>
        <w:pStyle w:val="BPC3Bodyafterheading"/>
      </w:pPr>
      <w:proofErr w:type="gramStart"/>
      <w:r w:rsidRPr="0037293F">
        <w:t>Payment order status.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677448" w:rsidRPr="005964A8" w:rsidTr="00677448">
        <w:trPr>
          <w:trHeight w:val="315"/>
          <w:tblHeader/>
        </w:trPr>
        <w:tc>
          <w:tcPr>
            <w:tcW w:w="1523" w:type="dxa"/>
            <w:shd w:val="clear" w:color="auto" w:fill="C5E2FF"/>
            <w:vAlign w:val="center"/>
          </w:tcPr>
          <w:p w:rsidR="00677448" w:rsidRPr="005964A8" w:rsidRDefault="00677448" w:rsidP="00677448">
            <w:pPr>
              <w:pStyle w:val="BPC3Tableheadings"/>
            </w:pPr>
            <w:r>
              <w:t>Code</w:t>
            </w:r>
          </w:p>
        </w:tc>
        <w:tc>
          <w:tcPr>
            <w:tcW w:w="7719" w:type="dxa"/>
            <w:shd w:val="clear" w:color="auto" w:fill="C5E2FF"/>
            <w:vAlign w:val="center"/>
          </w:tcPr>
          <w:p w:rsidR="00677448" w:rsidRPr="005964A8" w:rsidRDefault="00677448" w:rsidP="00677448">
            <w:pPr>
              <w:pStyle w:val="BPC3Tableheadings"/>
            </w:pPr>
            <w:r>
              <w:t>Description</w:t>
            </w:r>
          </w:p>
        </w:tc>
      </w:tr>
      <w:tr w:rsidR="00677448" w:rsidRPr="0039108B" w:rsidTr="00677448">
        <w:trPr>
          <w:trHeight w:val="250"/>
        </w:trPr>
        <w:tc>
          <w:tcPr>
            <w:tcW w:w="1523" w:type="dxa"/>
            <w:shd w:val="clear" w:color="auto" w:fill="auto"/>
          </w:tcPr>
          <w:p w:rsidR="00677448" w:rsidRPr="008D198A" w:rsidRDefault="00677448" w:rsidP="00677448">
            <w:pPr>
              <w:pStyle w:val="BPC3Tableitems"/>
            </w:pPr>
            <w:r w:rsidRPr="008D198A">
              <w:t>POSA0001</w:t>
            </w:r>
          </w:p>
        </w:tc>
        <w:tc>
          <w:tcPr>
            <w:tcW w:w="7719" w:type="dxa"/>
            <w:shd w:val="clear" w:color="auto" w:fill="auto"/>
          </w:tcPr>
          <w:p w:rsidR="00677448" w:rsidRPr="008D198A" w:rsidRDefault="00677448" w:rsidP="00677448">
            <w:pPr>
              <w:pStyle w:val="BPC3Tableitems"/>
            </w:pPr>
            <w:r w:rsidRPr="008D198A">
              <w:t>Awaiting processing</w:t>
            </w:r>
          </w:p>
        </w:tc>
      </w:tr>
      <w:tr w:rsidR="00677448" w:rsidRPr="0039108B" w:rsidTr="00677448">
        <w:trPr>
          <w:trHeight w:val="250"/>
        </w:trPr>
        <w:tc>
          <w:tcPr>
            <w:tcW w:w="1523" w:type="dxa"/>
            <w:shd w:val="clear" w:color="auto" w:fill="auto"/>
          </w:tcPr>
          <w:p w:rsidR="00677448" w:rsidRPr="008D198A" w:rsidRDefault="00677448" w:rsidP="00677448">
            <w:pPr>
              <w:pStyle w:val="BPC3Tableitems"/>
            </w:pPr>
            <w:r w:rsidRPr="008D198A">
              <w:lastRenderedPageBreak/>
              <w:t>POSA0002</w:t>
            </w:r>
          </w:p>
        </w:tc>
        <w:tc>
          <w:tcPr>
            <w:tcW w:w="7719" w:type="dxa"/>
            <w:shd w:val="clear" w:color="auto" w:fill="auto"/>
          </w:tcPr>
          <w:p w:rsidR="00677448" w:rsidRPr="008D198A" w:rsidRDefault="00677448" w:rsidP="00677448">
            <w:pPr>
              <w:pStyle w:val="BPC3Tableitems"/>
            </w:pPr>
            <w:r w:rsidRPr="008D198A">
              <w:t>Awaiting confirmation</w:t>
            </w:r>
          </w:p>
        </w:tc>
      </w:tr>
      <w:tr w:rsidR="00677448" w:rsidRPr="0039108B" w:rsidTr="00677448">
        <w:trPr>
          <w:trHeight w:val="250"/>
        </w:trPr>
        <w:tc>
          <w:tcPr>
            <w:tcW w:w="1523" w:type="dxa"/>
            <w:shd w:val="clear" w:color="auto" w:fill="auto"/>
          </w:tcPr>
          <w:p w:rsidR="00677448" w:rsidRPr="008D198A" w:rsidRDefault="00677448" w:rsidP="00677448">
            <w:pPr>
              <w:pStyle w:val="BPC3Tableitems"/>
            </w:pPr>
            <w:r w:rsidRPr="008D198A">
              <w:t>POSA0010</w:t>
            </w:r>
          </w:p>
        </w:tc>
        <w:tc>
          <w:tcPr>
            <w:tcW w:w="7719" w:type="dxa"/>
            <w:shd w:val="clear" w:color="auto" w:fill="auto"/>
          </w:tcPr>
          <w:p w:rsidR="00677448" w:rsidRPr="008D198A" w:rsidRDefault="00677448" w:rsidP="00677448">
            <w:pPr>
              <w:pStyle w:val="BPC3Tableitems"/>
            </w:pPr>
            <w:r w:rsidRPr="008D198A">
              <w:t>Processed</w:t>
            </w:r>
          </w:p>
        </w:tc>
      </w:tr>
      <w:tr w:rsidR="00677448" w:rsidRPr="0039108B" w:rsidTr="00677448">
        <w:trPr>
          <w:trHeight w:val="250"/>
        </w:trPr>
        <w:tc>
          <w:tcPr>
            <w:tcW w:w="1523" w:type="dxa"/>
            <w:shd w:val="clear" w:color="auto" w:fill="auto"/>
          </w:tcPr>
          <w:p w:rsidR="00677448" w:rsidRPr="008D198A" w:rsidRDefault="00677448" w:rsidP="00677448">
            <w:pPr>
              <w:pStyle w:val="BPC3Tableitems"/>
            </w:pPr>
            <w:r w:rsidRPr="008D198A">
              <w:t>POSA0020</w:t>
            </w:r>
          </w:p>
        </w:tc>
        <w:tc>
          <w:tcPr>
            <w:tcW w:w="7719" w:type="dxa"/>
            <w:shd w:val="clear" w:color="auto" w:fill="auto"/>
          </w:tcPr>
          <w:p w:rsidR="00677448" w:rsidRPr="008D198A" w:rsidRDefault="00677448" w:rsidP="00677448">
            <w:pPr>
              <w:pStyle w:val="BPC3Tableitems"/>
            </w:pPr>
            <w:r w:rsidRPr="008D198A">
              <w:t>Canceled</w:t>
            </w:r>
          </w:p>
        </w:tc>
      </w:tr>
      <w:tr w:rsidR="00677448" w:rsidRPr="0039108B" w:rsidTr="00677448">
        <w:trPr>
          <w:trHeight w:val="250"/>
        </w:trPr>
        <w:tc>
          <w:tcPr>
            <w:tcW w:w="1523" w:type="dxa"/>
            <w:shd w:val="clear" w:color="auto" w:fill="auto"/>
          </w:tcPr>
          <w:p w:rsidR="00677448" w:rsidRPr="008D198A" w:rsidRDefault="00677448" w:rsidP="00677448">
            <w:pPr>
              <w:pStyle w:val="BPC3Tableitems"/>
            </w:pPr>
            <w:r w:rsidRPr="008D198A">
              <w:t>POSA0100</w:t>
            </w:r>
          </w:p>
        </w:tc>
        <w:tc>
          <w:tcPr>
            <w:tcW w:w="7719" w:type="dxa"/>
            <w:shd w:val="clear" w:color="auto" w:fill="auto"/>
          </w:tcPr>
          <w:p w:rsidR="00677448" w:rsidRPr="008D198A" w:rsidRDefault="00677448" w:rsidP="00677448">
            <w:pPr>
              <w:pStyle w:val="BPC3Tableitems"/>
            </w:pPr>
            <w:r w:rsidRPr="008D198A">
              <w:t>Preparation</w:t>
            </w:r>
          </w:p>
        </w:tc>
      </w:tr>
    </w:tbl>
    <w:p w:rsidR="00677448" w:rsidRPr="0037293F" w:rsidRDefault="00677448" w:rsidP="00961495">
      <w:pPr>
        <w:pStyle w:val="BPC3Bodyafterheading"/>
      </w:pPr>
    </w:p>
    <w:p w:rsidR="00677448" w:rsidRDefault="00677448" w:rsidP="009A31AE">
      <w:pPr>
        <w:pStyle w:val="BPC3Subhead1"/>
        <w:rPr>
          <w:lang w:val="ru-RU"/>
        </w:rPr>
      </w:pPr>
      <w:bookmarkStart w:id="141" w:name="_Toc336514358"/>
      <w:bookmarkStart w:id="142" w:name="_Toc367983199"/>
      <w:r>
        <w:t>PAYMENT_PARAMETER</w:t>
      </w:r>
      <w:bookmarkEnd w:id="141"/>
      <w:bookmarkEnd w:id="142"/>
    </w:p>
    <w:p w:rsidR="00677448" w:rsidRDefault="00677448" w:rsidP="00961495">
      <w:pPr>
        <w:pStyle w:val="BPC3Bodyafterheading"/>
        <w:rPr>
          <w:rStyle w:val="longtext"/>
          <w:rFonts w:cs="Calibri"/>
          <w:lang w:val="en"/>
        </w:rPr>
      </w:pPr>
      <w:proofErr w:type="gramStart"/>
      <w:r w:rsidRPr="0037293F">
        <w:t>Contains</w:t>
      </w:r>
      <w:r w:rsidRPr="0037293F">
        <w:rPr>
          <w:rStyle w:val="longtext"/>
          <w:rFonts w:cs="Calibri"/>
          <w:lang w:val="en"/>
        </w:rPr>
        <w:t xml:space="preserve"> </w:t>
      </w:r>
      <w:r w:rsidRPr="0037293F">
        <w:t>the data of one</w:t>
      </w:r>
      <w:r w:rsidRPr="0037293F">
        <w:rPr>
          <w:rStyle w:val="longtext"/>
          <w:rFonts w:cs="Calibri"/>
          <w:lang w:val="en"/>
        </w:rPr>
        <w:t xml:space="preserve"> </w:t>
      </w:r>
      <w:r w:rsidRPr="0037293F">
        <w:t>props</w:t>
      </w:r>
      <w:r w:rsidRPr="0037293F">
        <w:rPr>
          <w:rStyle w:val="longtext"/>
          <w:rFonts w:cs="Calibri"/>
          <w:lang w:val="en"/>
        </w:rPr>
        <w:t xml:space="preserve"> </w:t>
      </w:r>
      <w:r w:rsidRPr="0037293F">
        <w:t>payment order</w:t>
      </w:r>
      <w:r w:rsidRPr="0037293F">
        <w:rPr>
          <w:rStyle w:val="longtext"/>
          <w:rFonts w:cs="Calibri"/>
          <w:lang w:val="en"/>
        </w:rPr>
        <w:t>.</w:t>
      </w:r>
      <w:proofErr w:type="gramEnd"/>
    </w:p>
    <w:p w:rsidR="00677448" w:rsidRPr="0037293F" w:rsidRDefault="00677448" w:rsidP="00961495">
      <w:pPr>
        <w:pStyle w:val="BPC3Bodyafterheading"/>
      </w:pPr>
    </w:p>
    <w:p w:rsidR="00677448" w:rsidRPr="004E5BE5" w:rsidRDefault="00677448" w:rsidP="009A31AE">
      <w:pPr>
        <w:pStyle w:val="BPC3Subhead1"/>
      </w:pPr>
      <w:bookmarkStart w:id="143" w:name="_Toc336514359"/>
      <w:bookmarkStart w:id="144" w:name="_Toc367983200"/>
      <w:r>
        <w:t>PAYMENT_PARAMETER_NAME</w:t>
      </w:r>
      <w:bookmarkEnd w:id="143"/>
      <w:bookmarkEnd w:id="144"/>
    </w:p>
    <w:p w:rsidR="00677448" w:rsidRPr="00722DD1" w:rsidRDefault="00677448" w:rsidP="00961495">
      <w:pPr>
        <w:pStyle w:val="BPC3Bodyafterheading"/>
      </w:pPr>
      <w:proofErr w:type="gramStart"/>
      <w:r w:rsidRPr="0037293F">
        <w:t>Property name</w:t>
      </w:r>
      <w:r w:rsidRPr="00722DD1">
        <w:t>.</w:t>
      </w:r>
      <w:proofErr w:type="gramEnd"/>
    </w:p>
    <w:p w:rsidR="00677448" w:rsidRPr="00722DD1" w:rsidRDefault="00677448" w:rsidP="00961495">
      <w:pPr>
        <w:pStyle w:val="BPC3Bodyafterheading"/>
      </w:pPr>
    </w:p>
    <w:p w:rsidR="00677448" w:rsidRPr="004E5BE5" w:rsidRDefault="00677448" w:rsidP="009A31AE">
      <w:pPr>
        <w:pStyle w:val="BPC3Subhead1"/>
      </w:pPr>
      <w:bookmarkStart w:id="145" w:name="_Toc336514360"/>
      <w:bookmarkStart w:id="146" w:name="_Toc367983201"/>
      <w:r>
        <w:t>PAYMENT_PARAMETER_VALUE</w:t>
      </w:r>
      <w:bookmarkEnd w:id="145"/>
      <w:bookmarkEnd w:id="146"/>
    </w:p>
    <w:p w:rsidR="00677448" w:rsidRPr="00B230EB" w:rsidRDefault="00677448" w:rsidP="00961495">
      <w:pPr>
        <w:pStyle w:val="BPC3Bodyafterheading"/>
      </w:pPr>
      <w:proofErr w:type="gramStart"/>
      <w:r w:rsidRPr="0037293F">
        <w:t>Property value.</w:t>
      </w:r>
      <w:proofErr w:type="gramEnd"/>
    </w:p>
    <w:p w:rsidR="00677448" w:rsidRPr="00B230EB" w:rsidRDefault="00677448" w:rsidP="00961495">
      <w:pPr>
        <w:pStyle w:val="BPC3Bodyafterheading"/>
      </w:pPr>
    </w:p>
    <w:p w:rsidR="00677448" w:rsidRPr="00452B0A" w:rsidRDefault="00677448" w:rsidP="009A31AE">
      <w:pPr>
        <w:pStyle w:val="BPC3Heading3"/>
      </w:pPr>
      <w:bookmarkStart w:id="147" w:name="_Toc336514361"/>
      <w:bookmarkStart w:id="148" w:name="_Toc367983202"/>
      <w:bookmarkStart w:id="149" w:name="_Toc378599847"/>
      <w:bookmarkStart w:id="150" w:name="_Toc383426725"/>
      <w:bookmarkStart w:id="151" w:name="_Toc525299752"/>
      <w:r w:rsidRPr="00452B0A">
        <w:t>TRANSACTION</w:t>
      </w:r>
      <w:bookmarkEnd w:id="147"/>
      <w:bookmarkEnd w:id="148"/>
      <w:bookmarkEnd w:id="149"/>
      <w:bookmarkEnd w:id="150"/>
      <w:bookmarkEnd w:id="151"/>
    </w:p>
    <w:p w:rsidR="00677448" w:rsidRPr="0037293F" w:rsidRDefault="00677448" w:rsidP="00961495">
      <w:pPr>
        <w:pStyle w:val="BPC3Bodyafterheading"/>
      </w:pPr>
      <w:r w:rsidRPr="0037293F">
        <w:t>Transaction</w:t>
      </w:r>
      <w:r w:rsidRPr="0037293F">
        <w:rPr>
          <w:rStyle w:val="longtext"/>
          <w:rFonts w:cs="Calibri"/>
          <w:lang w:val="en"/>
        </w:rPr>
        <w:t xml:space="preserve"> </w:t>
      </w:r>
      <w:r w:rsidRPr="0037293F">
        <w:t>posted</w:t>
      </w:r>
      <w:r w:rsidRPr="0037293F">
        <w:rPr>
          <w:rStyle w:val="longtext"/>
          <w:rFonts w:cs="Calibri"/>
          <w:lang w:val="en"/>
        </w:rPr>
        <w:t xml:space="preserve"> </w:t>
      </w:r>
      <w:r w:rsidRPr="0037293F">
        <w:t>on the accounts</w:t>
      </w:r>
      <w:r w:rsidRPr="0037293F">
        <w:rPr>
          <w:rStyle w:val="longtext"/>
          <w:rFonts w:cs="Calibri"/>
          <w:lang w:val="en"/>
        </w:rPr>
        <w:t xml:space="preserve"> </w:t>
      </w:r>
      <w:r w:rsidRPr="0037293F">
        <w:t>in the</w:t>
      </w:r>
      <w:r w:rsidRPr="0037293F">
        <w:rPr>
          <w:rStyle w:val="longtext"/>
          <w:rFonts w:cs="Calibri"/>
          <w:lang w:val="en"/>
        </w:rPr>
        <w:t xml:space="preserve"> </w:t>
      </w:r>
      <w:r w:rsidRPr="0037293F">
        <w:t>processing of financial</w:t>
      </w:r>
      <w:r w:rsidRPr="0037293F">
        <w:rPr>
          <w:rStyle w:val="longtext"/>
          <w:rFonts w:cs="Calibri"/>
          <w:lang w:val="en"/>
        </w:rPr>
        <w:t xml:space="preserve"> </w:t>
      </w:r>
      <w:r w:rsidRPr="0037293F">
        <w:t>operation</w:t>
      </w:r>
      <w:r w:rsidRPr="0037293F">
        <w:rPr>
          <w:rStyle w:val="longtext"/>
          <w:rFonts w:cs="Calibri"/>
          <w:lang w:val="en"/>
        </w:rPr>
        <w:t xml:space="preserve">. </w:t>
      </w:r>
      <w:r w:rsidRPr="0037293F">
        <w:t>The transaction</w:t>
      </w:r>
      <w:r w:rsidRPr="0037293F">
        <w:rPr>
          <w:rStyle w:val="longtext"/>
          <w:rFonts w:cs="Calibri"/>
          <w:lang w:val="en"/>
        </w:rPr>
        <w:t xml:space="preserve"> </w:t>
      </w:r>
      <w:r w:rsidRPr="0037293F">
        <w:t>contains</w:t>
      </w:r>
      <w:r w:rsidRPr="0037293F">
        <w:rPr>
          <w:rStyle w:val="longtext"/>
          <w:rFonts w:cs="Calibri"/>
          <w:lang w:val="en"/>
        </w:rPr>
        <w:t xml:space="preserve"> </w:t>
      </w:r>
      <w:r w:rsidRPr="0037293F">
        <w:t>one or two</w:t>
      </w:r>
      <w:r w:rsidRPr="0037293F">
        <w:rPr>
          <w:rStyle w:val="longtext"/>
          <w:rFonts w:cs="Calibri"/>
          <w:lang w:val="en"/>
        </w:rPr>
        <w:t xml:space="preserve"> </w:t>
      </w:r>
      <w:r w:rsidRPr="0037293F">
        <w:t>entries</w:t>
      </w:r>
      <w:r w:rsidRPr="0037293F">
        <w:rPr>
          <w:rStyle w:val="longtext"/>
          <w:rFonts w:cs="Calibri"/>
          <w:lang w:val="en"/>
        </w:rPr>
        <w:t>.</w:t>
      </w:r>
    </w:p>
    <w:p w:rsidR="00677448" w:rsidRPr="00124CC9" w:rsidRDefault="00677448" w:rsidP="009A31AE">
      <w:pPr>
        <w:pStyle w:val="BPC3Subhead1"/>
      </w:pPr>
      <w:bookmarkStart w:id="152" w:name="_Toc336514362"/>
      <w:bookmarkStart w:id="153" w:name="_Toc367983203"/>
      <w:r>
        <w:t>TRANSACTION_ID</w:t>
      </w:r>
      <w:bookmarkEnd w:id="152"/>
      <w:bookmarkEnd w:id="153"/>
    </w:p>
    <w:p w:rsidR="00677448" w:rsidRPr="0037293F" w:rsidRDefault="00677448" w:rsidP="00961495">
      <w:pPr>
        <w:pStyle w:val="BPC3Bodyafterheading"/>
      </w:pPr>
      <w:proofErr w:type="gramStart"/>
      <w:r w:rsidRPr="0037293F">
        <w:t>Transaction unique identifier.</w:t>
      </w:r>
      <w:proofErr w:type="gramEnd"/>
    </w:p>
    <w:p w:rsidR="00677448" w:rsidRPr="0037293F" w:rsidRDefault="00677448" w:rsidP="00961495">
      <w:pPr>
        <w:pStyle w:val="BPC3Bodyafterheading"/>
      </w:pPr>
    </w:p>
    <w:p w:rsidR="00677448" w:rsidRPr="00124CC9" w:rsidRDefault="00677448" w:rsidP="009A31AE">
      <w:pPr>
        <w:pStyle w:val="BPC3Subhead1"/>
      </w:pPr>
      <w:bookmarkStart w:id="154" w:name="_Toc336514363"/>
      <w:bookmarkStart w:id="155" w:name="_Toc367983204"/>
      <w:r>
        <w:t>TRANSACTION_TYPE</w:t>
      </w:r>
      <w:bookmarkEnd w:id="154"/>
      <w:bookmarkEnd w:id="155"/>
    </w:p>
    <w:p w:rsidR="00677448" w:rsidRPr="0037293F" w:rsidRDefault="00677448" w:rsidP="00961495">
      <w:pPr>
        <w:pStyle w:val="BPC3Bodyafterheading"/>
      </w:pPr>
      <w:proofErr w:type="gramStart"/>
      <w:r w:rsidRPr="0037293F">
        <w:t>Type of transaction that</w:t>
      </w:r>
      <w:r w:rsidRPr="0037293F">
        <w:rPr>
          <w:rStyle w:val="longtext"/>
          <w:rFonts w:cs="Calibri"/>
          <w:lang w:val="en"/>
        </w:rPr>
        <w:t xml:space="preserve"> </w:t>
      </w:r>
      <w:r w:rsidRPr="0037293F">
        <w:t>describes the purpose of</w:t>
      </w:r>
      <w:r w:rsidRPr="0037293F">
        <w:rPr>
          <w:rStyle w:val="longtext"/>
          <w:rFonts w:cs="Calibri"/>
          <w:lang w:val="en"/>
        </w:rPr>
        <w:t xml:space="preserve"> </w:t>
      </w:r>
      <w:r w:rsidRPr="0037293F">
        <w:t>the transaction and</w:t>
      </w:r>
      <w:r w:rsidRPr="0037293F">
        <w:rPr>
          <w:rStyle w:val="longtext"/>
          <w:rFonts w:cs="Calibri"/>
          <w:lang w:val="en"/>
        </w:rPr>
        <w:t xml:space="preserve"> </w:t>
      </w:r>
      <w:r w:rsidRPr="0037293F">
        <w:t>defines a set</w:t>
      </w:r>
      <w:r w:rsidRPr="0037293F">
        <w:rPr>
          <w:rStyle w:val="longtext"/>
          <w:rFonts w:cs="Calibri"/>
          <w:lang w:val="en"/>
        </w:rPr>
        <w:t xml:space="preserve"> </w:t>
      </w:r>
      <w:r w:rsidRPr="0037293F">
        <w:t>of accounts</w:t>
      </w:r>
      <w:r w:rsidRPr="0037293F">
        <w:rPr>
          <w:rStyle w:val="longtext"/>
          <w:rFonts w:cs="Calibri"/>
          <w:lang w:val="en"/>
        </w:rPr>
        <w:t xml:space="preserve"> </w:t>
      </w:r>
      <w:r w:rsidRPr="0037293F">
        <w:t>and the type</w:t>
      </w:r>
      <w:r w:rsidRPr="0037293F">
        <w:rPr>
          <w:rStyle w:val="longtext"/>
          <w:rFonts w:cs="Calibri"/>
          <w:lang w:val="en"/>
        </w:rPr>
        <w:t xml:space="preserve"> </w:t>
      </w:r>
      <w:r w:rsidRPr="0037293F">
        <w:t>to which it</w:t>
      </w:r>
      <w:r w:rsidRPr="0037293F">
        <w:rPr>
          <w:rStyle w:val="longtext"/>
          <w:rFonts w:cs="Calibri"/>
          <w:lang w:val="en"/>
        </w:rPr>
        <w:t xml:space="preserve"> </w:t>
      </w:r>
      <w:r w:rsidRPr="0037293F">
        <w:t>is applied</w:t>
      </w:r>
      <w:r w:rsidRPr="0037293F">
        <w:rPr>
          <w:rStyle w:val="longtext"/>
          <w:rFonts w:cs="Calibri"/>
          <w:lang w:val="en"/>
        </w:rPr>
        <w:t>.</w:t>
      </w:r>
      <w:proofErr w:type="gramEnd"/>
    </w:p>
    <w:p w:rsidR="00677448" w:rsidRPr="0037293F" w:rsidRDefault="00677448" w:rsidP="00961495">
      <w:pPr>
        <w:pStyle w:val="BPC3Bodyafterhead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TRNT0101</w:t>
            </w:r>
          </w:p>
        </w:tc>
        <w:tc>
          <w:tcPr>
            <w:tcW w:w="7718" w:type="dxa"/>
            <w:shd w:val="clear" w:color="auto" w:fill="auto"/>
          </w:tcPr>
          <w:p w:rsidR="00677448" w:rsidRPr="000A7B0A" w:rsidRDefault="00677448" w:rsidP="00677448">
            <w:pPr>
              <w:pStyle w:val="BPC3Tableitems"/>
            </w:pPr>
            <w:r w:rsidRPr="000A7B0A">
              <w:t>Settlements with the client in a transaction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TRNT0102</w:t>
            </w:r>
          </w:p>
        </w:tc>
        <w:tc>
          <w:tcPr>
            <w:tcW w:w="7718" w:type="dxa"/>
            <w:shd w:val="clear" w:color="auto" w:fill="auto"/>
          </w:tcPr>
          <w:p w:rsidR="00677448" w:rsidRPr="000A7B0A" w:rsidRDefault="00677448" w:rsidP="00677448">
            <w:pPr>
              <w:pStyle w:val="BPC3Tableitems"/>
            </w:pPr>
            <w:r w:rsidRPr="000A7B0A">
              <w:t>Fee from a client in a transaction</w:t>
            </w:r>
          </w:p>
        </w:tc>
      </w:tr>
      <w:tr w:rsidR="00677448" w:rsidRPr="00614E4D" w:rsidTr="00677448">
        <w:trPr>
          <w:trHeight w:val="250"/>
        </w:trPr>
        <w:tc>
          <w:tcPr>
            <w:tcW w:w="1524" w:type="dxa"/>
            <w:shd w:val="clear" w:color="auto" w:fill="auto"/>
          </w:tcPr>
          <w:p w:rsidR="00677448" w:rsidRPr="000A7B0A" w:rsidRDefault="00677448" w:rsidP="00677448">
            <w:pPr>
              <w:pStyle w:val="BPC3Tableitems"/>
            </w:pPr>
            <w:r w:rsidRPr="000A7B0A">
              <w:t>TRNT0103</w:t>
            </w:r>
          </w:p>
        </w:tc>
        <w:tc>
          <w:tcPr>
            <w:tcW w:w="7718" w:type="dxa"/>
            <w:shd w:val="clear" w:color="auto" w:fill="auto"/>
          </w:tcPr>
          <w:p w:rsidR="00677448" w:rsidRPr="000A7B0A" w:rsidRDefault="00677448" w:rsidP="00677448">
            <w:pPr>
              <w:pStyle w:val="BPC3Tableitems"/>
            </w:pPr>
            <w:r w:rsidRPr="000A7B0A">
              <w:t>Backup client account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TRNT0104</w:t>
            </w:r>
          </w:p>
        </w:tc>
        <w:tc>
          <w:tcPr>
            <w:tcW w:w="7718" w:type="dxa"/>
            <w:shd w:val="clear" w:color="auto" w:fill="auto"/>
          </w:tcPr>
          <w:p w:rsidR="00677448" w:rsidRPr="000A7B0A" w:rsidRDefault="00677448" w:rsidP="00677448">
            <w:pPr>
              <w:pStyle w:val="BPC3Tableitems"/>
            </w:pPr>
            <w:r w:rsidRPr="000A7B0A">
              <w:t>Cancellation of payments to a client in a transaction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lastRenderedPageBreak/>
              <w:t>TRNT0105</w:t>
            </w:r>
          </w:p>
        </w:tc>
        <w:tc>
          <w:tcPr>
            <w:tcW w:w="7718" w:type="dxa"/>
            <w:shd w:val="clear" w:color="auto" w:fill="auto"/>
          </w:tcPr>
          <w:p w:rsidR="00677448" w:rsidRPr="000A7B0A" w:rsidRDefault="00677448" w:rsidP="00677448">
            <w:pPr>
              <w:pStyle w:val="BPC3Tableitems"/>
            </w:pPr>
            <w:r w:rsidRPr="000A7B0A">
              <w:t>Cancellation fees of the client in a transaction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TRNT0106</w:t>
            </w:r>
          </w:p>
        </w:tc>
        <w:tc>
          <w:tcPr>
            <w:tcW w:w="7718" w:type="dxa"/>
            <w:shd w:val="clear" w:color="auto" w:fill="auto"/>
          </w:tcPr>
          <w:p w:rsidR="00677448" w:rsidRPr="000A7B0A" w:rsidRDefault="00677448" w:rsidP="00677448">
            <w:pPr>
              <w:pStyle w:val="BPC3Tableitems"/>
            </w:pPr>
            <w:r w:rsidRPr="000A7B0A">
              <w:t>Cancel a reservation of the client's account</w:t>
            </w:r>
          </w:p>
        </w:tc>
      </w:tr>
      <w:tr w:rsidR="00677448" w:rsidRPr="00614E4D" w:rsidTr="00677448">
        <w:trPr>
          <w:trHeight w:val="250"/>
        </w:trPr>
        <w:tc>
          <w:tcPr>
            <w:tcW w:w="1524" w:type="dxa"/>
            <w:shd w:val="clear" w:color="auto" w:fill="auto"/>
          </w:tcPr>
          <w:p w:rsidR="00677448" w:rsidRPr="000A7B0A" w:rsidRDefault="00677448" w:rsidP="00677448">
            <w:pPr>
              <w:pStyle w:val="BPC3Tableitems"/>
            </w:pPr>
            <w:r w:rsidRPr="000A7B0A">
              <w:t>TRNT0107</w:t>
            </w:r>
          </w:p>
        </w:tc>
        <w:tc>
          <w:tcPr>
            <w:tcW w:w="7718" w:type="dxa"/>
            <w:shd w:val="clear" w:color="auto" w:fill="auto"/>
          </w:tcPr>
          <w:p w:rsidR="00677448" w:rsidRPr="000A7B0A" w:rsidRDefault="00677448" w:rsidP="00677448">
            <w:pPr>
              <w:pStyle w:val="BPC3Tableitems"/>
            </w:pPr>
            <w:r w:rsidRPr="000A7B0A">
              <w:t>CBS top up</w:t>
            </w:r>
          </w:p>
        </w:tc>
      </w:tr>
      <w:tr w:rsidR="00677448" w:rsidRPr="00614E4D" w:rsidTr="00677448">
        <w:trPr>
          <w:trHeight w:val="250"/>
        </w:trPr>
        <w:tc>
          <w:tcPr>
            <w:tcW w:w="1524" w:type="dxa"/>
            <w:shd w:val="clear" w:color="auto" w:fill="auto"/>
          </w:tcPr>
          <w:p w:rsidR="00677448" w:rsidRPr="000A7B0A" w:rsidRDefault="00677448" w:rsidP="00677448">
            <w:pPr>
              <w:pStyle w:val="BPC3Tableitems"/>
            </w:pPr>
            <w:r w:rsidRPr="000A7B0A">
              <w:t>TRNT0108</w:t>
            </w:r>
          </w:p>
        </w:tc>
        <w:tc>
          <w:tcPr>
            <w:tcW w:w="7718" w:type="dxa"/>
            <w:shd w:val="clear" w:color="auto" w:fill="auto"/>
          </w:tcPr>
          <w:p w:rsidR="00677448" w:rsidRPr="000A7B0A" w:rsidRDefault="00677448" w:rsidP="00677448">
            <w:pPr>
              <w:pStyle w:val="BPC3Tableitems"/>
            </w:pPr>
            <w:r w:rsidRPr="000A7B0A">
              <w:t>CBS write-off</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TRNT0201</w:t>
            </w:r>
          </w:p>
        </w:tc>
        <w:tc>
          <w:tcPr>
            <w:tcW w:w="7718" w:type="dxa"/>
            <w:shd w:val="clear" w:color="auto" w:fill="auto"/>
          </w:tcPr>
          <w:p w:rsidR="00677448" w:rsidRPr="000A7B0A" w:rsidRDefault="00677448" w:rsidP="00677448">
            <w:pPr>
              <w:pStyle w:val="BPC3Tableitems"/>
            </w:pPr>
            <w:r w:rsidRPr="000A7B0A">
              <w:t>Settlements with the merchant in a transaction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TRNT0202</w:t>
            </w:r>
          </w:p>
        </w:tc>
        <w:tc>
          <w:tcPr>
            <w:tcW w:w="7718" w:type="dxa"/>
            <w:shd w:val="clear" w:color="auto" w:fill="auto"/>
          </w:tcPr>
          <w:p w:rsidR="00677448" w:rsidRPr="000A7B0A" w:rsidRDefault="00677448" w:rsidP="00677448">
            <w:pPr>
              <w:pStyle w:val="BPC3Tableitems"/>
            </w:pPr>
            <w:r w:rsidRPr="000A7B0A">
              <w:t>Fee from a merchant in a transaction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TRNT0203</w:t>
            </w:r>
          </w:p>
        </w:tc>
        <w:tc>
          <w:tcPr>
            <w:tcW w:w="7718" w:type="dxa"/>
            <w:shd w:val="clear" w:color="auto" w:fill="auto"/>
          </w:tcPr>
          <w:p w:rsidR="00677448" w:rsidRPr="000A7B0A" w:rsidRDefault="00677448" w:rsidP="00677448">
            <w:pPr>
              <w:pStyle w:val="BPC3Tableitems"/>
            </w:pPr>
            <w:r w:rsidRPr="000A7B0A">
              <w:t>Cancellation of payments to a merchant in a transaction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TRNT0204</w:t>
            </w:r>
          </w:p>
        </w:tc>
        <w:tc>
          <w:tcPr>
            <w:tcW w:w="7718" w:type="dxa"/>
            <w:shd w:val="clear" w:color="auto" w:fill="auto"/>
          </w:tcPr>
          <w:p w:rsidR="00677448" w:rsidRPr="000A7B0A" w:rsidRDefault="00677448" w:rsidP="00677448">
            <w:pPr>
              <w:pStyle w:val="BPC3Tableitems"/>
            </w:pPr>
            <w:r w:rsidRPr="000A7B0A">
              <w:t>Cancellation fees of the merchant in a transaction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rsidRPr="00E45095">
              <w:t>0401</w:t>
            </w:r>
          </w:p>
        </w:tc>
        <w:tc>
          <w:tcPr>
            <w:tcW w:w="7718" w:type="dxa"/>
            <w:shd w:val="clear" w:color="auto" w:fill="auto"/>
          </w:tcPr>
          <w:p w:rsidR="00677448" w:rsidRPr="000A7B0A" w:rsidRDefault="00677448" w:rsidP="00677448">
            <w:pPr>
              <w:pStyle w:val="BPC3Tableitems"/>
            </w:pPr>
            <w:r w:rsidRPr="00E45095">
              <w:t>Adjustment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1001</w:t>
            </w:r>
          </w:p>
        </w:tc>
        <w:tc>
          <w:tcPr>
            <w:tcW w:w="7718" w:type="dxa"/>
            <w:shd w:val="clear" w:color="auto" w:fill="auto"/>
          </w:tcPr>
          <w:p w:rsidR="00677448" w:rsidRPr="000A7B0A" w:rsidRDefault="00677448" w:rsidP="00677448">
            <w:pPr>
              <w:pStyle w:val="BPC3Tableitems"/>
            </w:pPr>
            <w:r w:rsidRPr="00E45095">
              <w:t>Providing Exceed Limit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1002</w:t>
            </w:r>
          </w:p>
        </w:tc>
        <w:tc>
          <w:tcPr>
            <w:tcW w:w="7718" w:type="dxa"/>
            <w:shd w:val="clear" w:color="auto" w:fill="auto"/>
          </w:tcPr>
          <w:p w:rsidR="00677448" w:rsidRPr="000A7B0A" w:rsidRDefault="00677448" w:rsidP="00677448">
            <w:pPr>
              <w:pStyle w:val="BPC3Tableitems"/>
            </w:pPr>
            <w:r w:rsidRPr="00E45095">
              <w:t>Overdraft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1003</w:t>
            </w:r>
          </w:p>
        </w:tc>
        <w:tc>
          <w:tcPr>
            <w:tcW w:w="7718" w:type="dxa"/>
            <w:shd w:val="clear" w:color="auto" w:fill="auto"/>
          </w:tcPr>
          <w:p w:rsidR="00677448" w:rsidRPr="000A7B0A" w:rsidRDefault="00677448" w:rsidP="00677448">
            <w:pPr>
              <w:pStyle w:val="BPC3Tableitems"/>
            </w:pPr>
            <w:r w:rsidRPr="00E45095">
              <w:t>Interest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1004</w:t>
            </w:r>
          </w:p>
        </w:tc>
        <w:tc>
          <w:tcPr>
            <w:tcW w:w="7718" w:type="dxa"/>
            <w:shd w:val="clear" w:color="auto" w:fill="auto"/>
          </w:tcPr>
          <w:p w:rsidR="00677448" w:rsidRPr="000A7B0A" w:rsidRDefault="00677448" w:rsidP="00677448">
            <w:pPr>
              <w:pStyle w:val="BPC3Tableitems"/>
            </w:pPr>
            <w:r w:rsidRPr="00E45095">
              <w:t>Overdue</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1005</w:t>
            </w:r>
          </w:p>
        </w:tc>
        <w:tc>
          <w:tcPr>
            <w:tcW w:w="7718" w:type="dxa"/>
            <w:shd w:val="clear" w:color="auto" w:fill="auto"/>
          </w:tcPr>
          <w:p w:rsidR="00677448" w:rsidRPr="000A7B0A" w:rsidRDefault="00677448" w:rsidP="00677448">
            <w:pPr>
              <w:pStyle w:val="BPC3Tableitems"/>
            </w:pPr>
            <w:r w:rsidRPr="00E45095">
              <w:t>Interest Overdue</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1007</w:t>
            </w:r>
          </w:p>
        </w:tc>
        <w:tc>
          <w:tcPr>
            <w:tcW w:w="7718" w:type="dxa"/>
            <w:shd w:val="clear" w:color="auto" w:fill="auto"/>
          </w:tcPr>
          <w:p w:rsidR="00677448" w:rsidRPr="000A7B0A" w:rsidRDefault="00677448" w:rsidP="00677448">
            <w:pPr>
              <w:pStyle w:val="BPC3Tableitems"/>
            </w:pPr>
            <w:r w:rsidRPr="00E45095">
              <w:t>Overlimit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1050</w:t>
            </w:r>
          </w:p>
        </w:tc>
        <w:tc>
          <w:tcPr>
            <w:tcW w:w="7718" w:type="dxa"/>
            <w:shd w:val="clear" w:color="auto" w:fill="auto"/>
          </w:tcPr>
          <w:p w:rsidR="00677448" w:rsidRPr="000A7B0A" w:rsidRDefault="00677448" w:rsidP="00677448">
            <w:pPr>
              <w:pStyle w:val="BPC3Tableitems"/>
            </w:pPr>
            <w:r w:rsidRPr="00E45095">
              <w:t>Payment reserve</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1051</w:t>
            </w:r>
          </w:p>
        </w:tc>
        <w:tc>
          <w:tcPr>
            <w:tcW w:w="7718" w:type="dxa"/>
            <w:shd w:val="clear" w:color="auto" w:fill="auto"/>
          </w:tcPr>
          <w:p w:rsidR="00677448" w:rsidRPr="000A7B0A" w:rsidRDefault="00677448" w:rsidP="00677448">
            <w:pPr>
              <w:pStyle w:val="BPC3Tableitems"/>
            </w:pPr>
            <w:r w:rsidRPr="00E45095">
              <w:t>Transfer overpayment to own funds</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1052</w:t>
            </w:r>
          </w:p>
        </w:tc>
        <w:tc>
          <w:tcPr>
            <w:tcW w:w="7718" w:type="dxa"/>
            <w:shd w:val="clear" w:color="auto" w:fill="auto"/>
          </w:tcPr>
          <w:p w:rsidR="00677448" w:rsidRPr="000A7B0A" w:rsidRDefault="00677448" w:rsidP="00677448">
            <w:pPr>
              <w:pStyle w:val="BPC3Tableitems"/>
            </w:pPr>
            <w:r w:rsidRPr="00E45095">
              <w:t>Overdraft repayment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1053</w:t>
            </w:r>
          </w:p>
        </w:tc>
        <w:tc>
          <w:tcPr>
            <w:tcW w:w="7718" w:type="dxa"/>
            <w:shd w:val="clear" w:color="auto" w:fill="auto"/>
          </w:tcPr>
          <w:p w:rsidR="00677448" w:rsidRPr="000A7B0A" w:rsidRDefault="00677448" w:rsidP="00677448">
            <w:pPr>
              <w:pStyle w:val="BPC3Tableitems"/>
            </w:pPr>
            <w:r w:rsidRPr="00E45095">
              <w:t>Interest repayment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1054</w:t>
            </w:r>
          </w:p>
        </w:tc>
        <w:tc>
          <w:tcPr>
            <w:tcW w:w="7718" w:type="dxa"/>
            <w:shd w:val="clear" w:color="auto" w:fill="auto"/>
          </w:tcPr>
          <w:p w:rsidR="00677448" w:rsidRPr="000A7B0A" w:rsidRDefault="00677448" w:rsidP="00677448">
            <w:pPr>
              <w:pStyle w:val="BPC3Tableitems"/>
            </w:pPr>
            <w:r w:rsidRPr="00E45095">
              <w:t>Overdue repayment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1055</w:t>
            </w:r>
          </w:p>
        </w:tc>
        <w:tc>
          <w:tcPr>
            <w:tcW w:w="7718" w:type="dxa"/>
            <w:shd w:val="clear" w:color="auto" w:fill="auto"/>
          </w:tcPr>
          <w:p w:rsidR="00677448" w:rsidRPr="000A7B0A" w:rsidRDefault="00677448" w:rsidP="00677448">
            <w:pPr>
              <w:pStyle w:val="BPC3Tableitems"/>
            </w:pPr>
            <w:r w:rsidRPr="00E45095">
              <w:t>Interest Overdue repayment</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0A7B0A">
              <w:t>TRNT</w:t>
            </w:r>
            <w:r>
              <w:t>1057</w:t>
            </w:r>
          </w:p>
        </w:tc>
        <w:tc>
          <w:tcPr>
            <w:tcW w:w="7718" w:type="dxa"/>
            <w:shd w:val="clear" w:color="auto" w:fill="auto"/>
          </w:tcPr>
          <w:p w:rsidR="00677448" w:rsidRPr="000A7B0A" w:rsidRDefault="00677448" w:rsidP="00677448">
            <w:pPr>
              <w:pStyle w:val="BPC3Tableitems"/>
            </w:pPr>
            <w:r w:rsidRPr="00E45095">
              <w:t>Overlimit repayment</w:t>
            </w:r>
          </w:p>
        </w:tc>
      </w:tr>
    </w:tbl>
    <w:p w:rsidR="00677448" w:rsidRPr="0037293F" w:rsidRDefault="00677448" w:rsidP="00961495">
      <w:pPr>
        <w:pStyle w:val="BPC3Bodyafterheading"/>
      </w:pPr>
    </w:p>
    <w:p w:rsidR="00677448" w:rsidRPr="004E5BE5" w:rsidRDefault="00677448" w:rsidP="009A31AE">
      <w:pPr>
        <w:pStyle w:val="BPC3Subhead1"/>
      </w:pPr>
      <w:bookmarkStart w:id="156" w:name="_Toc336514364"/>
      <w:bookmarkStart w:id="157" w:name="_Toc367983205"/>
      <w:r>
        <w:t>POSTING_DATE</w:t>
      </w:r>
      <w:bookmarkEnd w:id="156"/>
      <w:bookmarkEnd w:id="157"/>
    </w:p>
    <w:p w:rsidR="00677448" w:rsidRDefault="00677448" w:rsidP="00961495">
      <w:pPr>
        <w:pStyle w:val="BPC3Bodyafterheading"/>
        <w:rPr>
          <w:lang w:val="ru-RU"/>
        </w:rPr>
      </w:pPr>
      <w:proofErr w:type="gramStart"/>
      <w:r w:rsidRPr="0037293F">
        <w:t>Transaction posting date.</w:t>
      </w:r>
      <w:proofErr w:type="gramEnd"/>
    </w:p>
    <w:p w:rsidR="00677448" w:rsidRPr="00361A66" w:rsidRDefault="00677448" w:rsidP="00961495">
      <w:pPr>
        <w:pStyle w:val="BPC3Bodyafterheading"/>
        <w:rPr>
          <w:lang w:val="ru-RU"/>
        </w:rPr>
      </w:pPr>
    </w:p>
    <w:p w:rsidR="00677448" w:rsidRPr="00452B0A" w:rsidRDefault="00677448" w:rsidP="009A31AE">
      <w:pPr>
        <w:pStyle w:val="BPC3Heading3"/>
      </w:pPr>
      <w:bookmarkStart w:id="158" w:name="_Toc336514365"/>
      <w:bookmarkStart w:id="159" w:name="_Toc367983206"/>
      <w:bookmarkStart w:id="160" w:name="_Toc378599848"/>
      <w:bookmarkStart w:id="161" w:name="_Toc383426726"/>
      <w:bookmarkStart w:id="162" w:name="_Toc525299753"/>
      <w:r w:rsidRPr="00452B0A">
        <w:t>ENTRY</w:t>
      </w:r>
      <w:bookmarkEnd w:id="158"/>
      <w:bookmarkEnd w:id="159"/>
      <w:bookmarkEnd w:id="160"/>
      <w:bookmarkEnd w:id="161"/>
      <w:bookmarkEnd w:id="162"/>
    </w:p>
    <w:p w:rsidR="00677448" w:rsidRPr="00722DD1" w:rsidRDefault="00677448" w:rsidP="00961495">
      <w:pPr>
        <w:pStyle w:val="BPC3Bodyafterheading"/>
      </w:pPr>
      <w:r w:rsidRPr="0037293F">
        <w:t>Entry</w:t>
      </w:r>
      <w:r w:rsidRPr="0037293F">
        <w:rPr>
          <w:rStyle w:val="longtext"/>
          <w:rFonts w:cs="Calibri"/>
          <w:lang w:val="en"/>
        </w:rPr>
        <w:t xml:space="preserve"> </w:t>
      </w:r>
      <w:r>
        <w:t>is</w:t>
      </w:r>
      <w:r w:rsidRPr="0037293F">
        <w:t xml:space="preserve"> a component</w:t>
      </w:r>
      <w:r w:rsidRPr="0037293F">
        <w:rPr>
          <w:rStyle w:val="longtext"/>
          <w:rFonts w:cs="Calibri"/>
          <w:lang w:val="en"/>
        </w:rPr>
        <w:t xml:space="preserve"> </w:t>
      </w:r>
      <w:r w:rsidRPr="0037293F">
        <w:t>part of a transaction</w:t>
      </w:r>
      <w:r w:rsidRPr="0037293F">
        <w:rPr>
          <w:rStyle w:val="longtext"/>
          <w:rFonts w:cs="Calibri"/>
          <w:lang w:val="en"/>
        </w:rPr>
        <w:t xml:space="preserve"> </w:t>
      </w:r>
      <w:r w:rsidRPr="0037293F">
        <w:t>and</w:t>
      </w:r>
      <w:r w:rsidRPr="0037293F">
        <w:rPr>
          <w:rStyle w:val="longtext"/>
          <w:rFonts w:cs="Calibri"/>
          <w:lang w:val="en"/>
        </w:rPr>
        <w:t xml:space="preserve"> </w:t>
      </w:r>
      <w:r w:rsidRPr="0037293F">
        <w:t>describes</w:t>
      </w:r>
      <w:r w:rsidRPr="0037293F">
        <w:rPr>
          <w:rStyle w:val="longtext"/>
          <w:rFonts w:cs="Calibri"/>
          <w:lang w:val="en"/>
        </w:rPr>
        <w:t xml:space="preserve"> </w:t>
      </w:r>
      <w:r w:rsidRPr="0037293F">
        <w:t>one</w:t>
      </w:r>
      <w:r w:rsidRPr="0037293F">
        <w:rPr>
          <w:rStyle w:val="longtext"/>
          <w:rFonts w:cs="Calibri"/>
          <w:lang w:val="en"/>
        </w:rPr>
        <w:t xml:space="preserve"> </w:t>
      </w:r>
      <w:r w:rsidRPr="0037293F">
        <w:t>of its sides</w:t>
      </w:r>
      <w:r w:rsidRPr="0037293F">
        <w:rPr>
          <w:rStyle w:val="longtext"/>
          <w:rFonts w:cs="Calibri"/>
          <w:lang w:val="en"/>
        </w:rPr>
        <w:t xml:space="preserve"> </w:t>
      </w:r>
      <w:r w:rsidRPr="0037293F">
        <w:t>debit</w:t>
      </w:r>
      <w:r w:rsidRPr="0037293F">
        <w:rPr>
          <w:rStyle w:val="longtext"/>
          <w:rFonts w:cs="Calibri"/>
          <w:lang w:val="en"/>
        </w:rPr>
        <w:t xml:space="preserve"> </w:t>
      </w:r>
      <w:r w:rsidRPr="0037293F">
        <w:t>or</w:t>
      </w:r>
      <w:r w:rsidRPr="0037293F">
        <w:rPr>
          <w:rStyle w:val="longtext"/>
          <w:rFonts w:cs="Calibri"/>
          <w:lang w:val="en"/>
        </w:rPr>
        <w:t xml:space="preserve"> </w:t>
      </w:r>
      <w:r w:rsidRPr="0037293F">
        <w:t>credit.</w:t>
      </w:r>
    </w:p>
    <w:p w:rsidR="00677448" w:rsidRPr="00722DD1" w:rsidRDefault="00677448" w:rsidP="00961495">
      <w:pPr>
        <w:pStyle w:val="BPC3Bodyafterheading"/>
      </w:pPr>
    </w:p>
    <w:p w:rsidR="00677448" w:rsidRPr="00124CC9" w:rsidRDefault="00677448" w:rsidP="009A31AE">
      <w:pPr>
        <w:pStyle w:val="BPC3Subhead1"/>
      </w:pPr>
      <w:bookmarkStart w:id="163" w:name="_Toc336514366"/>
      <w:bookmarkStart w:id="164" w:name="_Toc367983207"/>
      <w:r>
        <w:t>ACCOUNT</w:t>
      </w:r>
      <w:bookmarkEnd w:id="163"/>
      <w:bookmarkEnd w:id="164"/>
    </w:p>
    <w:p w:rsidR="00677448" w:rsidRPr="00722DD1" w:rsidRDefault="00677448" w:rsidP="00961495">
      <w:pPr>
        <w:pStyle w:val="BPC3Bodyafterheading"/>
      </w:pPr>
      <w:r w:rsidRPr="0037293F">
        <w:t>Account for entry posting.</w:t>
      </w:r>
    </w:p>
    <w:p w:rsidR="00677448" w:rsidRPr="00722DD1" w:rsidRDefault="00677448" w:rsidP="00961495">
      <w:pPr>
        <w:pStyle w:val="BPC3Bodyafterheading"/>
      </w:pPr>
    </w:p>
    <w:p w:rsidR="00677448" w:rsidRPr="00124CC9" w:rsidRDefault="00677448" w:rsidP="009A31AE">
      <w:pPr>
        <w:pStyle w:val="BPC3Subhead1"/>
      </w:pPr>
      <w:bookmarkStart w:id="165" w:name="_Toc336514367"/>
      <w:bookmarkStart w:id="166" w:name="_Toc367983208"/>
      <w:r>
        <w:t>ACCOUNT_NUMBER</w:t>
      </w:r>
      <w:bookmarkEnd w:id="165"/>
      <w:bookmarkEnd w:id="166"/>
    </w:p>
    <w:p w:rsidR="00677448" w:rsidRPr="0037293F" w:rsidRDefault="00677448" w:rsidP="00961495">
      <w:pPr>
        <w:pStyle w:val="BPC3Bodyafterheading"/>
      </w:pPr>
      <w:r w:rsidRPr="0037293F">
        <w:t>Account number.</w:t>
      </w:r>
    </w:p>
    <w:p w:rsidR="00677448" w:rsidRPr="0037293F" w:rsidRDefault="00677448" w:rsidP="00961495">
      <w:pPr>
        <w:pStyle w:val="BPC3Bodyafterheading"/>
      </w:pPr>
    </w:p>
    <w:p w:rsidR="00677448" w:rsidRPr="00124CC9" w:rsidRDefault="00677448" w:rsidP="009A31AE">
      <w:pPr>
        <w:pStyle w:val="BPC3Subhead1"/>
      </w:pPr>
      <w:bookmarkStart w:id="167" w:name="_Toc336514369"/>
      <w:bookmarkStart w:id="168" w:name="_Toc367983209"/>
      <w:r>
        <w:t>AMOUNT</w:t>
      </w:r>
      <w:bookmarkEnd w:id="167"/>
      <w:bookmarkEnd w:id="168"/>
    </w:p>
    <w:p w:rsidR="00677448" w:rsidRPr="00722DD1" w:rsidRDefault="00677448" w:rsidP="00961495">
      <w:pPr>
        <w:pStyle w:val="BPC3Bodyafterheading"/>
        <w:rPr>
          <w:rStyle w:val="longtext"/>
          <w:rFonts w:cs="Calibri"/>
        </w:rPr>
      </w:pPr>
      <w:proofErr w:type="gramStart"/>
      <w:r w:rsidRPr="0037293F">
        <w:t>The amount</w:t>
      </w:r>
      <w:r w:rsidRPr="0037293F">
        <w:rPr>
          <w:rStyle w:val="longtext"/>
          <w:rFonts w:cs="Calibri"/>
          <w:lang w:val="en"/>
        </w:rPr>
        <w:t xml:space="preserve"> </w:t>
      </w:r>
      <w:r w:rsidRPr="0037293F">
        <w:t>drawn</w:t>
      </w:r>
      <w:r w:rsidRPr="0037293F">
        <w:rPr>
          <w:rStyle w:val="longtext"/>
          <w:rFonts w:cs="Calibri"/>
          <w:lang w:val="en"/>
        </w:rPr>
        <w:t xml:space="preserve"> </w:t>
      </w:r>
      <w:r w:rsidRPr="0037293F">
        <w:t>on the account</w:t>
      </w:r>
      <w:r w:rsidRPr="0037293F">
        <w:rPr>
          <w:rStyle w:val="longtext"/>
          <w:rFonts w:cs="Calibri"/>
          <w:lang w:val="en"/>
        </w:rPr>
        <w:t xml:space="preserve"> </w:t>
      </w:r>
      <w:r w:rsidRPr="0037293F">
        <w:t>in the current</w:t>
      </w:r>
      <w:r w:rsidRPr="0037293F">
        <w:rPr>
          <w:rStyle w:val="longtext"/>
          <w:rFonts w:cs="Calibri"/>
          <w:lang w:val="en"/>
        </w:rPr>
        <w:t xml:space="preserve"> </w:t>
      </w:r>
      <w:r w:rsidRPr="0037293F">
        <w:t>entry</w:t>
      </w:r>
      <w:r w:rsidRPr="0037293F">
        <w:rPr>
          <w:rStyle w:val="longtext"/>
          <w:rFonts w:cs="Calibri"/>
          <w:lang w:val="en"/>
        </w:rPr>
        <w:t>.</w:t>
      </w:r>
      <w:proofErr w:type="gramEnd"/>
    </w:p>
    <w:p w:rsidR="00677448" w:rsidRPr="00722DD1" w:rsidRDefault="00677448" w:rsidP="00961495">
      <w:pPr>
        <w:pStyle w:val="BPC3Bodyafterheading"/>
      </w:pPr>
    </w:p>
    <w:p w:rsidR="00677448" w:rsidRPr="00124CC9" w:rsidRDefault="00677448" w:rsidP="009A31AE">
      <w:pPr>
        <w:pStyle w:val="BPC3Subhead1"/>
      </w:pPr>
      <w:bookmarkStart w:id="169" w:name="_Toc336514370"/>
      <w:bookmarkStart w:id="170" w:name="_Toc367983210"/>
      <w:r>
        <w:t>AMOUNT_VALUE</w:t>
      </w:r>
      <w:bookmarkEnd w:id="169"/>
      <w:bookmarkEnd w:id="170"/>
    </w:p>
    <w:p w:rsidR="00677448" w:rsidRPr="00722DD1" w:rsidRDefault="00677448" w:rsidP="00961495">
      <w:pPr>
        <w:pStyle w:val="BPC3Bodyafterheading"/>
      </w:pPr>
      <w:proofErr w:type="gramStart"/>
      <w:r w:rsidRPr="0037293F">
        <w:t>The value of</w:t>
      </w:r>
      <w:r w:rsidRPr="0037293F">
        <w:rPr>
          <w:rStyle w:val="longtext"/>
          <w:rFonts w:cs="Calibri"/>
          <w:lang w:val="en"/>
        </w:rPr>
        <w:t xml:space="preserve"> </w:t>
      </w:r>
      <w:r w:rsidRPr="0037293F">
        <w:t>the amount</w:t>
      </w:r>
      <w:r w:rsidRPr="0037293F">
        <w:rPr>
          <w:rStyle w:val="longtext"/>
          <w:rFonts w:cs="Calibri"/>
          <w:lang w:val="en"/>
        </w:rPr>
        <w:t xml:space="preserve"> </w:t>
      </w:r>
      <w:r w:rsidRPr="0037293F">
        <w:t>in</w:t>
      </w:r>
      <w:r w:rsidRPr="0037293F">
        <w:rPr>
          <w:rStyle w:val="longtext"/>
          <w:rFonts w:cs="Calibri"/>
          <w:lang w:val="en"/>
        </w:rPr>
        <w:t xml:space="preserve"> </w:t>
      </w:r>
      <w:r w:rsidRPr="0037293F">
        <w:t>minimum denominations of</w:t>
      </w:r>
      <w:r w:rsidRPr="0037293F">
        <w:rPr>
          <w:rStyle w:val="longtext"/>
          <w:rFonts w:cs="Calibri"/>
          <w:lang w:val="en"/>
        </w:rPr>
        <w:t xml:space="preserve"> </w:t>
      </w:r>
      <w:r w:rsidRPr="0037293F">
        <w:t>currency.</w:t>
      </w:r>
      <w:proofErr w:type="gramEnd"/>
    </w:p>
    <w:p w:rsidR="00677448" w:rsidRPr="00722DD1" w:rsidRDefault="00677448" w:rsidP="00961495">
      <w:pPr>
        <w:pStyle w:val="BPC3Bodyafterheading"/>
      </w:pPr>
    </w:p>
    <w:p w:rsidR="00677448" w:rsidRPr="009744B3" w:rsidRDefault="00677448" w:rsidP="009A31AE">
      <w:pPr>
        <w:pStyle w:val="BPC3Subhead1"/>
      </w:pPr>
      <w:bookmarkStart w:id="171" w:name="_Toc336514371"/>
      <w:bookmarkStart w:id="172" w:name="_Toc367983211"/>
      <w:r>
        <w:t>CURRENCY</w:t>
      </w:r>
      <w:bookmarkEnd w:id="171"/>
      <w:bookmarkEnd w:id="172"/>
    </w:p>
    <w:p w:rsidR="00677448" w:rsidRDefault="00677448" w:rsidP="00961495">
      <w:pPr>
        <w:pStyle w:val="BPC3Bodyafterheading"/>
        <w:rPr>
          <w:rStyle w:val="longtext"/>
          <w:rFonts w:cs="Calibri"/>
          <w:lang w:val="ru-RU"/>
        </w:rPr>
      </w:pPr>
      <w:proofErr w:type="gramStart"/>
      <w:r w:rsidRPr="0037293F">
        <w:t>The currency of the amount.</w:t>
      </w:r>
      <w:proofErr w:type="gramEnd"/>
      <w:r w:rsidRPr="0037293F">
        <w:rPr>
          <w:rStyle w:val="longtext"/>
          <w:rFonts w:cs="Calibri"/>
          <w:lang w:val="en"/>
        </w:rPr>
        <w:t xml:space="preserve"> </w:t>
      </w:r>
      <w:proofErr w:type="gramStart"/>
      <w:r w:rsidRPr="0037293F">
        <w:t>Numeric</w:t>
      </w:r>
      <w:r w:rsidRPr="0037293F">
        <w:rPr>
          <w:rStyle w:val="longtext"/>
          <w:rFonts w:cs="Calibri"/>
          <w:lang w:val="en"/>
        </w:rPr>
        <w:t xml:space="preserve"> </w:t>
      </w:r>
      <w:r w:rsidRPr="0037293F">
        <w:t>ISO</w:t>
      </w:r>
      <w:r w:rsidRPr="0037293F">
        <w:rPr>
          <w:rStyle w:val="longtext"/>
          <w:rFonts w:cs="Calibri"/>
          <w:lang w:val="en"/>
        </w:rPr>
        <w:t xml:space="preserve"> </w:t>
      </w:r>
      <w:r w:rsidRPr="0037293F">
        <w:t>currency code</w:t>
      </w:r>
      <w:r w:rsidRPr="0037293F">
        <w:rPr>
          <w:rStyle w:val="longtext"/>
          <w:rFonts w:cs="Calibri"/>
          <w:lang w:val="en"/>
        </w:rPr>
        <w:t>.</w:t>
      </w:r>
      <w:proofErr w:type="gramEnd"/>
    </w:p>
    <w:p w:rsidR="00677448" w:rsidRPr="00361A66" w:rsidRDefault="00677448" w:rsidP="00961495">
      <w:pPr>
        <w:pStyle w:val="BPC3Bodyafterheading"/>
        <w:rPr>
          <w:lang w:val="ru-RU"/>
        </w:rPr>
      </w:pPr>
    </w:p>
    <w:p w:rsidR="00677448" w:rsidRDefault="00677448" w:rsidP="009A31AE">
      <w:pPr>
        <w:pStyle w:val="BPC3Heading3"/>
      </w:pPr>
      <w:bookmarkStart w:id="173" w:name="_Toc336514372"/>
      <w:bookmarkStart w:id="174" w:name="_Toc367983212"/>
      <w:bookmarkStart w:id="175" w:name="_Toc378599849"/>
      <w:bookmarkStart w:id="176" w:name="_Toc383426727"/>
      <w:bookmarkStart w:id="177" w:name="_Toc525299754"/>
      <w:r w:rsidRPr="00452B0A">
        <w:t>DOCUMENT</w:t>
      </w:r>
      <w:bookmarkEnd w:id="173"/>
      <w:bookmarkEnd w:id="174"/>
      <w:bookmarkEnd w:id="175"/>
      <w:bookmarkEnd w:id="176"/>
      <w:bookmarkEnd w:id="177"/>
    </w:p>
    <w:p w:rsidR="00677448" w:rsidRPr="0037293F" w:rsidRDefault="00677448" w:rsidP="00961495">
      <w:pPr>
        <w:pStyle w:val="BPC3Bodyafterheading"/>
      </w:pPr>
      <w:r w:rsidRPr="0037293F">
        <w:t>Bank document</w:t>
      </w:r>
      <w:r w:rsidRPr="0037293F">
        <w:rPr>
          <w:rStyle w:val="longtext"/>
          <w:rFonts w:cs="Calibri"/>
          <w:lang w:val="en"/>
        </w:rPr>
        <w:t xml:space="preserve"> </w:t>
      </w:r>
      <w:r w:rsidRPr="0037293F">
        <w:t>associated</w:t>
      </w:r>
      <w:r w:rsidRPr="0037293F">
        <w:rPr>
          <w:rStyle w:val="longtext"/>
          <w:rFonts w:cs="Calibri"/>
          <w:lang w:val="en"/>
        </w:rPr>
        <w:t xml:space="preserve"> </w:t>
      </w:r>
      <w:r w:rsidRPr="0037293F">
        <w:t>with</w:t>
      </w:r>
      <w:r w:rsidRPr="0037293F">
        <w:rPr>
          <w:rStyle w:val="longtext"/>
          <w:rFonts w:cs="Calibri"/>
          <w:lang w:val="en"/>
        </w:rPr>
        <w:t xml:space="preserve"> </w:t>
      </w:r>
      <w:r w:rsidRPr="0037293F">
        <w:t>any</w:t>
      </w:r>
      <w:r w:rsidRPr="0037293F">
        <w:rPr>
          <w:rStyle w:val="longtext"/>
          <w:rFonts w:cs="Calibri"/>
          <w:lang w:val="en"/>
        </w:rPr>
        <w:t xml:space="preserve"> </w:t>
      </w:r>
      <w:r w:rsidRPr="0037293F">
        <w:t>entity</w:t>
      </w:r>
      <w:r w:rsidRPr="0037293F">
        <w:rPr>
          <w:rStyle w:val="longtext"/>
          <w:rFonts w:cs="Calibri"/>
          <w:lang w:val="en"/>
        </w:rPr>
        <w:t xml:space="preserve">: </w:t>
      </w:r>
      <w:r w:rsidRPr="0037293F">
        <w:t>operation</w:t>
      </w:r>
      <w:r w:rsidRPr="0037293F">
        <w:rPr>
          <w:rStyle w:val="longtext"/>
          <w:rFonts w:cs="Calibri"/>
          <w:lang w:val="en"/>
        </w:rPr>
        <w:t xml:space="preserve">, </w:t>
      </w:r>
      <w:r w:rsidRPr="0037293F">
        <w:t>transaction</w:t>
      </w:r>
      <w:r w:rsidRPr="0037293F">
        <w:rPr>
          <w:rStyle w:val="longtext"/>
          <w:rFonts w:cs="Calibri"/>
          <w:lang w:val="en"/>
        </w:rPr>
        <w:t xml:space="preserve">, or payment </w:t>
      </w:r>
      <w:r w:rsidRPr="0037293F">
        <w:t>order</w:t>
      </w:r>
      <w:r w:rsidRPr="0037293F">
        <w:rPr>
          <w:rStyle w:val="longtext"/>
          <w:rFonts w:cs="Calibri"/>
          <w:lang w:val="en"/>
        </w:rPr>
        <w:t>.</w:t>
      </w:r>
    </w:p>
    <w:p w:rsidR="00677448" w:rsidRPr="0037293F" w:rsidRDefault="00677448" w:rsidP="00961495">
      <w:pPr>
        <w:pStyle w:val="BPC3Bodyafterheading"/>
      </w:pPr>
    </w:p>
    <w:p w:rsidR="00677448" w:rsidRPr="00124CC9" w:rsidRDefault="00677448" w:rsidP="009A31AE">
      <w:pPr>
        <w:pStyle w:val="BPC3Subhead1"/>
      </w:pPr>
      <w:bookmarkStart w:id="178" w:name="_Toc336514373"/>
      <w:bookmarkStart w:id="179" w:name="_Toc367983213"/>
      <w:r>
        <w:t>DOCUMENT_ID</w:t>
      </w:r>
      <w:bookmarkEnd w:id="178"/>
      <w:bookmarkEnd w:id="179"/>
    </w:p>
    <w:p w:rsidR="00677448" w:rsidRPr="00722DD1" w:rsidRDefault="00677448" w:rsidP="00961495">
      <w:pPr>
        <w:pStyle w:val="BPC3Bodyafterheading"/>
      </w:pPr>
      <w:proofErr w:type="gramStart"/>
      <w:r w:rsidRPr="0037293F">
        <w:t>Unique identifier of document.</w:t>
      </w:r>
      <w:proofErr w:type="gramEnd"/>
    </w:p>
    <w:p w:rsidR="00677448" w:rsidRPr="00722DD1" w:rsidRDefault="00677448" w:rsidP="00961495">
      <w:pPr>
        <w:pStyle w:val="BPC3Bodyafterheading"/>
      </w:pPr>
    </w:p>
    <w:p w:rsidR="00677448" w:rsidRPr="00124CC9" w:rsidRDefault="00677448" w:rsidP="009A31AE">
      <w:pPr>
        <w:pStyle w:val="BPC3Subhead1"/>
      </w:pPr>
      <w:bookmarkStart w:id="180" w:name="_Toc336514374"/>
      <w:bookmarkStart w:id="181" w:name="_Toc367983214"/>
      <w:r>
        <w:t>DOCUMENT_TYPE</w:t>
      </w:r>
      <w:bookmarkEnd w:id="180"/>
      <w:bookmarkEnd w:id="181"/>
    </w:p>
    <w:p w:rsidR="00677448" w:rsidRPr="00722DD1" w:rsidRDefault="00677448" w:rsidP="00961495">
      <w:pPr>
        <w:pStyle w:val="BPC3Bodyafterheading"/>
      </w:pPr>
      <w:proofErr w:type="gramStart"/>
      <w:r w:rsidRPr="0037293F">
        <w:t>Type of document</w:t>
      </w:r>
      <w:r w:rsidRPr="0037293F">
        <w:rPr>
          <w:rStyle w:val="longtext"/>
          <w:rFonts w:cs="Calibri"/>
          <w:lang w:val="en"/>
        </w:rPr>
        <w:t>.</w:t>
      </w:r>
      <w:proofErr w:type="gramEnd"/>
      <w:r w:rsidRPr="0037293F">
        <w:rPr>
          <w:rStyle w:val="longtext"/>
          <w:rFonts w:cs="Calibri"/>
          <w:lang w:val="en"/>
        </w:rPr>
        <w:t xml:space="preserve"> </w:t>
      </w:r>
      <w:r w:rsidRPr="0037293F">
        <w:t>Describes the purpose of</w:t>
      </w:r>
      <w:r w:rsidRPr="0037293F">
        <w:rPr>
          <w:rStyle w:val="longtext"/>
          <w:rFonts w:cs="Calibri"/>
          <w:lang w:val="en"/>
        </w:rPr>
        <w:t xml:space="preserve"> </w:t>
      </w:r>
      <w:r w:rsidRPr="0037293F">
        <w:t>the document and</w:t>
      </w:r>
      <w:r w:rsidRPr="0037293F">
        <w:rPr>
          <w:rStyle w:val="longtext"/>
          <w:rFonts w:cs="Calibri"/>
          <w:lang w:val="en"/>
        </w:rPr>
        <w:t xml:space="preserve"> </w:t>
      </w:r>
      <w:r w:rsidRPr="0037293F">
        <w:t>determine its structure</w:t>
      </w:r>
      <w:r w:rsidRPr="0037293F">
        <w:rPr>
          <w:rStyle w:val="longtext"/>
          <w:rFonts w:cs="Calibri"/>
          <w:lang w:val="en"/>
        </w:rPr>
        <w:t xml:space="preserve">. </w:t>
      </w:r>
      <w:r w:rsidRPr="0037293F">
        <w:t>The standard set of</w:t>
      </w:r>
      <w:r w:rsidRPr="0037293F">
        <w:rPr>
          <w:rStyle w:val="longtext"/>
          <w:rFonts w:cs="Calibri"/>
          <w:lang w:val="en"/>
        </w:rPr>
        <w:t xml:space="preserve"> </w:t>
      </w:r>
      <w:r w:rsidRPr="0037293F">
        <w:t>value is not</w:t>
      </w:r>
      <w:r w:rsidRPr="0037293F">
        <w:rPr>
          <w:rStyle w:val="longtext"/>
          <w:rFonts w:cs="Calibri"/>
          <w:lang w:val="en"/>
        </w:rPr>
        <w:t xml:space="preserve"> </w:t>
      </w:r>
      <w:r w:rsidRPr="0037293F">
        <w:t>defined.</w:t>
      </w:r>
      <w:r w:rsidRPr="0037293F">
        <w:rPr>
          <w:rStyle w:val="longtext"/>
          <w:rFonts w:cs="Calibri"/>
          <w:lang w:val="en"/>
        </w:rPr>
        <w:t xml:space="preserve"> </w:t>
      </w:r>
      <w:proofErr w:type="gramStart"/>
      <w:r w:rsidRPr="0037293F">
        <w:t>The code</w:t>
      </w:r>
      <w:r w:rsidRPr="0037293F">
        <w:rPr>
          <w:rStyle w:val="longtext"/>
          <w:rFonts w:cs="Calibri"/>
          <w:lang w:val="en"/>
        </w:rPr>
        <w:t xml:space="preserve"> </w:t>
      </w:r>
      <w:r w:rsidRPr="0037293F">
        <w:t>dictionary</w:t>
      </w:r>
      <w:r w:rsidRPr="0037293F">
        <w:rPr>
          <w:rStyle w:val="longtext"/>
          <w:rFonts w:cs="Calibri"/>
          <w:lang w:val="en"/>
        </w:rPr>
        <w:t xml:space="preserve"> </w:t>
      </w:r>
      <w:r w:rsidRPr="0037293F">
        <w:t>DCMT.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blHeader/>
        </w:trPr>
        <w:tc>
          <w:tcPr>
            <w:tcW w:w="1524" w:type="dxa"/>
            <w:shd w:val="clear" w:color="auto" w:fill="C5E2FF"/>
            <w:vAlign w:val="center"/>
          </w:tcPr>
          <w:p w:rsidR="00677448" w:rsidRPr="005964A8" w:rsidRDefault="00677448" w:rsidP="00677448">
            <w:pPr>
              <w:pStyle w:val="BPC3Tableheadings"/>
            </w:pPr>
            <w:r>
              <w:t>Code</w:t>
            </w:r>
          </w:p>
        </w:tc>
        <w:tc>
          <w:tcPr>
            <w:tcW w:w="7718" w:type="dxa"/>
            <w:shd w:val="clear" w:color="auto" w:fill="C5E2FF"/>
            <w:vAlign w:val="center"/>
          </w:tcPr>
          <w:p w:rsidR="00677448" w:rsidRPr="005964A8" w:rsidRDefault="00677448" w:rsidP="00677448">
            <w:pPr>
              <w:pStyle w:val="BPC3Tableheadings"/>
            </w:pPr>
            <w:r>
              <w:t>Description</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6A5DDF">
              <w:t>DCMT</w:t>
            </w:r>
            <w:r w:rsidRPr="000A7B0A">
              <w:t>00</w:t>
            </w:r>
            <w:r>
              <w:rPr>
                <w:lang w:val="ru-RU"/>
              </w:rPr>
              <w:t>0</w:t>
            </w:r>
            <w:r w:rsidRPr="000A7B0A">
              <w:t>1</w:t>
            </w:r>
          </w:p>
        </w:tc>
        <w:tc>
          <w:tcPr>
            <w:tcW w:w="7718" w:type="dxa"/>
            <w:shd w:val="clear" w:color="auto" w:fill="auto"/>
          </w:tcPr>
          <w:p w:rsidR="00677448" w:rsidRPr="000A7B0A" w:rsidRDefault="00677448" w:rsidP="00677448">
            <w:pPr>
              <w:pStyle w:val="BPC3Tableitems"/>
            </w:pPr>
            <w:r w:rsidRPr="006A5DDF">
              <w:t>Scanned image</w:t>
            </w:r>
          </w:p>
        </w:tc>
      </w:tr>
      <w:tr w:rsidR="00677448" w:rsidRPr="00CB2123" w:rsidTr="00677448">
        <w:trPr>
          <w:trHeight w:val="250"/>
        </w:trPr>
        <w:tc>
          <w:tcPr>
            <w:tcW w:w="1524" w:type="dxa"/>
            <w:shd w:val="clear" w:color="auto" w:fill="auto"/>
          </w:tcPr>
          <w:p w:rsidR="00677448" w:rsidRPr="000A7B0A" w:rsidRDefault="00677448" w:rsidP="00677448">
            <w:pPr>
              <w:pStyle w:val="BPC3Tableitems"/>
            </w:pPr>
            <w:r w:rsidRPr="006A5DDF">
              <w:t>DCMT</w:t>
            </w:r>
            <w:r w:rsidRPr="000A7B0A">
              <w:t>00</w:t>
            </w:r>
            <w:r>
              <w:rPr>
                <w:lang w:val="ru-RU"/>
              </w:rPr>
              <w:t>02</w:t>
            </w:r>
          </w:p>
        </w:tc>
        <w:tc>
          <w:tcPr>
            <w:tcW w:w="7718" w:type="dxa"/>
            <w:shd w:val="clear" w:color="auto" w:fill="auto"/>
          </w:tcPr>
          <w:p w:rsidR="00677448" w:rsidRPr="000A7B0A" w:rsidRDefault="00677448" w:rsidP="00677448">
            <w:pPr>
              <w:pStyle w:val="BPC3Tableitems"/>
            </w:pPr>
            <w:r w:rsidRPr="006A5DDF">
              <w:t>Report</w:t>
            </w:r>
          </w:p>
        </w:tc>
      </w:tr>
    </w:tbl>
    <w:p w:rsidR="00677448" w:rsidRPr="006A5DDF" w:rsidRDefault="00677448" w:rsidP="00961495">
      <w:pPr>
        <w:pStyle w:val="BPC3Bodyafterheading"/>
      </w:pPr>
    </w:p>
    <w:p w:rsidR="00677448" w:rsidRPr="00124CC9" w:rsidRDefault="00677448" w:rsidP="009A31AE">
      <w:pPr>
        <w:pStyle w:val="BPC3Subhead1"/>
      </w:pPr>
      <w:bookmarkStart w:id="182" w:name="_Toc336514375"/>
      <w:bookmarkStart w:id="183" w:name="_Toc367983215"/>
      <w:r>
        <w:t>DOCUMENT_NUMBER</w:t>
      </w:r>
      <w:bookmarkEnd w:id="182"/>
      <w:bookmarkEnd w:id="183"/>
    </w:p>
    <w:p w:rsidR="00677448" w:rsidRPr="00722DD1" w:rsidRDefault="00677448" w:rsidP="00961495">
      <w:pPr>
        <w:pStyle w:val="BPC3Bodyafterheading"/>
      </w:pPr>
      <w:proofErr w:type="gramStart"/>
      <w:r w:rsidRPr="0037293F">
        <w:t>The document number.</w:t>
      </w:r>
      <w:proofErr w:type="gramEnd"/>
      <w:r w:rsidRPr="0037293F">
        <w:rPr>
          <w:rStyle w:val="longtext"/>
          <w:rFonts w:cs="Calibri"/>
          <w:lang w:val="en"/>
        </w:rPr>
        <w:t xml:space="preserve"> </w:t>
      </w:r>
      <w:proofErr w:type="gramStart"/>
      <w:r w:rsidRPr="0037293F">
        <w:t>Must</w:t>
      </w:r>
      <w:r w:rsidRPr="0037293F">
        <w:rPr>
          <w:rStyle w:val="longtext"/>
          <w:rFonts w:cs="Calibri"/>
          <w:lang w:val="en"/>
        </w:rPr>
        <w:t xml:space="preserve"> </w:t>
      </w:r>
      <w:r w:rsidRPr="0037293F">
        <w:t>be</w:t>
      </w:r>
      <w:r w:rsidRPr="0037293F">
        <w:rPr>
          <w:rStyle w:val="longtext"/>
          <w:rFonts w:cs="Calibri"/>
          <w:lang w:val="en"/>
        </w:rPr>
        <w:t xml:space="preserve"> </w:t>
      </w:r>
      <w:r w:rsidRPr="0037293F">
        <w:t>unique within the</w:t>
      </w:r>
      <w:r w:rsidRPr="0037293F">
        <w:rPr>
          <w:rStyle w:val="longtext"/>
          <w:rFonts w:cs="Calibri"/>
          <w:lang w:val="en"/>
        </w:rPr>
        <w:t xml:space="preserve"> </w:t>
      </w:r>
      <w:r w:rsidRPr="0037293F">
        <w:t>document type and</w:t>
      </w:r>
      <w:r w:rsidRPr="0037293F">
        <w:rPr>
          <w:rStyle w:val="longtext"/>
          <w:rFonts w:cs="Calibri"/>
          <w:lang w:val="en"/>
        </w:rPr>
        <w:t xml:space="preserve"> </w:t>
      </w:r>
      <w:r w:rsidRPr="0037293F">
        <w:t>date of</w:t>
      </w:r>
      <w:r w:rsidRPr="0037293F">
        <w:rPr>
          <w:rStyle w:val="longtext"/>
          <w:rFonts w:cs="Calibri"/>
          <w:lang w:val="en"/>
        </w:rPr>
        <w:t xml:space="preserve"> </w:t>
      </w:r>
      <w:r w:rsidRPr="0037293F">
        <w:t>creation.</w:t>
      </w:r>
      <w:proofErr w:type="gramEnd"/>
    </w:p>
    <w:p w:rsidR="00677448" w:rsidRPr="00722DD1" w:rsidRDefault="00677448" w:rsidP="00961495">
      <w:pPr>
        <w:pStyle w:val="BPC3Bodyafterheading"/>
      </w:pPr>
    </w:p>
    <w:p w:rsidR="00677448" w:rsidRPr="00124CC9" w:rsidRDefault="00677448" w:rsidP="009A31AE">
      <w:pPr>
        <w:pStyle w:val="BPC3Subhead1"/>
      </w:pPr>
      <w:bookmarkStart w:id="184" w:name="_Toc336514376"/>
      <w:bookmarkStart w:id="185" w:name="_Toc367983216"/>
      <w:r>
        <w:t>DOCUMENT_DATE</w:t>
      </w:r>
      <w:bookmarkEnd w:id="184"/>
      <w:bookmarkEnd w:id="185"/>
    </w:p>
    <w:p w:rsidR="00677448" w:rsidRPr="00B230EB" w:rsidRDefault="00677448" w:rsidP="00961495">
      <w:pPr>
        <w:pStyle w:val="BPC3Bodyafterheading"/>
      </w:pPr>
      <w:proofErr w:type="gramStart"/>
      <w:r w:rsidRPr="0037293F">
        <w:t>Created document.</w:t>
      </w:r>
      <w:proofErr w:type="gramEnd"/>
    </w:p>
    <w:p w:rsidR="00677448" w:rsidRPr="00B230EB" w:rsidRDefault="00677448" w:rsidP="00961495">
      <w:pPr>
        <w:pStyle w:val="BPC3Bodyafterheading"/>
      </w:pPr>
    </w:p>
    <w:p w:rsidR="00677448" w:rsidRPr="00124CC9" w:rsidRDefault="00677448" w:rsidP="009A31AE">
      <w:pPr>
        <w:pStyle w:val="BPC3Subhead1"/>
      </w:pPr>
      <w:bookmarkStart w:id="186" w:name="_Toc336514377"/>
      <w:bookmarkStart w:id="187" w:name="_Toc367983217"/>
      <w:r>
        <w:t>CONTENT</w:t>
      </w:r>
      <w:bookmarkEnd w:id="186"/>
      <w:bookmarkEnd w:id="187"/>
    </w:p>
    <w:p w:rsidR="00677448" w:rsidRPr="00722DD1" w:rsidRDefault="00677448" w:rsidP="00961495">
      <w:pPr>
        <w:pStyle w:val="BPC3Bodyafterheading"/>
        <w:rPr>
          <w:rStyle w:val="longtext"/>
          <w:rFonts w:cs="Calibri"/>
        </w:rPr>
      </w:pPr>
      <w:proofErr w:type="gramStart"/>
      <w:r w:rsidRPr="0037293F">
        <w:t>Structured</w:t>
      </w:r>
      <w:r w:rsidRPr="0037293F">
        <w:rPr>
          <w:rStyle w:val="longtext"/>
          <w:rFonts w:cs="Calibri"/>
          <w:lang w:val="en"/>
        </w:rPr>
        <w:t xml:space="preserve"> </w:t>
      </w:r>
      <w:r w:rsidRPr="0037293F">
        <w:t>document content</w:t>
      </w:r>
      <w:r w:rsidRPr="0037293F">
        <w:rPr>
          <w:rStyle w:val="longtext"/>
          <w:rFonts w:cs="Calibri"/>
          <w:lang w:val="en"/>
        </w:rPr>
        <w:t>.</w:t>
      </w:r>
      <w:proofErr w:type="gramEnd"/>
      <w:r w:rsidRPr="0037293F">
        <w:rPr>
          <w:rStyle w:val="longtext"/>
          <w:rFonts w:cs="Calibri"/>
          <w:lang w:val="en"/>
        </w:rPr>
        <w:t xml:space="preserve"> </w:t>
      </w:r>
      <w:proofErr w:type="gramStart"/>
      <w:r w:rsidRPr="0037293F">
        <w:t>Contains</w:t>
      </w:r>
      <w:r w:rsidRPr="0037293F">
        <w:rPr>
          <w:rStyle w:val="longtext"/>
          <w:rFonts w:cs="Calibri"/>
          <w:lang w:val="en"/>
        </w:rPr>
        <w:t xml:space="preserve"> </w:t>
      </w:r>
      <w:r w:rsidRPr="0037293F">
        <w:t>a single functional</w:t>
      </w:r>
      <w:r w:rsidRPr="0037293F">
        <w:rPr>
          <w:rStyle w:val="longtext"/>
          <w:rFonts w:cs="Calibri"/>
          <w:lang w:val="en"/>
        </w:rPr>
        <w:t xml:space="preserve"> </w:t>
      </w:r>
      <w:r w:rsidRPr="0037293F">
        <w:t>part of the document</w:t>
      </w:r>
      <w:r w:rsidRPr="0037293F">
        <w:rPr>
          <w:rStyle w:val="longtext"/>
          <w:rFonts w:cs="Calibri"/>
          <w:lang w:val="en"/>
        </w:rPr>
        <w:t>.</w:t>
      </w:r>
      <w:proofErr w:type="gramEnd"/>
    </w:p>
    <w:p w:rsidR="00677448" w:rsidRPr="00722DD1" w:rsidRDefault="00677448" w:rsidP="00961495">
      <w:pPr>
        <w:pStyle w:val="BPC3Bodyafterheading"/>
      </w:pPr>
    </w:p>
    <w:p w:rsidR="00677448" w:rsidRPr="00124CC9" w:rsidRDefault="00677448" w:rsidP="009A31AE">
      <w:pPr>
        <w:pStyle w:val="BPC3Subhead1"/>
      </w:pPr>
      <w:bookmarkStart w:id="188" w:name="_Toc336514378"/>
      <w:bookmarkStart w:id="189" w:name="_Toc367983218"/>
      <w:r>
        <w:t>CONTENT_TYPE</w:t>
      </w:r>
      <w:bookmarkEnd w:id="188"/>
      <w:bookmarkEnd w:id="189"/>
    </w:p>
    <w:p w:rsidR="00677448" w:rsidRPr="0037293F" w:rsidRDefault="00677448" w:rsidP="00961495">
      <w:pPr>
        <w:pStyle w:val="BPC3Bodyafterheading"/>
      </w:pPr>
      <w:proofErr w:type="gramStart"/>
      <w:r w:rsidRPr="0037293F">
        <w:t>The content type</w:t>
      </w:r>
      <w:r w:rsidRPr="0037293F">
        <w:rPr>
          <w:rStyle w:val="longtext"/>
          <w:rFonts w:cs="Calibri"/>
          <w:lang w:val="en"/>
        </w:rPr>
        <w:t xml:space="preserve"> </w:t>
      </w:r>
      <w:r w:rsidRPr="0037293F">
        <w:t>of the document.</w:t>
      </w:r>
      <w:proofErr w:type="gramEnd"/>
    </w:p>
    <w:p w:rsidR="00677448" w:rsidRPr="0037293F" w:rsidRDefault="00677448" w:rsidP="00961495">
      <w:pPr>
        <w:pStyle w:val="BPC3Bodyafterhead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677448" w:rsidRPr="005964A8" w:rsidTr="00677448">
        <w:trPr>
          <w:trHeight w:val="315"/>
        </w:trPr>
        <w:tc>
          <w:tcPr>
            <w:tcW w:w="1526" w:type="dxa"/>
            <w:shd w:val="clear" w:color="auto" w:fill="C5E2FF"/>
            <w:vAlign w:val="center"/>
          </w:tcPr>
          <w:p w:rsidR="00677448" w:rsidRPr="005964A8" w:rsidRDefault="00677448" w:rsidP="00677448">
            <w:pPr>
              <w:pStyle w:val="BPC3Tableheadings"/>
            </w:pPr>
            <w:r>
              <w:t>Code</w:t>
            </w:r>
          </w:p>
        </w:tc>
        <w:tc>
          <w:tcPr>
            <w:tcW w:w="7762" w:type="dxa"/>
            <w:shd w:val="clear" w:color="auto" w:fill="C5E2FF"/>
            <w:vAlign w:val="center"/>
          </w:tcPr>
          <w:p w:rsidR="00677448" w:rsidRPr="005964A8" w:rsidRDefault="00677448" w:rsidP="00677448">
            <w:pPr>
              <w:pStyle w:val="BPC3Tableheadings"/>
            </w:pPr>
            <w:r>
              <w:t>Description</w:t>
            </w:r>
          </w:p>
        </w:tc>
      </w:tr>
      <w:tr w:rsidR="00677448" w:rsidRPr="001D171E" w:rsidTr="00677448">
        <w:trPr>
          <w:trHeight w:val="250"/>
        </w:trPr>
        <w:tc>
          <w:tcPr>
            <w:tcW w:w="1526" w:type="dxa"/>
            <w:shd w:val="clear" w:color="auto" w:fill="auto"/>
          </w:tcPr>
          <w:p w:rsidR="00677448" w:rsidRPr="006B4551" w:rsidRDefault="00677448" w:rsidP="00677448">
            <w:pPr>
              <w:pStyle w:val="BPC3Tableitems"/>
            </w:pPr>
            <w:r w:rsidRPr="006B4551">
              <w:t>DCCT0010</w:t>
            </w:r>
          </w:p>
        </w:tc>
        <w:tc>
          <w:tcPr>
            <w:tcW w:w="7762" w:type="dxa"/>
            <w:shd w:val="clear" w:color="auto" w:fill="auto"/>
          </w:tcPr>
          <w:p w:rsidR="00677448" w:rsidRPr="006B4551" w:rsidRDefault="00677448" w:rsidP="00677448">
            <w:pPr>
              <w:pStyle w:val="BPC3Tableitems"/>
            </w:pPr>
            <w:r w:rsidRPr="006B4551">
              <w:t>Print</w:t>
            </w:r>
            <w:r>
              <w:t>able</w:t>
            </w:r>
            <w:r w:rsidRPr="006B4551">
              <w:t xml:space="preserve"> form</w:t>
            </w:r>
          </w:p>
        </w:tc>
      </w:tr>
    </w:tbl>
    <w:p w:rsidR="00677448" w:rsidRPr="0037293F" w:rsidRDefault="00677448" w:rsidP="00961495">
      <w:pPr>
        <w:pStyle w:val="BPC3Bodyafterheading"/>
      </w:pPr>
    </w:p>
    <w:p w:rsidR="00677448" w:rsidRDefault="00677448" w:rsidP="009A31AE">
      <w:pPr>
        <w:pStyle w:val="BPC3Subhead1"/>
        <w:rPr>
          <w:lang w:val="ru-RU"/>
        </w:rPr>
      </w:pPr>
      <w:bookmarkStart w:id="190" w:name="_Toc336514379"/>
      <w:bookmarkStart w:id="191" w:name="_Toc367983219"/>
      <w:r>
        <w:t>DOCUMENT_CONTENT</w:t>
      </w:r>
      <w:bookmarkEnd w:id="190"/>
      <w:bookmarkEnd w:id="191"/>
    </w:p>
    <w:p w:rsidR="00677448" w:rsidRDefault="00677448" w:rsidP="00CA593A">
      <w:pPr>
        <w:pStyle w:val="BPC3Bodyafterheading"/>
      </w:pPr>
      <w:r w:rsidRPr="004E5BE5">
        <w:t>The contents</w:t>
      </w:r>
      <w:r>
        <w:rPr>
          <w:rStyle w:val="longtext"/>
          <w:lang w:val="en"/>
        </w:rPr>
        <w:t xml:space="preserve"> </w:t>
      </w:r>
      <w:r w:rsidRPr="004E5BE5">
        <w:t>of the document</w:t>
      </w:r>
      <w:r>
        <w:rPr>
          <w:rStyle w:val="longtext"/>
          <w:lang w:val="en"/>
        </w:rPr>
        <w:t xml:space="preserve"> </w:t>
      </w:r>
      <w:r w:rsidRPr="004E5BE5">
        <w:t>in a certain</w:t>
      </w:r>
      <w:r>
        <w:rPr>
          <w:rStyle w:val="longtext"/>
          <w:lang w:val="en"/>
        </w:rPr>
        <w:t xml:space="preserve"> </w:t>
      </w:r>
      <w:r w:rsidRPr="004E5BE5">
        <w:t>format, for example</w:t>
      </w:r>
      <w:r>
        <w:rPr>
          <w:rStyle w:val="longtext"/>
          <w:lang w:val="en"/>
        </w:rPr>
        <w:t xml:space="preserve">, XML, </w:t>
      </w:r>
      <w:r w:rsidRPr="004E5BE5">
        <w:t>encoded</w:t>
      </w:r>
      <w:r>
        <w:rPr>
          <w:rStyle w:val="longtext"/>
          <w:lang w:val="en"/>
        </w:rPr>
        <w:t xml:space="preserve"> </w:t>
      </w:r>
      <w:r w:rsidRPr="004E5BE5">
        <w:t>in</w:t>
      </w:r>
      <w:r>
        <w:rPr>
          <w:rStyle w:val="longtext"/>
          <w:lang w:val="en"/>
        </w:rPr>
        <w:t xml:space="preserve"> </w:t>
      </w:r>
      <w:r w:rsidRPr="004E5BE5">
        <w:t>BASE64.</w:t>
      </w:r>
      <w:bookmarkEnd w:id="27"/>
    </w:p>
    <w:p w:rsidR="003F782B" w:rsidRDefault="003F782B" w:rsidP="00CA593A">
      <w:pPr>
        <w:pStyle w:val="BPC3Bodyafterheading"/>
      </w:pPr>
    </w:p>
    <w:p w:rsidR="003F782B" w:rsidRDefault="003F782B" w:rsidP="003F782B">
      <w:pPr>
        <w:pStyle w:val="BPC3Heading3"/>
      </w:pPr>
      <w:bookmarkStart w:id="192" w:name="_Toc525299755"/>
      <w:r>
        <w:t>ADDITIONAL AMOUNT</w:t>
      </w:r>
      <w:bookmarkEnd w:id="192"/>
    </w:p>
    <w:p w:rsidR="003F782B" w:rsidRDefault="000B6964" w:rsidP="00CA593A">
      <w:pPr>
        <w:pStyle w:val="BPC3Bodyafterheading"/>
      </w:pPr>
      <w:r>
        <w:t>It contains data about additional amounts that are linked with an operation.</w:t>
      </w:r>
    </w:p>
    <w:p w:rsidR="000B6964" w:rsidRDefault="000B6964" w:rsidP="000B6964">
      <w:pPr>
        <w:pStyle w:val="BPC3Subhead1"/>
      </w:pPr>
    </w:p>
    <w:p w:rsidR="000B6964" w:rsidRPr="00124CC9" w:rsidRDefault="000B6964" w:rsidP="000B6964">
      <w:pPr>
        <w:pStyle w:val="BPC3Subhead1"/>
      </w:pPr>
      <w:r>
        <w:t>AMOUNT_VALUE</w:t>
      </w:r>
    </w:p>
    <w:p w:rsidR="000B6964" w:rsidRPr="00722DD1" w:rsidRDefault="00CB5498" w:rsidP="000B6964">
      <w:pPr>
        <w:pStyle w:val="BPC3Bodyafterheading"/>
        <w:rPr>
          <w:rStyle w:val="longtext"/>
          <w:rFonts w:cs="Calibri"/>
        </w:rPr>
      </w:pPr>
      <w:proofErr w:type="gramStart"/>
      <w:r>
        <w:t>An additional amount of an operation</w:t>
      </w:r>
      <w:r w:rsidR="000B6964" w:rsidRPr="0037293F">
        <w:rPr>
          <w:rStyle w:val="longtext"/>
          <w:rFonts w:cs="Calibri"/>
          <w:lang w:val="en"/>
        </w:rPr>
        <w:t>.</w:t>
      </w:r>
      <w:proofErr w:type="gramEnd"/>
    </w:p>
    <w:p w:rsidR="000B6964" w:rsidRDefault="000B6964" w:rsidP="000B6964">
      <w:pPr>
        <w:pStyle w:val="BPC3Subhead1"/>
      </w:pPr>
    </w:p>
    <w:p w:rsidR="000B6964" w:rsidRPr="00124CC9" w:rsidRDefault="000B6964" w:rsidP="000B6964">
      <w:pPr>
        <w:pStyle w:val="BPC3Subhead1"/>
      </w:pPr>
      <w:r>
        <w:t>CURRENCY</w:t>
      </w:r>
    </w:p>
    <w:p w:rsidR="00CB5498" w:rsidRPr="0037293F" w:rsidRDefault="00CB5498" w:rsidP="00CB5498">
      <w:pPr>
        <w:pStyle w:val="BPC3Bodyafterheading"/>
      </w:pPr>
      <w:proofErr w:type="gramStart"/>
      <w:r>
        <w:t xml:space="preserve">A </w:t>
      </w:r>
      <w:r w:rsidRPr="0037293F">
        <w:t xml:space="preserve">currency </w:t>
      </w:r>
      <w:r>
        <w:t xml:space="preserve">code </w:t>
      </w:r>
      <w:r w:rsidRPr="0037293F">
        <w:t xml:space="preserve">of </w:t>
      </w:r>
      <w:r>
        <w:t xml:space="preserve">an additional </w:t>
      </w:r>
      <w:r w:rsidRPr="0037293F">
        <w:t>amount</w:t>
      </w:r>
      <w:r>
        <w:t xml:space="preserve"> (n</w:t>
      </w:r>
      <w:r w:rsidRPr="0037293F">
        <w:t>umeric</w:t>
      </w:r>
      <w:r w:rsidRPr="0037293F">
        <w:rPr>
          <w:rStyle w:val="longtext"/>
          <w:rFonts w:cs="Calibri"/>
          <w:lang w:val="en"/>
        </w:rPr>
        <w:t xml:space="preserve"> </w:t>
      </w:r>
      <w:r w:rsidRPr="0037293F">
        <w:t>ISO</w:t>
      </w:r>
      <w:r w:rsidRPr="0037293F">
        <w:rPr>
          <w:rStyle w:val="longtext"/>
          <w:rFonts w:cs="Calibri"/>
          <w:lang w:val="en"/>
        </w:rPr>
        <w:t xml:space="preserve"> </w:t>
      </w:r>
      <w:r w:rsidRPr="0037293F">
        <w:t>currency code</w:t>
      </w:r>
      <w:r>
        <w:t>)</w:t>
      </w:r>
      <w:r w:rsidRPr="0037293F">
        <w:rPr>
          <w:rStyle w:val="longtext"/>
          <w:rFonts w:cs="Calibri"/>
          <w:lang w:val="en"/>
        </w:rPr>
        <w:t>.</w:t>
      </w:r>
      <w:proofErr w:type="gramEnd"/>
    </w:p>
    <w:p w:rsidR="000B6964" w:rsidRDefault="000B6964" w:rsidP="000B6964">
      <w:pPr>
        <w:pStyle w:val="BPC3Subhead1"/>
      </w:pPr>
    </w:p>
    <w:p w:rsidR="000B6964" w:rsidRPr="00124CC9" w:rsidRDefault="000B6964" w:rsidP="000B6964">
      <w:pPr>
        <w:pStyle w:val="BPC3Subhead1"/>
      </w:pPr>
      <w:r>
        <w:t>AMOUNT_TYPE</w:t>
      </w:r>
    </w:p>
    <w:p w:rsidR="000B6964" w:rsidRPr="0037293F" w:rsidRDefault="00CB5498" w:rsidP="000B6964">
      <w:pPr>
        <w:pStyle w:val="BPC3Bodyafterheading"/>
      </w:pPr>
      <w:proofErr w:type="gramStart"/>
      <w:r>
        <w:t>A dictionary article of some dictionary that contains amount types</w:t>
      </w:r>
      <w:r w:rsidR="000B6964" w:rsidRPr="0037293F">
        <w:t>.</w:t>
      </w:r>
      <w:proofErr w:type="gramEnd"/>
    </w:p>
    <w:p w:rsidR="000B6964" w:rsidRDefault="000B6964" w:rsidP="000B6964">
      <w:pPr>
        <w:pStyle w:val="BPC3Bodyafterheading"/>
      </w:pPr>
    </w:p>
    <w:p w:rsidR="009A31AE" w:rsidRDefault="009A31AE" w:rsidP="00CA593A">
      <w:pPr>
        <w:pStyle w:val="BPC3Bodyafterheading"/>
        <w:rPr>
          <w:color w:val="003399"/>
          <w:sz w:val="40"/>
          <w:szCs w:val="36"/>
        </w:rPr>
      </w:pPr>
      <w:bookmarkStart w:id="193" w:name="_Toc383426739"/>
      <w:bookmarkStart w:id="194" w:name="_Hlk383426625"/>
      <w:bookmarkStart w:id="195" w:name="_Toc377458625"/>
      <w:bookmarkStart w:id="196" w:name="_Toc377556062"/>
      <w:r>
        <w:lastRenderedPageBreak/>
        <w:br w:type="page"/>
      </w:r>
    </w:p>
    <w:p w:rsidR="00677448" w:rsidRDefault="00677448" w:rsidP="00677448">
      <w:pPr>
        <w:pStyle w:val="BPC3Heading1"/>
      </w:pPr>
      <w:bookmarkStart w:id="197" w:name="_Toc525299756"/>
      <w:r w:rsidRPr="000D67F3">
        <w:rPr>
          <w:bCs/>
        </w:rPr>
        <w:lastRenderedPageBreak/>
        <w:t>ACCOUNTS</w:t>
      </w:r>
      <w:r w:rsidRPr="00FE4A37">
        <w:t xml:space="preserve"> AND CUSTOMERS</w:t>
      </w:r>
      <w:r>
        <w:t xml:space="preserve"> INTERFACE FILE STRUCTURE</w:t>
      </w:r>
      <w:bookmarkEnd w:id="193"/>
      <w:bookmarkEnd w:id="197"/>
    </w:p>
    <w:p w:rsidR="00677448" w:rsidRDefault="00677448" w:rsidP="00677448">
      <w:pPr>
        <w:pStyle w:val="BPC3Heading2"/>
      </w:pPr>
      <w:bookmarkStart w:id="198" w:name="_Toc383426740"/>
      <w:bookmarkStart w:id="199" w:name="_Toc525299757"/>
      <w:bookmarkEnd w:id="194"/>
      <w:r>
        <w:t>Overview</w:t>
      </w:r>
      <w:bookmarkEnd w:id="198"/>
      <w:bookmarkEnd w:id="199"/>
    </w:p>
    <w:p w:rsidR="00677448" w:rsidRDefault="00677448" w:rsidP="009A31AE">
      <w:pPr>
        <w:pStyle w:val="BPC3Bodyafterheading"/>
      </w:pPr>
      <w:r>
        <w:t xml:space="preserve">The file is intended for off-line synchronization of customer data and accounts with external (non-card) systems in cases where SmartVista is the main system of the customers and accounts registration. Most often the external system is CBS. </w:t>
      </w:r>
    </w:p>
    <w:p w:rsidR="00677448" w:rsidRDefault="00677448" w:rsidP="009A31AE">
      <w:pPr>
        <w:pStyle w:val="BPC3Bodyafterheading"/>
      </w:pPr>
    </w:p>
    <w:p w:rsidR="00677448" w:rsidRDefault="00677448" w:rsidP="009A31AE">
      <w:pPr>
        <w:pStyle w:val="BPC3Bodyafterheading"/>
      </w:pPr>
      <w:r>
        <w:t>The direction of the file is OUTGOING.</w:t>
      </w:r>
    </w:p>
    <w:p w:rsidR="00A62E20" w:rsidRPr="00294896" w:rsidRDefault="00A62E20" w:rsidP="00A62E20">
      <w:pPr>
        <w:pStyle w:val="BPC3Heading2"/>
      </w:pPr>
      <w:bookmarkStart w:id="200" w:name="_Toc525299758"/>
      <w:r w:rsidRPr="00294896">
        <w:t>References</w:t>
      </w:r>
      <w:bookmarkEnd w:id="200"/>
    </w:p>
    <w:p w:rsidR="00A62E20" w:rsidRDefault="00A62E20" w:rsidP="00A62E20">
      <w:pPr>
        <w:rPr>
          <w:rFonts w:asciiTheme="minorHAnsi" w:hAnsiTheme="minorHAnsi"/>
        </w:rPr>
      </w:pPr>
      <w:r>
        <w:rPr>
          <w:rFonts w:asciiTheme="minorHAnsi" w:hAnsiTheme="minorHAnsi"/>
        </w:rPr>
        <w:t xml:space="preserve">Format of </w:t>
      </w:r>
      <w:r w:rsidR="00A442D0">
        <w:rPr>
          <w:rFonts w:asciiTheme="minorHAnsi" w:hAnsiTheme="minorHAnsi"/>
        </w:rPr>
        <w:t xml:space="preserve">account and customers interface </w:t>
      </w:r>
      <w:r>
        <w:rPr>
          <w:rFonts w:asciiTheme="minorHAnsi" w:hAnsiTheme="minorHAnsi"/>
        </w:rPr>
        <w:t xml:space="preserve">file described by XSD file: </w:t>
      </w:r>
      <w:r w:rsidR="00A442D0" w:rsidRPr="00A442D0">
        <w:rPr>
          <w:rFonts w:asciiTheme="minorHAnsi" w:hAnsiTheme="minorHAnsi"/>
        </w:rPr>
        <w:t>svxp_account.xsd</w:t>
      </w:r>
      <w:r w:rsidR="00A442D0">
        <w:rPr>
          <w:rFonts w:asciiTheme="minorHAnsi" w:hAnsiTheme="minorHAnsi"/>
        </w:rPr>
        <w:t xml:space="preserve">, </w:t>
      </w:r>
      <w:ins w:id="201" w:author="Mikhailov Vladimir" w:date="2018-09-27T15:27:00Z">
        <w:r w:rsidR="002F246A" w:rsidRPr="002F246A">
          <w:rPr>
            <w:rFonts w:asciiTheme="minorHAnsi" w:hAnsiTheme="minorHAnsi"/>
          </w:rPr>
          <w:t>svxp_account_turnover.xsd</w:t>
        </w:r>
        <w:r w:rsidR="002F246A">
          <w:rPr>
            <w:rFonts w:asciiTheme="minorHAnsi" w:hAnsiTheme="minorHAnsi"/>
          </w:rPr>
          <w:t xml:space="preserve">, </w:t>
        </w:r>
      </w:ins>
      <w:r w:rsidR="00A442D0" w:rsidRPr="00A442D0">
        <w:rPr>
          <w:rFonts w:asciiTheme="minorHAnsi" w:hAnsiTheme="minorHAnsi"/>
        </w:rPr>
        <w:t>svxp_customer.xsd</w:t>
      </w:r>
      <w:r w:rsidR="005F200C">
        <w:rPr>
          <w:rFonts w:asciiTheme="minorHAnsi" w:hAnsiTheme="minorHAnsi"/>
        </w:rPr>
        <w:t xml:space="preserve"> (please, see document </w:t>
      </w:r>
      <w:r w:rsidR="005F200C" w:rsidRPr="005F200C">
        <w:rPr>
          <w:rFonts w:asciiTheme="minorHAnsi" w:hAnsiTheme="minorHAnsi"/>
        </w:rPr>
        <w:t>svxp_migration_eng.docx</w:t>
      </w:r>
      <w:r w:rsidR="00904152">
        <w:rPr>
          <w:rFonts w:asciiTheme="minorHAnsi" w:hAnsiTheme="minorHAnsi"/>
        </w:rPr>
        <w:t xml:space="preserve">, chapter </w:t>
      </w:r>
      <w:ins w:id="202" w:author="Mikhailov Vladimir" w:date="2018-09-28T09:24:00Z">
        <w:r w:rsidR="00904152">
          <w:rPr>
            <w:rFonts w:asciiTheme="minorHAnsi" w:hAnsiTheme="minorHAnsi"/>
          </w:rPr>
          <w:t>7 C</w:t>
        </w:r>
      </w:ins>
      <w:ins w:id="203" w:author="Mikhailov Vladimir" w:date="2018-09-28T09:26:00Z">
        <w:r w:rsidR="00904152">
          <w:rPr>
            <w:rFonts w:asciiTheme="minorHAnsi" w:hAnsiTheme="minorHAnsi"/>
          </w:rPr>
          <w:t>USTOMERS FILE STRUCTURE</w:t>
        </w:r>
      </w:ins>
      <w:r w:rsidR="005F200C">
        <w:rPr>
          <w:rFonts w:asciiTheme="minorHAnsi" w:hAnsiTheme="minorHAnsi"/>
        </w:rPr>
        <w:t>).</w:t>
      </w:r>
    </w:p>
    <w:p w:rsidR="00A62E20" w:rsidRPr="00C70DD4" w:rsidRDefault="00A62E20" w:rsidP="00A62E20">
      <w:pPr>
        <w:rPr>
          <w:rFonts w:asciiTheme="minorHAnsi" w:hAnsiTheme="minorHAnsi"/>
        </w:rPr>
      </w:pPr>
    </w:p>
    <w:p w:rsidR="00A62E20" w:rsidRDefault="00A62E20" w:rsidP="00A62E20">
      <w:pPr>
        <w:rPr>
          <w:ins w:id="204" w:author="Mikhailov Vladimir" w:date="2018-09-28T09:14:00Z"/>
          <w:rFonts w:asciiTheme="minorHAnsi" w:hAnsiTheme="minorHAnsi"/>
        </w:rPr>
      </w:pPr>
      <w:r w:rsidRPr="00C70DD4">
        <w:rPr>
          <w:rFonts w:asciiTheme="minorHAnsi" w:hAnsiTheme="minorHAnsi"/>
        </w:rPr>
        <w:t>Example of xml document:</w:t>
      </w:r>
    </w:p>
    <w:p w:rsidR="005F200C" w:rsidRPr="00C70DD4" w:rsidRDefault="005F200C" w:rsidP="00A62E20">
      <w:pPr>
        <w:rPr>
          <w:rFonts w:asciiTheme="minorHAnsi" w:hAnsiTheme="minorHAnsi"/>
        </w:rPr>
      </w:pPr>
    </w:p>
    <w:p w:rsidR="00E676A3" w:rsidRDefault="00E676A3" w:rsidP="009A31AE">
      <w:pPr>
        <w:pStyle w:val="BPC3Bodyafterheading"/>
      </w:pPr>
      <w:r w:rsidRPr="00E676A3">
        <w:t>svxp_account_example.xml</w:t>
      </w:r>
    </w:p>
    <w:p w:rsidR="00E676A3" w:rsidRDefault="00E676A3" w:rsidP="009A31AE">
      <w:pPr>
        <w:pStyle w:val="BPC3Bodyafterheading"/>
      </w:pPr>
      <w:r w:rsidRPr="00E676A3">
        <w:t>svxp_account_turnover_example.xml</w:t>
      </w:r>
    </w:p>
    <w:p w:rsidR="00A62E20" w:rsidRPr="00452B0A" w:rsidRDefault="00E676A3" w:rsidP="009A31AE">
      <w:pPr>
        <w:pStyle w:val="BPC3Bodyafterheading"/>
      </w:pPr>
      <w:r w:rsidRPr="00E676A3">
        <w:t>svxp_customer_example.xml</w:t>
      </w:r>
    </w:p>
    <w:p w:rsidR="00677448" w:rsidRDefault="00677448" w:rsidP="00677448">
      <w:pPr>
        <w:pStyle w:val="BPC3Heading2"/>
      </w:pPr>
      <w:bookmarkStart w:id="205" w:name="_Toc383426741"/>
      <w:bookmarkStart w:id="206" w:name="_Toc525299759"/>
      <w:r>
        <w:t>List of elements</w:t>
      </w:r>
      <w:bookmarkEnd w:id="195"/>
      <w:bookmarkEnd w:id="196"/>
      <w:bookmarkEnd w:id="205"/>
      <w:bookmarkEnd w:id="206"/>
    </w:p>
    <w:p w:rsidR="00677448" w:rsidRPr="009A31AE" w:rsidRDefault="00677448" w:rsidP="009A31AE">
      <w:pPr>
        <w:pStyle w:val="BPC3Bodyafterheading"/>
      </w:pPr>
      <w:r w:rsidRPr="009A31AE">
        <w:t xml:space="preserve">Depending on information to receive there are two formats the customer’s data can be represented: </w:t>
      </w:r>
    </w:p>
    <w:p w:rsidR="00677448" w:rsidRPr="009A31AE" w:rsidRDefault="00677448" w:rsidP="009A31AE">
      <w:pPr>
        <w:pStyle w:val="BPC3Bullet1"/>
      </w:pPr>
      <w:r w:rsidRPr="009A31AE">
        <w:t xml:space="preserve">account list </w:t>
      </w:r>
    </w:p>
    <w:p w:rsidR="00677448" w:rsidRPr="009A31AE" w:rsidRDefault="009A31AE" w:rsidP="009A31AE">
      <w:pPr>
        <w:pStyle w:val="BPC3Bullet1"/>
      </w:pPr>
      <w:r>
        <w:t>customer list</w:t>
      </w:r>
    </w:p>
    <w:p w:rsidR="00677448" w:rsidRPr="009A31AE" w:rsidRDefault="00677448" w:rsidP="009A31AE">
      <w:pPr>
        <w:pStyle w:val="BPC3Bodyafterheading"/>
      </w:pPr>
      <w:r w:rsidRPr="009A31AE">
        <w:t>For each of the formats the corresponding root element is used (ACCOUNTS or CUSTOMERS). However, the document structure is very similar and they share common structural elements, so both ways are presented in the document. In the file data are represented in XML document form with the structure described below.</w:t>
      </w:r>
    </w:p>
    <w:p w:rsidR="00677448" w:rsidRDefault="00677448" w:rsidP="009A31AE">
      <w:pPr>
        <w:pStyle w:val="BPC3Bodyafterheading"/>
      </w:pPr>
      <w:r w:rsidRPr="009A31AE">
        <w:t>For Accounts:</w:t>
      </w:r>
    </w:p>
    <w:p w:rsidR="00BB23B3" w:rsidRPr="00BB23B3" w:rsidRDefault="00BB23B3" w:rsidP="00BB23B3">
      <w:pPr>
        <w:pStyle w:val="BPC3Heading3"/>
        <w:rPr>
          <w:b w:val="0"/>
        </w:rPr>
      </w:pPr>
      <w:r w:rsidRPr="00BB23B3">
        <w:rPr>
          <w:b w:val="0"/>
        </w:rPr>
        <w:t>Accounts with balances (acc_prc_account_export_pkg.</w:t>
      </w:r>
      <w:r w:rsidRPr="00BB23B3">
        <w:t>process</w:t>
      </w:r>
      <w:r w:rsidRPr="00BB23B3">
        <w:rPr>
          <w:b w:val="0"/>
        </w:rPr>
        <w:t>)</w:t>
      </w:r>
    </w:p>
    <w:tbl>
      <w:tblPr>
        <w:tblW w:w="913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781"/>
        <w:gridCol w:w="1041"/>
        <w:gridCol w:w="704"/>
        <w:gridCol w:w="946"/>
        <w:gridCol w:w="3666"/>
      </w:tblGrid>
      <w:tr w:rsidR="00BB23B3" w:rsidRPr="002F6979" w:rsidTr="00BB23B3">
        <w:trPr>
          <w:trHeight w:val="135"/>
          <w:tblHeader/>
        </w:trPr>
        <w:tc>
          <w:tcPr>
            <w:tcW w:w="2781" w:type="dxa"/>
            <w:shd w:val="clear" w:color="auto" w:fill="C5E2FF"/>
          </w:tcPr>
          <w:p w:rsidR="00BB23B3" w:rsidRPr="002F6979" w:rsidRDefault="00BB23B3" w:rsidP="00BB23B3">
            <w:pPr>
              <w:pStyle w:val="BPC3Tableheadings"/>
            </w:pPr>
            <w:r w:rsidRPr="002F6979">
              <w:t>Tag</w:t>
            </w:r>
          </w:p>
        </w:tc>
        <w:tc>
          <w:tcPr>
            <w:tcW w:w="1041" w:type="dxa"/>
            <w:shd w:val="clear" w:color="auto" w:fill="C5E2FF"/>
          </w:tcPr>
          <w:p w:rsidR="00BB23B3" w:rsidRPr="002F6979" w:rsidRDefault="00BB23B3" w:rsidP="00BB23B3">
            <w:pPr>
              <w:pStyle w:val="BPC3Tableheadings"/>
            </w:pPr>
            <w:r w:rsidRPr="002F6979">
              <w:t>Type</w:t>
            </w:r>
          </w:p>
        </w:tc>
        <w:tc>
          <w:tcPr>
            <w:tcW w:w="704" w:type="dxa"/>
            <w:shd w:val="clear" w:color="auto" w:fill="C5E2FF"/>
          </w:tcPr>
          <w:p w:rsidR="00BB23B3" w:rsidRPr="002F6979" w:rsidRDefault="00BB23B3" w:rsidP="00BB23B3">
            <w:pPr>
              <w:pStyle w:val="BPC3Tableheadings"/>
            </w:pPr>
            <w:r w:rsidRPr="002F6979">
              <w:t>Size</w:t>
            </w:r>
          </w:p>
        </w:tc>
        <w:tc>
          <w:tcPr>
            <w:tcW w:w="946" w:type="dxa"/>
            <w:shd w:val="clear" w:color="auto" w:fill="C5E2FF"/>
          </w:tcPr>
          <w:p w:rsidR="00BB23B3" w:rsidRPr="002F6979" w:rsidRDefault="00BB23B3" w:rsidP="00BB23B3">
            <w:pPr>
              <w:pStyle w:val="BPC3Tableheadings"/>
            </w:pPr>
            <w:r w:rsidRPr="002F6979">
              <w:t>Occurs</w:t>
            </w:r>
          </w:p>
        </w:tc>
        <w:tc>
          <w:tcPr>
            <w:tcW w:w="3666" w:type="dxa"/>
            <w:shd w:val="clear" w:color="auto" w:fill="C5E2FF"/>
          </w:tcPr>
          <w:p w:rsidR="00BB23B3" w:rsidRPr="002F6979" w:rsidRDefault="00BB23B3" w:rsidP="00BB23B3">
            <w:pPr>
              <w:pStyle w:val="BPC3Tableheadings"/>
            </w:pPr>
            <w:r w:rsidRPr="002F6979">
              <w:t>Description</w:t>
            </w:r>
          </w:p>
        </w:tc>
      </w:tr>
      <w:tr w:rsidR="00BB23B3" w:rsidRPr="002F6979" w:rsidTr="00BB23B3">
        <w:trPr>
          <w:trHeight w:val="135"/>
        </w:trPr>
        <w:tc>
          <w:tcPr>
            <w:tcW w:w="9138" w:type="dxa"/>
            <w:gridSpan w:val="5"/>
            <w:shd w:val="clear" w:color="auto" w:fill="auto"/>
          </w:tcPr>
          <w:p w:rsidR="00BB23B3" w:rsidRPr="002F6979" w:rsidRDefault="00BB23B3" w:rsidP="00BB23B3">
            <w:pPr>
              <w:pStyle w:val="BPC3Tableheadings"/>
            </w:pPr>
            <w:r>
              <w:t>accounts</w:t>
            </w:r>
          </w:p>
        </w:tc>
      </w:tr>
      <w:tr w:rsidR="00BB23B3" w:rsidRPr="005B7F59" w:rsidTr="00BB23B3">
        <w:trPr>
          <w:trHeight w:val="135"/>
        </w:trPr>
        <w:tc>
          <w:tcPr>
            <w:tcW w:w="2781" w:type="dxa"/>
          </w:tcPr>
          <w:p w:rsidR="00BB23B3" w:rsidRPr="005B7F59" w:rsidRDefault="00BB23B3" w:rsidP="00BB23B3">
            <w:pPr>
              <w:pStyle w:val="BPC3Tableitems"/>
            </w:pPr>
            <w:r>
              <w:t>file_id</w:t>
            </w:r>
          </w:p>
        </w:tc>
        <w:tc>
          <w:tcPr>
            <w:tcW w:w="1041" w:type="dxa"/>
          </w:tcPr>
          <w:p w:rsidR="00BB23B3" w:rsidRPr="005B7F59" w:rsidRDefault="00BB23B3" w:rsidP="00BB23B3">
            <w:pPr>
              <w:pStyle w:val="BPC3Tableitems"/>
            </w:pPr>
            <w:r>
              <w:t>long</w:t>
            </w:r>
          </w:p>
        </w:tc>
        <w:tc>
          <w:tcPr>
            <w:tcW w:w="704" w:type="dxa"/>
          </w:tcPr>
          <w:p w:rsidR="00BB23B3" w:rsidRPr="005B7F59" w:rsidRDefault="00BB23B3" w:rsidP="00BB23B3">
            <w:pPr>
              <w:pStyle w:val="BPC3Tableitems"/>
            </w:pPr>
            <w:r>
              <w:t>16</w:t>
            </w:r>
          </w:p>
        </w:tc>
        <w:tc>
          <w:tcPr>
            <w:tcW w:w="946" w:type="dxa"/>
          </w:tcPr>
          <w:p w:rsidR="00BB23B3" w:rsidRPr="005B7F59" w:rsidRDefault="00BB23B3" w:rsidP="00BB23B3">
            <w:pPr>
              <w:pStyle w:val="BPC3Tableitems"/>
            </w:pPr>
            <w:r>
              <w:t>0-1</w:t>
            </w:r>
          </w:p>
        </w:tc>
        <w:tc>
          <w:tcPr>
            <w:tcW w:w="3666" w:type="dxa"/>
          </w:tcPr>
          <w:p w:rsidR="00BB23B3" w:rsidRPr="00C57E34" w:rsidRDefault="00BB23B3" w:rsidP="00BB23B3">
            <w:pPr>
              <w:pStyle w:val="BPC3Tableitems"/>
            </w:pPr>
            <w:r>
              <w:t>Output</w:t>
            </w:r>
            <w:r w:rsidRPr="00D75B18">
              <w:t xml:space="preserve"> </w:t>
            </w:r>
            <w:r>
              <w:t>file</w:t>
            </w:r>
            <w:r w:rsidRPr="00D75B18">
              <w:t xml:space="preserve"> </w:t>
            </w:r>
            <w:r>
              <w:t>unique</w:t>
            </w:r>
            <w:r w:rsidRPr="00D75B18">
              <w:t xml:space="preserve"> </w:t>
            </w:r>
            <w:r>
              <w:t>ID.</w:t>
            </w:r>
          </w:p>
        </w:tc>
      </w:tr>
      <w:tr w:rsidR="00BB23B3" w:rsidRPr="00D75B18" w:rsidTr="00BB23B3">
        <w:trPr>
          <w:trHeight w:val="135"/>
        </w:trPr>
        <w:tc>
          <w:tcPr>
            <w:tcW w:w="2781" w:type="dxa"/>
          </w:tcPr>
          <w:p w:rsidR="00BB23B3" w:rsidRDefault="00BB23B3" w:rsidP="00BB23B3">
            <w:pPr>
              <w:pStyle w:val="BPC3Tableitems"/>
            </w:pPr>
            <w:r>
              <w:lastRenderedPageBreak/>
              <w:t>file_type</w:t>
            </w:r>
          </w:p>
        </w:tc>
        <w:tc>
          <w:tcPr>
            <w:tcW w:w="1041" w:type="dxa"/>
          </w:tcPr>
          <w:p w:rsidR="00BB23B3" w:rsidRDefault="00BB23B3" w:rsidP="00BB23B3">
            <w:pPr>
              <w:pStyle w:val="BPC3Tableitems"/>
            </w:pPr>
            <w:r>
              <w:t>string</w:t>
            </w:r>
          </w:p>
        </w:tc>
        <w:tc>
          <w:tcPr>
            <w:tcW w:w="704" w:type="dxa"/>
          </w:tcPr>
          <w:p w:rsidR="00BB23B3" w:rsidRPr="005B7F59" w:rsidRDefault="00BB23B3" w:rsidP="00BB23B3">
            <w:pPr>
              <w:pStyle w:val="BPC3Tableitems"/>
            </w:pPr>
            <w:r>
              <w:t>8</w:t>
            </w:r>
          </w:p>
        </w:tc>
        <w:tc>
          <w:tcPr>
            <w:tcW w:w="946" w:type="dxa"/>
          </w:tcPr>
          <w:p w:rsidR="00BB23B3" w:rsidRDefault="00BB23B3" w:rsidP="00BB23B3">
            <w:pPr>
              <w:pStyle w:val="BPC3Tableitems"/>
            </w:pPr>
            <w:r>
              <w:t>1-1</w:t>
            </w:r>
          </w:p>
        </w:tc>
        <w:tc>
          <w:tcPr>
            <w:tcW w:w="3666" w:type="dxa"/>
          </w:tcPr>
          <w:p w:rsidR="00BB23B3" w:rsidRPr="00D75B18" w:rsidRDefault="00BB23B3" w:rsidP="00BB23B3">
            <w:pPr>
              <w:pStyle w:val="BPC3Tableitems"/>
            </w:pPr>
            <w:r>
              <w:t>Input/output file type</w:t>
            </w:r>
            <w:r w:rsidRPr="00D75B18">
              <w:t xml:space="preserve">. </w:t>
            </w:r>
            <w:r>
              <w:t>Defines its purpose and way of processing</w:t>
            </w:r>
            <w:r w:rsidRPr="00D75B18">
              <w:t>.</w:t>
            </w:r>
            <w:r>
              <w:t xml:space="preserve"> Dictionary </w:t>
            </w:r>
            <w:r w:rsidRPr="00EF57FE">
              <w:t>FLTP</w:t>
            </w:r>
            <w:r>
              <w:t>.</w:t>
            </w:r>
          </w:p>
        </w:tc>
      </w:tr>
      <w:tr w:rsidR="00BB23B3" w:rsidRPr="00D75B18" w:rsidTr="00BB23B3">
        <w:trPr>
          <w:trHeight w:val="135"/>
        </w:trPr>
        <w:tc>
          <w:tcPr>
            <w:tcW w:w="2781" w:type="dxa"/>
          </w:tcPr>
          <w:p w:rsidR="00BB23B3" w:rsidRDefault="00BB23B3" w:rsidP="00BB23B3">
            <w:pPr>
              <w:pStyle w:val="BPC3Tableitems"/>
            </w:pPr>
            <w:r>
              <w:t>file_date</w:t>
            </w:r>
          </w:p>
        </w:tc>
        <w:tc>
          <w:tcPr>
            <w:tcW w:w="1041" w:type="dxa"/>
          </w:tcPr>
          <w:p w:rsidR="00BB23B3" w:rsidRDefault="00BB23B3" w:rsidP="00BB23B3">
            <w:pPr>
              <w:pStyle w:val="BPC3Tableitems"/>
            </w:pPr>
            <w:r>
              <w:t>date</w:t>
            </w:r>
          </w:p>
        </w:tc>
        <w:tc>
          <w:tcPr>
            <w:tcW w:w="704" w:type="dxa"/>
          </w:tcPr>
          <w:p w:rsidR="00BB23B3" w:rsidRPr="005B7F59" w:rsidRDefault="00BB23B3" w:rsidP="00BB23B3">
            <w:pPr>
              <w:rPr>
                <w:rFonts w:ascii="Tahoma" w:hAnsi="Tahoma" w:cs="Tahoma"/>
                <w:sz w:val="20"/>
                <w:szCs w:val="20"/>
              </w:rPr>
            </w:pPr>
          </w:p>
        </w:tc>
        <w:tc>
          <w:tcPr>
            <w:tcW w:w="946" w:type="dxa"/>
          </w:tcPr>
          <w:p w:rsidR="00BB23B3" w:rsidRDefault="00BB23B3" w:rsidP="00BB23B3">
            <w:pPr>
              <w:pStyle w:val="BPC3Tableitems"/>
            </w:pPr>
            <w:r>
              <w:t>1-1</w:t>
            </w:r>
          </w:p>
        </w:tc>
        <w:tc>
          <w:tcPr>
            <w:tcW w:w="3666" w:type="dxa"/>
          </w:tcPr>
          <w:p w:rsidR="00BB23B3" w:rsidRPr="00D75B18" w:rsidRDefault="00BB23B3" w:rsidP="00BB23B3">
            <w:pPr>
              <w:pStyle w:val="BPC3Tableitems"/>
            </w:pPr>
            <w:r>
              <w:t>File creation date.</w:t>
            </w:r>
          </w:p>
        </w:tc>
      </w:tr>
      <w:tr w:rsidR="00BB23B3" w:rsidRPr="00F01F73" w:rsidTr="00BB23B3">
        <w:trPr>
          <w:trHeight w:val="135"/>
        </w:trPr>
        <w:tc>
          <w:tcPr>
            <w:tcW w:w="2781" w:type="dxa"/>
          </w:tcPr>
          <w:p w:rsidR="00BB23B3" w:rsidRDefault="00BB23B3" w:rsidP="00BB23B3">
            <w:pPr>
              <w:pStyle w:val="BPC3Tableitems"/>
            </w:pPr>
            <w:r>
              <w:t>date_purpose</w:t>
            </w:r>
          </w:p>
        </w:tc>
        <w:tc>
          <w:tcPr>
            <w:tcW w:w="1041" w:type="dxa"/>
          </w:tcPr>
          <w:p w:rsidR="00BB23B3" w:rsidRDefault="00BB23B3" w:rsidP="00BB23B3">
            <w:pPr>
              <w:pStyle w:val="BPC3Tableitems"/>
            </w:pPr>
            <w:r>
              <w:t>string</w:t>
            </w:r>
          </w:p>
        </w:tc>
        <w:tc>
          <w:tcPr>
            <w:tcW w:w="704" w:type="dxa"/>
          </w:tcPr>
          <w:p w:rsidR="00BB23B3" w:rsidRPr="005B7F59" w:rsidRDefault="00BB23B3" w:rsidP="00BB23B3">
            <w:pPr>
              <w:pStyle w:val="BPC3Tableitems"/>
            </w:pPr>
            <w:r>
              <w:t>8</w:t>
            </w:r>
          </w:p>
        </w:tc>
        <w:tc>
          <w:tcPr>
            <w:tcW w:w="946" w:type="dxa"/>
          </w:tcPr>
          <w:p w:rsidR="00BB23B3" w:rsidRDefault="00BB23B3" w:rsidP="00BB23B3">
            <w:pPr>
              <w:pStyle w:val="BPC3Tableitems"/>
            </w:pPr>
            <w:r>
              <w:t>0-1</w:t>
            </w:r>
          </w:p>
        </w:tc>
        <w:tc>
          <w:tcPr>
            <w:tcW w:w="3666" w:type="dxa"/>
          </w:tcPr>
          <w:p w:rsidR="00BB23B3" w:rsidRPr="00F01F73" w:rsidRDefault="00BB23B3" w:rsidP="00BB23B3">
            <w:pPr>
              <w:pStyle w:val="BPC3Tableitems"/>
            </w:pPr>
            <w:r>
              <w:t>Date types presented in the file</w:t>
            </w:r>
            <w:r w:rsidRPr="00F01F73">
              <w:t xml:space="preserve">. </w:t>
            </w:r>
            <w:r>
              <w:t>Possible values:</w:t>
            </w:r>
          </w:p>
          <w:p w:rsidR="00BB23B3" w:rsidRPr="00F01F73" w:rsidRDefault="00BB23B3" w:rsidP="00BB23B3">
            <w:pPr>
              <w:pStyle w:val="BPC3Tableitems"/>
            </w:pPr>
            <w:r>
              <w:t>DTPR</w:t>
            </w:r>
            <w:r w:rsidRPr="00F01F73">
              <w:t xml:space="preserve">0001 – Calendar system date </w:t>
            </w:r>
            <w:r>
              <w:t xml:space="preserve">of </w:t>
            </w:r>
            <w:r w:rsidRPr="00F01F73">
              <w:t>processing</w:t>
            </w:r>
            <w:r>
              <w:t>.</w:t>
            </w:r>
          </w:p>
        </w:tc>
      </w:tr>
      <w:tr w:rsidR="00BB23B3" w:rsidRPr="00F01F73" w:rsidTr="00BB23B3">
        <w:trPr>
          <w:trHeight w:val="135"/>
        </w:trPr>
        <w:tc>
          <w:tcPr>
            <w:tcW w:w="2781" w:type="dxa"/>
          </w:tcPr>
          <w:p w:rsidR="00BB23B3" w:rsidRDefault="00BB23B3" w:rsidP="00BB23B3">
            <w:pPr>
              <w:pStyle w:val="BPC3Tableitems"/>
            </w:pPr>
            <w:r>
              <w:t>inst_id</w:t>
            </w:r>
          </w:p>
        </w:tc>
        <w:tc>
          <w:tcPr>
            <w:tcW w:w="1041" w:type="dxa"/>
          </w:tcPr>
          <w:p w:rsidR="00BB23B3" w:rsidRPr="00547ECA" w:rsidRDefault="00BB23B3" w:rsidP="00BB23B3">
            <w:pPr>
              <w:pStyle w:val="BPC3Tableitems"/>
            </w:pPr>
            <w:r>
              <w:t>int</w:t>
            </w:r>
          </w:p>
        </w:tc>
        <w:tc>
          <w:tcPr>
            <w:tcW w:w="704" w:type="dxa"/>
          </w:tcPr>
          <w:p w:rsidR="00BB23B3" w:rsidRPr="00547ECA" w:rsidRDefault="00BB23B3" w:rsidP="00BB23B3">
            <w:pPr>
              <w:pStyle w:val="BPC3Tableitems"/>
            </w:pPr>
            <w:r>
              <w:t>4</w:t>
            </w:r>
          </w:p>
        </w:tc>
        <w:tc>
          <w:tcPr>
            <w:tcW w:w="946" w:type="dxa"/>
          </w:tcPr>
          <w:p w:rsidR="00BB23B3" w:rsidRPr="00056C90" w:rsidRDefault="00BB23B3" w:rsidP="00BB23B3">
            <w:pPr>
              <w:pStyle w:val="BPC3Tableitems"/>
            </w:pPr>
            <w:r>
              <w:t>0</w:t>
            </w:r>
            <w:r w:rsidRPr="00056C90">
              <w:t>-1</w:t>
            </w:r>
          </w:p>
        </w:tc>
        <w:tc>
          <w:tcPr>
            <w:tcW w:w="3666" w:type="dxa"/>
          </w:tcPr>
          <w:p w:rsidR="00BB23B3" w:rsidRDefault="00BB23B3" w:rsidP="00BB23B3">
            <w:pPr>
              <w:pStyle w:val="BPC3Tableitems"/>
            </w:pPr>
            <w:r>
              <w:t>Financial</w:t>
            </w:r>
            <w:r w:rsidRPr="00D34C2E">
              <w:t xml:space="preserve"> </w:t>
            </w:r>
            <w:r>
              <w:t>institution</w:t>
            </w:r>
            <w:r w:rsidRPr="00D34C2E">
              <w:t xml:space="preserve"> </w:t>
            </w:r>
            <w:r>
              <w:t>identifier.</w:t>
            </w:r>
          </w:p>
        </w:tc>
      </w:tr>
      <w:tr w:rsidR="00BB23B3" w:rsidRPr="005B7F59" w:rsidTr="00BB23B3">
        <w:trPr>
          <w:trHeight w:val="135"/>
        </w:trPr>
        <w:tc>
          <w:tcPr>
            <w:tcW w:w="2781" w:type="dxa"/>
          </w:tcPr>
          <w:p w:rsidR="00BB23B3" w:rsidRPr="005B7F59" w:rsidRDefault="00BB23B3" w:rsidP="00BB23B3">
            <w:pPr>
              <w:pStyle w:val="BPC3Tableitems"/>
            </w:pPr>
            <w:r>
              <w:t>account</w:t>
            </w:r>
          </w:p>
        </w:tc>
        <w:tc>
          <w:tcPr>
            <w:tcW w:w="1041" w:type="dxa"/>
          </w:tcPr>
          <w:p w:rsidR="00BB23B3" w:rsidRPr="005B7F59" w:rsidRDefault="00BB23B3" w:rsidP="00BB23B3">
            <w:pPr>
              <w:pStyle w:val="BPC3Tableitems"/>
            </w:pPr>
            <w:r>
              <w:t>complex</w:t>
            </w:r>
          </w:p>
        </w:tc>
        <w:tc>
          <w:tcPr>
            <w:tcW w:w="704" w:type="dxa"/>
          </w:tcPr>
          <w:p w:rsidR="00BB23B3" w:rsidRPr="005B7F59" w:rsidRDefault="00BB23B3" w:rsidP="00BB23B3">
            <w:pPr>
              <w:rPr>
                <w:rFonts w:ascii="Tahoma" w:hAnsi="Tahoma" w:cs="Tahoma"/>
                <w:sz w:val="20"/>
                <w:szCs w:val="20"/>
              </w:rPr>
            </w:pPr>
          </w:p>
        </w:tc>
        <w:tc>
          <w:tcPr>
            <w:tcW w:w="946" w:type="dxa"/>
          </w:tcPr>
          <w:p w:rsidR="00BB23B3" w:rsidRPr="005B7F59" w:rsidRDefault="00BB23B3" w:rsidP="00BB23B3">
            <w:pPr>
              <w:pStyle w:val="BPC3Tableitems"/>
            </w:pPr>
            <w:r>
              <w:t>1-*</w:t>
            </w:r>
          </w:p>
        </w:tc>
        <w:tc>
          <w:tcPr>
            <w:tcW w:w="3666" w:type="dxa"/>
          </w:tcPr>
          <w:p w:rsidR="00BB23B3" w:rsidRPr="00C57E34" w:rsidRDefault="00BB23B3" w:rsidP="00BB23B3">
            <w:pPr>
              <w:pStyle w:val="BPC3Tableitems"/>
            </w:pPr>
            <w:r>
              <w:t>Account data.</w:t>
            </w:r>
          </w:p>
        </w:tc>
      </w:tr>
      <w:tr w:rsidR="00BB23B3" w:rsidRPr="0054625B" w:rsidTr="00BB23B3">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B23B3" w:rsidRPr="00842520" w:rsidRDefault="00BB23B3" w:rsidP="00BB23B3">
            <w:pPr>
              <w:pStyle w:val="BPC3Tableheadings"/>
            </w:pPr>
            <w:r>
              <w:t>account</w:t>
            </w:r>
          </w:p>
        </w:tc>
      </w:tr>
      <w:tr w:rsidR="00BB23B3" w:rsidRPr="00E617B5"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account_</w:t>
            </w:r>
            <w:r>
              <w:t>id</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long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12</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BB23B3" w:rsidRPr="00F01F73" w:rsidRDefault="00BB23B3" w:rsidP="00BB23B3">
            <w:pPr>
              <w:pStyle w:val="BPC3Tableitems"/>
            </w:pPr>
            <w:r>
              <w:t>Account Identifier.</w:t>
            </w:r>
          </w:p>
        </w:tc>
      </w:tr>
      <w:tr w:rsidR="00BB23B3" w:rsidRPr="00E617B5"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account_number</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s</w:t>
            </w:r>
            <w:r w:rsidRPr="00E617B5">
              <w:t>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BB23B3" w:rsidRPr="00F01F73" w:rsidRDefault="00BB23B3" w:rsidP="00BB23B3">
            <w:pPr>
              <w:pStyle w:val="BPC3Tableitems"/>
            </w:pPr>
            <w:r>
              <w:t>Account number.</w:t>
            </w:r>
          </w:p>
        </w:tc>
      </w:tr>
      <w:tr w:rsidR="00BB23B3" w:rsidRPr="001A53C8"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account</w:t>
            </w:r>
            <w:r w:rsidRPr="001A53C8">
              <w:t>_type</w:t>
            </w:r>
          </w:p>
          <w:p w:rsidR="00BB23B3" w:rsidRDefault="00BB23B3" w:rsidP="00BB23B3">
            <w:pPr>
              <w:rPr>
                <w:rFonts w:ascii="Tahoma" w:hAnsi="Tahoma" w:cs="Tahoma"/>
                <w:sz w:val="20"/>
                <w:szCs w:val="20"/>
              </w:rPr>
            </w:pPr>
          </w:p>
        </w:tc>
        <w:tc>
          <w:tcPr>
            <w:tcW w:w="104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type</w:t>
            </w:r>
            <w:r w:rsidRPr="00F01F73">
              <w:t>.</w:t>
            </w:r>
            <w:r>
              <w:t xml:space="preserve"> </w:t>
            </w:r>
            <w:r w:rsidRPr="00920E9D">
              <w:t>Please refer</w:t>
            </w:r>
            <w:r>
              <w:t xml:space="preserve"> to ACTP dictionary.</w:t>
            </w:r>
            <w:r w:rsidRPr="00F01F73">
              <w:t xml:space="preserve"> </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FC26B2" w:rsidRDefault="00BB23B3" w:rsidP="00BB23B3">
            <w:pPr>
              <w:pStyle w:val="BPC3Tableitems"/>
            </w:pPr>
            <w:r>
              <w:t>account</w:t>
            </w:r>
            <w:r w:rsidRPr="001A53C8">
              <w:t>_</w:t>
            </w:r>
            <w:r>
              <w:t>status</w:t>
            </w:r>
          </w:p>
          <w:p w:rsidR="00BB23B3" w:rsidRDefault="00BB23B3" w:rsidP="00BB23B3">
            <w:pPr>
              <w:rPr>
                <w:rFonts w:ascii="Tahoma" w:hAnsi="Tahoma" w:cs="Tahoma"/>
                <w:sz w:val="20"/>
                <w:szCs w:val="20"/>
              </w:rPr>
            </w:pPr>
          </w:p>
        </w:tc>
        <w:tc>
          <w:tcPr>
            <w:tcW w:w="104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status</w:t>
            </w:r>
            <w:r w:rsidRPr="00F1740A">
              <w:t xml:space="preserve">. </w:t>
            </w:r>
            <w:r w:rsidRPr="00920E9D">
              <w:t>Please refer</w:t>
            </w:r>
            <w:r>
              <w:t xml:space="preserve"> to ACST dictionary.</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currency</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currency.</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503594" w:rsidRDefault="00BB23B3" w:rsidP="00BB23B3">
            <w:pPr>
              <w:pStyle w:val="BPC3Tableitems"/>
            </w:pPr>
            <w:r>
              <w:t>customer</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w:t>
            </w:r>
            <w:r>
              <w:t>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Customer data.</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balance</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w:t>
            </w:r>
            <w:r>
              <w:t>*</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balances.</w:t>
            </w:r>
          </w:p>
        </w:tc>
      </w:tr>
      <w:tr w:rsidR="00BB23B3" w:rsidRPr="00F1740A" w:rsidTr="00BB23B3">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B23B3" w:rsidRPr="00842520" w:rsidRDefault="00BB23B3" w:rsidP="00BB23B3">
            <w:pPr>
              <w:pStyle w:val="BPC3Tableheadings"/>
            </w:pPr>
            <w:r>
              <w:t>balance</w:t>
            </w:r>
          </w:p>
        </w:tc>
      </w:tr>
      <w:tr w:rsidR="00BB23B3" w:rsidRPr="00056C90"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balance_type</w:t>
            </w:r>
          </w:p>
        </w:tc>
        <w:tc>
          <w:tcPr>
            <w:tcW w:w="104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string</w:t>
            </w:r>
          </w:p>
        </w:tc>
        <w:tc>
          <w:tcPr>
            <w:tcW w:w="704"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8</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1-1</w:t>
            </w:r>
          </w:p>
        </w:tc>
        <w:tc>
          <w:tcPr>
            <w:tcW w:w="3666" w:type="dxa"/>
            <w:tcBorders>
              <w:top w:val="single" w:sz="4" w:space="0" w:color="auto"/>
              <w:left w:val="single" w:sz="4" w:space="0" w:color="auto"/>
              <w:bottom w:val="single" w:sz="4" w:space="0" w:color="auto"/>
              <w:right w:val="single" w:sz="4" w:space="0" w:color="auto"/>
            </w:tcBorders>
          </w:tcPr>
          <w:p w:rsidR="00BB23B3" w:rsidRPr="00C44A4A" w:rsidRDefault="00BB23B3" w:rsidP="00BB23B3">
            <w:pPr>
              <w:pStyle w:val="BPC3Tableitems"/>
            </w:pPr>
            <w:r>
              <w:t>Balance type.</w:t>
            </w:r>
            <w:r w:rsidRPr="00F1740A">
              <w:t xml:space="preserve"> </w:t>
            </w:r>
            <w:r w:rsidRPr="00920E9D">
              <w:t>Please refer</w:t>
            </w:r>
            <w:r>
              <w:t xml:space="preserve"> to BLTP dictionary.</w:t>
            </w:r>
          </w:p>
        </w:tc>
      </w:tr>
      <w:tr w:rsidR="00BB23B3" w:rsidRPr="00E617B5"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balance_open_date</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Balance account opening date.</w:t>
            </w:r>
          </w:p>
        </w:tc>
      </w:tr>
      <w:tr w:rsidR="00BB23B3" w:rsidRPr="00E617B5"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balance_close_date</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Balance account closure date.</w:t>
            </w:r>
          </w:p>
        </w:tc>
      </w:tr>
      <w:tr w:rsidR="00BB23B3" w:rsidRPr="00F1740A" w:rsidTr="00BB23B3">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B23B3" w:rsidRPr="00842520" w:rsidRDefault="00BB23B3" w:rsidP="00BB23B3">
            <w:pPr>
              <w:pStyle w:val="BPC3Tableheadings"/>
            </w:pPr>
            <w:r>
              <w:t>customer</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100F43">
              <w:t>customer_</w:t>
            </w:r>
            <w:r>
              <w:t>id</w:t>
            </w:r>
          </w:p>
        </w:tc>
        <w:tc>
          <w:tcPr>
            <w:tcW w:w="104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del w:id="207" w:author="Mikhailov Vladimir" w:date="2018-09-27T14:02:00Z">
              <w:r w:rsidRPr="00056C90" w:rsidDel="00C65204">
                <w:delText>string</w:delText>
              </w:r>
            </w:del>
            <w:ins w:id="208" w:author="Mikhailov Vladimir" w:date="2018-09-27T14:02:00Z">
              <w:r w:rsidR="00C65204">
                <w:t>long</w:t>
              </w:r>
            </w:ins>
          </w:p>
        </w:tc>
        <w:tc>
          <w:tcPr>
            <w:tcW w:w="704" w:type="dxa"/>
            <w:tcBorders>
              <w:top w:val="single" w:sz="4" w:space="0" w:color="auto"/>
              <w:left w:val="single" w:sz="4" w:space="0" w:color="auto"/>
              <w:bottom w:val="single" w:sz="4" w:space="0" w:color="auto"/>
              <w:right w:val="single" w:sz="4" w:space="0" w:color="auto"/>
            </w:tcBorders>
          </w:tcPr>
          <w:p w:rsidR="00BB23B3" w:rsidRPr="00100F43" w:rsidRDefault="00C65204">
            <w:pPr>
              <w:pStyle w:val="BPC3Tableitems"/>
              <w:rPr>
                <w:lang w:val="ru-RU"/>
              </w:rPr>
            </w:pPr>
            <w:ins w:id="209" w:author="Mikhailov Vladimir" w:date="2018-09-27T14:02:00Z">
              <w:r>
                <w:t>1</w:t>
              </w:r>
            </w:ins>
            <w:r w:rsidR="00BB23B3">
              <w:rPr>
                <w:lang w:val="ru-RU"/>
              </w:rPr>
              <w:t>2</w:t>
            </w:r>
            <w:del w:id="210" w:author="Mikhailov Vladimir" w:date="2018-09-27T14:02:00Z">
              <w:r w:rsidR="00BB23B3" w:rsidDel="00C65204">
                <w:rPr>
                  <w:lang w:val="ru-RU"/>
                </w:rPr>
                <w:delText>00</w:delText>
              </w:r>
            </w:del>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1-1</w:t>
            </w:r>
          </w:p>
        </w:tc>
        <w:tc>
          <w:tcPr>
            <w:tcW w:w="3666" w:type="dxa"/>
            <w:tcBorders>
              <w:top w:val="single" w:sz="4" w:space="0" w:color="auto"/>
              <w:left w:val="single" w:sz="4" w:space="0" w:color="auto"/>
              <w:bottom w:val="single" w:sz="4" w:space="0" w:color="auto"/>
              <w:right w:val="single" w:sz="4" w:space="0" w:color="auto"/>
            </w:tcBorders>
          </w:tcPr>
          <w:p w:rsidR="00BB23B3" w:rsidRPr="00C44A4A" w:rsidRDefault="00BB23B3" w:rsidP="00BB23B3">
            <w:pPr>
              <w:pStyle w:val="BPC3Tableitems"/>
            </w:pPr>
            <w:r>
              <w:t>Customer id.</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100F43">
              <w:lastRenderedPageBreak/>
              <w:t>customer_number</w:t>
            </w:r>
          </w:p>
        </w:tc>
        <w:tc>
          <w:tcPr>
            <w:tcW w:w="104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string</w:t>
            </w:r>
          </w:p>
        </w:tc>
        <w:tc>
          <w:tcPr>
            <w:tcW w:w="704" w:type="dxa"/>
            <w:tcBorders>
              <w:top w:val="single" w:sz="4" w:space="0" w:color="auto"/>
              <w:left w:val="single" w:sz="4" w:space="0" w:color="auto"/>
              <w:bottom w:val="single" w:sz="4" w:space="0" w:color="auto"/>
              <w:right w:val="single" w:sz="4" w:space="0" w:color="auto"/>
            </w:tcBorders>
          </w:tcPr>
          <w:p w:rsidR="00BB23B3" w:rsidRPr="00100F43" w:rsidRDefault="00BB23B3" w:rsidP="00BB23B3">
            <w:pPr>
              <w:pStyle w:val="BPC3Tableitems"/>
              <w:rPr>
                <w:lang w:val="ru-RU"/>
              </w:rPr>
            </w:pPr>
            <w:r>
              <w:rPr>
                <w:lang w:val="ru-RU"/>
              </w:rPr>
              <w:t>200</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1-1</w:t>
            </w:r>
          </w:p>
        </w:tc>
        <w:tc>
          <w:tcPr>
            <w:tcW w:w="3666" w:type="dxa"/>
            <w:tcBorders>
              <w:top w:val="single" w:sz="4" w:space="0" w:color="auto"/>
              <w:left w:val="single" w:sz="4" w:space="0" w:color="auto"/>
              <w:bottom w:val="single" w:sz="4" w:space="0" w:color="auto"/>
              <w:right w:val="single" w:sz="4" w:space="0" w:color="auto"/>
            </w:tcBorders>
          </w:tcPr>
          <w:p w:rsidR="00BB23B3" w:rsidRPr="00C44A4A" w:rsidRDefault="00BB23B3" w:rsidP="00BB23B3">
            <w:pPr>
              <w:pStyle w:val="BPC3Tableitems"/>
            </w:pPr>
            <w:r>
              <w:t>Customer number.</w:t>
            </w:r>
          </w:p>
        </w:tc>
      </w:tr>
    </w:tbl>
    <w:p w:rsidR="00BB23B3" w:rsidRDefault="00BB23B3" w:rsidP="009A31AE">
      <w:pPr>
        <w:pStyle w:val="BPC3Bodyafterheading"/>
      </w:pPr>
    </w:p>
    <w:p w:rsidR="00BB23B3" w:rsidRPr="00BB23B3" w:rsidRDefault="00BB23B3" w:rsidP="00BB23B3">
      <w:pPr>
        <w:pStyle w:val="BPC3Heading3"/>
        <w:rPr>
          <w:b w:val="0"/>
        </w:rPr>
      </w:pPr>
      <w:r w:rsidRPr="00BB23B3">
        <w:rPr>
          <w:b w:val="0"/>
        </w:rPr>
        <w:t>Accounts with turnovers (acc_prc_account_export_pkg.</w:t>
      </w:r>
      <w:r w:rsidRPr="00BB23B3">
        <w:t>process_unload_turnover</w:t>
      </w:r>
      <w:r w:rsidRPr="00BB23B3">
        <w:rPr>
          <w:b w:val="0"/>
        </w:rPr>
        <w:t>)</w:t>
      </w:r>
    </w:p>
    <w:tbl>
      <w:tblPr>
        <w:tblW w:w="913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781"/>
        <w:gridCol w:w="1041"/>
        <w:gridCol w:w="704"/>
        <w:gridCol w:w="946"/>
        <w:gridCol w:w="3666"/>
      </w:tblGrid>
      <w:tr w:rsidR="00BB23B3" w:rsidRPr="002F6979" w:rsidTr="00BB23B3">
        <w:trPr>
          <w:trHeight w:val="135"/>
          <w:tblHeader/>
        </w:trPr>
        <w:tc>
          <w:tcPr>
            <w:tcW w:w="2781" w:type="dxa"/>
            <w:shd w:val="clear" w:color="auto" w:fill="C5E2FF"/>
          </w:tcPr>
          <w:p w:rsidR="00BB23B3" w:rsidRPr="002F6979" w:rsidRDefault="00BB23B3" w:rsidP="00BB23B3">
            <w:pPr>
              <w:pStyle w:val="BPC3Tableheadings"/>
            </w:pPr>
            <w:r w:rsidRPr="002F6979">
              <w:t>Tag</w:t>
            </w:r>
          </w:p>
        </w:tc>
        <w:tc>
          <w:tcPr>
            <w:tcW w:w="1041" w:type="dxa"/>
            <w:shd w:val="clear" w:color="auto" w:fill="C5E2FF"/>
          </w:tcPr>
          <w:p w:rsidR="00BB23B3" w:rsidRPr="002F6979" w:rsidRDefault="00BB23B3" w:rsidP="00BB23B3">
            <w:pPr>
              <w:pStyle w:val="BPC3Tableheadings"/>
            </w:pPr>
            <w:r w:rsidRPr="002F6979">
              <w:t>Type</w:t>
            </w:r>
          </w:p>
        </w:tc>
        <w:tc>
          <w:tcPr>
            <w:tcW w:w="704" w:type="dxa"/>
            <w:shd w:val="clear" w:color="auto" w:fill="C5E2FF"/>
          </w:tcPr>
          <w:p w:rsidR="00BB23B3" w:rsidRPr="002F6979" w:rsidRDefault="00BB23B3" w:rsidP="00BB23B3">
            <w:pPr>
              <w:pStyle w:val="BPC3Tableheadings"/>
            </w:pPr>
            <w:r w:rsidRPr="002F6979">
              <w:t>Size</w:t>
            </w:r>
          </w:p>
        </w:tc>
        <w:tc>
          <w:tcPr>
            <w:tcW w:w="946" w:type="dxa"/>
            <w:shd w:val="clear" w:color="auto" w:fill="C5E2FF"/>
          </w:tcPr>
          <w:p w:rsidR="00BB23B3" w:rsidRPr="002F6979" w:rsidRDefault="00BB23B3" w:rsidP="00BB23B3">
            <w:pPr>
              <w:pStyle w:val="BPC3Tableheadings"/>
            </w:pPr>
            <w:r w:rsidRPr="002F6979">
              <w:t>Occurs</w:t>
            </w:r>
          </w:p>
        </w:tc>
        <w:tc>
          <w:tcPr>
            <w:tcW w:w="3666" w:type="dxa"/>
            <w:shd w:val="clear" w:color="auto" w:fill="C5E2FF"/>
          </w:tcPr>
          <w:p w:rsidR="00BB23B3" w:rsidRPr="002F6979" w:rsidRDefault="00BB23B3" w:rsidP="00BB23B3">
            <w:pPr>
              <w:pStyle w:val="BPC3Tableheadings"/>
            </w:pPr>
            <w:r w:rsidRPr="002F6979">
              <w:t>Description</w:t>
            </w:r>
          </w:p>
        </w:tc>
      </w:tr>
      <w:tr w:rsidR="00BB23B3" w:rsidRPr="002F6979" w:rsidTr="00BB23B3">
        <w:trPr>
          <w:trHeight w:val="135"/>
        </w:trPr>
        <w:tc>
          <w:tcPr>
            <w:tcW w:w="9138" w:type="dxa"/>
            <w:gridSpan w:val="5"/>
            <w:shd w:val="clear" w:color="auto" w:fill="auto"/>
          </w:tcPr>
          <w:p w:rsidR="00BB23B3" w:rsidRPr="002F6979" w:rsidRDefault="00BB23B3" w:rsidP="00BB23B3">
            <w:pPr>
              <w:pStyle w:val="BPC3Tableheadings"/>
            </w:pPr>
            <w:r>
              <w:t>accounts</w:t>
            </w:r>
          </w:p>
        </w:tc>
      </w:tr>
      <w:tr w:rsidR="00BB23B3" w:rsidRPr="005B7F59" w:rsidTr="00BB23B3">
        <w:trPr>
          <w:trHeight w:val="135"/>
        </w:trPr>
        <w:tc>
          <w:tcPr>
            <w:tcW w:w="2781" w:type="dxa"/>
          </w:tcPr>
          <w:p w:rsidR="00BB23B3" w:rsidRPr="005B7F59" w:rsidRDefault="00BB23B3" w:rsidP="00BB23B3">
            <w:pPr>
              <w:pStyle w:val="BPC3Tableitems"/>
            </w:pPr>
            <w:r>
              <w:t>file_id</w:t>
            </w:r>
          </w:p>
        </w:tc>
        <w:tc>
          <w:tcPr>
            <w:tcW w:w="1041" w:type="dxa"/>
          </w:tcPr>
          <w:p w:rsidR="00BB23B3" w:rsidRPr="005B7F59" w:rsidRDefault="00BB23B3" w:rsidP="00BB23B3">
            <w:pPr>
              <w:pStyle w:val="BPC3Tableitems"/>
            </w:pPr>
            <w:r>
              <w:t>long</w:t>
            </w:r>
          </w:p>
        </w:tc>
        <w:tc>
          <w:tcPr>
            <w:tcW w:w="704" w:type="dxa"/>
          </w:tcPr>
          <w:p w:rsidR="00BB23B3" w:rsidRPr="005B7F59" w:rsidRDefault="00BB23B3" w:rsidP="00BB23B3">
            <w:pPr>
              <w:pStyle w:val="BPC3Tableitems"/>
            </w:pPr>
            <w:r>
              <w:t>16</w:t>
            </w:r>
          </w:p>
        </w:tc>
        <w:tc>
          <w:tcPr>
            <w:tcW w:w="946" w:type="dxa"/>
          </w:tcPr>
          <w:p w:rsidR="00BB23B3" w:rsidRPr="005B7F59" w:rsidRDefault="00BB23B3" w:rsidP="00BB23B3">
            <w:pPr>
              <w:pStyle w:val="BPC3Tableitems"/>
            </w:pPr>
            <w:r>
              <w:t>0-1</w:t>
            </w:r>
          </w:p>
        </w:tc>
        <w:tc>
          <w:tcPr>
            <w:tcW w:w="3666" w:type="dxa"/>
          </w:tcPr>
          <w:p w:rsidR="00BB23B3" w:rsidRPr="00C57E34" w:rsidRDefault="00BB23B3" w:rsidP="00BB23B3">
            <w:pPr>
              <w:pStyle w:val="BPC3Tableitems"/>
            </w:pPr>
            <w:r>
              <w:t>Output</w:t>
            </w:r>
            <w:r w:rsidRPr="00D75B18">
              <w:t xml:space="preserve"> </w:t>
            </w:r>
            <w:r>
              <w:t>file</w:t>
            </w:r>
            <w:r w:rsidRPr="00D75B18">
              <w:t xml:space="preserve"> </w:t>
            </w:r>
            <w:r>
              <w:t>unique</w:t>
            </w:r>
            <w:r w:rsidRPr="00D75B18">
              <w:t xml:space="preserve"> </w:t>
            </w:r>
            <w:r>
              <w:t>ID.</w:t>
            </w:r>
          </w:p>
        </w:tc>
      </w:tr>
      <w:tr w:rsidR="00BB23B3" w:rsidRPr="00D75B18" w:rsidTr="00BB23B3">
        <w:trPr>
          <w:trHeight w:val="135"/>
        </w:trPr>
        <w:tc>
          <w:tcPr>
            <w:tcW w:w="2781" w:type="dxa"/>
          </w:tcPr>
          <w:p w:rsidR="00BB23B3" w:rsidRDefault="00BB23B3" w:rsidP="00BB23B3">
            <w:pPr>
              <w:pStyle w:val="BPC3Tableitems"/>
            </w:pPr>
            <w:r>
              <w:t>file_type</w:t>
            </w:r>
          </w:p>
        </w:tc>
        <w:tc>
          <w:tcPr>
            <w:tcW w:w="1041" w:type="dxa"/>
          </w:tcPr>
          <w:p w:rsidR="00BB23B3" w:rsidRDefault="00BB23B3" w:rsidP="00BB23B3">
            <w:pPr>
              <w:pStyle w:val="BPC3Tableitems"/>
            </w:pPr>
            <w:r>
              <w:t>string</w:t>
            </w:r>
          </w:p>
        </w:tc>
        <w:tc>
          <w:tcPr>
            <w:tcW w:w="704" w:type="dxa"/>
          </w:tcPr>
          <w:p w:rsidR="00BB23B3" w:rsidRPr="005B7F59" w:rsidRDefault="00BB23B3" w:rsidP="00BB23B3">
            <w:pPr>
              <w:pStyle w:val="BPC3Tableitems"/>
            </w:pPr>
            <w:r>
              <w:t>8</w:t>
            </w:r>
          </w:p>
        </w:tc>
        <w:tc>
          <w:tcPr>
            <w:tcW w:w="946" w:type="dxa"/>
          </w:tcPr>
          <w:p w:rsidR="00BB23B3" w:rsidRDefault="00BB23B3" w:rsidP="00BB23B3">
            <w:pPr>
              <w:pStyle w:val="BPC3Tableitems"/>
            </w:pPr>
            <w:r>
              <w:t>1-1</w:t>
            </w:r>
          </w:p>
        </w:tc>
        <w:tc>
          <w:tcPr>
            <w:tcW w:w="3666" w:type="dxa"/>
          </w:tcPr>
          <w:p w:rsidR="00BB23B3" w:rsidRPr="00D75B18" w:rsidRDefault="00BB23B3" w:rsidP="00BB23B3">
            <w:pPr>
              <w:pStyle w:val="BPC3Tableitems"/>
            </w:pPr>
            <w:r>
              <w:t>Input/output file type</w:t>
            </w:r>
            <w:r w:rsidRPr="00D75B18">
              <w:t xml:space="preserve">. </w:t>
            </w:r>
            <w:r>
              <w:t>Defines its purpose and way of processing</w:t>
            </w:r>
            <w:r w:rsidRPr="00D75B18">
              <w:t>.</w:t>
            </w:r>
            <w:r>
              <w:t xml:space="preserve"> Dictionary </w:t>
            </w:r>
            <w:r w:rsidRPr="00EF57FE">
              <w:t>FLTP</w:t>
            </w:r>
            <w:r>
              <w:t>.</w:t>
            </w:r>
          </w:p>
        </w:tc>
      </w:tr>
      <w:tr w:rsidR="00BB23B3" w:rsidRPr="00F01F73" w:rsidTr="00BB23B3">
        <w:trPr>
          <w:trHeight w:val="135"/>
        </w:trPr>
        <w:tc>
          <w:tcPr>
            <w:tcW w:w="2781" w:type="dxa"/>
          </w:tcPr>
          <w:p w:rsidR="00BB23B3" w:rsidRDefault="00BB23B3" w:rsidP="00BB23B3">
            <w:pPr>
              <w:pStyle w:val="BPC3Tableitems"/>
            </w:pPr>
            <w:r>
              <w:t>start_date</w:t>
            </w:r>
          </w:p>
        </w:tc>
        <w:tc>
          <w:tcPr>
            <w:tcW w:w="1041" w:type="dxa"/>
          </w:tcPr>
          <w:p w:rsidR="00BB23B3" w:rsidRDefault="00BB23B3" w:rsidP="00BB23B3">
            <w:pPr>
              <w:pStyle w:val="BPC3Tableitems"/>
            </w:pPr>
            <w:r>
              <w:t>date</w:t>
            </w:r>
          </w:p>
        </w:tc>
        <w:tc>
          <w:tcPr>
            <w:tcW w:w="704" w:type="dxa"/>
          </w:tcPr>
          <w:p w:rsidR="00BB23B3" w:rsidRPr="005B7F59" w:rsidRDefault="00BB23B3" w:rsidP="00BB23B3">
            <w:pPr>
              <w:rPr>
                <w:rFonts w:ascii="Tahoma" w:hAnsi="Tahoma" w:cs="Tahoma"/>
                <w:sz w:val="20"/>
                <w:szCs w:val="20"/>
              </w:rPr>
            </w:pPr>
          </w:p>
        </w:tc>
        <w:tc>
          <w:tcPr>
            <w:tcW w:w="946" w:type="dxa"/>
          </w:tcPr>
          <w:p w:rsidR="00BB23B3" w:rsidRDefault="00BB23B3" w:rsidP="00BB23B3">
            <w:pPr>
              <w:pStyle w:val="BPC3Tableitems"/>
            </w:pPr>
            <w:r>
              <w:t>0-1</w:t>
            </w:r>
          </w:p>
        </w:tc>
        <w:tc>
          <w:tcPr>
            <w:tcW w:w="3666" w:type="dxa"/>
          </w:tcPr>
          <w:p w:rsidR="00BB23B3" w:rsidRPr="00F01F73" w:rsidRDefault="00BB23B3" w:rsidP="00BB23B3">
            <w:pPr>
              <w:pStyle w:val="BPC3Tableitems"/>
            </w:pPr>
            <w:r>
              <w:t>Start</w:t>
            </w:r>
            <w:r w:rsidRPr="00F01F73">
              <w:t xml:space="preserve"> </w:t>
            </w:r>
            <w:r>
              <w:t>date</w:t>
            </w:r>
            <w:r w:rsidRPr="00F01F73">
              <w:t xml:space="preserve"> </w:t>
            </w:r>
            <w:r>
              <w:t>of</w:t>
            </w:r>
            <w:r w:rsidRPr="00F01F73">
              <w:t xml:space="preserve"> </w:t>
            </w:r>
            <w:r>
              <w:t>the</w:t>
            </w:r>
            <w:r w:rsidRPr="00F01F73">
              <w:t xml:space="preserve"> </w:t>
            </w:r>
            <w:r>
              <w:t>period the file was converted.</w:t>
            </w:r>
          </w:p>
        </w:tc>
      </w:tr>
      <w:tr w:rsidR="00BB23B3" w:rsidRPr="00F01F73" w:rsidTr="00BB23B3">
        <w:trPr>
          <w:trHeight w:val="135"/>
        </w:trPr>
        <w:tc>
          <w:tcPr>
            <w:tcW w:w="2781" w:type="dxa"/>
          </w:tcPr>
          <w:p w:rsidR="00BB23B3" w:rsidRDefault="00BB23B3" w:rsidP="00BB23B3">
            <w:pPr>
              <w:pStyle w:val="BPC3Tableitems"/>
            </w:pPr>
            <w:r>
              <w:t>end_date</w:t>
            </w:r>
          </w:p>
        </w:tc>
        <w:tc>
          <w:tcPr>
            <w:tcW w:w="1041" w:type="dxa"/>
          </w:tcPr>
          <w:p w:rsidR="00BB23B3" w:rsidRDefault="00BB23B3" w:rsidP="00BB23B3">
            <w:pPr>
              <w:pStyle w:val="BPC3Tableitems"/>
            </w:pPr>
            <w:r>
              <w:t>date</w:t>
            </w:r>
          </w:p>
        </w:tc>
        <w:tc>
          <w:tcPr>
            <w:tcW w:w="704" w:type="dxa"/>
          </w:tcPr>
          <w:p w:rsidR="00BB23B3" w:rsidRPr="005B7F59" w:rsidRDefault="00BB23B3" w:rsidP="00BB23B3">
            <w:pPr>
              <w:rPr>
                <w:rFonts w:ascii="Tahoma" w:hAnsi="Tahoma" w:cs="Tahoma"/>
                <w:sz w:val="20"/>
                <w:szCs w:val="20"/>
              </w:rPr>
            </w:pPr>
          </w:p>
        </w:tc>
        <w:tc>
          <w:tcPr>
            <w:tcW w:w="946" w:type="dxa"/>
          </w:tcPr>
          <w:p w:rsidR="00BB23B3" w:rsidRDefault="00BB23B3" w:rsidP="00BB23B3">
            <w:pPr>
              <w:pStyle w:val="BPC3Tableitems"/>
            </w:pPr>
            <w:r>
              <w:t>0-1</w:t>
            </w:r>
          </w:p>
        </w:tc>
        <w:tc>
          <w:tcPr>
            <w:tcW w:w="3666" w:type="dxa"/>
          </w:tcPr>
          <w:p w:rsidR="00BB23B3" w:rsidRPr="00F01F73" w:rsidRDefault="00BB23B3" w:rsidP="00BB23B3">
            <w:pPr>
              <w:pStyle w:val="BPC3Tableitems"/>
            </w:pPr>
            <w:r>
              <w:t>End date of the period.</w:t>
            </w:r>
          </w:p>
        </w:tc>
      </w:tr>
      <w:tr w:rsidR="00BB23B3" w:rsidRPr="00F01F73" w:rsidTr="00BB23B3">
        <w:trPr>
          <w:trHeight w:val="135"/>
        </w:trPr>
        <w:tc>
          <w:tcPr>
            <w:tcW w:w="2781" w:type="dxa"/>
          </w:tcPr>
          <w:p w:rsidR="00BB23B3" w:rsidRDefault="00BB23B3" w:rsidP="00BB23B3">
            <w:pPr>
              <w:pStyle w:val="BPC3Tableitems"/>
            </w:pPr>
            <w:r>
              <w:t>date_purpose</w:t>
            </w:r>
          </w:p>
        </w:tc>
        <w:tc>
          <w:tcPr>
            <w:tcW w:w="1041" w:type="dxa"/>
          </w:tcPr>
          <w:p w:rsidR="00BB23B3" w:rsidRDefault="00BB23B3" w:rsidP="00BB23B3">
            <w:pPr>
              <w:pStyle w:val="BPC3Tableitems"/>
            </w:pPr>
            <w:r>
              <w:t>string</w:t>
            </w:r>
          </w:p>
        </w:tc>
        <w:tc>
          <w:tcPr>
            <w:tcW w:w="704" w:type="dxa"/>
          </w:tcPr>
          <w:p w:rsidR="00BB23B3" w:rsidRPr="005B7F59" w:rsidRDefault="00BB23B3" w:rsidP="00BB23B3">
            <w:pPr>
              <w:pStyle w:val="BPC3Tableitems"/>
            </w:pPr>
            <w:r>
              <w:t>8</w:t>
            </w:r>
          </w:p>
        </w:tc>
        <w:tc>
          <w:tcPr>
            <w:tcW w:w="946" w:type="dxa"/>
          </w:tcPr>
          <w:p w:rsidR="00BB23B3" w:rsidRDefault="00BB23B3" w:rsidP="00BB23B3">
            <w:pPr>
              <w:pStyle w:val="BPC3Tableitems"/>
            </w:pPr>
            <w:r>
              <w:t>0-1</w:t>
            </w:r>
          </w:p>
        </w:tc>
        <w:tc>
          <w:tcPr>
            <w:tcW w:w="3666" w:type="dxa"/>
          </w:tcPr>
          <w:p w:rsidR="00BB23B3" w:rsidRPr="00F01F73" w:rsidRDefault="00BB23B3" w:rsidP="00BB23B3">
            <w:pPr>
              <w:pStyle w:val="BPC3Tableitems"/>
            </w:pPr>
            <w:r>
              <w:t>Date types presented in the file</w:t>
            </w:r>
            <w:r w:rsidRPr="00F01F73">
              <w:t xml:space="preserve">. </w:t>
            </w:r>
            <w:r>
              <w:t>Possible values:</w:t>
            </w:r>
          </w:p>
          <w:p w:rsidR="00BB23B3" w:rsidRPr="00F01F73" w:rsidRDefault="00BB23B3" w:rsidP="00BB23B3">
            <w:pPr>
              <w:pStyle w:val="BPC3Tableitems"/>
            </w:pPr>
            <w:r>
              <w:t>DTPR</w:t>
            </w:r>
            <w:r w:rsidRPr="00F01F73">
              <w:t xml:space="preserve">0001 – Calendar system date </w:t>
            </w:r>
            <w:r>
              <w:t xml:space="preserve">of </w:t>
            </w:r>
            <w:r w:rsidRPr="00F01F73">
              <w:t>processing</w:t>
            </w:r>
            <w:r>
              <w:t>.</w:t>
            </w:r>
          </w:p>
        </w:tc>
      </w:tr>
      <w:tr w:rsidR="00BB23B3" w:rsidRPr="00F01F73" w:rsidTr="00BB23B3">
        <w:trPr>
          <w:trHeight w:val="135"/>
        </w:trPr>
        <w:tc>
          <w:tcPr>
            <w:tcW w:w="2781" w:type="dxa"/>
          </w:tcPr>
          <w:p w:rsidR="00BB23B3" w:rsidRDefault="00BB23B3" w:rsidP="00BB23B3">
            <w:pPr>
              <w:pStyle w:val="BPC3Tableitems"/>
            </w:pPr>
            <w:r>
              <w:t>inst_id</w:t>
            </w:r>
          </w:p>
        </w:tc>
        <w:tc>
          <w:tcPr>
            <w:tcW w:w="1041" w:type="dxa"/>
          </w:tcPr>
          <w:p w:rsidR="00BB23B3" w:rsidRPr="00547ECA" w:rsidRDefault="00BB23B3" w:rsidP="00BB23B3">
            <w:pPr>
              <w:pStyle w:val="BPC3Tableitems"/>
            </w:pPr>
            <w:r>
              <w:t>int</w:t>
            </w:r>
          </w:p>
        </w:tc>
        <w:tc>
          <w:tcPr>
            <w:tcW w:w="704" w:type="dxa"/>
          </w:tcPr>
          <w:p w:rsidR="00BB23B3" w:rsidRPr="00547ECA" w:rsidRDefault="00BB23B3" w:rsidP="00BB23B3">
            <w:pPr>
              <w:pStyle w:val="BPC3Tableitems"/>
            </w:pPr>
            <w:r>
              <w:t>4</w:t>
            </w:r>
          </w:p>
        </w:tc>
        <w:tc>
          <w:tcPr>
            <w:tcW w:w="946" w:type="dxa"/>
          </w:tcPr>
          <w:p w:rsidR="00BB23B3" w:rsidRPr="00056C90" w:rsidRDefault="00BB23B3" w:rsidP="00BB23B3">
            <w:pPr>
              <w:pStyle w:val="BPC3Tableitems"/>
            </w:pPr>
            <w:r>
              <w:t>0</w:t>
            </w:r>
            <w:r w:rsidRPr="00056C90">
              <w:t>-1</w:t>
            </w:r>
          </w:p>
        </w:tc>
        <w:tc>
          <w:tcPr>
            <w:tcW w:w="3666" w:type="dxa"/>
          </w:tcPr>
          <w:p w:rsidR="00BB23B3" w:rsidRDefault="00BB23B3" w:rsidP="00BB23B3">
            <w:pPr>
              <w:pStyle w:val="BPC3Tableitems"/>
            </w:pPr>
            <w:r>
              <w:t>Financial</w:t>
            </w:r>
            <w:r w:rsidRPr="00D34C2E">
              <w:t xml:space="preserve"> </w:t>
            </w:r>
            <w:r>
              <w:t>institution</w:t>
            </w:r>
            <w:r w:rsidRPr="00D34C2E">
              <w:t xml:space="preserve"> </w:t>
            </w:r>
            <w:r>
              <w:t>identifier.</w:t>
            </w:r>
          </w:p>
        </w:tc>
      </w:tr>
      <w:tr w:rsidR="00BB23B3" w:rsidRPr="005B7F59" w:rsidTr="00BB23B3">
        <w:trPr>
          <w:trHeight w:val="135"/>
        </w:trPr>
        <w:tc>
          <w:tcPr>
            <w:tcW w:w="2781" w:type="dxa"/>
          </w:tcPr>
          <w:p w:rsidR="00BB23B3" w:rsidRPr="005B7F59" w:rsidRDefault="00BB23B3" w:rsidP="00BB23B3">
            <w:pPr>
              <w:pStyle w:val="BPC3Tableitems"/>
            </w:pPr>
            <w:r>
              <w:t>account</w:t>
            </w:r>
          </w:p>
        </w:tc>
        <w:tc>
          <w:tcPr>
            <w:tcW w:w="1041" w:type="dxa"/>
          </w:tcPr>
          <w:p w:rsidR="00BB23B3" w:rsidRPr="005B7F59" w:rsidRDefault="00BB23B3" w:rsidP="00BB23B3">
            <w:pPr>
              <w:pStyle w:val="BPC3Tableitems"/>
            </w:pPr>
            <w:r>
              <w:t>complex</w:t>
            </w:r>
          </w:p>
        </w:tc>
        <w:tc>
          <w:tcPr>
            <w:tcW w:w="704" w:type="dxa"/>
          </w:tcPr>
          <w:p w:rsidR="00BB23B3" w:rsidRPr="005B7F59" w:rsidRDefault="00BB23B3" w:rsidP="00BB23B3">
            <w:pPr>
              <w:rPr>
                <w:rFonts w:ascii="Tahoma" w:hAnsi="Tahoma" w:cs="Tahoma"/>
                <w:sz w:val="20"/>
                <w:szCs w:val="20"/>
              </w:rPr>
            </w:pPr>
          </w:p>
        </w:tc>
        <w:tc>
          <w:tcPr>
            <w:tcW w:w="946" w:type="dxa"/>
          </w:tcPr>
          <w:p w:rsidR="00BB23B3" w:rsidRPr="005B7F59" w:rsidRDefault="00BB23B3" w:rsidP="00BB23B3">
            <w:pPr>
              <w:pStyle w:val="BPC3Tableitems"/>
            </w:pPr>
            <w:r>
              <w:t>1-*</w:t>
            </w:r>
          </w:p>
        </w:tc>
        <w:tc>
          <w:tcPr>
            <w:tcW w:w="3666" w:type="dxa"/>
          </w:tcPr>
          <w:p w:rsidR="00BB23B3" w:rsidRPr="00C57E34" w:rsidRDefault="00BB23B3" w:rsidP="00BB23B3">
            <w:pPr>
              <w:pStyle w:val="BPC3Tableitems"/>
            </w:pPr>
            <w:r>
              <w:t>Account data.</w:t>
            </w:r>
          </w:p>
        </w:tc>
      </w:tr>
      <w:tr w:rsidR="00BB23B3" w:rsidRPr="0054625B" w:rsidTr="00BB23B3">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B23B3" w:rsidRPr="00842520" w:rsidRDefault="00BB23B3" w:rsidP="00BB23B3">
            <w:pPr>
              <w:pStyle w:val="BPC3Tableheadings"/>
            </w:pPr>
            <w:r>
              <w:t>account</w:t>
            </w:r>
          </w:p>
        </w:tc>
      </w:tr>
      <w:tr w:rsidR="00BB23B3" w:rsidRPr="00E617B5"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account_number</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s</w:t>
            </w:r>
            <w:r w:rsidRPr="00E617B5">
              <w:t>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200</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BB23B3" w:rsidRPr="00F01F73" w:rsidRDefault="00BB23B3" w:rsidP="00BB23B3">
            <w:pPr>
              <w:pStyle w:val="BPC3Tableitems"/>
            </w:pPr>
            <w:r>
              <w:t>Account number.</w:t>
            </w:r>
          </w:p>
        </w:tc>
      </w:tr>
      <w:tr w:rsidR="00BB23B3" w:rsidRPr="001A53C8"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account</w:t>
            </w:r>
            <w:r w:rsidRPr="001A53C8">
              <w:t>_type</w:t>
            </w:r>
          </w:p>
          <w:p w:rsidR="00BB23B3" w:rsidRDefault="00BB23B3" w:rsidP="00BB23B3">
            <w:pPr>
              <w:rPr>
                <w:rFonts w:ascii="Tahoma" w:hAnsi="Tahoma" w:cs="Tahoma"/>
                <w:sz w:val="20"/>
                <w:szCs w:val="20"/>
              </w:rPr>
            </w:pPr>
          </w:p>
        </w:tc>
        <w:tc>
          <w:tcPr>
            <w:tcW w:w="104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type</w:t>
            </w:r>
            <w:r w:rsidRPr="00F01F73">
              <w:t>.</w:t>
            </w:r>
            <w:r>
              <w:t xml:space="preserve"> </w:t>
            </w:r>
            <w:r w:rsidRPr="00920E9D">
              <w:t>Please refer</w:t>
            </w:r>
            <w:r>
              <w:t xml:space="preserve"> to ACTP dictionary.</w:t>
            </w:r>
            <w:r w:rsidRPr="00F01F73">
              <w:t xml:space="preserve"> </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FC26B2" w:rsidRDefault="00BB23B3" w:rsidP="00BB23B3">
            <w:pPr>
              <w:pStyle w:val="BPC3Tableitems"/>
            </w:pPr>
            <w:r>
              <w:t>account</w:t>
            </w:r>
            <w:r w:rsidRPr="001A53C8">
              <w:t>_</w:t>
            </w:r>
            <w:r>
              <w:t>status</w:t>
            </w:r>
          </w:p>
          <w:p w:rsidR="00BB23B3" w:rsidRDefault="00BB23B3" w:rsidP="00BB23B3">
            <w:pPr>
              <w:rPr>
                <w:rFonts w:ascii="Tahoma" w:hAnsi="Tahoma" w:cs="Tahoma"/>
                <w:sz w:val="20"/>
                <w:szCs w:val="20"/>
              </w:rPr>
            </w:pPr>
          </w:p>
        </w:tc>
        <w:tc>
          <w:tcPr>
            <w:tcW w:w="104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status</w:t>
            </w:r>
            <w:r w:rsidRPr="00F1740A">
              <w:t xml:space="preserve">. </w:t>
            </w:r>
            <w:r w:rsidRPr="00920E9D">
              <w:t>Please refer</w:t>
            </w:r>
            <w:r>
              <w:t xml:space="preserve"> to ACST dictionary.</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currency</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currency.</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BB23B3" w:rsidRDefault="00BB23B3" w:rsidP="00BB23B3">
            <w:pPr>
              <w:pStyle w:val="BPC3Tableitems"/>
              <w:rPr>
                <w:rFonts w:asciiTheme="minorHAnsi" w:hAnsiTheme="minorHAnsi"/>
                <w:szCs w:val="24"/>
              </w:rPr>
            </w:pPr>
            <w:r w:rsidRPr="00BB23B3">
              <w:rPr>
                <w:rFonts w:asciiTheme="minorHAnsi" w:hAnsiTheme="minorHAnsi" w:cs="MS Shell Dlg 2"/>
                <w:color w:val="000000"/>
                <w:szCs w:val="24"/>
                <w:highlight w:val="white"/>
              </w:rPr>
              <w:t>aval_balance</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6E27A9">
              <w:t>Available balance of the account</w:t>
            </w:r>
            <w:r>
              <w:t>.</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725052" w:rsidRDefault="00BB23B3" w:rsidP="00BB23B3">
            <w:pPr>
              <w:pStyle w:val="BPC3Tableitems"/>
            </w:pPr>
            <w:r w:rsidRPr="00725052">
              <w:t>flexible_field</w:t>
            </w:r>
          </w:p>
        </w:tc>
        <w:tc>
          <w:tcPr>
            <w:tcW w:w="1041" w:type="dxa"/>
            <w:tcBorders>
              <w:top w:val="single" w:sz="4" w:space="0" w:color="auto"/>
              <w:left w:val="single" w:sz="4" w:space="0" w:color="auto"/>
              <w:bottom w:val="single" w:sz="4" w:space="0" w:color="auto"/>
              <w:right w:val="single" w:sz="4" w:space="0" w:color="auto"/>
            </w:tcBorders>
          </w:tcPr>
          <w:p w:rsidR="00BB23B3" w:rsidRPr="00725052" w:rsidRDefault="00BB23B3" w:rsidP="00BB23B3">
            <w:pPr>
              <w:snapToGrid w:val="0"/>
              <w:rPr>
                <w:rFonts w:ascii="Calibri" w:hAnsi="Calibri"/>
                <w:szCs w:val="20"/>
                <w:lang w:eastAsia="en-US"/>
              </w:rPr>
            </w:pPr>
            <w:r w:rsidRPr="00725052">
              <w:rPr>
                <w:rFonts w:ascii="Calibri" w:hAnsi="Calibri"/>
                <w:szCs w:val="20"/>
                <w:lang w:eastAsia="en-US"/>
              </w:rPr>
              <w:t>complex</w:t>
            </w:r>
          </w:p>
        </w:tc>
        <w:tc>
          <w:tcPr>
            <w:tcW w:w="704" w:type="dxa"/>
            <w:tcBorders>
              <w:top w:val="single" w:sz="4" w:space="0" w:color="auto"/>
              <w:left w:val="single" w:sz="4" w:space="0" w:color="auto"/>
              <w:bottom w:val="single" w:sz="4" w:space="0" w:color="auto"/>
              <w:right w:val="single" w:sz="4" w:space="0" w:color="auto"/>
            </w:tcBorders>
          </w:tcPr>
          <w:p w:rsidR="00BB23B3" w:rsidRPr="00725052" w:rsidRDefault="00BB23B3" w:rsidP="00BB23B3">
            <w:pPr>
              <w:snapToGrid w:val="0"/>
              <w:jc w:val="center"/>
              <w:rPr>
                <w:rFonts w:ascii="Calibri" w:hAnsi="Calibri"/>
                <w:szCs w:val="20"/>
                <w:lang w:eastAsia="en-US"/>
              </w:rPr>
            </w:pPr>
          </w:p>
        </w:tc>
        <w:tc>
          <w:tcPr>
            <w:tcW w:w="946" w:type="dxa"/>
            <w:tcBorders>
              <w:top w:val="single" w:sz="4" w:space="0" w:color="auto"/>
              <w:left w:val="single" w:sz="4" w:space="0" w:color="auto"/>
              <w:bottom w:val="single" w:sz="4" w:space="0" w:color="auto"/>
              <w:right w:val="single" w:sz="4" w:space="0" w:color="auto"/>
            </w:tcBorders>
          </w:tcPr>
          <w:p w:rsidR="00BB23B3" w:rsidRPr="00725052" w:rsidRDefault="00BB23B3" w:rsidP="00BB23B3">
            <w:pPr>
              <w:snapToGrid w:val="0"/>
              <w:rPr>
                <w:rFonts w:ascii="Calibri" w:hAnsi="Calibri"/>
                <w:szCs w:val="20"/>
                <w:lang w:eastAsia="en-US"/>
              </w:rPr>
            </w:pPr>
            <w:r w:rsidRPr="00725052">
              <w:rPr>
                <w:rFonts w:ascii="Calibri" w:hAnsi="Calibri"/>
                <w:szCs w:val="20"/>
                <w:lang w:eastAsia="en-US"/>
              </w:rPr>
              <w:t>0-*</w:t>
            </w:r>
          </w:p>
        </w:tc>
        <w:tc>
          <w:tcPr>
            <w:tcW w:w="3666" w:type="dxa"/>
            <w:tcBorders>
              <w:top w:val="single" w:sz="4" w:space="0" w:color="auto"/>
              <w:left w:val="single" w:sz="4" w:space="0" w:color="auto"/>
              <w:bottom w:val="single" w:sz="4" w:space="0" w:color="auto"/>
              <w:right w:val="single" w:sz="4" w:space="0" w:color="auto"/>
            </w:tcBorders>
          </w:tcPr>
          <w:p w:rsidR="00BB23B3" w:rsidRPr="00725052" w:rsidRDefault="00BB23B3" w:rsidP="00BB23B3">
            <w:pPr>
              <w:pStyle w:val="BPC3Tableitems"/>
            </w:pPr>
            <w:r w:rsidRPr="00725052">
              <w:t>Flexible field block</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lastRenderedPageBreak/>
              <w:t>balance</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w:t>
            </w:r>
            <w:r>
              <w:t>*</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balances.</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limits</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w:t>
            </w:r>
            <w:r>
              <w:t>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Account limits.</w:t>
            </w:r>
          </w:p>
        </w:tc>
      </w:tr>
      <w:tr w:rsidR="00BB23B3" w:rsidRPr="00F1740A" w:rsidTr="00BB23B3">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B23B3" w:rsidRPr="00842520" w:rsidRDefault="00BB23B3" w:rsidP="00BB23B3">
            <w:pPr>
              <w:pStyle w:val="BPC3Tableheadings"/>
            </w:pPr>
            <w:r>
              <w:t>balance</w:t>
            </w:r>
          </w:p>
        </w:tc>
      </w:tr>
      <w:tr w:rsidR="00BB23B3" w:rsidRPr="00056C90"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balance_type</w:t>
            </w:r>
          </w:p>
        </w:tc>
        <w:tc>
          <w:tcPr>
            <w:tcW w:w="1041"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string</w:t>
            </w:r>
          </w:p>
        </w:tc>
        <w:tc>
          <w:tcPr>
            <w:tcW w:w="704"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8</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056C90">
              <w:t>1-1</w:t>
            </w:r>
          </w:p>
        </w:tc>
        <w:tc>
          <w:tcPr>
            <w:tcW w:w="3666" w:type="dxa"/>
            <w:tcBorders>
              <w:top w:val="single" w:sz="4" w:space="0" w:color="auto"/>
              <w:left w:val="single" w:sz="4" w:space="0" w:color="auto"/>
              <w:bottom w:val="single" w:sz="4" w:space="0" w:color="auto"/>
              <w:right w:val="single" w:sz="4" w:space="0" w:color="auto"/>
            </w:tcBorders>
          </w:tcPr>
          <w:p w:rsidR="00BB23B3" w:rsidRPr="00C44A4A" w:rsidRDefault="00BB23B3" w:rsidP="00BB23B3">
            <w:pPr>
              <w:pStyle w:val="BPC3Tableitems"/>
            </w:pPr>
            <w:r>
              <w:t>Balance type.</w:t>
            </w:r>
            <w:r w:rsidRPr="00F1740A">
              <w:t xml:space="preserve"> </w:t>
            </w:r>
            <w:r w:rsidRPr="00920E9D">
              <w:t>Please refer</w:t>
            </w:r>
            <w:r>
              <w:t xml:space="preserve"> to BLTP dictionary.</w:t>
            </w:r>
          </w:p>
        </w:tc>
      </w:tr>
      <w:tr w:rsidR="00BB23B3" w:rsidRPr="00E617B5"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turnover</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rsidRPr="00F1740A">
              <w:t>Turnover of balances.</w:t>
            </w:r>
          </w:p>
        </w:tc>
      </w:tr>
      <w:tr w:rsidR="00BB23B3" w:rsidRPr="0054625B" w:rsidTr="00BB23B3">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BB23B3" w:rsidRPr="00842520" w:rsidRDefault="00BB23B3" w:rsidP="00BB23B3">
            <w:pPr>
              <w:pStyle w:val="BPC3Tableheadings"/>
            </w:pPr>
            <w:r w:rsidRPr="00842520">
              <w:t>turnover</w:t>
            </w:r>
          </w:p>
        </w:tc>
      </w:tr>
      <w:tr w:rsidR="00BB23B3" w:rsidRPr="00547EC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incoming_balance</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1-1</w:t>
            </w:r>
          </w:p>
        </w:tc>
        <w:tc>
          <w:tcPr>
            <w:tcW w:w="3666" w:type="dxa"/>
            <w:tcBorders>
              <w:top w:val="single" w:sz="4" w:space="0" w:color="auto"/>
              <w:left w:val="single" w:sz="4" w:space="0" w:color="auto"/>
              <w:bottom w:val="single" w:sz="4" w:space="0" w:color="auto"/>
              <w:right w:val="single" w:sz="4" w:space="0" w:color="auto"/>
            </w:tcBorders>
          </w:tcPr>
          <w:p w:rsidR="00BB23B3" w:rsidRPr="00C57E34" w:rsidRDefault="00BB23B3" w:rsidP="00BB23B3">
            <w:pPr>
              <w:pStyle w:val="BPC3Tableitems"/>
            </w:pPr>
            <w:r>
              <w:t>Incoming balance</w:t>
            </w:r>
          </w:p>
        </w:tc>
      </w:tr>
      <w:tr w:rsidR="00BB23B3" w:rsidRPr="00F1740A"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debits_amount</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Total</w:t>
            </w:r>
            <w:r w:rsidRPr="00F1740A">
              <w:t xml:space="preserve"> </w:t>
            </w:r>
            <w:r>
              <w:t>amount</w:t>
            </w:r>
            <w:r w:rsidRPr="00F1740A">
              <w:t xml:space="preserve"> </w:t>
            </w:r>
            <w:r>
              <w:t>of</w:t>
            </w:r>
            <w:r w:rsidRPr="00F1740A">
              <w:t xml:space="preserve"> </w:t>
            </w:r>
            <w:r>
              <w:t>debit</w:t>
            </w:r>
            <w:r w:rsidRPr="00F1740A">
              <w:t xml:space="preserve"> </w:t>
            </w:r>
            <w:r>
              <w:t>transactions</w:t>
            </w:r>
            <w:r w:rsidRPr="00F1740A">
              <w:t xml:space="preserve"> </w:t>
            </w:r>
            <w:r>
              <w:t>for</w:t>
            </w:r>
            <w:r w:rsidRPr="00F1740A">
              <w:t xml:space="preserve"> </w:t>
            </w:r>
            <w:r>
              <w:t>period in currency minimal unit (cents, kopeks).</w:t>
            </w:r>
          </w:p>
        </w:tc>
      </w:tr>
      <w:tr w:rsidR="00BB23B3" w:rsidRPr="00F8004B"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debits_count</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1-1</w:t>
            </w:r>
          </w:p>
        </w:tc>
        <w:tc>
          <w:tcPr>
            <w:tcW w:w="3666" w:type="dxa"/>
            <w:tcBorders>
              <w:top w:val="single" w:sz="4" w:space="0" w:color="auto"/>
              <w:left w:val="single" w:sz="4" w:space="0" w:color="auto"/>
              <w:bottom w:val="single" w:sz="4" w:space="0" w:color="auto"/>
              <w:right w:val="single" w:sz="4" w:space="0" w:color="auto"/>
            </w:tcBorders>
          </w:tcPr>
          <w:p w:rsidR="00BB23B3" w:rsidRPr="00F8004B" w:rsidRDefault="00BB23B3" w:rsidP="00BB23B3">
            <w:pPr>
              <w:pStyle w:val="BPC3Tableitems"/>
            </w:pPr>
            <w:r>
              <w:t>Total</w:t>
            </w:r>
            <w:r w:rsidRPr="00F1740A">
              <w:t xml:space="preserve"> </w:t>
            </w:r>
            <w:r>
              <w:t>number</w:t>
            </w:r>
            <w:r w:rsidRPr="00F1740A">
              <w:t xml:space="preserve"> </w:t>
            </w:r>
            <w:r>
              <w:t>of</w:t>
            </w:r>
            <w:r w:rsidRPr="00F1740A">
              <w:t xml:space="preserve"> </w:t>
            </w:r>
            <w:r>
              <w:t>debit</w:t>
            </w:r>
            <w:r w:rsidRPr="00F1740A">
              <w:t xml:space="preserve"> </w:t>
            </w:r>
            <w:r>
              <w:t>transactions</w:t>
            </w:r>
            <w:r w:rsidRPr="00F1740A">
              <w:t xml:space="preserve"> </w:t>
            </w:r>
            <w:r>
              <w:t>on balance account.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credits_amount</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1-1</w:t>
            </w:r>
          </w:p>
        </w:tc>
        <w:tc>
          <w:tcPr>
            <w:tcW w:w="3666" w:type="dxa"/>
            <w:tcBorders>
              <w:top w:val="single" w:sz="4" w:space="0" w:color="auto"/>
              <w:left w:val="single" w:sz="4" w:space="0" w:color="auto"/>
              <w:bottom w:val="single" w:sz="4" w:space="0" w:color="auto"/>
              <w:right w:val="single" w:sz="4" w:space="0" w:color="auto"/>
            </w:tcBorders>
          </w:tcPr>
          <w:p w:rsidR="00BB23B3" w:rsidRPr="00866702" w:rsidRDefault="00BB23B3" w:rsidP="00BB23B3">
            <w:pPr>
              <w:pStyle w:val="BPC3Tableitems"/>
            </w:pPr>
            <w:r>
              <w:t>Total</w:t>
            </w:r>
            <w:r w:rsidRPr="00F1740A">
              <w:t xml:space="preserve"> </w:t>
            </w:r>
            <w:r>
              <w:t>amount</w:t>
            </w:r>
            <w:r w:rsidRPr="00F1740A">
              <w:t xml:space="preserve"> </w:t>
            </w:r>
            <w:r>
              <w:t>of</w:t>
            </w:r>
            <w:r w:rsidRPr="00F1740A">
              <w:t xml:space="preserve"> </w:t>
            </w:r>
            <w:r>
              <w:t>credit</w:t>
            </w:r>
            <w:r w:rsidRPr="00F1740A">
              <w:t xml:space="preserve"> </w:t>
            </w:r>
            <w:r>
              <w:t>transactions</w:t>
            </w:r>
            <w:r w:rsidRPr="00F1740A">
              <w:t xml:space="preserve"> </w:t>
            </w:r>
            <w:r>
              <w:t>for</w:t>
            </w:r>
            <w:r w:rsidRPr="00F1740A">
              <w:t xml:space="preserve"> </w:t>
            </w:r>
            <w:r>
              <w:t>period in currency minimal unit.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credit</w:t>
            </w:r>
            <w:ins w:id="211" w:author="Mikhailov Vladimir" w:date="2018-09-27T15:43:00Z">
              <w:r w:rsidR="003E24A0">
                <w:t>s</w:t>
              </w:r>
            </w:ins>
            <w:r w:rsidRPr="00547ECA">
              <w:t>_count</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1-1</w:t>
            </w:r>
          </w:p>
        </w:tc>
        <w:tc>
          <w:tcPr>
            <w:tcW w:w="3666" w:type="dxa"/>
            <w:tcBorders>
              <w:top w:val="single" w:sz="4" w:space="0" w:color="auto"/>
              <w:left w:val="single" w:sz="4" w:space="0" w:color="auto"/>
              <w:bottom w:val="single" w:sz="4" w:space="0" w:color="auto"/>
              <w:right w:val="single" w:sz="4" w:space="0" w:color="auto"/>
            </w:tcBorders>
          </w:tcPr>
          <w:p w:rsidR="00BB23B3" w:rsidRPr="00866702" w:rsidRDefault="00BB23B3" w:rsidP="00BB23B3">
            <w:pPr>
              <w:pStyle w:val="BPC3Tableitems"/>
            </w:pPr>
            <w:r>
              <w:t>Total</w:t>
            </w:r>
            <w:r w:rsidRPr="00866702">
              <w:t xml:space="preserve"> </w:t>
            </w:r>
            <w:r>
              <w:t>number</w:t>
            </w:r>
            <w:r w:rsidRPr="00866702">
              <w:t xml:space="preserve"> </w:t>
            </w:r>
            <w:r>
              <w:t>of</w:t>
            </w:r>
            <w:r w:rsidRPr="00866702">
              <w:t xml:space="preserve"> </w:t>
            </w:r>
            <w:r>
              <w:t>credit</w:t>
            </w:r>
            <w:r w:rsidRPr="00F1740A">
              <w:t xml:space="preserve"> </w:t>
            </w:r>
            <w:r>
              <w:t>transactions</w:t>
            </w:r>
            <w:r w:rsidRPr="00866702">
              <w:t xml:space="preserve"> </w:t>
            </w:r>
            <w:r>
              <w:t>on balance account.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outgoing_balance</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BB23B3" w:rsidRPr="00866702" w:rsidRDefault="00BB23B3" w:rsidP="00BB23B3">
            <w:pPr>
              <w:pStyle w:val="BPC3Tableitems"/>
            </w:pPr>
            <w:r>
              <w:t>Output balance amount.</w:t>
            </w:r>
          </w:p>
        </w:tc>
      </w:tr>
      <w:tr w:rsidR="008712B6" w:rsidRPr="0054625B" w:rsidTr="005E7FF8">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8712B6" w:rsidRPr="00842520" w:rsidRDefault="008712B6" w:rsidP="005E7FF8">
            <w:pPr>
              <w:pStyle w:val="BPC3Tableheadings"/>
            </w:pPr>
            <w:r>
              <w:t>flexible_field</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pStyle w:val="BPC3Tableitems"/>
            </w:pPr>
            <w:r w:rsidRPr="0095080C">
              <w:t>flexible_field_name</w:t>
            </w:r>
          </w:p>
        </w:tc>
        <w:tc>
          <w:tcPr>
            <w:tcW w:w="1041"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snapToGrid w:val="0"/>
              <w:rPr>
                <w:rFonts w:ascii="Calibri" w:hAnsi="Calibri"/>
                <w:szCs w:val="20"/>
                <w:lang w:eastAsia="en-US"/>
              </w:rPr>
            </w:pPr>
            <w:r w:rsidRPr="0095080C">
              <w:rPr>
                <w:rFonts w:ascii="Calibri" w:hAnsi="Calibri"/>
                <w:szCs w:val="20"/>
                <w:lang w:eastAsia="en-US"/>
              </w:rPr>
              <w:t>string</w:t>
            </w:r>
          </w:p>
        </w:tc>
        <w:tc>
          <w:tcPr>
            <w:tcW w:w="704"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snapToGrid w:val="0"/>
              <w:rPr>
                <w:rFonts w:ascii="Calibri" w:hAnsi="Calibri"/>
                <w:szCs w:val="20"/>
                <w:lang w:eastAsia="en-US"/>
              </w:rPr>
            </w:pPr>
            <w:r w:rsidRPr="0095080C">
              <w:rPr>
                <w:rFonts w:ascii="Calibri" w:hAnsi="Calibri"/>
                <w:szCs w:val="20"/>
                <w:lang w:eastAsia="en-US"/>
              </w:rPr>
              <w:t>200</w:t>
            </w:r>
          </w:p>
        </w:tc>
        <w:tc>
          <w:tcPr>
            <w:tcW w:w="946"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snapToGrid w:val="0"/>
              <w:rPr>
                <w:rFonts w:ascii="Calibri" w:hAnsi="Calibri"/>
                <w:szCs w:val="20"/>
                <w:lang w:eastAsia="en-US"/>
              </w:rPr>
            </w:pPr>
            <w:r w:rsidRPr="0095080C">
              <w:rPr>
                <w:rFonts w:ascii="Calibri" w:hAnsi="Calibri"/>
                <w:szCs w:val="20"/>
                <w:lang w:eastAsia="en-US"/>
              </w:rPr>
              <w:t>1-1</w:t>
            </w:r>
          </w:p>
        </w:tc>
        <w:tc>
          <w:tcPr>
            <w:tcW w:w="3666"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pStyle w:val="BPC3Tableitems"/>
            </w:pPr>
            <w:r w:rsidRPr="0095080C">
              <w:t>Unique flexible field name</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pStyle w:val="BPC3Tableitems"/>
            </w:pPr>
            <w:r w:rsidRPr="0095080C">
              <w:t>flexible_field_value</w:t>
            </w:r>
          </w:p>
        </w:tc>
        <w:tc>
          <w:tcPr>
            <w:tcW w:w="1041"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snapToGrid w:val="0"/>
              <w:rPr>
                <w:rFonts w:ascii="Calibri" w:hAnsi="Calibri"/>
                <w:szCs w:val="20"/>
                <w:lang w:eastAsia="en-US"/>
              </w:rPr>
            </w:pPr>
            <w:r w:rsidRPr="0095080C">
              <w:rPr>
                <w:rFonts w:ascii="Calibri" w:hAnsi="Calibri"/>
                <w:szCs w:val="20"/>
                <w:lang w:eastAsia="en-US"/>
              </w:rPr>
              <w:t>string</w:t>
            </w:r>
          </w:p>
        </w:tc>
        <w:tc>
          <w:tcPr>
            <w:tcW w:w="704"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snapToGrid w:val="0"/>
              <w:rPr>
                <w:rFonts w:ascii="Calibri" w:hAnsi="Calibri"/>
                <w:szCs w:val="20"/>
                <w:lang w:eastAsia="en-US"/>
              </w:rPr>
            </w:pPr>
            <w:r w:rsidRPr="0095080C">
              <w:rPr>
                <w:rFonts w:ascii="Calibri" w:hAnsi="Calibri"/>
                <w:szCs w:val="20"/>
                <w:lang w:eastAsia="en-US"/>
              </w:rPr>
              <w:t>200</w:t>
            </w:r>
          </w:p>
        </w:tc>
        <w:tc>
          <w:tcPr>
            <w:tcW w:w="946"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snapToGrid w:val="0"/>
              <w:rPr>
                <w:rFonts w:ascii="Calibri" w:hAnsi="Calibri"/>
                <w:szCs w:val="20"/>
                <w:lang w:eastAsia="en-US"/>
              </w:rPr>
            </w:pPr>
            <w:r w:rsidRPr="0095080C">
              <w:rPr>
                <w:rFonts w:ascii="Calibri" w:hAnsi="Calibri"/>
                <w:szCs w:val="20"/>
                <w:lang w:eastAsia="en-US"/>
              </w:rPr>
              <w:t>1-1</w:t>
            </w:r>
          </w:p>
        </w:tc>
        <w:tc>
          <w:tcPr>
            <w:tcW w:w="3666" w:type="dxa"/>
            <w:tcBorders>
              <w:top w:val="single" w:sz="4" w:space="0" w:color="auto"/>
              <w:left w:val="single" w:sz="4" w:space="0" w:color="auto"/>
              <w:bottom w:val="single" w:sz="4" w:space="0" w:color="auto"/>
              <w:right w:val="single" w:sz="4" w:space="0" w:color="auto"/>
            </w:tcBorders>
          </w:tcPr>
          <w:p w:rsidR="00BB23B3" w:rsidRPr="0095080C" w:rsidRDefault="00BB23B3" w:rsidP="00BB23B3">
            <w:pPr>
              <w:pStyle w:val="BPC3Tableitems"/>
            </w:pPr>
            <w:r w:rsidRPr="0095080C">
              <w:t>Flexible field value</w:t>
            </w:r>
          </w:p>
        </w:tc>
      </w:tr>
      <w:tr w:rsidR="008712B6" w:rsidRPr="0054625B" w:rsidTr="005E7FF8">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8712B6" w:rsidRPr="00842520" w:rsidRDefault="008712B6" w:rsidP="005E7FF8">
            <w:pPr>
              <w:pStyle w:val="BPC3Tableheadings"/>
            </w:pPr>
            <w:r>
              <w:t>limits</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100F43" w:rsidRDefault="00BB23B3" w:rsidP="00BB23B3">
            <w:pPr>
              <w:pStyle w:val="BPC3Tableitems"/>
            </w:pPr>
            <w:r>
              <w:t>limit</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complex</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rPr>
                <w:rFonts w:ascii="Tahoma" w:hAnsi="Tahoma" w:cs="Tahoma"/>
                <w:sz w:val="20"/>
                <w:szCs w:val="20"/>
              </w:rPr>
            </w:pP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w:t>
            </w:r>
            <w:r w:rsidRPr="00E617B5">
              <w:t>-</w:t>
            </w:r>
            <w:r>
              <w:t>*</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Limit</w:t>
            </w:r>
            <w:r w:rsidRPr="00F1740A">
              <w:t xml:space="preserve"> of </w:t>
            </w:r>
            <w:r>
              <w:t>account</w:t>
            </w:r>
            <w:r w:rsidRPr="00F1740A">
              <w:t>.</w:t>
            </w:r>
          </w:p>
        </w:tc>
      </w:tr>
      <w:tr w:rsidR="008712B6" w:rsidRPr="0054625B" w:rsidTr="005E7FF8">
        <w:trPr>
          <w:trHeight w:val="135"/>
        </w:trPr>
        <w:tc>
          <w:tcPr>
            <w:tcW w:w="9138" w:type="dxa"/>
            <w:gridSpan w:val="5"/>
            <w:tcBorders>
              <w:top w:val="single" w:sz="4" w:space="0" w:color="auto"/>
              <w:left w:val="single" w:sz="4" w:space="0" w:color="auto"/>
              <w:bottom w:val="single" w:sz="4" w:space="0" w:color="auto"/>
              <w:right w:val="single" w:sz="4" w:space="0" w:color="auto"/>
            </w:tcBorders>
            <w:shd w:val="clear" w:color="auto" w:fill="auto"/>
          </w:tcPr>
          <w:p w:rsidR="008712B6" w:rsidRPr="00842520" w:rsidRDefault="008712B6" w:rsidP="005E7FF8">
            <w:pPr>
              <w:pStyle w:val="BPC3Tableheadings"/>
            </w:pPr>
            <w:r>
              <w:t>limit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szCs w:val="24"/>
              </w:rPr>
            </w:pPr>
            <w:r w:rsidRPr="008712B6">
              <w:rPr>
                <w:rFonts w:asciiTheme="minorHAnsi" w:hAnsiTheme="minorHAnsi" w:cs="MS Shell Dlg 2"/>
                <w:color w:val="000000"/>
                <w:szCs w:val="24"/>
                <w:highlight w:val="white"/>
              </w:rPr>
              <w:t>limit_type</w:t>
            </w:r>
          </w:p>
        </w:tc>
        <w:tc>
          <w:tcPr>
            <w:tcW w:w="104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1-1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Limit type</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t>sum_limit</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Value of sum limit.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t>count_limit</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Value of count limit.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lastRenderedPageBreak/>
              <w:t>sum_current</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long</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rsidRPr="00547ECA">
              <w:t>18</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rsidRPr="00547ECA">
              <w:t>1</w:t>
            </w:r>
            <w:r w:rsidRPr="00056C90">
              <w:t>-1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Current value of limit.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t>currency</w:t>
            </w:r>
          </w:p>
        </w:tc>
        <w:tc>
          <w:tcPr>
            <w:tcW w:w="1041"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3</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rsidRPr="00E617B5">
              <w:t>1-1</w:t>
            </w:r>
          </w:p>
        </w:tc>
        <w:tc>
          <w:tcPr>
            <w:tcW w:w="3666" w:type="dxa"/>
            <w:tcBorders>
              <w:top w:val="single" w:sz="4" w:space="0" w:color="auto"/>
              <w:left w:val="single" w:sz="4" w:space="0" w:color="auto"/>
              <w:bottom w:val="single" w:sz="4" w:space="0" w:color="auto"/>
              <w:right w:val="single" w:sz="4" w:space="0" w:color="auto"/>
            </w:tcBorders>
          </w:tcPr>
          <w:p w:rsidR="00BB23B3" w:rsidRPr="00F1740A" w:rsidRDefault="00BB23B3" w:rsidP="00BB23B3">
            <w:pPr>
              <w:pStyle w:val="BPC3Tableitems"/>
            </w:pPr>
            <w:r>
              <w:t>Limit currency.</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t>next_date</w:t>
            </w:r>
          </w:p>
        </w:tc>
        <w:tc>
          <w:tcPr>
            <w:tcW w:w="1041" w:type="dxa"/>
            <w:tcBorders>
              <w:top w:val="single" w:sz="4" w:space="0" w:color="auto"/>
              <w:left w:val="single" w:sz="4" w:space="0" w:color="auto"/>
              <w:bottom w:val="single" w:sz="4" w:space="0" w:color="auto"/>
              <w:right w:val="single" w:sz="4" w:space="0" w:color="auto"/>
            </w:tcBorders>
          </w:tcPr>
          <w:p w:rsidR="00BB23B3" w:rsidRPr="001A53C8" w:rsidRDefault="00BB23B3" w:rsidP="00BB23B3">
            <w:pPr>
              <w:pStyle w:val="BPC3Tableitems"/>
            </w:pPr>
            <w:r>
              <w:t>date</w:t>
            </w:r>
          </w:p>
        </w:tc>
        <w:tc>
          <w:tcPr>
            <w:tcW w:w="704"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p>
        </w:tc>
        <w:tc>
          <w:tcPr>
            <w:tcW w:w="94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Next cycle date.</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t>length_type</w:t>
            </w:r>
          </w:p>
        </w:tc>
        <w:tc>
          <w:tcPr>
            <w:tcW w:w="104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1A53C8">
              <w:t>string</w:t>
            </w:r>
          </w:p>
        </w:tc>
        <w:tc>
          <w:tcPr>
            <w:tcW w:w="704"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B23B3" w:rsidRPr="00E617B5" w:rsidRDefault="00BB23B3" w:rsidP="00BB23B3">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B565CB">
              <w:t xml:space="preserve">Date calculation unit (Year, Month, Week, </w:t>
            </w:r>
            <w:proofErr w:type="gramStart"/>
            <w:r w:rsidRPr="00B565CB">
              <w:t>Day</w:t>
            </w:r>
            <w:proofErr w:type="gramEnd"/>
            <w:r w:rsidRPr="00B565CB">
              <w:t>).</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t>cycle_length</w:t>
            </w:r>
          </w:p>
        </w:tc>
        <w:tc>
          <w:tcPr>
            <w:tcW w:w="1041"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t>int</w:t>
            </w:r>
          </w:p>
        </w:tc>
        <w:tc>
          <w:tcPr>
            <w:tcW w:w="704" w:type="dxa"/>
            <w:tcBorders>
              <w:top w:val="single" w:sz="4" w:space="0" w:color="auto"/>
              <w:left w:val="single" w:sz="4" w:space="0" w:color="auto"/>
              <w:bottom w:val="single" w:sz="4" w:space="0" w:color="auto"/>
              <w:right w:val="single" w:sz="4" w:space="0" w:color="auto"/>
            </w:tcBorders>
          </w:tcPr>
          <w:p w:rsidR="00BB23B3" w:rsidRPr="00547ECA" w:rsidRDefault="00BB23B3" w:rsidP="00BB23B3">
            <w:pPr>
              <w:pStyle w:val="BPC3Tableitems"/>
            </w:pPr>
            <w:r>
              <w:t>4</w:t>
            </w:r>
          </w:p>
        </w:tc>
        <w:tc>
          <w:tcPr>
            <w:tcW w:w="946" w:type="dxa"/>
            <w:tcBorders>
              <w:top w:val="single" w:sz="4" w:space="0" w:color="auto"/>
              <w:left w:val="single" w:sz="4" w:space="0" w:color="auto"/>
              <w:bottom w:val="single" w:sz="4" w:space="0" w:color="auto"/>
              <w:right w:val="single" w:sz="4" w:space="0" w:color="auto"/>
            </w:tcBorders>
          </w:tcPr>
          <w:p w:rsidR="00BB23B3" w:rsidRPr="00056C90" w:rsidRDefault="00BB23B3" w:rsidP="00BB23B3">
            <w:pPr>
              <w:pStyle w:val="BPC3Tableitems"/>
            </w:pPr>
            <w:r>
              <w:t>0</w:t>
            </w:r>
            <w:r w:rsidRPr="00056C90">
              <w:t>-1</w:t>
            </w:r>
          </w:p>
        </w:tc>
        <w:tc>
          <w:tcPr>
            <w:tcW w:w="366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rsidRPr="00B565CB">
              <w:t>Cycle length in defined units.</w:t>
            </w:r>
          </w:p>
        </w:tc>
      </w:tr>
      <w:tr w:rsidR="00BB23B3" w:rsidRPr="00866702" w:rsidTr="00BB23B3">
        <w:trPr>
          <w:trHeight w:val="135"/>
        </w:trPr>
        <w:tc>
          <w:tcPr>
            <w:tcW w:w="2781" w:type="dxa"/>
            <w:tcBorders>
              <w:top w:val="single" w:sz="4" w:space="0" w:color="auto"/>
              <w:left w:val="single" w:sz="4" w:space="0" w:color="auto"/>
              <w:bottom w:val="single" w:sz="4" w:space="0" w:color="auto"/>
              <w:right w:val="single" w:sz="4" w:space="0" w:color="auto"/>
            </w:tcBorders>
          </w:tcPr>
          <w:p w:rsidR="00BB23B3" w:rsidRPr="008712B6" w:rsidRDefault="00BB23B3" w:rsidP="00BB23B3">
            <w:pPr>
              <w:pStyle w:val="BPC3Tableitems"/>
              <w:rPr>
                <w:rFonts w:asciiTheme="minorHAnsi" w:hAnsiTheme="minorHAnsi" w:cs="MS Shell Dlg 2"/>
                <w:color w:val="000000"/>
                <w:szCs w:val="24"/>
                <w:highlight w:val="white"/>
              </w:rPr>
            </w:pPr>
            <w:r w:rsidRPr="008712B6">
              <w:rPr>
                <w:rFonts w:asciiTheme="minorHAnsi" w:hAnsiTheme="minorHAnsi" w:cs="MS Shell Dlg 2"/>
                <w:color w:val="000000"/>
                <w:szCs w:val="24"/>
                <w:highlight w:val="white"/>
              </w:rPr>
              <w:t>limit_usage</w:t>
            </w:r>
          </w:p>
        </w:tc>
        <w:tc>
          <w:tcPr>
            <w:tcW w:w="1041"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string</w:t>
            </w:r>
          </w:p>
        </w:tc>
        <w:tc>
          <w:tcPr>
            <w:tcW w:w="704"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8</w:t>
            </w:r>
          </w:p>
        </w:tc>
        <w:tc>
          <w:tcPr>
            <w:tcW w:w="946" w:type="dxa"/>
            <w:tcBorders>
              <w:top w:val="single" w:sz="4" w:space="0" w:color="auto"/>
              <w:left w:val="single" w:sz="4" w:space="0" w:color="auto"/>
              <w:bottom w:val="single" w:sz="4" w:space="0" w:color="auto"/>
              <w:right w:val="single" w:sz="4" w:space="0" w:color="auto"/>
            </w:tcBorders>
          </w:tcPr>
          <w:p w:rsidR="00BB23B3" w:rsidRDefault="00BB23B3" w:rsidP="00BB23B3">
            <w:pPr>
              <w:pStyle w:val="BPC3Tableitems"/>
            </w:pPr>
            <w:r>
              <w:t>0-1</w:t>
            </w:r>
          </w:p>
        </w:tc>
        <w:tc>
          <w:tcPr>
            <w:tcW w:w="3666" w:type="dxa"/>
            <w:tcBorders>
              <w:top w:val="single" w:sz="4" w:space="0" w:color="auto"/>
              <w:left w:val="single" w:sz="4" w:space="0" w:color="auto"/>
              <w:bottom w:val="single" w:sz="4" w:space="0" w:color="auto"/>
              <w:right w:val="single" w:sz="4" w:space="0" w:color="auto"/>
            </w:tcBorders>
          </w:tcPr>
          <w:p w:rsidR="00BB23B3" w:rsidRPr="00B565CB" w:rsidRDefault="00BB23B3" w:rsidP="00BB23B3">
            <w:pPr>
              <w:pStyle w:val="BPC3Tableitems"/>
            </w:pPr>
            <w:r>
              <w:t>Limit usage</w:t>
            </w:r>
          </w:p>
        </w:tc>
      </w:tr>
    </w:tbl>
    <w:p w:rsidR="00BB23B3" w:rsidRDefault="00BB23B3" w:rsidP="00BB23B3">
      <w:pPr>
        <w:pStyle w:val="BPC3Bodyafterheading"/>
      </w:pPr>
    </w:p>
    <w:p w:rsidR="00677448" w:rsidRDefault="00677448" w:rsidP="0020368F">
      <w:pPr>
        <w:pStyle w:val="BPC3Heading3"/>
        <w:numPr>
          <w:ilvl w:val="0"/>
          <w:numId w:val="0"/>
        </w:numPr>
      </w:pPr>
      <w:bookmarkStart w:id="212" w:name="_Toc377458626"/>
      <w:bookmarkStart w:id="213" w:name="_Toc377556063"/>
      <w:bookmarkStart w:id="214" w:name="_Toc383426742"/>
      <w:bookmarkStart w:id="215" w:name="_Toc525299760"/>
      <w:r>
        <w:t>ACCOUNTS</w:t>
      </w:r>
      <w:bookmarkEnd w:id="212"/>
      <w:bookmarkEnd w:id="213"/>
      <w:bookmarkEnd w:id="214"/>
      <w:bookmarkEnd w:id="215"/>
    </w:p>
    <w:p w:rsidR="00677448" w:rsidRPr="005B2112" w:rsidRDefault="00677448" w:rsidP="0020368F">
      <w:pPr>
        <w:pStyle w:val="BPC3Bodyafterheading"/>
      </w:pPr>
      <w:r>
        <w:t>This is a file</w:t>
      </w:r>
      <w:r w:rsidRPr="00395ECC">
        <w:t xml:space="preserve"> </w:t>
      </w:r>
      <w:r>
        <w:t>root</w:t>
      </w:r>
      <w:r w:rsidRPr="00395ECC">
        <w:t xml:space="preserve"> </w:t>
      </w:r>
      <w:r>
        <w:t>element</w:t>
      </w:r>
      <w:r w:rsidRPr="00395ECC">
        <w:t xml:space="preserve"> </w:t>
      </w:r>
      <w:r>
        <w:t>that</w:t>
      </w:r>
      <w:r w:rsidRPr="00395ECC">
        <w:t xml:space="preserve"> </w:t>
      </w:r>
      <w:r>
        <w:t>combines account data upload to external system</w:t>
      </w:r>
      <w:r w:rsidRPr="00395ECC">
        <w:t>.</w:t>
      </w:r>
    </w:p>
    <w:p w:rsidR="00677448" w:rsidRDefault="00677448" w:rsidP="0020368F">
      <w:pPr>
        <w:pStyle w:val="BPC3Heading3"/>
        <w:numPr>
          <w:ilvl w:val="0"/>
          <w:numId w:val="0"/>
        </w:numPr>
      </w:pPr>
      <w:bookmarkStart w:id="216" w:name="_Toc377458627"/>
      <w:bookmarkStart w:id="217" w:name="_Toc377556064"/>
      <w:bookmarkStart w:id="218" w:name="_Toc383426743"/>
      <w:bookmarkStart w:id="219" w:name="_Toc525299761"/>
      <w:r>
        <w:t>ACCOUNT</w:t>
      </w:r>
      <w:bookmarkEnd w:id="216"/>
      <w:bookmarkEnd w:id="217"/>
      <w:bookmarkEnd w:id="218"/>
      <w:bookmarkEnd w:id="219"/>
    </w:p>
    <w:p w:rsidR="00677448" w:rsidRPr="00F52535" w:rsidRDefault="00677448" w:rsidP="0020368F">
      <w:pPr>
        <w:pStyle w:val="BPC3Bodyafterheading"/>
      </w:pPr>
      <w:r>
        <w:t>The</w:t>
      </w:r>
      <w:r w:rsidRPr="00395ECC">
        <w:t xml:space="preserve"> </w:t>
      </w:r>
      <w:r>
        <w:t>element</w:t>
      </w:r>
      <w:r w:rsidRPr="00395ECC">
        <w:t xml:space="preserve"> </w:t>
      </w:r>
      <w:r>
        <w:t>contains</w:t>
      </w:r>
      <w:r w:rsidRPr="00395ECC">
        <w:t xml:space="preserve"> </w:t>
      </w:r>
      <w:r>
        <w:t>all</w:t>
      </w:r>
      <w:r w:rsidRPr="00395ECC">
        <w:t xml:space="preserve"> </w:t>
      </w:r>
      <w:r>
        <w:t>data</w:t>
      </w:r>
      <w:r w:rsidRPr="00395ECC">
        <w:t xml:space="preserve"> </w:t>
      </w:r>
      <w:r>
        <w:t>of one particular customer’s account.</w:t>
      </w:r>
    </w:p>
    <w:p w:rsidR="00677448" w:rsidRDefault="00677448" w:rsidP="0020368F">
      <w:pPr>
        <w:pStyle w:val="BPC3Heading3"/>
        <w:numPr>
          <w:ilvl w:val="0"/>
          <w:numId w:val="0"/>
        </w:numPr>
      </w:pPr>
      <w:bookmarkStart w:id="220" w:name="_Toc377458628"/>
      <w:bookmarkStart w:id="221" w:name="_Toc377556065"/>
      <w:bookmarkStart w:id="222" w:name="_Toc383426744"/>
      <w:bookmarkStart w:id="223" w:name="_Toc525299762"/>
      <w:r>
        <w:t>ADDRESS</w:t>
      </w:r>
      <w:bookmarkEnd w:id="220"/>
      <w:bookmarkEnd w:id="221"/>
      <w:bookmarkEnd w:id="222"/>
      <w:bookmarkEnd w:id="223"/>
    </w:p>
    <w:p w:rsidR="00677448" w:rsidRPr="005B2112" w:rsidRDefault="00677448" w:rsidP="0020368F">
      <w:pPr>
        <w:pStyle w:val="BPC3Bodyafterheading"/>
      </w:pPr>
      <w:r>
        <w:t>The</w:t>
      </w:r>
      <w:r w:rsidRPr="00EA3AB7">
        <w:t xml:space="preserve"> </w:t>
      </w:r>
      <w:r>
        <w:t>element</w:t>
      </w:r>
      <w:r w:rsidRPr="00EA3AB7">
        <w:t xml:space="preserve"> </w:t>
      </w:r>
      <w:r>
        <w:t>contains</w:t>
      </w:r>
      <w:r w:rsidRPr="00EA3AB7">
        <w:t xml:space="preserve"> </w:t>
      </w:r>
      <w:r>
        <w:t>customer</w:t>
      </w:r>
      <w:r w:rsidRPr="00EA3AB7">
        <w:t xml:space="preserve"> </w:t>
      </w:r>
      <w:r>
        <w:t>post</w:t>
      </w:r>
      <w:r w:rsidRPr="00EA3AB7">
        <w:t xml:space="preserve"> </w:t>
      </w:r>
      <w:r>
        <w:t>address</w:t>
      </w:r>
      <w:r w:rsidRPr="00EA3AB7">
        <w:t xml:space="preserve"> </w:t>
      </w:r>
      <w:r>
        <w:t>data</w:t>
      </w:r>
      <w:r w:rsidRPr="00EA3AB7">
        <w:t xml:space="preserve">. </w:t>
      </w:r>
      <w:r>
        <w:t>There may be several addresses of different purposes for a customer</w:t>
      </w:r>
      <w:r w:rsidRPr="00EA3AB7">
        <w:t xml:space="preserve">. </w:t>
      </w:r>
      <w:r>
        <w:t>An</w:t>
      </w:r>
      <w:r w:rsidRPr="00EA3AB7">
        <w:t xml:space="preserve"> </w:t>
      </w:r>
      <w:r>
        <w:t>address</w:t>
      </w:r>
      <w:r w:rsidRPr="00EA3AB7">
        <w:t xml:space="preserve"> </w:t>
      </w:r>
      <w:r>
        <w:t>type</w:t>
      </w:r>
      <w:r w:rsidRPr="00EA3AB7">
        <w:t xml:space="preserve"> </w:t>
      </w:r>
      <w:r>
        <w:t>defines</w:t>
      </w:r>
      <w:r w:rsidRPr="00EA3AB7">
        <w:t xml:space="preserve"> </w:t>
      </w:r>
      <w:r>
        <w:t>its</w:t>
      </w:r>
      <w:r w:rsidRPr="00EA3AB7">
        <w:t xml:space="preserve"> </w:t>
      </w:r>
      <w:r>
        <w:t>purpose</w:t>
      </w:r>
      <w:r w:rsidRPr="005B2112">
        <w:t>.</w:t>
      </w:r>
    </w:p>
    <w:p w:rsidR="00677448" w:rsidRDefault="00677448" w:rsidP="0020368F">
      <w:pPr>
        <w:pStyle w:val="BPC3Heading3"/>
        <w:numPr>
          <w:ilvl w:val="0"/>
          <w:numId w:val="0"/>
        </w:numPr>
      </w:pPr>
      <w:bookmarkStart w:id="224" w:name="_Toc377458629"/>
      <w:bookmarkStart w:id="225" w:name="_Toc377556066"/>
      <w:bookmarkStart w:id="226" w:name="_Toc383426745"/>
      <w:bookmarkStart w:id="227" w:name="_Toc525299763"/>
      <w:r>
        <w:t>BALANCE</w:t>
      </w:r>
      <w:bookmarkEnd w:id="224"/>
      <w:bookmarkEnd w:id="225"/>
      <w:bookmarkEnd w:id="226"/>
      <w:bookmarkEnd w:id="227"/>
    </w:p>
    <w:p w:rsidR="00677448" w:rsidRDefault="00677448" w:rsidP="0020368F">
      <w:pPr>
        <w:pStyle w:val="BPC3Bodyafterheading"/>
      </w:pPr>
      <w:r w:rsidRPr="00D575DA">
        <w:t xml:space="preserve">Balance account is a part of the customer‘s account and defines its financial circumstances, fund on the account. </w:t>
      </w:r>
      <w:r w:rsidRPr="00C94710">
        <w:t>Available account balance</w:t>
      </w:r>
      <w:r>
        <w:t xml:space="preserve"> is calculated as a sum of all balance accounts with the corresponding sign.</w:t>
      </w:r>
    </w:p>
    <w:p w:rsidR="00677448" w:rsidRDefault="00677448" w:rsidP="0020368F">
      <w:pPr>
        <w:pStyle w:val="BPC3Heading3"/>
        <w:numPr>
          <w:ilvl w:val="0"/>
          <w:numId w:val="0"/>
        </w:numPr>
      </w:pPr>
      <w:bookmarkStart w:id="228" w:name="_Toc383426746"/>
      <w:bookmarkStart w:id="229" w:name="_Toc525299764"/>
      <w:r>
        <w:t>CREDIT</w:t>
      </w:r>
      <w:bookmarkEnd w:id="228"/>
      <w:bookmarkEnd w:id="229"/>
    </w:p>
    <w:p w:rsidR="00677448" w:rsidRPr="00C94710" w:rsidRDefault="00677448" w:rsidP="0020368F">
      <w:pPr>
        <w:pStyle w:val="BPC3Bodyafterheading"/>
      </w:pPr>
      <w:r>
        <w:t>This block contains information about credit on credit account.</w:t>
      </w:r>
    </w:p>
    <w:p w:rsidR="00677448" w:rsidRPr="00F3701B" w:rsidRDefault="00677448" w:rsidP="0020368F">
      <w:pPr>
        <w:pStyle w:val="BPC3Heading3"/>
        <w:numPr>
          <w:ilvl w:val="0"/>
          <w:numId w:val="0"/>
        </w:numPr>
      </w:pPr>
      <w:bookmarkStart w:id="230" w:name="_Toc377458630"/>
      <w:bookmarkStart w:id="231" w:name="_Toc377556067"/>
      <w:bookmarkStart w:id="232" w:name="_Toc383426747"/>
      <w:bookmarkStart w:id="233" w:name="_Toc525299765"/>
      <w:r>
        <w:t>CONTACT</w:t>
      </w:r>
      <w:bookmarkEnd w:id="230"/>
      <w:bookmarkEnd w:id="231"/>
      <w:bookmarkEnd w:id="232"/>
      <w:bookmarkEnd w:id="233"/>
    </w:p>
    <w:p w:rsidR="00677448" w:rsidRDefault="00677448" w:rsidP="0020368F">
      <w:pPr>
        <w:pStyle w:val="BPC3Bodyafterheading"/>
      </w:pPr>
      <w:r w:rsidRPr="00D71FF1">
        <w:t>The element contains all the customer contact details. There may be several communication methods for a customer. Also a customer can have several contacts. Contact type defines its purpose.</w:t>
      </w:r>
    </w:p>
    <w:p w:rsidR="00677448" w:rsidRPr="00D71FF1" w:rsidRDefault="00677448" w:rsidP="0020368F">
      <w:pPr>
        <w:pStyle w:val="BPC3Heading3"/>
        <w:numPr>
          <w:ilvl w:val="0"/>
          <w:numId w:val="0"/>
        </w:numPr>
      </w:pPr>
      <w:bookmarkStart w:id="234" w:name="_Toc377458631"/>
      <w:bookmarkStart w:id="235" w:name="_Toc377556068"/>
      <w:bookmarkStart w:id="236" w:name="_Toc383426748"/>
      <w:bookmarkStart w:id="237" w:name="_Toc525299766"/>
      <w:r>
        <w:t>CUSTOMER</w:t>
      </w:r>
      <w:bookmarkEnd w:id="234"/>
      <w:bookmarkEnd w:id="235"/>
      <w:bookmarkEnd w:id="236"/>
      <w:bookmarkEnd w:id="237"/>
    </w:p>
    <w:p w:rsidR="00677448" w:rsidRPr="00395ECC" w:rsidRDefault="00677448" w:rsidP="0020368F">
      <w:pPr>
        <w:pStyle w:val="BPC3Bodyafterheading"/>
      </w:pPr>
      <w:r>
        <w:t>The</w:t>
      </w:r>
      <w:r w:rsidRPr="00395ECC">
        <w:t xml:space="preserve"> </w:t>
      </w:r>
      <w:r>
        <w:t>element</w:t>
      </w:r>
      <w:r w:rsidRPr="00395ECC">
        <w:t xml:space="preserve"> </w:t>
      </w:r>
      <w:r>
        <w:t>contains</w:t>
      </w:r>
      <w:r w:rsidRPr="00395ECC">
        <w:t xml:space="preserve"> </w:t>
      </w:r>
      <w:r>
        <w:t>all</w:t>
      </w:r>
      <w:r w:rsidRPr="00395ECC">
        <w:t xml:space="preserve"> </w:t>
      </w:r>
      <w:r>
        <w:t>data</w:t>
      </w:r>
      <w:r w:rsidRPr="00395ECC">
        <w:t xml:space="preserve"> </w:t>
      </w:r>
      <w:r>
        <w:t>of</w:t>
      </w:r>
      <w:r w:rsidRPr="00395ECC">
        <w:t xml:space="preserve"> </w:t>
      </w:r>
      <w:r>
        <w:t>a particular</w:t>
      </w:r>
      <w:r w:rsidRPr="00395ECC">
        <w:t xml:space="preserve"> </w:t>
      </w:r>
      <w:r>
        <w:t>customer</w:t>
      </w:r>
      <w:r w:rsidRPr="00395ECC">
        <w:t>.</w:t>
      </w:r>
    </w:p>
    <w:p w:rsidR="00677448" w:rsidRPr="00D71FF1" w:rsidRDefault="00677448" w:rsidP="0020368F">
      <w:pPr>
        <w:pStyle w:val="BPC3Heading3"/>
        <w:numPr>
          <w:ilvl w:val="0"/>
          <w:numId w:val="0"/>
        </w:numPr>
      </w:pPr>
      <w:bookmarkStart w:id="238" w:name="_Toc377458632"/>
      <w:bookmarkStart w:id="239" w:name="_Toc377556069"/>
      <w:bookmarkStart w:id="240" w:name="_Toc383426749"/>
      <w:bookmarkStart w:id="241" w:name="_Toc525299767"/>
      <w:r>
        <w:lastRenderedPageBreak/>
        <w:t>CUSTOMERS</w:t>
      </w:r>
      <w:bookmarkEnd w:id="238"/>
      <w:bookmarkEnd w:id="239"/>
      <w:bookmarkEnd w:id="240"/>
      <w:bookmarkEnd w:id="241"/>
    </w:p>
    <w:p w:rsidR="00677448" w:rsidRPr="005B2112" w:rsidRDefault="00677448" w:rsidP="0020368F">
      <w:pPr>
        <w:pStyle w:val="BPC3Bodyafterheading"/>
      </w:pPr>
      <w:r>
        <w:t>This</w:t>
      </w:r>
      <w:r w:rsidRPr="00D71FF1">
        <w:t xml:space="preserve"> </w:t>
      </w:r>
      <w:r>
        <w:t>is</w:t>
      </w:r>
      <w:r w:rsidRPr="00D71FF1">
        <w:t xml:space="preserve"> </w:t>
      </w:r>
      <w:r>
        <w:t>a</w:t>
      </w:r>
      <w:r w:rsidRPr="00D71FF1">
        <w:t xml:space="preserve"> </w:t>
      </w:r>
      <w:r>
        <w:t>document</w:t>
      </w:r>
      <w:r w:rsidRPr="00D71FF1">
        <w:t xml:space="preserve"> </w:t>
      </w:r>
      <w:r>
        <w:t>root</w:t>
      </w:r>
      <w:r w:rsidRPr="00D71FF1">
        <w:t xml:space="preserve"> </w:t>
      </w:r>
      <w:r>
        <w:t>element</w:t>
      </w:r>
      <w:r w:rsidRPr="00D71FF1">
        <w:t xml:space="preserve"> </w:t>
      </w:r>
      <w:r>
        <w:t>that</w:t>
      </w:r>
      <w:r w:rsidRPr="00D71FF1">
        <w:t xml:space="preserve"> </w:t>
      </w:r>
      <w:r>
        <w:t>contains</w:t>
      </w:r>
      <w:r w:rsidRPr="00D71FF1">
        <w:t xml:space="preserve"> </w:t>
      </w:r>
      <w:r>
        <w:t>data about customers to upload to external system.</w:t>
      </w:r>
    </w:p>
    <w:p w:rsidR="00677448" w:rsidRDefault="00677448" w:rsidP="0020368F">
      <w:pPr>
        <w:pStyle w:val="BPC3Heading3"/>
        <w:numPr>
          <w:ilvl w:val="0"/>
          <w:numId w:val="0"/>
        </w:numPr>
      </w:pPr>
      <w:bookmarkStart w:id="242" w:name="_Toc377458633"/>
      <w:bookmarkStart w:id="243" w:name="_Toc377556070"/>
      <w:bookmarkStart w:id="244" w:name="_Toc383426750"/>
      <w:bookmarkStart w:id="245" w:name="_Toc525299768"/>
      <w:r w:rsidRPr="00FE4A37">
        <w:t>IDENTITY</w:t>
      </w:r>
      <w:r>
        <w:t>_</w:t>
      </w:r>
      <w:r w:rsidRPr="00FE4A37">
        <w:t>CARD</w:t>
      </w:r>
      <w:bookmarkEnd w:id="242"/>
      <w:bookmarkEnd w:id="243"/>
      <w:bookmarkEnd w:id="244"/>
      <w:bookmarkEnd w:id="245"/>
    </w:p>
    <w:p w:rsidR="00677448" w:rsidRPr="00D71FF1" w:rsidRDefault="00677448" w:rsidP="0020368F">
      <w:pPr>
        <w:pStyle w:val="BPC3Bodyafterheading"/>
      </w:pPr>
      <w:r>
        <w:t>The</w:t>
      </w:r>
      <w:r w:rsidRPr="00D71FF1">
        <w:t xml:space="preserve"> </w:t>
      </w:r>
      <w:r>
        <w:t>element</w:t>
      </w:r>
      <w:r w:rsidRPr="00D71FF1">
        <w:t xml:space="preserve"> </w:t>
      </w:r>
      <w:r>
        <w:t>contains</w:t>
      </w:r>
      <w:r w:rsidRPr="00D71FF1">
        <w:t xml:space="preserve"> </w:t>
      </w:r>
      <w:r>
        <w:t>the</w:t>
      </w:r>
      <w:r w:rsidRPr="00D71FF1">
        <w:t xml:space="preserve"> </w:t>
      </w:r>
      <w:r>
        <w:t>customer</w:t>
      </w:r>
      <w:r w:rsidRPr="00D71FF1">
        <w:t xml:space="preserve"> </w:t>
      </w:r>
      <w:r>
        <w:t>declaration</w:t>
      </w:r>
      <w:r w:rsidRPr="00D71FF1">
        <w:t xml:space="preserve"> </w:t>
      </w:r>
      <w:r>
        <w:t>of</w:t>
      </w:r>
      <w:r w:rsidRPr="00D71FF1">
        <w:t xml:space="preserve"> </w:t>
      </w:r>
      <w:r>
        <w:t>identity</w:t>
      </w:r>
      <w:r w:rsidRPr="00D71FF1">
        <w:t xml:space="preserve">. </w:t>
      </w:r>
      <w:r>
        <w:t>There</w:t>
      </w:r>
      <w:r w:rsidRPr="00D71FF1">
        <w:t xml:space="preserve"> </w:t>
      </w:r>
      <w:r>
        <w:t>can</w:t>
      </w:r>
      <w:r w:rsidRPr="00D71FF1">
        <w:t xml:space="preserve"> </w:t>
      </w:r>
      <w:r>
        <w:t>be</w:t>
      </w:r>
      <w:r w:rsidRPr="00D71FF1">
        <w:t xml:space="preserve"> </w:t>
      </w:r>
      <w:r>
        <w:t>several</w:t>
      </w:r>
      <w:r w:rsidRPr="00D71FF1">
        <w:t xml:space="preserve"> </w:t>
      </w:r>
      <w:r>
        <w:t>declarations</w:t>
      </w:r>
      <w:r w:rsidRPr="00D71FF1">
        <w:t xml:space="preserve"> </w:t>
      </w:r>
      <w:r>
        <w:t>for</w:t>
      </w:r>
      <w:r w:rsidRPr="00D71FF1">
        <w:t xml:space="preserve"> </w:t>
      </w:r>
      <w:r>
        <w:t>a</w:t>
      </w:r>
      <w:r w:rsidRPr="00D71FF1">
        <w:t xml:space="preserve"> </w:t>
      </w:r>
      <w:r>
        <w:t>customer</w:t>
      </w:r>
      <w:r w:rsidRPr="00D71FF1">
        <w:t>.</w:t>
      </w:r>
    </w:p>
    <w:p w:rsidR="00677448" w:rsidRPr="00FE4A37" w:rsidRDefault="00677448" w:rsidP="0020368F">
      <w:pPr>
        <w:pStyle w:val="BPC3Heading3"/>
        <w:numPr>
          <w:ilvl w:val="0"/>
          <w:numId w:val="0"/>
        </w:numPr>
      </w:pPr>
      <w:bookmarkStart w:id="246" w:name="_Toc377458634"/>
      <w:bookmarkStart w:id="247" w:name="_Toc377556071"/>
      <w:bookmarkStart w:id="248" w:name="_Toc383426751"/>
      <w:bookmarkStart w:id="249" w:name="_Toc525299769"/>
      <w:r>
        <w:t>PERSON</w:t>
      </w:r>
      <w:bookmarkEnd w:id="246"/>
      <w:bookmarkEnd w:id="247"/>
      <w:bookmarkEnd w:id="248"/>
      <w:bookmarkEnd w:id="249"/>
    </w:p>
    <w:p w:rsidR="00677448" w:rsidRPr="00EA645B" w:rsidRDefault="00677448" w:rsidP="0020368F">
      <w:pPr>
        <w:pStyle w:val="BPC3Bodyafterheading"/>
      </w:pPr>
      <w:r>
        <w:t>This</w:t>
      </w:r>
      <w:r w:rsidRPr="00EA645B">
        <w:t xml:space="preserve"> </w:t>
      </w:r>
      <w:r>
        <w:t>is</w:t>
      </w:r>
      <w:r w:rsidRPr="00EA645B">
        <w:t xml:space="preserve"> </w:t>
      </w:r>
      <w:r>
        <w:t>a</w:t>
      </w:r>
      <w:r w:rsidRPr="00EA645B">
        <w:t xml:space="preserve"> </w:t>
      </w:r>
      <w:r>
        <w:t>mail</w:t>
      </w:r>
      <w:r w:rsidRPr="00EA645B">
        <w:t xml:space="preserve"> </w:t>
      </w:r>
      <w:r>
        <w:t>element</w:t>
      </w:r>
      <w:r w:rsidRPr="00EA645B">
        <w:t xml:space="preserve"> </w:t>
      </w:r>
      <w:r>
        <w:t>to</w:t>
      </w:r>
      <w:r w:rsidRPr="00EA645B">
        <w:t xml:space="preserve"> </w:t>
      </w:r>
      <w:r>
        <w:t>display</w:t>
      </w:r>
      <w:r w:rsidRPr="00EA645B">
        <w:t xml:space="preserve"> </w:t>
      </w:r>
      <w:r>
        <w:t>customer</w:t>
      </w:r>
      <w:r w:rsidRPr="00EA645B">
        <w:t xml:space="preserve"> </w:t>
      </w:r>
      <w:r>
        <w:t>personal</w:t>
      </w:r>
      <w:r w:rsidRPr="00EA645B">
        <w:t xml:space="preserve"> </w:t>
      </w:r>
      <w:r>
        <w:t>data</w:t>
      </w:r>
      <w:r w:rsidRPr="00EA645B">
        <w:t xml:space="preserve"> </w:t>
      </w:r>
      <w:r>
        <w:t>if</w:t>
      </w:r>
      <w:r w:rsidRPr="00EA645B">
        <w:t xml:space="preserve"> </w:t>
      </w:r>
      <w:r>
        <w:t>the</w:t>
      </w:r>
      <w:r w:rsidRPr="00EA645B">
        <w:t xml:space="preserve"> </w:t>
      </w:r>
      <w:r>
        <w:t>customer</w:t>
      </w:r>
      <w:r w:rsidRPr="00EA645B">
        <w:t xml:space="preserve"> </w:t>
      </w:r>
      <w:r>
        <w:t>is</w:t>
      </w:r>
      <w:r w:rsidRPr="00EA645B">
        <w:t xml:space="preserve"> </w:t>
      </w:r>
      <w:r>
        <w:t>a</w:t>
      </w:r>
      <w:r w:rsidRPr="00EA645B">
        <w:t xml:space="preserve"> </w:t>
      </w:r>
      <w:r>
        <w:t>person</w:t>
      </w:r>
      <w:r w:rsidRPr="00EA645B">
        <w:t>.</w:t>
      </w:r>
    </w:p>
    <w:p w:rsidR="00677448" w:rsidRPr="00F3701B" w:rsidRDefault="00677448" w:rsidP="0020368F">
      <w:pPr>
        <w:pStyle w:val="BPC3Heading3"/>
        <w:numPr>
          <w:ilvl w:val="0"/>
          <w:numId w:val="0"/>
        </w:numPr>
      </w:pPr>
      <w:bookmarkStart w:id="250" w:name="_Toc377458635"/>
      <w:bookmarkStart w:id="251" w:name="_Toc377556072"/>
      <w:bookmarkStart w:id="252" w:name="_Toc383426752"/>
      <w:bookmarkStart w:id="253" w:name="_Toc525299770"/>
      <w:r>
        <w:t>TURNOVER</w:t>
      </w:r>
      <w:bookmarkEnd w:id="250"/>
      <w:bookmarkEnd w:id="251"/>
      <w:bookmarkEnd w:id="252"/>
      <w:bookmarkEnd w:id="253"/>
    </w:p>
    <w:p w:rsidR="00677448" w:rsidRPr="00EA645B" w:rsidRDefault="00677448" w:rsidP="0020368F">
      <w:pPr>
        <w:pStyle w:val="BPC3Bodyafterheading"/>
      </w:pPr>
      <w:r>
        <w:t>The</w:t>
      </w:r>
      <w:r w:rsidRPr="00EA645B">
        <w:t xml:space="preserve"> </w:t>
      </w:r>
      <w:r>
        <w:t>element</w:t>
      </w:r>
      <w:r w:rsidRPr="00EA645B">
        <w:t xml:space="preserve"> </w:t>
      </w:r>
      <w:r>
        <w:t>contains</w:t>
      </w:r>
      <w:r w:rsidRPr="00EA645B">
        <w:t xml:space="preserve"> </w:t>
      </w:r>
      <w:r>
        <w:t>information</w:t>
      </w:r>
      <w:r w:rsidRPr="00EA645B">
        <w:t xml:space="preserve"> </w:t>
      </w:r>
      <w:r>
        <w:t>about</w:t>
      </w:r>
      <w:r w:rsidRPr="00EA645B">
        <w:t xml:space="preserve"> </w:t>
      </w:r>
      <w:r>
        <w:t>balance</w:t>
      </w:r>
      <w:r w:rsidRPr="00EA645B">
        <w:t xml:space="preserve"> </w:t>
      </w:r>
      <w:r>
        <w:t>account</w:t>
      </w:r>
      <w:r w:rsidRPr="00EA645B">
        <w:t xml:space="preserve"> </w:t>
      </w:r>
      <w:r>
        <w:t>turnovers</w:t>
      </w:r>
      <w:r w:rsidRPr="00EA645B">
        <w:t xml:space="preserve"> </w:t>
      </w:r>
      <w:r>
        <w:t>per</w:t>
      </w:r>
      <w:r w:rsidRPr="00EA645B">
        <w:t xml:space="preserve"> </w:t>
      </w:r>
      <w:r>
        <w:t>a</w:t>
      </w:r>
      <w:r w:rsidRPr="00EA645B">
        <w:t xml:space="preserve"> </w:t>
      </w:r>
      <w:r>
        <w:t>period</w:t>
      </w:r>
      <w:r w:rsidRPr="00EA645B">
        <w:t xml:space="preserve"> </w:t>
      </w:r>
      <w:r>
        <w:t>specified</w:t>
      </w:r>
      <w:r w:rsidRPr="00EA645B">
        <w:t xml:space="preserve"> </w:t>
      </w:r>
      <w:r>
        <w:t>in</w:t>
      </w:r>
      <w:r w:rsidRPr="00EA645B">
        <w:t xml:space="preserve"> </w:t>
      </w:r>
      <w:r>
        <w:t>the</w:t>
      </w:r>
      <w:r w:rsidRPr="00EA645B">
        <w:t xml:space="preserve"> </w:t>
      </w:r>
      <w:r>
        <w:t>file</w:t>
      </w:r>
      <w:r w:rsidRPr="00EA645B">
        <w:t xml:space="preserve"> </w:t>
      </w:r>
      <w:r>
        <w:t>main</w:t>
      </w:r>
      <w:r w:rsidRPr="00EA645B">
        <w:t xml:space="preserve"> </w:t>
      </w:r>
      <w:r>
        <w:t>element</w:t>
      </w:r>
      <w:r w:rsidRPr="00EA645B">
        <w:t>.</w:t>
      </w:r>
    </w:p>
    <w:p w:rsidR="00677448" w:rsidRPr="00F3701B" w:rsidRDefault="00677448" w:rsidP="0020368F">
      <w:pPr>
        <w:pStyle w:val="BPC3Heading3"/>
        <w:numPr>
          <w:ilvl w:val="0"/>
          <w:numId w:val="0"/>
        </w:numPr>
      </w:pPr>
      <w:bookmarkStart w:id="254" w:name="_Toc377458636"/>
      <w:bookmarkStart w:id="255" w:name="_Toc377556073"/>
      <w:bookmarkStart w:id="256" w:name="_Toc383426753"/>
      <w:bookmarkStart w:id="257" w:name="_Toc525299771"/>
      <w:r>
        <w:t>CONTRACT</w:t>
      </w:r>
      <w:bookmarkEnd w:id="254"/>
      <w:bookmarkEnd w:id="255"/>
      <w:bookmarkEnd w:id="256"/>
      <w:bookmarkEnd w:id="257"/>
    </w:p>
    <w:p w:rsidR="00677448" w:rsidRDefault="00677448" w:rsidP="0020368F">
      <w:pPr>
        <w:pStyle w:val="BPC3Bodyafterheading"/>
      </w:pPr>
      <w:r w:rsidRPr="00FE4A37">
        <w:t>The element contains the contract data in accordance with which the account was opened</w:t>
      </w:r>
      <w:r>
        <w:t>.</w:t>
      </w:r>
    </w:p>
    <w:p w:rsidR="00DA55A2" w:rsidRDefault="00DA55A2" w:rsidP="0020368F">
      <w:pPr>
        <w:pStyle w:val="BPC3Heading3"/>
        <w:numPr>
          <w:ilvl w:val="0"/>
          <w:numId w:val="0"/>
        </w:numPr>
      </w:pPr>
      <w:bookmarkStart w:id="258" w:name="_Toc525299772"/>
      <w:r>
        <w:t>FLEXIBLE_</w:t>
      </w:r>
      <w:r w:rsidR="007600FB">
        <w:t>FIELD</w:t>
      </w:r>
      <w:bookmarkEnd w:id="258"/>
    </w:p>
    <w:p w:rsidR="007600FB" w:rsidRPr="007600FB" w:rsidRDefault="007600FB" w:rsidP="0020368F">
      <w:pPr>
        <w:pStyle w:val="BPC3Bodyafterheading"/>
      </w:pPr>
      <w:r w:rsidRPr="00FE4A37">
        <w:t>The element contains</w:t>
      </w:r>
      <w:r w:rsidRPr="007600FB">
        <w:t xml:space="preserve"> flexible fields with theirs values</w:t>
      </w:r>
      <w:r>
        <w:t>.</w:t>
      </w:r>
    </w:p>
    <w:p w:rsidR="00677448" w:rsidRDefault="00677448" w:rsidP="00CA593A">
      <w:pPr>
        <w:pStyle w:val="BPC3Bodyafterheading"/>
      </w:pPr>
    </w:p>
    <w:p w:rsidR="0086097D" w:rsidRPr="00930DE7" w:rsidRDefault="0086097D" w:rsidP="0086097D">
      <w:pPr>
        <w:pStyle w:val="BPC3Heading1"/>
      </w:pPr>
      <w:bookmarkStart w:id="259" w:name="_Toc525299773"/>
      <w:r>
        <w:t>P</w:t>
      </w:r>
      <w:r w:rsidR="00BB225A">
        <w:t>AYMENT</w:t>
      </w:r>
      <w:r>
        <w:t xml:space="preserve"> </w:t>
      </w:r>
      <w:r w:rsidR="00356FE2">
        <w:t>ORDER</w:t>
      </w:r>
      <w:r>
        <w:t xml:space="preserve"> </w:t>
      </w:r>
      <w:r w:rsidRPr="00930DE7">
        <w:t>FILE STRUCTURE</w:t>
      </w:r>
      <w:bookmarkEnd w:id="259"/>
    </w:p>
    <w:p w:rsidR="0086097D" w:rsidRPr="00452B0A" w:rsidRDefault="0086097D" w:rsidP="0086097D">
      <w:pPr>
        <w:pStyle w:val="BPC3Heading2"/>
      </w:pPr>
      <w:bookmarkStart w:id="260" w:name="_Toc525299774"/>
      <w:r>
        <w:t>Overview</w:t>
      </w:r>
      <w:bookmarkEnd w:id="260"/>
    </w:p>
    <w:p w:rsidR="0086097D" w:rsidRPr="002128EB" w:rsidRDefault="0086097D" w:rsidP="0086097D">
      <w:pPr>
        <w:pStyle w:val="BPC3Bodyafterheading"/>
      </w:pPr>
      <w:r w:rsidRPr="002128EB">
        <w:t>The file contains comprehensive information</w:t>
      </w:r>
      <w:r w:rsidRPr="002128EB">
        <w:rPr>
          <w:rStyle w:val="longtext"/>
          <w:rFonts w:asciiTheme="minorHAnsi" w:hAnsiTheme="minorHAnsi" w:cstheme="minorHAnsi"/>
          <w:lang w:val="en"/>
        </w:rPr>
        <w:t xml:space="preserve"> </w:t>
      </w:r>
      <w:r w:rsidRPr="002128EB">
        <w:t xml:space="preserve">on </w:t>
      </w:r>
      <w:r w:rsidR="003C33F7">
        <w:t xml:space="preserve">payment orders for </w:t>
      </w:r>
      <w:proofErr w:type="gramStart"/>
      <w:r w:rsidR="003C33F7">
        <w:t>export  and</w:t>
      </w:r>
      <w:proofErr w:type="gramEnd"/>
      <w:r w:rsidR="003C33F7">
        <w:t xml:space="preserve"> import.</w:t>
      </w:r>
      <w:r w:rsidRPr="002128EB">
        <w:rPr>
          <w:rStyle w:val="longtext"/>
          <w:rFonts w:asciiTheme="minorHAnsi" w:hAnsiTheme="minorHAnsi" w:cstheme="minorHAnsi"/>
          <w:lang w:val="en"/>
        </w:rPr>
        <w:t xml:space="preserve"> </w:t>
      </w:r>
    </w:p>
    <w:p w:rsidR="0086097D" w:rsidRDefault="0086097D" w:rsidP="0086097D">
      <w:pPr>
        <w:pStyle w:val="BPC3Bodyafterheading"/>
        <w:rPr>
          <w:color w:val="000000"/>
          <w:lang w:eastAsia="ru-RU"/>
        </w:rPr>
      </w:pPr>
      <w:r w:rsidRPr="002128EB">
        <w:rPr>
          <w:color w:val="000000"/>
          <w:lang w:eastAsia="ru-RU"/>
        </w:rPr>
        <w:t>The direction of the file may be INCOMING</w:t>
      </w:r>
      <w:r>
        <w:rPr>
          <w:color w:val="000000"/>
          <w:lang w:eastAsia="ru-RU"/>
        </w:rPr>
        <w:t xml:space="preserve"> </w:t>
      </w:r>
      <w:r w:rsidR="00740773">
        <w:rPr>
          <w:color w:val="000000"/>
          <w:lang w:eastAsia="ru-RU"/>
        </w:rPr>
        <w:t>or OUTGOING</w:t>
      </w:r>
      <w:r w:rsidRPr="002128EB">
        <w:rPr>
          <w:color w:val="000000"/>
          <w:lang w:eastAsia="ru-RU"/>
        </w:rPr>
        <w:t>.</w:t>
      </w:r>
    </w:p>
    <w:p w:rsidR="007C1C67" w:rsidRPr="00294896" w:rsidRDefault="007C1C67" w:rsidP="007C1C67">
      <w:pPr>
        <w:pStyle w:val="BPC3Heading2"/>
      </w:pPr>
      <w:bookmarkStart w:id="261" w:name="_Toc525299775"/>
      <w:r w:rsidRPr="00294896">
        <w:t>References</w:t>
      </w:r>
      <w:bookmarkEnd w:id="261"/>
    </w:p>
    <w:p w:rsidR="007C1C67" w:rsidRDefault="007C1C67" w:rsidP="007C1C67">
      <w:pPr>
        <w:rPr>
          <w:rFonts w:asciiTheme="minorHAnsi" w:hAnsiTheme="minorHAnsi"/>
        </w:rPr>
      </w:pPr>
      <w:r w:rsidRPr="00C70DD4">
        <w:rPr>
          <w:rFonts w:asciiTheme="minorHAnsi" w:hAnsiTheme="minorHAnsi"/>
        </w:rPr>
        <w:t>Example of xml document</w:t>
      </w:r>
      <w:r>
        <w:rPr>
          <w:rFonts w:asciiTheme="minorHAnsi" w:hAnsiTheme="minorHAnsi"/>
        </w:rPr>
        <w:t xml:space="preserve"> with most common operation</w:t>
      </w:r>
      <w:r w:rsidRPr="00C70DD4">
        <w:rPr>
          <w:rFonts w:asciiTheme="minorHAnsi" w:hAnsiTheme="minorHAnsi"/>
        </w:rPr>
        <w:t>:</w:t>
      </w:r>
    </w:p>
    <w:p w:rsidR="00C6344D" w:rsidRPr="00C70DD4" w:rsidRDefault="00C6344D" w:rsidP="00C6344D">
      <w:pPr>
        <w:rPr>
          <w:rFonts w:asciiTheme="minorHAnsi" w:hAnsiTheme="minorHAnsi"/>
        </w:rPr>
      </w:pPr>
      <w:r>
        <w:rPr>
          <w:rFonts w:asciiTheme="minorHAnsi" w:hAnsiTheme="minorHAnsi"/>
        </w:rPr>
        <w:t>payment_order_out</w:t>
      </w:r>
      <w:r w:rsidRPr="00564831">
        <w:rPr>
          <w:rFonts w:asciiTheme="minorHAnsi" w:hAnsiTheme="minorHAnsi"/>
        </w:rPr>
        <w:t>_example.xml</w:t>
      </w:r>
      <w:r>
        <w:rPr>
          <w:rFonts w:asciiTheme="minorHAnsi" w:hAnsiTheme="minorHAnsi"/>
        </w:rPr>
        <w:t xml:space="preserve"> – </w:t>
      </w:r>
      <w:r w:rsidR="00F11D16">
        <w:rPr>
          <w:rFonts w:asciiTheme="minorHAnsi" w:hAnsiTheme="minorHAnsi"/>
        </w:rPr>
        <w:t>outgoing</w:t>
      </w:r>
      <w:r>
        <w:rPr>
          <w:rFonts w:asciiTheme="minorHAnsi" w:hAnsiTheme="minorHAnsi"/>
        </w:rPr>
        <w:t xml:space="preserve"> payment orders </w:t>
      </w:r>
    </w:p>
    <w:p w:rsidR="007C1C67" w:rsidRPr="00C70DD4" w:rsidRDefault="00C6344D" w:rsidP="007C1C67">
      <w:pPr>
        <w:rPr>
          <w:rFonts w:asciiTheme="minorHAnsi" w:hAnsiTheme="minorHAnsi"/>
        </w:rPr>
      </w:pPr>
      <w:r>
        <w:rPr>
          <w:rFonts w:asciiTheme="minorHAnsi" w:hAnsiTheme="minorHAnsi"/>
        </w:rPr>
        <w:t>payment_order_in</w:t>
      </w:r>
      <w:r w:rsidR="007C1C67" w:rsidRPr="00564831">
        <w:rPr>
          <w:rFonts w:asciiTheme="minorHAnsi" w:hAnsiTheme="minorHAnsi"/>
        </w:rPr>
        <w:t>_example.xml</w:t>
      </w:r>
      <w:r w:rsidR="007C1C67">
        <w:rPr>
          <w:rFonts w:asciiTheme="minorHAnsi" w:hAnsiTheme="minorHAnsi"/>
        </w:rPr>
        <w:t xml:space="preserve"> – incoming payment </w:t>
      </w:r>
      <w:r>
        <w:rPr>
          <w:rFonts w:asciiTheme="minorHAnsi" w:hAnsiTheme="minorHAnsi"/>
        </w:rPr>
        <w:t>orders</w:t>
      </w:r>
      <w:r w:rsidR="007C1C67">
        <w:rPr>
          <w:rFonts w:asciiTheme="minorHAnsi" w:hAnsiTheme="minorHAnsi"/>
        </w:rPr>
        <w:t xml:space="preserve"> </w:t>
      </w:r>
    </w:p>
    <w:p w:rsidR="00BF4F06" w:rsidRDefault="00BF4F06" w:rsidP="00BF4F06">
      <w:pPr>
        <w:pStyle w:val="BPC3Heading2"/>
      </w:pPr>
      <w:bookmarkStart w:id="262" w:name="_Toc525299776"/>
      <w:r>
        <w:t>List of elements</w:t>
      </w:r>
      <w:bookmarkEnd w:id="262"/>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418"/>
        <w:gridCol w:w="992"/>
        <w:gridCol w:w="709"/>
        <w:gridCol w:w="3793"/>
      </w:tblGrid>
      <w:tr w:rsidR="00BF4F06" w:rsidRPr="002F6979" w:rsidTr="000F671C">
        <w:trPr>
          <w:trHeight w:val="135"/>
          <w:tblHeader/>
        </w:trPr>
        <w:tc>
          <w:tcPr>
            <w:tcW w:w="2268" w:type="dxa"/>
            <w:shd w:val="clear" w:color="auto" w:fill="C5E2FF"/>
          </w:tcPr>
          <w:p w:rsidR="00BF4F06" w:rsidRPr="009C6056" w:rsidRDefault="00BF4F06" w:rsidP="000F671C">
            <w:pPr>
              <w:pStyle w:val="BPC3Tableheadings"/>
            </w:pPr>
            <w:r>
              <w:t>Tag name</w:t>
            </w:r>
          </w:p>
        </w:tc>
        <w:tc>
          <w:tcPr>
            <w:tcW w:w="1418" w:type="dxa"/>
            <w:shd w:val="clear" w:color="auto" w:fill="C5E2FF"/>
          </w:tcPr>
          <w:p w:rsidR="00BF4F06" w:rsidRPr="006F0E3A" w:rsidRDefault="00BF4F06" w:rsidP="000F671C">
            <w:pPr>
              <w:pStyle w:val="BPC3Tableheadings"/>
            </w:pPr>
            <w:r>
              <w:t>Data type</w:t>
            </w:r>
          </w:p>
        </w:tc>
        <w:tc>
          <w:tcPr>
            <w:tcW w:w="992" w:type="dxa"/>
            <w:shd w:val="clear" w:color="auto" w:fill="C5E2FF"/>
          </w:tcPr>
          <w:p w:rsidR="00BF4F06" w:rsidRPr="006F0E3A" w:rsidRDefault="00BF4F06" w:rsidP="000F671C">
            <w:pPr>
              <w:pStyle w:val="BPC3Tableheadings"/>
            </w:pPr>
            <w:r>
              <w:t>Size</w:t>
            </w:r>
          </w:p>
        </w:tc>
        <w:tc>
          <w:tcPr>
            <w:tcW w:w="709" w:type="dxa"/>
            <w:shd w:val="clear" w:color="auto" w:fill="C5E2FF"/>
          </w:tcPr>
          <w:p w:rsidR="00BF4F06" w:rsidRPr="006F0E3A" w:rsidRDefault="00BF4F06" w:rsidP="000F671C">
            <w:pPr>
              <w:pStyle w:val="BPC3Tableheadings"/>
            </w:pPr>
            <w:r>
              <w:t>Occurs</w:t>
            </w:r>
          </w:p>
        </w:tc>
        <w:tc>
          <w:tcPr>
            <w:tcW w:w="3793" w:type="dxa"/>
            <w:shd w:val="clear" w:color="auto" w:fill="C5E2FF"/>
          </w:tcPr>
          <w:p w:rsidR="00BF4F06" w:rsidRPr="006F0E3A" w:rsidRDefault="00BF4F06" w:rsidP="000F671C">
            <w:pPr>
              <w:pStyle w:val="BPC3Tableheadings"/>
            </w:pPr>
            <w:r>
              <w:t>Description</w:t>
            </w:r>
          </w:p>
        </w:tc>
      </w:tr>
      <w:tr w:rsidR="00BF4F06" w:rsidRPr="002F6979" w:rsidTr="000F671C">
        <w:trPr>
          <w:trHeight w:val="135"/>
        </w:trPr>
        <w:tc>
          <w:tcPr>
            <w:tcW w:w="9180" w:type="dxa"/>
            <w:gridSpan w:val="5"/>
            <w:shd w:val="clear" w:color="auto" w:fill="auto"/>
          </w:tcPr>
          <w:p w:rsidR="00BF4F06" w:rsidRPr="003745E2" w:rsidRDefault="003D6C0E" w:rsidP="000F671C">
            <w:pPr>
              <w:pStyle w:val="BPC3Tableheadings"/>
            </w:pPr>
            <w:r>
              <w:t>Payment_orders</w:t>
            </w:r>
          </w:p>
        </w:tc>
      </w:tr>
      <w:tr w:rsidR="00637C7A" w:rsidRPr="004F2B92" w:rsidTr="000F671C">
        <w:trPr>
          <w:trHeight w:val="135"/>
        </w:trPr>
        <w:tc>
          <w:tcPr>
            <w:tcW w:w="2268" w:type="dxa"/>
          </w:tcPr>
          <w:p w:rsidR="00637C7A" w:rsidRPr="004F2B92" w:rsidRDefault="00A57BBB" w:rsidP="0069665A">
            <w:pPr>
              <w:pStyle w:val="BPC3Subhead1"/>
              <w:rPr>
                <w:b w:val="0"/>
              </w:rPr>
            </w:pPr>
            <w:r w:rsidRPr="004F2B92">
              <w:rPr>
                <w:b w:val="0"/>
              </w:rPr>
              <w:lastRenderedPageBreak/>
              <w:t>i</w:t>
            </w:r>
            <w:r w:rsidR="00F14748" w:rsidRPr="004F2B92">
              <w:rPr>
                <w:b w:val="0"/>
              </w:rPr>
              <w:t>nst_id</w:t>
            </w:r>
          </w:p>
        </w:tc>
        <w:tc>
          <w:tcPr>
            <w:tcW w:w="1418" w:type="dxa"/>
          </w:tcPr>
          <w:p w:rsidR="00637C7A" w:rsidRPr="004F2B92" w:rsidRDefault="00F14748" w:rsidP="0069665A">
            <w:pPr>
              <w:pStyle w:val="BPC3Subhead1"/>
              <w:rPr>
                <w:b w:val="0"/>
              </w:rPr>
            </w:pPr>
            <w:r w:rsidRPr="004F2B92">
              <w:rPr>
                <w:b w:val="0"/>
              </w:rPr>
              <w:t>int</w:t>
            </w:r>
          </w:p>
        </w:tc>
        <w:tc>
          <w:tcPr>
            <w:tcW w:w="992" w:type="dxa"/>
          </w:tcPr>
          <w:p w:rsidR="00637C7A" w:rsidRPr="004F2B92" w:rsidRDefault="00F14748" w:rsidP="0069665A">
            <w:pPr>
              <w:pStyle w:val="BPC3Subhead1"/>
              <w:rPr>
                <w:b w:val="0"/>
              </w:rPr>
            </w:pPr>
            <w:r w:rsidRPr="004F2B92">
              <w:rPr>
                <w:b w:val="0"/>
              </w:rPr>
              <w:t>4</w:t>
            </w:r>
          </w:p>
        </w:tc>
        <w:tc>
          <w:tcPr>
            <w:tcW w:w="709" w:type="dxa"/>
          </w:tcPr>
          <w:p w:rsidR="00637C7A" w:rsidRPr="004F2B92" w:rsidRDefault="00E80E0F" w:rsidP="00E80E0F">
            <w:pPr>
              <w:pStyle w:val="BPC3Subhead1"/>
              <w:rPr>
                <w:b w:val="0"/>
              </w:rPr>
            </w:pPr>
            <w:r w:rsidRPr="004F2B92">
              <w:rPr>
                <w:b w:val="0"/>
              </w:rPr>
              <w:t>0</w:t>
            </w:r>
            <w:r w:rsidR="00F14748" w:rsidRPr="004F2B92">
              <w:rPr>
                <w:b w:val="0"/>
              </w:rPr>
              <w:t>-1</w:t>
            </w:r>
          </w:p>
        </w:tc>
        <w:tc>
          <w:tcPr>
            <w:tcW w:w="3793" w:type="dxa"/>
          </w:tcPr>
          <w:p w:rsidR="00637C7A" w:rsidRPr="004F2B92" w:rsidRDefault="00F14748" w:rsidP="0069665A">
            <w:pPr>
              <w:pStyle w:val="BPC3Subhead1"/>
              <w:rPr>
                <w:b w:val="0"/>
              </w:rPr>
            </w:pPr>
            <w:r w:rsidRPr="004F2B92">
              <w:rPr>
                <w:b w:val="0"/>
              </w:rPr>
              <w:t>Institution ID</w:t>
            </w:r>
          </w:p>
        </w:tc>
      </w:tr>
      <w:tr w:rsidR="00637C7A" w:rsidRPr="004F2B92" w:rsidTr="000F671C">
        <w:trPr>
          <w:trHeight w:val="135"/>
        </w:trPr>
        <w:tc>
          <w:tcPr>
            <w:tcW w:w="2268" w:type="dxa"/>
          </w:tcPr>
          <w:p w:rsidR="00637C7A" w:rsidRPr="004F2B92" w:rsidRDefault="00A57BBB" w:rsidP="0069665A">
            <w:pPr>
              <w:pStyle w:val="BPC3Subhead1"/>
              <w:rPr>
                <w:b w:val="0"/>
              </w:rPr>
            </w:pPr>
            <w:r w:rsidRPr="004F2B92">
              <w:rPr>
                <w:b w:val="0"/>
              </w:rPr>
              <w:t>f</w:t>
            </w:r>
            <w:r w:rsidR="003C7FEB" w:rsidRPr="004F2B92">
              <w:rPr>
                <w:b w:val="0"/>
              </w:rPr>
              <w:t>ile</w:t>
            </w:r>
            <w:r w:rsidR="00975BF3" w:rsidRPr="004F2B92">
              <w:rPr>
                <w:b w:val="0"/>
              </w:rPr>
              <w:t>_</w:t>
            </w:r>
            <w:r w:rsidR="003C7FEB" w:rsidRPr="004F2B92">
              <w:rPr>
                <w:b w:val="0"/>
              </w:rPr>
              <w:t xml:space="preserve">date </w:t>
            </w:r>
          </w:p>
        </w:tc>
        <w:tc>
          <w:tcPr>
            <w:tcW w:w="1418" w:type="dxa"/>
          </w:tcPr>
          <w:p w:rsidR="00637C7A" w:rsidRPr="004F2B92" w:rsidRDefault="003C7FEB" w:rsidP="0069665A">
            <w:pPr>
              <w:pStyle w:val="BPC3Subhead1"/>
              <w:rPr>
                <w:b w:val="0"/>
              </w:rPr>
            </w:pPr>
            <w:r w:rsidRPr="004F2B92">
              <w:rPr>
                <w:b w:val="0"/>
              </w:rPr>
              <w:t xml:space="preserve">Date </w:t>
            </w:r>
          </w:p>
        </w:tc>
        <w:tc>
          <w:tcPr>
            <w:tcW w:w="992" w:type="dxa"/>
          </w:tcPr>
          <w:p w:rsidR="00637C7A" w:rsidRPr="004F2B92" w:rsidRDefault="00637C7A" w:rsidP="0069665A">
            <w:pPr>
              <w:pStyle w:val="BPC3Subhead1"/>
              <w:rPr>
                <w:b w:val="0"/>
              </w:rPr>
            </w:pPr>
          </w:p>
        </w:tc>
        <w:tc>
          <w:tcPr>
            <w:tcW w:w="709" w:type="dxa"/>
          </w:tcPr>
          <w:p w:rsidR="00637C7A" w:rsidRPr="004F2B92" w:rsidRDefault="00564FD2" w:rsidP="00564FD2">
            <w:pPr>
              <w:pStyle w:val="BPC3Subhead1"/>
              <w:rPr>
                <w:b w:val="0"/>
              </w:rPr>
            </w:pPr>
            <w:r w:rsidRPr="004F2B92">
              <w:rPr>
                <w:b w:val="0"/>
              </w:rPr>
              <w:t>0</w:t>
            </w:r>
            <w:r w:rsidR="002F2147" w:rsidRPr="004F2B92">
              <w:rPr>
                <w:b w:val="0"/>
              </w:rPr>
              <w:t>-1</w:t>
            </w:r>
          </w:p>
        </w:tc>
        <w:tc>
          <w:tcPr>
            <w:tcW w:w="3793" w:type="dxa"/>
          </w:tcPr>
          <w:p w:rsidR="00637C7A" w:rsidRPr="004F2B92" w:rsidRDefault="00291DA6" w:rsidP="0069665A">
            <w:pPr>
              <w:pStyle w:val="BPC3Subhead1"/>
              <w:rPr>
                <w:b w:val="0"/>
              </w:rPr>
            </w:pPr>
            <w:r w:rsidRPr="004F2B92">
              <w:rPr>
                <w:b w:val="0"/>
              </w:rPr>
              <w:t>File date</w:t>
            </w:r>
          </w:p>
        </w:tc>
      </w:tr>
      <w:tr w:rsidR="00637C7A" w:rsidRPr="004F2B92" w:rsidTr="000F671C">
        <w:trPr>
          <w:trHeight w:val="135"/>
        </w:trPr>
        <w:tc>
          <w:tcPr>
            <w:tcW w:w="2268" w:type="dxa"/>
          </w:tcPr>
          <w:p w:rsidR="00637C7A" w:rsidRPr="004F2B92" w:rsidRDefault="00FF104D" w:rsidP="0069665A">
            <w:pPr>
              <w:pStyle w:val="BPC3Subhead1"/>
              <w:rPr>
                <w:b w:val="0"/>
              </w:rPr>
            </w:pPr>
            <w:r w:rsidRPr="004F2B92">
              <w:rPr>
                <w:b w:val="0"/>
              </w:rPr>
              <w:t>F</w:t>
            </w:r>
            <w:r w:rsidR="00975BF3" w:rsidRPr="004F2B92">
              <w:rPr>
                <w:b w:val="0"/>
              </w:rPr>
              <w:t>ile</w:t>
            </w:r>
            <w:r w:rsidRPr="004F2B92">
              <w:rPr>
                <w:b w:val="0"/>
              </w:rPr>
              <w:t>_</w:t>
            </w:r>
            <w:r w:rsidR="00975BF3" w:rsidRPr="004F2B92">
              <w:rPr>
                <w:b w:val="0"/>
              </w:rPr>
              <w:t>number</w:t>
            </w:r>
          </w:p>
        </w:tc>
        <w:tc>
          <w:tcPr>
            <w:tcW w:w="1418" w:type="dxa"/>
          </w:tcPr>
          <w:p w:rsidR="00637C7A" w:rsidRPr="004F2B92" w:rsidRDefault="00EE3675" w:rsidP="0069665A">
            <w:pPr>
              <w:pStyle w:val="BPC3Subhead1"/>
              <w:rPr>
                <w:b w:val="0"/>
              </w:rPr>
            </w:pPr>
            <w:r w:rsidRPr="004F2B92">
              <w:rPr>
                <w:b w:val="0"/>
              </w:rPr>
              <w:t>string</w:t>
            </w:r>
          </w:p>
        </w:tc>
        <w:tc>
          <w:tcPr>
            <w:tcW w:w="992" w:type="dxa"/>
          </w:tcPr>
          <w:p w:rsidR="00637C7A" w:rsidRPr="004F2B92" w:rsidRDefault="00FF104D" w:rsidP="0069665A">
            <w:pPr>
              <w:pStyle w:val="BPC3Subhead1"/>
              <w:rPr>
                <w:b w:val="0"/>
              </w:rPr>
            </w:pPr>
            <w:r w:rsidRPr="004F2B92">
              <w:rPr>
                <w:b w:val="0"/>
              </w:rPr>
              <w:t>16</w:t>
            </w:r>
          </w:p>
        </w:tc>
        <w:tc>
          <w:tcPr>
            <w:tcW w:w="709" w:type="dxa"/>
          </w:tcPr>
          <w:p w:rsidR="00637C7A" w:rsidRPr="004F2B92" w:rsidRDefault="00564FD2" w:rsidP="00564FD2">
            <w:pPr>
              <w:pStyle w:val="BPC3Subhead1"/>
              <w:rPr>
                <w:b w:val="0"/>
              </w:rPr>
            </w:pPr>
            <w:r w:rsidRPr="004F2B92">
              <w:rPr>
                <w:b w:val="0"/>
              </w:rPr>
              <w:t>0</w:t>
            </w:r>
            <w:r w:rsidR="00EE3675" w:rsidRPr="004F2B92">
              <w:rPr>
                <w:b w:val="0"/>
              </w:rPr>
              <w:t>-1</w:t>
            </w:r>
          </w:p>
        </w:tc>
        <w:tc>
          <w:tcPr>
            <w:tcW w:w="3793" w:type="dxa"/>
          </w:tcPr>
          <w:p w:rsidR="00637C7A" w:rsidRPr="004F2B92" w:rsidRDefault="003052BF" w:rsidP="0069665A">
            <w:pPr>
              <w:pStyle w:val="BPC3Subhead1"/>
              <w:rPr>
                <w:b w:val="0"/>
              </w:rPr>
            </w:pPr>
            <w:r w:rsidRPr="004F2B92">
              <w:rPr>
                <w:b w:val="0"/>
              </w:rPr>
              <w:t>File number</w:t>
            </w:r>
          </w:p>
        </w:tc>
      </w:tr>
      <w:tr w:rsidR="00BF4F06" w:rsidRPr="004F2B92" w:rsidTr="000F671C">
        <w:trPr>
          <w:trHeight w:val="135"/>
        </w:trPr>
        <w:tc>
          <w:tcPr>
            <w:tcW w:w="2268" w:type="dxa"/>
          </w:tcPr>
          <w:p w:rsidR="00BF4F06" w:rsidRPr="004F2B92" w:rsidRDefault="00255D0B" w:rsidP="0069665A">
            <w:pPr>
              <w:pStyle w:val="BPC3Subhead1"/>
              <w:rPr>
                <w:b w:val="0"/>
              </w:rPr>
            </w:pPr>
            <w:r w:rsidRPr="004F2B92">
              <w:rPr>
                <w:b w:val="0"/>
              </w:rPr>
              <w:t>Payment_order</w:t>
            </w:r>
          </w:p>
        </w:tc>
        <w:tc>
          <w:tcPr>
            <w:tcW w:w="1418" w:type="dxa"/>
          </w:tcPr>
          <w:p w:rsidR="00BF4F06" w:rsidRPr="004F2B92" w:rsidRDefault="00DB59BC" w:rsidP="0069665A">
            <w:pPr>
              <w:pStyle w:val="BPC3Subhead1"/>
              <w:rPr>
                <w:b w:val="0"/>
              </w:rPr>
            </w:pPr>
            <w:r w:rsidRPr="004F2B92">
              <w:rPr>
                <w:b w:val="0"/>
              </w:rPr>
              <w:t>p</w:t>
            </w:r>
            <w:r w:rsidR="00255D0B" w:rsidRPr="004F2B92">
              <w:rPr>
                <w:b w:val="0"/>
              </w:rPr>
              <w:t>ayment_order</w:t>
            </w:r>
          </w:p>
        </w:tc>
        <w:tc>
          <w:tcPr>
            <w:tcW w:w="992" w:type="dxa"/>
          </w:tcPr>
          <w:p w:rsidR="00BF4F06" w:rsidRPr="004F2B92" w:rsidRDefault="00BF4F06" w:rsidP="0069665A">
            <w:pPr>
              <w:pStyle w:val="BPC3Subhead1"/>
              <w:rPr>
                <w:b w:val="0"/>
              </w:rPr>
            </w:pPr>
          </w:p>
        </w:tc>
        <w:tc>
          <w:tcPr>
            <w:tcW w:w="709" w:type="dxa"/>
          </w:tcPr>
          <w:p w:rsidR="00BF4F06" w:rsidRPr="004F2B92" w:rsidRDefault="00BF4F06" w:rsidP="0069665A">
            <w:pPr>
              <w:pStyle w:val="BPC3Subhead1"/>
              <w:rPr>
                <w:b w:val="0"/>
              </w:rPr>
            </w:pPr>
            <w:r w:rsidRPr="004F2B92">
              <w:rPr>
                <w:b w:val="0"/>
              </w:rPr>
              <w:t>1-*</w:t>
            </w:r>
          </w:p>
        </w:tc>
        <w:tc>
          <w:tcPr>
            <w:tcW w:w="3793" w:type="dxa"/>
          </w:tcPr>
          <w:p w:rsidR="00BF4F06" w:rsidRPr="004F2B92" w:rsidRDefault="00BF4F06" w:rsidP="0069665A">
            <w:pPr>
              <w:pStyle w:val="BPC3Subhead1"/>
              <w:rPr>
                <w:b w:val="0"/>
              </w:rPr>
            </w:pPr>
            <w:r w:rsidRPr="004F2B92">
              <w:rPr>
                <w:b w:val="0"/>
              </w:rPr>
              <w:t xml:space="preserve">Information about </w:t>
            </w:r>
            <w:r w:rsidR="00521CE9" w:rsidRPr="004F2B92">
              <w:rPr>
                <w:b w:val="0"/>
              </w:rPr>
              <w:t>payment orders</w:t>
            </w:r>
          </w:p>
        </w:tc>
      </w:tr>
      <w:tr w:rsidR="00BF4F06" w:rsidRPr="002F6979" w:rsidTr="000F671C">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BF4F06" w:rsidRPr="003745E2" w:rsidRDefault="00F43AB6" w:rsidP="00DC4E6E">
            <w:pPr>
              <w:pStyle w:val="BPC3Tableheadings"/>
            </w:pPr>
            <w:r>
              <w:t>Payment order</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3E6C86" w:rsidRPr="004F2B92" w:rsidRDefault="003E6C86" w:rsidP="0069665A">
            <w:pPr>
              <w:pStyle w:val="BPC3Subhead1"/>
              <w:rPr>
                <w:b w:val="0"/>
              </w:rPr>
            </w:pPr>
            <w:r w:rsidRPr="004F2B92">
              <w:rPr>
                <w:b w:val="0"/>
              </w:rPr>
              <w:t>order_id</w:t>
            </w:r>
          </w:p>
          <w:p w:rsidR="00BF4F06" w:rsidRPr="004F2B92" w:rsidRDefault="00BF4F06" w:rsidP="0069665A">
            <w:pPr>
              <w:pStyle w:val="BPC3Subhead1"/>
              <w:rPr>
                <w:b w:val="0"/>
              </w:rPr>
            </w:pP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FA4938" w:rsidP="0069665A">
            <w:pPr>
              <w:pStyle w:val="BPC3Subhead1"/>
              <w:rPr>
                <w:b w:val="0"/>
              </w:rPr>
            </w:pPr>
            <w:r w:rsidRPr="004F2B92">
              <w:rPr>
                <w:b w:val="0"/>
              </w:rPr>
              <w:t>long</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FA4938" w:rsidP="0069665A">
            <w:pPr>
              <w:pStyle w:val="BPC3Subhead1"/>
              <w:rPr>
                <w:b w:val="0"/>
              </w:rPr>
            </w:pPr>
            <w:r w:rsidRPr="004F2B92">
              <w:rPr>
                <w:b w:val="0"/>
              </w:rPr>
              <w:t>16</w:t>
            </w: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6D0B3F" w:rsidP="0069665A">
            <w:pPr>
              <w:pStyle w:val="BPC3Subhead1"/>
              <w:rPr>
                <w:b w:val="0"/>
              </w:rPr>
            </w:pPr>
            <w:r w:rsidRPr="004F2B92">
              <w:rPr>
                <w:b w:val="0"/>
              </w:rPr>
              <w:t>1-1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8F5D48" w:rsidP="0069665A">
            <w:pPr>
              <w:pStyle w:val="BPC3Subhead1"/>
              <w:rPr>
                <w:b w:val="0"/>
              </w:rPr>
            </w:pPr>
            <w:r w:rsidRPr="004F2B92">
              <w:rPr>
                <w:b w:val="0"/>
              </w:rPr>
              <w:t>Payment order id</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3E6C86" w:rsidRPr="004F2B92" w:rsidRDefault="003E6C86" w:rsidP="0069665A">
            <w:pPr>
              <w:pStyle w:val="BPC3Subhead1"/>
              <w:rPr>
                <w:b w:val="0"/>
              </w:rPr>
            </w:pPr>
            <w:r w:rsidRPr="004F2B92">
              <w:rPr>
                <w:b w:val="0"/>
              </w:rPr>
              <w:t xml:space="preserve">customer_number    </w:t>
            </w:r>
          </w:p>
          <w:p w:rsidR="00BF4F06" w:rsidRPr="004F2B92" w:rsidRDefault="00BF4F06" w:rsidP="0069665A">
            <w:pPr>
              <w:pStyle w:val="BPC3Subhead1"/>
              <w:rPr>
                <w:b w:val="0"/>
              </w:rPr>
            </w:pP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0D72EC" w:rsidP="0069665A">
            <w:pPr>
              <w:pStyle w:val="BPC3Subhead1"/>
              <w:rPr>
                <w:b w:val="0"/>
              </w:rPr>
            </w:pPr>
            <w:r w:rsidRPr="004F2B92">
              <w:rPr>
                <w:b w:val="0"/>
              </w:rPr>
              <w:t xml:space="preserve">String </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E00D6A" w:rsidP="0069665A">
            <w:pPr>
              <w:pStyle w:val="BPC3Subhead1"/>
              <w:rPr>
                <w:b w:val="0"/>
              </w:rPr>
            </w:pPr>
            <w:r w:rsidRPr="004F2B92">
              <w:rPr>
                <w:b w:val="0"/>
              </w:rPr>
              <w:t>200</w:t>
            </w: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824C61" w:rsidP="0069665A">
            <w:pPr>
              <w:pStyle w:val="BPC3Subhead1"/>
              <w:rPr>
                <w:b w:val="0"/>
              </w:rPr>
            </w:pPr>
            <w:r w:rsidRPr="004F2B92">
              <w:rPr>
                <w:b w:val="0"/>
              </w:rPr>
              <w:t>1-1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824C61" w:rsidP="0069665A">
            <w:pPr>
              <w:pStyle w:val="BPC3Subhead1"/>
              <w:rPr>
                <w:b w:val="0"/>
              </w:rPr>
            </w:pPr>
            <w:r w:rsidRPr="004F2B92">
              <w:rPr>
                <w:b w:val="0"/>
              </w:rPr>
              <w:t>Customer number</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3E6C86" w:rsidRPr="004F2B92" w:rsidRDefault="003E6C86" w:rsidP="0069665A">
            <w:pPr>
              <w:pStyle w:val="BPC3Subhead1"/>
              <w:rPr>
                <w:b w:val="0"/>
              </w:rPr>
            </w:pPr>
            <w:r w:rsidRPr="004F2B92">
              <w:rPr>
                <w:b w:val="0"/>
              </w:rPr>
              <w:t>amount</w:t>
            </w:r>
          </w:p>
          <w:p w:rsidR="00BF4F06" w:rsidRPr="004F2B92" w:rsidRDefault="00BF4F06" w:rsidP="0069665A">
            <w:pPr>
              <w:pStyle w:val="BPC3Subhead1"/>
              <w:rPr>
                <w:b w:val="0"/>
              </w:rPr>
            </w:pP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E96620" w:rsidP="0069665A">
            <w:pPr>
              <w:pStyle w:val="BPC3Subhead1"/>
              <w:rPr>
                <w:b w:val="0"/>
              </w:rPr>
            </w:pPr>
            <w:r w:rsidRPr="004F2B92">
              <w:rPr>
                <w:b w:val="0"/>
              </w:rPr>
              <w:t>amount</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BF4F06" w:rsidP="0069665A">
            <w:pPr>
              <w:pStyle w:val="BPC3Subhead1"/>
              <w:rPr>
                <w:b w:val="0"/>
              </w:rPr>
            </w:pP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E96620" w:rsidP="0069665A">
            <w:pPr>
              <w:pStyle w:val="BPC3Subhead1"/>
              <w:rPr>
                <w:b w:val="0"/>
              </w:rPr>
            </w:pPr>
            <w:r w:rsidRPr="004F2B92">
              <w:rPr>
                <w:b w:val="0"/>
              </w:rPr>
              <w:t>1-1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E96620" w:rsidP="0069665A">
            <w:pPr>
              <w:pStyle w:val="BPC3Subhead1"/>
              <w:rPr>
                <w:b w:val="0"/>
              </w:rPr>
            </w:pPr>
            <w:r w:rsidRPr="004F2B92">
              <w:rPr>
                <w:b w:val="0"/>
              </w:rPr>
              <w:t>Amount of payment order</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3E6C86" w:rsidRPr="004F2B92" w:rsidRDefault="003E6C86" w:rsidP="0069665A">
            <w:pPr>
              <w:pStyle w:val="BPC3Subhead1"/>
              <w:rPr>
                <w:b w:val="0"/>
              </w:rPr>
            </w:pPr>
            <w:r w:rsidRPr="004F2B92">
              <w:rPr>
                <w:b w:val="0"/>
              </w:rPr>
              <w:t>currency</w:t>
            </w:r>
          </w:p>
          <w:p w:rsidR="00BF4F06" w:rsidRPr="004F2B92" w:rsidRDefault="00BF4F06" w:rsidP="0069665A">
            <w:pPr>
              <w:pStyle w:val="BPC3Subhead1"/>
              <w:rPr>
                <w:b w:val="0"/>
              </w:rPr>
            </w:pP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582244" w:rsidP="0069665A">
            <w:pPr>
              <w:pStyle w:val="BPC3Subhead1"/>
              <w:rPr>
                <w:b w:val="0"/>
              </w:rPr>
            </w:pPr>
            <w:r w:rsidRPr="004F2B92">
              <w:rPr>
                <w:b w:val="0"/>
              </w:rPr>
              <w:t>string</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582244" w:rsidP="0069665A">
            <w:pPr>
              <w:pStyle w:val="BPC3Subhead1"/>
              <w:rPr>
                <w:b w:val="0"/>
              </w:rPr>
            </w:pPr>
            <w:r w:rsidRPr="004F2B92">
              <w:rPr>
                <w:b w:val="0"/>
              </w:rPr>
              <w:t>3</w:t>
            </w: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582244" w:rsidP="0069665A">
            <w:pPr>
              <w:pStyle w:val="BPC3Subhead1"/>
              <w:rPr>
                <w:b w:val="0"/>
              </w:rPr>
            </w:pPr>
            <w:r w:rsidRPr="004F2B92">
              <w:rPr>
                <w:b w:val="0"/>
              </w:rPr>
              <w:t>1-1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582244" w:rsidP="0069665A">
            <w:pPr>
              <w:pStyle w:val="BPC3Subhead1"/>
              <w:rPr>
                <w:b w:val="0"/>
              </w:rPr>
            </w:pPr>
            <w:r w:rsidRPr="004F2B92">
              <w:rPr>
                <w:b w:val="0"/>
              </w:rPr>
              <w:t>Currency</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3E6C86" w:rsidRPr="004F2B92" w:rsidRDefault="003E6C86" w:rsidP="0069665A">
            <w:pPr>
              <w:pStyle w:val="BPC3Subhead1"/>
              <w:rPr>
                <w:b w:val="0"/>
              </w:rPr>
            </w:pPr>
            <w:r w:rsidRPr="004F2B92">
              <w:rPr>
                <w:b w:val="0"/>
              </w:rPr>
              <w:t>order_date</w:t>
            </w:r>
          </w:p>
          <w:p w:rsidR="00BF4F06" w:rsidRPr="004F2B92" w:rsidRDefault="00BF4F06" w:rsidP="0069665A">
            <w:pPr>
              <w:pStyle w:val="BPC3Subhead1"/>
              <w:rPr>
                <w:b w:val="0"/>
              </w:rPr>
            </w:pP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235832" w:rsidP="0069665A">
            <w:pPr>
              <w:pStyle w:val="BPC3Subhead1"/>
              <w:rPr>
                <w:b w:val="0"/>
              </w:rPr>
            </w:pPr>
            <w:r w:rsidRPr="004F2B92">
              <w:rPr>
                <w:b w:val="0"/>
              </w:rPr>
              <w:t>date</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BF4F06" w:rsidP="0069665A">
            <w:pPr>
              <w:pStyle w:val="BPC3Subhead1"/>
              <w:rPr>
                <w:b w:val="0"/>
              </w:rPr>
            </w:pP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E24BF5" w:rsidP="0069665A">
            <w:pPr>
              <w:pStyle w:val="BPC3Subhead1"/>
              <w:rPr>
                <w:b w:val="0"/>
              </w:rPr>
            </w:pPr>
            <w:r w:rsidRPr="004F2B92">
              <w:rPr>
                <w:b w:val="0"/>
              </w:rPr>
              <w:t>1-1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9E0B09" w:rsidP="0069665A">
            <w:pPr>
              <w:pStyle w:val="BPC3Subhead1"/>
              <w:rPr>
                <w:b w:val="0"/>
              </w:rPr>
            </w:pPr>
            <w:r w:rsidRPr="004F2B92">
              <w:rPr>
                <w:b w:val="0"/>
              </w:rPr>
              <w:t xml:space="preserve">Date of payment order </w:t>
            </w:r>
          </w:p>
        </w:tc>
      </w:tr>
      <w:tr w:rsidR="003B17B5"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3B17B5" w:rsidRPr="004F2B92" w:rsidRDefault="003B17B5" w:rsidP="0069665A">
            <w:pPr>
              <w:pStyle w:val="BPC3Subhead1"/>
              <w:rPr>
                <w:b w:val="0"/>
              </w:rPr>
            </w:pPr>
            <w:r w:rsidRPr="004F2B92">
              <w:rPr>
                <w:b w:val="0"/>
              </w:rPr>
              <w:t>parameter</w:t>
            </w:r>
          </w:p>
        </w:tc>
        <w:tc>
          <w:tcPr>
            <w:tcW w:w="1418" w:type="dxa"/>
            <w:tcBorders>
              <w:top w:val="single" w:sz="4" w:space="0" w:color="auto"/>
              <w:left w:val="single" w:sz="4" w:space="0" w:color="auto"/>
              <w:bottom w:val="single" w:sz="4" w:space="0" w:color="auto"/>
              <w:right w:val="single" w:sz="4" w:space="0" w:color="auto"/>
            </w:tcBorders>
          </w:tcPr>
          <w:p w:rsidR="003B17B5" w:rsidRPr="004F2B92" w:rsidRDefault="003B17B5" w:rsidP="0069665A">
            <w:pPr>
              <w:pStyle w:val="BPC3Subhead1"/>
              <w:rPr>
                <w:b w:val="0"/>
              </w:rPr>
            </w:pPr>
            <w:r w:rsidRPr="004F2B92">
              <w:rPr>
                <w:b w:val="0"/>
              </w:rPr>
              <w:t>parameter</w:t>
            </w:r>
          </w:p>
        </w:tc>
        <w:tc>
          <w:tcPr>
            <w:tcW w:w="992" w:type="dxa"/>
            <w:tcBorders>
              <w:top w:val="single" w:sz="4" w:space="0" w:color="auto"/>
              <w:left w:val="single" w:sz="4" w:space="0" w:color="auto"/>
              <w:bottom w:val="single" w:sz="4" w:space="0" w:color="auto"/>
              <w:right w:val="single" w:sz="4" w:space="0" w:color="auto"/>
            </w:tcBorders>
          </w:tcPr>
          <w:p w:rsidR="003B17B5" w:rsidRPr="004F2B92" w:rsidRDefault="003B17B5" w:rsidP="0069665A">
            <w:pPr>
              <w:pStyle w:val="BPC3Subhead1"/>
              <w:rPr>
                <w:b w:val="0"/>
              </w:rPr>
            </w:pPr>
          </w:p>
        </w:tc>
        <w:tc>
          <w:tcPr>
            <w:tcW w:w="709" w:type="dxa"/>
            <w:tcBorders>
              <w:top w:val="single" w:sz="4" w:space="0" w:color="auto"/>
              <w:left w:val="single" w:sz="4" w:space="0" w:color="auto"/>
              <w:bottom w:val="single" w:sz="4" w:space="0" w:color="auto"/>
              <w:right w:val="single" w:sz="4" w:space="0" w:color="auto"/>
            </w:tcBorders>
          </w:tcPr>
          <w:p w:rsidR="003B17B5" w:rsidRPr="004F2B92" w:rsidRDefault="003B17B5" w:rsidP="0069665A">
            <w:pPr>
              <w:pStyle w:val="BPC3Subhead1"/>
              <w:rPr>
                <w:b w:val="0"/>
              </w:rPr>
            </w:pPr>
            <w:r w:rsidRPr="004F2B92">
              <w:rPr>
                <w:b w:val="0"/>
              </w:rPr>
              <w:t>0-*</w:t>
            </w:r>
          </w:p>
        </w:tc>
        <w:tc>
          <w:tcPr>
            <w:tcW w:w="3793" w:type="dxa"/>
            <w:tcBorders>
              <w:top w:val="single" w:sz="4" w:space="0" w:color="auto"/>
              <w:left w:val="single" w:sz="4" w:space="0" w:color="auto"/>
              <w:bottom w:val="single" w:sz="4" w:space="0" w:color="auto"/>
              <w:right w:val="single" w:sz="4" w:space="0" w:color="auto"/>
            </w:tcBorders>
          </w:tcPr>
          <w:p w:rsidR="003B17B5" w:rsidRPr="004F2B92" w:rsidRDefault="003B17B5" w:rsidP="0069665A">
            <w:pPr>
              <w:pStyle w:val="BPC3Subhead1"/>
              <w:rPr>
                <w:b w:val="0"/>
              </w:rPr>
            </w:pP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3E6C86" w:rsidRPr="004F2B92" w:rsidRDefault="003E6C86" w:rsidP="0069665A">
            <w:pPr>
              <w:pStyle w:val="BPC3Subhead1"/>
              <w:rPr>
                <w:b w:val="0"/>
              </w:rPr>
            </w:pPr>
            <w:r w:rsidRPr="004F2B92">
              <w:rPr>
                <w:b w:val="0"/>
              </w:rPr>
              <w:t>purpose_id</w:t>
            </w:r>
          </w:p>
          <w:p w:rsidR="00BF4F06" w:rsidRPr="004F2B92" w:rsidRDefault="00BF4F06" w:rsidP="0069665A">
            <w:pPr>
              <w:pStyle w:val="BPC3Subhead1"/>
              <w:rPr>
                <w:b w:val="0"/>
              </w:rPr>
            </w:pP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97721C" w:rsidP="0069665A">
            <w:pPr>
              <w:pStyle w:val="BPC3Subhead1"/>
              <w:rPr>
                <w:b w:val="0"/>
              </w:rPr>
            </w:pPr>
            <w:r w:rsidRPr="004F2B92">
              <w:rPr>
                <w:b w:val="0"/>
              </w:rPr>
              <w:t>int</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97721C" w:rsidP="0069665A">
            <w:pPr>
              <w:pStyle w:val="BPC3Subhead1"/>
              <w:rPr>
                <w:b w:val="0"/>
              </w:rPr>
            </w:pPr>
            <w:r w:rsidRPr="004F2B92">
              <w:rPr>
                <w:b w:val="0"/>
              </w:rPr>
              <w:t>8</w:t>
            </w: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97721C" w:rsidP="0069665A">
            <w:pPr>
              <w:pStyle w:val="BPC3Subhead1"/>
              <w:rPr>
                <w:b w:val="0"/>
              </w:rPr>
            </w:pPr>
            <w:r w:rsidRPr="004F2B92">
              <w:rPr>
                <w:b w:val="0"/>
              </w:rPr>
              <w:t>0-1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97721C" w:rsidP="0069665A">
            <w:pPr>
              <w:pStyle w:val="BPC3Subhead1"/>
              <w:rPr>
                <w:b w:val="0"/>
              </w:rPr>
            </w:pPr>
            <w:r w:rsidRPr="004F2B92">
              <w:rPr>
                <w:b w:val="0"/>
              </w:rPr>
              <w:t>ID of payment order purpose</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BF4F06" w:rsidRPr="004F2B92" w:rsidRDefault="003E6C86" w:rsidP="0069665A">
            <w:pPr>
              <w:pStyle w:val="BPC3Subhead1"/>
              <w:rPr>
                <w:b w:val="0"/>
              </w:rPr>
            </w:pPr>
            <w:r w:rsidRPr="004F2B92">
              <w:rPr>
                <w:b w:val="0"/>
              </w:rPr>
              <w:t>resp_code</w:t>
            </w: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6E18AD" w:rsidP="0069665A">
            <w:pPr>
              <w:pStyle w:val="BPC3Subhead1"/>
              <w:rPr>
                <w:b w:val="0"/>
              </w:rPr>
            </w:pPr>
            <w:r w:rsidRPr="004F2B92">
              <w:rPr>
                <w:b w:val="0"/>
              </w:rPr>
              <w:t>string</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6E18AD" w:rsidP="0069665A">
            <w:pPr>
              <w:pStyle w:val="BPC3Subhead1"/>
              <w:rPr>
                <w:b w:val="0"/>
              </w:rPr>
            </w:pPr>
            <w:r w:rsidRPr="004F2B92">
              <w:rPr>
                <w:b w:val="0"/>
              </w:rPr>
              <w:t>8</w:t>
            </w: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6E18AD" w:rsidP="0069665A">
            <w:pPr>
              <w:pStyle w:val="BPC3Subhead1"/>
              <w:rPr>
                <w:b w:val="0"/>
              </w:rPr>
            </w:pPr>
            <w:r w:rsidRPr="004F2B92">
              <w:rPr>
                <w:b w:val="0"/>
              </w:rPr>
              <w:t>0-1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295309" w:rsidP="0069665A">
            <w:pPr>
              <w:pStyle w:val="BPC3Subhead1"/>
              <w:rPr>
                <w:b w:val="0"/>
              </w:rPr>
            </w:pPr>
            <w:r w:rsidRPr="004F2B92">
              <w:rPr>
                <w:b w:val="0"/>
              </w:rPr>
              <w:t>Payment order response code (</w:t>
            </w:r>
            <w:r w:rsidR="00B66136" w:rsidRPr="004F2B92">
              <w:rPr>
                <w:b w:val="0"/>
              </w:rPr>
              <w:t>PORC dictionary)</w:t>
            </w:r>
          </w:p>
        </w:tc>
      </w:tr>
      <w:tr w:rsidR="00BF4F06" w:rsidRPr="003745E2" w:rsidTr="000F671C">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BF4F06" w:rsidRPr="003745E2" w:rsidRDefault="00872C31" w:rsidP="00DC4E6E">
            <w:pPr>
              <w:pStyle w:val="BPC3Tableheadings"/>
            </w:pPr>
            <w:r>
              <w:t>Parameter</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BF4F06" w:rsidRPr="004F2B92" w:rsidRDefault="00872C31" w:rsidP="0069665A">
            <w:pPr>
              <w:pStyle w:val="BPC3Subhead1"/>
              <w:rPr>
                <w:b w:val="0"/>
              </w:rPr>
            </w:pPr>
            <w:r w:rsidRPr="004F2B92">
              <w:rPr>
                <w:b w:val="0"/>
              </w:rPr>
              <w:t xml:space="preserve">param_name                  </w:t>
            </w: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854675" w:rsidP="0069665A">
            <w:pPr>
              <w:pStyle w:val="BPC3Subhead1"/>
              <w:rPr>
                <w:b w:val="0"/>
              </w:rPr>
            </w:pPr>
            <w:r w:rsidRPr="004F2B92">
              <w:rPr>
                <w:b w:val="0"/>
              </w:rPr>
              <w:t xml:space="preserve">String </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854675" w:rsidP="0069665A">
            <w:pPr>
              <w:pStyle w:val="BPC3Subhead1"/>
              <w:rPr>
                <w:b w:val="0"/>
              </w:rPr>
            </w:pPr>
            <w:r w:rsidRPr="004F2B92">
              <w:rPr>
                <w:b w:val="0"/>
              </w:rPr>
              <w:t>200</w:t>
            </w: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854675" w:rsidP="0069665A">
            <w:pPr>
              <w:pStyle w:val="BPC3Subhead1"/>
              <w:rPr>
                <w:b w:val="0"/>
              </w:rPr>
            </w:pPr>
            <w:r w:rsidRPr="004F2B92">
              <w:rPr>
                <w:b w:val="0"/>
              </w:rPr>
              <w:t>1-1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854675" w:rsidP="0069665A">
            <w:pPr>
              <w:pStyle w:val="BPC3Subhead1"/>
              <w:rPr>
                <w:b w:val="0"/>
              </w:rPr>
            </w:pPr>
            <w:r w:rsidRPr="004F2B92">
              <w:rPr>
                <w:b w:val="0"/>
              </w:rPr>
              <w:t>Payment order parameter name</w:t>
            </w:r>
          </w:p>
        </w:tc>
      </w:tr>
      <w:tr w:rsidR="00BF4F06" w:rsidRPr="004F2B92" w:rsidTr="000F671C">
        <w:trPr>
          <w:trHeight w:val="135"/>
        </w:trPr>
        <w:tc>
          <w:tcPr>
            <w:tcW w:w="2268" w:type="dxa"/>
            <w:tcBorders>
              <w:top w:val="single" w:sz="4" w:space="0" w:color="auto"/>
              <w:left w:val="single" w:sz="4" w:space="0" w:color="auto"/>
              <w:bottom w:val="single" w:sz="4" w:space="0" w:color="auto"/>
              <w:right w:val="single" w:sz="4" w:space="0" w:color="auto"/>
            </w:tcBorders>
          </w:tcPr>
          <w:p w:rsidR="00BF4F06" w:rsidRPr="004F2B92" w:rsidRDefault="00872C31" w:rsidP="0069665A">
            <w:pPr>
              <w:pStyle w:val="BPC3Subhead1"/>
              <w:rPr>
                <w:b w:val="0"/>
              </w:rPr>
            </w:pPr>
            <w:r w:rsidRPr="004F2B92">
              <w:rPr>
                <w:b w:val="0"/>
              </w:rPr>
              <w:lastRenderedPageBreak/>
              <w:t>param_value</w:t>
            </w:r>
          </w:p>
        </w:tc>
        <w:tc>
          <w:tcPr>
            <w:tcW w:w="1418" w:type="dxa"/>
            <w:tcBorders>
              <w:top w:val="single" w:sz="4" w:space="0" w:color="auto"/>
              <w:left w:val="single" w:sz="4" w:space="0" w:color="auto"/>
              <w:bottom w:val="single" w:sz="4" w:space="0" w:color="auto"/>
              <w:right w:val="single" w:sz="4" w:space="0" w:color="auto"/>
            </w:tcBorders>
          </w:tcPr>
          <w:p w:rsidR="00BF4F06" w:rsidRPr="004F2B92" w:rsidRDefault="008D668F" w:rsidP="0069665A">
            <w:pPr>
              <w:pStyle w:val="BPC3Subhead1"/>
              <w:rPr>
                <w:b w:val="0"/>
              </w:rPr>
            </w:pPr>
            <w:r w:rsidRPr="004F2B92">
              <w:rPr>
                <w:b w:val="0"/>
              </w:rPr>
              <w:t>string</w:t>
            </w:r>
          </w:p>
        </w:tc>
        <w:tc>
          <w:tcPr>
            <w:tcW w:w="992" w:type="dxa"/>
            <w:tcBorders>
              <w:top w:val="single" w:sz="4" w:space="0" w:color="auto"/>
              <w:left w:val="single" w:sz="4" w:space="0" w:color="auto"/>
              <w:bottom w:val="single" w:sz="4" w:space="0" w:color="auto"/>
              <w:right w:val="single" w:sz="4" w:space="0" w:color="auto"/>
            </w:tcBorders>
          </w:tcPr>
          <w:p w:rsidR="00BF4F06" w:rsidRPr="004F2B92" w:rsidRDefault="008D668F" w:rsidP="0069665A">
            <w:pPr>
              <w:pStyle w:val="BPC3Subhead1"/>
              <w:rPr>
                <w:b w:val="0"/>
              </w:rPr>
            </w:pPr>
            <w:r w:rsidRPr="004F2B92">
              <w:rPr>
                <w:b w:val="0"/>
              </w:rPr>
              <w:t>2000</w:t>
            </w:r>
          </w:p>
        </w:tc>
        <w:tc>
          <w:tcPr>
            <w:tcW w:w="709" w:type="dxa"/>
            <w:tcBorders>
              <w:top w:val="single" w:sz="4" w:space="0" w:color="auto"/>
              <w:left w:val="single" w:sz="4" w:space="0" w:color="auto"/>
              <w:bottom w:val="single" w:sz="4" w:space="0" w:color="auto"/>
              <w:right w:val="single" w:sz="4" w:space="0" w:color="auto"/>
            </w:tcBorders>
          </w:tcPr>
          <w:p w:rsidR="00BF4F06" w:rsidRPr="004F2B92" w:rsidRDefault="008D668F" w:rsidP="0069665A">
            <w:pPr>
              <w:pStyle w:val="BPC3Subhead1"/>
              <w:rPr>
                <w:b w:val="0"/>
              </w:rPr>
            </w:pPr>
            <w:r w:rsidRPr="004F2B92">
              <w:rPr>
                <w:b w:val="0"/>
              </w:rPr>
              <w:t>1-1</w:t>
            </w:r>
          </w:p>
        </w:tc>
        <w:tc>
          <w:tcPr>
            <w:tcW w:w="3793" w:type="dxa"/>
            <w:tcBorders>
              <w:top w:val="single" w:sz="4" w:space="0" w:color="auto"/>
              <w:left w:val="single" w:sz="4" w:space="0" w:color="auto"/>
              <w:bottom w:val="single" w:sz="4" w:space="0" w:color="auto"/>
              <w:right w:val="single" w:sz="4" w:space="0" w:color="auto"/>
            </w:tcBorders>
          </w:tcPr>
          <w:p w:rsidR="00BF4F06" w:rsidRPr="004F2B92" w:rsidRDefault="008D668F" w:rsidP="0069665A">
            <w:pPr>
              <w:pStyle w:val="BPC3Subhead1"/>
              <w:rPr>
                <w:b w:val="0"/>
              </w:rPr>
            </w:pPr>
            <w:r w:rsidRPr="004F2B92">
              <w:rPr>
                <w:b w:val="0"/>
              </w:rPr>
              <w:t>Payment order parameter value</w:t>
            </w:r>
          </w:p>
        </w:tc>
      </w:tr>
    </w:tbl>
    <w:p w:rsidR="004622D1" w:rsidRDefault="004622D1" w:rsidP="004622D1">
      <w:pPr>
        <w:pStyle w:val="BPC3Bodyafterheading"/>
      </w:pPr>
    </w:p>
    <w:p w:rsidR="0069665A" w:rsidRDefault="0069665A" w:rsidP="0069665A">
      <w:pPr>
        <w:pStyle w:val="BPC3Subhead1"/>
      </w:pPr>
      <w:r>
        <w:t>inst_id</w:t>
      </w:r>
    </w:p>
    <w:p w:rsidR="0069665A" w:rsidRDefault="0069665A" w:rsidP="0069665A">
      <w:pPr>
        <w:pStyle w:val="BPC3Bodyafterheading"/>
      </w:pPr>
      <w:r>
        <w:t>Institution ID</w:t>
      </w:r>
    </w:p>
    <w:p w:rsidR="0069665A" w:rsidRPr="0069665A" w:rsidRDefault="0069665A" w:rsidP="0069665A">
      <w:pPr>
        <w:pStyle w:val="BPC3Bodyafterheading"/>
      </w:pPr>
    </w:p>
    <w:p w:rsidR="0069665A" w:rsidRDefault="0069665A" w:rsidP="0069665A">
      <w:pPr>
        <w:pStyle w:val="BPC3Subhead1"/>
      </w:pPr>
      <w:r>
        <w:t>file_date</w:t>
      </w:r>
    </w:p>
    <w:p w:rsidR="0069665A" w:rsidRDefault="0069665A" w:rsidP="0069665A">
      <w:pPr>
        <w:pStyle w:val="BPC3Bodyafterheading"/>
      </w:pPr>
      <w:r>
        <w:t>Date of file creation</w:t>
      </w:r>
    </w:p>
    <w:p w:rsidR="0069665A" w:rsidRDefault="0069665A" w:rsidP="0069665A">
      <w:pPr>
        <w:pStyle w:val="BPC3Subhead1"/>
      </w:pPr>
    </w:p>
    <w:p w:rsidR="0069665A" w:rsidRDefault="0069665A" w:rsidP="0069665A">
      <w:pPr>
        <w:pStyle w:val="BPC3Subhead1"/>
      </w:pPr>
      <w:r>
        <w:t>file_number</w:t>
      </w:r>
    </w:p>
    <w:p w:rsidR="0069665A" w:rsidRDefault="00BE5437" w:rsidP="00BE5437">
      <w:pPr>
        <w:pStyle w:val="BPC3Bodyafterheading"/>
      </w:pPr>
      <w:r>
        <w:t>File number</w:t>
      </w:r>
    </w:p>
    <w:p w:rsidR="00BE5437" w:rsidRDefault="00BE5437" w:rsidP="0069665A">
      <w:pPr>
        <w:pStyle w:val="BPC3Subhead1"/>
      </w:pPr>
    </w:p>
    <w:p w:rsidR="0069665A" w:rsidRDefault="0069665A" w:rsidP="0069665A">
      <w:pPr>
        <w:pStyle w:val="BPC3Subhead1"/>
      </w:pPr>
      <w:r>
        <w:t>order_id</w:t>
      </w:r>
    </w:p>
    <w:p w:rsidR="0069665A" w:rsidRPr="00BE5437" w:rsidRDefault="00BE5437" w:rsidP="0069665A">
      <w:pPr>
        <w:pStyle w:val="BPC3Subhead1"/>
        <w:rPr>
          <w:b w:val="0"/>
        </w:rPr>
      </w:pPr>
      <w:r w:rsidRPr="00BE5437">
        <w:rPr>
          <w:b w:val="0"/>
        </w:rPr>
        <w:t xml:space="preserve">ID of payment order </w:t>
      </w:r>
    </w:p>
    <w:p w:rsidR="00BE5437" w:rsidRPr="00BE5437" w:rsidRDefault="00BE5437" w:rsidP="00BE5437">
      <w:pPr>
        <w:pStyle w:val="BPC3Bodyafterheading"/>
      </w:pPr>
    </w:p>
    <w:p w:rsidR="0069665A" w:rsidRDefault="0069665A" w:rsidP="0069665A">
      <w:pPr>
        <w:pStyle w:val="BPC3Subhead1"/>
      </w:pPr>
      <w:r>
        <w:t>customer_number</w:t>
      </w:r>
    </w:p>
    <w:p w:rsidR="0069665A" w:rsidRPr="00BE5437" w:rsidRDefault="00BE5437" w:rsidP="0069665A">
      <w:pPr>
        <w:pStyle w:val="BPC3Subhead1"/>
        <w:rPr>
          <w:b w:val="0"/>
        </w:rPr>
      </w:pPr>
      <w:r w:rsidRPr="00BE5437">
        <w:rPr>
          <w:b w:val="0"/>
        </w:rPr>
        <w:t>Customer number</w:t>
      </w:r>
    </w:p>
    <w:p w:rsidR="00BE5437" w:rsidRPr="00BE5437" w:rsidRDefault="00BE5437" w:rsidP="00BE5437">
      <w:pPr>
        <w:pStyle w:val="BPC3Bodyafterheading"/>
      </w:pPr>
    </w:p>
    <w:p w:rsidR="0069665A" w:rsidRDefault="0069665A" w:rsidP="0069665A">
      <w:pPr>
        <w:pStyle w:val="BPC3Subhead1"/>
      </w:pPr>
      <w:proofErr w:type="gramStart"/>
      <w:r>
        <w:t>amount</w:t>
      </w:r>
      <w:proofErr w:type="gramEnd"/>
    </w:p>
    <w:p w:rsidR="0069665A" w:rsidRPr="00B35C1A" w:rsidRDefault="00BE5437" w:rsidP="0069665A">
      <w:pPr>
        <w:pStyle w:val="BPC3Subhead1"/>
        <w:rPr>
          <w:b w:val="0"/>
        </w:rPr>
      </w:pPr>
      <w:r w:rsidRPr="00B35C1A">
        <w:rPr>
          <w:b w:val="0"/>
        </w:rPr>
        <w:t>Amount</w:t>
      </w:r>
    </w:p>
    <w:p w:rsidR="00B35C1A" w:rsidRDefault="00B35C1A" w:rsidP="0069665A">
      <w:pPr>
        <w:pStyle w:val="BPC3Subhead1"/>
      </w:pPr>
    </w:p>
    <w:p w:rsidR="0069665A" w:rsidRDefault="0069665A" w:rsidP="0069665A">
      <w:pPr>
        <w:pStyle w:val="BPC3Subhead1"/>
      </w:pPr>
      <w:proofErr w:type="gramStart"/>
      <w:r>
        <w:t>currency</w:t>
      </w:r>
      <w:proofErr w:type="gramEnd"/>
    </w:p>
    <w:p w:rsidR="0069665A" w:rsidRPr="00A232D9" w:rsidRDefault="00B35C1A" w:rsidP="0069665A">
      <w:pPr>
        <w:pStyle w:val="BPC3Subhead1"/>
        <w:rPr>
          <w:b w:val="0"/>
        </w:rPr>
      </w:pPr>
      <w:r w:rsidRPr="00A232D9">
        <w:rPr>
          <w:b w:val="0"/>
        </w:rPr>
        <w:t>Currency</w:t>
      </w:r>
    </w:p>
    <w:p w:rsidR="00B35C1A" w:rsidRPr="00B35C1A" w:rsidRDefault="00B35C1A" w:rsidP="00B35C1A">
      <w:pPr>
        <w:pStyle w:val="BPC3Bodyafterheading"/>
      </w:pPr>
    </w:p>
    <w:p w:rsidR="0069665A" w:rsidRDefault="0069665A" w:rsidP="0069665A">
      <w:pPr>
        <w:pStyle w:val="BPC3Subhead1"/>
      </w:pPr>
      <w:r>
        <w:t>order_date</w:t>
      </w:r>
    </w:p>
    <w:p w:rsidR="0069665A" w:rsidRPr="00A232D9" w:rsidRDefault="00E04E26" w:rsidP="0069665A">
      <w:pPr>
        <w:pStyle w:val="BPC3Subhead1"/>
        <w:rPr>
          <w:b w:val="0"/>
        </w:rPr>
      </w:pPr>
      <w:r w:rsidRPr="00A232D9">
        <w:rPr>
          <w:b w:val="0"/>
        </w:rPr>
        <w:t>Date of payment order</w:t>
      </w:r>
    </w:p>
    <w:p w:rsidR="00E04E26" w:rsidRPr="00E04E26" w:rsidRDefault="00E04E26" w:rsidP="00E04E26">
      <w:pPr>
        <w:pStyle w:val="BPC3Bodyafterheading"/>
      </w:pPr>
    </w:p>
    <w:p w:rsidR="0069665A" w:rsidRDefault="0069665A" w:rsidP="0069665A">
      <w:pPr>
        <w:pStyle w:val="BPC3Subhead1"/>
      </w:pPr>
      <w:r>
        <w:t>purpose_id</w:t>
      </w:r>
    </w:p>
    <w:p w:rsidR="0069665A" w:rsidRPr="009274C7" w:rsidRDefault="00A232D9" w:rsidP="0069665A">
      <w:pPr>
        <w:pStyle w:val="BPC3Subhead1"/>
        <w:rPr>
          <w:b w:val="0"/>
        </w:rPr>
      </w:pPr>
      <w:r w:rsidRPr="009274C7">
        <w:rPr>
          <w:b w:val="0"/>
        </w:rPr>
        <w:t>ID of payment order purpose</w:t>
      </w:r>
    </w:p>
    <w:p w:rsidR="00A232D9" w:rsidRPr="00A232D9" w:rsidRDefault="00A232D9" w:rsidP="00A232D9">
      <w:pPr>
        <w:pStyle w:val="BPC3Bodyafterheading"/>
      </w:pPr>
    </w:p>
    <w:p w:rsidR="0069665A" w:rsidRDefault="0069665A" w:rsidP="0069665A">
      <w:pPr>
        <w:pStyle w:val="BPC3Subhead1"/>
      </w:pPr>
      <w:r>
        <w:t>resp_code</w:t>
      </w:r>
    </w:p>
    <w:p w:rsidR="009274C7" w:rsidRDefault="009274C7" w:rsidP="009274C7">
      <w:pPr>
        <w:pStyle w:val="BPC3Bodyafterheading"/>
      </w:pPr>
      <w:proofErr w:type="gramStart"/>
      <w:r>
        <w:lastRenderedPageBreak/>
        <w:t>Response code.</w:t>
      </w:r>
      <w:proofErr w:type="gramEnd"/>
      <w:r>
        <w:t xml:space="preserve"> Applicable for import payment orders from CBS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F8308C" w:rsidRPr="005964A8" w:rsidTr="000F671C">
        <w:trPr>
          <w:trHeight w:val="315"/>
          <w:tblHeader/>
        </w:trPr>
        <w:tc>
          <w:tcPr>
            <w:tcW w:w="1523" w:type="dxa"/>
            <w:shd w:val="clear" w:color="auto" w:fill="C5E2FF"/>
            <w:vAlign w:val="center"/>
          </w:tcPr>
          <w:p w:rsidR="00F8308C" w:rsidRPr="005964A8" w:rsidRDefault="00F8308C" w:rsidP="000F671C">
            <w:pPr>
              <w:pStyle w:val="BPC3Tableheadings"/>
            </w:pPr>
            <w:r>
              <w:t>Code</w:t>
            </w:r>
          </w:p>
        </w:tc>
        <w:tc>
          <w:tcPr>
            <w:tcW w:w="7719" w:type="dxa"/>
            <w:shd w:val="clear" w:color="auto" w:fill="C5E2FF"/>
            <w:vAlign w:val="center"/>
          </w:tcPr>
          <w:p w:rsidR="00F8308C" w:rsidRPr="005964A8" w:rsidRDefault="00F8308C" w:rsidP="000F671C">
            <w:pPr>
              <w:pStyle w:val="BPC3Tableheadings"/>
            </w:pPr>
            <w:r>
              <w:t>Description</w:t>
            </w:r>
          </w:p>
        </w:tc>
      </w:tr>
      <w:tr w:rsidR="00F8308C" w:rsidRPr="008633CC" w:rsidTr="000F671C">
        <w:trPr>
          <w:trHeight w:val="250"/>
        </w:trPr>
        <w:tc>
          <w:tcPr>
            <w:tcW w:w="1523" w:type="dxa"/>
            <w:shd w:val="clear" w:color="auto" w:fill="auto"/>
          </w:tcPr>
          <w:p w:rsidR="00F8308C" w:rsidRPr="00F8308C" w:rsidRDefault="00F8308C" w:rsidP="000F671C">
            <w:pPr>
              <w:pStyle w:val="BPC3Tableitems"/>
            </w:pPr>
            <w:r w:rsidRPr="00F8308C">
              <w:t>PORC0001</w:t>
            </w:r>
          </w:p>
        </w:tc>
        <w:tc>
          <w:tcPr>
            <w:tcW w:w="7719" w:type="dxa"/>
            <w:shd w:val="clear" w:color="auto" w:fill="auto"/>
          </w:tcPr>
          <w:p w:rsidR="00F8308C" w:rsidRPr="00F8308C" w:rsidRDefault="00F8308C" w:rsidP="000F671C">
            <w:pPr>
              <w:pStyle w:val="BPC3Tableitems"/>
            </w:pPr>
            <w:r w:rsidRPr="00F8308C">
              <w:t>Processed</w:t>
            </w:r>
          </w:p>
        </w:tc>
      </w:tr>
      <w:tr w:rsidR="00F8308C" w:rsidRPr="008633CC" w:rsidTr="000F671C">
        <w:trPr>
          <w:trHeight w:val="250"/>
        </w:trPr>
        <w:tc>
          <w:tcPr>
            <w:tcW w:w="1523" w:type="dxa"/>
            <w:shd w:val="clear" w:color="auto" w:fill="auto"/>
          </w:tcPr>
          <w:p w:rsidR="00F8308C" w:rsidRPr="00F8308C" w:rsidRDefault="00F8308C" w:rsidP="000F671C">
            <w:pPr>
              <w:pStyle w:val="BPC3Tableitems"/>
            </w:pPr>
            <w:r w:rsidRPr="00F8308C">
              <w:t>PORC0002</w:t>
            </w:r>
          </w:p>
        </w:tc>
        <w:tc>
          <w:tcPr>
            <w:tcW w:w="7719" w:type="dxa"/>
            <w:shd w:val="clear" w:color="auto" w:fill="auto"/>
          </w:tcPr>
          <w:p w:rsidR="00F8308C" w:rsidRPr="00F8308C" w:rsidRDefault="00F8308C" w:rsidP="000F671C">
            <w:pPr>
              <w:pStyle w:val="BPC3Tableitems"/>
            </w:pPr>
            <w:r w:rsidRPr="00F8308C">
              <w:t>Failed</w:t>
            </w:r>
          </w:p>
        </w:tc>
      </w:tr>
      <w:tr w:rsidR="00F8308C" w:rsidRPr="008633CC" w:rsidTr="000F671C">
        <w:trPr>
          <w:trHeight w:val="250"/>
        </w:trPr>
        <w:tc>
          <w:tcPr>
            <w:tcW w:w="1523" w:type="dxa"/>
            <w:shd w:val="clear" w:color="auto" w:fill="auto"/>
          </w:tcPr>
          <w:p w:rsidR="00F8308C" w:rsidRPr="00F8308C" w:rsidRDefault="00F8308C" w:rsidP="000F671C">
            <w:pPr>
              <w:pStyle w:val="BPC3Tableitems"/>
            </w:pPr>
            <w:r w:rsidRPr="00F8308C">
              <w:t>PORC0003</w:t>
            </w:r>
          </w:p>
        </w:tc>
        <w:tc>
          <w:tcPr>
            <w:tcW w:w="7719" w:type="dxa"/>
            <w:shd w:val="clear" w:color="auto" w:fill="auto"/>
          </w:tcPr>
          <w:p w:rsidR="00F8308C" w:rsidRPr="00F8308C" w:rsidRDefault="00F8308C" w:rsidP="000F671C">
            <w:pPr>
              <w:pStyle w:val="BPC3Tableitems"/>
            </w:pPr>
            <w:r w:rsidRPr="00F8308C">
              <w:t>Expired</w:t>
            </w:r>
          </w:p>
        </w:tc>
      </w:tr>
    </w:tbl>
    <w:p w:rsidR="00F8308C" w:rsidRPr="009274C7" w:rsidRDefault="00F8308C" w:rsidP="009274C7">
      <w:pPr>
        <w:pStyle w:val="BPC3Bodyafterheading"/>
      </w:pPr>
    </w:p>
    <w:p w:rsidR="0069665A" w:rsidRDefault="0069665A" w:rsidP="0069665A">
      <w:pPr>
        <w:pStyle w:val="BPC3Subhead1"/>
      </w:pPr>
      <w:r>
        <w:t>param_name</w:t>
      </w:r>
    </w:p>
    <w:p w:rsidR="0069665A" w:rsidRPr="00F8308C" w:rsidRDefault="00F8308C" w:rsidP="0069665A">
      <w:pPr>
        <w:pStyle w:val="BPC3Subhead1"/>
        <w:rPr>
          <w:b w:val="0"/>
        </w:rPr>
      </w:pPr>
      <w:r w:rsidRPr="00F8308C">
        <w:rPr>
          <w:b w:val="0"/>
        </w:rPr>
        <w:t>Name of payment order parameter</w:t>
      </w:r>
    </w:p>
    <w:p w:rsidR="00F8308C" w:rsidRPr="00F8308C" w:rsidRDefault="00F8308C" w:rsidP="00F8308C">
      <w:pPr>
        <w:pStyle w:val="BPC3Bodyafterheading"/>
      </w:pPr>
    </w:p>
    <w:p w:rsidR="0069665A" w:rsidRDefault="0069665A" w:rsidP="0069665A">
      <w:pPr>
        <w:pStyle w:val="BPC3Subhead1"/>
      </w:pPr>
      <w:r>
        <w:t>param_value</w:t>
      </w:r>
    </w:p>
    <w:p w:rsidR="0069665A" w:rsidRDefault="00F8308C" w:rsidP="0069665A">
      <w:pPr>
        <w:pStyle w:val="BPC3Bodyafterheading"/>
        <w:rPr>
          <w:lang w:val="ru-RU"/>
        </w:rPr>
      </w:pPr>
      <w:r>
        <w:t>Value of payment order parameter</w:t>
      </w:r>
    </w:p>
    <w:p w:rsidR="00D63D0F" w:rsidRDefault="00D63D0F" w:rsidP="0069665A">
      <w:pPr>
        <w:pStyle w:val="BPC3Bodyafterheading"/>
        <w:rPr>
          <w:lang w:val="ru-RU"/>
        </w:rPr>
      </w:pPr>
    </w:p>
    <w:p w:rsidR="00D63D0F" w:rsidRDefault="00D63D0F" w:rsidP="00D63D0F">
      <w:pPr>
        <w:pStyle w:val="BPC3Heading1"/>
      </w:pPr>
      <w:bookmarkStart w:id="263" w:name="_Toc525299777"/>
      <w:r>
        <w:t xml:space="preserve">SETTLEMENT </w:t>
      </w:r>
      <w:r w:rsidR="00D645E0">
        <w:t xml:space="preserve">ACKNOWLEDGEMENT </w:t>
      </w:r>
      <w:r w:rsidRPr="00930DE7">
        <w:t>FILE STRUCTURE</w:t>
      </w:r>
      <w:bookmarkEnd w:id="263"/>
    </w:p>
    <w:p w:rsidR="00D63D0F" w:rsidRDefault="00D63D0F" w:rsidP="00D63D0F">
      <w:pPr>
        <w:pStyle w:val="BPC3Heading2"/>
      </w:pPr>
      <w:bookmarkStart w:id="264" w:name="_Toc525299778"/>
      <w:r>
        <w:t>Overview</w:t>
      </w:r>
      <w:bookmarkEnd w:id="264"/>
    </w:p>
    <w:p w:rsidR="00D63D0F" w:rsidRDefault="00D63D0F" w:rsidP="00D63D0F">
      <w:pPr>
        <w:pStyle w:val="BPC3Bodyafterheading"/>
      </w:pPr>
      <w:r>
        <w:t xml:space="preserve">Format is using for response on exported entries (Response on part 3 - clearing file structure).  </w:t>
      </w:r>
    </w:p>
    <w:p w:rsidR="00D63D0F" w:rsidRPr="00294896" w:rsidRDefault="00D63D0F" w:rsidP="00D63D0F">
      <w:pPr>
        <w:pStyle w:val="BPC3Heading2"/>
      </w:pPr>
      <w:bookmarkStart w:id="265" w:name="_Toc525299779"/>
      <w:r w:rsidRPr="00294896">
        <w:t>References</w:t>
      </w:r>
      <w:bookmarkEnd w:id="265"/>
    </w:p>
    <w:p w:rsidR="00D63D0F" w:rsidRPr="00C70DD4" w:rsidRDefault="00D63D0F" w:rsidP="00D63D0F">
      <w:pPr>
        <w:rPr>
          <w:rFonts w:asciiTheme="minorHAnsi" w:hAnsiTheme="minorHAnsi"/>
        </w:rPr>
      </w:pPr>
    </w:p>
    <w:p w:rsidR="00D63D0F" w:rsidRDefault="00D63D0F" w:rsidP="00D63D0F">
      <w:r w:rsidRPr="00C70DD4">
        <w:rPr>
          <w:rFonts w:asciiTheme="minorHAnsi" w:hAnsiTheme="minorHAnsi"/>
        </w:rPr>
        <w:t>Example of xml document:</w:t>
      </w:r>
      <w:r w:rsidRPr="006D4A43">
        <w:t xml:space="preserve"> </w:t>
      </w:r>
    </w:p>
    <w:p w:rsidR="00D63D0F" w:rsidRDefault="00D63D0F" w:rsidP="00D63D0F">
      <w:pPr>
        <w:pStyle w:val="BPC3Bodyafterheading"/>
      </w:pPr>
      <w:r w:rsidRPr="00017103">
        <w:rPr>
          <w:rFonts w:asciiTheme="minorHAnsi" w:hAnsiTheme="minorHAnsi"/>
          <w:szCs w:val="24"/>
          <w:lang w:eastAsia="ru-RU"/>
        </w:rPr>
        <w:t>svxp_</w:t>
      </w:r>
      <w:r>
        <w:rPr>
          <w:rFonts w:asciiTheme="minorHAnsi" w:hAnsiTheme="minorHAnsi"/>
          <w:szCs w:val="24"/>
          <w:lang w:eastAsia="ru-RU"/>
        </w:rPr>
        <w:t>settlement_</w:t>
      </w:r>
      <w:r w:rsidR="00D645E0">
        <w:rPr>
          <w:rFonts w:asciiTheme="minorHAnsi" w:hAnsiTheme="minorHAnsi"/>
          <w:szCs w:val="24"/>
          <w:lang w:eastAsia="ru-RU"/>
        </w:rPr>
        <w:t>ack</w:t>
      </w:r>
      <w:r w:rsidRPr="00017103">
        <w:rPr>
          <w:rFonts w:asciiTheme="minorHAnsi" w:hAnsiTheme="minorHAnsi"/>
          <w:szCs w:val="24"/>
          <w:lang w:eastAsia="ru-RU"/>
        </w:rPr>
        <w:t>.xml</w:t>
      </w:r>
    </w:p>
    <w:p w:rsidR="00D63D0F" w:rsidRDefault="00D63D0F" w:rsidP="00D63D0F">
      <w:pPr>
        <w:pStyle w:val="BPC3Heading2"/>
      </w:pPr>
      <w:bookmarkStart w:id="266" w:name="_Toc525299780"/>
      <w:r>
        <w:t>List of elements</w:t>
      </w:r>
      <w:bookmarkEnd w:id="266"/>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268"/>
        <w:gridCol w:w="1418"/>
        <w:gridCol w:w="992"/>
        <w:gridCol w:w="709"/>
        <w:gridCol w:w="3793"/>
      </w:tblGrid>
      <w:tr w:rsidR="00D63D0F" w:rsidRPr="002F6979" w:rsidTr="00D63D0F">
        <w:trPr>
          <w:trHeight w:val="135"/>
          <w:tblHeader/>
        </w:trPr>
        <w:tc>
          <w:tcPr>
            <w:tcW w:w="2268" w:type="dxa"/>
            <w:shd w:val="clear" w:color="auto" w:fill="C5E2FF"/>
          </w:tcPr>
          <w:p w:rsidR="00D63D0F" w:rsidRPr="009C6056" w:rsidRDefault="00D63D0F" w:rsidP="00D63D0F">
            <w:pPr>
              <w:pStyle w:val="BPC3Tableheadings"/>
            </w:pPr>
            <w:r>
              <w:t>Tag name</w:t>
            </w:r>
          </w:p>
        </w:tc>
        <w:tc>
          <w:tcPr>
            <w:tcW w:w="1418" w:type="dxa"/>
            <w:shd w:val="clear" w:color="auto" w:fill="C5E2FF"/>
          </w:tcPr>
          <w:p w:rsidR="00D63D0F" w:rsidRPr="006F0E3A" w:rsidRDefault="00D63D0F" w:rsidP="00D63D0F">
            <w:pPr>
              <w:pStyle w:val="BPC3Tableheadings"/>
            </w:pPr>
            <w:r>
              <w:t>Data type</w:t>
            </w:r>
          </w:p>
        </w:tc>
        <w:tc>
          <w:tcPr>
            <w:tcW w:w="992" w:type="dxa"/>
            <w:shd w:val="clear" w:color="auto" w:fill="C5E2FF"/>
          </w:tcPr>
          <w:p w:rsidR="00D63D0F" w:rsidRPr="006F0E3A" w:rsidRDefault="00D63D0F" w:rsidP="00D63D0F">
            <w:pPr>
              <w:pStyle w:val="BPC3Tableheadings"/>
            </w:pPr>
            <w:r>
              <w:t>Size</w:t>
            </w:r>
          </w:p>
        </w:tc>
        <w:tc>
          <w:tcPr>
            <w:tcW w:w="709" w:type="dxa"/>
            <w:shd w:val="clear" w:color="auto" w:fill="C5E2FF"/>
          </w:tcPr>
          <w:p w:rsidR="00D63D0F" w:rsidRPr="006F0E3A" w:rsidRDefault="00D63D0F" w:rsidP="00D63D0F">
            <w:pPr>
              <w:pStyle w:val="BPC3Tableheadings"/>
            </w:pPr>
            <w:r>
              <w:t>Occurs</w:t>
            </w:r>
          </w:p>
        </w:tc>
        <w:tc>
          <w:tcPr>
            <w:tcW w:w="3793" w:type="dxa"/>
            <w:shd w:val="clear" w:color="auto" w:fill="C5E2FF"/>
          </w:tcPr>
          <w:p w:rsidR="00D63D0F" w:rsidRPr="006F0E3A" w:rsidRDefault="00D63D0F" w:rsidP="00D63D0F">
            <w:pPr>
              <w:pStyle w:val="BPC3Tableheadings"/>
            </w:pPr>
            <w:r>
              <w:t>Description</w:t>
            </w:r>
          </w:p>
        </w:tc>
      </w:tr>
      <w:tr w:rsidR="00D63D0F" w:rsidRPr="002F6979" w:rsidTr="00D63D0F">
        <w:trPr>
          <w:trHeight w:val="135"/>
        </w:trPr>
        <w:tc>
          <w:tcPr>
            <w:tcW w:w="9180" w:type="dxa"/>
            <w:gridSpan w:val="5"/>
            <w:shd w:val="clear" w:color="auto" w:fill="auto"/>
          </w:tcPr>
          <w:p w:rsidR="00D63D0F" w:rsidRPr="003745E2" w:rsidRDefault="00D645E0" w:rsidP="00D645E0">
            <w:pPr>
              <w:pStyle w:val="BPC3Tableheadings"/>
            </w:pPr>
            <w:r>
              <w:t>entries</w:t>
            </w:r>
          </w:p>
        </w:tc>
      </w:tr>
      <w:tr w:rsidR="00D63D0F" w:rsidRPr="006F0E3A" w:rsidTr="00D63D0F">
        <w:trPr>
          <w:trHeight w:val="135"/>
        </w:trPr>
        <w:tc>
          <w:tcPr>
            <w:tcW w:w="2268" w:type="dxa"/>
          </w:tcPr>
          <w:p w:rsidR="00D63D0F" w:rsidRPr="005B7F59" w:rsidRDefault="00D63D0F" w:rsidP="00D63D0F">
            <w:pPr>
              <w:pStyle w:val="BPC3Tableitems"/>
            </w:pPr>
            <w:r w:rsidRPr="00B57B45">
              <w:t>file_type</w:t>
            </w:r>
          </w:p>
        </w:tc>
        <w:tc>
          <w:tcPr>
            <w:tcW w:w="1418" w:type="dxa"/>
          </w:tcPr>
          <w:p w:rsidR="00D63D0F" w:rsidRPr="005B7F59" w:rsidRDefault="00D63D0F" w:rsidP="00D63D0F">
            <w:pPr>
              <w:pStyle w:val="BPC3Tableitems"/>
            </w:pPr>
            <w:r>
              <w:t>string</w:t>
            </w:r>
          </w:p>
        </w:tc>
        <w:tc>
          <w:tcPr>
            <w:tcW w:w="992" w:type="dxa"/>
          </w:tcPr>
          <w:p w:rsidR="00D63D0F" w:rsidRPr="005B7F59" w:rsidRDefault="00D63D0F" w:rsidP="00D63D0F">
            <w:pPr>
              <w:rPr>
                <w:rFonts w:ascii="Tahoma" w:hAnsi="Tahoma" w:cs="Tahoma"/>
                <w:sz w:val="20"/>
                <w:szCs w:val="20"/>
              </w:rPr>
            </w:pPr>
            <w:r>
              <w:rPr>
                <w:rFonts w:ascii="Tahoma" w:hAnsi="Tahoma" w:cs="Tahoma"/>
                <w:sz w:val="20"/>
                <w:szCs w:val="20"/>
              </w:rPr>
              <w:t>8</w:t>
            </w:r>
          </w:p>
        </w:tc>
        <w:tc>
          <w:tcPr>
            <w:tcW w:w="709" w:type="dxa"/>
          </w:tcPr>
          <w:p w:rsidR="00D63D0F" w:rsidRPr="005B7F59" w:rsidRDefault="00D63D0F" w:rsidP="00D63D0F">
            <w:pPr>
              <w:pStyle w:val="BPC3Tableitems"/>
            </w:pPr>
            <w:r>
              <w:t>1</w:t>
            </w:r>
          </w:p>
        </w:tc>
        <w:tc>
          <w:tcPr>
            <w:tcW w:w="3793" w:type="dxa"/>
          </w:tcPr>
          <w:p w:rsidR="00D63D0F" w:rsidRPr="00957554" w:rsidRDefault="00D63D0F" w:rsidP="00D645E0">
            <w:pPr>
              <w:pStyle w:val="BPC3Tableitems"/>
              <w:rPr>
                <w:rFonts w:ascii="Courier New" w:hAnsi="Courier New" w:cs="Courier New"/>
                <w:color w:val="000000"/>
                <w:highlight w:val="white"/>
              </w:rPr>
            </w:pPr>
            <w:r>
              <w:t xml:space="preserve">Type of incoming file. Describe the purpose of data in file. </w:t>
            </w:r>
            <w:r w:rsidRPr="00B73024">
              <w:t xml:space="preserve">Dictionary </w:t>
            </w:r>
            <w:r w:rsidRPr="00385B6F">
              <w:t>FLTP</w:t>
            </w:r>
            <w:r w:rsidR="00D645E0">
              <w:t xml:space="preserve">. </w:t>
            </w:r>
            <w:proofErr w:type="gramStart"/>
            <w:r w:rsidR="00D645E0">
              <w:t>Value</w:t>
            </w:r>
            <w:r>
              <w:t xml:space="preserve">  </w:t>
            </w:r>
            <w:r w:rsidR="00D645E0">
              <w:t>FLTP</w:t>
            </w:r>
            <w:r w:rsidR="00D645E0" w:rsidRPr="00D645E0">
              <w:t>SACK</w:t>
            </w:r>
            <w:proofErr w:type="gramEnd"/>
            <w:r w:rsidR="00D645E0">
              <w:t xml:space="preserve"> - S</w:t>
            </w:r>
            <w:r w:rsidR="00D645E0" w:rsidRPr="00D645E0">
              <w:t>ettlement acknowledgement</w:t>
            </w:r>
            <w:r w:rsidR="00D645E0">
              <w:t>.</w:t>
            </w:r>
          </w:p>
        </w:tc>
      </w:tr>
      <w:tr w:rsidR="00DF0B0C" w:rsidRPr="006F0E3A" w:rsidTr="00D63D0F">
        <w:trPr>
          <w:trHeight w:val="135"/>
        </w:trPr>
        <w:tc>
          <w:tcPr>
            <w:tcW w:w="2268" w:type="dxa"/>
          </w:tcPr>
          <w:p w:rsidR="00DF0B0C" w:rsidRDefault="00DF0B0C" w:rsidP="00E0060E">
            <w:pPr>
              <w:pStyle w:val="BPC3Tableitems"/>
            </w:pPr>
            <w:r>
              <w:t>inst_id</w:t>
            </w:r>
          </w:p>
        </w:tc>
        <w:tc>
          <w:tcPr>
            <w:tcW w:w="1418" w:type="dxa"/>
          </w:tcPr>
          <w:p w:rsidR="00DF0B0C" w:rsidRPr="00DF0B0C" w:rsidRDefault="00DF0B0C" w:rsidP="00DF0B0C">
            <w:pPr>
              <w:pStyle w:val="BPC3Tableitems"/>
              <w:rPr>
                <w:szCs w:val="24"/>
              </w:rPr>
            </w:pPr>
            <w:r w:rsidRPr="00DF0B0C">
              <w:rPr>
                <w:szCs w:val="24"/>
              </w:rPr>
              <w:t>int</w:t>
            </w:r>
          </w:p>
        </w:tc>
        <w:tc>
          <w:tcPr>
            <w:tcW w:w="992" w:type="dxa"/>
          </w:tcPr>
          <w:p w:rsidR="00DF0B0C" w:rsidRPr="00DF0B0C" w:rsidRDefault="00DF0B0C" w:rsidP="00DF0B0C">
            <w:pPr>
              <w:pStyle w:val="BPC3Tableitems"/>
              <w:rPr>
                <w:szCs w:val="24"/>
              </w:rPr>
            </w:pPr>
            <w:r w:rsidRPr="00DF0B0C">
              <w:rPr>
                <w:szCs w:val="24"/>
              </w:rPr>
              <w:t>4</w:t>
            </w:r>
          </w:p>
        </w:tc>
        <w:tc>
          <w:tcPr>
            <w:tcW w:w="709" w:type="dxa"/>
          </w:tcPr>
          <w:p w:rsidR="00DF0B0C" w:rsidRPr="00DF0B0C" w:rsidRDefault="00DF0B0C" w:rsidP="00DF0B0C">
            <w:pPr>
              <w:pStyle w:val="BPC3Tableitems"/>
              <w:rPr>
                <w:szCs w:val="24"/>
              </w:rPr>
            </w:pPr>
            <w:r w:rsidRPr="00DF0B0C">
              <w:rPr>
                <w:szCs w:val="24"/>
              </w:rPr>
              <w:t>0-1</w:t>
            </w:r>
          </w:p>
        </w:tc>
        <w:tc>
          <w:tcPr>
            <w:tcW w:w="3793" w:type="dxa"/>
          </w:tcPr>
          <w:p w:rsidR="00DF0B0C" w:rsidRDefault="00DF0B0C" w:rsidP="00E0060E">
            <w:pPr>
              <w:pStyle w:val="BPC3Tableitems"/>
            </w:pPr>
            <w:r w:rsidRPr="003477FD">
              <w:t>An institution ID</w:t>
            </w:r>
          </w:p>
        </w:tc>
      </w:tr>
      <w:tr w:rsidR="00DF0B0C" w:rsidRPr="006F0E3A" w:rsidTr="00D63D0F">
        <w:trPr>
          <w:trHeight w:val="135"/>
        </w:trPr>
        <w:tc>
          <w:tcPr>
            <w:tcW w:w="2268" w:type="dxa"/>
          </w:tcPr>
          <w:p w:rsidR="00DF0B0C" w:rsidRPr="005B7F59" w:rsidRDefault="00DF0B0C" w:rsidP="00E0060E">
            <w:pPr>
              <w:pStyle w:val="BPC3Tableitems"/>
            </w:pPr>
            <w:r>
              <w:lastRenderedPageBreak/>
              <w:t>entry</w:t>
            </w:r>
          </w:p>
        </w:tc>
        <w:tc>
          <w:tcPr>
            <w:tcW w:w="1418" w:type="dxa"/>
          </w:tcPr>
          <w:p w:rsidR="00DF0B0C" w:rsidRPr="005B7F59" w:rsidRDefault="00DF0B0C" w:rsidP="00E0060E">
            <w:pPr>
              <w:pStyle w:val="BPC3Tableitems"/>
            </w:pPr>
            <w:r>
              <w:t>entry</w:t>
            </w:r>
          </w:p>
        </w:tc>
        <w:tc>
          <w:tcPr>
            <w:tcW w:w="992" w:type="dxa"/>
          </w:tcPr>
          <w:p w:rsidR="00DF0B0C" w:rsidRPr="005B7F59" w:rsidRDefault="00DF0B0C" w:rsidP="00E0060E">
            <w:pPr>
              <w:rPr>
                <w:rFonts w:ascii="Tahoma" w:hAnsi="Tahoma" w:cs="Tahoma"/>
                <w:sz w:val="20"/>
                <w:szCs w:val="20"/>
              </w:rPr>
            </w:pPr>
          </w:p>
        </w:tc>
        <w:tc>
          <w:tcPr>
            <w:tcW w:w="709" w:type="dxa"/>
          </w:tcPr>
          <w:p w:rsidR="00DF0B0C" w:rsidRPr="005B7F59" w:rsidRDefault="00DF0B0C" w:rsidP="00E0060E">
            <w:pPr>
              <w:pStyle w:val="BPC3Tableitems"/>
            </w:pPr>
            <w:r>
              <w:t>1-*</w:t>
            </w:r>
          </w:p>
        </w:tc>
        <w:tc>
          <w:tcPr>
            <w:tcW w:w="3793" w:type="dxa"/>
          </w:tcPr>
          <w:p w:rsidR="00DF0B0C" w:rsidRPr="006F0E3A" w:rsidRDefault="00DF0B0C" w:rsidP="00D645E0">
            <w:pPr>
              <w:pStyle w:val="BPC3Tableitems"/>
            </w:pPr>
            <w:r>
              <w:t>Information about entry settlement indicator changing</w:t>
            </w:r>
            <w:r w:rsidRPr="006F0E3A">
              <w:t>.</w:t>
            </w:r>
          </w:p>
        </w:tc>
      </w:tr>
      <w:tr w:rsidR="00DF0B0C" w:rsidRPr="0054625B" w:rsidTr="00E0060E">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DF0B0C" w:rsidRPr="00412718" w:rsidRDefault="00DF0B0C" w:rsidP="00E0060E">
            <w:pPr>
              <w:pStyle w:val="BPC3Tableheadings"/>
            </w:pPr>
            <w:r>
              <w:t>entry</w:t>
            </w:r>
          </w:p>
        </w:tc>
      </w:tr>
      <w:tr w:rsidR="00DF0B0C" w:rsidRPr="006F0E3A" w:rsidTr="00D63D0F">
        <w:trPr>
          <w:trHeight w:val="135"/>
        </w:trPr>
        <w:tc>
          <w:tcPr>
            <w:tcW w:w="2268" w:type="dxa"/>
          </w:tcPr>
          <w:p w:rsidR="00DF0B0C" w:rsidRPr="005B7F59" w:rsidRDefault="00DF0B0C" w:rsidP="00E0060E">
            <w:pPr>
              <w:pStyle w:val="BPC3Tableitems"/>
            </w:pPr>
            <w:r>
              <w:t>entry_</w:t>
            </w:r>
            <w:r w:rsidRPr="005B7F59">
              <w:t>id</w:t>
            </w:r>
          </w:p>
        </w:tc>
        <w:tc>
          <w:tcPr>
            <w:tcW w:w="1418" w:type="dxa"/>
          </w:tcPr>
          <w:p w:rsidR="00DF0B0C" w:rsidRPr="005B7F59" w:rsidRDefault="00DF0B0C" w:rsidP="00E0060E">
            <w:pPr>
              <w:pStyle w:val="BPC3Tableitems"/>
            </w:pPr>
            <w:r>
              <w:t>long</w:t>
            </w:r>
          </w:p>
        </w:tc>
        <w:tc>
          <w:tcPr>
            <w:tcW w:w="992" w:type="dxa"/>
          </w:tcPr>
          <w:p w:rsidR="00DF0B0C" w:rsidRPr="005B7F59" w:rsidRDefault="00DF0B0C" w:rsidP="00E0060E">
            <w:pPr>
              <w:pStyle w:val="BPC3Tableitems"/>
            </w:pPr>
            <w:r>
              <w:t>16</w:t>
            </w:r>
          </w:p>
        </w:tc>
        <w:tc>
          <w:tcPr>
            <w:tcW w:w="709" w:type="dxa"/>
          </w:tcPr>
          <w:p w:rsidR="00DF0B0C" w:rsidRPr="005B7F59" w:rsidRDefault="00DF0B0C" w:rsidP="00E0060E">
            <w:pPr>
              <w:pStyle w:val="BPC3Tableitems"/>
            </w:pPr>
            <w:r>
              <w:t>1-1</w:t>
            </w:r>
          </w:p>
        </w:tc>
        <w:tc>
          <w:tcPr>
            <w:tcW w:w="3793" w:type="dxa"/>
          </w:tcPr>
          <w:p w:rsidR="00DF0B0C" w:rsidRPr="005B7F59" w:rsidRDefault="00DF0B0C" w:rsidP="00E0060E">
            <w:pPr>
              <w:pStyle w:val="BPC3Tableitems"/>
            </w:pPr>
            <w:r w:rsidRPr="005B7F59">
              <w:t>Internal identifier of entry</w:t>
            </w:r>
          </w:p>
        </w:tc>
      </w:tr>
      <w:tr w:rsidR="00DF0B0C" w:rsidRPr="006F0E3A" w:rsidTr="00D63D0F">
        <w:trPr>
          <w:trHeight w:val="135"/>
        </w:trPr>
        <w:tc>
          <w:tcPr>
            <w:tcW w:w="2268" w:type="dxa"/>
          </w:tcPr>
          <w:p w:rsidR="00DF0B0C" w:rsidRPr="005B7F59" w:rsidRDefault="00DF0B0C" w:rsidP="00E0060E">
            <w:pPr>
              <w:pStyle w:val="BPC3Tableitems"/>
            </w:pPr>
            <w:r w:rsidRPr="005B7F59">
              <w:t>account</w:t>
            </w:r>
          </w:p>
        </w:tc>
        <w:tc>
          <w:tcPr>
            <w:tcW w:w="1418" w:type="dxa"/>
          </w:tcPr>
          <w:p w:rsidR="00DF0B0C" w:rsidRPr="005B7F59" w:rsidRDefault="00DF0B0C" w:rsidP="00E0060E">
            <w:pPr>
              <w:pStyle w:val="BPC3Tableitems"/>
            </w:pPr>
            <w:r>
              <w:t>account</w:t>
            </w:r>
          </w:p>
        </w:tc>
        <w:tc>
          <w:tcPr>
            <w:tcW w:w="992" w:type="dxa"/>
          </w:tcPr>
          <w:p w:rsidR="00DF0B0C" w:rsidRPr="005B7F59" w:rsidRDefault="00DF0B0C" w:rsidP="00E0060E">
            <w:pPr>
              <w:pStyle w:val="BPC3Tableitems"/>
              <w:rPr>
                <w:rFonts w:ascii="Tahoma" w:hAnsi="Tahoma" w:cs="Tahoma"/>
                <w:sz w:val="20"/>
              </w:rPr>
            </w:pPr>
          </w:p>
        </w:tc>
        <w:tc>
          <w:tcPr>
            <w:tcW w:w="709" w:type="dxa"/>
          </w:tcPr>
          <w:p w:rsidR="00DF0B0C" w:rsidRPr="005B7F59" w:rsidRDefault="00DF0B0C" w:rsidP="00E0060E">
            <w:pPr>
              <w:pStyle w:val="BPC3Tableitems"/>
            </w:pPr>
            <w:r>
              <w:t>1-1</w:t>
            </w:r>
          </w:p>
        </w:tc>
        <w:tc>
          <w:tcPr>
            <w:tcW w:w="3793" w:type="dxa"/>
          </w:tcPr>
          <w:p w:rsidR="00DF0B0C" w:rsidRPr="005B7F59" w:rsidRDefault="00DF0B0C" w:rsidP="00E0060E">
            <w:pPr>
              <w:pStyle w:val="BPC3Tableitems"/>
            </w:pPr>
            <w:r w:rsidRPr="005B7F59">
              <w:t>Account that affected by entry</w:t>
            </w:r>
          </w:p>
        </w:tc>
      </w:tr>
      <w:tr w:rsidR="00DF0B0C" w:rsidRPr="006F0E3A" w:rsidTr="00D63D0F">
        <w:trPr>
          <w:trHeight w:val="135"/>
        </w:trPr>
        <w:tc>
          <w:tcPr>
            <w:tcW w:w="2268" w:type="dxa"/>
          </w:tcPr>
          <w:p w:rsidR="00DF0B0C" w:rsidRPr="005B7F59" w:rsidRDefault="00DF0B0C" w:rsidP="00E0060E">
            <w:pPr>
              <w:pStyle w:val="BPC3Tableitems"/>
            </w:pPr>
            <w:r w:rsidRPr="005B7F59">
              <w:t>amount</w:t>
            </w:r>
          </w:p>
        </w:tc>
        <w:tc>
          <w:tcPr>
            <w:tcW w:w="1418" w:type="dxa"/>
          </w:tcPr>
          <w:p w:rsidR="00DF0B0C" w:rsidRPr="005B7F59" w:rsidRDefault="00DF0B0C" w:rsidP="00E0060E">
            <w:pPr>
              <w:pStyle w:val="BPC3Tableitems"/>
            </w:pPr>
            <w:r>
              <w:t>amount</w:t>
            </w:r>
          </w:p>
        </w:tc>
        <w:tc>
          <w:tcPr>
            <w:tcW w:w="992" w:type="dxa"/>
          </w:tcPr>
          <w:p w:rsidR="00DF0B0C" w:rsidRPr="005B7F59" w:rsidRDefault="00DF0B0C" w:rsidP="00E0060E">
            <w:pPr>
              <w:pStyle w:val="BPC3Tableitems"/>
              <w:rPr>
                <w:rFonts w:ascii="Tahoma" w:hAnsi="Tahoma" w:cs="Tahoma"/>
                <w:sz w:val="20"/>
              </w:rPr>
            </w:pPr>
          </w:p>
        </w:tc>
        <w:tc>
          <w:tcPr>
            <w:tcW w:w="709" w:type="dxa"/>
          </w:tcPr>
          <w:p w:rsidR="00DF0B0C" w:rsidRPr="005B7F59" w:rsidRDefault="00DF0B0C" w:rsidP="00E0060E">
            <w:pPr>
              <w:pStyle w:val="BPC3Tableitems"/>
            </w:pPr>
            <w:r>
              <w:t>1-1</w:t>
            </w:r>
          </w:p>
        </w:tc>
        <w:tc>
          <w:tcPr>
            <w:tcW w:w="3793" w:type="dxa"/>
          </w:tcPr>
          <w:p w:rsidR="00DF0B0C" w:rsidRPr="005B7F59" w:rsidRDefault="00DF0B0C" w:rsidP="00E0060E">
            <w:pPr>
              <w:pStyle w:val="BPC3Tableitems"/>
            </w:pPr>
            <w:r w:rsidRPr="005B7F59">
              <w:t>Transaction amount</w:t>
            </w:r>
          </w:p>
        </w:tc>
      </w:tr>
      <w:tr w:rsidR="00C92F15" w:rsidRPr="006F0E3A" w:rsidTr="00D63D0F">
        <w:trPr>
          <w:trHeight w:val="135"/>
        </w:trPr>
        <w:tc>
          <w:tcPr>
            <w:tcW w:w="2268" w:type="dxa"/>
          </w:tcPr>
          <w:p w:rsidR="00C92F15" w:rsidRPr="005B7F59" w:rsidRDefault="00CC71F4" w:rsidP="00E0060E">
            <w:pPr>
              <w:pStyle w:val="BPC3Tableitems"/>
            </w:pPr>
            <w:r w:rsidRPr="00CC71F4">
              <w:t>sttl_flag_d</w:t>
            </w:r>
            <w:bookmarkStart w:id="267" w:name="_GoBack"/>
            <w:bookmarkEnd w:id="267"/>
            <w:r w:rsidRPr="00CC71F4">
              <w:t>ate</w:t>
            </w:r>
          </w:p>
        </w:tc>
        <w:tc>
          <w:tcPr>
            <w:tcW w:w="1418" w:type="dxa"/>
          </w:tcPr>
          <w:p w:rsidR="00C92F15" w:rsidRDefault="00C92F15" w:rsidP="00E0060E">
            <w:pPr>
              <w:pStyle w:val="BPC3Tableitems"/>
            </w:pPr>
            <w:r>
              <w:t>date</w:t>
            </w:r>
          </w:p>
        </w:tc>
        <w:tc>
          <w:tcPr>
            <w:tcW w:w="992" w:type="dxa"/>
          </w:tcPr>
          <w:p w:rsidR="00C92F15" w:rsidRPr="005B7F59" w:rsidRDefault="00C92F15" w:rsidP="00E0060E">
            <w:pPr>
              <w:pStyle w:val="BPC3Tableitems"/>
              <w:rPr>
                <w:rFonts w:ascii="Tahoma" w:hAnsi="Tahoma" w:cs="Tahoma"/>
                <w:sz w:val="20"/>
              </w:rPr>
            </w:pPr>
          </w:p>
        </w:tc>
        <w:tc>
          <w:tcPr>
            <w:tcW w:w="709" w:type="dxa"/>
          </w:tcPr>
          <w:p w:rsidR="00C92F15" w:rsidRDefault="00C92F15" w:rsidP="00E0060E">
            <w:pPr>
              <w:pStyle w:val="BPC3Tableitems"/>
            </w:pPr>
            <w:r>
              <w:t>0-1</w:t>
            </w:r>
          </w:p>
        </w:tc>
        <w:tc>
          <w:tcPr>
            <w:tcW w:w="3793" w:type="dxa"/>
          </w:tcPr>
          <w:p w:rsidR="00C92F15" w:rsidRPr="005B7F59" w:rsidRDefault="00C92F15" w:rsidP="00E0060E">
            <w:pPr>
              <w:pStyle w:val="BPC3Tableitems"/>
            </w:pPr>
            <w:r>
              <w:t xml:space="preserve">Settlement </w:t>
            </w:r>
            <w:r w:rsidR="00CC71F4">
              <w:t xml:space="preserve">flag </w:t>
            </w:r>
            <w:r>
              <w:t>date</w:t>
            </w:r>
          </w:p>
        </w:tc>
      </w:tr>
      <w:tr w:rsidR="00DF0B0C" w:rsidRPr="0054625B" w:rsidTr="00E0060E">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DF0B0C" w:rsidRPr="00412718" w:rsidRDefault="00DF0B0C" w:rsidP="00E0060E">
            <w:pPr>
              <w:pStyle w:val="BPC3Tableheadings"/>
            </w:pPr>
            <w:r>
              <w:t>a</w:t>
            </w:r>
            <w:r w:rsidRPr="00412718">
              <w:t>ccount</w:t>
            </w:r>
          </w:p>
        </w:tc>
      </w:tr>
      <w:tr w:rsidR="00DF0B0C" w:rsidRPr="00E617B5" w:rsidTr="00D80707">
        <w:trPr>
          <w:trHeight w:val="135"/>
        </w:trPr>
        <w:tc>
          <w:tcPr>
            <w:tcW w:w="2268"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rsidRPr="00E617B5">
              <w:t>account_number</w:t>
            </w:r>
          </w:p>
        </w:tc>
        <w:tc>
          <w:tcPr>
            <w:tcW w:w="1418"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t>32</w:t>
            </w:r>
          </w:p>
        </w:tc>
        <w:tc>
          <w:tcPr>
            <w:tcW w:w="709"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rsidRPr="00E617B5">
              <w:t>1-1</w:t>
            </w:r>
          </w:p>
        </w:tc>
        <w:tc>
          <w:tcPr>
            <w:tcW w:w="3793"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rsidRPr="00E617B5">
              <w:t>Account number</w:t>
            </w:r>
          </w:p>
        </w:tc>
      </w:tr>
      <w:tr w:rsidR="00DF0B0C" w:rsidRPr="00E617B5" w:rsidTr="00D80707">
        <w:trPr>
          <w:trHeight w:val="135"/>
        </w:trPr>
        <w:tc>
          <w:tcPr>
            <w:tcW w:w="2268"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rsidRPr="00E617B5">
              <w:t>currency</w:t>
            </w:r>
          </w:p>
        </w:tc>
        <w:tc>
          <w:tcPr>
            <w:tcW w:w="1418"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t>3</w:t>
            </w:r>
          </w:p>
        </w:tc>
        <w:tc>
          <w:tcPr>
            <w:tcW w:w="709"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rsidRPr="00E617B5">
              <w:t>1-1</w:t>
            </w:r>
          </w:p>
        </w:tc>
        <w:tc>
          <w:tcPr>
            <w:tcW w:w="3793" w:type="dxa"/>
            <w:tcBorders>
              <w:top w:val="single" w:sz="4" w:space="0" w:color="auto"/>
              <w:left w:val="single" w:sz="4" w:space="0" w:color="auto"/>
              <w:bottom w:val="single" w:sz="4" w:space="0" w:color="auto"/>
              <w:right w:val="single" w:sz="4" w:space="0" w:color="auto"/>
            </w:tcBorders>
          </w:tcPr>
          <w:p w:rsidR="00DF0B0C" w:rsidRPr="00E617B5" w:rsidRDefault="00DF0B0C" w:rsidP="00E0060E">
            <w:pPr>
              <w:pStyle w:val="BPC3Tableitems"/>
            </w:pPr>
            <w:r w:rsidRPr="00E617B5">
              <w:t>Account currency</w:t>
            </w:r>
          </w:p>
        </w:tc>
      </w:tr>
      <w:tr w:rsidR="00DF0B0C" w:rsidRPr="0054625B" w:rsidTr="00E0060E">
        <w:trPr>
          <w:trHeight w:val="135"/>
        </w:trPr>
        <w:tc>
          <w:tcPr>
            <w:tcW w:w="9180" w:type="dxa"/>
            <w:gridSpan w:val="5"/>
            <w:tcBorders>
              <w:top w:val="single" w:sz="4" w:space="0" w:color="auto"/>
              <w:left w:val="single" w:sz="4" w:space="0" w:color="auto"/>
              <w:bottom w:val="single" w:sz="4" w:space="0" w:color="auto"/>
              <w:right w:val="single" w:sz="4" w:space="0" w:color="auto"/>
            </w:tcBorders>
            <w:shd w:val="clear" w:color="auto" w:fill="auto"/>
          </w:tcPr>
          <w:p w:rsidR="00DF0B0C" w:rsidRPr="00412718" w:rsidRDefault="00DF0B0C" w:rsidP="00E0060E">
            <w:pPr>
              <w:pStyle w:val="BPC3Tableheadings"/>
            </w:pPr>
            <w:r>
              <w:t>a</w:t>
            </w:r>
            <w:r w:rsidRPr="00412718">
              <w:t>mount</w:t>
            </w:r>
          </w:p>
        </w:tc>
      </w:tr>
      <w:tr w:rsidR="00DF0B0C" w:rsidRPr="00CB2123" w:rsidTr="00D80707">
        <w:trPr>
          <w:trHeight w:val="135"/>
        </w:trPr>
        <w:tc>
          <w:tcPr>
            <w:tcW w:w="2268"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rsidRPr="005B7F59">
              <w:t>amount_value</w:t>
            </w:r>
          </w:p>
        </w:tc>
        <w:tc>
          <w:tcPr>
            <w:tcW w:w="1418"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t>long</w:t>
            </w:r>
          </w:p>
        </w:tc>
        <w:tc>
          <w:tcPr>
            <w:tcW w:w="992"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rsidRPr="005B7F59">
              <w:t>1</w:t>
            </w:r>
            <w:r>
              <w:t>6</w:t>
            </w:r>
          </w:p>
        </w:tc>
        <w:tc>
          <w:tcPr>
            <w:tcW w:w="709"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rsidRPr="005B7F59">
              <w:t>Amount value expressed in minimal currency units</w:t>
            </w:r>
          </w:p>
        </w:tc>
      </w:tr>
      <w:tr w:rsidR="00DF0B0C" w:rsidRPr="005B7F59" w:rsidTr="00D80707">
        <w:trPr>
          <w:trHeight w:val="135"/>
        </w:trPr>
        <w:tc>
          <w:tcPr>
            <w:tcW w:w="2268"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rsidRPr="005B7F59">
              <w:t>currency</w:t>
            </w:r>
          </w:p>
        </w:tc>
        <w:tc>
          <w:tcPr>
            <w:tcW w:w="1418"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t>string</w:t>
            </w:r>
          </w:p>
        </w:tc>
        <w:tc>
          <w:tcPr>
            <w:tcW w:w="992"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t>3</w:t>
            </w:r>
          </w:p>
        </w:tc>
        <w:tc>
          <w:tcPr>
            <w:tcW w:w="709"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t>1-1</w:t>
            </w:r>
          </w:p>
        </w:tc>
        <w:tc>
          <w:tcPr>
            <w:tcW w:w="3793" w:type="dxa"/>
            <w:tcBorders>
              <w:top w:val="single" w:sz="4" w:space="0" w:color="auto"/>
              <w:left w:val="single" w:sz="4" w:space="0" w:color="auto"/>
              <w:bottom w:val="single" w:sz="4" w:space="0" w:color="auto"/>
              <w:right w:val="single" w:sz="4" w:space="0" w:color="auto"/>
            </w:tcBorders>
          </w:tcPr>
          <w:p w:rsidR="00DF0B0C" w:rsidRPr="005B7F59" w:rsidRDefault="00DF0B0C" w:rsidP="00E0060E">
            <w:pPr>
              <w:pStyle w:val="BPC3Tableitems"/>
            </w:pPr>
            <w:r w:rsidRPr="005B7F59">
              <w:t>Amount currency</w:t>
            </w:r>
          </w:p>
        </w:tc>
      </w:tr>
    </w:tbl>
    <w:p w:rsidR="00D63D0F" w:rsidRDefault="00D63D0F" w:rsidP="00D63D0F">
      <w:pPr>
        <w:pStyle w:val="BPC3Bodyafterheading"/>
      </w:pPr>
    </w:p>
    <w:p w:rsidR="00D63D0F" w:rsidRPr="00E70957" w:rsidRDefault="004865C2" w:rsidP="00E70957">
      <w:pPr>
        <w:pStyle w:val="BPC3Bodynormal"/>
        <w:rPr>
          <w:u w:val="single"/>
        </w:rPr>
      </w:pPr>
      <w:r w:rsidRPr="00E70957">
        <w:rPr>
          <w:u w:val="single"/>
        </w:rPr>
        <w:t>ENTRIES</w:t>
      </w:r>
    </w:p>
    <w:p w:rsidR="00D63D0F" w:rsidRDefault="00D63D0F" w:rsidP="00D63D0F">
      <w:pPr>
        <w:pStyle w:val="BPC3Bodyafterheading"/>
      </w:pPr>
      <w:r>
        <w:t xml:space="preserve">This is a root element of the file. </w:t>
      </w:r>
    </w:p>
    <w:p w:rsidR="00D63D0F" w:rsidRDefault="00D63D0F" w:rsidP="00D63D0F">
      <w:pPr>
        <w:pStyle w:val="BPC3Bodyafterheading"/>
        <w:rPr>
          <w:u w:val="single"/>
        </w:rPr>
      </w:pPr>
    </w:p>
    <w:p w:rsidR="00D63D0F" w:rsidRDefault="00D63D0F" w:rsidP="00D63D0F">
      <w:pPr>
        <w:pStyle w:val="BPC3Bodyafterheading"/>
        <w:rPr>
          <w:u w:val="single"/>
        </w:rPr>
      </w:pPr>
      <w:r>
        <w:rPr>
          <w:u w:val="single"/>
        </w:rPr>
        <w:t>FILE_TYPE</w:t>
      </w:r>
    </w:p>
    <w:p w:rsidR="00D63D0F" w:rsidRPr="00A82393" w:rsidRDefault="00D63D0F" w:rsidP="00D63D0F">
      <w:pPr>
        <w:pStyle w:val="BPC3Bodyafterheading"/>
      </w:pPr>
      <w:r>
        <w:t xml:space="preserve">The </w:t>
      </w:r>
      <w:proofErr w:type="gramStart"/>
      <w:r>
        <w:t>element contain</w:t>
      </w:r>
      <w:proofErr w:type="gramEnd"/>
      <w:r>
        <w:t xml:space="preserve"> type of incoming file.</w:t>
      </w:r>
    </w:p>
    <w:p w:rsidR="00D63D0F" w:rsidRDefault="00D63D0F" w:rsidP="00D63D0F">
      <w:pPr>
        <w:pStyle w:val="BPC3Bodyafterheading"/>
        <w:rPr>
          <w:u w:val="single"/>
        </w:rPr>
      </w:pPr>
    </w:p>
    <w:p w:rsidR="004865C2" w:rsidRPr="004865C2" w:rsidRDefault="004865C2" w:rsidP="004865C2">
      <w:pPr>
        <w:pStyle w:val="BPC3Bodynormal"/>
        <w:rPr>
          <w:u w:val="single"/>
        </w:rPr>
      </w:pPr>
      <w:r w:rsidRPr="004865C2">
        <w:rPr>
          <w:u w:val="single"/>
        </w:rPr>
        <w:t>ENTRY</w:t>
      </w:r>
    </w:p>
    <w:p w:rsidR="004865C2" w:rsidRPr="00722DD1" w:rsidRDefault="004865C2" w:rsidP="004865C2">
      <w:pPr>
        <w:pStyle w:val="BPC3Bodyafterheading"/>
      </w:pPr>
      <w:proofErr w:type="gramStart"/>
      <w:r w:rsidRPr="0037293F">
        <w:t>Entry</w:t>
      </w:r>
      <w:r w:rsidRPr="0037293F">
        <w:rPr>
          <w:rStyle w:val="longtext"/>
          <w:rFonts w:cs="Calibri"/>
          <w:lang w:val="en"/>
        </w:rPr>
        <w:t xml:space="preserve"> </w:t>
      </w:r>
      <w:r>
        <w:rPr>
          <w:rStyle w:val="longtext"/>
          <w:rFonts w:cs="Calibri"/>
          <w:lang w:val="en"/>
        </w:rPr>
        <w:t>which was settled in external system</w:t>
      </w:r>
      <w:r w:rsidRPr="0037293F">
        <w:t>.</w:t>
      </w:r>
      <w:proofErr w:type="gramEnd"/>
    </w:p>
    <w:p w:rsidR="004865C2" w:rsidRPr="00722DD1" w:rsidRDefault="004865C2" w:rsidP="004865C2">
      <w:pPr>
        <w:pStyle w:val="BPC3Bodyafterheading"/>
      </w:pPr>
    </w:p>
    <w:p w:rsidR="004865C2" w:rsidRPr="004865C2" w:rsidRDefault="004865C2" w:rsidP="004865C2">
      <w:pPr>
        <w:pStyle w:val="BPC3Bodynormal"/>
        <w:rPr>
          <w:u w:val="single"/>
        </w:rPr>
      </w:pPr>
      <w:r w:rsidRPr="004865C2">
        <w:rPr>
          <w:u w:val="single"/>
        </w:rPr>
        <w:t>ACCOUNT</w:t>
      </w:r>
    </w:p>
    <w:p w:rsidR="004865C2" w:rsidRPr="00722DD1" w:rsidRDefault="004865C2" w:rsidP="004865C2">
      <w:pPr>
        <w:pStyle w:val="BPC3Bodyafterheading"/>
      </w:pPr>
      <w:r w:rsidRPr="0037293F">
        <w:t>Account for entry posting.</w:t>
      </w:r>
    </w:p>
    <w:p w:rsidR="004865C2" w:rsidRPr="00722DD1" w:rsidRDefault="004865C2" w:rsidP="004865C2">
      <w:pPr>
        <w:pStyle w:val="BPC3Bodyafterheading"/>
      </w:pPr>
    </w:p>
    <w:p w:rsidR="004865C2" w:rsidRPr="004865C2" w:rsidRDefault="004865C2" w:rsidP="004865C2">
      <w:pPr>
        <w:pStyle w:val="BPC3Bodynormal"/>
        <w:rPr>
          <w:u w:val="single"/>
        </w:rPr>
      </w:pPr>
      <w:r w:rsidRPr="004865C2">
        <w:rPr>
          <w:u w:val="single"/>
        </w:rPr>
        <w:t>ACCOUNT_NUMBER</w:t>
      </w:r>
    </w:p>
    <w:p w:rsidR="004865C2" w:rsidRPr="0037293F" w:rsidRDefault="004865C2" w:rsidP="004865C2">
      <w:pPr>
        <w:pStyle w:val="BPC3Bodyafterheading"/>
      </w:pPr>
      <w:r w:rsidRPr="0037293F">
        <w:lastRenderedPageBreak/>
        <w:t>Account number.</w:t>
      </w:r>
    </w:p>
    <w:p w:rsidR="004865C2" w:rsidRPr="0037293F" w:rsidRDefault="004865C2" w:rsidP="004865C2">
      <w:pPr>
        <w:pStyle w:val="BPC3Bodyafterheading"/>
      </w:pPr>
    </w:p>
    <w:p w:rsidR="004865C2" w:rsidRPr="004865C2" w:rsidRDefault="004865C2" w:rsidP="004865C2">
      <w:pPr>
        <w:pStyle w:val="BPC3Bodynormal"/>
        <w:rPr>
          <w:u w:val="single"/>
        </w:rPr>
      </w:pPr>
      <w:r w:rsidRPr="004865C2">
        <w:rPr>
          <w:u w:val="single"/>
        </w:rPr>
        <w:t>AMOUNT</w:t>
      </w:r>
    </w:p>
    <w:p w:rsidR="004865C2" w:rsidRPr="00722DD1" w:rsidRDefault="004865C2" w:rsidP="004865C2">
      <w:pPr>
        <w:pStyle w:val="BPC3Bodyafterheading"/>
        <w:rPr>
          <w:rStyle w:val="longtext"/>
          <w:rFonts w:cs="Calibri"/>
        </w:rPr>
      </w:pPr>
      <w:proofErr w:type="gramStart"/>
      <w:r w:rsidRPr="0037293F">
        <w:t>The amount</w:t>
      </w:r>
      <w:r w:rsidRPr="0037293F">
        <w:rPr>
          <w:rStyle w:val="longtext"/>
          <w:rFonts w:cs="Calibri"/>
          <w:lang w:val="en"/>
        </w:rPr>
        <w:t xml:space="preserve"> </w:t>
      </w:r>
      <w:r w:rsidRPr="0037293F">
        <w:t>drawn</w:t>
      </w:r>
      <w:r w:rsidRPr="0037293F">
        <w:rPr>
          <w:rStyle w:val="longtext"/>
          <w:rFonts w:cs="Calibri"/>
          <w:lang w:val="en"/>
        </w:rPr>
        <w:t xml:space="preserve"> </w:t>
      </w:r>
      <w:r w:rsidRPr="0037293F">
        <w:t>on the account</w:t>
      </w:r>
      <w:r w:rsidRPr="0037293F">
        <w:rPr>
          <w:rStyle w:val="longtext"/>
          <w:rFonts w:cs="Calibri"/>
          <w:lang w:val="en"/>
        </w:rPr>
        <w:t xml:space="preserve"> </w:t>
      </w:r>
      <w:r w:rsidRPr="0037293F">
        <w:t>in the current</w:t>
      </w:r>
      <w:r w:rsidRPr="0037293F">
        <w:rPr>
          <w:rStyle w:val="longtext"/>
          <w:rFonts w:cs="Calibri"/>
          <w:lang w:val="en"/>
        </w:rPr>
        <w:t xml:space="preserve"> </w:t>
      </w:r>
      <w:r w:rsidRPr="0037293F">
        <w:t>entry</w:t>
      </w:r>
      <w:r w:rsidRPr="0037293F">
        <w:rPr>
          <w:rStyle w:val="longtext"/>
          <w:rFonts w:cs="Calibri"/>
          <w:lang w:val="en"/>
        </w:rPr>
        <w:t>.</w:t>
      </w:r>
      <w:proofErr w:type="gramEnd"/>
    </w:p>
    <w:p w:rsidR="004865C2" w:rsidRPr="00722DD1" w:rsidRDefault="004865C2" w:rsidP="004865C2">
      <w:pPr>
        <w:pStyle w:val="BPC3Bodyafterheading"/>
      </w:pPr>
    </w:p>
    <w:p w:rsidR="004865C2" w:rsidRPr="004865C2" w:rsidRDefault="004865C2" w:rsidP="004865C2">
      <w:pPr>
        <w:pStyle w:val="BPC3Bodynormal"/>
        <w:rPr>
          <w:u w:val="single"/>
        </w:rPr>
      </w:pPr>
      <w:r w:rsidRPr="004865C2">
        <w:rPr>
          <w:u w:val="single"/>
        </w:rPr>
        <w:t>AMOUNT_VALUE</w:t>
      </w:r>
    </w:p>
    <w:p w:rsidR="004865C2" w:rsidRPr="00722DD1" w:rsidRDefault="004865C2" w:rsidP="004865C2">
      <w:pPr>
        <w:pStyle w:val="BPC3Bodyafterheading"/>
      </w:pPr>
      <w:proofErr w:type="gramStart"/>
      <w:r w:rsidRPr="0037293F">
        <w:t>The value of</w:t>
      </w:r>
      <w:r w:rsidRPr="0037293F">
        <w:rPr>
          <w:rStyle w:val="longtext"/>
          <w:rFonts w:cs="Calibri"/>
          <w:lang w:val="en"/>
        </w:rPr>
        <w:t xml:space="preserve"> </w:t>
      </w:r>
      <w:r w:rsidRPr="0037293F">
        <w:t>the amount</w:t>
      </w:r>
      <w:r w:rsidRPr="0037293F">
        <w:rPr>
          <w:rStyle w:val="longtext"/>
          <w:rFonts w:cs="Calibri"/>
          <w:lang w:val="en"/>
        </w:rPr>
        <w:t xml:space="preserve"> </w:t>
      </w:r>
      <w:r w:rsidRPr="0037293F">
        <w:t>in</w:t>
      </w:r>
      <w:r w:rsidRPr="0037293F">
        <w:rPr>
          <w:rStyle w:val="longtext"/>
          <w:rFonts w:cs="Calibri"/>
          <w:lang w:val="en"/>
        </w:rPr>
        <w:t xml:space="preserve"> </w:t>
      </w:r>
      <w:r w:rsidRPr="0037293F">
        <w:t>minimum denominations of</w:t>
      </w:r>
      <w:r w:rsidRPr="0037293F">
        <w:rPr>
          <w:rStyle w:val="longtext"/>
          <w:rFonts w:cs="Calibri"/>
          <w:lang w:val="en"/>
        </w:rPr>
        <w:t xml:space="preserve"> </w:t>
      </w:r>
      <w:r w:rsidRPr="0037293F">
        <w:t>currency.</w:t>
      </w:r>
      <w:proofErr w:type="gramEnd"/>
    </w:p>
    <w:p w:rsidR="004865C2" w:rsidRPr="00722DD1" w:rsidRDefault="004865C2" w:rsidP="004865C2">
      <w:pPr>
        <w:pStyle w:val="BPC3Bodyafterheading"/>
      </w:pPr>
    </w:p>
    <w:p w:rsidR="004865C2" w:rsidRPr="004865C2" w:rsidRDefault="004865C2" w:rsidP="004865C2">
      <w:pPr>
        <w:pStyle w:val="BPC3Bodynormal"/>
        <w:rPr>
          <w:u w:val="single"/>
        </w:rPr>
      </w:pPr>
      <w:r w:rsidRPr="004865C2">
        <w:rPr>
          <w:u w:val="single"/>
        </w:rPr>
        <w:t>CURRENCY</w:t>
      </w:r>
    </w:p>
    <w:p w:rsidR="004865C2" w:rsidRDefault="004865C2" w:rsidP="004865C2">
      <w:pPr>
        <w:pStyle w:val="BPC3Bodyafterheading"/>
        <w:rPr>
          <w:rStyle w:val="longtext"/>
          <w:rFonts w:cs="Calibri"/>
          <w:lang w:val="ru-RU"/>
        </w:rPr>
      </w:pPr>
      <w:proofErr w:type="gramStart"/>
      <w:r w:rsidRPr="0037293F">
        <w:t>The currency of the amount.</w:t>
      </w:r>
      <w:proofErr w:type="gramEnd"/>
      <w:r w:rsidRPr="0037293F">
        <w:rPr>
          <w:rStyle w:val="longtext"/>
          <w:rFonts w:cs="Calibri"/>
          <w:lang w:val="en"/>
        </w:rPr>
        <w:t xml:space="preserve"> </w:t>
      </w:r>
      <w:proofErr w:type="gramStart"/>
      <w:r w:rsidRPr="0037293F">
        <w:t>Numeric</w:t>
      </w:r>
      <w:r w:rsidRPr="0037293F">
        <w:rPr>
          <w:rStyle w:val="longtext"/>
          <w:rFonts w:cs="Calibri"/>
          <w:lang w:val="en"/>
        </w:rPr>
        <w:t xml:space="preserve"> </w:t>
      </w:r>
      <w:r w:rsidRPr="0037293F">
        <w:t>ISO</w:t>
      </w:r>
      <w:r w:rsidRPr="0037293F">
        <w:rPr>
          <w:rStyle w:val="longtext"/>
          <w:rFonts w:cs="Calibri"/>
          <w:lang w:val="en"/>
        </w:rPr>
        <w:t xml:space="preserve"> </w:t>
      </w:r>
      <w:r w:rsidRPr="0037293F">
        <w:t>currency code</w:t>
      </w:r>
      <w:r w:rsidRPr="0037293F">
        <w:rPr>
          <w:rStyle w:val="longtext"/>
          <w:rFonts w:cs="Calibri"/>
          <w:lang w:val="en"/>
        </w:rPr>
        <w:t>.</w:t>
      </w:r>
      <w:proofErr w:type="gramEnd"/>
    </w:p>
    <w:p w:rsidR="00D63D0F" w:rsidRPr="00D63D0F" w:rsidRDefault="00D63D0F" w:rsidP="0069665A">
      <w:pPr>
        <w:pStyle w:val="BPC3Bodyafterheading"/>
      </w:pPr>
    </w:p>
    <w:sectPr w:rsidR="00D63D0F" w:rsidRPr="00D63D0F" w:rsidSect="002C2A20">
      <w:headerReference w:type="even" r:id="rId15"/>
      <w:headerReference w:type="default" r:id="rId16"/>
      <w:headerReference w:type="first" r:id="rId17"/>
      <w:footerReference w:type="first" r:id="rId18"/>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26B" w:rsidRDefault="0073626B">
      <w:r>
        <w:separator/>
      </w:r>
    </w:p>
    <w:p w:rsidR="0073626B" w:rsidRDefault="0073626B"/>
    <w:p w:rsidR="0073626B" w:rsidRDefault="0073626B"/>
    <w:p w:rsidR="0073626B" w:rsidRDefault="0073626B"/>
  </w:endnote>
  <w:endnote w:type="continuationSeparator" w:id="0">
    <w:p w:rsidR="0073626B" w:rsidRDefault="0073626B">
      <w:r>
        <w:continuationSeparator/>
      </w:r>
    </w:p>
    <w:p w:rsidR="0073626B" w:rsidRDefault="0073626B"/>
    <w:p w:rsidR="0073626B" w:rsidRDefault="0073626B"/>
    <w:p w:rsidR="0073626B" w:rsidRDefault="00736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HelvDL">
    <w:altName w:val="Times New Roman"/>
    <w:panose1 w:val="00000000000000000000"/>
    <w:charset w:val="00"/>
    <w:family w:val="auto"/>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omic Sans MS">
    <w:panose1 w:val="030F0702030302020204"/>
    <w:charset w:val="CC"/>
    <w:family w:val="script"/>
    <w:pitch w:val="variable"/>
    <w:sig w:usb0="00000287" w:usb1="00000000" w:usb2="00000000" w:usb3="00000000" w:csb0="0000009F" w:csb1="00000000"/>
  </w:font>
  <w:font w:name="MyriaMM">
    <w:altName w:val="Arial"/>
    <w:panose1 w:val="00000000000000000000"/>
    <w:charset w:val="00"/>
    <w:family w:val="swiss"/>
    <w:notTrueType/>
    <w:pitch w:val="variable"/>
    <w:sig w:usb0="00000003" w:usb1="00000000" w:usb2="00000000" w:usb3="00000000" w:csb0="00000001" w:csb1="00000000"/>
  </w:font>
  <w:font w:name="MyriaMM_400 RG 600 NO">
    <w:altName w:val="Cambri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PMingLiU">
    <w:altName w:val="新細明體"/>
    <w:panose1 w:val="02020500000000000000"/>
    <w:charset w:val="88"/>
    <w:family w:val="roman"/>
    <w:pitch w:val="variable"/>
    <w:sig w:usb0="A00002FF" w:usb1="28CFFCFA" w:usb2="00000016" w:usb3="00000000" w:csb0="00100001"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Pr="000813E0" w:rsidRDefault="00BE0782" w:rsidP="000813E0">
    <w:pPr>
      <w:pStyle w:val="BPCLegaleze"/>
    </w:pPr>
    <w:r>
      <w:t>© 2017 BPC Banking Technologies</w:t>
    </w:r>
    <w:r w:rsidRPr="00D41EE8">
      <w:t>.</w:t>
    </w:r>
    <w:r>
      <w:br/>
      <w:t xml:space="preserve">Page </w:t>
    </w:r>
    <w:r>
      <w:fldChar w:fldCharType="begin"/>
    </w:r>
    <w:r>
      <w:instrText xml:space="preserve"> PAGE </w:instrText>
    </w:r>
    <w:r>
      <w:fldChar w:fldCharType="separate"/>
    </w:r>
    <w:r w:rsidR="00CC71F4">
      <w:rPr>
        <w:noProof/>
      </w:rPr>
      <w:t>78</w:t>
    </w:r>
    <w:r>
      <w:fldChar w:fldCharType="end"/>
    </w:r>
    <w:r>
      <w:t xml:space="preserve"> of </w:t>
    </w:r>
    <w:r>
      <w:fldChar w:fldCharType="begin"/>
    </w:r>
    <w:r>
      <w:instrText xml:space="preserve"> NUMPAGES </w:instrText>
    </w:r>
    <w:r>
      <w:fldChar w:fldCharType="separate"/>
    </w:r>
    <w:r w:rsidR="00CC71F4">
      <w:rPr>
        <w:noProof/>
      </w:rPr>
      <w:t>79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Pr="000813E0" w:rsidRDefault="00BE0782" w:rsidP="000813E0">
    <w:pPr>
      <w:pStyle w:val="BPCLegaleze"/>
    </w:pPr>
    <w:r>
      <w:t>© 2015 BPC Banking Technologies</w:t>
    </w:r>
    <w:r w:rsidRPr="00D41EE8">
      <w:t>.</w:t>
    </w:r>
    <w:r>
      <w:t xml:space="preserve"> </w:t>
    </w:r>
    <w:r>
      <w:br/>
      <w:t xml:space="preserve">Page </w:t>
    </w:r>
    <w:r>
      <w:fldChar w:fldCharType="begin"/>
    </w:r>
    <w:r>
      <w:instrText xml:space="preserve"> PAGE </w:instrText>
    </w:r>
    <w:r>
      <w:fldChar w:fldCharType="separate"/>
    </w:r>
    <w:r w:rsidR="00CC71F4">
      <w:rPr>
        <w:noProof/>
      </w:rPr>
      <w:t>2</w:t>
    </w:r>
    <w:r>
      <w:fldChar w:fldCharType="end"/>
    </w:r>
    <w:r>
      <w:t xml:space="preserve"> of </w:t>
    </w:r>
    <w:r>
      <w:fldChar w:fldCharType="begin"/>
    </w:r>
    <w:r>
      <w:instrText xml:space="preserve"> NUMPAGES </w:instrText>
    </w:r>
    <w:r>
      <w:fldChar w:fldCharType="separate"/>
    </w:r>
    <w:r w:rsidR="00CC71F4">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Pr="0055284B" w:rsidRDefault="00BE0782"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121</w:t>
    </w:r>
    <w:r>
      <w:rPr>
        <w:color w:val="999999"/>
        <w:sz w:val="16"/>
      </w:rPr>
      <w:fldChar w:fldCharType="end"/>
    </w:r>
  </w:p>
  <w:p w:rsidR="00BE0782" w:rsidRDefault="00BE0782"/>
  <w:p w:rsidR="00BE0782" w:rsidRDefault="00BE0782"/>
  <w:p w:rsidR="00BE0782" w:rsidRDefault="00BE07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26B" w:rsidRDefault="0073626B">
      <w:r>
        <w:separator/>
      </w:r>
    </w:p>
    <w:p w:rsidR="0073626B" w:rsidRDefault="0073626B"/>
    <w:p w:rsidR="0073626B" w:rsidRDefault="0073626B"/>
    <w:p w:rsidR="0073626B" w:rsidRDefault="0073626B"/>
  </w:footnote>
  <w:footnote w:type="continuationSeparator" w:id="0">
    <w:p w:rsidR="0073626B" w:rsidRDefault="0073626B">
      <w:r>
        <w:continuationSeparator/>
      </w:r>
    </w:p>
    <w:p w:rsidR="0073626B" w:rsidRDefault="0073626B"/>
    <w:p w:rsidR="0073626B" w:rsidRDefault="0073626B"/>
    <w:p w:rsidR="0073626B" w:rsidRDefault="007362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Default="00BE0782">
    <w:pPr>
      <w:pStyle w:val="a6"/>
    </w:pPr>
    <w:r>
      <w:rPr>
        <w:noProof/>
        <w:lang w:val="ru-RU"/>
      </w:rPr>
      <w:drawing>
        <wp:anchor distT="0" distB="0" distL="114300" distR="114300" simplePos="0" relativeHeight="251661312" behindDoc="0" locked="0" layoutInCell="1" allowOverlap="1" wp14:anchorId="08CBA22E" wp14:editId="07196980">
          <wp:simplePos x="0" y="0"/>
          <wp:positionH relativeFrom="column">
            <wp:posOffset>3638265</wp:posOffset>
          </wp:positionH>
          <wp:positionV relativeFrom="paragraph">
            <wp:posOffset>-66040</wp:posOffset>
          </wp:positionV>
          <wp:extent cx="2750820" cy="892175"/>
          <wp:effectExtent l="0" t="0" r="0" b="3175"/>
          <wp:wrapNone/>
          <wp:docPr id="1" name="Рисунок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Pr="00A40341" w:rsidRDefault="00BE0782" w:rsidP="00A40341">
    <w:r>
      <w:rPr>
        <w:noProof/>
        <w:lang w:val="ru-RU"/>
      </w:rPr>
      <w:drawing>
        <wp:anchor distT="0" distB="0" distL="114300" distR="114300" simplePos="0" relativeHeight="251659264" behindDoc="1" locked="0" layoutInCell="1" allowOverlap="1" wp14:anchorId="74F0FC1C" wp14:editId="5C04A93E">
          <wp:simplePos x="0" y="0"/>
          <wp:positionH relativeFrom="column">
            <wp:posOffset>-909955</wp:posOffset>
          </wp:positionH>
          <wp:positionV relativeFrom="paragraph">
            <wp:posOffset>-457200</wp:posOffset>
          </wp:positionV>
          <wp:extent cx="7553325" cy="10690225"/>
          <wp:effectExtent l="0" t="0" r="0" b="0"/>
          <wp:wrapNone/>
          <wp:docPr id="4" name="Рисунок 4"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Pr="00A40341" w:rsidRDefault="00BE0782" w:rsidP="00A40341">
    <w:r>
      <w:rPr>
        <w:noProof/>
        <w:lang w:val="ru-RU"/>
      </w:rPr>
      <w:drawing>
        <wp:anchor distT="0" distB="0" distL="114300" distR="114300" simplePos="0" relativeHeight="251657216" behindDoc="0" locked="0" layoutInCell="1" allowOverlap="1" wp14:anchorId="500160A0" wp14:editId="5FE4BED4">
          <wp:simplePos x="0" y="0"/>
          <wp:positionH relativeFrom="column">
            <wp:posOffset>3627755</wp:posOffset>
          </wp:positionH>
          <wp:positionV relativeFrom="paragraph">
            <wp:posOffset>-218440</wp:posOffset>
          </wp:positionV>
          <wp:extent cx="2750820" cy="892175"/>
          <wp:effectExtent l="0" t="0" r="0" b="3175"/>
          <wp:wrapNone/>
          <wp:docPr id="43" name="Рисунок 4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Default="00BE0782"/>
  <w:p w:rsidR="00BE0782" w:rsidRDefault="00BE0782"/>
  <w:p w:rsidR="00BE0782" w:rsidRDefault="00BE078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Pr="00A40341" w:rsidRDefault="00BE0782" w:rsidP="00A40341">
    <w:r>
      <w:rPr>
        <w:noProof/>
        <w:lang w:val="ru-RU"/>
      </w:rPr>
      <w:drawing>
        <wp:anchor distT="0" distB="0" distL="114300" distR="114300" simplePos="0" relativeHeight="251658240" behindDoc="0" locked="0" layoutInCell="1" allowOverlap="1" wp14:anchorId="047324F9" wp14:editId="505E1802">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BE0782" w:rsidRPr="00A40341" w:rsidRDefault="00BE0782" w:rsidP="00A4034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782" w:rsidRDefault="00BE0782">
    <w:r>
      <w:rPr>
        <w:noProof/>
        <w:lang w:val="ru-RU"/>
      </w:rPr>
      <w:drawing>
        <wp:anchor distT="0" distB="0" distL="114300" distR="114300" simplePos="0" relativeHeight="251656192" behindDoc="0" locked="0" layoutInCell="1" allowOverlap="1" wp14:anchorId="44CBDD5E" wp14:editId="5BF8346A">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5BFFBB78" wp14:editId="7CC7D92F">
          <wp:extent cx="1628775" cy="523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8775" cy="523875"/>
                  </a:xfrm>
                  <a:prstGeom prst="rect">
                    <a:avLst/>
                  </a:prstGeom>
                  <a:noFill/>
                  <a:ln>
                    <a:noFill/>
                  </a:ln>
                </pic:spPr>
              </pic:pic>
            </a:graphicData>
          </a:graphic>
        </wp:inline>
      </w:drawing>
    </w:r>
  </w:p>
  <w:p w:rsidR="00BE0782" w:rsidRDefault="00BE0782"/>
  <w:p w:rsidR="00BE0782" w:rsidRDefault="00BE0782"/>
  <w:p w:rsidR="00BE0782" w:rsidRDefault="00BE07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7941E9A"/>
    <w:lvl w:ilvl="0">
      <w:numFmt w:val="decimal"/>
      <w:pStyle w:val="04dot"/>
      <w:lvlText w:val="*"/>
      <w:lvlJc w:val="left"/>
      <w:rPr>
        <w:rFonts w:cs="Times New Roman"/>
      </w:rPr>
    </w:lvl>
  </w:abstractNum>
  <w:abstractNum w:abstractNumId="1">
    <w:nsid w:val="04416A7D"/>
    <w:multiLevelType w:val="hybridMultilevel"/>
    <w:tmpl w:val="11F8B100"/>
    <w:lvl w:ilvl="0" w:tplc="C192AE92">
      <w:start w:val="1"/>
      <w:numFmt w:val="bullet"/>
      <w:pStyle w:val="a"/>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0E283C0C"/>
    <w:multiLevelType w:val="hybridMultilevel"/>
    <w:tmpl w:val="B19C3ADE"/>
    <w:lvl w:ilvl="0" w:tplc="C16E4FF4">
      <w:start w:val="1"/>
      <w:numFmt w:val="bullet"/>
      <w:lvlText w:val="-"/>
      <w:lvlJc w:val="left"/>
      <w:pPr>
        <w:ind w:left="720" w:hanging="36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E50356"/>
    <w:multiLevelType w:val="singleLevel"/>
    <w:tmpl w:val="073E3A78"/>
    <w:lvl w:ilvl="0">
      <w:start w:val="1"/>
      <w:numFmt w:val="bullet"/>
      <w:lvlText w:val=""/>
      <w:lvlJc w:val="left"/>
      <w:pPr>
        <w:tabs>
          <w:tab w:val="num" w:pos="1080"/>
        </w:tabs>
        <w:ind w:left="1080" w:hanging="360"/>
      </w:pPr>
      <w:rPr>
        <w:rFonts w:ascii="Wingdings" w:hAnsi="Wingdings" w:hint="default"/>
      </w:rPr>
    </w:lvl>
  </w:abstractNum>
  <w:abstractNum w:abstractNumId="4">
    <w:nsid w:val="164757B0"/>
    <w:multiLevelType w:val="hybridMultilevel"/>
    <w:tmpl w:val="458693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3F51656"/>
    <w:multiLevelType w:val="hybridMultilevel"/>
    <w:tmpl w:val="06BEF302"/>
    <w:lvl w:ilvl="0" w:tplc="34BC9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4A06E5"/>
    <w:multiLevelType w:val="multilevel"/>
    <w:tmpl w:val="0E90F568"/>
    <w:styleLink w:val="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8515B76"/>
    <w:multiLevelType w:val="hybridMultilevel"/>
    <w:tmpl w:val="07E67292"/>
    <w:lvl w:ilvl="0" w:tplc="D6DA1A82">
      <w:start w:val="1"/>
      <w:numFmt w:val="decimal"/>
      <w:pStyle w:val="BPC3TableCaption"/>
      <w:lvlText w:val="Table %1."/>
      <w:lvlJc w:val="center"/>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A750309"/>
    <w:multiLevelType w:val="hybridMultilevel"/>
    <w:tmpl w:val="5C3A79AA"/>
    <w:lvl w:ilvl="0" w:tplc="06B231FC">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D5F4CE0"/>
    <w:multiLevelType w:val="multilevel"/>
    <w:tmpl w:val="23944644"/>
    <w:styleLink w:val="BPC3-Numeredlist"/>
    <w:lvl w:ilvl="0">
      <w:start w:val="1"/>
      <w:numFmt w:val="decimal"/>
      <w:lvlText w:val="%1."/>
      <w:lvlJc w:val="left"/>
      <w:pPr>
        <w:tabs>
          <w:tab w:val="num" w:pos="1440"/>
        </w:tabs>
        <w:ind w:left="144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A62056"/>
    <w:multiLevelType w:val="hybridMultilevel"/>
    <w:tmpl w:val="9800D5CE"/>
    <w:lvl w:ilvl="0" w:tplc="E8185E64">
      <w:start w:val="1"/>
      <w:numFmt w:val="decimal"/>
      <w:pStyle w:val="BPC3FigureCaption"/>
      <w:lvlText w:val="Figure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3E80FD2"/>
    <w:multiLevelType w:val="multilevel"/>
    <w:tmpl w:val="2862BE86"/>
    <w:styleLink w:val="1"/>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nsid w:val="34171661"/>
    <w:multiLevelType w:val="multilevel"/>
    <w:tmpl w:val="07F6BE44"/>
    <w:lvl w:ilvl="0">
      <w:start w:val="1"/>
      <w:numFmt w:val="decimal"/>
      <w:pStyle w:val="BPC3Heading1"/>
      <w:lvlText w:val="%1"/>
      <w:lvlJc w:val="left"/>
      <w:pPr>
        <w:ind w:left="1425" w:hanging="432"/>
      </w:pPr>
      <w:rPr>
        <w:rFonts w:hint="default"/>
      </w:rPr>
    </w:lvl>
    <w:lvl w:ilvl="1">
      <w:start w:val="1"/>
      <w:numFmt w:val="decimal"/>
      <w:pStyle w:val="BPC3Heading2"/>
      <w:lvlText w:val="%1.%2"/>
      <w:lvlJc w:val="left"/>
      <w:pPr>
        <w:ind w:left="576" w:hanging="576"/>
      </w:pPr>
      <w:rPr>
        <w:rFonts w:hint="default"/>
      </w:rPr>
    </w:lvl>
    <w:lvl w:ilvl="2">
      <w:start w:val="1"/>
      <w:numFmt w:val="decimal"/>
      <w:pStyle w:val="BPC3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6D94F69"/>
    <w:multiLevelType w:val="hybridMultilevel"/>
    <w:tmpl w:val="DB6081BA"/>
    <w:lvl w:ilvl="0" w:tplc="2DB01ADC">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8444EF4"/>
    <w:multiLevelType w:val="hybridMultilevel"/>
    <w:tmpl w:val="79CC29E6"/>
    <w:lvl w:ilvl="0" w:tplc="AB8C8C44">
      <w:start w:val="1"/>
      <w:numFmt w:val="decimal"/>
      <w:pStyle w:val="BPC3-Heading3"/>
      <w:lvlText w:val="1.1.%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90947C1"/>
    <w:multiLevelType w:val="hybridMultilevel"/>
    <w:tmpl w:val="111CE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DE132CD"/>
    <w:multiLevelType w:val="multilevel"/>
    <w:tmpl w:val="D17055E0"/>
    <w:styleLink w:val="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05B2F74"/>
    <w:multiLevelType w:val="hybridMultilevel"/>
    <w:tmpl w:val="A9D4B1C4"/>
    <w:lvl w:ilvl="0" w:tplc="04190001">
      <w:start w:val="1"/>
      <w:numFmt w:val="upperLetter"/>
      <w:pStyle w:val="DefaultText"/>
      <w:lvlText w:val="Section %1:"/>
      <w:lvlJc w:val="left"/>
      <w:pPr>
        <w:tabs>
          <w:tab w:val="num" w:pos="360"/>
        </w:tabs>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9">
    <w:nsid w:val="4F6803A9"/>
    <w:multiLevelType w:val="hybridMultilevel"/>
    <w:tmpl w:val="4A54D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DA2B9E"/>
    <w:multiLevelType w:val="multilevel"/>
    <w:tmpl w:val="0419001D"/>
    <w:styleLink w:val="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42C58C7"/>
    <w:multiLevelType w:val="multilevel"/>
    <w:tmpl w:val="04190025"/>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59D91C84"/>
    <w:multiLevelType w:val="hybridMultilevel"/>
    <w:tmpl w:val="6CE86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BEB0035"/>
    <w:multiLevelType w:val="multilevel"/>
    <w:tmpl w:val="E0CA4C52"/>
    <w:lvl w:ilvl="0">
      <w:start w:val="1"/>
      <w:numFmt w:val="decimal"/>
      <w:lvlText w:val="%1"/>
      <w:lvlJc w:val="left"/>
      <w:pPr>
        <w:tabs>
          <w:tab w:val="num" w:pos="539"/>
        </w:tabs>
        <w:ind w:left="539" w:hanging="539"/>
      </w:pPr>
      <w:rPr>
        <w:rFonts w:cs="Times New Roman" w:hint="default"/>
      </w:rPr>
    </w:lvl>
    <w:lvl w:ilvl="1">
      <w:start w:val="1"/>
      <w:numFmt w:val="decimal"/>
      <w:pStyle w:val="THNormal"/>
      <w:lvlText w:val="%1.%2"/>
      <w:lvlJc w:val="left"/>
      <w:pPr>
        <w:tabs>
          <w:tab w:val="num" w:pos="539"/>
        </w:tabs>
        <w:ind w:left="539" w:hanging="539"/>
      </w:pPr>
      <w:rPr>
        <w:rFonts w:cs="Times New Roman" w:hint="default"/>
        <w:b w:val="0"/>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nsid w:val="5CDD55CC"/>
    <w:multiLevelType w:val="multilevel"/>
    <w:tmpl w:val="3D902EB6"/>
    <w:lvl w:ilvl="0">
      <w:start w:val="1"/>
      <w:numFmt w:val="decimal"/>
      <w:pStyle w:val="TableCaptionAuto"/>
      <w:lvlText w:val="Table %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611E7A64"/>
    <w:multiLevelType w:val="hybridMultilevel"/>
    <w:tmpl w:val="B35C50E4"/>
    <w:lvl w:ilvl="0" w:tplc="04090001">
      <w:start w:val="1"/>
      <w:numFmt w:val="bullet"/>
      <w:pStyle w:val="BulletList"/>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numFmt w:val="bullet"/>
      <w:lvlText w:val="-"/>
      <w:lvlJc w:val="left"/>
      <w:pPr>
        <w:tabs>
          <w:tab w:val="num" w:pos="3090"/>
        </w:tabs>
        <w:ind w:left="3090" w:hanging="570"/>
      </w:pPr>
      <w:rPr>
        <w:rFonts w:ascii="Times New Roman" w:eastAsia="Times New Roman" w:hAnsi="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67A730EC"/>
    <w:multiLevelType w:val="multilevel"/>
    <w:tmpl w:val="23944644"/>
    <w:numStyleLink w:val="BPC3-Numeredlist"/>
  </w:abstractNum>
  <w:abstractNum w:abstractNumId="27">
    <w:nsid w:val="68277717"/>
    <w:multiLevelType w:val="multilevel"/>
    <w:tmpl w:val="D2DA9028"/>
    <w:lvl w:ilvl="0">
      <w:start w:val="1"/>
      <w:numFmt w:val="decimal"/>
      <w:pStyle w:val="ClauseHead"/>
      <w:lvlText w:val="%1."/>
      <w:lvlJc w:val="left"/>
      <w:pPr>
        <w:tabs>
          <w:tab w:val="num" w:pos="0"/>
        </w:tabs>
        <w:ind w:hanging="360"/>
      </w:pPr>
      <w:rPr>
        <w:rFonts w:cs="Times New Roman" w:hint="default"/>
        <w:sz w:val="18"/>
      </w:rPr>
    </w:lvl>
    <w:lvl w:ilvl="1">
      <w:start w:val="1"/>
      <w:numFmt w:val="decimal"/>
      <w:pStyle w:val="CaluseSubHead"/>
      <w:lvlText w:val="%1.%2."/>
      <w:lvlJc w:val="left"/>
      <w:pPr>
        <w:tabs>
          <w:tab w:val="num" w:pos="1080"/>
        </w:tabs>
        <w:ind w:left="432" w:hanging="432"/>
      </w:pPr>
      <w:rPr>
        <w:rFonts w:cs="Times New Roman" w:hint="default"/>
      </w:rPr>
    </w:lvl>
    <w:lvl w:ilvl="2">
      <w:start w:val="1"/>
      <w:numFmt w:val="decimal"/>
      <w:lvlText w:val="%1.%2.%3."/>
      <w:lvlJc w:val="left"/>
      <w:pPr>
        <w:tabs>
          <w:tab w:val="num" w:pos="1800"/>
        </w:tabs>
        <w:ind w:left="864" w:hanging="504"/>
      </w:pPr>
      <w:rPr>
        <w:rFonts w:cs="Times New Roman" w:hint="default"/>
      </w:rPr>
    </w:lvl>
    <w:lvl w:ilvl="3">
      <w:start w:val="1"/>
      <w:numFmt w:val="decimal"/>
      <w:lvlText w:val="%1.%2.%3.%4."/>
      <w:lvlJc w:val="left"/>
      <w:pPr>
        <w:tabs>
          <w:tab w:val="num" w:pos="2520"/>
        </w:tabs>
        <w:ind w:left="1368" w:hanging="648"/>
      </w:pPr>
      <w:rPr>
        <w:rFonts w:cs="Times New Roman" w:hint="default"/>
      </w:rPr>
    </w:lvl>
    <w:lvl w:ilvl="4">
      <w:start w:val="1"/>
      <w:numFmt w:val="decimal"/>
      <w:lvlText w:val="%1.%2.%3.%4.%5."/>
      <w:lvlJc w:val="left"/>
      <w:pPr>
        <w:tabs>
          <w:tab w:val="num" w:pos="3240"/>
        </w:tabs>
        <w:ind w:left="1872" w:hanging="792"/>
      </w:pPr>
      <w:rPr>
        <w:rFonts w:cs="Times New Roman" w:hint="default"/>
      </w:rPr>
    </w:lvl>
    <w:lvl w:ilvl="5">
      <w:start w:val="1"/>
      <w:numFmt w:val="decimal"/>
      <w:lvlText w:val="%1.%2.%3.%4.%5.%6."/>
      <w:lvlJc w:val="left"/>
      <w:pPr>
        <w:tabs>
          <w:tab w:val="num" w:pos="3960"/>
        </w:tabs>
        <w:ind w:left="2376" w:hanging="936"/>
      </w:pPr>
      <w:rPr>
        <w:rFonts w:cs="Times New Roman" w:hint="default"/>
      </w:rPr>
    </w:lvl>
    <w:lvl w:ilvl="6">
      <w:start w:val="1"/>
      <w:numFmt w:val="decimal"/>
      <w:lvlText w:val="%1.%2.%3.%4.%5.%6.%7."/>
      <w:lvlJc w:val="left"/>
      <w:pPr>
        <w:tabs>
          <w:tab w:val="num" w:pos="4680"/>
        </w:tabs>
        <w:ind w:left="2880" w:hanging="1080"/>
      </w:pPr>
      <w:rPr>
        <w:rFonts w:cs="Times New Roman" w:hint="default"/>
      </w:rPr>
    </w:lvl>
    <w:lvl w:ilvl="7">
      <w:start w:val="1"/>
      <w:numFmt w:val="decimal"/>
      <w:lvlText w:val="%1.%2.%3.%4.%5.%6.%7.%8."/>
      <w:lvlJc w:val="left"/>
      <w:pPr>
        <w:tabs>
          <w:tab w:val="num" w:pos="5400"/>
        </w:tabs>
        <w:ind w:left="3384" w:hanging="1224"/>
      </w:pPr>
      <w:rPr>
        <w:rFonts w:cs="Times New Roman" w:hint="default"/>
      </w:rPr>
    </w:lvl>
    <w:lvl w:ilvl="8">
      <w:start w:val="1"/>
      <w:numFmt w:val="decimal"/>
      <w:lvlText w:val="%1.%2.%3.%4.%5.%6.%7.%8.%9."/>
      <w:lvlJc w:val="left"/>
      <w:pPr>
        <w:tabs>
          <w:tab w:val="num" w:pos="6120"/>
        </w:tabs>
        <w:ind w:left="3960" w:hanging="1440"/>
      </w:pPr>
      <w:rPr>
        <w:rFonts w:cs="Times New Roman" w:hint="default"/>
      </w:rPr>
    </w:lvl>
  </w:abstractNum>
  <w:abstractNum w:abstractNumId="28">
    <w:nsid w:val="684D2096"/>
    <w:multiLevelType w:val="hybridMultilevel"/>
    <w:tmpl w:val="9844D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86A74F0"/>
    <w:multiLevelType w:val="multilevel"/>
    <w:tmpl w:val="B602D9E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sz w:val="28"/>
        <w:szCs w:val="28"/>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B573005"/>
    <w:multiLevelType w:val="hybridMultilevel"/>
    <w:tmpl w:val="F760D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5BF61EC"/>
    <w:multiLevelType w:val="hybridMultilevel"/>
    <w:tmpl w:val="B2365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93E04A2"/>
    <w:multiLevelType w:val="multilevel"/>
    <w:tmpl w:val="355A2ED2"/>
    <w:styleLink w:val="4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A53028B"/>
    <w:multiLevelType w:val="multilevel"/>
    <w:tmpl w:val="8C205282"/>
    <w:lvl w:ilvl="0">
      <w:start w:val="1"/>
      <w:numFmt w:val="none"/>
      <w:pStyle w:val="ALH2"/>
      <w:lvlText w:val=""/>
      <w:lvlJc w:val="left"/>
      <w:pPr>
        <w:tabs>
          <w:tab w:val="num" w:pos="432"/>
        </w:tabs>
        <w:ind w:left="432" w:hanging="432"/>
      </w:pPr>
      <w:rPr>
        <w:rFonts w:cs="Times New Roman" w:hint="default"/>
      </w:rPr>
    </w:lvl>
    <w:lvl w:ilvl="1">
      <w:start w:val="1"/>
      <w:numFmt w:val="decimal"/>
      <w:lvlText w:val="%1"/>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none"/>
      <w:pStyle w:val="125"/>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5">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5"/>
  </w:num>
  <w:num w:numId="3">
    <w:abstractNumId w:val="8"/>
  </w:num>
  <w:num w:numId="4">
    <w:abstractNumId w:val="10"/>
  </w:num>
  <w:num w:numId="5">
    <w:abstractNumId w:val="7"/>
  </w:num>
  <w:num w:numId="6">
    <w:abstractNumId w:val="9"/>
  </w:num>
  <w:num w:numId="7">
    <w:abstractNumId w:val="26"/>
  </w:num>
  <w:num w:numId="8">
    <w:abstractNumId w:val="12"/>
  </w:num>
  <w:num w:numId="9">
    <w:abstractNumId w:val="6"/>
  </w:num>
  <w:num w:numId="10">
    <w:abstractNumId w:val="17"/>
  </w:num>
  <w:num w:numId="11">
    <w:abstractNumId w:val="33"/>
  </w:num>
  <w:num w:numId="12">
    <w:abstractNumId w:val="20"/>
  </w:num>
  <w:num w:numId="13">
    <w:abstractNumId w:val="21"/>
  </w:num>
  <w:num w:numId="14">
    <w:abstractNumId w:val="13"/>
  </w:num>
  <w:num w:numId="15">
    <w:abstractNumId w:val="23"/>
  </w:num>
  <w:num w:numId="16">
    <w:abstractNumId w:val="18"/>
  </w:num>
  <w:num w:numId="17">
    <w:abstractNumId w:val="25"/>
  </w:num>
  <w:num w:numId="18">
    <w:abstractNumId w:val="27"/>
  </w:num>
  <w:num w:numId="19">
    <w:abstractNumId w:val="0"/>
    <w:lvlOverride w:ilvl="0">
      <w:lvl w:ilvl="0">
        <w:start w:val="1"/>
        <w:numFmt w:val="bullet"/>
        <w:pStyle w:val="04dot"/>
        <w:lvlText w:val="."/>
        <w:legacy w:legacy="1" w:legacySpace="0" w:legacyIndent="331"/>
        <w:lvlJc w:val="left"/>
        <w:pPr>
          <w:ind w:left="1627" w:hanging="331"/>
        </w:pPr>
        <w:rPr>
          <w:rFonts w:ascii="Times" w:hAnsi="Times" w:hint="default"/>
        </w:rPr>
      </w:lvl>
    </w:lvlOverride>
  </w:num>
  <w:num w:numId="20">
    <w:abstractNumId w:val="34"/>
  </w:num>
  <w:num w:numId="21">
    <w:abstractNumId w:val="1"/>
  </w:num>
  <w:num w:numId="22">
    <w:abstractNumId w:val="24"/>
  </w:num>
  <w:num w:numId="23">
    <w:abstractNumId w:val="29"/>
  </w:num>
  <w:num w:numId="24">
    <w:abstractNumId w:val="2"/>
  </w:num>
  <w:num w:numId="25">
    <w:abstractNumId w:val="16"/>
  </w:num>
  <w:num w:numId="26">
    <w:abstractNumId w:val="19"/>
  </w:num>
  <w:num w:numId="27">
    <w:abstractNumId w:val="3"/>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4"/>
  </w:num>
  <w:num w:numId="31">
    <w:abstractNumId w:val="15"/>
  </w:num>
  <w:num w:numId="32">
    <w:abstractNumId w:val="30"/>
  </w:num>
  <w:num w:numId="33">
    <w:abstractNumId w:val="31"/>
  </w:num>
  <w:num w:numId="34">
    <w:abstractNumId w:val="22"/>
  </w:num>
  <w:num w:numId="35">
    <w:abstractNumId w:val="28"/>
  </w:num>
  <w:num w:numId="36">
    <w:abstractNumId w:val="32"/>
  </w:num>
  <w:num w:numId="37">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5CD"/>
    <w:rsid w:val="000012BA"/>
    <w:rsid w:val="000044AD"/>
    <w:rsid w:val="000052E3"/>
    <w:rsid w:val="00005441"/>
    <w:rsid w:val="000055AA"/>
    <w:rsid w:val="000055BB"/>
    <w:rsid w:val="00006DE8"/>
    <w:rsid w:val="00010496"/>
    <w:rsid w:val="0001272A"/>
    <w:rsid w:val="00012FBF"/>
    <w:rsid w:val="00013441"/>
    <w:rsid w:val="000138D5"/>
    <w:rsid w:val="000142B7"/>
    <w:rsid w:val="00016AA4"/>
    <w:rsid w:val="00017103"/>
    <w:rsid w:val="00021D37"/>
    <w:rsid w:val="0002214A"/>
    <w:rsid w:val="00022C3D"/>
    <w:rsid w:val="0002564D"/>
    <w:rsid w:val="000264B0"/>
    <w:rsid w:val="00027D06"/>
    <w:rsid w:val="00031159"/>
    <w:rsid w:val="00034E22"/>
    <w:rsid w:val="00040A0B"/>
    <w:rsid w:val="00040F1A"/>
    <w:rsid w:val="00042A28"/>
    <w:rsid w:val="00044C2B"/>
    <w:rsid w:val="00047029"/>
    <w:rsid w:val="000470F9"/>
    <w:rsid w:val="00047CA2"/>
    <w:rsid w:val="000531E9"/>
    <w:rsid w:val="00054C38"/>
    <w:rsid w:val="00054C3A"/>
    <w:rsid w:val="00056AA2"/>
    <w:rsid w:val="000571B1"/>
    <w:rsid w:val="00061D9E"/>
    <w:rsid w:val="0006345A"/>
    <w:rsid w:val="0006431D"/>
    <w:rsid w:val="000652B5"/>
    <w:rsid w:val="000663B6"/>
    <w:rsid w:val="0007213B"/>
    <w:rsid w:val="0007719D"/>
    <w:rsid w:val="00077FB9"/>
    <w:rsid w:val="000813E0"/>
    <w:rsid w:val="00083B95"/>
    <w:rsid w:val="000933A0"/>
    <w:rsid w:val="00094AA1"/>
    <w:rsid w:val="000970D6"/>
    <w:rsid w:val="000A0779"/>
    <w:rsid w:val="000A2F78"/>
    <w:rsid w:val="000A7ACF"/>
    <w:rsid w:val="000A7B41"/>
    <w:rsid w:val="000B0527"/>
    <w:rsid w:val="000B11B7"/>
    <w:rsid w:val="000B3CF5"/>
    <w:rsid w:val="000B509A"/>
    <w:rsid w:val="000B5AC8"/>
    <w:rsid w:val="000B633F"/>
    <w:rsid w:val="000B6964"/>
    <w:rsid w:val="000B6DD3"/>
    <w:rsid w:val="000B6F6A"/>
    <w:rsid w:val="000B7DCB"/>
    <w:rsid w:val="000C0DC4"/>
    <w:rsid w:val="000C3569"/>
    <w:rsid w:val="000C4382"/>
    <w:rsid w:val="000C4D47"/>
    <w:rsid w:val="000C4E94"/>
    <w:rsid w:val="000C6518"/>
    <w:rsid w:val="000C6F92"/>
    <w:rsid w:val="000D1B6F"/>
    <w:rsid w:val="000D1C2D"/>
    <w:rsid w:val="000D51E4"/>
    <w:rsid w:val="000D5D23"/>
    <w:rsid w:val="000D6067"/>
    <w:rsid w:val="000D62A2"/>
    <w:rsid w:val="000D72EC"/>
    <w:rsid w:val="000E0F3E"/>
    <w:rsid w:val="000E5308"/>
    <w:rsid w:val="000E57DA"/>
    <w:rsid w:val="000E5BA3"/>
    <w:rsid w:val="000E620F"/>
    <w:rsid w:val="000E710A"/>
    <w:rsid w:val="000F36E7"/>
    <w:rsid w:val="000F671C"/>
    <w:rsid w:val="00100F43"/>
    <w:rsid w:val="001058B0"/>
    <w:rsid w:val="00114B4B"/>
    <w:rsid w:val="0011662F"/>
    <w:rsid w:val="00116F35"/>
    <w:rsid w:val="00125AB4"/>
    <w:rsid w:val="00127A37"/>
    <w:rsid w:val="00127AF3"/>
    <w:rsid w:val="00131864"/>
    <w:rsid w:val="00132965"/>
    <w:rsid w:val="0013367B"/>
    <w:rsid w:val="001336A5"/>
    <w:rsid w:val="00135370"/>
    <w:rsid w:val="00141077"/>
    <w:rsid w:val="00142CE0"/>
    <w:rsid w:val="0014339F"/>
    <w:rsid w:val="00143A9D"/>
    <w:rsid w:val="00143ECF"/>
    <w:rsid w:val="00151234"/>
    <w:rsid w:val="00151653"/>
    <w:rsid w:val="00155C82"/>
    <w:rsid w:val="001568C5"/>
    <w:rsid w:val="00156BA2"/>
    <w:rsid w:val="00156D19"/>
    <w:rsid w:val="001605EB"/>
    <w:rsid w:val="00161569"/>
    <w:rsid w:val="0016218B"/>
    <w:rsid w:val="001624FF"/>
    <w:rsid w:val="00162AD7"/>
    <w:rsid w:val="001633E6"/>
    <w:rsid w:val="001643B2"/>
    <w:rsid w:val="00166ED5"/>
    <w:rsid w:val="00167EEC"/>
    <w:rsid w:val="00170943"/>
    <w:rsid w:val="001730FC"/>
    <w:rsid w:val="001734DE"/>
    <w:rsid w:val="001748E0"/>
    <w:rsid w:val="00175CC1"/>
    <w:rsid w:val="001760A9"/>
    <w:rsid w:val="001769B3"/>
    <w:rsid w:val="00181A54"/>
    <w:rsid w:val="00183898"/>
    <w:rsid w:val="00183925"/>
    <w:rsid w:val="001844A2"/>
    <w:rsid w:val="001846AC"/>
    <w:rsid w:val="00185D95"/>
    <w:rsid w:val="00191BF7"/>
    <w:rsid w:val="00195429"/>
    <w:rsid w:val="001A1E99"/>
    <w:rsid w:val="001A2046"/>
    <w:rsid w:val="001B0946"/>
    <w:rsid w:val="001B2798"/>
    <w:rsid w:val="001B62A0"/>
    <w:rsid w:val="001C0D7D"/>
    <w:rsid w:val="001C1560"/>
    <w:rsid w:val="001C2591"/>
    <w:rsid w:val="001C2F13"/>
    <w:rsid w:val="001C341B"/>
    <w:rsid w:val="001C3AC8"/>
    <w:rsid w:val="001C6ED4"/>
    <w:rsid w:val="001C75FA"/>
    <w:rsid w:val="001D12CA"/>
    <w:rsid w:val="001D268E"/>
    <w:rsid w:val="001D332E"/>
    <w:rsid w:val="001D4348"/>
    <w:rsid w:val="001E0C5A"/>
    <w:rsid w:val="001E23F5"/>
    <w:rsid w:val="001E36BD"/>
    <w:rsid w:val="001E45CD"/>
    <w:rsid w:val="001E4805"/>
    <w:rsid w:val="001E6E97"/>
    <w:rsid w:val="001F04B2"/>
    <w:rsid w:val="001F10C3"/>
    <w:rsid w:val="001F2DEB"/>
    <w:rsid w:val="001F2F69"/>
    <w:rsid w:val="001F3DFD"/>
    <w:rsid w:val="001F4819"/>
    <w:rsid w:val="001F6C5E"/>
    <w:rsid w:val="002009A1"/>
    <w:rsid w:val="0020368F"/>
    <w:rsid w:val="00204D73"/>
    <w:rsid w:val="002064BA"/>
    <w:rsid w:val="0020763C"/>
    <w:rsid w:val="002127C9"/>
    <w:rsid w:val="0021349F"/>
    <w:rsid w:val="00213849"/>
    <w:rsid w:val="00213E91"/>
    <w:rsid w:val="00215BC3"/>
    <w:rsid w:val="002166E5"/>
    <w:rsid w:val="00217379"/>
    <w:rsid w:val="00220788"/>
    <w:rsid w:val="00220813"/>
    <w:rsid w:val="00222F5B"/>
    <w:rsid w:val="00231FF2"/>
    <w:rsid w:val="002323C1"/>
    <w:rsid w:val="0023530D"/>
    <w:rsid w:val="002356CD"/>
    <w:rsid w:val="00235832"/>
    <w:rsid w:val="002411FE"/>
    <w:rsid w:val="00244BAE"/>
    <w:rsid w:val="0024773A"/>
    <w:rsid w:val="00253BF4"/>
    <w:rsid w:val="00254C11"/>
    <w:rsid w:val="002556F5"/>
    <w:rsid w:val="00255D0B"/>
    <w:rsid w:val="00255F0F"/>
    <w:rsid w:val="00261B96"/>
    <w:rsid w:val="00264FE0"/>
    <w:rsid w:val="00265A32"/>
    <w:rsid w:val="00266687"/>
    <w:rsid w:val="002711C2"/>
    <w:rsid w:val="00273A71"/>
    <w:rsid w:val="00273C4E"/>
    <w:rsid w:val="00282931"/>
    <w:rsid w:val="00282FA6"/>
    <w:rsid w:val="00283913"/>
    <w:rsid w:val="00284BAC"/>
    <w:rsid w:val="002855F0"/>
    <w:rsid w:val="00286AB9"/>
    <w:rsid w:val="00290FBB"/>
    <w:rsid w:val="0029144F"/>
    <w:rsid w:val="002917F0"/>
    <w:rsid w:val="002917FF"/>
    <w:rsid w:val="00291DA6"/>
    <w:rsid w:val="002934CC"/>
    <w:rsid w:val="00293B3D"/>
    <w:rsid w:val="00295309"/>
    <w:rsid w:val="0029609C"/>
    <w:rsid w:val="00296560"/>
    <w:rsid w:val="002A118C"/>
    <w:rsid w:val="002A66F8"/>
    <w:rsid w:val="002B167E"/>
    <w:rsid w:val="002B3BF6"/>
    <w:rsid w:val="002B5DBA"/>
    <w:rsid w:val="002B63C2"/>
    <w:rsid w:val="002B672C"/>
    <w:rsid w:val="002B73A8"/>
    <w:rsid w:val="002B7F0E"/>
    <w:rsid w:val="002C2A20"/>
    <w:rsid w:val="002C2AD9"/>
    <w:rsid w:val="002C2CCE"/>
    <w:rsid w:val="002C382B"/>
    <w:rsid w:val="002C3C1C"/>
    <w:rsid w:val="002C4EB3"/>
    <w:rsid w:val="002C5FC2"/>
    <w:rsid w:val="002C760E"/>
    <w:rsid w:val="002D0F23"/>
    <w:rsid w:val="002D4817"/>
    <w:rsid w:val="002E15A0"/>
    <w:rsid w:val="002E221D"/>
    <w:rsid w:val="002E27A8"/>
    <w:rsid w:val="002E3724"/>
    <w:rsid w:val="002E48F2"/>
    <w:rsid w:val="002E6898"/>
    <w:rsid w:val="002E6DF4"/>
    <w:rsid w:val="002E772C"/>
    <w:rsid w:val="002F041B"/>
    <w:rsid w:val="002F2147"/>
    <w:rsid w:val="002F246A"/>
    <w:rsid w:val="002F324F"/>
    <w:rsid w:val="002F6D15"/>
    <w:rsid w:val="002F6D5D"/>
    <w:rsid w:val="002F74C5"/>
    <w:rsid w:val="0030378E"/>
    <w:rsid w:val="003052BF"/>
    <w:rsid w:val="0030762B"/>
    <w:rsid w:val="00311392"/>
    <w:rsid w:val="003139C4"/>
    <w:rsid w:val="00316697"/>
    <w:rsid w:val="00317D32"/>
    <w:rsid w:val="00320C63"/>
    <w:rsid w:val="00321D58"/>
    <w:rsid w:val="00322A68"/>
    <w:rsid w:val="00323DD2"/>
    <w:rsid w:val="003273A5"/>
    <w:rsid w:val="003274C0"/>
    <w:rsid w:val="003274EA"/>
    <w:rsid w:val="00330894"/>
    <w:rsid w:val="00332FE1"/>
    <w:rsid w:val="0033548E"/>
    <w:rsid w:val="003374F2"/>
    <w:rsid w:val="00340B37"/>
    <w:rsid w:val="00342716"/>
    <w:rsid w:val="00350274"/>
    <w:rsid w:val="003515A5"/>
    <w:rsid w:val="003541E5"/>
    <w:rsid w:val="00354A7A"/>
    <w:rsid w:val="0035574F"/>
    <w:rsid w:val="00356387"/>
    <w:rsid w:val="0035647A"/>
    <w:rsid w:val="00356FE2"/>
    <w:rsid w:val="00360F46"/>
    <w:rsid w:val="003617BC"/>
    <w:rsid w:val="003630D0"/>
    <w:rsid w:val="00364CD4"/>
    <w:rsid w:val="00365832"/>
    <w:rsid w:val="00366E55"/>
    <w:rsid w:val="00367DD5"/>
    <w:rsid w:val="0037068C"/>
    <w:rsid w:val="003709F1"/>
    <w:rsid w:val="00372790"/>
    <w:rsid w:val="003732A9"/>
    <w:rsid w:val="00376AA9"/>
    <w:rsid w:val="00377E62"/>
    <w:rsid w:val="00382176"/>
    <w:rsid w:val="003826A6"/>
    <w:rsid w:val="00385B6F"/>
    <w:rsid w:val="00386D0F"/>
    <w:rsid w:val="00387CA5"/>
    <w:rsid w:val="0039122B"/>
    <w:rsid w:val="003946EA"/>
    <w:rsid w:val="00397E13"/>
    <w:rsid w:val="003A0ECD"/>
    <w:rsid w:val="003A15AD"/>
    <w:rsid w:val="003A5C30"/>
    <w:rsid w:val="003A68F8"/>
    <w:rsid w:val="003A6DB9"/>
    <w:rsid w:val="003A7993"/>
    <w:rsid w:val="003A7996"/>
    <w:rsid w:val="003B17B5"/>
    <w:rsid w:val="003B2DF6"/>
    <w:rsid w:val="003B4F3E"/>
    <w:rsid w:val="003B6E5F"/>
    <w:rsid w:val="003B7FD3"/>
    <w:rsid w:val="003C13B8"/>
    <w:rsid w:val="003C33F7"/>
    <w:rsid w:val="003C4D4F"/>
    <w:rsid w:val="003C54EE"/>
    <w:rsid w:val="003C5760"/>
    <w:rsid w:val="003C61E1"/>
    <w:rsid w:val="003C7B3A"/>
    <w:rsid w:val="003C7FEB"/>
    <w:rsid w:val="003D08EF"/>
    <w:rsid w:val="003D5FB6"/>
    <w:rsid w:val="003D6C0E"/>
    <w:rsid w:val="003E006E"/>
    <w:rsid w:val="003E24A0"/>
    <w:rsid w:val="003E4B53"/>
    <w:rsid w:val="003E6C86"/>
    <w:rsid w:val="003F0A87"/>
    <w:rsid w:val="003F18BC"/>
    <w:rsid w:val="003F52D0"/>
    <w:rsid w:val="003F5401"/>
    <w:rsid w:val="003F5BF3"/>
    <w:rsid w:val="003F782B"/>
    <w:rsid w:val="0040213E"/>
    <w:rsid w:val="004024C2"/>
    <w:rsid w:val="00405760"/>
    <w:rsid w:val="00406DC3"/>
    <w:rsid w:val="00410097"/>
    <w:rsid w:val="00410D43"/>
    <w:rsid w:val="00411647"/>
    <w:rsid w:val="00411E64"/>
    <w:rsid w:val="00412DA9"/>
    <w:rsid w:val="004148EC"/>
    <w:rsid w:val="00420076"/>
    <w:rsid w:val="00420869"/>
    <w:rsid w:val="0042172E"/>
    <w:rsid w:val="0042262E"/>
    <w:rsid w:val="00425EFD"/>
    <w:rsid w:val="00426CC5"/>
    <w:rsid w:val="004273B7"/>
    <w:rsid w:val="00430F2C"/>
    <w:rsid w:val="0043210C"/>
    <w:rsid w:val="00433491"/>
    <w:rsid w:val="0043482C"/>
    <w:rsid w:val="00437293"/>
    <w:rsid w:val="00437B1A"/>
    <w:rsid w:val="00440068"/>
    <w:rsid w:val="004403C4"/>
    <w:rsid w:val="00442B64"/>
    <w:rsid w:val="0044483C"/>
    <w:rsid w:val="00445127"/>
    <w:rsid w:val="00450876"/>
    <w:rsid w:val="00451515"/>
    <w:rsid w:val="0045554C"/>
    <w:rsid w:val="004559B0"/>
    <w:rsid w:val="00455E4B"/>
    <w:rsid w:val="0046003F"/>
    <w:rsid w:val="004622D1"/>
    <w:rsid w:val="004677E7"/>
    <w:rsid w:val="00467BBD"/>
    <w:rsid w:val="004704C8"/>
    <w:rsid w:val="00475E9E"/>
    <w:rsid w:val="00480D44"/>
    <w:rsid w:val="00482C86"/>
    <w:rsid w:val="00483B99"/>
    <w:rsid w:val="004843D5"/>
    <w:rsid w:val="004863C0"/>
    <w:rsid w:val="004865C2"/>
    <w:rsid w:val="0048697E"/>
    <w:rsid w:val="00492B67"/>
    <w:rsid w:val="00493944"/>
    <w:rsid w:val="00495B42"/>
    <w:rsid w:val="00496490"/>
    <w:rsid w:val="004975E0"/>
    <w:rsid w:val="004A0A10"/>
    <w:rsid w:val="004A5174"/>
    <w:rsid w:val="004A5C00"/>
    <w:rsid w:val="004B0E21"/>
    <w:rsid w:val="004B3131"/>
    <w:rsid w:val="004B32AF"/>
    <w:rsid w:val="004B4373"/>
    <w:rsid w:val="004B4D4F"/>
    <w:rsid w:val="004B5030"/>
    <w:rsid w:val="004B53FA"/>
    <w:rsid w:val="004B6898"/>
    <w:rsid w:val="004C1C9A"/>
    <w:rsid w:val="004C1F0B"/>
    <w:rsid w:val="004C522D"/>
    <w:rsid w:val="004C77B3"/>
    <w:rsid w:val="004C7EBB"/>
    <w:rsid w:val="004D32D8"/>
    <w:rsid w:val="004D614A"/>
    <w:rsid w:val="004D61DF"/>
    <w:rsid w:val="004D70CE"/>
    <w:rsid w:val="004D79D0"/>
    <w:rsid w:val="004E2782"/>
    <w:rsid w:val="004E4D51"/>
    <w:rsid w:val="004E596D"/>
    <w:rsid w:val="004E5B22"/>
    <w:rsid w:val="004E6662"/>
    <w:rsid w:val="004F2B92"/>
    <w:rsid w:val="004F2E63"/>
    <w:rsid w:val="004F2F2C"/>
    <w:rsid w:val="004F3917"/>
    <w:rsid w:val="004F3B2E"/>
    <w:rsid w:val="004F58E9"/>
    <w:rsid w:val="0050540A"/>
    <w:rsid w:val="00506F38"/>
    <w:rsid w:val="00507A18"/>
    <w:rsid w:val="005125ED"/>
    <w:rsid w:val="0051375B"/>
    <w:rsid w:val="00514F82"/>
    <w:rsid w:val="005214C1"/>
    <w:rsid w:val="00521CE9"/>
    <w:rsid w:val="00523E37"/>
    <w:rsid w:val="00534FD3"/>
    <w:rsid w:val="00540F79"/>
    <w:rsid w:val="0054317F"/>
    <w:rsid w:val="00550326"/>
    <w:rsid w:val="0055129F"/>
    <w:rsid w:val="0055284B"/>
    <w:rsid w:val="00556BA1"/>
    <w:rsid w:val="0056180C"/>
    <w:rsid w:val="00561FF7"/>
    <w:rsid w:val="00562BC3"/>
    <w:rsid w:val="00563C63"/>
    <w:rsid w:val="00564831"/>
    <w:rsid w:val="00564FD2"/>
    <w:rsid w:val="00570E53"/>
    <w:rsid w:val="0057465F"/>
    <w:rsid w:val="0057569E"/>
    <w:rsid w:val="0057625C"/>
    <w:rsid w:val="00580083"/>
    <w:rsid w:val="00582244"/>
    <w:rsid w:val="005922D2"/>
    <w:rsid w:val="0059331A"/>
    <w:rsid w:val="005966B9"/>
    <w:rsid w:val="0059703F"/>
    <w:rsid w:val="005A0588"/>
    <w:rsid w:val="005A1451"/>
    <w:rsid w:val="005A1B76"/>
    <w:rsid w:val="005A4A91"/>
    <w:rsid w:val="005A4BF7"/>
    <w:rsid w:val="005A4E12"/>
    <w:rsid w:val="005A4F3B"/>
    <w:rsid w:val="005A58A0"/>
    <w:rsid w:val="005A7EB1"/>
    <w:rsid w:val="005B0BF5"/>
    <w:rsid w:val="005B191F"/>
    <w:rsid w:val="005B608A"/>
    <w:rsid w:val="005B7FB3"/>
    <w:rsid w:val="005C2630"/>
    <w:rsid w:val="005C2716"/>
    <w:rsid w:val="005D26CF"/>
    <w:rsid w:val="005D2CC5"/>
    <w:rsid w:val="005D33FE"/>
    <w:rsid w:val="005D3617"/>
    <w:rsid w:val="005D5723"/>
    <w:rsid w:val="005D59CE"/>
    <w:rsid w:val="005D62F8"/>
    <w:rsid w:val="005E7608"/>
    <w:rsid w:val="005E7FD2"/>
    <w:rsid w:val="005E7FF8"/>
    <w:rsid w:val="005F200C"/>
    <w:rsid w:val="005F26BC"/>
    <w:rsid w:val="005F5AA2"/>
    <w:rsid w:val="00602A03"/>
    <w:rsid w:val="00605D46"/>
    <w:rsid w:val="00606BF9"/>
    <w:rsid w:val="00607890"/>
    <w:rsid w:val="00610E2A"/>
    <w:rsid w:val="00611ED7"/>
    <w:rsid w:val="006202F4"/>
    <w:rsid w:val="0062130F"/>
    <w:rsid w:val="00621992"/>
    <w:rsid w:val="0062217D"/>
    <w:rsid w:val="00623AF9"/>
    <w:rsid w:val="006241B2"/>
    <w:rsid w:val="00627828"/>
    <w:rsid w:val="006315D1"/>
    <w:rsid w:val="00631E81"/>
    <w:rsid w:val="0063237C"/>
    <w:rsid w:val="00632D41"/>
    <w:rsid w:val="00633AFF"/>
    <w:rsid w:val="006351FF"/>
    <w:rsid w:val="006356FC"/>
    <w:rsid w:val="00637C7A"/>
    <w:rsid w:val="00644196"/>
    <w:rsid w:val="0064421E"/>
    <w:rsid w:val="006457F2"/>
    <w:rsid w:val="00646013"/>
    <w:rsid w:val="00650AD9"/>
    <w:rsid w:val="006537D9"/>
    <w:rsid w:val="00654196"/>
    <w:rsid w:val="00654F3D"/>
    <w:rsid w:val="00655D46"/>
    <w:rsid w:val="00656C4F"/>
    <w:rsid w:val="006602FA"/>
    <w:rsid w:val="006615AB"/>
    <w:rsid w:val="00662667"/>
    <w:rsid w:val="006636AC"/>
    <w:rsid w:val="006703B6"/>
    <w:rsid w:val="006712CC"/>
    <w:rsid w:val="00673DE3"/>
    <w:rsid w:val="00674962"/>
    <w:rsid w:val="0067685C"/>
    <w:rsid w:val="00676B06"/>
    <w:rsid w:val="006771F5"/>
    <w:rsid w:val="006772DB"/>
    <w:rsid w:val="00677448"/>
    <w:rsid w:val="0068221C"/>
    <w:rsid w:val="00682CCA"/>
    <w:rsid w:val="00682F7E"/>
    <w:rsid w:val="006840E5"/>
    <w:rsid w:val="00687BDC"/>
    <w:rsid w:val="0069206D"/>
    <w:rsid w:val="00693DFC"/>
    <w:rsid w:val="006957DB"/>
    <w:rsid w:val="0069665A"/>
    <w:rsid w:val="006A353D"/>
    <w:rsid w:val="006A4690"/>
    <w:rsid w:val="006A55D1"/>
    <w:rsid w:val="006A582C"/>
    <w:rsid w:val="006A7339"/>
    <w:rsid w:val="006A7C94"/>
    <w:rsid w:val="006B0FE3"/>
    <w:rsid w:val="006B26F5"/>
    <w:rsid w:val="006B378C"/>
    <w:rsid w:val="006B68F6"/>
    <w:rsid w:val="006C4948"/>
    <w:rsid w:val="006C57BC"/>
    <w:rsid w:val="006D0789"/>
    <w:rsid w:val="006D0B3F"/>
    <w:rsid w:val="006D24A5"/>
    <w:rsid w:val="006D4A43"/>
    <w:rsid w:val="006D6C8B"/>
    <w:rsid w:val="006E00B0"/>
    <w:rsid w:val="006E01A4"/>
    <w:rsid w:val="006E18AD"/>
    <w:rsid w:val="006E27A9"/>
    <w:rsid w:val="006E2A2C"/>
    <w:rsid w:val="006E3177"/>
    <w:rsid w:val="006E4B0A"/>
    <w:rsid w:val="006E7EB8"/>
    <w:rsid w:val="006F04CC"/>
    <w:rsid w:val="006F11EC"/>
    <w:rsid w:val="006F1627"/>
    <w:rsid w:val="006F4086"/>
    <w:rsid w:val="006F4BB9"/>
    <w:rsid w:val="006F4F9E"/>
    <w:rsid w:val="006F5C42"/>
    <w:rsid w:val="00701FD3"/>
    <w:rsid w:val="00703BC0"/>
    <w:rsid w:val="00704EED"/>
    <w:rsid w:val="00705E3D"/>
    <w:rsid w:val="00707338"/>
    <w:rsid w:val="00717A4B"/>
    <w:rsid w:val="00717F8A"/>
    <w:rsid w:val="00725052"/>
    <w:rsid w:val="0072525C"/>
    <w:rsid w:val="00726AD3"/>
    <w:rsid w:val="00735C6C"/>
    <w:rsid w:val="0073626B"/>
    <w:rsid w:val="00736CC3"/>
    <w:rsid w:val="00740773"/>
    <w:rsid w:val="007425A7"/>
    <w:rsid w:val="00742AB7"/>
    <w:rsid w:val="007435E7"/>
    <w:rsid w:val="0074367D"/>
    <w:rsid w:val="0074425E"/>
    <w:rsid w:val="007459D6"/>
    <w:rsid w:val="00750A27"/>
    <w:rsid w:val="00750C00"/>
    <w:rsid w:val="00751944"/>
    <w:rsid w:val="007560D1"/>
    <w:rsid w:val="007562C2"/>
    <w:rsid w:val="007578D9"/>
    <w:rsid w:val="007600FB"/>
    <w:rsid w:val="007627EC"/>
    <w:rsid w:val="00763E80"/>
    <w:rsid w:val="00766DA3"/>
    <w:rsid w:val="00770F6F"/>
    <w:rsid w:val="007720BF"/>
    <w:rsid w:val="007758E2"/>
    <w:rsid w:val="007812D7"/>
    <w:rsid w:val="00782C1F"/>
    <w:rsid w:val="00786E1D"/>
    <w:rsid w:val="00795B82"/>
    <w:rsid w:val="00795F6E"/>
    <w:rsid w:val="00796FDE"/>
    <w:rsid w:val="00797A07"/>
    <w:rsid w:val="007A2E9E"/>
    <w:rsid w:val="007A3CE5"/>
    <w:rsid w:val="007A4A04"/>
    <w:rsid w:val="007A6855"/>
    <w:rsid w:val="007B1085"/>
    <w:rsid w:val="007B1356"/>
    <w:rsid w:val="007B2C3E"/>
    <w:rsid w:val="007B33CD"/>
    <w:rsid w:val="007B51C0"/>
    <w:rsid w:val="007B7F0E"/>
    <w:rsid w:val="007C1C67"/>
    <w:rsid w:val="007C1DF3"/>
    <w:rsid w:val="007C2FE7"/>
    <w:rsid w:val="007D0680"/>
    <w:rsid w:val="007D1363"/>
    <w:rsid w:val="007D16FC"/>
    <w:rsid w:val="007D403B"/>
    <w:rsid w:val="007D5F49"/>
    <w:rsid w:val="007D61FD"/>
    <w:rsid w:val="007D7CD7"/>
    <w:rsid w:val="007E03F4"/>
    <w:rsid w:val="007E1C27"/>
    <w:rsid w:val="007E2AAC"/>
    <w:rsid w:val="007E3D91"/>
    <w:rsid w:val="007E620A"/>
    <w:rsid w:val="007E6784"/>
    <w:rsid w:val="007F1BD7"/>
    <w:rsid w:val="007F1E93"/>
    <w:rsid w:val="007F4680"/>
    <w:rsid w:val="007F5B6B"/>
    <w:rsid w:val="007F79FA"/>
    <w:rsid w:val="007F7A8B"/>
    <w:rsid w:val="00800DEE"/>
    <w:rsid w:val="00804798"/>
    <w:rsid w:val="008047AE"/>
    <w:rsid w:val="0081009B"/>
    <w:rsid w:val="00810F93"/>
    <w:rsid w:val="008114D0"/>
    <w:rsid w:val="008129C9"/>
    <w:rsid w:val="00814529"/>
    <w:rsid w:val="00815FB3"/>
    <w:rsid w:val="00820E5C"/>
    <w:rsid w:val="008230BD"/>
    <w:rsid w:val="008246B5"/>
    <w:rsid w:val="008248C6"/>
    <w:rsid w:val="00824C61"/>
    <w:rsid w:val="008270A9"/>
    <w:rsid w:val="008309C2"/>
    <w:rsid w:val="00831D57"/>
    <w:rsid w:val="00842854"/>
    <w:rsid w:val="00844BE5"/>
    <w:rsid w:val="00844E4D"/>
    <w:rsid w:val="0084687F"/>
    <w:rsid w:val="008477D7"/>
    <w:rsid w:val="00852CDF"/>
    <w:rsid w:val="00854675"/>
    <w:rsid w:val="00854A05"/>
    <w:rsid w:val="008554F8"/>
    <w:rsid w:val="00857DF1"/>
    <w:rsid w:val="0086097D"/>
    <w:rsid w:val="00862547"/>
    <w:rsid w:val="00863F3D"/>
    <w:rsid w:val="00864193"/>
    <w:rsid w:val="00870411"/>
    <w:rsid w:val="008712B6"/>
    <w:rsid w:val="00872C31"/>
    <w:rsid w:val="00873761"/>
    <w:rsid w:val="00873ACD"/>
    <w:rsid w:val="00874574"/>
    <w:rsid w:val="00883164"/>
    <w:rsid w:val="00884631"/>
    <w:rsid w:val="00884D2F"/>
    <w:rsid w:val="00885191"/>
    <w:rsid w:val="00885A1F"/>
    <w:rsid w:val="0089386D"/>
    <w:rsid w:val="00896071"/>
    <w:rsid w:val="008A03CD"/>
    <w:rsid w:val="008A43FC"/>
    <w:rsid w:val="008A5C1C"/>
    <w:rsid w:val="008B3C48"/>
    <w:rsid w:val="008C12BC"/>
    <w:rsid w:val="008C3A0A"/>
    <w:rsid w:val="008C6DB3"/>
    <w:rsid w:val="008C72EA"/>
    <w:rsid w:val="008D5F54"/>
    <w:rsid w:val="008D668F"/>
    <w:rsid w:val="008E0970"/>
    <w:rsid w:val="008E41E6"/>
    <w:rsid w:val="008E5801"/>
    <w:rsid w:val="008E7975"/>
    <w:rsid w:val="008E7CEA"/>
    <w:rsid w:val="008F05DC"/>
    <w:rsid w:val="008F16DD"/>
    <w:rsid w:val="008F21FE"/>
    <w:rsid w:val="008F360F"/>
    <w:rsid w:val="008F38CD"/>
    <w:rsid w:val="008F5D48"/>
    <w:rsid w:val="008F69D4"/>
    <w:rsid w:val="008F6D85"/>
    <w:rsid w:val="008F7AEF"/>
    <w:rsid w:val="00900546"/>
    <w:rsid w:val="00900D6B"/>
    <w:rsid w:val="0090283D"/>
    <w:rsid w:val="0090306D"/>
    <w:rsid w:val="00904152"/>
    <w:rsid w:val="00904B64"/>
    <w:rsid w:val="00905FE8"/>
    <w:rsid w:val="00906008"/>
    <w:rsid w:val="00910BC9"/>
    <w:rsid w:val="00911C3E"/>
    <w:rsid w:val="00911ECF"/>
    <w:rsid w:val="00914877"/>
    <w:rsid w:val="00915FAC"/>
    <w:rsid w:val="009162F1"/>
    <w:rsid w:val="00916529"/>
    <w:rsid w:val="00920D97"/>
    <w:rsid w:val="00920E9D"/>
    <w:rsid w:val="009249C1"/>
    <w:rsid w:val="00926E12"/>
    <w:rsid w:val="009274C7"/>
    <w:rsid w:val="00930D40"/>
    <w:rsid w:val="009315CD"/>
    <w:rsid w:val="00932401"/>
    <w:rsid w:val="00932992"/>
    <w:rsid w:val="00936C39"/>
    <w:rsid w:val="00940D7A"/>
    <w:rsid w:val="00945315"/>
    <w:rsid w:val="0094698E"/>
    <w:rsid w:val="0095080C"/>
    <w:rsid w:val="00950BD1"/>
    <w:rsid w:val="0095221A"/>
    <w:rsid w:val="00953C8C"/>
    <w:rsid w:val="009608FF"/>
    <w:rsid w:val="00961495"/>
    <w:rsid w:val="00962E54"/>
    <w:rsid w:val="00964CFB"/>
    <w:rsid w:val="00964E7E"/>
    <w:rsid w:val="00966C7A"/>
    <w:rsid w:val="009719B4"/>
    <w:rsid w:val="009737D7"/>
    <w:rsid w:val="00973E8C"/>
    <w:rsid w:val="00974345"/>
    <w:rsid w:val="0097440E"/>
    <w:rsid w:val="00975BF3"/>
    <w:rsid w:val="0097721C"/>
    <w:rsid w:val="009806E5"/>
    <w:rsid w:val="00981AD0"/>
    <w:rsid w:val="00983A43"/>
    <w:rsid w:val="00984A07"/>
    <w:rsid w:val="00986376"/>
    <w:rsid w:val="0098653E"/>
    <w:rsid w:val="0098699C"/>
    <w:rsid w:val="00987488"/>
    <w:rsid w:val="00987A6C"/>
    <w:rsid w:val="00990217"/>
    <w:rsid w:val="00990DFB"/>
    <w:rsid w:val="00990F0A"/>
    <w:rsid w:val="00991C2A"/>
    <w:rsid w:val="00994349"/>
    <w:rsid w:val="00997637"/>
    <w:rsid w:val="009A14A2"/>
    <w:rsid w:val="009A2207"/>
    <w:rsid w:val="009A2C19"/>
    <w:rsid w:val="009A31AE"/>
    <w:rsid w:val="009A3393"/>
    <w:rsid w:val="009A3CDA"/>
    <w:rsid w:val="009A4278"/>
    <w:rsid w:val="009A51CB"/>
    <w:rsid w:val="009A5B54"/>
    <w:rsid w:val="009A5E5D"/>
    <w:rsid w:val="009B07D8"/>
    <w:rsid w:val="009B2FF6"/>
    <w:rsid w:val="009B3189"/>
    <w:rsid w:val="009B517E"/>
    <w:rsid w:val="009B5C1B"/>
    <w:rsid w:val="009B7D89"/>
    <w:rsid w:val="009C2D69"/>
    <w:rsid w:val="009D1788"/>
    <w:rsid w:val="009D2B80"/>
    <w:rsid w:val="009D2DE9"/>
    <w:rsid w:val="009D4264"/>
    <w:rsid w:val="009D46EA"/>
    <w:rsid w:val="009D4784"/>
    <w:rsid w:val="009D4C03"/>
    <w:rsid w:val="009D50DC"/>
    <w:rsid w:val="009D7DF2"/>
    <w:rsid w:val="009E0B09"/>
    <w:rsid w:val="009E2125"/>
    <w:rsid w:val="009E3F7B"/>
    <w:rsid w:val="009E4EBD"/>
    <w:rsid w:val="009E523F"/>
    <w:rsid w:val="009E63BF"/>
    <w:rsid w:val="009F37C6"/>
    <w:rsid w:val="009F392D"/>
    <w:rsid w:val="009F5042"/>
    <w:rsid w:val="009F76AE"/>
    <w:rsid w:val="00A02CF6"/>
    <w:rsid w:val="00A04924"/>
    <w:rsid w:val="00A0535D"/>
    <w:rsid w:val="00A10060"/>
    <w:rsid w:val="00A105F9"/>
    <w:rsid w:val="00A10E59"/>
    <w:rsid w:val="00A12722"/>
    <w:rsid w:val="00A1296E"/>
    <w:rsid w:val="00A12AC9"/>
    <w:rsid w:val="00A13072"/>
    <w:rsid w:val="00A15D60"/>
    <w:rsid w:val="00A16054"/>
    <w:rsid w:val="00A2008B"/>
    <w:rsid w:val="00A22863"/>
    <w:rsid w:val="00A232D9"/>
    <w:rsid w:val="00A23588"/>
    <w:rsid w:val="00A2439D"/>
    <w:rsid w:val="00A260C1"/>
    <w:rsid w:val="00A26C2B"/>
    <w:rsid w:val="00A30A0D"/>
    <w:rsid w:val="00A32CC4"/>
    <w:rsid w:val="00A340D0"/>
    <w:rsid w:val="00A34DEE"/>
    <w:rsid w:val="00A35716"/>
    <w:rsid w:val="00A369CB"/>
    <w:rsid w:val="00A3719D"/>
    <w:rsid w:val="00A40341"/>
    <w:rsid w:val="00A4139A"/>
    <w:rsid w:val="00A442D0"/>
    <w:rsid w:val="00A44B42"/>
    <w:rsid w:val="00A452D7"/>
    <w:rsid w:val="00A479A7"/>
    <w:rsid w:val="00A5146E"/>
    <w:rsid w:val="00A52D3D"/>
    <w:rsid w:val="00A53F4F"/>
    <w:rsid w:val="00A5578F"/>
    <w:rsid w:val="00A57BBB"/>
    <w:rsid w:val="00A6216D"/>
    <w:rsid w:val="00A625E3"/>
    <w:rsid w:val="00A62E20"/>
    <w:rsid w:val="00A663F5"/>
    <w:rsid w:val="00A679E6"/>
    <w:rsid w:val="00A70B67"/>
    <w:rsid w:val="00A71B4C"/>
    <w:rsid w:val="00A71F4D"/>
    <w:rsid w:val="00A7382F"/>
    <w:rsid w:val="00A7520E"/>
    <w:rsid w:val="00A81B68"/>
    <w:rsid w:val="00A822D1"/>
    <w:rsid w:val="00A82393"/>
    <w:rsid w:val="00A8359D"/>
    <w:rsid w:val="00A83C4D"/>
    <w:rsid w:val="00A85625"/>
    <w:rsid w:val="00A85F85"/>
    <w:rsid w:val="00A85FEF"/>
    <w:rsid w:val="00A87875"/>
    <w:rsid w:val="00A91248"/>
    <w:rsid w:val="00A9358D"/>
    <w:rsid w:val="00A94A7B"/>
    <w:rsid w:val="00A94C49"/>
    <w:rsid w:val="00A95072"/>
    <w:rsid w:val="00AA2E84"/>
    <w:rsid w:val="00AA456E"/>
    <w:rsid w:val="00AA4D0F"/>
    <w:rsid w:val="00AB1B33"/>
    <w:rsid w:val="00AB26AE"/>
    <w:rsid w:val="00AB3A23"/>
    <w:rsid w:val="00AB7702"/>
    <w:rsid w:val="00AC044A"/>
    <w:rsid w:val="00AC1B03"/>
    <w:rsid w:val="00AC33A3"/>
    <w:rsid w:val="00AC33C8"/>
    <w:rsid w:val="00AC3ABD"/>
    <w:rsid w:val="00AC55DF"/>
    <w:rsid w:val="00AD129E"/>
    <w:rsid w:val="00AD7BF5"/>
    <w:rsid w:val="00AE5609"/>
    <w:rsid w:val="00AE7503"/>
    <w:rsid w:val="00B033D3"/>
    <w:rsid w:val="00B10FB2"/>
    <w:rsid w:val="00B16266"/>
    <w:rsid w:val="00B1716E"/>
    <w:rsid w:val="00B17480"/>
    <w:rsid w:val="00B17B0D"/>
    <w:rsid w:val="00B20D17"/>
    <w:rsid w:val="00B219AD"/>
    <w:rsid w:val="00B27236"/>
    <w:rsid w:val="00B3195D"/>
    <w:rsid w:val="00B322E1"/>
    <w:rsid w:val="00B33120"/>
    <w:rsid w:val="00B35461"/>
    <w:rsid w:val="00B35B82"/>
    <w:rsid w:val="00B35C1A"/>
    <w:rsid w:val="00B36AC0"/>
    <w:rsid w:val="00B36C0D"/>
    <w:rsid w:val="00B37899"/>
    <w:rsid w:val="00B4030D"/>
    <w:rsid w:val="00B407F7"/>
    <w:rsid w:val="00B42263"/>
    <w:rsid w:val="00B42985"/>
    <w:rsid w:val="00B42ACA"/>
    <w:rsid w:val="00B51B0D"/>
    <w:rsid w:val="00B51C01"/>
    <w:rsid w:val="00B52C86"/>
    <w:rsid w:val="00B55F71"/>
    <w:rsid w:val="00B565CB"/>
    <w:rsid w:val="00B57B45"/>
    <w:rsid w:val="00B6111D"/>
    <w:rsid w:val="00B61857"/>
    <w:rsid w:val="00B64001"/>
    <w:rsid w:val="00B659A7"/>
    <w:rsid w:val="00B66136"/>
    <w:rsid w:val="00B67B96"/>
    <w:rsid w:val="00B73024"/>
    <w:rsid w:val="00B77EFF"/>
    <w:rsid w:val="00B806A9"/>
    <w:rsid w:val="00B80DC1"/>
    <w:rsid w:val="00B82686"/>
    <w:rsid w:val="00B83398"/>
    <w:rsid w:val="00B84424"/>
    <w:rsid w:val="00B8745F"/>
    <w:rsid w:val="00B93081"/>
    <w:rsid w:val="00B9396B"/>
    <w:rsid w:val="00B94411"/>
    <w:rsid w:val="00B94BE2"/>
    <w:rsid w:val="00B94EEF"/>
    <w:rsid w:val="00B9564D"/>
    <w:rsid w:val="00B97008"/>
    <w:rsid w:val="00BA2038"/>
    <w:rsid w:val="00BA2E19"/>
    <w:rsid w:val="00BA3D4F"/>
    <w:rsid w:val="00BA4AF5"/>
    <w:rsid w:val="00BA6ECD"/>
    <w:rsid w:val="00BA70EE"/>
    <w:rsid w:val="00BA74FA"/>
    <w:rsid w:val="00BA7610"/>
    <w:rsid w:val="00BB0722"/>
    <w:rsid w:val="00BB225A"/>
    <w:rsid w:val="00BB23B3"/>
    <w:rsid w:val="00BB5976"/>
    <w:rsid w:val="00BB6F00"/>
    <w:rsid w:val="00BB7EBA"/>
    <w:rsid w:val="00BC0AF0"/>
    <w:rsid w:val="00BC0B6F"/>
    <w:rsid w:val="00BC376C"/>
    <w:rsid w:val="00BC4F63"/>
    <w:rsid w:val="00BC633A"/>
    <w:rsid w:val="00BC7D1D"/>
    <w:rsid w:val="00BD1B52"/>
    <w:rsid w:val="00BD21F5"/>
    <w:rsid w:val="00BD269A"/>
    <w:rsid w:val="00BD44A8"/>
    <w:rsid w:val="00BD770F"/>
    <w:rsid w:val="00BD7E15"/>
    <w:rsid w:val="00BE0782"/>
    <w:rsid w:val="00BE3BFB"/>
    <w:rsid w:val="00BE5437"/>
    <w:rsid w:val="00BF1818"/>
    <w:rsid w:val="00BF2BBA"/>
    <w:rsid w:val="00BF36A2"/>
    <w:rsid w:val="00BF38EA"/>
    <w:rsid w:val="00BF39E1"/>
    <w:rsid w:val="00BF4F06"/>
    <w:rsid w:val="00BF63AC"/>
    <w:rsid w:val="00C00840"/>
    <w:rsid w:val="00C038BD"/>
    <w:rsid w:val="00C044AA"/>
    <w:rsid w:val="00C049CC"/>
    <w:rsid w:val="00C0752B"/>
    <w:rsid w:val="00C07CE5"/>
    <w:rsid w:val="00C10E3B"/>
    <w:rsid w:val="00C12717"/>
    <w:rsid w:val="00C12D61"/>
    <w:rsid w:val="00C15D2F"/>
    <w:rsid w:val="00C21966"/>
    <w:rsid w:val="00C22E17"/>
    <w:rsid w:val="00C275FB"/>
    <w:rsid w:val="00C27F3A"/>
    <w:rsid w:val="00C30B49"/>
    <w:rsid w:val="00C310BD"/>
    <w:rsid w:val="00C33908"/>
    <w:rsid w:val="00C401FF"/>
    <w:rsid w:val="00C4115C"/>
    <w:rsid w:val="00C4128C"/>
    <w:rsid w:val="00C41A86"/>
    <w:rsid w:val="00C42857"/>
    <w:rsid w:val="00C42AA6"/>
    <w:rsid w:val="00C433B0"/>
    <w:rsid w:val="00C46484"/>
    <w:rsid w:val="00C50CBC"/>
    <w:rsid w:val="00C51FE1"/>
    <w:rsid w:val="00C523A1"/>
    <w:rsid w:val="00C536F6"/>
    <w:rsid w:val="00C54157"/>
    <w:rsid w:val="00C56DD6"/>
    <w:rsid w:val="00C5787C"/>
    <w:rsid w:val="00C578DF"/>
    <w:rsid w:val="00C6344D"/>
    <w:rsid w:val="00C64EFE"/>
    <w:rsid w:val="00C65204"/>
    <w:rsid w:val="00C67370"/>
    <w:rsid w:val="00C70DD4"/>
    <w:rsid w:val="00C70E07"/>
    <w:rsid w:val="00C711A7"/>
    <w:rsid w:val="00C724D5"/>
    <w:rsid w:val="00C74082"/>
    <w:rsid w:val="00C77439"/>
    <w:rsid w:val="00C83858"/>
    <w:rsid w:val="00C8454C"/>
    <w:rsid w:val="00C92F15"/>
    <w:rsid w:val="00C97208"/>
    <w:rsid w:val="00CA21C5"/>
    <w:rsid w:val="00CA593A"/>
    <w:rsid w:val="00CA67A2"/>
    <w:rsid w:val="00CA7AA7"/>
    <w:rsid w:val="00CB0B62"/>
    <w:rsid w:val="00CB1EDC"/>
    <w:rsid w:val="00CB267C"/>
    <w:rsid w:val="00CB485D"/>
    <w:rsid w:val="00CB5498"/>
    <w:rsid w:val="00CB549E"/>
    <w:rsid w:val="00CC15F7"/>
    <w:rsid w:val="00CC71F4"/>
    <w:rsid w:val="00CC7547"/>
    <w:rsid w:val="00CD088D"/>
    <w:rsid w:val="00CD089B"/>
    <w:rsid w:val="00CD0C36"/>
    <w:rsid w:val="00CD5AA7"/>
    <w:rsid w:val="00CD5D76"/>
    <w:rsid w:val="00CD6B29"/>
    <w:rsid w:val="00CE4A96"/>
    <w:rsid w:val="00CE78FB"/>
    <w:rsid w:val="00CF063B"/>
    <w:rsid w:val="00CF4279"/>
    <w:rsid w:val="00CF5F1B"/>
    <w:rsid w:val="00D044B1"/>
    <w:rsid w:val="00D10EDE"/>
    <w:rsid w:val="00D132EA"/>
    <w:rsid w:val="00D138D2"/>
    <w:rsid w:val="00D161B0"/>
    <w:rsid w:val="00D17C5F"/>
    <w:rsid w:val="00D20856"/>
    <w:rsid w:val="00D24B10"/>
    <w:rsid w:val="00D26DFC"/>
    <w:rsid w:val="00D2741B"/>
    <w:rsid w:val="00D32933"/>
    <w:rsid w:val="00D335A6"/>
    <w:rsid w:val="00D429E9"/>
    <w:rsid w:val="00D460B3"/>
    <w:rsid w:val="00D475DC"/>
    <w:rsid w:val="00D5081E"/>
    <w:rsid w:val="00D50AC9"/>
    <w:rsid w:val="00D50E2C"/>
    <w:rsid w:val="00D55679"/>
    <w:rsid w:val="00D63624"/>
    <w:rsid w:val="00D63D0F"/>
    <w:rsid w:val="00D645E0"/>
    <w:rsid w:val="00D65A5E"/>
    <w:rsid w:val="00D67147"/>
    <w:rsid w:val="00D744C8"/>
    <w:rsid w:val="00D7455B"/>
    <w:rsid w:val="00D8042C"/>
    <w:rsid w:val="00D80707"/>
    <w:rsid w:val="00D81A22"/>
    <w:rsid w:val="00D833E0"/>
    <w:rsid w:val="00D840DC"/>
    <w:rsid w:val="00D8576E"/>
    <w:rsid w:val="00D86DE7"/>
    <w:rsid w:val="00D90764"/>
    <w:rsid w:val="00D925C2"/>
    <w:rsid w:val="00D96918"/>
    <w:rsid w:val="00DA1A7B"/>
    <w:rsid w:val="00DA1BE3"/>
    <w:rsid w:val="00DA3FD8"/>
    <w:rsid w:val="00DA55A2"/>
    <w:rsid w:val="00DA7D58"/>
    <w:rsid w:val="00DB0F43"/>
    <w:rsid w:val="00DB1744"/>
    <w:rsid w:val="00DB2973"/>
    <w:rsid w:val="00DB565C"/>
    <w:rsid w:val="00DB59BC"/>
    <w:rsid w:val="00DC4E6E"/>
    <w:rsid w:val="00DD14D2"/>
    <w:rsid w:val="00DD152C"/>
    <w:rsid w:val="00DD6A21"/>
    <w:rsid w:val="00DD7496"/>
    <w:rsid w:val="00DE0155"/>
    <w:rsid w:val="00DE1D35"/>
    <w:rsid w:val="00DE264F"/>
    <w:rsid w:val="00DE344E"/>
    <w:rsid w:val="00DE7586"/>
    <w:rsid w:val="00DF0B0C"/>
    <w:rsid w:val="00DF10F1"/>
    <w:rsid w:val="00DF3EB7"/>
    <w:rsid w:val="00DF4875"/>
    <w:rsid w:val="00E0060E"/>
    <w:rsid w:val="00E00D6A"/>
    <w:rsid w:val="00E01006"/>
    <w:rsid w:val="00E02BA7"/>
    <w:rsid w:val="00E036EC"/>
    <w:rsid w:val="00E03BC5"/>
    <w:rsid w:val="00E04E26"/>
    <w:rsid w:val="00E06644"/>
    <w:rsid w:val="00E07C3A"/>
    <w:rsid w:val="00E07E88"/>
    <w:rsid w:val="00E1181C"/>
    <w:rsid w:val="00E13D9D"/>
    <w:rsid w:val="00E153EC"/>
    <w:rsid w:val="00E20069"/>
    <w:rsid w:val="00E22B41"/>
    <w:rsid w:val="00E24BF5"/>
    <w:rsid w:val="00E24ECB"/>
    <w:rsid w:val="00E25454"/>
    <w:rsid w:val="00E26F5F"/>
    <w:rsid w:val="00E311C1"/>
    <w:rsid w:val="00E3228C"/>
    <w:rsid w:val="00E34808"/>
    <w:rsid w:val="00E35F84"/>
    <w:rsid w:val="00E37546"/>
    <w:rsid w:val="00E37ECE"/>
    <w:rsid w:val="00E40DBB"/>
    <w:rsid w:val="00E41CDF"/>
    <w:rsid w:val="00E43447"/>
    <w:rsid w:val="00E43B36"/>
    <w:rsid w:val="00E458AC"/>
    <w:rsid w:val="00E47932"/>
    <w:rsid w:val="00E52E21"/>
    <w:rsid w:val="00E53934"/>
    <w:rsid w:val="00E5393F"/>
    <w:rsid w:val="00E54EE9"/>
    <w:rsid w:val="00E55826"/>
    <w:rsid w:val="00E55C61"/>
    <w:rsid w:val="00E57CFE"/>
    <w:rsid w:val="00E63035"/>
    <w:rsid w:val="00E631DD"/>
    <w:rsid w:val="00E676A3"/>
    <w:rsid w:val="00E70957"/>
    <w:rsid w:val="00E70A19"/>
    <w:rsid w:val="00E71E83"/>
    <w:rsid w:val="00E74D3B"/>
    <w:rsid w:val="00E75A8D"/>
    <w:rsid w:val="00E76F1A"/>
    <w:rsid w:val="00E80E0F"/>
    <w:rsid w:val="00E81881"/>
    <w:rsid w:val="00E81995"/>
    <w:rsid w:val="00E832A3"/>
    <w:rsid w:val="00E861F6"/>
    <w:rsid w:val="00E90AD9"/>
    <w:rsid w:val="00E93C52"/>
    <w:rsid w:val="00E93EA5"/>
    <w:rsid w:val="00E963DF"/>
    <w:rsid w:val="00E96620"/>
    <w:rsid w:val="00EA4E01"/>
    <w:rsid w:val="00EA5948"/>
    <w:rsid w:val="00EB0DB8"/>
    <w:rsid w:val="00EB0DD9"/>
    <w:rsid w:val="00EB1A25"/>
    <w:rsid w:val="00EB7939"/>
    <w:rsid w:val="00EB7C57"/>
    <w:rsid w:val="00EC1EF4"/>
    <w:rsid w:val="00EC336C"/>
    <w:rsid w:val="00EC5B2B"/>
    <w:rsid w:val="00EE0904"/>
    <w:rsid w:val="00EE3675"/>
    <w:rsid w:val="00EF12C7"/>
    <w:rsid w:val="00EF140F"/>
    <w:rsid w:val="00EF57FE"/>
    <w:rsid w:val="00EF5861"/>
    <w:rsid w:val="00F03081"/>
    <w:rsid w:val="00F05A3E"/>
    <w:rsid w:val="00F11D16"/>
    <w:rsid w:val="00F13A04"/>
    <w:rsid w:val="00F14748"/>
    <w:rsid w:val="00F1536A"/>
    <w:rsid w:val="00F15987"/>
    <w:rsid w:val="00F16E2C"/>
    <w:rsid w:val="00F171FC"/>
    <w:rsid w:val="00F20766"/>
    <w:rsid w:val="00F22D4F"/>
    <w:rsid w:val="00F23F1C"/>
    <w:rsid w:val="00F262AD"/>
    <w:rsid w:val="00F26B9B"/>
    <w:rsid w:val="00F3090E"/>
    <w:rsid w:val="00F327FE"/>
    <w:rsid w:val="00F3291B"/>
    <w:rsid w:val="00F3324E"/>
    <w:rsid w:val="00F33775"/>
    <w:rsid w:val="00F34328"/>
    <w:rsid w:val="00F34F54"/>
    <w:rsid w:val="00F35EA6"/>
    <w:rsid w:val="00F360F3"/>
    <w:rsid w:val="00F372ED"/>
    <w:rsid w:val="00F4241E"/>
    <w:rsid w:val="00F42F9F"/>
    <w:rsid w:val="00F43AB6"/>
    <w:rsid w:val="00F44071"/>
    <w:rsid w:val="00F4661F"/>
    <w:rsid w:val="00F5061E"/>
    <w:rsid w:val="00F511D1"/>
    <w:rsid w:val="00F525D9"/>
    <w:rsid w:val="00F5278B"/>
    <w:rsid w:val="00F52985"/>
    <w:rsid w:val="00F53A03"/>
    <w:rsid w:val="00F53BC2"/>
    <w:rsid w:val="00F5428C"/>
    <w:rsid w:val="00F54DDA"/>
    <w:rsid w:val="00F57880"/>
    <w:rsid w:val="00F6696B"/>
    <w:rsid w:val="00F6698E"/>
    <w:rsid w:val="00F73145"/>
    <w:rsid w:val="00F73A26"/>
    <w:rsid w:val="00F75C8E"/>
    <w:rsid w:val="00F75E45"/>
    <w:rsid w:val="00F8308C"/>
    <w:rsid w:val="00F83C74"/>
    <w:rsid w:val="00F8431B"/>
    <w:rsid w:val="00F86E6A"/>
    <w:rsid w:val="00F870A8"/>
    <w:rsid w:val="00F93463"/>
    <w:rsid w:val="00F95AB0"/>
    <w:rsid w:val="00F9627E"/>
    <w:rsid w:val="00F96F06"/>
    <w:rsid w:val="00F97A84"/>
    <w:rsid w:val="00FA449F"/>
    <w:rsid w:val="00FA4938"/>
    <w:rsid w:val="00FA67DE"/>
    <w:rsid w:val="00FA755A"/>
    <w:rsid w:val="00FB11E9"/>
    <w:rsid w:val="00FB208C"/>
    <w:rsid w:val="00FB3913"/>
    <w:rsid w:val="00FB522F"/>
    <w:rsid w:val="00FB7400"/>
    <w:rsid w:val="00FC30CF"/>
    <w:rsid w:val="00FD1AB5"/>
    <w:rsid w:val="00FD40A3"/>
    <w:rsid w:val="00FD4D28"/>
    <w:rsid w:val="00FD51BF"/>
    <w:rsid w:val="00FD6468"/>
    <w:rsid w:val="00FD6A82"/>
    <w:rsid w:val="00FD753D"/>
    <w:rsid w:val="00FE0032"/>
    <w:rsid w:val="00FE1012"/>
    <w:rsid w:val="00FE1FBF"/>
    <w:rsid w:val="00FE2DBB"/>
    <w:rsid w:val="00FE4453"/>
    <w:rsid w:val="00FE5EC9"/>
    <w:rsid w:val="00FE6C64"/>
    <w:rsid w:val="00FE75E4"/>
    <w:rsid w:val="00FE78A7"/>
    <w:rsid w:val="00FF104D"/>
    <w:rsid w:val="00FF1088"/>
    <w:rsid w:val="00FF62E0"/>
    <w:rsid w:val="00FF6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Subtitle" w:qFormat="1"/>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0">
    <w:name w:val="Normal"/>
    <w:unhideWhenUsed/>
    <w:rsid w:val="0064421E"/>
    <w:rPr>
      <w:sz w:val="24"/>
      <w:szCs w:val="24"/>
      <w:lang w:val="en-US"/>
    </w:rPr>
  </w:style>
  <w:style w:type="paragraph" w:styleId="10">
    <w:name w:val="heading 1"/>
    <w:basedOn w:val="a0"/>
    <w:next w:val="a0"/>
    <w:link w:val="11"/>
    <w:qFormat/>
    <w:rsid w:val="00F53A03"/>
    <w:pPr>
      <w:keepNext/>
      <w:numPr>
        <w:numId w:val="13"/>
      </w:numPr>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numPr>
        <w:ilvl w:val="1"/>
        <w:numId w:val="13"/>
      </w:numPr>
      <w:spacing w:before="240" w:after="60"/>
      <w:outlineLvl w:val="1"/>
    </w:pPr>
    <w:rPr>
      <w:rFonts w:ascii="Arial" w:hAnsi="Arial" w:cs="Arial"/>
      <w:b/>
      <w:bCs/>
      <w:i/>
      <w:iCs/>
      <w:sz w:val="28"/>
      <w:szCs w:val="28"/>
    </w:rPr>
  </w:style>
  <w:style w:type="paragraph" w:styleId="30">
    <w:name w:val="heading 3"/>
    <w:basedOn w:val="a0"/>
    <w:next w:val="a0"/>
    <w:link w:val="31"/>
    <w:unhideWhenUsed/>
    <w:qFormat/>
    <w:rsid w:val="00F4241E"/>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unhideWhenUsed/>
    <w:qFormat/>
    <w:rsid w:val="00FA755A"/>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nhideWhenUsed/>
    <w:qFormat/>
    <w:rsid w:val="00FA755A"/>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nhideWhenUsed/>
    <w:qFormat/>
    <w:rsid w:val="00FA755A"/>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nhideWhenUsed/>
    <w:qFormat/>
    <w:rsid w:val="00FA755A"/>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nhideWhenUsed/>
    <w:qFormat/>
    <w:rsid w:val="00FA755A"/>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FA755A"/>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BPC3-Numeredlist">
    <w:name w:val="BPC3 - Numered list"/>
    <w:basedOn w:val="a3"/>
    <w:rsid w:val="00E07C3A"/>
    <w:pPr>
      <w:numPr>
        <w:numId w:val="6"/>
      </w:numPr>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2">
    <w:name w:val="toc 1"/>
    <w:basedOn w:val="a0"/>
    <w:next w:val="a0"/>
    <w:autoRedefine/>
    <w:uiPriority w:val="39"/>
    <w:unhideWhenUsed/>
    <w:rsid w:val="002C2A20"/>
    <w:pPr>
      <w:spacing w:before="120" w:after="120"/>
    </w:pPr>
    <w:rPr>
      <w:rFonts w:asciiTheme="minorHAnsi" w:hAnsiTheme="minorHAnsi" w:cstheme="minorHAnsi"/>
      <w:b/>
      <w:bCs/>
      <w:caps/>
      <w:sz w:val="20"/>
      <w:szCs w:val="20"/>
    </w:rPr>
  </w:style>
  <w:style w:type="paragraph" w:customStyle="1" w:styleId="BPC2TOCheader">
    <w:name w:val="BPC2 – TOC header"/>
    <w:basedOn w:val="a0"/>
    <w:next w:val="BPC3Bodyafterheading"/>
    <w:rsid w:val="00A40341"/>
    <w:pPr>
      <w:spacing w:after="480"/>
    </w:pPr>
    <w:rPr>
      <w:rFonts w:ascii="Calibri" w:hAnsi="Calibri"/>
      <w:color w:val="003399"/>
      <w:sz w:val="48"/>
      <w:szCs w:val="48"/>
      <w:lang w:eastAsia="en-US"/>
    </w:rPr>
  </w:style>
  <w:style w:type="paragraph" w:customStyle="1" w:styleId="BPC3Code">
    <w:name w:val="BPC3 – Code"/>
    <w:basedOn w:val="a0"/>
    <w:rsid w:val="007E03F4"/>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styleId="22">
    <w:name w:val="toc 2"/>
    <w:basedOn w:val="a0"/>
    <w:next w:val="a0"/>
    <w:autoRedefine/>
    <w:uiPriority w:val="39"/>
    <w:unhideWhenUsed/>
    <w:rsid w:val="002C2A20"/>
    <w:pPr>
      <w:ind w:left="240"/>
    </w:pPr>
    <w:rPr>
      <w:rFonts w:asciiTheme="minorHAnsi" w:hAnsiTheme="minorHAnsi" w:cstheme="minorHAnsi"/>
      <w:smallCaps/>
      <w:sz w:val="20"/>
      <w:szCs w:val="20"/>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next w:val="BPC3Bodyafterheading"/>
    <w:qFormat/>
    <w:rsid w:val="009737D7"/>
    <w:pPr>
      <w:numPr>
        <w:numId w:val="14"/>
      </w:numPr>
      <w:spacing w:before="400"/>
      <w:ind w:left="432"/>
      <w:jc w:val="left"/>
      <w:outlineLvl w:val="0"/>
    </w:pPr>
    <w:rPr>
      <w:caps/>
      <w:color w:val="003399"/>
      <w:sz w:val="40"/>
      <w:szCs w:val="36"/>
    </w:rPr>
  </w:style>
  <w:style w:type="paragraph" w:customStyle="1" w:styleId="BPC3Heading2">
    <w:name w:val="BPC3 – Heading2"/>
    <w:basedOn w:val="BPC3Bodynormal"/>
    <w:next w:val="BPC3Bodyafterheading"/>
    <w:autoRedefine/>
    <w:qFormat/>
    <w:rsid w:val="001C0D7D"/>
    <w:pPr>
      <w:keepNext/>
      <w:numPr>
        <w:ilvl w:val="1"/>
        <w:numId w:val="14"/>
      </w:num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table" w:styleId="a4">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next w:val="BPC3Bodyafterheading"/>
    <w:rsid w:val="005A4BF7"/>
    <w:pPr>
      <w:spacing w:before="120"/>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next w:val="BPC3Bodyafterheading"/>
    <w:qFormat/>
    <w:rsid w:val="00410097"/>
    <w:rPr>
      <w:u w:val="single"/>
    </w:rPr>
  </w:style>
  <w:style w:type="paragraph" w:customStyle="1" w:styleId="BPC3Heading3">
    <w:name w:val="BPC3 – Heading3"/>
    <w:basedOn w:val="BPC3Bodynormal"/>
    <w:next w:val="BPC3Bodyafterheading"/>
    <w:qFormat/>
    <w:rsid w:val="00F8431B"/>
    <w:pPr>
      <w:keepNext/>
      <w:numPr>
        <w:ilvl w:val="2"/>
        <w:numId w:val="14"/>
      </w:numPr>
      <w:spacing w:before="280" w:after="60"/>
      <w:jc w:val="left"/>
      <w:outlineLvl w:val="2"/>
    </w:pPr>
    <w:rPr>
      <w:b/>
      <w:sz w:val="28"/>
    </w:rPr>
  </w:style>
  <w:style w:type="paragraph" w:customStyle="1" w:styleId="BPC3Bodykeyphrases">
    <w:name w:val="BPC3 – Body key phrases"/>
    <w:basedOn w:val="a0"/>
    <w:rsid w:val="00910BC9"/>
    <w:pPr>
      <w:spacing w:after="240"/>
      <w:jc w:val="center"/>
    </w:pPr>
    <w:rPr>
      <w:rFonts w:ascii="Calibri" w:hAnsi="Calibri"/>
      <w:b/>
      <w:i/>
      <w:color w:val="003399"/>
      <w:szCs w:val="28"/>
      <w:lang w:eastAsia="en-US"/>
    </w:rPr>
  </w:style>
  <w:style w:type="paragraph" w:customStyle="1" w:styleId="BPC3FigureCaption">
    <w:name w:val="BPC3 – Figure Caption"/>
    <w:basedOn w:val="a0"/>
    <w:rsid w:val="0001272A"/>
    <w:pPr>
      <w:numPr>
        <w:numId w:val="4"/>
      </w:numPr>
      <w:spacing w:before="120" w:after="240"/>
      <w:jc w:val="center"/>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5">
    <w:name w:val="TOC Heading"/>
    <w:basedOn w:val="10"/>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0"/>
    <w:next w:val="BPC3Bullet1"/>
    <w:link w:val="BPC3Bullet1bold0"/>
    <w:rsid w:val="0090283D"/>
    <w:pPr>
      <w:numPr>
        <w:numId w:val="1"/>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rPr>
  </w:style>
  <w:style w:type="character" w:customStyle="1" w:styleId="BPC3Bullet10">
    <w:name w:val="BPC3 – Bullet1 Знак Знак"/>
    <w:basedOn w:val="BPC3Bullet1bold0"/>
    <w:link w:val="BPC3Bullet1"/>
    <w:rsid w:val="00BA2038"/>
    <w:rPr>
      <w:rFonts w:ascii="Calibri" w:hAnsi="Calibri"/>
      <w:b w:val="0"/>
      <w:bCs w:val="0"/>
      <w:sz w:val="24"/>
      <w:lang w:val="en-US" w:eastAsia="en-US" w:bidi="ar-SA"/>
    </w:rPr>
  </w:style>
  <w:style w:type="paragraph" w:styleId="32">
    <w:name w:val="toc 3"/>
    <w:basedOn w:val="a0"/>
    <w:next w:val="a0"/>
    <w:autoRedefine/>
    <w:uiPriority w:val="39"/>
    <w:unhideWhenUsed/>
    <w:rsid w:val="002C2A20"/>
    <w:pPr>
      <w:ind w:left="480"/>
    </w:pPr>
    <w:rPr>
      <w:rFonts w:asciiTheme="minorHAnsi" w:hAnsiTheme="minorHAnsi" w:cstheme="minorHAnsi"/>
      <w:i/>
      <w:iCs/>
      <w:sz w:val="20"/>
      <w:szCs w:val="20"/>
    </w:rPr>
  </w:style>
  <w:style w:type="paragraph" w:styleId="42">
    <w:name w:val="toc 4"/>
    <w:basedOn w:val="a0"/>
    <w:next w:val="a0"/>
    <w:autoRedefine/>
    <w:uiPriority w:val="39"/>
    <w:rsid w:val="00F53A03"/>
    <w:pPr>
      <w:ind w:left="720"/>
    </w:pPr>
    <w:rPr>
      <w:rFonts w:asciiTheme="minorHAnsi" w:hAnsiTheme="minorHAnsi" w:cstheme="minorHAnsi"/>
      <w:sz w:val="18"/>
      <w:szCs w:val="18"/>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paragraph" w:customStyle="1" w:styleId="BPC3TableCaption">
    <w:name w:val="BPC3 – Table Caption"/>
    <w:basedOn w:val="BPC3FigureCaption"/>
    <w:next w:val="BPC3Bodyafterheading"/>
    <w:qFormat/>
    <w:rsid w:val="004C77B3"/>
    <w:pPr>
      <w:numPr>
        <w:numId w:val="5"/>
      </w:numPr>
    </w:pPr>
  </w:style>
  <w:style w:type="paragraph" w:styleId="a6">
    <w:name w:val="header"/>
    <w:aliases w:val="hd"/>
    <w:basedOn w:val="a0"/>
    <w:link w:val="a7"/>
    <w:unhideWhenUsed/>
    <w:rsid w:val="00F75E45"/>
    <w:pPr>
      <w:tabs>
        <w:tab w:val="center" w:pos="4677"/>
        <w:tab w:val="right" w:pos="9355"/>
      </w:tabs>
    </w:pPr>
  </w:style>
  <w:style w:type="character" w:customStyle="1" w:styleId="a7">
    <w:name w:val="Верхний колонтитул Знак"/>
    <w:aliases w:val="hd Знак"/>
    <w:basedOn w:val="a1"/>
    <w:link w:val="a6"/>
    <w:rsid w:val="007E03F4"/>
    <w:rPr>
      <w:sz w:val="24"/>
      <w:szCs w:val="24"/>
      <w:lang w:val="en-US"/>
    </w:rPr>
  </w:style>
  <w:style w:type="character" w:customStyle="1" w:styleId="31">
    <w:name w:val="Заголовок 3 Знак"/>
    <w:basedOn w:val="a1"/>
    <w:link w:val="30"/>
    <w:rsid w:val="00F4241E"/>
    <w:rPr>
      <w:rFonts w:asciiTheme="majorHAnsi" w:eastAsiaTheme="majorEastAsia" w:hAnsiTheme="majorHAnsi" w:cstheme="majorBidi"/>
      <w:b/>
      <w:bCs/>
      <w:color w:val="4F81BD" w:themeColor="accent1"/>
      <w:sz w:val="24"/>
      <w:szCs w:val="24"/>
      <w:lang w:val="en-US"/>
    </w:rPr>
  </w:style>
  <w:style w:type="numbering" w:customStyle="1" w:styleId="1">
    <w:name w:val="Стиль1"/>
    <w:uiPriority w:val="99"/>
    <w:rsid w:val="006615AB"/>
    <w:pPr>
      <w:numPr>
        <w:numId w:val="8"/>
      </w:numPr>
    </w:pPr>
  </w:style>
  <w:style w:type="numbering" w:customStyle="1" w:styleId="2">
    <w:name w:val="Стиль2"/>
    <w:uiPriority w:val="99"/>
    <w:rsid w:val="006615AB"/>
    <w:pPr>
      <w:numPr>
        <w:numId w:val="9"/>
      </w:numPr>
    </w:pPr>
  </w:style>
  <w:style w:type="numbering" w:customStyle="1" w:styleId="3">
    <w:name w:val="Стиль3"/>
    <w:uiPriority w:val="99"/>
    <w:rsid w:val="00A452D7"/>
    <w:pPr>
      <w:numPr>
        <w:numId w:val="10"/>
      </w:numPr>
    </w:pPr>
  </w:style>
  <w:style w:type="numbering" w:customStyle="1" w:styleId="40">
    <w:name w:val="Стиль4"/>
    <w:uiPriority w:val="99"/>
    <w:rsid w:val="00A452D7"/>
    <w:pPr>
      <w:numPr>
        <w:numId w:val="11"/>
      </w:numPr>
    </w:pPr>
  </w:style>
  <w:style w:type="numbering" w:customStyle="1" w:styleId="5">
    <w:name w:val="Стиль5"/>
    <w:uiPriority w:val="99"/>
    <w:rsid w:val="00A452D7"/>
    <w:pPr>
      <w:numPr>
        <w:numId w:val="12"/>
      </w:numPr>
    </w:pPr>
  </w:style>
  <w:style w:type="character" w:customStyle="1" w:styleId="41">
    <w:name w:val="Заголовок 4 Знак"/>
    <w:basedOn w:val="a1"/>
    <w:link w:val="4"/>
    <w:rsid w:val="00FA755A"/>
    <w:rPr>
      <w:rFonts w:asciiTheme="majorHAnsi" w:eastAsiaTheme="majorEastAsia" w:hAnsiTheme="majorHAnsi" w:cstheme="majorBidi"/>
      <w:b/>
      <w:bCs/>
      <w:i/>
      <w:iCs/>
      <w:color w:val="4F81BD" w:themeColor="accent1"/>
      <w:sz w:val="24"/>
      <w:szCs w:val="24"/>
      <w:lang w:val="en-US"/>
    </w:rPr>
  </w:style>
  <w:style w:type="character" w:customStyle="1" w:styleId="51">
    <w:name w:val="Заголовок 5 Знак"/>
    <w:basedOn w:val="a1"/>
    <w:link w:val="50"/>
    <w:rsid w:val="00FA755A"/>
    <w:rPr>
      <w:rFonts w:asciiTheme="majorHAnsi" w:eastAsiaTheme="majorEastAsia" w:hAnsiTheme="majorHAnsi" w:cstheme="majorBidi"/>
      <w:color w:val="243F60" w:themeColor="accent1" w:themeShade="7F"/>
      <w:sz w:val="24"/>
      <w:szCs w:val="24"/>
      <w:lang w:val="en-US"/>
    </w:rPr>
  </w:style>
  <w:style w:type="character" w:customStyle="1" w:styleId="60">
    <w:name w:val="Заголовок 6 Знак"/>
    <w:basedOn w:val="a1"/>
    <w:link w:val="6"/>
    <w:rsid w:val="00FA755A"/>
    <w:rPr>
      <w:rFonts w:asciiTheme="majorHAnsi" w:eastAsiaTheme="majorEastAsia" w:hAnsiTheme="majorHAnsi" w:cstheme="majorBidi"/>
      <w:i/>
      <w:iCs/>
      <w:color w:val="243F60" w:themeColor="accent1" w:themeShade="7F"/>
      <w:sz w:val="24"/>
      <w:szCs w:val="24"/>
      <w:lang w:val="en-US"/>
    </w:rPr>
  </w:style>
  <w:style w:type="character" w:customStyle="1" w:styleId="70">
    <w:name w:val="Заголовок 7 Знак"/>
    <w:basedOn w:val="a1"/>
    <w:link w:val="7"/>
    <w:rsid w:val="00FA755A"/>
    <w:rPr>
      <w:rFonts w:asciiTheme="majorHAnsi" w:eastAsiaTheme="majorEastAsia" w:hAnsiTheme="majorHAnsi" w:cstheme="majorBidi"/>
      <w:i/>
      <w:iCs/>
      <w:color w:val="404040" w:themeColor="text1" w:themeTint="BF"/>
      <w:sz w:val="24"/>
      <w:szCs w:val="24"/>
      <w:lang w:val="en-US"/>
    </w:rPr>
  </w:style>
  <w:style w:type="character" w:customStyle="1" w:styleId="80">
    <w:name w:val="Заголовок 8 Знак"/>
    <w:basedOn w:val="a1"/>
    <w:link w:val="8"/>
    <w:rsid w:val="00FA755A"/>
    <w:rPr>
      <w:rFonts w:asciiTheme="majorHAnsi" w:eastAsiaTheme="majorEastAsia" w:hAnsiTheme="majorHAnsi" w:cstheme="majorBidi"/>
      <w:color w:val="404040" w:themeColor="text1" w:themeTint="BF"/>
      <w:lang w:val="en-US"/>
    </w:rPr>
  </w:style>
  <w:style w:type="character" w:customStyle="1" w:styleId="90">
    <w:name w:val="Заголовок 9 Знак"/>
    <w:basedOn w:val="a1"/>
    <w:link w:val="9"/>
    <w:rsid w:val="00FA755A"/>
    <w:rPr>
      <w:rFonts w:asciiTheme="majorHAnsi" w:eastAsiaTheme="majorEastAsia" w:hAnsiTheme="majorHAnsi" w:cstheme="majorBidi"/>
      <w:i/>
      <w:iCs/>
      <w:color w:val="404040" w:themeColor="text1" w:themeTint="BF"/>
      <w:lang w:val="en-US"/>
    </w:rPr>
  </w:style>
  <w:style w:type="character" w:customStyle="1" w:styleId="11">
    <w:name w:val="Заголовок 1 Знак"/>
    <w:basedOn w:val="a1"/>
    <w:link w:val="10"/>
    <w:locked/>
    <w:rsid w:val="00677448"/>
    <w:rPr>
      <w:rFonts w:ascii="Arial" w:hAnsi="Arial" w:cs="Arial"/>
      <w:b/>
      <w:bCs/>
      <w:kern w:val="32"/>
      <w:sz w:val="32"/>
      <w:szCs w:val="32"/>
      <w:lang w:val="en-US"/>
    </w:r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677448"/>
    <w:rPr>
      <w:rFonts w:ascii="Arial" w:hAnsi="Arial" w:cs="Arial"/>
      <w:b/>
      <w:bCs/>
      <w:i/>
      <w:iCs/>
      <w:sz w:val="28"/>
      <w:szCs w:val="28"/>
      <w:lang w:val="en-US"/>
    </w:rPr>
  </w:style>
  <w:style w:type="character" w:customStyle="1" w:styleId="Heading3Char">
    <w:name w:val="Heading 3 Char"/>
    <w:basedOn w:val="a1"/>
    <w:locked/>
    <w:rsid w:val="00677448"/>
    <w:rPr>
      <w:rFonts w:ascii="Arial" w:hAnsi="Arial" w:cs="Arial"/>
      <w:bCs/>
      <w:color w:val="000080"/>
      <w:sz w:val="36"/>
      <w:szCs w:val="36"/>
      <w:lang w:val="en-GB" w:eastAsia="en-US" w:bidi="ar-SA"/>
    </w:rPr>
  </w:style>
  <w:style w:type="paragraph" w:styleId="a8">
    <w:name w:val="footer"/>
    <w:basedOn w:val="a0"/>
    <w:link w:val="a9"/>
    <w:rsid w:val="00677448"/>
    <w:pPr>
      <w:tabs>
        <w:tab w:val="center" w:pos="4677"/>
        <w:tab w:val="right" w:pos="9355"/>
      </w:tabs>
    </w:pPr>
    <w:rPr>
      <w:rFonts w:ascii="Calibri" w:hAnsi="Calibri"/>
      <w:lang w:eastAsia="en-US"/>
    </w:rPr>
  </w:style>
  <w:style w:type="character" w:customStyle="1" w:styleId="a9">
    <w:name w:val="Нижний колонтитул Знак"/>
    <w:basedOn w:val="a1"/>
    <w:link w:val="a8"/>
    <w:rsid w:val="00677448"/>
    <w:rPr>
      <w:rFonts w:ascii="Calibri" w:hAnsi="Calibri"/>
      <w:sz w:val="24"/>
      <w:szCs w:val="24"/>
      <w:lang w:val="en-US" w:eastAsia="en-US"/>
    </w:rPr>
  </w:style>
  <w:style w:type="paragraph" w:customStyle="1" w:styleId="BPC1-covertitle">
    <w:name w:val="BPC1 - cover title"/>
    <w:basedOn w:val="a0"/>
    <w:rsid w:val="00677448"/>
    <w:pPr>
      <w:spacing w:before="8400"/>
      <w:ind w:left="851"/>
      <w:jc w:val="center"/>
    </w:pPr>
    <w:rPr>
      <w:rFonts w:ascii="Calibri" w:hAnsi="Calibri"/>
      <w:sz w:val="48"/>
      <w:szCs w:val="48"/>
      <w:lang w:eastAsia="en-US"/>
    </w:rPr>
  </w:style>
  <w:style w:type="paragraph" w:customStyle="1" w:styleId="BPC1-subhead">
    <w:name w:val="BPC1 - subhead"/>
    <w:basedOn w:val="a0"/>
    <w:rsid w:val="00677448"/>
    <w:pPr>
      <w:spacing w:before="120"/>
      <w:ind w:left="851"/>
      <w:jc w:val="center"/>
    </w:pPr>
    <w:rPr>
      <w:rFonts w:ascii="Calibri" w:hAnsi="Calibri"/>
      <w:i/>
      <w:iCs/>
      <w:szCs w:val="20"/>
      <w:lang w:eastAsia="en-US"/>
    </w:rPr>
  </w:style>
  <w:style w:type="paragraph" w:customStyle="1" w:styleId="BPC1-request">
    <w:name w:val="BPC1 - request"/>
    <w:basedOn w:val="a0"/>
    <w:rsid w:val="00677448"/>
    <w:pPr>
      <w:spacing w:before="600"/>
      <w:ind w:left="851"/>
      <w:jc w:val="center"/>
    </w:pPr>
    <w:rPr>
      <w:rFonts w:ascii="Calibri" w:hAnsi="Calibri"/>
      <w:sz w:val="20"/>
      <w:szCs w:val="20"/>
      <w:lang w:eastAsia="en-US"/>
    </w:rPr>
  </w:style>
  <w:style w:type="paragraph" w:customStyle="1" w:styleId="BPC-legaleze">
    <w:name w:val="BPC - legaleze"/>
    <w:basedOn w:val="a0"/>
    <w:rsid w:val="00677448"/>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677448"/>
    <w:pPr>
      <w:spacing w:after="480"/>
    </w:pPr>
    <w:rPr>
      <w:rFonts w:ascii="Calibri" w:hAnsi="Calibri"/>
      <w:color w:val="000000"/>
      <w:sz w:val="48"/>
      <w:szCs w:val="48"/>
      <w:lang w:eastAsia="en-US"/>
    </w:rPr>
  </w:style>
  <w:style w:type="character" w:styleId="aa">
    <w:name w:val="Hyperlink"/>
    <w:basedOn w:val="a1"/>
    <w:uiPriority w:val="99"/>
    <w:rsid w:val="00677448"/>
    <w:rPr>
      <w:rFonts w:ascii="Calibri" w:hAnsi="Calibri" w:cs="Times New Roman"/>
      <w:color w:val="0000FF"/>
      <w:u w:val="single"/>
    </w:rPr>
  </w:style>
  <w:style w:type="paragraph" w:customStyle="1" w:styleId="BPC3-bodycopynormal">
    <w:name w:val="BPC3 - body copy normal"/>
    <w:basedOn w:val="a0"/>
    <w:link w:val="BPC3-bodycopynormal0"/>
    <w:rsid w:val="00677448"/>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677448"/>
    <w:rPr>
      <w:rFonts w:ascii="Calibri" w:hAnsi="Calibri"/>
      <w:szCs w:val="24"/>
      <w:lang w:val="en-US" w:eastAsia="en-US"/>
    </w:rPr>
  </w:style>
  <w:style w:type="paragraph" w:customStyle="1" w:styleId="BPC3-Heading1">
    <w:name w:val="BPC3 - Heading1"/>
    <w:basedOn w:val="BPC3-bodycopynormal"/>
    <w:rsid w:val="00677448"/>
    <w:rPr>
      <w:color w:val="000080"/>
      <w:sz w:val="36"/>
      <w:szCs w:val="36"/>
    </w:rPr>
  </w:style>
  <w:style w:type="paragraph" w:customStyle="1" w:styleId="BPC3-Heading2">
    <w:name w:val="BPC3 - Heading2"/>
    <w:basedOn w:val="BPC3-bodycopynormal"/>
    <w:rsid w:val="00677448"/>
    <w:pPr>
      <w:spacing w:before="360" w:after="0"/>
    </w:pPr>
    <w:rPr>
      <w:color w:val="000080"/>
      <w:sz w:val="28"/>
      <w:szCs w:val="28"/>
    </w:rPr>
  </w:style>
  <w:style w:type="paragraph" w:customStyle="1" w:styleId="BPC3-bodyafterheading">
    <w:name w:val="BPC3 - body after heading"/>
    <w:basedOn w:val="BPC3-bodycopynormal"/>
    <w:link w:val="BPC3-bodyafterheading0"/>
    <w:rsid w:val="00677448"/>
    <w:rPr>
      <w:sz w:val="22"/>
      <w:szCs w:val="22"/>
      <w:lang w:val="fr-FR"/>
    </w:rPr>
  </w:style>
  <w:style w:type="paragraph" w:customStyle="1" w:styleId="BPC3-bullet2">
    <w:name w:val="BPC3 - bullet2"/>
    <w:basedOn w:val="a0"/>
    <w:rsid w:val="00677448"/>
    <w:pPr>
      <w:spacing w:after="120"/>
      <w:ind w:left="1080" w:hanging="360"/>
    </w:pPr>
    <w:rPr>
      <w:rFonts w:ascii="Calibri" w:hAnsi="Calibri"/>
      <w:sz w:val="20"/>
      <w:szCs w:val="20"/>
      <w:lang w:eastAsia="en-US"/>
    </w:rPr>
  </w:style>
  <w:style w:type="paragraph" w:customStyle="1" w:styleId="BPC3-bullet1">
    <w:name w:val="BPC3 - bullet1"/>
    <w:basedOn w:val="a0"/>
    <w:rsid w:val="00677448"/>
    <w:pPr>
      <w:spacing w:before="60" w:after="60"/>
      <w:ind w:left="259" w:hanging="259"/>
    </w:pPr>
    <w:rPr>
      <w:rFonts w:ascii="Calibri" w:hAnsi="Calibri"/>
      <w:sz w:val="20"/>
      <w:szCs w:val="20"/>
      <w:lang w:eastAsia="en-US"/>
    </w:rPr>
  </w:style>
  <w:style w:type="paragraph" w:customStyle="1" w:styleId="BPC3-Tableheadings">
    <w:name w:val="BPC3 - Table headings"/>
    <w:basedOn w:val="a0"/>
    <w:rsid w:val="00677448"/>
    <w:rPr>
      <w:rFonts w:ascii="Calibri" w:hAnsi="Calibri"/>
      <w:b/>
      <w:sz w:val="20"/>
      <w:lang w:eastAsia="en-US"/>
    </w:rPr>
  </w:style>
  <w:style w:type="paragraph" w:customStyle="1" w:styleId="BPC3-Fullysupported">
    <w:name w:val="BPC3 - Fully supported"/>
    <w:basedOn w:val="a0"/>
    <w:link w:val="BPC3-Fullysupported0"/>
    <w:rsid w:val="00677448"/>
    <w:pPr>
      <w:spacing w:before="60" w:after="60"/>
    </w:pPr>
    <w:rPr>
      <w:rFonts w:ascii="Calibri" w:hAnsi="Calibri"/>
      <w:color w:val="808080"/>
      <w:sz w:val="18"/>
      <w:szCs w:val="18"/>
      <w:lang w:eastAsia="en-US"/>
    </w:rPr>
  </w:style>
  <w:style w:type="paragraph" w:customStyle="1" w:styleId="BPC-checkmarks">
    <w:name w:val="BPC - checkmarks"/>
    <w:basedOn w:val="a0"/>
    <w:rsid w:val="00677448"/>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677448"/>
    <w:rPr>
      <w:rFonts w:ascii="Calibri" w:hAnsi="Calibri"/>
      <w:color w:val="808080"/>
      <w:sz w:val="18"/>
      <w:szCs w:val="18"/>
      <w:lang w:val="en-US" w:eastAsia="en-US"/>
    </w:rPr>
  </w:style>
  <w:style w:type="paragraph" w:customStyle="1" w:styleId="BPC3-subhead1">
    <w:name w:val="BPC3 - subhead1"/>
    <w:basedOn w:val="BPC3-bodyafterheading"/>
    <w:rsid w:val="00677448"/>
  </w:style>
  <w:style w:type="paragraph" w:customStyle="1" w:styleId="BPC3-tableitems">
    <w:name w:val="BPC3 - table items"/>
    <w:basedOn w:val="a0"/>
    <w:rsid w:val="00677448"/>
    <w:rPr>
      <w:rFonts w:ascii="Calibri" w:hAnsi="Calibri"/>
      <w:sz w:val="20"/>
      <w:szCs w:val="20"/>
      <w:lang w:eastAsia="en-US"/>
    </w:rPr>
  </w:style>
  <w:style w:type="paragraph" w:customStyle="1" w:styleId="BPC3-subhead2">
    <w:name w:val="BPC3 - subhead2"/>
    <w:basedOn w:val="BPC3-bodyafterheading"/>
    <w:rsid w:val="00677448"/>
  </w:style>
  <w:style w:type="paragraph" w:customStyle="1" w:styleId="BPC3-Heading3">
    <w:name w:val="BPC3 - Heading3"/>
    <w:basedOn w:val="BPC3-bodycopynormal"/>
    <w:rsid w:val="00677448"/>
    <w:pPr>
      <w:numPr>
        <w:numId w:val="31"/>
      </w:numPr>
      <w:tabs>
        <w:tab w:val="num" w:pos="432"/>
      </w:tabs>
      <w:spacing w:before="200" w:after="0"/>
      <w:ind w:left="432" w:hanging="432"/>
    </w:pPr>
    <w:rPr>
      <w:b/>
      <w:color w:val="000080"/>
      <w:sz w:val="22"/>
    </w:rPr>
  </w:style>
  <w:style w:type="paragraph" w:customStyle="1" w:styleId="BPCinside-keyphrases">
    <w:name w:val="BPC inside - key phrases"/>
    <w:basedOn w:val="a0"/>
    <w:rsid w:val="00677448"/>
    <w:pPr>
      <w:spacing w:after="240"/>
    </w:pPr>
    <w:rPr>
      <w:rFonts w:ascii="Calibri" w:hAnsi="Calibri"/>
      <w:b/>
      <w:i/>
      <w:color w:val="3366FF"/>
      <w:sz w:val="28"/>
      <w:szCs w:val="28"/>
      <w:lang w:eastAsia="en-US"/>
    </w:rPr>
  </w:style>
  <w:style w:type="paragraph" w:customStyle="1" w:styleId="BPC3-caption">
    <w:name w:val="BPC3 - caption"/>
    <w:basedOn w:val="a0"/>
    <w:rsid w:val="00677448"/>
    <w:pPr>
      <w:spacing w:before="120" w:after="240"/>
    </w:pPr>
    <w:rPr>
      <w:rFonts w:ascii="Calibri" w:hAnsi="Calibri"/>
      <w:i/>
      <w:iCs/>
      <w:sz w:val="16"/>
      <w:szCs w:val="20"/>
      <w:lang w:eastAsia="en-US"/>
    </w:rPr>
  </w:style>
  <w:style w:type="paragraph" w:customStyle="1" w:styleId="BPC-headingoffices">
    <w:name w:val="BPC - heading offices"/>
    <w:basedOn w:val="a0"/>
    <w:rsid w:val="00677448"/>
    <w:rPr>
      <w:rFonts w:ascii="Calibri" w:hAnsi="Calibri"/>
      <w:b/>
      <w:bCs/>
      <w:sz w:val="20"/>
      <w:szCs w:val="20"/>
      <w:lang w:eastAsia="en-US"/>
    </w:rPr>
  </w:style>
  <w:style w:type="paragraph" w:customStyle="1" w:styleId="BPC-bullet">
    <w:name w:val="BPC - bullet"/>
    <w:basedOn w:val="a0"/>
    <w:link w:val="BPC-bullet0"/>
    <w:rsid w:val="00677448"/>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677448"/>
    <w:rPr>
      <w:rFonts w:ascii="Verdana" w:hAnsi="Verdana"/>
      <w:lang w:val="en-US" w:eastAsia="en-US"/>
    </w:rPr>
  </w:style>
  <w:style w:type="paragraph" w:styleId="ab">
    <w:name w:val="Balloon Text"/>
    <w:basedOn w:val="a0"/>
    <w:link w:val="ac"/>
    <w:rsid w:val="00677448"/>
    <w:rPr>
      <w:rFonts w:ascii="Tahoma" w:hAnsi="Tahoma" w:cs="Tahoma"/>
      <w:sz w:val="16"/>
      <w:szCs w:val="16"/>
      <w:lang w:eastAsia="en-US"/>
    </w:rPr>
  </w:style>
  <w:style w:type="character" w:customStyle="1" w:styleId="ac">
    <w:name w:val="Текст выноски Знак"/>
    <w:basedOn w:val="a1"/>
    <w:link w:val="ab"/>
    <w:rsid w:val="00677448"/>
    <w:rPr>
      <w:rFonts w:ascii="Tahoma" w:hAnsi="Tahoma" w:cs="Tahoma"/>
      <w:sz w:val="16"/>
      <w:szCs w:val="16"/>
      <w:lang w:val="en-US" w:eastAsia="en-US"/>
    </w:rPr>
  </w:style>
  <w:style w:type="paragraph" w:customStyle="1" w:styleId="BPC-bullet1">
    <w:name w:val="Стиль BPC - bullet + полужирный"/>
    <w:basedOn w:val="BPC-bullet"/>
    <w:link w:val="BPC-bullet2"/>
    <w:rsid w:val="00677448"/>
    <w:rPr>
      <w:rFonts w:ascii="Calibri" w:hAnsi="Calibri"/>
      <w:b/>
      <w:bCs/>
    </w:rPr>
  </w:style>
  <w:style w:type="character" w:customStyle="1" w:styleId="BPC-bullet2">
    <w:name w:val="Стиль BPC - bullet + полужирный Знак"/>
    <w:basedOn w:val="BPC-bullet0"/>
    <w:link w:val="BPC-bullet1"/>
    <w:locked/>
    <w:rsid w:val="00677448"/>
    <w:rPr>
      <w:rFonts w:ascii="Calibri" w:hAnsi="Calibri"/>
      <w:b/>
      <w:bCs/>
      <w:lang w:val="en-US" w:eastAsia="en-US"/>
    </w:rPr>
  </w:style>
  <w:style w:type="character" w:customStyle="1" w:styleId="BPC-web">
    <w:name w:val="BPC - web"/>
    <w:basedOn w:val="a1"/>
    <w:rsid w:val="00677448"/>
    <w:rPr>
      <w:rFonts w:cs="Times New Roman"/>
      <w:b/>
      <w:color w:val="000080"/>
    </w:rPr>
  </w:style>
  <w:style w:type="paragraph" w:styleId="ad">
    <w:name w:val="Title"/>
    <w:basedOn w:val="a0"/>
    <w:next w:val="a0"/>
    <w:link w:val="ae"/>
    <w:qFormat/>
    <w:rsid w:val="00677448"/>
    <w:pPr>
      <w:spacing w:before="240" w:after="60"/>
      <w:jc w:val="center"/>
      <w:outlineLvl w:val="0"/>
    </w:pPr>
    <w:rPr>
      <w:rFonts w:ascii="Cambria" w:hAnsi="Cambria"/>
      <w:b/>
      <w:bCs/>
      <w:kern w:val="28"/>
      <w:sz w:val="32"/>
      <w:szCs w:val="32"/>
      <w:lang w:eastAsia="en-US"/>
    </w:rPr>
  </w:style>
  <w:style w:type="character" w:customStyle="1" w:styleId="ae">
    <w:name w:val="Название Знак"/>
    <w:basedOn w:val="a1"/>
    <w:link w:val="ad"/>
    <w:rsid w:val="00677448"/>
    <w:rPr>
      <w:rFonts w:ascii="Cambria" w:hAnsi="Cambria"/>
      <w:b/>
      <w:bCs/>
      <w:kern w:val="28"/>
      <w:sz w:val="32"/>
      <w:szCs w:val="32"/>
      <w:lang w:val="en-US" w:eastAsia="en-US"/>
    </w:rPr>
  </w:style>
  <w:style w:type="paragraph" w:styleId="af">
    <w:name w:val="Subtitle"/>
    <w:basedOn w:val="a0"/>
    <w:next w:val="a0"/>
    <w:link w:val="af0"/>
    <w:qFormat/>
    <w:rsid w:val="00677448"/>
    <w:pPr>
      <w:spacing w:after="60"/>
      <w:jc w:val="center"/>
      <w:outlineLvl w:val="1"/>
    </w:pPr>
    <w:rPr>
      <w:rFonts w:ascii="Cambria" w:hAnsi="Cambria"/>
      <w:lang w:eastAsia="en-US"/>
    </w:rPr>
  </w:style>
  <w:style w:type="character" w:customStyle="1" w:styleId="af0">
    <w:name w:val="Подзаголовок Знак"/>
    <w:basedOn w:val="a1"/>
    <w:link w:val="af"/>
    <w:rsid w:val="00677448"/>
    <w:rPr>
      <w:rFonts w:ascii="Cambria" w:hAnsi="Cambria"/>
      <w:sz w:val="24"/>
      <w:szCs w:val="24"/>
      <w:lang w:val="en-US" w:eastAsia="en-US"/>
    </w:rPr>
  </w:style>
  <w:style w:type="character" w:styleId="af1">
    <w:name w:val="Strong"/>
    <w:aliases w:val="TITLE"/>
    <w:basedOn w:val="a1"/>
    <w:uiPriority w:val="22"/>
    <w:qFormat/>
    <w:rsid w:val="00677448"/>
    <w:rPr>
      <w:rFonts w:cs="Times New Roman"/>
      <w:b/>
      <w:bCs/>
    </w:rPr>
  </w:style>
  <w:style w:type="character" w:styleId="af2">
    <w:name w:val="Emphasis"/>
    <w:basedOn w:val="a1"/>
    <w:qFormat/>
    <w:rsid w:val="00677448"/>
    <w:rPr>
      <w:rFonts w:ascii="Calibri" w:hAnsi="Calibri" w:cs="Times New Roman"/>
      <w:b/>
      <w:i/>
      <w:iCs/>
    </w:rPr>
  </w:style>
  <w:style w:type="paragraph" w:styleId="af3">
    <w:name w:val="No Spacing"/>
    <w:basedOn w:val="a0"/>
    <w:rsid w:val="00677448"/>
    <w:rPr>
      <w:rFonts w:ascii="Calibri" w:hAnsi="Calibri"/>
      <w:szCs w:val="32"/>
      <w:lang w:eastAsia="en-US"/>
    </w:rPr>
  </w:style>
  <w:style w:type="paragraph" w:styleId="af4">
    <w:name w:val="List Paragraph"/>
    <w:basedOn w:val="a0"/>
    <w:uiPriority w:val="34"/>
    <w:qFormat/>
    <w:rsid w:val="00677448"/>
    <w:pPr>
      <w:ind w:left="720"/>
      <w:contextualSpacing/>
    </w:pPr>
    <w:rPr>
      <w:rFonts w:ascii="Calibri" w:hAnsi="Calibri"/>
      <w:lang w:eastAsia="en-US"/>
    </w:rPr>
  </w:style>
  <w:style w:type="paragraph" w:styleId="23">
    <w:name w:val="Quote"/>
    <w:basedOn w:val="a0"/>
    <w:next w:val="a0"/>
    <w:link w:val="24"/>
    <w:qFormat/>
    <w:rsid w:val="00677448"/>
    <w:rPr>
      <w:rFonts w:ascii="Calibri" w:hAnsi="Calibri"/>
      <w:i/>
      <w:lang w:eastAsia="en-US"/>
    </w:rPr>
  </w:style>
  <w:style w:type="character" w:customStyle="1" w:styleId="24">
    <w:name w:val="Цитата 2 Знак"/>
    <w:basedOn w:val="a1"/>
    <w:link w:val="23"/>
    <w:rsid w:val="00677448"/>
    <w:rPr>
      <w:rFonts w:ascii="Calibri" w:hAnsi="Calibri"/>
      <w:i/>
      <w:sz w:val="24"/>
      <w:szCs w:val="24"/>
      <w:lang w:val="en-US" w:eastAsia="en-US"/>
    </w:rPr>
  </w:style>
  <w:style w:type="paragraph" w:styleId="af5">
    <w:name w:val="Intense Quote"/>
    <w:basedOn w:val="a0"/>
    <w:next w:val="a0"/>
    <w:link w:val="af6"/>
    <w:uiPriority w:val="30"/>
    <w:qFormat/>
    <w:rsid w:val="00677448"/>
    <w:pPr>
      <w:ind w:left="720" w:right="720"/>
    </w:pPr>
    <w:rPr>
      <w:rFonts w:ascii="Calibri" w:hAnsi="Calibri"/>
      <w:b/>
      <w:i/>
      <w:szCs w:val="22"/>
      <w:lang w:eastAsia="en-US"/>
    </w:rPr>
  </w:style>
  <w:style w:type="character" w:customStyle="1" w:styleId="af6">
    <w:name w:val="Выделенная цитата Знак"/>
    <w:basedOn w:val="a1"/>
    <w:link w:val="af5"/>
    <w:uiPriority w:val="30"/>
    <w:rsid w:val="00677448"/>
    <w:rPr>
      <w:rFonts w:ascii="Calibri" w:hAnsi="Calibri"/>
      <w:b/>
      <w:i/>
      <w:sz w:val="24"/>
      <w:szCs w:val="22"/>
      <w:lang w:val="en-US" w:eastAsia="en-US"/>
    </w:rPr>
  </w:style>
  <w:style w:type="character" w:styleId="af7">
    <w:name w:val="Subtle Emphasis"/>
    <w:basedOn w:val="a1"/>
    <w:qFormat/>
    <w:rsid w:val="00677448"/>
    <w:rPr>
      <w:rFonts w:cs="Times New Roman"/>
      <w:i/>
      <w:color w:val="5A5A5A"/>
    </w:rPr>
  </w:style>
  <w:style w:type="character" w:styleId="af8">
    <w:name w:val="Intense Emphasis"/>
    <w:basedOn w:val="a1"/>
    <w:qFormat/>
    <w:rsid w:val="00677448"/>
    <w:rPr>
      <w:rFonts w:cs="Times New Roman"/>
      <w:b/>
      <w:i/>
      <w:sz w:val="24"/>
      <w:szCs w:val="24"/>
      <w:u w:val="single"/>
    </w:rPr>
  </w:style>
  <w:style w:type="character" w:styleId="af9">
    <w:name w:val="Subtle Reference"/>
    <w:basedOn w:val="a1"/>
    <w:qFormat/>
    <w:rsid w:val="00677448"/>
    <w:rPr>
      <w:rFonts w:cs="Times New Roman"/>
      <w:sz w:val="24"/>
      <w:szCs w:val="24"/>
      <w:u w:val="single"/>
    </w:rPr>
  </w:style>
  <w:style w:type="character" w:styleId="afa">
    <w:name w:val="Intense Reference"/>
    <w:basedOn w:val="a1"/>
    <w:rsid w:val="00677448"/>
    <w:rPr>
      <w:rFonts w:cs="Times New Roman"/>
      <w:b/>
      <w:sz w:val="24"/>
      <w:u w:val="single"/>
    </w:rPr>
  </w:style>
  <w:style w:type="character" w:styleId="afb">
    <w:name w:val="Book Title"/>
    <w:basedOn w:val="a1"/>
    <w:rsid w:val="00677448"/>
    <w:rPr>
      <w:rFonts w:ascii="Cambria" w:hAnsi="Cambria" w:cs="Times New Roman"/>
      <w:b/>
      <w:i/>
      <w:sz w:val="24"/>
      <w:szCs w:val="24"/>
    </w:rPr>
  </w:style>
  <w:style w:type="paragraph" w:customStyle="1" w:styleId="proposal">
    <w:name w:val="proposal"/>
    <w:link w:val="proposal0"/>
    <w:rsid w:val="00677448"/>
    <w:pPr>
      <w:ind w:firstLine="709"/>
      <w:jc w:val="both"/>
    </w:pPr>
    <w:rPr>
      <w:rFonts w:ascii="Arial" w:hAnsi="Arial"/>
      <w:sz w:val="22"/>
      <w:szCs w:val="28"/>
      <w:lang w:val="en-US"/>
    </w:rPr>
  </w:style>
  <w:style w:type="character" w:customStyle="1" w:styleId="proposal0">
    <w:name w:val="proposal Знак"/>
    <w:basedOn w:val="a1"/>
    <w:link w:val="proposal"/>
    <w:locked/>
    <w:rsid w:val="00677448"/>
    <w:rPr>
      <w:rFonts w:ascii="Arial" w:hAnsi="Arial"/>
      <w:sz w:val="22"/>
      <w:szCs w:val="28"/>
      <w:lang w:val="en-US"/>
    </w:rPr>
  </w:style>
  <w:style w:type="paragraph" w:styleId="33">
    <w:name w:val="Body Text 3"/>
    <w:aliases w:val="Body Text 3 Char"/>
    <w:basedOn w:val="a0"/>
    <w:link w:val="34"/>
    <w:autoRedefine/>
    <w:rsid w:val="00677448"/>
    <w:pPr>
      <w:widowControl w:val="0"/>
      <w:suppressAutoHyphens/>
      <w:overflowPunct w:val="0"/>
      <w:autoSpaceDE w:val="0"/>
      <w:autoSpaceDN w:val="0"/>
      <w:adjustRightInd w:val="0"/>
      <w:jc w:val="both"/>
      <w:textAlignment w:val="baseline"/>
    </w:pPr>
    <w:rPr>
      <w:rFonts w:ascii="Arial (W1)" w:hAnsi="Arial (W1)"/>
      <w:lang w:eastAsia="en-US"/>
    </w:rPr>
  </w:style>
  <w:style w:type="character" w:customStyle="1" w:styleId="34">
    <w:name w:val="Основной текст 3 Знак"/>
    <w:aliases w:val="Body Text 3 Char Знак"/>
    <w:basedOn w:val="a1"/>
    <w:link w:val="33"/>
    <w:rsid w:val="00677448"/>
    <w:rPr>
      <w:rFonts w:ascii="Arial (W1)" w:hAnsi="Arial (W1)"/>
      <w:sz w:val="24"/>
      <w:szCs w:val="24"/>
      <w:lang w:val="en-US" w:eastAsia="en-US"/>
    </w:rPr>
  </w:style>
  <w:style w:type="paragraph" w:customStyle="1" w:styleId="Bulletlevel1">
    <w:name w:val="Bullet level 1"/>
    <w:basedOn w:val="a0"/>
    <w:link w:val="Bulletlevel1Char"/>
    <w:rsid w:val="00677448"/>
    <w:pPr>
      <w:tabs>
        <w:tab w:val="num" w:pos="1426"/>
      </w:tabs>
      <w:spacing w:before="80" w:after="80"/>
      <w:ind w:left="1426" w:hanging="432"/>
    </w:pPr>
    <w:rPr>
      <w:rFonts w:ascii="Arial" w:hAnsi="Arial"/>
      <w:sz w:val="22"/>
      <w:lang w:eastAsia="en-US"/>
    </w:rPr>
  </w:style>
  <w:style w:type="character" w:customStyle="1" w:styleId="Bulletlevel1Char">
    <w:name w:val="Bullet level 1 Char"/>
    <w:basedOn w:val="a1"/>
    <w:link w:val="Bulletlevel1"/>
    <w:locked/>
    <w:rsid w:val="00677448"/>
    <w:rPr>
      <w:rFonts w:ascii="Arial" w:hAnsi="Arial"/>
      <w:sz w:val="22"/>
      <w:szCs w:val="24"/>
      <w:lang w:val="en-US" w:eastAsia="en-US"/>
    </w:rPr>
  </w:style>
  <w:style w:type="paragraph" w:customStyle="1" w:styleId="Dense">
    <w:name w:val="Dense"/>
    <w:basedOn w:val="a0"/>
    <w:rsid w:val="00677448"/>
    <w:pPr>
      <w:keepLines/>
      <w:spacing w:after="120"/>
      <w:ind w:left="851" w:hanging="284"/>
      <w:jc w:val="both"/>
    </w:pPr>
    <w:rPr>
      <w:rFonts w:ascii="HelvDL" w:hAnsi="HelvDL"/>
      <w:sz w:val="20"/>
      <w:szCs w:val="20"/>
    </w:rPr>
  </w:style>
  <w:style w:type="paragraph" w:styleId="afc">
    <w:name w:val="Normal Indent"/>
    <w:aliases w:val="Normal Indent Char1,Normal Indent Char Char1,Normal Indent Char2 Char Char,Normal Indent Char1 Char Char Char,Normal Indent Char Char Char Char Char,Normal Indent Char Char1 Char Char,Normal Indent Char Char Char"/>
    <w:basedOn w:val="a0"/>
    <w:rsid w:val="00677448"/>
    <w:pPr>
      <w:widowControl w:val="0"/>
      <w:bidi/>
      <w:adjustRightInd w:val="0"/>
      <w:spacing w:line="360" w:lineRule="atLeast"/>
      <w:ind w:left="720"/>
      <w:jc w:val="both"/>
      <w:textAlignment w:val="baseline"/>
    </w:pPr>
    <w:rPr>
      <w:noProof/>
      <w:lang w:eastAsia="he-IL" w:bidi="he-IL"/>
    </w:rPr>
  </w:style>
  <w:style w:type="paragraph" w:styleId="25">
    <w:name w:val="Body Text 2"/>
    <w:basedOn w:val="a0"/>
    <w:link w:val="26"/>
    <w:rsid w:val="00677448"/>
    <w:pPr>
      <w:spacing w:after="120" w:line="480" w:lineRule="auto"/>
    </w:pPr>
    <w:rPr>
      <w:noProof/>
      <w:sz w:val="20"/>
      <w:szCs w:val="20"/>
      <w:lang w:eastAsia="en-US"/>
    </w:rPr>
  </w:style>
  <w:style w:type="character" w:customStyle="1" w:styleId="26">
    <w:name w:val="Основной текст 2 Знак"/>
    <w:basedOn w:val="a1"/>
    <w:link w:val="25"/>
    <w:rsid w:val="00677448"/>
    <w:rPr>
      <w:noProof/>
      <w:lang w:val="en-US" w:eastAsia="en-US"/>
    </w:rPr>
  </w:style>
  <w:style w:type="paragraph" w:styleId="afd">
    <w:name w:val="List Bullet"/>
    <w:basedOn w:val="a0"/>
    <w:autoRedefine/>
    <w:rsid w:val="00677448"/>
    <w:pPr>
      <w:tabs>
        <w:tab w:val="num" w:pos="360"/>
      </w:tabs>
      <w:ind w:left="360" w:hanging="360"/>
    </w:pPr>
    <w:rPr>
      <w:rFonts w:ascii="Times" w:hAnsi="Times"/>
      <w:sz w:val="22"/>
      <w:szCs w:val="20"/>
      <w:lang w:eastAsia="en-US"/>
    </w:rPr>
  </w:style>
  <w:style w:type="paragraph" w:styleId="27">
    <w:name w:val="List Bullet 2"/>
    <w:basedOn w:val="a0"/>
    <w:autoRedefine/>
    <w:rsid w:val="00677448"/>
    <w:pPr>
      <w:tabs>
        <w:tab w:val="num" w:pos="720"/>
      </w:tabs>
      <w:spacing w:before="120" w:after="120"/>
      <w:ind w:left="720" w:hanging="360"/>
    </w:pPr>
    <w:rPr>
      <w:rFonts w:ascii="Times" w:hAnsi="Times"/>
      <w:sz w:val="22"/>
      <w:szCs w:val="20"/>
      <w:lang w:eastAsia="en-US"/>
    </w:rPr>
  </w:style>
  <w:style w:type="paragraph" w:styleId="35">
    <w:name w:val="List Bullet 3"/>
    <w:basedOn w:val="a0"/>
    <w:autoRedefine/>
    <w:rsid w:val="00677448"/>
    <w:pPr>
      <w:tabs>
        <w:tab w:val="num" w:pos="1080"/>
      </w:tabs>
      <w:spacing w:before="120" w:after="120"/>
      <w:ind w:left="1080" w:hanging="360"/>
    </w:pPr>
    <w:rPr>
      <w:rFonts w:ascii="Times" w:hAnsi="Times"/>
      <w:sz w:val="22"/>
      <w:szCs w:val="20"/>
      <w:lang w:eastAsia="en-US"/>
    </w:rPr>
  </w:style>
  <w:style w:type="paragraph" w:styleId="43">
    <w:name w:val="List Bullet 4"/>
    <w:basedOn w:val="a0"/>
    <w:autoRedefine/>
    <w:rsid w:val="00677448"/>
    <w:pPr>
      <w:tabs>
        <w:tab w:val="num" w:pos="1440"/>
      </w:tabs>
      <w:spacing w:before="120" w:after="120"/>
      <w:ind w:left="1440" w:hanging="360"/>
    </w:pPr>
    <w:rPr>
      <w:rFonts w:ascii="Times" w:hAnsi="Times"/>
      <w:sz w:val="22"/>
      <w:szCs w:val="20"/>
      <w:lang w:eastAsia="en-US"/>
    </w:rPr>
  </w:style>
  <w:style w:type="paragraph" w:styleId="52">
    <w:name w:val="List Bullet 5"/>
    <w:basedOn w:val="a0"/>
    <w:autoRedefine/>
    <w:rsid w:val="00677448"/>
    <w:pPr>
      <w:tabs>
        <w:tab w:val="num" w:pos="1800"/>
      </w:tabs>
      <w:spacing w:before="120" w:after="120"/>
      <w:ind w:left="1800" w:hanging="360"/>
    </w:pPr>
    <w:rPr>
      <w:rFonts w:ascii="Times" w:hAnsi="Times"/>
      <w:sz w:val="22"/>
      <w:szCs w:val="20"/>
      <w:lang w:eastAsia="en-US"/>
    </w:rPr>
  </w:style>
  <w:style w:type="paragraph" w:styleId="afe">
    <w:name w:val="List Number"/>
    <w:basedOn w:val="a0"/>
    <w:rsid w:val="00677448"/>
    <w:pPr>
      <w:tabs>
        <w:tab w:val="num" w:pos="360"/>
      </w:tabs>
      <w:spacing w:before="120" w:after="120"/>
      <w:ind w:left="360" w:hanging="360"/>
    </w:pPr>
    <w:rPr>
      <w:rFonts w:ascii="Times" w:hAnsi="Times"/>
      <w:sz w:val="22"/>
      <w:szCs w:val="20"/>
      <w:lang w:eastAsia="en-US"/>
    </w:rPr>
  </w:style>
  <w:style w:type="paragraph" w:styleId="28">
    <w:name w:val="List Number 2"/>
    <w:basedOn w:val="a0"/>
    <w:rsid w:val="00677448"/>
    <w:pPr>
      <w:tabs>
        <w:tab w:val="num" w:pos="720"/>
      </w:tabs>
      <w:spacing w:before="120" w:after="120"/>
      <w:ind w:left="720" w:hanging="360"/>
    </w:pPr>
    <w:rPr>
      <w:rFonts w:ascii="Times" w:hAnsi="Times"/>
      <w:sz w:val="22"/>
      <w:szCs w:val="20"/>
      <w:lang w:eastAsia="en-US"/>
    </w:rPr>
  </w:style>
  <w:style w:type="paragraph" w:styleId="36">
    <w:name w:val="List Number 3"/>
    <w:basedOn w:val="a0"/>
    <w:rsid w:val="00677448"/>
    <w:pPr>
      <w:tabs>
        <w:tab w:val="num" w:pos="1080"/>
      </w:tabs>
      <w:spacing w:before="120" w:after="120"/>
      <w:ind w:left="1080" w:hanging="360"/>
    </w:pPr>
    <w:rPr>
      <w:rFonts w:ascii="Times" w:hAnsi="Times"/>
      <w:sz w:val="22"/>
      <w:szCs w:val="20"/>
      <w:lang w:eastAsia="en-US"/>
    </w:rPr>
  </w:style>
  <w:style w:type="paragraph" w:styleId="44">
    <w:name w:val="List Number 4"/>
    <w:basedOn w:val="a0"/>
    <w:rsid w:val="00677448"/>
    <w:pPr>
      <w:tabs>
        <w:tab w:val="num" w:pos="1440"/>
      </w:tabs>
      <w:spacing w:before="120" w:after="120"/>
      <w:ind w:left="1440" w:hanging="360"/>
    </w:pPr>
    <w:rPr>
      <w:rFonts w:ascii="Times" w:hAnsi="Times"/>
      <w:sz w:val="22"/>
      <w:szCs w:val="20"/>
      <w:lang w:eastAsia="en-US"/>
    </w:rPr>
  </w:style>
  <w:style w:type="paragraph" w:styleId="53">
    <w:name w:val="List Number 5"/>
    <w:basedOn w:val="a0"/>
    <w:rsid w:val="00677448"/>
    <w:pPr>
      <w:tabs>
        <w:tab w:val="num" w:pos="1800"/>
      </w:tabs>
      <w:spacing w:before="120" w:after="120"/>
      <w:ind w:left="1800" w:hanging="360"/>
    </w:pPr>
    <w:rPr>
      <w:rFonts w:ascii="Times" w:hAnsi="Times"/>
      <w:sz w:val="22"/>
      <w:szCs w:val="20"/>
      <w:lang w:eastAsia="en-US"/>
    </w:rPr>
  </w:style>
  <w:style w:type="paragraph" w:styleId="aff">
    <w:name w:val="footnote text"/>
    <w:basedOn w:val="a0"/>
    <w:link w:val="aff0"/>
    <w:rsid w:val="00677448"/>
    <w:pPr>
      <w:spacing w:before="120" w:after="120" w:line="310" w:lineRule="exact"/>
    </w:pPr>
    <w:rPr>
      <w:rFonts w:ascii="Times" w:hAnsi="Times"/>
      <w:sz w:val="20"/>
      <w:szCs w:val="20"/>
      <w:lang w:eastAsia="en-US"/>
    </w:rPr>
  </w:style>
  <w:style w:type="character" w:customStyle="1" w:styleId="aff0">
    <w:name w:val="Текст сноски Знак"/>
    <w:basedOn w:val="a1"/>
    <w:link w:val="aff"/>
    <w:rsid w:val="00677448"/>
    <w:rPr>
      <w:rFonts w:ascii="Times" w:hAnsi="Times"/>
      <w:lang w:val="en-US" w:eastAsia="en-US"/>
    </w:rPr>
  </w:style>
  <w:style w:type="paragraph" w:styleId="aff1">
    <w:name w:val="envelope address"/>
    <w:basedOn w:val="a0"/>
    <w:rsid w:val="00677448"/>
    <w:pPr>
      <w:framePr w:w="7920" w:h="1980" w:hRule="exact" w:hSpace="180" w:wrap="auto" w:hAnchor="page" w:xAlign="center" w:yAlign="bottom"/>
      <w:spacing w:before="120" w:after="120"/>
      <w:ind w:left="2880"/>
    </w:pPr>
    <w:rPr>
      <w:rFonts w:ascii="Arial" w:hAnsi="Arial"/>
      <w:sz w:val="20"/>
      <w:szCs w:val="20"/>
      <w:lang w:eastAsia="en-US"/>
    </w:rPr>
  </w:style>
  <w:style w:type="paragraph" w:styleId="aff2">
    <w:name w:val="Body Text"/>
    <w:aliases w:val="CCC Body Text"/>
    <w:basedOn w:val="a0"/>
    <w:link w:val="aff3"/>
    <w:rsid w:val="00677448"/>
    <w:pPr>
      <w:spacing w:before="120" w:after="120"/>
    </w:pPr>
    <w:rPr>
      <w:rFonts w:ascii="Times" w:hAnsi="Times"/>
      <w:sz w:val="20"/>
      <w:szCs w:val="20"/>
      <w:lang w:eastAsia="en-US"/>
    </w:rPr>
  </w:style>
  <w:style w:type="character" w:customStyle="1" w:styleId="aff3">
    <w:name w:val="Основной текст Знак"/>
    <w:aliases w:val="CCC Body Text Знак"/>
    <w:basedOn w:val="a1"/>
    <w:link w:val="aff2"/>
    <w:rsid w:val="00677448"/>
    <w:rPr>
      <w:rFonts w:ascii="Times" w:hAnsi="Times"/>
      <w:lang w:val="en-US" w:eastAsia="en-US"/>
    </w:rPr>
  </w:style>
  <w:style w:type="paragraph" w:customStyle="1" w:styleId="prbullet1">
    <w:name w:val="prbullet1**"/>
    <w:basedOn w:val="a0"/>
    <w:next w:val="a0"/>
    <w:rsid w:val="00677448"/>
    <w:pPr>
      <w:suppressAutoHyphens/>
      <w:spacing w:before="120" w:after="180" w:line="260" w:lineRule="atLeast"/>
      <w:ind w:left="360" w:hanging="360"/>
    </w:pPr>
    <w:rPr>
      <w:rFonts w:ascii="Book Antiqua" w:hAnsi="Book Antiqua"/>
      <w:kern w:val="22"/>
      <w:sz w:val="20"/>
      <w:szCs w:val="20"/>
      <w:lang w:val="en-GB" w:eastAsia="en-US"/>
    </w:rPr>
  </w:style>
  <w:style w:type="paragraph" w:styleId="aff4">
    <w:name w:val="Body Text Indent"/>
    <w:basedOn w:val="a0"/>
    <w:link w:val="aff5"/>
    <w:rsid w:val="00677448"/>
    <w:pPr>
      <w:tabs>
        <w:tab w:val="left" w:pos="-720"/>
      </w:tabs>
      <w:suppressAutoHyphens/>
      <w:ind w:left="720"/>
    </w:pPr>
    <w:rPr>
      <w:rFonts w:ascii="Arial" w:hAnsi="Arial"/>
      <w:sz w:val="20"/>
      <w:lang w:val="en-GB" w:eastAsia="en-US"/>
    </w:rPr>
  </w:style>
  <w:style w:type="character" w:customStyle="1" w:styleId="aff5">
    <w:name w:val="Основной текст с отступом Знак"/>
    <w:basedOn w:val="a1"/>
    <w:link w:val="aff4"/>
    <w:rsid w:val="00677448"/>
    <w:rPr>
      <w:rFonts w:ascii="Arial" w:hAnsi="Arial"/>
      <w:szCs w:val="24"/>
      <w:lang w:val="en-GB" w:eastAsia="en-US"/>
    </w:rPr>
  </w:style>
  <w:style w:type="paragraph" w:styleId="29">
    <w:name w:val="Body Text Indent 2"/>
    <w:basedOn w:val="a0"/>
    <w:link w:val="2a"/>
    <w:rsid w:val="00677448"/>
    <w:pPr>
      <w:tabs>
        <w:tab w:val="left" w:pos="-720"/>
      </w:tabs>
      <w:suppressAutoHyphens/>
      <w:ind w:left="720"/>
    </w:pPr>
    <w:rPr>
      <w:rFonts w:ascii="Comic Sans MS" w:hAnsi="Comic Sans MS"/>
      <w:sz w:val="20"/>
      <w:szCs w:val="20"/>
      <w:lang w:eastAsia="en-US"/>
    </w:rPr>
  </w:style>
  <w:style w:type="character" w:customStyle="1" w:styleId="2a">
    <w:name w:val="Основной текст с отступом 2 Знак"/>
    <w:basedOn w:val="a1"/>
    <w:link w:val="29"/>
    <w:rsid w:val="00677448"/>
    <w:rPr>
      <w:rFonts w:ascii="Comic Sans MS" w:hAnsi="Comic Sans MS"/>
      <w:lang w:val="en-US" w:eastAsia="en-US"/>
    </w:rPr>
  </w:style>
  <w:style w:type="character" w:styleId="aff6">
    <w:name w:val="page number"/>
    <w:aliases w:val="pn"/>
    <w:basedOn w:val="a1"/>
    <w:rsid w:val="00677448"/>
    <w:rPr>
      <w:rFonts w:cs="Times New Roman"/>
    </w:rPr>
  </w:style>
  <w:style w:type="paragraph" w:styleId="54">
    <w:name w:val="toc 5"/>
    <w:basedOn w:val="a0"/>
    <w:next w:val="a0"/>
    <w:autoRedefine/>
    <w:uiPriority w:val="39"/>
    <w:rsid w:val="00677448"/>
    <w:pPr>
      <w:ind w:left="880"/>
    </w:pPr>
    <w:rPr>
      <w:rFonts w:ascii="Arial" w:hAnsi="Arial"/>
      <w:sz w:val="20"/>
      <w:lang w:val="en-GB" w:eastAsia="en-US"/>
    </w:rPr>
  </w:style>
  <w:style w:type="paragraph" w:styleId="61">
    <w:name w:val="toc 6"/>
    <w:basedOn w:val="a0"/>
    <w:next w:val="a0"/>
    <w:autoRedefine/>
    <w:uiPriority w:val="39"/>
    <w:rsid w:val="00677448"/>
    <w:pPr>
      <w:ind w:left="1100"/>
    </w:pPr>
    <w:rPr>
      <w:rFonts w:ascii="Arial" w:hAnsi="Arial"/>
      <w:sz w:val="20"/>
      <w:lang w:val="en-GB" w:eastAsia="en-US"/>
    </w:rPr>
  </w:style>
  <w:style w:type="paragraph" w:styleId="71">
    <w:name w:val="toc 7"/>
    <w:basedOn w:val="a0"/>
    <w:next w:val="a0"/>
    <w:autoRedefine/>
    <w:uiPriority w:val="39"/>
    <w:rsid w:val="00677448"/>
    <w:pPr>
      <w:ind w:left="1320"/>
    </w:pPr>
    <w:rPr>
      <w:rFonts w:ascii="Arial" w:hAnsi="Arial"/>
      <w:sz w:val="20"/>
      <w:lang w:val="en-GB" w:eastAsia="en-US"/>
    </w:rPr>
  </w:style>
  <w:style w:type="paragraph" w:styleId="81">
    <w:name w:val="toc 8"/>
    <w:basedOn w:val="a0"/>
    <w:next w:val="a0"/>
    <w:autoRedefine/>
    <w:uiPriority w:val="39"/>
    <w:rsid w:val="00677448"/>
    <w:pPr>
      <w:ind w:left="1540"/>
    </w:pPr>
    <w:rPr>
      <w:rFonts w:ascii="Arial" w:hAnsi="Arial"/>
      <w:sz w:val="20"/>
      <w:lang w:val="en-GB" w:eastAsia="en-US"/>
    </w:rPr>
  </w:style>
  <w:style w:type="paragraph" w:styleId="91">
    <w:name w:val="toc 9"/>
    <w:basedOn w:val="a0"/>
    <w:next w:val="a0"/>
    <w:autoRedefine/>
    <w:uiPriority w:val="39"/>
    <w:rsid w:val="00677448"/>
    <w:pPr>
      <w:ind w:left="1760"/>
    </w:pPr>
    <w:rPr>
      <w:rFonts w:ascii="Arial" w:hAnsi="Arial"/>
      <w:sz w:val="20"/>
      <w:lang w:val="en-GB" w:eastAsia="en-US"/>
    </w:rPr>
  </w:style>
  <w:style w:type="character" w:styleId="aff7">
    <w:name w:val="annotation reference"/>
    <w:basedOn w:val="a1"/>
    <w:rsid w:val="00677448"/>
    <w:rPr>
      <w:rFonts w:cs="Times New Roman"/>
      <w:sz w:val="16"/>
      <w:szCs w:val="16"/>
    </w:rPr>
  </w:style>
  <w:style w:type="paragraph" w:styleId="aff8">
    <w:name w:val="annotation text"/>
    <w:basedOn w:val="a0"/>
    <w:link w:val="aff9"/>
    <w:rsid w:val="00677448"/>
    <w:rPr>
      <w:rFonts w:ascii="Arial" w:hAnsi="Arial"/>
      <w:sz w:val="20"/>
      <w:szCs w:val="20"/>
      <w:lang w:val="en-GB" w:eastAsia="en-US"/>
    </w:rPr>
  </w:style>
  <w:style w:type="character" w:customStyle="1" w:styleId="aff9">
    <w:name w:val="Текст примечания Знак"/>
    <w:basedOn w:val="a1"/>
    <w:link w:val="aff8"/>
    <w:rsid w:val="00677448"/>
    <w:rPr>
      <w:rFonts w:ascii="Arial" w:hAnsi="Arial"/>
      <w:lang w:val="en-GB" w:eastAsia="en-US"/>
    </w:rPr>
  </w:style>
  <w:style w:type="character" w:styleId="affa">
    <w:name w:val="FollowedHyperlink"/>
    <w:basedOn w:val="a1"/>
    <w:rsid w:val="00677448"/>
    <w:rPr>
      <w:rFonts w:cs="Times New Roman"/>
      <w:color w:val="800080"/>
      <w:u w:val="single"/>
    </w:rPr>
  </w:style>
  <w:style w:type="paragraph" w:styleId="37">
    <w:name w:val="Body Text Indent 3"/>
    <w:basedOn w:val="a0"/>
    <w:link w:val="38"/>
    <w:rsid w:val="00677448"/>
    <w:pPr>
      <w:ind w:left="360"/>
      <w:jc w:val="both"/>
    </w:pPr>
    <w:rPr>
      <w:rFonts w:ascii="Arial" w:hAnsi="Arial"/>
      <w:sz w:val="20"/>
      <w:lang w:val="en-GB" w:eastAsia="en-US"/>
    </w:rPr>
  </w:style>
  <w:style w:type="character" w:customStyle="1" w:styleId="38">
    <w:name w:val="Основной текст с отступом 3 Знак"/>
    <w:basedOn w:val="a1"/>
    <w:link w:val="37"/>
    <w:rsid w:val="00677448"/>
    <w:rPr>
      <w:rFonts w:ascii="Arial" w:hAnsi="Arial"/>
      <w:szCs w:val="24"/>
      <w:lang w:val="en-GB" w:eastAsia="en-US"/>
    </w:rPr>
  </w:style>
  <w:style w:type="paragraph" w:styleId="13">
    <w:name w:val="index 1"/>
    <w:basedOn w:val="a0"/>
    <w:next w:val="a0"/>
    <w:autoRedefine/>
    <w:rsid w:val="00677448"/>
    <w:pPr>
      <w:ind w:left="220" w:hanging="220"/>
    </w:pPr>
    <w:rPr>
      <w:rFonts w:ascii="Arial" w:hAnsi="Arial"/>
      <w:sz w:val="20"/>
      <w:lang w:val="en-GB" w:eastAsia="en-US"/>
    </w:rPr>
  </w:style>
  <w:style w:type="paragraph" w:styleId="2b">
    <w:name w:val="index 2"/>
    <w:basedOn w:val="a0"/>
    <w:next w:val="a0"/>
    <w:autoRedefine/>
    <w:rsid w:val="00677448"/>
    <w:pPr>
      <w:ind w:left="440" w:hanging="220"/>
    </w:pPr>
    <w:rPr>
      <w:rFonts w:ascii="Arial" w:hAnsi="Arial"/>
      <w:sz w:val="20"/>
      <w:lang w:val="en-GB" w:eastAsia="en-US"/>
    </w:rPr>
  </w:style>
  <w:style w:type="paragraph" w:styleId="39">
    <w:name w:val="index 3"/>
    <w:basedOn w:val="a0"/>
    <w:next w:val="a0"/>
    <w:autoRedefine/>
    <w:rsid w:val="00677448"/>
    <w:pPr>
      <w:ind w:left="660" w:hanging="220"/>
    </w:pPr>
    <w:rPr>
      <w:rFonts w:ascii="Arial" w:hAnsi="Arial"/>
      <w:sz w:val="20"/>
      <w:lang w:val="en-GB" w:eastAsia="en-US"/>
    </w:rPr>
  </w:style>
  <w:style w:type="paragraph" w:styleId="45">
    <w:name w:val="index 4"/>
    <w:basedOn w:val="a0"/>
    <w:next w:val="a0"/>
    <w:autoRedefine/>
    <w:rsid w:val="00677448"/>
    <w:pPr>
      <w:ind w:left="880" w:hanging="220"/>
    </w:pPr>
    <w:rPr>
      <w:rFonts w:ascii="Arial" w:hAnsi="Arial"/>
      <w:sz w:val="20"/>
      <w:lang w:val="en-GB" w:eastAsia="en-US"/>
    </w:rPr>
  </w:style>
  <w:style w:type="paragraph" w:styleId="55">
    <w:name w:val="index 5"/>
    <w:basedOn w:val="a0"/>
    <w:next w:val="a0"/>
    <w:autoRedefine/>
    <w:rsid w:val="00677448"/>
    <w:pPr>
      <w:ind w:left="1100" w:hanging="220"/>
    </w:pPr>
    <w:rPr>
      <w:rFonts w:ascii="Arial" w:hAnsi="Arial"/>
      <w:sz w:val="20"/>
      <w:lang w:val="en-GB" w:eastAsia="en-US"/>
    </w:rPr>
  </w:style>
  <w:style w:type="paragraph" w:styleId="62">
    <w:name w:val="index 6"/>
    <w:basedOn w:val="a0"/>
    <w:next w:val="a0"/>
    <w:autoRedefine/>
    <w:rsid w:val="00677448"/>
    <w:pPr>
      <w:ind w:left="1320" w:hanging="220"/>
    </w:pPr>
    <w:rPr>
      <w:rFonts w:ascii="Arial" w:hAnsi="Arial"/>
      <w:sz w:val="20"/>
      <w:lang w:val="en-GB" w:eastAsia="en-US"/>
    </w:rPr>
  </w:style>
  <w:style w:type="paragraph" w:styleId="72">
    <w:name w:val="index 7"/>
    <w:basedOn w:val="a0"/>
    <w:next w:val="a0"/>
    <w:autoRedefine/>
    <w:rsid w:val="00677448"/>
    <w:pPr>
      <w:ind w:left="1540" w:hanging="220"/>
    </w:pPr>
    <w:rPr>
      <w:rFonts w:ascii="Arial" w:hAnsi="Arial"/>
      <w:sz w:val="20"/>
      <w:lang w:val="en-GB" w:eastAsia="en-US"/>
    </w:rPr>
  </w:style>
  <w:style w:type="paragraph" w:styleId="82">
    <w:name w:val="index 8"/>
    <w:basedOn w:val="a0"/>
    <w:next w:val="a0"/>
    <w:autoRedefine/>
    <w:rsid w:val="00677448"/>
    <w:pPr>
      <w:ind w:left="1760" w:hanging="220"/>
    </w:pPr>
    <w:rPr>
      <w:rFonts w:ascii="Arial" w:hAnsi="Arial"/>
      <w:sz w:val="20"/>
      <w:lang w:val="en-GB" w:eastAsia="en-US"/>
    </w:rPr>
  </w:style>
  <w:style w:type="paragraph" w:styleId="92">
    <w:name w:val="index 9"/>
    <w:basedOn w:val="a0"/>
    <w:next w:val="a0"/>
    <w:autoRedefine/>
    <w:rsid w:val="00677448"/>
    <w:pPr>
      <w:ind w:left="1980" w:hanging="220"/>
    </w:pPr>
    <w:rPr>
      <w:rFonts w:ascii="Arial" w:hAnsi="Arial"/>
      <w:sz w:val="20"/>
      <w:lang w:val="en-GB" w:eastAsia="en-US"/>
    </w:rPr>
  </w:style>
  <w:style w:type="paragraph" w:styleId="affb">
    <w:name w:val="index heading"/>
    <w:basedOn w:val="a0"/>
    <w:next w:val="13"/>
    <w:rsid w:val="00677448"/>
    <w:rPr>
      <w:rFonts w:ascii="Arial" w:hAnsi="Arial"/>
      <w:sz w:val="20"/>
      <w:lang w:val="en-GB" w:eastAsia="en-US"/>
    </w:rPr>
  </w:style>
  <w:style w:type="paragraph" w:styleId="affc">
    <w:name w:val="Normal (Web)"/>
    <w:basedOn w:val="a0"/>
    <w:rsid w:val="00677448"/>
    <w:pPr>
      <w:spacing w:before="100" w:beforeAutospacing="1" w:after="100" w:afterAutospacing="1"/>
    </w:pPr>
    <w:rPr>
      <w:rFonts w:ascii="Verdana" w:hAnsi="Verdana"/>
      <w:color w:val="000000"/>
      <w:lang w:eastAsia="en-US"/>
    </w:rPr>
  </w:style>
  <w:style w:type="paragraph" w:customStyle="1" w:styleId="Header3">
    <w:name w:val="Header3"/>
    <w:rsid w:val="00677448"/>
    <w:pPr>
      <w:spacing w:before="80" w:line="240" w:lineRule="exact"/>
    </w:pPr>
    <w:rPr>
      <w:b/>
      <w:lang w:val="en-GB" w:eastAsia="en-US"/>
    </w:rPr>
  </w:style>
  <w:style w:type="paragraph" w:customStyle="1" w:styleId="TableText">
    <w:name w:val="Table Text"/>
    <w:basedOn w:val="a0"/>
    <w:rsid w:val="00677448"/>
    <w:pPr>
      <w:tabs>
        <w:tab w:val="decimal" w:pos="0"/>
      </w:tabs>
    </w:pPr>
    <w:rPr>
      <w:rFonts w:ascii="Arial" w:hAnsi="Arial"/>
      <w:szCs w:val="20"/>
      <w:lang w:val="en-GB" w:eastAsia="en-US"/>
    </w:rPr>
  </w:style>
  <w:style w:type="paragraph" w:customStyle="1" w:styleId="DefaultText">
    <w:name w:val="Default Text"/>
    <w:basedOn w:val="a0"/>
    <w:rsid w:val="00677448"/>
    <w:pPr>
      <w:numPr>
        <w:numId w:val="16"/>
      </w:numPr>
      <w:tabs>
        <w:tab w:val="clear" w:pos="360"/>
      </w:tabs>
    </w:pPr>
    <w:rPr>
      <w:rFonts w:ascii="Arial" w:hAnsi="Arial"/>
      <w:szCs w:val="20"/>
      <w:lang w:val="en-GB" w:eastAsia="en-US"/>
    </w:rPr>
  </w:style>
  <w:style w:type="paragraph" w:customStyle="1" w:styleId="StyleHeading1Arial">
    <w:name w:val="Style Heading 1 + Arial"/>
    <w:basedOn w:val="10"/>
    <w:autoRedefine/>
    <w:rsid w:val="00677448"/>
    <w:pPr>
      <w:keepNext w:val="0"/>
      <w:numPr>
        <w:numId w:val="0"/>
      </w:numPr>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677448"/>
    <w:pPr>
      <w:numPr>
        <w:ilvl w:val="1"/>
        <w:numId w:val="15"/>
      </w:numPr>
      <w:spacing w:before="120" w:after="120"/>
      <w:jc w:val="both"/>
    </w:pPr>
    <w:rPr>
      <w:rFonts w:ascii="Arial" w:hAnsi="Arial" w:cs="Arial"/>
      <w:sz w:val="20"/>
      <w:szCs w:val="20"/>
      <w:lang w:val="en-GB" w:eastAsia="en-US"/>
    </w:rPr>
  </w:style>
  <w:style w:type="character" w:customStyle="1" w:styleId="THNormalChar">
    <w:name w:val="TH Normal Char"/>
    <w:basedOn w:val="a1"/>
    <w:rsid w:val="00677448"/>
    <w:rPr>
      <w:rFonts w:ascii="Arial" w:hAnsi="Arial" w:cs="Arial"/>
      <w:lang w:val="en-GB" w:eastAsia="en-US" w:bidi="ar-SA"/>
    </w:rPr>
  </w:style>
  <w:style w:type="paragraph" w:customStyle="1" w:styleId="THHeading1">
    <w:name w:val="TH Heading 1"/>
    <w:basedOn w:val="StyleHeading1Arial"/>
    <w:next w:val="20"/>
    <w:autoRedefine/>
    <w:rsid w:val="00677448"/>
  </w:style>
  <w:style w:type="paragraph" w:customStyle="1" w:styleId="BulletSpace">
    <w:name w:val="Bullet Space"/>
    <w:basedOn w:val="a0"/>
    <w:rsid w:val="00677448"/>
    <w:pPr>
      <w:spacing w:after="120"/>
      <w:ind w:left="360" w:hanging="360"/>
    </w:pPr>
    <w:rPr>
      <w:rFonts w:ascii="MyriaMM" w:hAnsi="MyriaMM"/>
      <w:sz w:val="22"/>
      <w:szCs w:val="20"/>
      <w:lang w:eastAsia="en-US"/>
    </w:rPr>
  </w:style>
  <w:style w:type="paragraph" w:customStyle="1" w:styleId="headingR">
    <w:name w:val="heading R"/>
    <w:basedOn w:val="10"/>
    <w:next w:val="a0"/>
    <w:rsid w:val="00677448"/>
    <w:pPr>
      <w:keepNext w:val="0"/>
      <w:keepLines/>
      <w:numPr>
        <w:numId w:val="0"/>
      </w:numPr>
      <w:pBdr>
        <w:bottom w:val="single" w:sz="6" w:space="1" w:color="auto"/>
      </w:pBdr>
      <w:tabs>
        <w:tab w:val="right" w:pos="9360"/>
        <w:tab w:val="right" w:pos="12960"/>
      </w:tabs>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T">
    <w:name w:val="heading T"/>
    <w:basedOn w:val="10"/>
    <w:next w:val="a0"/>
    <w:rsid w:val="00677448"/>
    <w:pPr>
      <w:keepNext w:val="0"/>
      <w:keepLines/>
      <w:numPr>
        <w:numId w:val="0"/>
      </w:numPr>
      <w:pBdr>
        <w:bottom w:val="single" w:sz="6" w:space="1" w:color="auto"/>
      </w:pBdr>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0"/>
    <w:rsid w:val="00677448"/>
    <w:pPr>
      <w:keepNext w:val="0"/>
      <w:numPr>
        <w:ilvl w:val="0"/>
        <w:numId w:val="0"/>
      </w:numPr>
      <w:spacing w:before="120" w:after="120"/>
      <w:jc w:val="both"/>
      <w:outlineLvl w:val="9"/>
    </w:pPr>
    <w:rPr>
      <w:rFonts w:ascii="MyriaMM_400 RG 600 NO" w:eastAsia="Times New Roman" w:hAnsi="MyriaMM_400 RG 600 NO" w:cs="Times New Roman"/>
      <w:smallCaps/>
      <w:color w:val="000000"/>
      <w:szCs w:val="20"/>
      <w:lang w:eastAsia="en-US"/>
    </w:rPr>
  </w:style>
  <w:style w:type="paragraph" w:customStyle="1" w:styleId="Indent1">
    <w:name w:val="Indent1"/>
    <w:basedOn w:val="a0"/>
    <w:rsid w:val="00677448"/>
    <w:pPr>
      <w:ind w:left="360"/>
    </w:pPr>
    <w:rPr>
      <w:rFonts w:ascii="MyriaMM" w:hAnsi="MyriaMM"/>
      <w:sz w:val="22"/>
      <w:szCs w:val="20"/>
      <w:lang w:eastAsia="en-US"/>
    </w:rPr>
  </w:style>
  <w:style w:type="paragraph" w:customStyle="1" w:styleId="Indent2">
    <w:name w:val="Indent2"/>
    <w:basedOn w:val="a0"/>
    <w:rsid w:val="00677448"/>
    <w:pPr>
      <w:ind w:left="720"/>
    </w:pPr>
    <w:rPr>
      <w:rFonts w:ascii="MyriaMM" w:hAnsi="MyriaMM"/>
      <w:sz w:val="22"/>
      <w:szCs w:val="20"/>
      <w:lang w:eastAsia="en-US"/>
    </w:rPr>
  </w:style>
  <w:style w:type="paragraph" w:customStyle="1" w:styleId="Indent3">
    <w:name w:val="Indent3"/>
    <w:basedOn w:val="Indent2"/>
    <w:rsid w:val="00677448"/>
    <w:pPr>
      <w:ind w:left="1080"/>
    </w:pPr>
  </w:style>
  <w:style w:type="paragraph" w:customStyle="1" w:styleId="Indent4">
    <w:name w:val="Indent4"/>
    <w:basedOn w:val="Indent3"/>
    <w:rsid w:val="00677448"/>
    <w:pPr>
      <w:ind w:left="1440"/>
    </w:pPr>
  </w:style>
  <w:style w:type="paragraph" w:customStyle="1" w:styleId="SidebarQuotes">
    <w:name w:val="Sidebar Quotes"/>
    <w:basedOn w:val="a0"/>
    <w:rsid w:val="00677448"/>
    <w:pPr>
      <w:framePr w:w="2448" w:hSpace="187" w:vSpace="187" w:wrap="around" w:vAnchor="text" w:hAnchor="page" w:x="1427" w:y="577"/>
    </w:pPr>
    <w:rPr>
      <w:rFonts w:ascii="MyriaMM_400 RG 600 NO" w:hAnsi="MyriaMM_400 RG 600 NO"/>
      <w:b/>
      <w:i/>
      <w:color w:val="800000"/>
      <w:sz w:val="28"/>
      <w:szCs w:val="20"/>
      <w:lang w:eastAsia="en-US"/>
    </w:rPr>
  </w:style>
  <w:style w:type="paragraph" w:customStyle="1" w:styleId="DTCGtoc">
    <w:name w:val="DTCGtoc"/>
    <w:basedOn w:val="a0"/>
    <w:next w:val="Indent1"/>
    <w:rsid w:val="00677448"/>
    <w:pPr>
      <w:tabs>
        <w:tab w:val="right" w:leader="dot" w:pos="6912"/>
      </w:tabs>
      <w:spacing w:line="480" w:lineRule="auto"/>
    </w:pPr>
    <w:rPr>
      <w:rFonts w:ascii="MyriaMM" w:hAnsi="MyriaMM"/>
      <w:noProof/>
      <w:sz w:val="22"/>
      <w:szCs w:val="20"/>
      <w:lang w:eastAsia="en-US"/>
    </w:rPr>
  </w:style>
  <w:style w:type="paragraph" w:styleId="affd">
    <w:name w:val="caption"/>
    <w:basedOn w:val="a0"/>
    <w:next w:val="a0"/>
    <w:qFormat/>
    <w:rsid w:val="00677448"/>
    <w:rPr>
      <w:rFonts w:ascii="MyriaMM" w:hAnsi="MyriaMM"/>
      <w:i/>
      <w:sz w:val="22"/>
      <w:szCs w:val="20"/>
      <w:lang w:eastAsia="en-US"/>
    </w:rPr>
  </w:style>
  <w:style w:type="paragraph" w:customStyle="1" w:styleId="tablehead">
    <w:name w:val="tablehead"/>
    <w:basedOn w:val="a0"/>
    <w:rsid w:val="00677448"/>
    <w:pPr>
      <w:widowControl w:val="0"/>
      <w:spacing w:before="80" w:after="80"/>
      <w:jc w:val="center"/>
    </w:pPr>
    <w:rPr>
      <w:b/>
      <w:sz w:val="16"/>
      <w:szCs w:val="20"/>
      <w:lang w:eastAsia="en-US"/>
    </w:rPr>
  </w:style>
  <w:style w:type="paragraph" w:customStyle="1" w:styleId="tabletext0">
    <w:name w:val="tabletext"/>
    <w:basedOn w:val="a0"/>
    <w:rsid w:val="00677448"/>
    <w:pPr>
      <w:widowControl w:val="0"/>
      <w:spacing w:before="40" w:after="40"/>
    </w:pPr>
    <w:rPr>
      <w:sz w:val="16"/>
      <w:szCs w:val="20"/>
      <w:lang w:eastAsia="en-US"/>
    </w:rPr>
  </w:style>
  <w:style w:type="paragraph" w:customStyle="1" w:styleId="Bullet2">
    <w:name w:val="Bullet 2"/>
    <w:basedOn w:val="Bullet1"/>
    <w:rsid w:val="00677448"/>
    <w:pPr>
      <w:tabs>
        <w:tab w:val="left" w:pos="0"/>
      </w:tabs>
      <w:ind w:left="2160"/>
    </w:pPr>
  </w:style>
  <w:style w:type="paragraph" w:customStyle="1" w:styleId="Bullet1">
    <w:name w:val="Bullet 1"/>
    <w:basedOn w:val="a0"/>
    <w:rsid w:val="00677448"/>
    <w:pPr>
      <w:spacing w:after="120"/>
      <w:ind w:left="1800" w:hanging="360"/>
    </w:pPr>
    <w:rPr>
      <w:rFonts w:ascii="Arial" w:hAnsi="Arial"/>
      <w:sz w:val="22"/>
      <w:szCs w:val="20"/>
      <w:lang w:eastAsia="en-US"/>
    </w:rPr>
  </w:style>
  <w:style w:type="paragraph" w:styleId="affe">
    <w:name w:val="Document Map"/>
    <w:basedOn w:val="a0"/>
    <w:link w:val="afff"/>
    <w:rsid w:val="00677448"/>
    <w:pPr>
      <w:shd w:val="clear" w:color="auto" w:fill="000080"/>
    </w:pPr>
    <w:rPr>
      <w:rFonts w:ascii="Tahoma" w:hAnsi="Tahoma" w:cs="Tahoma"/>
      <w:sz w:val="20"/>
      <w:szCs w:val="20"/>
      <w:lang w:eastAsia="en-US"/>
    </w:rPr>
  </w:style>
  <w:style w:type="character" w:customStyle="1" w:styleId="afff">
    <w:name w:val="Схема документа Знак"/>
    <w:basedOn w:val="a1"/>
    <w:link w:val="affe"/>
    <w:rsid w:val="00677448"/>
    <w:rPr>
      <w:rFonts w:ascii="Tahoma" w:hAnsi="Tahoma" w:cs="Tahoma"/>
      <w:shd w:val="clear" w:color="auto" w:fill="000080"/>
      <w:lang w:val="en-US" w:eastAsia="en-US"/>
    </w:rPr>
  </w:style>
  <w:style w:type="paragraph" w:styleId="afff0">
    <w:name w:val="Date"/>
    <w:basedOn w:val="a0"/>
    <w:next w:val="a0"/>
    <w:link w:val="afff1"/>
    <w:rsid w:val="00677448"/>
    <w:rPr>
      <w:rFonts w:ascii="MyriaMM" w:hAnsi="MyriaMM"/>
      <w:sz w:val="22"/>
      <w:szCs w:val="20"/>
      <w:lang w:eastAsia="en-US"/>
    </w:rPr>
  </w:style>
  <w:style w:type="character" w:customStyle="1" w:styleId="afff1">
    <w:name w:val="Дата Знак"/>
    <w:basedOn w:val="a1"/>
    <w:link w:val="afff0"/>
    <w:rsid w:val="00677448"/>
    <w:rPr>
      <w:rFonts w:ascii="MyriaMM" w:hAnsi="MyriaMM"/>
      <w:sz w:val="22"/>
      <w:lang w:val="en-US" w:eastAsia="en-US"/>
    </w:rPr>
  </w:style>
  <w:style w:type="paragraph" w:customStyle="1" w:styleId="BulletList">
    <w:name w:val="Bullet List"/>
    <w:basedOn w:val="a0"/>
    <w:rsid w:val="00677448"/>
    <w:pPr>
      <w:numPr>
        <w:numId w:val="17"/>
      </w:numPr>
      <w:spacing w:line="360" w:lineRule="auto"/>
      <w:ind w:left="0"/>
    </w:pPr>
    <w:rPr>
      <w:szCs w:val="20"/>
      <w:lang w:val="en-GB" w:eastAsia="ja-JP"/>
    </w:rPr>
  </w:style>
  <w:style w:type="paragraph" w:customStyle="1" w:styleId="xl25">
    <w:name w:val="xl25"/>
    <w:basedOn w:val="a0"/>
    <w:rsid w:val="00677448"/>
    <w:pPr>
      <w:spacing w:before="100" w:beforeAutospacing="1" w:after="100" w:afterAutospacing="1"/>
      <w:jc w:val="center"/>
      <w:textAlignment w:val="top"/>
    </w:pPr>
    <w:rPr>
      <w:rFonts w:eastAsia="Arial Unicode MS"/>
      <w:b/>
      <w:bCs/>
      <w:sz w:val="21"/>
      <w:szCs w:val="21"/>
      <w:lang w:eastAsia="en-US"/>
    </w:rPr>
  </w:style>
  <w:style w:type="paragraph" w:styleId="afff2">
    <w:name w:val="List"/>
    <w:basedOn w:val="a0"/>
    <w:rsid w:val="00677448"/>
    <w:pPr>
      <w:ind w:left="360" w:hanging="360"/>
    </w:pPr>
    <w:rPr>
      <w:rFonts w:ascii="Arial" w:hAnsi="Arial"/>
      <w:sz w:val="20"/>
      <w:lang w:val="en-GB" w:eastAsia="en-US"/>
    </w:rPr>
  </w:style>
  <w:style w:type="character" w:customStyle="1" w:styleId="DeltaViewInsertion">
    <w:name w:val="DeltaView Insertion"/>
    <w:rsid w:val="00677448"/>
    <w:rPr>
      <w:rFonts w:ascii="Arial" w:hAnsi="Arial"/>
      <w:color w:val="0000FF"/>
      <w:spacing w:val="0"/>
      <w:sz w:val="22"/>
      <w:u w:val="none"/>
      <w:vertAlign w:val="baseline"/>
    </w:rPr>
  </w:style>
  <w:style w:type="paragraph" w:customStyle="1" w:styleId="Normal1">
    <w:name w:val="Normal++1"/>
    <w:basedOn w:val="a0"/>
    <w:next w:val="a0"/>
    <w:rsid w:val="00677448"/>
    <w:pPr>
      <w:autoSpaceDE w:val="0"/>
      <w:autoSpaceDN w:val="0"/>
      <w:adjustRightInd w:val="0"/>
    </w:pPr>
    <w:rPr>
      <w:rFonts w:ascii="Arial" w:hAnsi="Arial"/>
      <w:lang w:eastAsia="en-US"/>
    </w:rPr>
  </w:style>
  <w:style w:type="paragraph" w:styleId="afff3">
    <w:name w:val="annotation subject"/>
    <w:basedOn w:val="aff8"/>
    <w:next w:val="aff8"/>
    <w:link w:val="afff4"/>
    <w:rsid w:val="00677448"/>
    <w:rPr>
      <w:b/>
      <w:bCs/>
    </w:rPr>
  </w:style>
  <w:style w:type="character" w:customStyle="1" w:styleId="afff4">
    <w:name w:val="Тема примечания Знак"/>
    <w:basedOn w:val="aff9"/>
    <w:link w:val="afff3"/>
    <w:rsid w:val="00677448"/>
    <w:rPr>
      <w:rFonts w:ascii="Arial" w:hAnsi="Arial"/>
      <w:b/>
      <w:bCs/>
      <w:lang w:val="en-GB" w:eastAsia="en-US"/>
    </w:rPr>
  </w:style>
  <w:style w:type="paragraph" w:customStyle="1" w:styleId="CharChar1CharCharCharCharChar">
    <w:name w:val="Char Char1 Char Char Char Char Char"/>
    <w:basedOn w:val="a0"/>
    <w:rsid w:val="00677448"/>
    <w:pPr>
      <w:spacing w:after="160" w:line="240" w:lineRule="exact"/>
    </w:pPr>
    <w:rPr>
      <w:rFonts w:ascii="Verdana" w:hAnsi="Verdana"/>
      <w:noProof/>
      <w:sz w:val="22"/>
      <w:szCs w:val="20"/>
      <w:lang w:val="en-GB" w:eastAsia="en-US"/>
    </w:rPr>
  </w:style>
  <w:style w:type="paragraph" w:customStyle="1" w:styleId="ClauseHead">
    <w:name w:val="Clause Head"/>
    <w:basedOn w:val="a0"/>
    <w:rsid w:val="00677448"/>
    <w:pPr>
      <w:numPr>
        <w:numId w:val="18"/>
      </w:numPr>
      <w:spacing w:before="120"/>
      <w:ind w:left="360"/>
      <w:jc w:val="both"/>
    </w:pPr>
    <w:rPr>
      <w:rFonts w:ascii="Book Antiqua" w:hAnsi="Book Antiqua"/>
      <w:b/>
      <w:sz w:val="18"/>
      <w:u w:val="single"/>
      <w:lang w:eastAsia="en-US"/>
    </w:rPr>
  </w:style>
  <w:style w:type="paragraph" w:customStyle="1" w:styleId="CaluseSubHead">
    <w:name w:val="Caluse Sub Head"/>
    <w:basedOn w:val="ClauseHead"/>
    <w:rsid w:val="00677448"/>
    <w:pPr>
      <w:numPr>
        <w:ilvl w:val="1"/>
      </w:numPr>
      <w:tabs>
        <w:tab w:val="clear" w:pos="1080"/>
        <w:tab w:val="left" w:pos="360"/>
        <w:tab w:val="num" w:pos="1209"/>
      </w:tabs>
      <w:jc w:val="left"/>
    </w:pPr>
  </w:style>
  <w:style w:type="paragraph" w:customStyle="1" w:styleId="Heading2Subsec">
    <w:name w:val="Heading 2 Subsec"/>
    <w:basedOn w:val="a0"/>
    <w:link w:val="Heading2SubsecChar"/>
    <w:rsid w:val="00677448"/>
    <w:rPr>
      <w:rFonts w:ascii="Arial" w:hAnsi="Arial"/>
      <w:i/>
      <w:sz w:val="20"/>
      <w:lang w:val="en-GB" w:eastAsia="en-US"/>
    </w:rPr>
  </w:style>
  <w:style w:type="character" w:customStyle="1" w:styleId="Heading2SubsecChar">
    <w:name w:val="Heading 2 Subsec Char"/>
    <w:basedOn w:val="a1"/>
    <w:link w:val="Heading2Subsec"/>
    <w:locked/>
    <w:rsid w:val="00677448"/>
    <w:rPr>
      <w:rFonts w:ascii="Arial" w:hAnsi="Arial"/>
      <w:i/>
      <w:szCs w:val="24"/>
      <w:lang w:val="en-GB" w:eastAsia="en-US"/>
    </w:rPr>
  </w:style>
  <w:style w:type="character" w:customStyle="1" w:styleId="Style12pt">
    <w:name w:val="Style 12 pt"/>
    <w:basedOn w:val="a1"/>
    <w:rsid w:val="00677448"/>
    <w:rPr>
      <w:rFonts w:cs="Times New Roman"/>
      <w:sz w:val="24"/>
      <w:szCs w:val="24"/>
    </w:rPr>
  </w:style>
  <w:style w:type="paragraph" w:styleId="afff5">
    <w:name w:val="Message Header"/>
    <w:basedOn w:val="a0"/>
    <w:link w:val="afff6"/>
    <w:rsid w:val="0067744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fr-FR" w:eastAsia="fr-FR"/>
    </w:rPr>
  </w:style>
  <w:style w:type="character" w:customStyle="1" w:styleId="afff6">
    <w:name w:val="Шапка Знак"/>
    <w:basedOn w:val="a1"/>
    <w:link w:val="afff5"/>
    <w:rsid w:val="00677448"/>
    <w:rPr>
      <w:rFonts w:ascii="Arial" w:hAnsi="Arial" w:cs="Arial"/>
      <w:sz w:val="24"/>
      <w:szCs w:val="24"/>
      <w:shd w:val="pct20" w:color="auto" w:fill="auto"/>
      <w:lang w:val="fr-FR" w:eastAsia="fr-FR"/>
    </w:rPr>
  </w:style>
  <w:style w:type="paragraph" w:customStyle="1" w:styleId="3Verdana101212">
    <w:name w:val="Стиль Основной текст 3 + Verdana 10 пт Перед:  12 пт После:  12 ..."/>
    <w:basedOn w:val="33"/>
    <w:rsid w:val="00677448"/>
    <w:pPr>
      <w:widowControl/>
      <w:suppressAutoHyphens w:val="0"/>
      <w:overflowPunct/>
      <w:autoSpaceDE/>
      <w:autoSpaceDN/>
      <w:adjustRightInd/>
      <w:spacing w:before="240" w:after="240"/>
      <w:jc w:val="left"/>
      <w:textAlignment w:val="auto"/>
    </w:pPr>
    <w:rPr>
      <w:rFonts w:ascii="Verdana" w:hAnsi="Verdana"/>
      <w:sz w:val="20"/>
      <w:szCs w:val="20"/>
      <w:lang w:val="en-GB" w:eastAsia="fr-FR"/>
    </w:rPr>
  </w:style>
  <w:style w:type="paragraph" w:customStyle="1" w:styleId="CharChar1CharCharCharCharChar1">
    <w:name w:val="Char Char1 Char Char Char Char Char1"/>
    <w:basedOn w:val="a0"/>
    <w:rsid w:val="00677448"/>
    <w:pPr>
      <w:spacing w:after="160" w:line="240" w:lineRule="exact"/>
    </w:pPr>
    <w:rPr>
      <w:rFonts w:ascii="Verdana" w:hAnsi="Verdana"/>
      <w:noProof/>
      <w:sz w:val="22"/>
      <w:szCs w:val="20"/>
      <w:lang w:val="en-GB" w:eastAsia="en-US"/>
    </w:rPr>
  </w:style>
  <w:style w:type="paragraph" w:customStyle="1" w:styleId="14">
    <w:name w:val="Абзац списка1"/>
    <w:basedOn w:val="a0"/>
    <w:rsid w:val="00677448"/>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677448"/>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677448"/>
    <w:rPr>
      <w:rFonts w:ascii="Verdana" w:hAnsi="Verdana"/>
      <w:szCs w:val="24"/>
      <w:lang w:val="en-US" w:eastAsia="en-US"/>
    </w:rPr>
  </w:style>
  <w:style w:type="paragraph" w:customStyle="1" w:styleId="afff7">
    <w:name w:val="Знак Знак Знак Знак"/>
    <w:basedOn w:val="a0"/>
    <w:rsid w:val="00677448"/>
    <w:pPr>
      <w:spacing w:after="160" w:line="240" w:lineRule="exact"/>
    </w:pPr>
    <w:rPr>
      <w:rFonts w:ascii="Tahoma" w:hAnsi="Tahoma"/>
      <w:sz w:val="20"/>
      <w:szCs w:val="20"/>
      <w:lang w:eastAsia="en-US"/>
    </w:rPr>
  </w:style>
  <w:style w:type="paragraph" w:customStyle="1" w:styleId="Default">
    <w:name w:val="Default"/>
    <w:uiPriority w:val="99"/>
    <w:rsid w:val="00677448"/>
    <w:pPr>
      <w:autoSpaceDE w:val="0"/>
      <w:autoSpaceDN w:val="0"/>
      <w:adjustRightInd w:val="0"/>
    </w:pPr>
    <w:rPr>
      <w:rFonts w:ascii="Symbol" w:hAnsi="Symbol" w:cs="Symbol"/>
      <w:color w:val="000000"/>
      <w:sz w:val="24"/>
      <w:szCs w:val="24"/>
    </w:rPr>
  </w:style>
  <w:style w:type="character" w:styleId="afff8">
    <w:name w:val="footnote reference"/>
    <w:rsid w:val="00677448"/>
    <w:rPr>
      <w:vertAlign w:val="superscript"/>
    </w:rPr>
  </w:style>
  <w:style w:type="paragraph" w:customStyle="1" w:styleId="BPCProposal">
    <w:name w:val="BPC Proposal"/>
    <w:basedOn w:val="BPC3-Heading1"/>
    <w:link w:val="BPCProposalChar"/>
    <w:rsid w:val="00677448"/>
    <w:pPr>
      <w:outlineLvl w:val="0"/>
    </w:pPr>
    <w:rPr>
      <w:rFonts w:cs="Arial"/>
      <w:b/>
      <w:color w:val="365F91" w:themeColor="accent1" w:themeShade="BF"/>
      <w:kern w:val="32"/>
    </w:rPr>
  </w:style>
  <w:style w:type="character" w:customStyle="1" w:styleId="BPCProposalChar">
    <w:name w:val="BPC Proposal Char"/>
    <w:basedOn w:val="11"/>
    <w:link w:val="BPCProposal"/>
    <w:rsid w:val="00677448"/>
    <w:rPr>
      <w:rFonts w:ascii="Calibri" w:hAnsi="Calibri" w:cs="Arial"/>
      <w:b/>
      <w:bCs w:val="0"/>
      <w:color w:val="365F91" w:themeColor="accent1" w:themeShade="BF"/>
      <w:kern w:val="32"/>
      <w:sz w:val="36"/>
      <w:szCs w:val="36"/>
      <w:lang w:val="en-US" w:eastAsia="en-US"/>
    </w:rPr>
  </w:style>
  <w:style w:type="character" w:customStyle="1" w:styleId="hps">
    <w:name w:val="hps"/>
    <w:rsid w:val="00677448"/>
    <w:rPr>
      <w:rFonts w:cs="Times New Roman"/>
    </w:rPr>
  </w:style>
  <w:style w:type="character" w:customStyle="1" w:styleId="apple-converted-space">
    <w:name w:val="apple-converted-space"/>
    <w:uiPriority w:val="99"/>
    <w:rsid w:val="00677448"/>
    <w:rPr>
      <w:rFonts w:cs="Times New Roman"/>
    </w:rPr>
  </w:style>
  <w:style w:type="paragraph" w:customStyle="1" w:styleId="2c">
    <w:name w:val="Абзац списка2"/>
    <w:basedOn w:val="a0"/>
    <w:rsid w:val="00677448"/>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677448"/>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677448"/>
    <w:rPr>
      <w:rFonts w:ascii="Calibri" w:hAnsi="Calibri"/>
      <w:sz w:val="22"/>
      <w:szCs w:val="22"/>
      <w:lang w:val="fr-FR" w:eastAsia="en-US"/>
    </w:rPr>
  </w:style>
  <w:style w:type="paragraph" w:customStyle="1" w:styleId="04dot">
    <w:name w:val="04 dot"/>
    <w:basedOn w:val="a0"/>
    <w:rsid w:val="00677448"/>
    <w:pPr>
      <w:numPr>
        <w:numId w:val="19"/>
      </w:num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DefaultText"/>
    <w:rsid w:val="00677448"/>
    <w:pPr>
      <w:numPr>
        <w:numId w:val="20"/>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677448"/>
    <w:pPr>
      <w:numPr>
        <w:ilvl w:val="3"/>
        <w:numId w:val="20"/>
      </w:numPr>
      <w:tabs>
        <w:tab w:val="clear" w:pos="864"/>
      </w:tabs>
      <w:spacing w:before="120" w:after="120" w:line="276" w:lineRule="auto"/>
      <w:ind w:left="0" w:firstLine="708"/>
      <w:jc w:val="both"/>
    </w:pPr>
    <w:rPr>
      <w:rFonts w:eastAsiaTheme="minorEastAsia" w:cstheme="minorBidi"/>
      <w:sz w:val="22"/>
      <w:szCs w:val="20"/>
      <w:lang w:val="ru-RU"/>
    </w:rPr>
  </w:style>
  <w:style w:type="character" w:customStyle="1" w:styleId="Field">
    <w:name w:val="Field"/>
    <w:rsid w:val="00677448"/>
    <w:rPr>
      <w:rFonts w:cs="Times New Roman"/>
      <w:b/>
      <w:bCs/>
      <w:lang w:val="en-US"/>
    </w:rPr>
  </w:style>
  <w:style w:type="paragraph" w:customStyle="1" w:styleId="2d">
    <w:name w:val="Стиль2_основной_текст"/>
    <w:basedOn w:val="a0"/>
    <w:link w:val="2e"/>
    <w:rsid w:val="00677448"/>
    <w:pPr>
      <w:jc w:val="both"/>
    </w:pPr>
    <w:rPr>
      <w:rFonts w:ascii="Calibri" w:hAnsi="Calibri"/>
      <w:lang w:eastAsia="en-US"/>
    </w:rPr>
  </w:style>
  <w:style w:type="character" w:customStyle="1" w:styleId="2e">
    <w:name w:val="Стиль2_основной_текст Знак"/>
    <w:basedOn w:val="a1"/>
    <w:link w:val="2d"/>
    <w:rsid w:val="00677448"/>
    <w:rPr>
      <w:rFonts w:ascii="Calibri" w:hAnsi="Calibri"/>
      <w:sz w:val="24"/>
      <w:szCs w:val="24"/>
      <w:lang w:val="en-US" w:eastAsia="en-US"/>
    </w:rPr>
  </w:style>
  <w:style w:type="paragraph" w:customStyle="1" w:styleId="BPCNormal">
    <w:name w:val="BPC_Normal"/>
    <w:basedOn w:val="NormalArial"/>
    <w:link w:val="BPCNormalChar"/>
    <w:qFormat/>
    <w:rsid w:val="00677448"/>
    <w:rPr>
      <w:rFonts w:ascii="Calibri" w:hAnsi="Calibri" w:cs="Calibri"/>
      <w:szCs w:val="20"/>
    </w:rPr>
  </w:style>
  <w:style w:type="character" w:customStyle="1" w:styleId="BPCNormalChar">
    <w:name w:val="BPC_Normal Char"/>
    <w:link w:val="BPCNormal"/>
    <w:rsid w:val="00677448"/>
    <w:rPr>
      <w:rFonts w:ascii="Calibri" w:hAnsi="Calibri" w:cs="Calibri"/>
      <w:lang w:val="en-US" w:eastAsia="en-US"/>
    </w:rPr>
  </w:style>
  <w:style w:type="paragraph" w:styleId="afff9">
    <w:name w:val="Block Text"/>
    <w:basedOn w:val="a0"/>
    <w:rsid w:val="00677448"/>
    <w:pPr>
      <w:ind w:left="360" w:right="27"/>
      <w:jc w:val="both"/>
    </w:pPr>
    <w:rPr>
      <w:rFonts w:cs="Traditional Arabic"/>
      <w:noProof/>
      <w:color w:val="000000"/>
      <w:sz w:val="22"/>
      <w:szCs w:val="22"/>
      <w:lang w:eastAsia="ar-SA"/>
    </w:rPr>
  </w:style>
  <w:style w:type="table" w:styleId="3a">
    <w:name w:val="Table Columns 3"/>
    <w:basedOn w:val="a2"/>
    <w:rsid w:val="00677448"/>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
    <w:name w:val="Table Columns 2"/>
    <w:basedOn w:val="a2"/>
    <w:rsid w:val="00677448"/>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olumns 1"/>
    <w:basedOn w:val="a2"/>
    <w:rsid w:val="00677448"/>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677448"/>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677448"/>
    <w:pPr>
      <w:spacing w:before="60" w:after="60"/>
    </w:pPr>
    <w:rPr>
      <w:rFonts w:ascii="Arial" w:hAnsi="Arial"/>
      <w:bCs/>
      <w:lang w:val="en-US" w:eastAsia="en-US"/>
    </w:rPr>
  </w:style>
  <w:style w:type="character" w:customStyle="1" w:styleId="TabTextChar">
    <w:name w:val="Tab Text Char"/>
    <w:basedOn w:val="a1"/>
    <w:link w:val="TabText"/>
    <w:locked/>
    <w:rsid w:val="00677448"/>
    <w:rPr>
      <w:rFonts w:ascii="Arial" w:hAnsi="Arial" w:cs="Arial"/>
      <w:bCs/>
      <w:sz w:val="18"/>
      <w:szCs w:val="18"/>
      <w:lang w:val="en-US"/>
    </w:rPr>
  </w:style>
  <w:style w:type="paragraph" w:customStyle="1" w:styleId="TabText">
    <w:name w:val="Tab Text"/>
    <w:basedOn w:val="a0"/>
    <w:link w:val="TabTextChar"/>
    <w:rsid w:val="00677448"/>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677448"/>
    <w:pPr>
      <w:numPr>
        <w:numId w:val="21"/>
      </w:numPr>
      <w:tabs>
        <w:tab w:val="right" w:pos="6480"/>
      </w:tabs>
      <w:spacing w:before="120" w:line="220" w:lineRule="atLeast"/>
    </w:pPr>
    <w:rPr>
      <w:rFonts w:ascii="Arial" w:hAnsi="Arial" w:cs="Arial"/>
      <w:sz w:val="20"/>
      <w:szCs w:val="20"/>
    </w:rPr>
  </w:style>
  <w:style w:type="paragraph" w:customStyle="1" w:styleId="2f0">
    <w:name w:val="Без интервала2"/>
    <w:rsid w:val="00677448"/>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677448"/>
    <w:pPr>
      <w:spacing w:before="60" w:after="60"/>
    </w:pPr>
    <w:rPr>
      <w:rFonts w:ascii="Arial" w:hAnsi="Arial"/>
      <w:b/>
      <w:sz w:val="19"/>
      <w:szCs w:val="19"/>
      <w:lang w:val="en-GB" w:eastAsia="en-GB"/>
    </w:rPr>
  </w:style>
  <w:style w:type="paragraph" w:customStyle="1" w:styleId="TableCaptionAuto">
    <w:name w:val="*Table Caption Auto#"/>
    <w:basedOn w:val="a0"/>
    <w:next w:val="a0"/>
    <w:rsid w:val="00677448"/>
    <w:pPr>
      <w:keepNext/>
      <w:numPr>
        <w:numId w:val="22"/>
      </w:numPr>
      <w:tabs>
        <w:tab w:val="clear" w:pos="432"/>
        <w:tab w:val="left" w:pos="1080"/>
      </w:tabs>
      <w:spacing w:after="120"/>
      <w:ind w:left="1080" w:hanging="1080"/>
    </w:pPr>
    <w:rPr>
      <w:rFonts w:ascii="Arial" w:eastAsia="PMingLiU" w:hAnsi="Arial"/>
      <w:b/>
      <w:sz w:val="20"/>
      <w:szCs w:val="18"/>
      <w:lang w:eastAsia="en-US"/>
    </w:rPr>
  </w:style>
  <w:style w:type="paragraph" w:customStyle="1" w:styleId="TableText10Double">
    <w:name w:val="*Table Text 10 Double"/>
    <w:basedOn w:val="a0"/>
    <w:link w:val="TableText10DoubleChar"/>
    <w:rsid w:val="00677448"/>
    <w:pPr>
      <w:spacing w:before="60" w:after="60"/>
    </w:pPr>
    <w:rPr>
      <w:rFonts w:ascii="Arial" w:eastAsia="PMingLiU" w:hAnsi="Arial"/>
      <w:color w:val="000000"/>
      <w:sz w:val="20"/>
      <w:szCs w:val="20"/>
      <w:lang w:eastAsia="en-US"/>
    </w:rPr>
  </w:style>
  <w:style w:type="character" w:customStyle="1" w:styleId="TableText10DoubleChar">
    <w:name w:val="*Table Text 10 Double Char"/>
    <w:basedOn w:val="a1"/>
    <w:link w:val="TableText10Double"/>
    <w:locked/>
    <w:rsid w:val="00677448"/>
    <w:rPr>
      <w:rFonts w:ascii="Arial" w:eastAsia="PMingLiU" w:hAnsi="Arial"/>
      <w:color w:val="000000"/>
      <w:lang w:val="en-US" w:eastAsia="en-US"/>
    </w:rPr>
  </w:style>
  <w:style w:type="paragraph" w:customStyle="1" w:styleId="afffa">
    <w:name w:val="Моноширинный"/>
    <w:basedOn w:val="a0"/>
    <w:link w:val="afffb"/>
    <w:rsid w:val="00677448"/>
    <w:rPr>
      <w:rFonts w:ascii="Courier New" w:hAnsi="Courier New"/>
      <w:i/>
      <w:sz w:val="20"/>
      <w:lang w:val="ru-RU"/>
    </w:rPr>
  </w:style>
  <w:style w:type="character" w:customStyle="1" w:styleId="afffb">
    <w:name w:val="Моноширинный Знак"/>
    <w:basedOn w:val="a1"/>
    <w:link w:val="afffa"/>
    <w:rsid w:val="00677448"/>
    <w:rPr>
      <w:rFonts w:ascii="Courier New" w:hAnsi="Courier New"/>
      <w:i/>
      <w:szCs w:val="24"/>
    </w:rPr>
  </w:style>
  <w:style w:type="paragraph" w:customStyle="1" w:styleId="PathID">
    <w:name w:val="Path ID"/>
    <w:basedOn w:val="a0"/>
    <w:rsid w:val="00677448"/>
    <w:rPr>
      <w:rFonts w:ascii="Arial Black" w:hAnsi="Arial Black"/>
      <w:color w:val="000080"/>
      <w:kern w:val="24"/>
      <w:lang w:val="ru-RU"/>
    </w:rPr>
  </w:style>
  <w:style w:type="paragraph" w:customStyle="1" w:styleId="Reverse">
    <w:name w:val="Reverse"/>
    <w:basedOn w:val="a0"/>
    <w:rsid w:val="00677448"/>
    <w:pPr>
      <w:shd w:val="clear" w:color="FFFFFF" w:fill="000000"/>
    </w:pPr>
    <w:rPr>
      <w:rFonts w:ascii="Univers (WN)" w:hAnsi="Univers (WN)"/>
      <w:color w:val="FFFFFF"/>
      <w:sz w:val="18"/>
      <w:lang w:val="ru-RU"/>
    </w:rPr>
  </w:style>
  <w:style w:type="paragraph" w:styleId="HTML">
    <w:name w:val="HTML Address"/>
    <w:basedOn w:val="a0"/>
    <w:link w:val="HTML0"/>
    <w:rsid w:val="00677448"/>
    <w:rPr>
      <w:i/>
      <w:iCs/>
      <w:lang w:val="ru-RU"/>
    </w:rPr>
  </w:style>
  <w:style w:type="character" w:customStyle="1" w:styleId="HTML0">
    <w:name w:val="Адрес HTML Знак"/>
    <w:basedOn w:val="a1"/>
    <w:link w:val="HTML"/>
    <w:rsid w:val="00677448"/>
    <w:rPr>
      <w:i/>
      <w:iCs/>
      <w:sz w:val="24"/>
      <w:szCs w:val="24"/>
    </w:rPr>
  </w:style>
  <w:style w:type="paragraph" w:styleId="afffc">
    <w:name w:val="Note Heading"/>
    <w:basedOn w:val="a0"/>
    <w:next w:val="a0"/>
    <w:link w:val="afffd"/>
    <w:rsid w:val="00677448"/>
    <w:rPr>
      <w:lang w:val="ru-RU"/>
    </w:rPr>
  </w:style>
  <w:style w:type="character" w:customStyle="1" w:styleId="afffd">
    <w:name w:val="Заголовок записки Знак"/>
    <w:basedOn w:val="a1"/>
    <w:link w:val="afffc"/>
    <w:rsid w:val="00677448"/>
    <w:rPr>
      <w:sz w:val="24"/>
      <w:szCs w:val="24"/>
    </w:rPr>
  </w:style>
  <w:style w:type="paragraph" w:styleId="afffe">
    <w:name w:val="toa heading"/>
    <w:basedOn w:val="a0"/>
    <w:next w:val="a0"/>
    <w:rsid w:val="00677448"/>
    <w:pPr>
      <w:spacing w:before="120"/>
    </w:pPr>
    <w:rPr>
      <w:rFonts w:ascii="Arial" w:hAnsi="Arial" w:cs="Arial"/>
      <w:b/>
      <w:bCs/>
      <w:lang w:val="ru-RU"/>
    </w:rPr>
  </w:style>
  <w:style w:type="paragraph" w:styleId="affff">
    <w:name w:val="Body Text First Indent"/>
    <w:basedOn w:val="aff2"/>
    <w:link w:val="affff0"/>
    <w:rsid w:val="00677448"/>
    <w:pPr>
      <w:spacing w:before="0" w:after="0" w:line="360" w:lineRule="auto"/>
      <w:ind w:firstLine="210"/>
      <w:jc w:val="both"/>
    </w:pPr>
    <w:rPr>
      <w:rFonts w:ascii="Arial" w:hAnsi="Arial"/>
      <w:sz w:val="24"/>
      <w:szCs w:val="24"/>
      <w:lang w:val="ru-RU" w:eastAsia="ru-RU"/>
    </w:rPr>
  </w:style>
  <w:style w:type="character" w:customStyle="1" w:styleId="affff0">
    <w:name w:val="Красная строка Знак"/>
    <w:basedOn w:val="aff3"/>
    <w:link w:val="affff"/>
    <w:rsid w:val="00677448"/>
    <w:rPr>
      <w:rFonts w:ascii="Arial" w:hAnsi="Arial"/>
      <w:sz w:val="24"/>
      <w:szCs w:val="24"/>
      <w:lang w:val="en-US" w:eastAsia="en-US"/>
    </w:rPr>
  </w:style>
  <w:style w:type="paragraph" w:styleId="2f1">
    <w:name w:val="Body Text First Indent 2"/>
    <w:basedOn w:val="aff4"/>
    <w:link w:val="2f2"/>
    <w:rsid w:val="00677448"/>
    <w:pPr>
      <w:tabs>
        <w:tab w:val="clear" w:pos="-720"/>
      </w:tabs>
      <w:suppressAutoHyphens w:val="0"/>
      <w:spacing w:after="120"/>
      <w:ind w:left="283" w:firstLine="210"/>
    </w:pPr>
    <w:rPr>
      <w:rFonts w:ascii="Times New Roman" w:hAnsi="Times New Roman"/>
      <w:sz w:val="24"/>
      <w:lang w:val="ru-RU" w:eastAsia="ru-RU"/>
    </w:rPr>
  </w:style>
  <w:style w:type="character" w:customStyle="1" w:styleId="2f2">
    <w:name w:val="Красная строка 2 Знак"/>
    <w:basedOn w:val="aff5"/>
    <w:link w:val="2f1"/>
    <w:rsid w:val="00677448"/>
    <w:rPr>
      <w:rFonts w:ascii="Arial" w:hAnsi="Arial"/>
      <w:sz w:val="24"/>
      <w:szCs w:val="24"/>
      <w:lang w:val="en-GB" w:eastAsia="en-US"/>
    </w:rPr>
  </w:style>
  <w:style w:type="paragraph" w:styleId="2f3">
    <w:name w:val="envelope return"/>
    <w:basedOn w:val="a0"/>
    <w:rsid w:val="00677448"/>
    <w:rPr>
      <w:rFonts w:ascii="Arial" w:hAnsi="Arial" w:cs="Arial"/>
      <w:lang w:val="ru-RU"/>
    </w:rPr>
  </w:style>
  <w:style w:type="paragraph" w:styleId="affff1">
    <w:name w:val="table of figures"/>
    <w:basedOn w:val="a0"/>
    <w:next w:val="a0"/>
    <w:rsid w:val="00677448"/>
    <w:pPr>
      <w:ind w:left="400" w:hanging="400"/>
    </w:pPr>
    <w:rPr>
      <w:lang w:val="ru-RU"/>
    </w:rPr>
  </w:style>
  <w:style w:type="paragraph" w:styleId="affff2">
    <w:name w:val="Signature"/>
    <w:basedOn w:val="a0"/>
    <w:link w:val="affff3"/>
    <w:rsid w:val="00677448"/>
    <w:pPr>
      <w:ind w:left="4252"/>
    </w:pPr>
    <w:rPr>
      <w:lang w:val="ru-RU"/>
    </w:rPr>
  </w:style>
  <w:style w:type="character" w:customStyle="1" w:styleId="affff3">
    <w:name w:val="Подпись Знак"/>
    <w:basedOn w:val="a1"/>
    <w:link w:val="affff2"/>
    <w:rsid w:val="00677448"/>
    <w:rPr>
      <w:sz w:val="24"/>
      <w:szCs w:val="24"/>
    </w:rPr>
  </w:style>
  <w:style w:type="paragraph" w:styleId="affff4">
    <w:name w:val="Salutation"/>
    <w:basedOn w:val="a0"/>
    <w:next w:val="a0"/>
    <w:link w:val="affff5"/>
    <w:rsid w:val="00677448"/>
    <w:rPr>
      <w:lang w:val="ru-RU"/>
    </w:rPr>
  </w:style>
  <w:style w:type="character" w:customStyle="1" w:styleId="affff5">
    <w:name w:val="Приветствие Знак"/>
    <w:basedOn w:val="a1"/>
    <w:link w:val="affff4"/>
    <w:rsid w:val="00677448"/>
    <w:rPr>
      <w:sz w:val="24"/>
      <w:szCs w:val="24"/>
    </w:rPr>
  </w:style>
  <w:style w:type="paragraph" w:styleId="affff6">
    <w:name w:val="List Continue"/>
    <w:basedOn w:val="a0"/>
    <w:rsid w:val="00677448"/>
    <w:pPr>
      <w:spacing w:after="120"/>
      <w:ind w:left="283"/>
    </w:pPr>
    <w:rPr>
      <w:lang w:val="ru-RU"/>
    </w:rPr>
  </w:style>
  <w:style w:type="paragraph" w:styleId="2f4">
    <w:name w:val="List Continue 2"/>
    <w:basedOn w:val="a0"/>
    <w:rsid w:val="00677448"/>
    <w:pPr>
      <w:spacing w:after="120"/>
      <w:ind w:left="566"/>
    </w:pPr>
    <w:rPr>
      <w:lang w:val="ru-RU"/>
    </w:rPr>
  </w:style>
  <w:style w:type="paragraph" w:styleId="3b">
    <w:name w:val="List Continue 3"/>
    <w:basedOn w:val="a0"/>
    <w:rsid w:val="00677448"/>
    <w:pPr>
      <w:spacing w:after="120"/>
      <w:ind w:left="849"/>
    </w:pPr>
    <w:rPr>
      <w:lang w:val="ru-RU"/>
    </w:rPr>
  </w:style>
  <w:style w:type="paragraph" w:styleId="46">
    <w:name w:val="List Continue 4"/>
    <w:basedOn w:val="a0"/>
    <w:rsid w:val="00677448"/>
    <w:pPr>
      <w:spacing w:after="120"/>
      <w:ind w:left="1132"/>
    </w:pPr>
    <w:rPr>
      <w:lang w:val="ru-RU"/>
    </w:rPr>
  </w:style>
  <w:style w:type="paragraph" w:styleId="56">
    <w:name w:val="List Continue 5"/>
    <w:basedOn w:val="a0"/>
    <w:rsid w:val="00677448"/>
    <w:pPr>
      <w:spacing w:after="120"/>
      <w:ind w:left="1415"/>
    </w:pPr>
    <w:rPr>
      <w:lang w:val="ru-RU"/>
    </w:rPr>
  </w:style>
  <w:style w:type="paragraph" w:styleId="affff7">
    <w:name w:val="Closing"/>
    <w:basedOn w:val="a0"/>
    <w:link w:val="affff8"/>
    <w:rsid w:val="00677448"/>
    <w:pPr>
      <w:ind w:left="4252"/>
    </w:pPr>
    <w:rPr>
      <w:lang w:val="ru-RU"/>
    </w:rPr>
  </w:style>
  <w:style w:type="character" w:customStyle="1" w:styleId="affff8">
    <w:name w:val="Прощание Знак"/>
    <w:basedOn w:val="a1"/>
    <w:link w:val="affff7"/>
    <w:rsid w:val="00677448"/>
    <w:rPr>
      <w:sz w:val="24"/>
      <w:szCs w:val="24"/>
    </w:rPr>
  </w:style>
  <w:style w:type="paragraph" w:styleId="2f5">
    <w:name w:val="List 2"/>
    <w:basedOn w:val="a0"/>
    <w:rsid w:val="00677448"/>
    <w:pPr>
      <w:ind w:left="566" w:hanging="283"/>
    </w:pPr>
    <w:rPr>
      <w:lang w:val="ru-RU"/>
    </w:rPr>
  </w:style>
  <w:style w:type="paragraph" w:styleId="3c">
    <w:name w:val="List 3"/>
    <w:basedOn w:val="a0"/>
    <w:rsid w:val="00677448"/>
    <w:pPr>
      <w:ind w:left="849" w:hanging="283"/>
    </w:pPr>
    <w:rPr>
      <w:lang w:val="ru-RU"/>
    </w:rPr>
  </w:style>
  <w:style w:type="paragraph" w:styleId="47">
    <w:name w:val="List 4"/>
    <w:basedOn w:val="a0"/>
    <w:rsid w:val="00677448"/>
    <w:pPr>
      <w:ind w:left="1132" w:hanging="283"/>
    </w:pPr>
    <w:rPr>
      <w:lang w:val="ru-RU"/>
    </w:rPr>
  </w:style>
  <w:style w:type="paragraph" w:styleId="57">
    <w:name w:val="List 5"/>
    <w:basedOn w:val="a0"/>
    <w:rsid w:val="00677448"/>
    <w:pPr>
      <w:ind w:left="1415" w:hanging="283"/>
    </w:pPr>
    <w:rPr>
      <w:lang w:val="ru-RU"/>
    </w:rPr>
  </w:style>
  <w:style w:type="paragraph" w:styleId="HTML1">
    <w:name w:val="HTML Preformatted"/>
    <w:basedOn w:val="a0"/>
    <w:link w:val="HTML2"/>
    <w:rsid w:val="00677448"/>
    <w:rPr>
      <w:rFonts w:ascii="Courier New" w:hAnsi="Courier New" w:cs="Courier New"/>
      <w:lang w:val="ru-RU"/>
    </w:rPr>
  </w:style>
  <w:style w:type="character" w:customStyle="1" w:styleId="HTML2">
    <w:name w:val="Стандартный HTML Знак"/>
    <w:basedOn w:val="a1"/>
    <w:link w:val="HTML1"/>
    <w:rsid w:val="00677448"/>
    <w:rPr>
      <w:rFonts w:ascii="Courier New" w:hAnsi="Courier New" w:cs="Courier New"/>
      <w:sz w:val="24"/>
      <w:szCs w:val="24"/>
    </w:rPr>
  </w:style>
  <w:style w:type="paragraph" w:styleId="affff9">
    <w:name w:val="table of authorities"/>
    <w:basedOn w:val="a0"/>
    <w:next w:val="a0"/>
    <w:rsid w:val="00677448"/>
    <w:pPr>
      <w:ind w:left="200" w:hanging="200"/>
    </w:pPr>
    <w:rPr>
      <w:lang w:val="ru-RU"/>
    </w:rPr>
  </w:style>
  <w:style w:type="paragraph" w:styleId="affffa">
    <w:name w:val="Plain Text"/>
    <w:basedOn w:val="a0"/>
    <w:link w:val="affffb"/>
    <w:rsid w:val="00677448"/>
    <w:rPr>
      <w:rFonts w:ascii="Courier New" w:hAnsi="Courier New" w:cs="Courier New"/>
      <w:lang w:val="ru-RU"/>
    </w:rPr>
  </w:style>
  <w:style w:type="character" w:customStyle="1" w:styleId="affffb">
    <w:name w:val="Текст Знак"/>
    <w:basedOn w:val="a1"/>
    <w:link w:val="affffa"/>
    <w:rsid w:val="00677448"/>
    <w:rPr>
      <w:rFonts w:ascii="Courier New" w:hAnsi="Courier New" w:cs="Courier New"/>
      <w:sz w:val="24"/>
      <w:szCs w:val="24"/>
    </w:rPr>
  </w:style>
  <w:style w:type="paragraph" w:styleId="affffc">
    <w:name w:val="endnote text"/>
    <w:basedOn w:val="a0"/>
    <w:link w:val="affffd"/>
    <w:rsid w:val="00677448"/>
    <w:rPr>
      <w:lang w:val="ru-RU"/>
    </w:rPr>
  </w:style>
  <w:style w:type="character" w:customStyle="1" w:styleId="affffd">
    <w:name w:val="Текст концевой сноски Знак"/>
    <w:basedOn w:val="a1"/>
    <w:link w:val="affffc"/>
    <w:rsid w:val="00677448"/>
    <w:rPr>
      <w:sz w:val="24"/>
      <w:szCs w:val="24"/>
    </w:rPr>
  </w:style>
  <w:style w:type="paragraph" w:styleId="affffe">
    <w:name w:val="macro"/>
    <w:link w:val="afffff"/>
    <w:rsid w:val="006774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ff">
    <w:name w:val="Текст макроса Знак"/>
    <w:basedOn w:val="a1"/>
    <w:link w:val="affffe"/>
    <w:rsid w:val="00677448"/>
    <w:rPr>
      <w:rFonts w:ascii="Courier New" w:hAnsi="Courier New" w:cs="Courier New"/>
      <w:lang w:val="en-US"/>
    </w:rPr>
  </w:style>
  <w:style w:type="paragraph" w:styleId="afffff0">
    <w:name w:val="E-mail Signature"/>
    <w:basedOn w:val="a0"/>
    <w:link w:val="afffff1"/>
    <w:rsid w:val="00677448"/>
    <w:rPr>
      <w:lang w:val="ru-RU"/>
    </w:rPr>
  </w:style>
  <w:style w:type="character" w:customStyle="1" w:styleId="afffff1">
    <w:name w:val="Электронная подпись Знак"/>
    <w:basedOn w:val="a1"/>
    <w:link w:val="afffff0"/>
    <w:rsid w:val="00677448"/>
    <w:rPr>
      <w:sz w:val="24"/>
      <w:szCs w:val="24"/>
    </w:rPr>
  </w:style>
  <w:style w:type="paragraph" w:customStyle="1" w:styleId="afffff2">
    <w:name w:val="Рисунок"/>
    <w:basedOn w:val="a0"/>
    <w:next w:val="a0"/>
    <w:rsid w:val="00677448"/>
    <w:pPr>
      <w:keepNext/>
      <w:spacing w:before="240" w:after="240" w:line="200" w:lineRule="atLeast"/>
      <w:jc w:val="center"/>
    </w:pPr>
    <w:rPr>
      <w:lang w:val="ru-RU"/>
    </w:rPr>
  </w:style>
  <w:style w:type="paragraph" w:customStyle="1" w:styleId="16">
    <w:name w:val="Маркированный 1"/>
    <w:basedOn w:val="afd"/>
    <w:rsid w:val="00677448"/>
    <w:pPr>
      <w:tabs>
        <w:tab w:val="clear" w:pos="360"/>
        <w:tab w:val="num" w:pos="1080"/>
      </w:tabs>
      <w:spacing w:before="120" w:line="360" w:lineRule="auto"/>
      <w:ind w:left="1080" w:hanging="540"/>
      <w:jc w:val="both"/>
    </w:pPr>
    <w:rPr>
      <w:rFonts w:ascii="Arial" w:hAnsi="Arial"/>
      <w:bCs/>
      <w:sz w:val="24"/>
      <w:szCs w:val="24"/>
      <w:lang w:val="ru-RU" w:eastAsia="ru-RU"/>
    </w:rPr>
  </w:style>
  <w:style w:type="paragraph" w:customStyle="1" w:styleId="afffff3">
    <w:name w:val="Примечание"/>
    <w:basedOn w:val="aff2"/>
    <w:rsid w:val="00677448"/>
    <w:pPr>
      <w:spacing w:before="240" w:after="240" w:line="360" w:lineRule="auto"/>
      <w:ind w:left="567"/>
      <w:jc w:val="both"/>
    </w:pPr>
    <w:rPr>
      <w:rFonts w:ascii="Arial" w:hAnsi="Arial"/>
      <w:b/>
      <w:sz w:val="24"/>
      <w:szCs w:val="24"/>
      <w:lang w:eastAsia="ru-RU"/>
    </w:rPr>
  </w:style>
  <w:style w:type="paragraph" w:customStyle="1" w:styleId="17">
    <w:name w:val="Подзаголовок 1"/>
    <w:basedOn w:val="a0"/>
    <w:rsid w:val="00677448"/>
    <w:pPr>
      <w:spacing w:before="120" w:after="120"/>
    </w:pPr>
    <w:rPr>
      <w:rFonts w:ascii="Arial" w:hAnsi="Arial" w:cs="Arial"/>
      <w:b/>
      <w:sz w:val="28"/>
    </w:rPr>
  </w:style>
  <w:style w:type="paragraph" w:customStyle="1" w:styleId="Normal10">
    <w:name w:val="Normal1"/>
    <w:rsid w:val="00677448"/>
    <w:rPr>
      <w:sz w:val="24"/>
    </w:rPr>
  </w:style>
  <w:style w:type="paragraph" w:customStyle="1" w:styleId="afffff4">
    <w:name w:val="Основной текст таблиц"/>
    <w:basedOn w:val="a0"/>
    <w:autoRedefine/>
    <w:rsid w:val="00677448"/>
    <w:pPr>
      <w:spacing w:before="120" w:after="120" w:line="360" w:lineRule="auto"/>
    </w:pPr>
    <w:rPr>
      <w:rFonts w:ascii="Arial" w:hAnsi="Arial"/>
      <w:sz w:val="18"/>
    </w:rPr>
  </w:style>
  <w:style w:type="character" w:customStyle="1" w:styleId="contentplain">
    <w:name w:val="contentplain"/>
    <w:basedOn w:val="a1"/>
    <w:rsid w:val="00677448"/>
  </w:style>
  <w:style w:type="paragraph" w:customStyle="1" w:styleId="afffff5">
    <w:name w:val="Стиль Название объекта + По левому краю"/>
    <w:basedOn w:val="affd"/>
    <w:autoRedefine/>
    <w:rsid w:val="00677448"/>
    <w:pPr>
      <w:keepLines/>
      <w:suppressAutoHyphens/>
      <w:spacing w:after="240" w:line="360" w:lineRule="auto"/>
    </w:pPr>
    <w:rPr>
      <w:rFonts w:ascii="Arial" w:hAnsi="Arial"/>
      <w:b/>
      <w:bCs/>
      <w:i w:val="0"/>
      <w:sz w:val="20"/>
      <w:lang w:val="ru-RU" w:eastAsia="ru-RU"/>
    </w:rPr>
  </w:style>
  <w:style w:type="paragraph" w:customStyle="1" w:styleId="3d">
    <w:name w:val="Заголовок 3 информационный"/>
    <w:next w:val="aff2"/>
    <w:autoRedefine/>
    <w:rsid w:val="00677448"/>
    <w:pPr>
      <w:spacing w:line="360" w:lineRule="auto"/>
    </w:pPr>
    <w:rPr>
      <w:rFonts w:ascii="Arial" w:hAnsi="Arial"/>
      <w:i/>
      <w:sz w:val="32"/>
      <w:szCs w:val="24"/>
      <w:u w:val="single"/>
    </w:rPr>
  </w:style>
  <w:style w:type="paragraph" w:customStyle="1" w:styleId="2f6">
    <w:name w:val="Заголовок 2 информационный"/>
    <w:basedOn w:val="20"/>
    <w:next w:val="aff2"/>
    <w:autoRedefine/>
    <w:rsid w:val="00677448"/>
    <w:pPr>
      <w:keepLines/>
      <w:numPr>
        <w:ilvl w:val="0"/>
        <w:numId w:val="0"/>
      </w:numPr>
      <w:suppressAutoHyphens/>
      <w:spacing w:before="120" w:after="120" w:line="360" w:lineRule="auto"/>
    </w:pPr>
    <w:rPr>
      <w:bCs w:val="0"/>
      <w:i w:val="0"/>
      <w:iCs w:val="0"/>
      <w:color w:val="365F91" w:themeColor="accent1" w:themeShade="BF"/>
      <w:sz w:val="36"/>
      <w:szCs w:val="36"/>
      <w:lang w:val="ru-RU"/>
    </w:rPr>
  </w:style>
  <w:style w:type="paragraph" w:customStyle="1" w:styleId="afffff6">
    <w:name w:val="Основной текст информационный"/>
    <w:basedOn w:val="aff2"/>
    <w:autoRedefine/>
    <w:rsid w:val="00677448"/>
    <w:pPr>
      <w:spacing w:before="0" w:after="0" w:line="360" w:lineRule="auto"/>
      <w:jc w:val="both"/>
    </w:pPr>
    <w:rPr>
      <w:rFonts w:ascii="Arial" w:hAnsi="Arial"/>
      <w:i/>
      <w:sz w:val="24"/>
      <w:szCs w:val="24"/>
      <w:lang w:val="ru-RU" w:eastAsia="ru-RU"/>
    </w:rPr>
  </w:style>
  <w:style w:type="paragraph" w:customStyle="1" w:styleId="afffff7">
    <w:name w:val="Приложение"/>
    <w:basedOn w:val="10"/>
    <w:next w:val="aff2"/>
    <w:link w:val="afffff8"/>
    <w:autoRedefine/>
    <w:rsid w:val="00677448"/>
    <w:pPr>
      <w:keepLines/>
      <w:pageBreakBefore/>
      <w:numPr>
        <w:numId w:val="0"/>
      </w:numPr>
      <w:suppressAutoHyphens/>
      <w:spacing w:after="120" w:line="360" w:lineRule="auto"/>
    </w:pPr>
    <w:rPr>
      <w:bCs w:val="0"/>
      <w:color w:val="365F91" w:themeColor="accent1" w:themeShade="BF"/>
      <w:sz w:val="44"/>
      <w:szCs w:val="24"/>
      <w:lang w:eastAsia="en-US"/>
    </w:rPr>
  </w:style>
  <w:style w:type="paragraph" w:customStyle="1" w:styleId="48">
    <w:name w:val="Заголовок 4 информационный"/>
    <w:next w:val="aff2"/>
    <w:autoRedefine/>
    <w:rsid w:val="00677448"/>
    <w:pPr>
      <w:spacing w:line="360" w:lineRule="auto"/>
    </w:pPr>
    <w:rPr>
      <w:rFonts w:ascii="Arial" w:hAnsi="Arial" w:cs="Arial"/>
      <w:bCs/>
      <w:i/>
      <w:sz w:val="28"/>
      <w:szCs w:val="24"/>
      <w:u w:val="single"/>
    </w:rPr>
  </w:style>
  <w:style w:type="paragraph" w:customStyle="1" w:styleId="58">
    <w:name w:val="Заголовок 5 информационный"/>
    <w:next w:val="aff2"/>
    <w:autoRedefine/>
    <w:rsid w:val="00677448"/>
    <w:pPr>
      <w:spacing w:line="360" w:lineRule="auto"/>
    </w:pPr>
    <w:rPr>
      <w:b/>
      <w:i/>
      <w:sz w:val="24"/>
      <w:u w:val="single"/>
    </w:rPr>
  </w:style>
  <w:style w:type="character" w:customStyle="1" w:styleId="afffff8">
    <w:name w:val="Приложение Знак"/>
    <w:basedOn w:val="11"/>
    <w:link w:val="afffff7"/>
    <w:rsid w:val="00677448"/>
    <w:rPr>
      <w:rFonts w:ascii="Arial" w:hAnsi="Arial" w:cs="Arial"/>
      <w:b/>
      <w:bCs w:val="0"/>
      <w:color w:val="365F91" w:themeColor="accent1" w:themeShade="BF"/>
      <w:kern w:val="32"/>
      <w:sz w:val="44"/>
      <w:szCs w:val="24"/>
      <w:lang w:val="en-US" w:eastAsia="en-US"/>
    </w:rPr>
  </w:style>
  <w:style w:type="paragraph" w:customStyle="1" w:styleId="Arial">
    <w:name w:val="Обычный + Arial"/>
    <w:aliases w:val="9 пт"/>
    <w:basedOn w:val="a0"/>
    <w:rsid w:val="00677448"/>
    <w:pPr>
      <w:snapToGrid w:val="0"/>
    </w:pPr>
    <w:rPr>
      <w:rFonts w:ascii="Arial" w:hAnsi="Arial" w:cs="Arial"/>
      <w:sz w:val="18"/>
      <w:szCs w:val="18"/>
      <w:lang w:val="ru-RU"/>
    </w:rPr>
  </w:style>
  <w:style w:type="character" w:customStyle="1" w:styleId="code-tag">
    <w:name w:val="code-tag"/>
    <w:rsid w:val="00677448"/>
  </w:style>
  <w:style w:type="character" w:customStyle="1" w:styleId="code-quote">
    <w:name w:val="code-quote"/>
    <w:rsid w:val="00677448"/>
  </w:style>
  <w:style w:type="character" w:customStyle="1" w:styleId="code-keyword">
    <w:name w:val="code-keyword"/>
    <w:rsid w:val="00677448"/>
  </w:style>
  <w:style w:type="character" w:customStyle="1" w:styleId="shorttext">
    <w:name w:val="short_text"/>
    <w:basedOn w:val="a1"/>
    <w:rsid w:val="00677448"/>
  </w:style>
  <w:style w:type="paragraph" w:customStyle="1" w:styleId="Comments">
    <w:name w:val="Comments"/>
    <w:basedOn w:val="a0"/>
    <w:link w:val="Comments0"/>
    <w:autoRedefine/>
    <w:rsid w:val="00677448"/>
    <w:pPr>
      <w:spacing w:before="240" w:after="240"/>
    </w:pPr>
    <w:rPr>
      <w:color w:val="FF0000"/>
      <w:szCs w:val="18"/>
      <w:lang w:eastAsia="en-US"/>
    </w:rPr>
  </w:style>
  <w:style w:type="character" w:customStyle="1" w:styleId="Comments0">
    <w:name w:val="Comments Знак Знак"/>
    <w:link w:val="Comments"/>
    <w:rsid w:val="00677448"/>
    <w:rPr>
      <w:color w:val="FF0000"/>
      <w:sz w:val="24"/>
      <w:szCs w:val="18"/>
      <w:lang w:val="en-US" w:eastAsia="en-US"/>
    </w:rPr>
  </w:style>
  <w:style w:type="paragraph" w:customStyle="1" w:styleId="BPC3Caption">
    <w:name w:val="BPC3 – Caption"/>
    <w:basedOn w:val="a0"/>
    <w:rsid w:val="00677448"/>
    <w:pPr>
      <w:spacing w:before="120" w:after="240"/>
    </w:pPr>
    <w:rPr>
      <w:rFonts w:ascii="Calibri" w:hAnsi="Calibri"/>
      <w:b/>
      <w:i/>
      <w:iCs/>
      <w:sz w:val="20"/>
      <w:szCs w:val="20"/>
      <w:lang w:eastAsia="en-US"/>
    </w:rPr>
  </w:style>
  <w:style w:type="paragraph" w:customStyle="1" w:styleId="18">
    <w:name w:val="Обычный1"/>
    <w:rsid w:val="00677448"/>
    <w:rPr>
      <w:sz w:val="24"/>
    </w:rPr>
  </w:style>
  <w:style w:type="character" w:customStyle="1" w:styleId="workplace">
    <w:name w:val="workplace"/>
    <w:rsid w:val="00677448"/>
  </w:style>
  <w:style w:type="character" w:customStyle="1" w:styleId="longtext">
    <w:name w:val="long_text"/>
    <w:rsid w:val="00677448"/>
  </w:style>
  <w:style w:type="paragraph" w:customStyle="1" w:styleId="3new">
    <w:name w:val="заголовок 3 new"/>
    <w:basedOn w:val="20"/>
    <w:link w:val="3new0"/>
    <w:qFormat/>
    <w:rsid w:val="00677448"/>
    <w:pPr>
      <w:keepLines/>
      <w:numPr>
        <w:ilvl w:val="0"/>
        <w:numId w:val="0"/>
      </w:numPr>
      <w:suppressAutoHyphens/>
      <w:spacing w:before="120" w:after="120" w:line="360" w:lineRule="auto"/>
      <w:ind w:left="425"/>
      <w:outlineLvl w:val="2"/>
    </w:pPr>
    <w:rPr>
      <w:rFonts w:asciiTheme="minorHAnsi" w:hAnsiTheme="minorHAnsi"/>
      <w:i w:val="0"/>
      <w:color w:val="365F91" w:themeColor="accent1" w:themeShade="BF"/>
      <w:lang w:eastAsia="en-US"/>
    </w:rPr>
  </w:style>
  <w:style w:type="character" w:customStyle="1" w:styleId="3new0">
    <w:name w:val="заголовок 3 new Знак"/>
    <w:basedOn w:val="21"/>
    <w:link w:val="3new"/>
    <w:rsid w:val="00677448"/>
    <w:rPr>
      <w:rFonts w:asciiTheme="minorHAnsi" w:hAnsiTheme="minorHAnsi" w:cs="Arial"/>
      <w:b/>
      <w:bCs/>
      <w:i w:val="0"/>
      <w:i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Subtitle" w:qFormat="1"/>
    <w:lsdException w:name="Hyperlink" w:uiPriority="99"/>
    <w:lsdException w:name="Strong" w:semiHidden="0" w:uiPriority="22"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0">
    <w:name w:val="Normal"/>
    <w:unhideWhenUsed/>
    <w:rsid w:val="0064421E"/>
    <w:rPr>
      <w:sz w:val="24"/>
      <w:szCs w:val="24"/>
      <w:lang w:val="en-US"/>
    </w:rPr>
  </w:style>
  <w:style w:type="paragraph" w:styleId="10">
    <w:name w:val="heading 1"/>
    <w:basedOn w:val="a0"/>
    <w:next w:val="a0"/>
    <w:link w:val="11"/>
    <w:qFormat/>
    <w:rsid w:val="00F53A03"/>
    <w:pPr>
      <w:keepNext/>
      <w:numPr>
        <w:numId w:val="13"/>
      </w:numPr>
      <w:spacing w:before="240" w:after="60"/>
      <w:outlineLvl w:val="0"/>
    </w:pPr>
    <w:rPr>
      <w:rFonts w:ascii="Arial" w:hAnsi="Arial" w:cs="Arial"/>
      <w:b/>
      <w:bCs/>
      <w:kern w:val="32"/>
      <w:sz w:val="32"/>
      <w:szCs w:val="32"/>
    </w:rPr>
  </w:style>
  <w:style w:type="paragraph" w:styleId="20">
    <w:name w:val="heading 2"/>
    <w:aliases w:val="Title,h2,l2,Level 2 Topic Heading,H2,L2,dd heading 2,dh2,Heading B,(Alt+2),Attribute Heading 2,Level 2,Level Heading 2,H21,H22,H23,H211,H221,H24,H212,H222,H231,H2111,H2211,h2 (TOC),Chapter Title,2m,SD 2,Heading2,RFP,Main,RFP Heading 2"/>
    <w:basedOn w:val="a0"/>
    <w:next w:val="a0"/>
    <w:link w:val="21"/>
    <w:qFormat/>
    <w:rsid w:val="00F53A03"/>
    <w:pPr>
      <w:keepNext/>
      <w:numPr>
        <w:ilvl w:val="1"/>
        <w:numId w:val="13"/>
      </w:numPr>
      <w:spacing w:before="240" w:after="60"/>
      <w:outlineLvl w:val="1"/>
    </w:pPr>
    <w:rPr>
      <w:rFonts w:ascii="Arial" w:hAnsi="Arial" w:cs="Arial"/>
      <w:b/>
      <w:bCs/>
      <w:i/>
      <w:iCs/>
      <w:sz w:val="28"/>
      <w:szCs w:val="28"/>
    </w:rPr>
  </w:style>
  <w:style w:type="paragraph" w:styleId="30">
    <w:name w:val="heading 3"/>
    <w:basedOn w:val="a0"/>
    <w:next w:val="a0"/>
    <w:link w:val="31"/>
    <w:unhideWhenUsed/>
    <w:qFormat/>
    <w:rsid w:val="00F4241E"/>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1"/>
    <w:unhideWhenUsed/>
    <w:qFormat/>
    <w:rsid w:val="00FA755A"/>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nhideWhenUsed/>
    <w:qFormat/>
    <w:rsid w:val="00FA755A"/>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nhideWhenUsed/>
    <w:qFormat/>
    <w:rsid w:val="00FA755A"/>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nhideWhenUsed/>
    <w:qFormat/>
    <w:rsid w:val="00FA755A"/>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nhideWhenUsed/>
    <w:qFormat/>
    <w:rsid w:val="00FA755A"/>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FA755A"/>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BPC3-Numeredlist">
    <w:name w:val="BPC3 - Numered list"/>
    <w:basedOn w:val="a3"/>
    <w:rsid w:val="00E07C3A"/>
    <w:pPr>
      <w:numPr>
        <w:numId w:val="6"/>
      </w:numPr>
    </w:pPr>
  </w:style>
  <w:style w:type="paragraph" w:customStyle="1" w:styleId="BPC1Covertitle">
    <w:name w:val="BPC1 – Cover title"/>
    <w:basedOn w:val="a0"/>
    <w:rsid w:val="00607890"/>
    <w:pPr>
      <w:spacing w:before="8400"/>
      <w:ind w:left="851"/>
      <w:jc w:val="center"/>
    </w:pPr>
    <w:rPr>
      <w:rFonts w:ascii="Calibri" w:hAnsi="Calibri"/>
      <w:sz w:val="64"/>
      <w:szCs w:val="48"/>
      <w:lang w:eastAsia="en-US"/>
    </w:rPr>
  </w:style>
  <w:style w:type="paragraph" w:customStyle="1" w:styleId="BPC1Subhead">
    <w:name w:val="BPC1 – Subhead"/>
    <w:basedOn w:val="a0"/>
    <w:rsid w:val="00607890"/>
    <w:pPr>
      <w:spacing w:before="120"/>
      <w:ind w:left="851"/>
      <w:jc w:val="center"/>
    </w:pPr>
    <w:rPr>
      <w:rFonts w:ascii="Calibri" w:hAnsi="Calibri"/>
      <w:i/>
      <w:iCs/>
      <w:sz w:val="32"/>
      <w:szCs w:val="20"/>
      <w:lang w:eastAsia="en-US"/>
    </w:rPr>
  </w:style>
  <w:style w:type="paragraph" w:customStyle="1" w:styleId="BPC1Request">
    <w:name w:val="BPC1 – Request"/>
    <w:basedOn w:val="a0"/>
    <w:rsid w:val="00607890"/>
    <w:pPr>
      <w:spacing w:before="600"/>
      <w:ind w:left="851"/>
      <w:jc w:val="center"/>
    </w:pPr>
    <w:rPr>
      <w:rFonts w:ascii="Calibri" w:hAnsi="Calibri"/>
      <w:sz w:val="28"/>
      <w:szCs w:val="20"/>
      <w:lang w:eastAsia="en-US"/>
    </w:rPr>
  </w:style>
  <w:style w:type="paragraph" w:customStyle="1" w:styleId="BPCLegaleze">
    <w:name w:val="BPC – Legaleze"/>
    <w:basedOn w:val="a0"/>
    <w:rsid w:val="006772DB"/>
    <w:pPr>
      <w:spacing w:after="41" w:line="140" w:lineRule="atLeast"/>
      <w:jc w:val="center"/>
    </w:pPr>
    <w:rPr>
      <w:rFonts w:ascii="Calibri" w:hAnsi="Calibri"/>
      <w:sz w:val="20"/>
      <w:szCs w:val="20"/>
      <w:lang w:eastAsia="en-US" w:bidi="he-IL"/>
    </w:rPr>
  </w:style>
  <w:style w:type="paragraph" w:styleId="12">
    <w:name w:val="toc 1"/>
    <w:basedOn w:val="a0"/>
    <w:next w:val="a0"/>
    <w:autoRedefine/>
    <w:uiPriority w:val="39"/>
    <w:unhideWhenUsed/>
    <w:rsid w:val="002C2A20"/>
    <w:pPr>
      <w:spacing w:before="120" w:after="120"/>
    </w:pPr>
    <w:rPr>
      <w:rFonts w:asciiTheme="minorHAnsi" w:hAnsiTheme="minorHAnsi" w:cstheme="minorHAnsi"/>
      <w:b/>
      <w:bCs/>
      <w:caps/>
      <w:sz w:val="20"/>
      <w:szCs w:val="20"/>
    </w:rPr>
  </w:style>
  <w:style w:type="paragraph" w:customStyle="1" w:styleId="BPC2TOCheader">
    <w:name w:val="BPC2 – TOC header"/>
    <w:basedOn w:val="a0"/>
    <w:next w:val="BPC3Bodyafterheading"/>
    <w:rsid w:val="00A40341"/>
    <w:pPr>
      <w:spacing w:after="480"/>
    </w:pPr>
    <w:rPr>
      <w:rFonts w:ascii="Calibri" w:hAnsi="Calibri"/>
      <w:color w:val="003399"/>
      <w:sz w:val="48"/>
      <w:szCs w:val="48"/>
      <w:lang w:eastAsia="en-US"/>
    </w:rPr>
  </w:style>
  <w:style w:type="paragraph" w:customStyle="1" w:styleId="BPC3Code">
    <w:name w:val="BPC3 – Code"/>
    <w:basedOn w:val="a0"/>
    <w:rsid w:val="007E03F4"/>
    <w:pPr>
      <w:pBdr>
        <w:top w:val="single" w:sz="4" w:space="1" w:color="auto"/>
        <w:left w:val="single" w:sz="4" w:space="4" w:color="auto"/>
        <w:bottom w:val="single" w:sz="4" w:space="1" w:color="auto"/>
        <w:right w:val="single" w:sz="4" w:space="4" w:color="auto"/>
      </w:pBdr>
      <w:spacing w:before="60" w:after="60"/>
      <w:ind w:left="227"/>
    </w:pPr>
    <w:rPr>
      <w:rFonts w:ascii="Courier New" w:hAnsi="Courier New"/>
      <w:sz w:val="20"/>
      <w:szCs w:val="20"/>
      <w:lang w:eastAsia="en-US"/>
    </w:rPr>
  </w:style>
  <w:style w:type="paragraph" w:styleId="22">
    <w:name w:val="toc 2"/>
    <w:basedOn w:val="a0"/>
    <w:next w:val="a0"/>
    <w:autoRedefine/>
    <w:uiPriority w:val="39"/>
    <w:unhideWhenUsed/>
    <w:rsid w:val="002C2A20"/>
    <w:pPr>
      <w:ind w:left="240"/>
    </w:pPr>
    <w:rPr>
      <w:rFonts w:asciiTheme="minorHAnsi" w:hAnsiTheme="minorHAnsi" w:cstheme="minorHAnsi"/>
      <w:smallCaps/>
      <w:sz w:val="20"/>
      <w:szCs w:val="20"/>
    </w:rPr>
  </w:style>
  <w:style w:type="paragraph" w:customStyle="1" w:styleId="BPC3Bodynormal">
    <w:name w:val="BPC3 – Body normal"/>
    <w:basedOn w:val="a0"/>
    <w:link w:val="BPC3Bodynormal0"/>
    <w:qFormat/>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next w:val="BPC3Bodyafterheading"/>
    <w:qFormat/>
    <w:rsid w:val="009737D7"/>
    <w:pPr>
      <w:numPr>
        <w:numId w:val="14"/>
      </w:numPr>
      <w:spacing w:before="400"/>
      <w:ind w:left="432"/>
      <w:jc w:val="left"/>
      <w:outlineLvl w:val="0"/>
    </w:pPr>
    <w:rPr>
      <w:caps/>
      <w:color w:val="003399"/>
      <w:sz w:val="40"/>
      <w:szCs w:val="36"/>
    </w:rPr>
  </w:style>
  <w:style w:type="paragraph" w:customStyle="1" w:styleId="BPC3Heading2">
    <w:name w:val="BPC3 – Heading2"/>
    <w:basedOn w:val="BPC3Bodynormal"/>
    <w:next w:val="BPC3Bodyafterheading"/>
    <w:autoRedefine/>
    <w:qFormat/>
    <w:rsid w:val="001C0D7D"/>
    <w:pPr>
      <w:keepNext/>
      <w:numPr>
        <w:ilvl w:val="1"/>
        <w:numId w:val="14"/>
      </w:num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0"/>
    <w:rsid w:val="00A95072"/>
    <w:pPr>
      <w:numPr>
        <w:numId w:val="2"/>
      </w:numPr>
      <w:tabs>
        <w:tab w:val="left" w:pos="227"/>
      </w:tabs>
      <w:spacing w:after="120"/>
    </w:pPr>
    <w:rPr>
      <w:rFonts w:ascii="Calibri" w:hAnsi="Calibri"/>
      <w:szCs w:val="20"/>
      <w:lang w:eastAsia="en-US"/>
    </w:rPr>
  </w:style>
  <w:style w:type="paragraph" w:customStyle="1" w:styleId="BPC3-web">
    <w:name w:val="BPC3 - web"/>
    <w:basedOn w:val="a0"/>
    <w:rsid w:val="00A40341"/>
    <w:pPr>
      <w:jc w:val="right"/>
    </w:pPr>
    <w:rPr>
      <w:rFonts w:ascii="Calibri" w:hAnsi="Calibri"/>
      <w:b/>
      <w:bCs/>
      <w:color w:val="003399"/>
      <w:szCs w:val="20"/>
    </w:rPr>
  </w:style>
  <w:style w:type="paragraph" w:customStyle="1" w:styleId="BPC3Tableheadings">
    <w:name w:val="BPC3 – Table headings"/>
    <w:basedOn w:val="a0"/>
    <w:rsid w:val="00621992"/>
    <w:rPr>
      <w:rFonts w:ascii="Calibri" w:hAnsi="Calibri"/>
      <w:b/>
      <w:color w:val="003399"/>
      <w:sz w:val="26"/>
      <w:lang w:eastAsia="en-US"/>
    </w:rPr>
  </w:style>
  <w:style w:type="paragraph" w:customStyle="1" w:styleId="BPC3Tablecheckmarks">
    <w:name w:val="BPC3 – Table checkmarks"/>
    <w:basedOn w:val="a0"/>
    <w:rsid w:val="00A40341"/>
    <w:pPr>
      <w:jc w:val="center"/>
    </w:pPr>
    <w:rPr>
      <w:rFonts w:ascii="Wingdings" w:hAnsi="Wingdings"/>
      <w:color w:val="003399"/>
      <w:sz w:val="28"/>
      <w:lang w:eastAsia="en-US"/>
    </w:rPr>
  </w:style>
  <w:style w:type="table" w:styleId="a4">
    <w:name w:val="Table Grid"/>
    <w:basedOn w:val="a2"/>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next w:val="BPC3Bodyafterheading"/>
    <w:rsid w:val="005A4BF7"/>
    <w:pPr>
      <w:spacing w:before="120"/>
    </w:pPr>
    <w:rPr>
      <w:b/>
    </w:rPr>
  </w:style>
  <w:style w:type="paragraph" w:customStyle="1" w:styleId="BPC3Tableitems">
    <w:name w:val="BPC3 – Table items"/>
    <w:basedOn w:val="a0"/>
    <w:rsid w:val="003274EA"/>
    <w:pPr>
      <w:spacing w:before="60" w:after="60"/>
    </w:pPr>
    <w:rPr>
      <w:rFonts w:ascii="Calibri" w:hAnsi="Calibri"/>
      <w:szCs w:val="20"/>
      <w:lang w:eastAsia="en-US"/>
    </w:rPr>
  </w:style>
  <w:style w:type="paragraph" w:customStyle="1" w:styleId="BPC3Subhead2">
    <w:name w:val="BPC3 – Subhead2"/>
    <w:basedOn w:val="BPC3Bodyafterheading"/>
    <w:next w:val="BPC3Bodyafterheading"/>
    <w:qFormat/>
    <w:rsid w:val="00410097"/>
    <w:rPr>
      <w:u w:val="single"/>
    </w:rPr>
  </w:style>
  <w:style w:type="paragraph" w:customStyle="1" w:styleId="BPC3Heading3">
    <w:name w:val="BPC3 – Heading3"/>
    <w:basedOn w:val="BPC3Bodynormal"/>
    <w:next w:val="BPC3Bodyafterheading"/>
    <w:qFormat/>
    <w:rsid w:val="00F8431B"/>
    <w:pPr>
      <w:keepNext/>
      <w:numPr>
        <w:ilvl w:val="2"/>
        <w:numId w:val="14"/>
      </w:numPr>
      <w:spacing w:before="280" w:after="60"/>
      <w:jc w:val="left"/>
      <w:outlineLvl w:val="2"/>
    </w:pPr>
    <w:rPr>
      <w:b/>
      <w:sz w:val="28"/>
    </w:rPr>
  </w:style>
  <w:style w:type="paragraph" w:customStyle="1" w:styleId="BPC3Bodykeyphrases">
    <w:name w:val="BPC3 – Body key phrases"/>
    <w:basedOn w:val="a0"/>
    <w:rsid w:val="00910BC9"/>
    <w:pPr>
      <w:spacing w:after="240"/>
      <w:jc w:val="center"/>
    </w:pPr>
    <w:rPr>
      <w:rFonts w:ascii="Calibri" w:hAnsi="Calibri"/>
      <w:b/>
      <w:i/>
      <w:color w:val="003399"/>
      <w:szCs w:val="28"/>
      <w:lang w:eastAsia="en-US"/>
    </w:rPr>
  </w:style>
  <w:style w:type="paragraph" w:customStyle="1" w:styleId="BPC3FigureCaption">
    <w:name w:val="BPC3 – Figure Caption"/>
    <w:basedOn w:val="a0"/>
    <w:rsid w:val="0001272A"/>
    <w:pPr>
      <w:numPr>
        <w:numId w:val="4"/>
      </w:numPr>
      <w:spacing w:before="120" w:after="240"/>
      <w:jc w:val="center"/>
    </w:pPr>
    <w:rPr>
      <w:rFonts w:ascii="Calibri" w:hAnsi="Calibri"/>
      <w:b/>
      <w:i/>
      <w:iCs/>
      <w:sz w:val="20"/>
      <w:szCs w:val="20"/>
      <w:lang w:eastAsia="en-US"/>
    </w:rPr>
  </w:style>
  <w:style w:type="paragraph" w:customStyle="1" w:styleId="BPC3Headingoffices">
    <w:name w:val="BPC3 – Heading offices"/>
    <w:basedOn w:val="a0"/>
    <w:rsid w:val="00A663F5"/>
    <w:rPr>
      <w:rFonts w:ascii="Calibri" w:hAnsi="Calibri"/>
      <w:b/>
      <w:bCs/>
      <w:sz w:val="20"/>
      <w:szCs w:val="20"/>
      <w:lang w:eastAsia="en-US"/>
    </w:rPr>
  </w:style>
  <w:style w:type="paragraph" w:styleId="a5">
    <w:name w:val="TOC Heading"/>
    <w:basedOn w:val="10"/>
    <w:next w:val="a0"/>
    <w:uiPriority w:val="39"/>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0"/>
    <w:next w:val="BPC3Bullet1"/>
    <w:link w:val="BPC3Bullet1bold0"/>
    <w:rsid w:val="0090283D"/>
    <w:pPr>
      <w:numPr>
        <w:numId w:val="1"/>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rPr>
  </w:style>
  <w:style w:type="character" w:customStyle="1" w:styleId="BPC3Bullet10">
    <w:name w:val="BPC3 – Bullet1 Знак Знак"/>
    <w:basedOn w:val="BPC3Bullet1bold0"/>
    <w:link w:val="BPC3Bullet1"/>
    <w:rsid w:val="00BA2038"/>
    <w:rPr>
      <w:rFonts w:ascii="Calibri" w:hAnsi="Calibri"/>
      <w:b w:val="0"/>
      <w:bCs w:val="0"/>
      <w:sz w:val="24"/>
      <w:lang w:val="en-US" w:eastAsia="en-US" w:bidi="ar-SA"/>
    </w:rPr>
  </w:style>
  <w:style w:type="paragraph" w:styleId="32">
    <w:name w:val="toc 3"/>
    <w:basedOn w:val="a0"/>
    <w:next w:val="a0"/>
    <w:autoRedefine/>
    <w:uiPriority w:val="39"/>
    <w:unhideWhenUsed/>
    <w:rsid w:val="002C2A20"/>
    <w:pPr>
      <w:ind w:left="480"/>
    </w:pPr>
    <w:rPr>
      <w:rFonts w:asciiTheme="minorHAnsi" w:hAnsiTheme="minorHAnsi" w:cstheme="minorHAnsi"/>
      <w:i/>
      <w:iCs/>
      <w:sz w:val="20"/>
      <w:szCs w:val="20"/>
    </w:rPr>
  </w:style>
  <w:style w:type="paragraph" w:styleId="42">
    <w:name w:val="toc 4"/>
    <w:basedOn w:val="a0"/>
    <w:next w:val="a0"/>
    <w:autoRedefine/>
    <w:uiPriority w:val="39"/>
    <w:rsid w:val="00F53A03"/>
    <w:pPr>
      <w:ind w:left="720"/>
    </w:pPr>
    <w:rPr>
      <w:rFonts w:asciiTheme="minorHAnsi" w:hAnsiTheme="minorHAnsi" w:cstheme="minorHAnsi"/>
      <w:sz w:val="18"/>
      <w:szCs w:val="18"/>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0"/>
    <w:rsid w:val="00673DE3"/>
    <w:rPr>
      <w:rFonts w:ascii="Calibri" w:hAnsi="Calibri"/>
      <w:b/>
      <w:bCs/>
      <w:caps/>
      <w:szCs w:val="20"/>
      <w:lang w:eastAsia="en-US"/>
    </w:rPr>
  </w:style>
  <w:style w:type="paragraph" w:customStyle="1" w:styleId="BPC3Bulletsummary">
    <w:name w:val="BPC3 – Bullet summary"/>
    <w:basedOn w:val="a0"/>
    <w:link w:val="BPC3Bulletsummary0"/>
    <w:rsid w:val="00C12D61"/>
    <w:pPr>
      <w:numPr>
        <w:numId w:val="3"/>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rPr>
  </w:style>
  <w:style w:type="paragraph" w:customStyle="1" w:styleId="BPC3TableCaption">
    <w:name w:val="BPC3 – Table Caption"/>
    <w:basedOn w:val="BPC3FigureCaption"/>
    <w:next w:val="BPC3Bodyafterheading"/>
    <w:qFormat/>
    <w:rsid w:val="004C77B3"/>
    <w:pPr>
      <w:numPr>
        <w:numId w:val="5"/>
      </w:numPr>
    </w:pPr>
  </w:style>
  <w:style w:type="paragraph" w:styleId="a6">
    <w:name w:val="header"/>
    <w:aliases w:val="hd"/>
    <w:basedOn w:val="a0"/>
    <w:link w:val="a7"/>
    <w:unhideWhenUsed/>
    <w:rsid w:val="00F75E45"/>
    <w:pPr>
      <w:tabs>
        <w:tab w:val="center" w:pos="4677"/>
        <w:tab w:val="right" w:pos="9355"/>
      </w:tabs>
    </w:pPr>
  </w:style>
  <w:style w:type="character" w:customStyle="1" w:styleId="a7">
    <w:name w:val="Верхний колонтитул Знак"/>
    <w:aliases w:val="hd Знак"/>
    <w:basedOn w:val="a1"/>
    <w:link w:val="a6"/>
    <w:rsid w:val="007E03F4"/>
    <w:rPr>
      <w:sz w:val="24"/>
      <w:szCs w:val="24"/>
      <w:lang w:val="en-US"/>
    </w:rPr>
  </w:style>
  <w:style w:type="character" w:customStyle="1" w:styleId="31">
    <w:name w:val="Заголовок 3 Знак"/>
    <w:basedOn w:val="a1"/>
    <w:link w:val="30"/>
    <w:rsid w:val="00F4241E"/>
    <w:rPr>
      <w:rFonts w:asciiTheme="majorHAnsi" w:eastAsiaTheme="majorEastAsia" w:hAnsiTheme="majorHAnsi" w:cstheme="majorBidi"/>
      <w:b/>
      <w:bCs/>
      <w:color w:val="4F81BD" w:themeColor="accent1"/>
      <w:sz w:val="24"/>
      <w:szCs w:val="24"/>
      <w:lang w:val="en-US"/>
    </w:rPr>
  </w:style>
  <w:style w:type="numbering" w:customStyle="1" w:styleId="1">
    <w:name w:val="Стиль1"/>
    <w:uiPriority w:val="99"/>
    <w:rsid w:val="006615AB"/>
    <w:pPr>
      <w:numPr>
        <w:numId w:val="8"/>
      </w:numPr>
    </w:pPr>
  </w:style>
  <w:style w:type="numbering" w:customStyle="1" w:styleId="2">
    <w:name w:val="Стиль2"/>
    <w:uiPriority w:val="99"/>
    <w:rsid w:val="006615AB"/>
    <w:pPr>
      <w:numPr>
        <w:numId w:val="9"/>
      </w:numPr>
    </w:pPr>
  </w:style>
  <w:style w:type="numbering" w:customStyle="1" w:styleId="3">
    <w:name w:val="Стиль3"/>
    <w:uiPriority w:val="99"/>
    <w:rsid w:val="00A452D7"/>
    <w:pPr>
      <w:numPr>
        <w:numId w:val="10"/>
      </w:numPr>
    </w:pPr>
  </w:style>
  <w:style w:type="numbering" w:customStyle="1" w:styleId="40">
    <w:name w:val="Стиль4"/>
    <w:uiPriority w:val="99"/>
    <w:rsid w:val="00A452D7"/>
    <w:pPr>
      <w:numPr>
        <w:numId w:val="11"/>
      </w:numPr>
    </w:pPr>
  </w:style>
  <w:style w:type="numbering" w:customStyle="1" w:styleId="5">
    <w:name w:val="Стиль5"/>
    <w:uiPriority w:val="99"/>
    <w:rsid w:val="00A452D7"/>
    <w:pPr>
      <w:numPr>
        <w:numId w:val="12"/>
      </w:numPr>
    </w:pPr>
  </w:style>
  <w:style w:type="character" w:customStyle="1" w:styleId="41">
    <w:name w:val="Заголовок 4 Знак"/>
    <w:basedOn w:val="a1"/>
    <w:link w:val="4"/>
    <w:rsid w:val="00FA755A"/>
    <w:rPr>
      <w:rFonts w:asciiTheme="majorHAnsi" w:eastAsiaTheme="majorEastAsia" w:hAnsiTheme="majorHAnsi" w:cstheme="majorBidi"/>
      <w:b/>
      <w:bCs/>
      <w:i/>
      <w:iCs/>
      <w:color w:val="4F81BD" w:themeColor="accent1"/>
      <w:sz w:val="24"/>
      <w:szCs w:val="24"/>
      <w:lang w:val="en-US"/>
    </w:rPr>
  </w:style>
  <w:style w:type="character" w:customStyle="1" w:styleId="51">
    <w:name w:val="Заголовок 5 Знак"/>
    <w:basedOn w:val="a1"/>
    <w:link w:val="50"/>
    <w:rsid w:val="00FA755A"/>
    <w:rPr>
      <w:rFonts w:asciiTheme="majorHAnsi" w:eastAsiaTheme="majorEastAsia" w:hAnsiTheme="majorHAnsi" w:cstheme="majorBidi"/>
      <w:color w:val="243F60" w:themeColor="accent1" w:themeShade="7F"/>
      <w:sz w:val="24"/>
      <w:szCs w:val="24"/>
      <w:lang w:val="en-US"/>
    </w:rPr>
  </w:style>
  <w:style w:type="character" w:customStyle="1" w:styleId="60">
    <w:name w:val="Заголовок 6 Знак"/>
    <w:basedOn w:val="a1"/>
    <w:link w:val="6"/>
    <w:rsid w:val="00FA755A"/>
    <w:rPr>
      <w:rFonts w:asciiTheme="majorHAnsi" w:eastAsiaTheme="majorEastAsia" w:hAnsiTheme="majorHAnsi" w:cstheme="majorBidi"/>
      <w:i/>
      <w:iCs/>
      <w:color w:val="243F60" w:themeColor="accent1" w:themeShade="7F"/>
      <w:sz w:val="24"/>
      <w:szCs w:val="24"/>
      <w:lang w:val="en-US"/>
    </w:rPr>
  </w:style>
  <w:style w:type="character" w:customStyle="1" w:styleId="70">
    <w:name w:val="Заголовок 7 Знак"/>
    <w:basedOn w:val="a1"/>
    <w:link w:val="7"/>
    <w:rsid w:val="00FA755A"/>
    <w:rPr>
      <w:rFonts w:asciiTheme="majorHAnsi" w:eastAsiaTheme="majorEastAsia" w:hAnsiTheme="majorHAnsi" w:cstheme="majorBidi"/>
      <w:i/>
      <w:iCs/>
      <w:color w:val="404040" w:themeColor="text1" w:themeTint="BF"/>
      <w:sz w:val="24"/>
      <w:szCs w:val="24"/>
      <w:lang w:val="en-US"/>
    </w:rPr>
  </w:style>
  <w:style w:type="character" w:customStyle="1" w:styleId="80">
    <w:name w:val="Заголовок 8 Знак"/>
    <w:basedOn w:val="a1"/>
    <w:link w:val="8"/>
    <w:rsid w:val="00FA755A"/>
    <w:rPr>
      <w:rFonts w:asciiTheme="majorHAnsi" w:eastAsiaTheme="majorEastAsia" w:hAnsiTheme="majorHAnsi" w:cstheme="majorBidi"/>
      <w:color w:val="404040" w:themeColor="text1" w:themeTint="BF"/>
      <w:lang w:val="en-US"/>
    </w:rPr>
  </w:style>
  <w:style w:type="character" w:customStyle="1" w:styleId="90">
    <w:name w:val="Заголовок 9 Знак"/>
    <w:basedOn w:val="a1"/>
    <w:link w:val="9"/>
    <w:rsid w:val="00FA755A"/>
    <w:rPr>
      <w:rFonts w:asciiTheme="majorHAnsi" w:eastAsiaTheme="majorEastAsia" w:hAnsiTheme="majorHAnsi" w:cstheme="majorBidi"/>
      <w:i/>
      <w:iCs/>
      <w:color w:val="404040" w:themeColor="text1" w:themeTint="BF"/>
      <w:lang w:val="en-US"/>
    </w:rPr>
  </w:style>
  <w:style w:type="character" w:customStyle="1" w:styleId="11">
    <w:name w:val="Заголовок 1 Знак"/>
    <w:basedOn w:val="a1"/>
    <w:link w:val="10"/>
    <w:locked/>
    <w:rsid w:val="00677448"/>
    <w:rPr>
      <w:rFonts w:ascii="Arial" w:hAnsi="Arial" w:cs="Arial"/>
      <w:b/>
      <w:bCs/>
      <w:kern w:val="32"/>
      <w:sz w:val="32"/>
      <w:szCs w:val="32"/>
      <w:lang w:val="en-US"/>
    </w:rPr>
  </w:style>
  <w:style w:type="character" w:customStyle="1" w:styleId="21">
    <w:name w:val="Заголовок 2 Знак"/>
    <w:aliases w:val="Title Знак,h2 Знак,l2 Знак,Level 2 Topic Heading Знак,H2 Знак,L2 Знак,dd heading 2 Знак,dh2 Знак,Heading B Знак,(Alt+2) Знак,Attribute Heading 2 Знак,Level 2 Знак,Level Heading 2 Знак,H21 Знак,H22 Знак,H23 Знак,H211 Знак,H221 Знак"/>
    <w:basedOn w:val="a1"/>
    <w:link w:val="20"/>
    <w:locked/>
    <w:rsid w:val="00677448"/>
    <w:rPr>
      <w:rFonts w:ascii="Arial" w:hAnsi="Arial" w:cs="Arial"/>
      <w:b/>
      <w:bCs/>
      <w:i/>
      <w:iCs/>
      <w:sz w:val="28"/>
      <w:szCs w:val="28"/>
      <w:lang w:val="en-US"/>
    </w:rPr>
  </w:style>
  <w:style w:type="character" w:customStyle="1" w:styleId="Heading3Char">
    <w:name w:val="Heading 3 Char"/>
    <w:basedOn w:val="a1"/>
    <w:locked/>
    <w:rsid w:val="00677448"/>
    <w:rPr>
      <w:rFonts w:ascii="Arial" w:hAnsi="Arial" w:cs="Arial"/>
      <w:bCs/>
      <w:color w:val="000080"/>
      <w:sz w:val="36"/>
      <w:szCs w:val="36"/>
      <w:lang w:val="en-GB" w:eastAsia="en-US" w:bidi="ar-SA"/>
    </w:rPr>
  </w:style>
  <w:style w:type="paragraph" w:styleId="a8">
    <w:name w:val="footer"/>
    <w:basedOn w:val="a0"/>
    <w:link w:val="a9"/>
    <w:rsid w:val="00677448"/>
    <w:pPr>
      <w:tabs>
        <w:tab w:val="center" w:pos="4677"/>
        <w:tab w:val="right" w:pos="9355"/>
      </w:tabs>
    </w:pPr>
    <w:rPr>
      <w:rFonts w:ascii="Calibri" w:hAnsi="Calibri"/>
      <w:lang w:eastAsia="en-US"/>
    </w:rPr>
  </w:style>
  <w:style w:type="character" w:customStyle="1" w:styleId="a9">
    <w:name w:val="Нижний колонтитул Знак"/>
    <w:basedOn w:val="a1"/>
    <w:link w:val="a8"/>
    <w:rsid w:val="00677448"/>
    <w:rPr>
      <w:rFonts w:ascii="Calibri" w:hAnsi="Calibri"/>
      <w:sz w:val="24"/>
      <w:szCs w:val="24"/>
      <w:lang w:val="en-US" w:eastAsia="en-US"/>
    </w:rPr>
  </w:style>
  <w:style w:type="paragraph" w:customStyle="1" w:styleId="BPC1-covertitle">
    <w:name w:val="BPC1 - cover title"/>
    <w:basedOn w:val="a0"/>
    <w:rsid w:val="00677448"/>
    <w:pPr>
      <w:spacing w:before="8400"/>
      <w:ind w:left="851"/>
      <w:jc w:val="center"/>
    </w:pPr>
    <w:rPr>
      <w:rFonts w:ascii="Calibri" w:hAnsi="Calibri"/>
      <w:sz w:val="48"/>
      <w:szCs w:val="48"/>
      <w:lang w:eastAsia="en-US"/>
    </w:rPr>
  </w:style>
  <w:style w:type="paragraph" w:customStyle="1" w:styleId="BPC1-subhead">
    <w:name w:val="BPC1 - subhead"/>
    <w:basedOn w:val="a0"/>
    <w:rsid w:val="00677448"/>
    <w:pPr>
      <w:spacing w:before="120"/>
      <w:ind w:left="851"/>
      <w:jc w:val="center"/>
    </w:pPr>
    <w:rPr>
      <w:rFonts w:ascii="Calibri" w:hAnsi="Calibri"/>
      <w:i/>
      <w:iCs/>
      <w:szCs w:val="20"/>
      <w:lang w:eastAsia="en-US"/>
    </w:rPr>
  </w:style>
  <w:style w:type="paragraph" w:customStyle="1" w:styleId="BPC1-request">
    <w:name w:val="BPC1 - request"/>
    <w:basedOn w:val="a0"/>
    <w:rsid w:val="00677448"/>
    <w:pPr>
      <w:spacing w:before="600"/>
      <w:ind w:left="851"/>
      <w:jc w:val="center"/>
    </w:pPr>
    <w:rPr>
      <w:rFonts w:ascii="Calibri" w:hAnsi="Calibri"/>
      <w:sz w:val="20"/>
      <w:szCs w:val="20"/>
      <w:lang w:eastAsia="en-US"/>
    </w:rPr>
  </w:style>
  <w:style w:type="paragraph" w:customStyle="1" w:styleId="BPC-legaleze">
    <w:name w:val="BPC - legaleze"/>
    <w:basedOn w:val="a0"/>
    <w:rsid w:val="00677448"/>
    <w:pPr>
      <w:spacing w:after="41" w:line="140" w:lineRule="atLeast"/>
      <w:ind w:left="851"/>
      <w:jc w:val="center"/>
    </w:pPr>
    <w:rPr>
      <w:rFonts w:ascii="Calibri" w:hAnsi="Calibri"/>
      <w:sz w:val="20"/>
      <w:szCs w:val="20"/>
      <w:lang w:eastAsia="en-US" w:bidi="he-IL"/>
    </w:rPr>
  </w:style>
  <w:style w:type="paragraph" w:customStyle="1" w:styleId="BPC2-ToCheader">
    <w:name w:val="BPC2 - ToC header"/>
    <w:basedOn w:val="a0"/>
    <w:rsid w:val="00677448"/>
    <w:pPr>
      <w:spacing w:after="480"/>
    </w:pPr>
    <w:rPr>
      <w:rFonts w:ascii="Calibri" w:hAnsi="Calibri"/>
      <w:color w:val="000000"/>
      <w:sz w:val="48"/>
      <w:szCs w:val="48"/>
      <w:lang w:eastAsia="en-US"/>
    </w:rPr>
  </w:style>
  <w:style w:type="character" w:styleId="aa">
    <w:name w:val="Hyperlink"/>
    <w:basedOn w:val="a1"/>
    <w:uiPriority w:val="99"/>
    <w:rsid w:val="00677448"/>
    <w:rPr>
      <w:rFonts w:ascii="Calibri" w:hAnsi="Calibri" w:cs="Times New Roman"/>
      <w:color w:val="0000FF"/>
      <w:u w:val="single"/>
    </w:rPr>
  </w:style>
  <w:style w:type="paragraph" w:customStyle="1" w:styleId="BPC3-bodycopynormal">
    <w:name w:val="BPC3 - body copy normal"/>
    <w:basedOn w:val="a0"/>
    <w:link w:val="BPC3-bodycopynormal0"/>
    <w:rsid w:val="00677448"/>
    <w:pPr>
      <w:spacing w:after="120"/>
      <w:jc w:val="both"/>
    </w:pPr>
    <w:rPr>
      <w:rFonts w:ascii="Calibri" w:hAnsi="Calibri"/>
      <w:sz w:val="20"/>
      <w:lang w:eastAsia="en-US"/>
    </w:rPr>
  </w:style>
  <w:style w:type="character" w:customStyle="1" w:styleId="BPC3-bodycopynormal0">
    <w:name w:val="BPC3 - body copy normal Знак Знак"/>
    <w:basedOn w:val="a1"/>
    <w:link w:val="BPC3-bodycopynormal"/>
    <w:locked/>
    <w:rsid w:val="00677448"/>
    <w:rPr>
      <w:rFonts w:ascii="Calibri" w:hAnsi="Calibri"/>
      <w:szCs w:val="24"/>
      <w:lang w:val="en-US" w:eastAsia="en-US"/>
    </w:rPr>
  </w:style>
  <w:style w:type="paragraph" w:customStyle="1" w:styleId="BPC3-Heading1">
    <w:name w:val="BPC3 - Heading1"/>
    <w:basedOn w:val="BPC3-bodycopynormal"/>
    <w:rsid w:val="00677448"/>
    <w:rPr>
      <w:color w:val="000080"/>
      <w:sz w:val="36"/>
      <w:szCs w:val="36"/>
    </w:rPr>
  </w:style>
  <w:style w:type="paragraph" w:customStyle="1" w:styleId="BPC3-Heading2">
    <w:name w:val="BPC3 - Heading2"/>
    <w:basedOn w:val="BPC3-bodycopynormal"/>
    <w:rsid w:val="00677448"/>
    <w:pPr>
      <w:spacing w:before="360" w:after="0"/>
    </w:pPr>
    <w:rPr>
      <w:color w:val="000080"/>
      <w:sz w:val="28"/>
      <w:szCs w:val="28"/>
    </w:rPr>
  </w:style>
  <w:style w:type="paragraph" w:customStyle="1" w:styleId="BPC3-bodyafterheading">
    <w:name w:val="BPC3 - body after heading"/>
    <w:basedOn w:val="BPC3-bodycopynormal"/>
    <w:link w:val="BPC3-bodyafterheading0"/>
    <w:rsid w:val="00677448"/>
    <w:rPr>
      <w:sz w:val="22"/>
      <w:szCs w:val="22"/>
      <w:lang w:val="fr-FR"/>
    </w:rPr>
  </w:style>
  <w:style w:type="paragraph" w:customStyle="1" w:styleId="BPC3-bullet2">
    <w:name w:val="BPC3 - bullet2"/>
    <w:basedOn w:val="a0"/>
    <w:rsid w:val="00677448"/>
    <w:pPr>
      <w:spacing w:after="120"/>
      <w:ind w:left="1080" w:hanging="360"/>
    </w:pPr>
    <w:rPr>
      <w:rFonts w:ascii="Calibri" w:hAnsi="Calibri"/>
      <w:sz w:val="20"/>
      <w:szCs w:val="20"/>
      <w:lang w:eastAsia="en-US"/>
    </w:rPr>
  </w:style>
  <w:style w:type="paragraph" w:customStyle="1" w:styleId="BPC3-bullet1">
    <w:name w:val="BPC3 - bullet1"/>
    <w:basedOn w:val="a0"/>
    <w:rsid w:val="00677448"/>
    <w:pPr>
      <w:spacing w:before="60" w:after="60"/>
      <w:ind w:left="259" w:hanging="259"/>
    </w:pPr>
    <w:rPr>
      <w:rFonts w:ascii="Calibri" w:hAnsi="Calibri"/>
      <w:sz w:val="20"/>
      <w:szCs w:val="20"/>
      <w:lang w:eastAsia="en-US"/>
    </w:rPr>
  </w:style>
  <w:style w:type="paragraph" w:customStyle="1" w:styleId="BPC3-Tableheadings">
    <w:name w:val="BPC3 - Table headings"/>
    <w:basedOn w:val="a0"/>
    <w:rsid w:val="00677448"/>
    <w:rPr>
      <w:rFonts w:ascii="Calibri" w:hAnsi="Calibri"/>
      <w:b/>
      <w:sz w:val="20"/>
      <w:lang w:eastAsia="en-US"/>
    </w:rPr>
  </w:style>
  <w:style w:type="paragraph" w:customStyle="1" w:styleId="BPC3-Fullysupported">
    <w:name w:val="BPC3 - Fully supported"/>
    <w:basedOn w:val="a0"/>
    <w:link w:val="BPC3-Fullysupported0"/>
    <w:rsid w:val="00677448"/>
    <w:pPr>
      <w:spacing w:before="60" w:after="60"/>
    </w:pPr>
    <w:rPr>
      <w:rFonts w:ascii="Calibri" w:hAnsi="Calibri"/>
      <w:color w:val="808080"/>
      <w:sz w:val="18"/>
      <w:szCs w:val="18"/>
      <w:lang w:eastAsia="en-US"/>
    </w:rPr>
  </w:style>
  <w:style w:type="paragraph" w:customStyle="1" w:styleId="BPC-checkmarks">
    <w:name w:val="BPC - checkmarks"/>
    <w:basedOn w:val="a0"/>
    <w:rsid w:val="00677448"/>
    <w:pPr>
      <w:jc w:val="center"/>
    </w:pPr>
    <w:rPr>
      <w:rFonts w:ascii="Wingdings" w:hAnsi="Wingdings"/>
      <w:color w:val="000080"/>
      <w:lang w:eastAsia="en-US"/>
    </w:rPr>
  </w:style>
  <w:style w:type="character" w:customStyle="1" w:styleId="BPC3-Fullysupported0">
    <w:name w:val="BPC3 - Fully supported Знак Знак"/>
    <w:basedOn w:val="a1"/>
    <w:link w:val="BPC3-Fullysupported"/>
    <w:locked/>
    <w:rsid w:val="00677448"/>
    <w:rPr>
      <w:rFonts w:ascii="Calibri" w:hAnsi="Calibri"/>
      <w:color w:val="808080"/>
      <w:sz w:val="18"/>
      <w:szCs w:val="18"/>
      <w:lang w:val="en-US" w:eastAsia="en-US"/>
    </w:rPr>
  </w:style>
  <w:style w:type="paragraph" w:customStyle="1" w:styleId="BPC3-subhead1">
    <w:name w:val="BPC3 - subhead1"/>
    <w:basedOn w:val="BPC3-bodyafterheading"/>
    <w:rsid w:val="00677448"/>
  </w:style>
  <w:style w:type="paragraph" w:customStyle="1" w:styleId="BPC3-tableitems">
    <w:name w:val="BPC3 - table items"/>
    <w:basedOn w:val="a0"/>
    <w:rsid w:val="00677448"/>
    <w:rPr>
      <w:rFonts w:ascii="Calibri" w:hAnsi="Calibri"/>
      <w:sz w:val="20"/>
      <w:szCs w:val="20"/>
      <w:lang w:eastAsia="en-US"/>
    </w:rPr>
  </w:style>
  <w:style w:type="paragraph" w:customStyle="1" w:styleId="BPC3-subhead2">
    <w:name w:val="BPC3 - subhead2"/>
    <w:basedOn w:val="BPC3-bodyafterheading"/>
    <w:rsid w:val="00677448"/>
  </w:style>
  <w:style w:type="paragraph" w:customStyle="1" w:styleId="BPC3-Heading3">
    <w:name w:val="BPC3 - Heading3"/>
    <w:basedOn w:val="BPC3-bodycopynormal"/>
    <w:rsid w:val="00677448"/>
    <w:pPr>
      <w:numPr>
        <w:numId w:val="31"/>
      </w:numPr>
      <w:tabs>
        <w:tab w:val="num" w:pos="432"/>
      </w:tabs>
      <w:spacing w:before="200" w:after="0"/>
      <w:ind w:left="432" w:hanging="432"/>
    </w:pPr>
    <w:rPr>
      <w:b/>
      <w:color w:val="000080"/>
      <w:sz w:val="22"/>
    </w:rPr>
  </w:style>
  <w:style w:type="paragraph" w:customStyle="1" w:styleId="BPCinside-keyphrases">
    <w:name w:val="BPC inside - key phrases"/>
    <w:basedOn w:val="a0"/>
    <w:rsid w:val="00677448"/>
    <w:pPr>
      <w:spacing w:after="240"/>
    </w:pPr>
    <w:rPr>
      <w:rFonts w:ascii="Calibri" w:hAnsi="Calibri"/>
      <w:b/>
      <w:i/>
      <w:color w:val="3366FF"/>
      <w:sz w:val="28"/>
      <w:szCs w:val="28"/>
      <w:lang w:eastAsia="en-US"/>
    </w:rPr>
  </w:style>
  <w:style w:type="paragraph" w:customStyle="1" w:styleId="BPC3-caption">
    <w:name w:val="BPC3 - caption"/>
    <w:basedOn w:val="a0"/>
    <w:rsid w:val="00677448"/>
    <w:pPr>
      <w:spacing w:before="120" w:after="240"/>
    </w:pPr>
    <w:rPr>
      <w:rFonts w:ascii="Calibri" w:hAnsi="Calibri"/>
      <w:i/>
      <w:iCs/>
      <w:sz w:val="16"/>
      <w:szCs w:val="20"/>
      <w:lang w:eastAsia="en-US"/>
    </w:rPr>
  </w:style>
  <w:style w:type="paragraph" w:customStyle="1" w:styleId="BPC-headingoffices">
    <w:name w:val="BPC - heading offices"/>
    <w:basedOn w:val="a0"/>
    <w:rsid w:val="00677448"/>
    <w:rPr>
      <w:rFonts w:ascii="Calibri" w:hAnsi="Calibri"/>
      <w:b/>
      <w:bCs/>
      <w:sz w:val="20"/>
      <w:szCs w:val="20"/>
      <w:lang w:eastAsia="en-US"/>
    </w:rPr>
  </w:style>
  <w:style w:type="paragraph" w:customStyle="1" w:styleId="BPC-bullet">
    <w:name w:val="BPC - bullet"/>
    <w:basedOn w:val="a0"/>
    <w:link w:val="BPC-bullet0"/>
    <w:rsid w:val="00677448"/>
    <w:pPr>
      <w:spacing w:after="180"/>
      <w:ind w:left="288" w:hanging="288"/>
    </w:pPr>
    <w:rPr>
      <w:rFonts w:ascii="Verdana" w:hAnsi="Verdana"/>
      <w:sz w:val="20"/>
      <w:szCs w:val="20"/>
      <w:lang w:eastAsia="en-US"/>
    </w:rPr>
  </w:style>
  <w:style w:type="character" w:customStyle="1" w:styleId="BPC-bullet0">
    <w:name w:val="BPC - bullet Знак Знак"/>
    <w:basedOn w:val="a1"/>
    <w:link w:val="BPC-bullet"/>
    <w:locked/>
    <w:rsid w:val="00677448"/>
    <w:rPr>
      <w:rFonts w:ascii="Verdana" w:hAnsi="Verdana"/>
      <w:lang w:val="en-US" w:eastAsia="en-US"/>
    </w:rPr>
  </w:style>
  <w:style w:type="paragraph" w:styleId="ab">
    <w:name w:val="Balloon Text"/>
    <w:basedOn w:val="a0"/>
    <w:link w:val="ac"/>
    <w:rsid w:val="00677448"/>
    <w:rPr>
      <w:rFonts w:ascii="Tahoma" w:hAnsi="Tahoma" w:cs="Tahoma"/>
      <w:sz w:val="16"/>
      <w:szCs w:val="16"/>
      <w:lang w:eastAsia="en-US"/>
    </w:rPr>
  </w:style>
  <w:style w:type="character" w:customStyle="1" w:styleId="ac">
    <w:name w:val="Текст выноски Знак"/>
    <w:basedOn w:val="a1"/>
    <w:link w:val="ab"/>
    <w:rsid w:val="00677448"/>
    <w:rPr>
      <w:rFonts w:ascii="Tahoma" w:hAnsi="Tahoma" w:cs="Tahoma"/>
      <w:sz w:val="16"/>
      <w:szCs w:val="16"/>
      <w:lang w:val="en-US" w:eastAsia="en-US"/>
    </w:rPr>
  </w:style>
  <w:style w:type="paragraph" w:customStyle="1" w:styleId="BPC-bullet1">
    <w:name w:val="Стиль BPC - bullet + полужирный"/>
    <w:basedOn w:val="BPC-bullet"/>
    <w:link w:val="BPC-bullet2"/>
    <w:rsid w:val="00677448"/>
    <w:rPr>
      <w:rFonts w:ascii="Calibri" w:hAnsi="Calibri"/>
      <w:b/>
      <w:bCs/>
    </w:rPr>
  </w:style>
  <w:style w:type="character" w:customStyle="1" w:styleId="BPC-bullet2">
    <w:name w:val="Стиль BPC - bullet + полужирный Знак"/>
    <w:basedOn w:val="BPC-bullet0"/>
    <w:link w:val="BPC-bullet1"/>
    <w:locked/>
    <w:rsid w:val="00677448"/>
    <w:rPr>
      <w:rFonts w:ascii="Calibri" w:hAnsi="Calibri"/>
      <w:b/>
      <w:bCs/>
      <w:lang w:val="en-US" w:eastAsia="en-US"/>
    </w:rPr>
  </w:style>
  <w:style w:type="character" w:customStyle="1" w:styleId="BPC-web">
    <w:name w:val="BPC - web"/>
    <w:basedOn w:val="a1"/>
    <w:rsid w:val="00677448"/>
    <w:rPr>
      <w:rFonts w:cs="Times New Roman"/>
      <w:b/>
      <w:color w:val="000080"/>
    </w:rPr>
  </w:style>
  <w:style w:type="paragraph" w:styleId="ad">
    <w:name w:val="Title"/>
    <w:basedOn w:val="a0"/>
    <w:next w:val="a0"/>
    <w:link w:val="ae"/>
    <w:qFormat/>
    <w:rsid w:val="00677448"/>
    <w:pPr>
      <w:spacing w:before="240" w:after="60"/>
      <w:jc w:val="center"/>
      <w:outlineLvl w:val="0"/>
    </w:pPr>
    <w:rPr>
      <w:rFonts w:ascii="Cambria" w:hAnsi="Cambria"/>
      <w:b/>
      <w:bCs/>
      <w:kern w:val="28"/>
      <w:sz w:val="32"/>
      <w:szCs w:val="32"/>
      <w:lang w:eastAsia="en-US"/>
    </w:rPr>
  </w:style>
  <w:style w:type="character" w:customStyle="1" w:styleId="ae">
    <w:name w:val="Название Знак"/>
    <w:basedOn w:val="a1"/>
    <w:link w:val="ad"/>
    <w:rsid w:val="00677448"/>
    <w:rPr>
      <w:rFonts w:ascii="Cambria" w:hAnsi="Cambria"/>
      <w:b/>
      <w:bCs/>
      <w:kern w:val="28"/>
      <w:sz w:val="32"/>
      <w:szCs w:val="32"/>
      <w:lang w:val="en-US" w:eastAsia="en-US"/>
    </w:rPr>
  </w:style>
  <w:style w:type="paragraph" w:styleId="af">
    <w:name w:val="Subtitle"/>
    <w:basedOn w:val="a0"/>
    <w:next w:val="a0"/>
    <w:link w:val="af0"/>
    <w:qFormat/>
    <w:rsid w:val="00677448"/>
    <w:pPr>
      <w:spacing w:after="60"/>
      <w:jc w:val="center"/>
      <w:outlineLvl w:val="1"/>
    </w:pPr>
    <w:rPr>
      <w:rFonts w:ascii="Cambria" w:hAnsi="Cambria"/>
      <w:lang w:eastAsia="en-US"/>
    </w:rPr>
  </w:style>
  <w:style w:type="character" w:customStyle="1" w:styleId="af0">
    <w:name w:val="Подзаголовок Знак"/>
    <w:basedOn w:val="a1"/>
    <w:link w:val="af"/>
    <w:rsid w:val="00677448"/>
    <w:rPr>
      <w:rFonts w:ascii="Cambria" w:hAnsi="Cambria"/>
      <w:sz w:val="24"/>
      <w:szCs w:val="24"/>
      <w:lang w:val="en-US" w:eastAsia="en-US"/>
    </w:rPr>
  </w:style>
  <w:style w:type="character" w:styleId="af1">
    <w:name w:val="Strong"/>
    <w:aliases w:val="TITLE"/>
    <w:basedOn w:val="a1"/>
    <w:uiPriority w:val="22"/>
    <w:qFormat/>
    <w:rsid w:val="00677448"/>
    <w:rPr>
      <w:rFonts w:cs="Times New Roman"/>
      <w:b/>
      <w:bCs/>
    </w:rPr>
  </w:style>
  <w:style w:type="character" w:styleId="af2">
    <w:name w:val="Emphasis"/>
    <w:basedOn w:val="a1"/>
    <w:qFormat/>
    <w:rsid w:val="00677448"/>
    <w:rPr>
      <w:rFonts w:ascii="Calibri" w:hAnsi="Calibri" w:cs="Times New Roman"/>
      <w:b/>
      <w:i/>
      <w:iCs/>
    </w:rPr>
  </w:style>
  <w:style w:type="paragraph" w:styleId="af3">
    <w:name w:val="No Spacing"/>
    <w:basedOn w:val="a0"/>
    <w:rsid w:val="00677448"/>
    <w:rPr>
      <w:rFonts w:ascii="Calibri" w:hAnsi="Calibri"/>
      <w:szCs w:val="32"/>
      <w:lang w:eastAsia="en-US"/>
    </w:rPr>
  </w:style>
  <w:style w:type="paragraph" w:styleId="af4">
    <w:name w:val="List Paragraph"/>
    <w:basedOn w:val="a0"/>
    <w:uiPriority w:val="34"/>
    <w:qFormat/>
    <w:rsid w:val="00677448"/>
    <w:pPr>
      <w:ind w:left="720"/>
      <w:contextualSpacing/>
    </w:pPr>
    <w:rPr>
      <w:rFonts w:ascii="Calibri" w:hAnsi="Calibri"/>
      <w:lang w:eastAsia="en-US"/>
    </w:rPr>
  </w:style>
  <w:style w:type="paragraph" w:styleId="23">
    <w:name w:val="Quote"/>
    <w:basedOn w:val="a0"/>
    <w:next w:val="a0"/>
    <w:link w:val="24"/>
    <w:qFormat/>
    <w:rsid w:val="00677448"/>
    <w:rPr>
      <w:rFonts w:ascii="Calibri" w:hAnsi="Calibri"/>
      <w:i/>
      <w:lang w:eastAsia="en-US"/>
    </w:rPr>
  </w:style>
  <w:style w:type="character" w:customStyle="1" w:styleId="24">
    <w:name w:val="Цитата 2 Знак"/>
    <w:basedOn w:val="a1"/>
    <w:link w:val="23"/>
    <w:rsid w:val="00677448"/>
    <w:rPr>
      <w:rFonts w:ascii="Calibri" w:hAnsi="Calibri"/>
      <w:i/>
      <w:sz w:val="24"/>
      <w:szCs w:val="24"/>
      <w:lang w:val="en-US" w:eastAsia="en-US"/>
    </w:rPr>
  </w:style>
  <w:style w:type="paragraph" w:styleId="af5">
    <w:name w:val="Intense Quote"/>
    <w:basedOn w:val="a0"/>
    <w:next w:val="a0"/>
    <w:link w:val="af6"/>
    <w:uiPriority w:val="30"/>
    <w:qFormat/>
    <w:rsid w:val="00677448"/>
    <w:pPr>
      <w:ind w:left="720" w:right="720"/>
    </w:pPr>
    <w:rPr>
      <w:rFonts w:ascii="Calibri" w:hAnsi="Calibri"/>
      <w:b/>
      <w:i/>
      <w:szCs w:val="22"/>
      <w:lang w:eastAsia="en-US"/>
    </w:rPr>
  </w:style>
  <w:style w:type="character" w:customStyle="1" w:styleId="af6">
    <w:name w:val="Выделенная цитата Знак"/>
    <w:basedOn w:val="a1"/>
    <w:link w:val="af5"/>
    <w:uiPriority w:val="30"/>
    <w:rsid w:val="00677448"/>
    <w:rPr>
      <w:rFonts w:ascii="Calibri" w:hAnsi="Calibri"/>
      <w:b/>
      <w:i/>
      <w:sz w:val="24"/>
      <w:szCs w:val="22"/>
      <w:lang w:val="en-US" w:eastAsia="en-US"/>
    </w:rPr>
  </w:style>
  <w:style w:type="character" w:styleId="af7">
    <w:name w:val="Subtle Emphasis"/>
    <w:basedOn w:val="a1"/>
    <w:qFormat/>
    <w:rsid w:val="00677448"/>
    <w:rPr>
      <w:rFonts w:cs="Times New Roman"/>
      <w:i/>
      <w:color w:val="5A5A5A"/>
    </w:rPr>
  </w:style>
  <w:style w:type="character" w:styleId="af8">
    <w:name w:val="Intense Emphasis"/>
    <w:basedOn w:val="a1"/>
    <w:qFormat/>
    <w:rsid w:val="00677448"/>
    <w:rPr>
      <w:rFonts w:cs="Times New Roman"/>
      <w:b/>
      <w:i/>
      <w:sz w:val="24"/>
      <w:szCs w:val="24"/>
      <w:u w:val="single"/>
    </w:rPr>
  </w:style>
  <w:style w:type="character" w:styleId="af9">
    <w:name w:val="Subtle Reference"/>
    <w:basedOn w:val="a1"/>
    <w:qFormat/>
    <w:rsid w:val="00677448"/>
    <w:rPr>
      <w:rFonts w:cs="Times New Roman"/>
      <w:sz w:val="24"/>
      <w:szCs w:val="24"/>
      <w:u w:val="single"/>
    </w:rPr>
  </w:style>
  <w:style w:type="character" w:styleId="afa">
    <w:name w:val="Intense Reference"/>
    <w:basedOn w:val="a1"/>
    <w:rsid w:val="00677448"/>
    <w:rPr>
      <w:rFonts w:cs="Times New Roman"/>
      <w:b/>
      <w:sz w:val="24"/>
      <w:u w:val="single"/>
    </w:rPr>
  </w:style>
  <w:style w:type="character" w:styleId="afb">
    <w:name w:val="Book Title"/>
    <w:basedOn w:val="a1"/>
    <w:rsid w:val="00677448"/>
    <w:rPr>
      <w:rFonts w:ascii="Cambria" w:hAnsi="Cambria" w:cs="Times New Roman"/>
      <w:b/>
      <w:i/>
      <w:sz w:val="24"/>
      <w:szCs w:val="24"/>
    </w:rPr>
  </w:style>
  <w:style w:type="paragraph" w:customStyle="1" w:styleId="proposal">
    <w:name w:val="proposal"/>
    <w:link w:val="proposal0"/>
    <w:rsid w:val="00677448"/>
    <w:pPr>
      <w:ind w:firstLine="709"/>
      <w:jc w:val="both"/>
    </w:pPr>
    <w:rPr>
      <w:rFonts w:ascii="Arial" w:hAnsi="Arial"/>
      <w:sz w:val="22"/>
      <w:szCs w:val="28"/>
      <w:lang w:val="en-US"/>
    </w:rPr>
  </w:style>
  <w:style w:type="character" w:customStyle="1" w:styleId="proposal0">
    <w:name w:val="proposal Знак"/>
    <w:basedOn w:val="a1"/>
    <w:link w:val="proposal"/>
    <w:locked/>
    <w:rsid w:val="00677448"/>
    <w:rPr>
      <w:rFonts w:ascii="Arial" w:hAnsi="Arial"/>
      <w:sz w:val="22"/>
      <w:szCs w:val="28"/>
      <w:lang w:val="en-US"/>
    </w:rPr>
  </w:style>
  <w:style w:type="paragraph" w:styleId="33">
    <w:name w:val="Body Text 3"/>
    <w:aliases w:val="Body Text 3 Char"/>
    <w:basedOn w:val="a0"/>
    <w:link w:val="34"/>
    <w:autoRedefine/>
    <w:rsid w:val="00677448"/>
    <w:pPr>
      <w:widowControl w:val="0"/>
      <w:suppressAutoHyphens/>
      <w:overflowPunct w:val="0"/>
      <w:autoSpaceDE w:val="0"/>
      <w:autoSpaceDN w:val="0"/>
      <w:adjustRightInd w:val="0"/>
      <w:jc w:val="both"/>
      <w:textAlignment w:val="baseline"/>
    </w:pPr>
    <w:rPr>
      <w:rFonts w:ascii="Arial (W1)" w:hAnsi="Arial (W1)"/>
      <w:lang w:eastAsia="en-US"/>
    </w:rPr>
  </w:style>
  <w:style w:type="character" w:customStyle="1" w:styleId="34">
    <w:name w:val="Основной текст 3 Знак"/>
    <w:aliases w:val="Body Text 3 Char Знак"/>
    <w:basedOn w:val="a1"/>
    <w:link w:val="33"/>
    <w:rsid w:val="00677448"/>
    <w:rPr>
      <w:rFonts w:ascii="Arial (W1)" w:hAnsi="Arial (W1)"/>
      <w:sz w:val="24"/>
      <w:szCs w:val="24"/>
      <w:lang w:val="en-US" w:eastAsia="en-US"/>
    </w:rPr>
  </w:style>
  <w:style w:type="paragraph" w:customStyle="1" w:styleId="Bulletlevel1">
    <w:name w:val="Bullet level 1"/>
    <w:basedOn w:val="a0"/>
    <w:link w:val="Bulletlevel1Char"/>
    <w:rsid w:val="00677448"/>
    <w:pPr>
      <w:tabs>
        <w:tab w:val="num" w:pos="1426"/>
      </w:tabs>
      <w:spacing w:before="80" w:after="80"/>
      <w:ind w:left="1426" w:hanging="432"/>
    </w:pPr>
    <w:rPr>
      <w:rFonts w:ascii="Arial" w:hAnsi="Arial"/>
      <w:sz w:val="22"/>
      <w:lang w:eastAsia="en-US"/>
    </w:rPr>
  </w:style>
  <w:style w:type="character" w:customStyle="1" w:styleId="Bulletlevel1Char">
    <w:name w:val="Bullet level 1 Char"/>
    <w:basedOn w:val="a1"/>
    <w:link w:val="Bulletlevel1"/>
    <w:locked/>
    <w:rsid w:val="00677448"/>
    <w:rPr>
      <w:rFonts w:ascii="Arial" w:hAnsi="Arial"/>
      <w:sz w:val="22"/>
      <w:szCs w:val="24"/>
      <w:lang w:val="en-US" w:eastAsia="en-US"/>
    </w:rPr>
  </w:style>
  <w:style w:type="paragraph" w:customStyle="1" w:styleId="Dense">
    <w:name w:val="Dense"/>
    <w:basedOn w:val="a0"/>
    <w:rsid w:val="00677448"/>
    <w:pPr>
      <w:keepLines/>
      <w:spacing w:after="120"/>
      <w:ind w:left="851" w:hanging="284"/>
      <w:jc w:val="both"/>
    </w:pPr>
    <w:rPr>
      <w:rFonts w:ascii="HelvDL" w:hAnsi="HelvDL"/>
      <w:sz w:val="20"/>
      <w:szCs w:val="20"/>
    </w:rPr>
  </w:style>
  <w:style w:type="paragraph" w:styleId="afc">
    <w:name w:val="Normal Indent"/>
    <w:aliases w:val="Normal Indent Char1,Normal Indent Char Char1,Normal Indent Char2 Char Char,Normal Indent Char1 Char Char Char,Normal Indent Char Char Char Char Char,Normal Indent Char Char1 Char Char,Normal Indent Char Char Char"/>
    <w:basedOn w:val="a0"/>
    <w:rsid w:val="00677448"/>
    <w:pPr>
      <w:widowControl w:val="0"/>
      <w:bidi/>
      <w:adjustRightInd w:val="0"/>
      <w:spacing w:line="360" w:lineRule="atLeast"/>
      <w:ind w:left="720"/>
      <w:jc w:val="both"/>
      <w:textAlignment w:val="baseline"/>
    </w:pPr>
    <w:rPr>
      <w:noProof/>
      <w:lang w:eastAsia="he-IL" w:bidi="he-IL"/>
    </w:rPr>
  </w:style>
  <w:style w:type="paragraph" w:styleId="25">
    <w:name w:val="Body Text 2"/>
    <w:basedOn w:val="a0"/>
    <w:link w:val="26"/>
    <w:rsid w:val="00677448"/>
    <w:pPr>
      <w:spacing w:after="120" w:line="480" w:lineRule="auto"/>
    </w:pPr>
    <w:rPr>
      <w:noProof/>
      <w:sz w:val="20"/>
      <w:szCs w:val="20"/>
      <w:lang w:eastAsia="en-US"/>
    </w:rPr>
  </w:style>
  <w:style w:type="character" w:customStyle="1" w:styleId="26">
    <w:name w:val="Основной текст 2 Знак"/>
    <w:basedOn w:val="a1"/>
    <w:link w:val="25"/>
    <w:rsid w:val="00677448"/>
    <w:rPr>
      <w:noProof/>
      <w:lang w:val="en-US" w:eastAsia="en-US"/>
    </w:rPr>
  </w:style>
  <w:style w:type="paragraph" w:styleId="afd">
    <w:name w:val="List Bullet"/>
    <w:basedOn w:val="a0"/>
    <w:autoRedefine/>
    <w:rsid w:val="00677448"/>
    <w:pPr>
      <w:tabs>
        <w:tab w:val="num" w:pos="360"/>
      </w:tabs>
      <w:ind w:left="360" w:hanging="360"/>
    </w:pPr>
    <w:rPr>
      <w:rFonts w:ascii="Times" w:hAnsi="Times"/>
      <w:sz w:val="22"/>
      <w:szCs w:val="20"/>
      <w:lang w:eastAsia="en-US"/>
    </w:rPr>
  </w:style>
  <w:style w:type="paragraph" w:styleId="27">
    <w:name w:val="List Bullet 2"/>
    <w:basedOn w:val="a0"/>
    <w:autoRedefine/>
    <w:rsid w:val="00677448"/>
    <w:pPr>
      <w:tabs>
        <w:tab w:val="num" w:pos="720"/>
      </w:tabs>
      <w:spacing w:before="120" w:after="120"/>
      <w:ind w:left="720" w:hanging="360"/>
    </w:pPr>
    <w:rPr>
      <w:rFonts w:ascii="Times" w:hAnsi="Times"/>
      <w:sz w:val="22"/>
      <w:szCs w:val="20"/>
      <w:lang w:eastAsia="en-US"/>
    </w:rPr>
  </w:style>
  <w:style w:type="paragraph" w:styleId="35">
    <w:name w:val="List Bullet 3"/>
    <w:basedOn w:val="a0"/>
    <w:autoRedefine/>
    <w:rsid w:val="00677448"/>
    <w:pPr>
      <w:tabs>
        <w:tab w:val="num" w:pos="1080"/>
      </w:tabs>
      <w:spacing w:before="120" w:after="120"/>
      <w:ind w:left="1080" w:hanging="360"/>
    </w:pPr>
    <w:rPr>
      <w:rFonts w:ascii="Times" w:hAnsi="Times"/>
      <w:sz w:val="22"/>
      <w:szCs w:val="20"/>
      <w:lang w:eastAsia="en-US"/>
    </w:rPr>
  </w:style>
  <w:style w:type="paragraph" w:styleId="43">
    <w:name w:val="List Bullet 4"/>
    <w:basedOn w:val="a0"/>
    <w:autoRedefine/>
    <w:rsid w:val="00677448"/>
    <w:pPr>
      <w:tabs>
        <w:tab w:val="num" w:pos="1440"/>
      </w:tabs>
      <w:spacing w:before="120" w:after="120"/>
      <w:ind w:left="1440" w:hanging="360"/>
    </w:pPr>
    <w:rPr>
      <w:rFonts w:ascii="Times" w:hAnsi="Times"/>
      <w:sz w:val="22"/>
      <w:szCs w:val="20"/>
      <w:lang w:eastAsia="en-US"/>
    </w:rPr>
  </w:style>
  <w:style w:type="paragraph" w:styleId="52">
    <w:name w:val="List Bullet 5"/>
    <w:basedOn w:val="a0"/>
    <w:autoRedefine/>
    <w:rsid w:val="00677448"/>
    <w:pPr>
      <w:tabs>
        <w:tab w:val="num" w:pos="1800"/>
      </w:tabs>
      <w:spacing w:before="120" w:after="120"/>
      <w:ind w:left="1800" w:hanging="360"/>
    </w:pPr>
    <w:rPr>
      <w:rFonts w:ascii="Times" w:hAnsi="Times"/>
      <w:sz w:val="22"/>
      <w:szCs w:val="20"/>
      <w:lang w:eastAsia="en-US"/>
    </w:rPr>
  </w:style>
  <w:style w:type="paragraph" w:styleId="afe">
    <w:name w:val="List Number"/>
    <w:basedOn w:val="a0"/>
    <w:rsid w:val="00677448"/>
    <w:pPr>
      <w:tabs>
        <w:tab w:val="num" w:pos="360"/>
      </w:tabs>
      <w:spacing w:before="120" w:after="120"/>
      <w:ind w:left="360" w:hanging="360"/>
    </w:pPr>
    <w:rPr>
      <w:rFonts w:ascii="Times" w:hAnsi="Times"/>
      <w:sz w:val="22"/>
      <w:szCs w:val="20"/>
      <w:lang w:eastAsia="en-US"/>
    </w:rPr>
  </w:style>
  <w:style w:type="paragraph" w:styleId="28">
    <w:name w:val="List Number 2"/>
    <w:basedOn w:val="a0"/>
    <w:rsid w:val="00677448"/>
    <w:pPr>
      <w:tabs>
        <w:tab w:val="num" w:pos="720"/>
      </w:tabs>
      <w:spacing w:before="120" w:after="120"/>
      <w:ind w:left="720" w:hanging="360"/>
    </w:pPr>
    <w:rPr>
      <w:rFonts w:ascii="Times" w:hAnsi="Times"/>
      <w:sz w:val="22"/>
      <w:szCs w:val="20"/>
      <w:lang w:eastAsia="en-US"/>
    </w:rPr>
  </w:style>
  <w:style w:type="paragraph" w:styleId="36">
    <w:name w:val="List Number 3"/>
    <w:basedOn w:val="a0"/>
    <w:rsid w:val="00677448"/>
    <w:pPr>
      <w:tabs>
        <w:tab w:val="num" w:pos="1080"/>
      </w:tabs>
      <w:spacing w:before="120" w:after="120"/>
      <w:ind w:left="1080" w:hanging="360"/>
    </w:pPr>
    <w:rPr>
      <w:rFonts w:ascii="Times" w:hAnsi="Times"/>
      <w:sz w:val="22"/>
      <w:szCs w:val="20"/>
      <w:lang w:eastAsia="en-US"/>
    </w:rPr>
  </w:style>
  <w:style w:type="paragraph" w:styleId="44">
    <w:name w:val="List Number 4"/>
    <w:basedOn w:val="a0"/>
    <w:rsid w:val="00677448"/>
    <w:pPr>
      <w:tabs>
        <w:tab w:val="num" w:pos="1440"/>
      </w:tabs>
      <w:spacing w:before="120" w:after="120"/>
      <w:ind w:left="1440" w:hanging="360"/>
    </w:pPr>
    <w:rPr>
      <w:rFonts w:ascii="Times" w:hAnsi="Times"/>
      <w:sz w:val="22"/>
      <w:szCs w:val="20"/>
      <w:lang w:eastAsia="en-US"/>
    </w:rPr>
  </w:style>
  <w:style w:type="paragraph" w:styleId="53">
    <w:name w:val="List Number 5"/>
    <w:basedOn w:val="a0"/>
    <w:rsid w:val="00677448"/>
    <w:pPr>
      <w:tabs>
        <w:tab w:val="num" w:pos="1800"/>
      </w:tabs>
      <w:spacing w:before="120" w:after="120"/>
      <w:ind w:left="1800" w:hanging="360"/>
    </w:pPr>
    <w:rPr>
      <w:rFonts w:ascii="Times" w:hAnsi="Times"/>
      <w:sz w:val="22"/>
      <w:szCs w:val="20"/>
      <w:lang w:eastAsia="en-US"/>
    </w:rPr>
  </w:style>
  <w:style w:type="paragraph" w:styleId="aff">
    <w:name w:val="footnote text"/>
    <w:basedOn w:val="a0"/>
    <w:link w:val="aff0"/>
    <w:rsid w:val="00677448"/>
    <w:pPr>
      <w:spacing w:before="120" w:after="120" w:line="310" w:lineRule="exact"/>
    </w:pPr>
    <w:rPr>
      <w:rFonts w:ascii="Times" w:hAnsi="Times"/>
      <w:sz w:val="20"/>
      <w:szCs w:val="20"/>
      <w:lang w:eastAsia="en-US"/>
    </w:rPr>
  </w:style>
  <w:style w:type="character" w:customStyle="1" w:styleId="aff0">
    <w:name w:val="Текст сноски Знак"/>
    <w:basedOn w:val="a1"/>
    <w:link w:val="aff"/>
    <w:rsid w:val="00677448"/>
    <w:rPr>
      <w:rFonts w:ascii="Times" w:hAnsi="Times"/>
      <w:lang w:val="en-US" w:eastAsia="en-US"/>
    </w:rPr>
  </w:style>
  <w:style w:type="paragraph" w:styleId="aff1">
    <w:name w:val="envelope address"/>
    <w:basedOn w:val="a0"/>
    <w:rsid w:val="00677448"/>
    <w:pPr>
      <w:framePr w:w="7920" w:h="1980" w:hRule="exact" w:hSpace="180" w:wrap="auto" w:hAnchor="page" w:xAlign="center" w:yAlign="bottom"/>
      <w:spacing w:before="120" w:after="120"/>
      <w:ind w:left="2880"/>
    </w:pPr>
    <w:rPr>
      <w:rFonts w:ascii="Arial" w:hAnsi="Arial"/>
      <w:sz w:val="20"/>
      <w:szCs w:val="20"/>
      <w:lang w:eastAsia="en-US"/>
    </w:rPr>
  </w:style>
  <w:style w:type="paragraph" w:styleId="aff2">
    <w:name w:val="Body Text"/>
    <w:aliases w:val="CCC Body Text"/>
    <w:basedOn w:val="a0"/>
    <w:link w:val="aff3"/>
    <w:rsid w:val="00677448"/>
    <w:pPr>
      <w:spacing w:before="120" w:after="120"/>
    </w:pPr>
    <w:rPr>
      <w:rFonts w:ascii="Times" w:hAnsi="Times"/>
      <w:sz w:val="20"/>
      <w:szCs w:val="20"/>
      <w:lang w:eastAsia="en-US"/>
    </w:rPr>
  </w:style>
  <w:style w:type="character" w:customStyle="1" w:styleId="aff3">
    <w:name w:val="Основной текст Знак"/>
    <w:aliases w:val="CCC Body Text Знак"/>
    <w:basedOn w:val="a1"/>
    <w:link w:val="aff2"/>
    <w:rsid w:val="00677448"/>
    <w:rPr>
      <w:rFonts w:ascii="Times" w:hAnsi="Times"/>
      <w:lang w:val="en-US" w:eastAsia="en-US"/>
    </w:rPr>
  </w:style>
  <w:style w:type="paragraph" w:customStyle="1" w:styleId="prbullet1">
    <w:name w:val="prbullet1**"/>
    <w:basedOn w:val="a0"/>
    <w:next w:val="a0"/>
    <w:rsid w:val="00677448"/>
    <w:pPr>
      <w:suppressAutoHyphens/>
      <w:spacing w:before="120" w:after="180" w:line="260" w:lineRule="atLeast"/>
      <w:ind w:left="360" w:hanging="360"/>
    </w:pPr>
    <w:rPr>
      <w:rFonts w:ascii="Book Antiqua" w:hAnsi="Book Antiqua"/>
      <w:kern w:val="22"/>
      <w:sz w:val="20"/>
      <w:szCs w:val="20"/>
      <w:lang w:val="en-GB" w:eastAsia="en-US"/>
    </w:rPr>
  </w:style>
  <w:style w:type="paragraph" w:styleId="aff4">
    <w:name w:val="Body Text Indent"/>
    <w:basedOn w:val="a0"/>
    <w:link w:val="aff5"/>
    <w:rsid w:val="00677448"/>
    <w:pPr>
      <w:tabs>
        <w:tab w:val="left" w:pos="-720"/>
      </w:tabs>
      <w:suppressAutoHyphens/>
      <w:ind w:left="720"/>
    </w:pPr>
    <w:rPr>
      <w:rFonts w:ascii="Arial" w:hAnsi="Arial"/>
      <w:sz w:val="20"/>
      <w:lang w:val="en-GB" w:eastAsia="en-US"/>
    </w:rPr>
  </w:style>
  <w:style w:type="character" w:customStyle="1" w:styleId="aff5">
    <w:name w:val="Основной текст с отступом Знак"/>
    <w:basedOn w:val="a1"/>
    <w:link w:val="aff4"/>
    <w:rsid w:val="00677448"/>
    <w:rPr>
      <w:rFonts w:ascii="Arial" w:hAnsi="Arial"/>
      <w:szCs w:val="24"/>
      <w:lang w:val="en-GB" w:eastAsia="en-US"/>
    </w:rPr>
  </w:style>
  <w:style w:type="paragraph" w:styleId="29">
    <w:name w:val="Body Text Indent 2"/>
    <w:basedOn w:val="a0"/>
    <w:link w:val="2a"/>
    <w:rsid w:val="00677448"/>
    <w:pPr>
      <w:tabs>
        <w:tab w:val="left" w:pos="-720"/>
      </w:tabs>
      <w:suppressAutoHyphens/>
      <w:ind w:left="720"/>
    </w:pPr>
    <w:rPr>
      <w:rFonts w:ascii="Comic Sans MS" w:hAnsi="Comic Sans MS"/>
      <w:sz w:val="20"/>
      <w:szCs w:val="20"/>
      <w:lang w:eastAsia="en-US"/>
    </w:rPr>
  </w:style>
  <w:style w:type="character" w:customStyle="1" w:styleId="2a">
    <w:name w:val="Основной текст с отступом 2 Знак"/>
    <w:basedOn w:val="a1"/>
    <w:link w:val="29"/>
    <w:rsid w:val="00677448"/>
    <w:rPr>
      <w:rFonts w:ascii="Comic Sans MS" w:hAnsi="Comic Sans MS"/>
      <w:lang w:val="en-US" w:eastAsia="en-US"/>
    </w:rPr>
  </w:style>
  <w:style w:type="character" w:styleId="aff6">
    <w:name w:val="page number"/>
    <w:aliases w:val="pn"/>
    <w:basedOn w:val="a1"/>
    <w:rsid w:val="00677448"/>
    <w:rPr>
      <w:rFonts w:cs="Times New Roman"/>
    </w:rPr>
  </w:style>
  <w:style w:type="paragraph" w:styleId="54">
    <w:name w:val="toc 5"/>
    <w:basedOn w:val="a0"/>
    <w:next w:val="a0"/>
    <w:autoRedefine/>
    <w:uiPriority w:val="39"/>
    <w:rsid w:val="00677448"/>
    <w:pPr>
      <w:ind w:left="880"/>
    </w:pPr>
    <w:rPr>
      <w:rFonts w:ascii="Arial" w:hAnsi="Arial"/>
      <w:sz w:val="20"/>
      <w:lang w:val="en-GB" w:eastAsia="en-US"/>
    </w:rPr>
  </w:style>
  <w:style w:type="paragraph" w:styleId="61">
    <w:name w:val="toc 6"/>
    <w:basedOn w:val="a0"/>
    <w:next w:val="a0"/>
    <w:autoRedefine/>
    <w:uiPriority w:val="39"/>
    <w:rsid w:val="00677448"/>
    <w:pPr>
      <w:ind w:left="1100"/>
    </w:pPr>
    <w:rPr>
      <w:rFonts w:ascii="Arial" w:hAnsi="Arial"/>
      <w:sz w:val="20"/>
      <w:lang w:val="en-GB" w:eastAsia="en-US"/>
    </w:rPr>
  </w:style>
  <w:style w:type="paragraph" w:styleId="71">
    <w:name w:val="toc 7"/>
    <w:basedOn w:val="a0"/>
    <w:next w:val="a0"/>
    <w:autoRedefine/>
    <w:uiPriority w:val="39"/>
    <w:rsid w:val="00677448"/>
    <w:pPr>
      <w:ind w:left="1320"/>
    </w:pPr>
    <w:rPr>
      <w:rFonts w:ascii="Arial" w:hAnsi="Arial"/>
      <w:sz w:val="20"/>
      <w:lang w:val="en-GB" w:eastAsia="en-US"/>
    </w:rPr>
  </w:style>
  <w:style w:type="paragraph" w:styleId="81">
    <w:name w:val="toc 8"/>
    <w:basedOn w:val="a0"/>
    <w:next w:val="a0"/>
    <w:autoRedefine/>
    <w:uiPriority w:val="39"/>
    <w:rsid w:val="00677448"/>
    <w:pPr>
      <w:ind w:left="1540"/>
    </w:pPr>
    <w:rPr>
      <w:rFonts w:ascii="Arial" w:hAnsi="Arial"/>
      <w:sz w:val="20"/>
      <w:lang w:val="en-GB" w:eastAsia="en-US"/>
    </w:rPr>
  </w:style>
  <w:style w:type="paragraph" w:styleId="91">
    <w:name w:val="toc 9"/>
    <w:basedOn w:val="a0"/>
    <w:next w:val="a0"/>
    <w:autoRedefine/>
    <w:uiPriority w:val="39"/>
    <w:rsid w:val="00677448"/>
    <w:pPr>
      <w:ind w:left="1760"/>
    </w:pPr>
    <w:rPr>
      <w:rFonts w:ascii="Arial" w:hAnsi="Arial"/>
      <w:sz w:val="20"/>
      <w:lang w:val="en-GB" w:eastAsia="en-US"/>
    </w:rPr>
  </w:style>
  <w:style w:type="character" w:styleId="aff7">
    <w:name w:val="annotation reference"/>
    <w:basedOn w:val="a1"/>
    <w:rsid w:val="00677448"/>
    <w:rPr>
      <w:rFonts w:cs="Times New Roman"/>
      <w:sz w:val="16"/>
      <w:szCs w:val="16"/>
    </w:rPr>
  </w:style>
  <w:style w:type="paragraph" w:styleId="aff8">
    <w:name w:val="annotation text"/>
    <w:basedOn w:val="a0"/>
    <w:link w:val="aff9"/>
    <w:rsid w:val="00677448"/>
    <w:rPr>
      <w:rFonts w:ascii="Arial" w:hAnsi="Arial"/>
      <w:sz w:val="20"/>
      <w:szCs w:val="20"/>
      <w:lang w:val="en-GB" w:eastAsia="en-US"/>
    </w:rPr>
  </w:style>
  <w:style w:type="character" w:customStyle="1" w:styleId="aff9">
    <w:name w:val="Текст примечания Знак"/>
    <w:basedOn w:val="a1"/>
    <w:link w:val="aff8"/>
    <w:rsid w:val="00677448"/>
    <w:rPr>
      <w:rFonts w:ascii="Arial" w:hAnsi="Arial"/>
      <w:lang w:val="en-GB" w:eastAsia="en-US"/>
    </w:rPr>
  </w:style>
  <w:style w:type="character" w:styleId="affa">
    <w:name w:val="FollowedHyperlink"/>
    <w:basedOn w:val="a1"/>
    <w:rsid w:val="00677448"/>
    <w:rPr>
      <w:rFonts w:cs="Times New Roman"/>
      <w:color w:val="800080"/>
      <w:u w:val="single"/>
    </w:rPr>
  </w:style>
  <w:style w:type="paragraph" w:styleId="37">
    <w:name w:val="Body Text Indent 3"/>
    <w:basedOn w:val="a0"/>
    <w:link w:val="38"/>
    <w:rsid w:val="00677448"/>
    <w:pPr>
      <w:ind w:left="360"/>
      <w:jc w:val="both"/>
    </w:pPr>
    <w:rPr>
      <w:rFonts w:ascii="Arial" w:hAnsi="Arial"/>
      <w:sz w:val="20"/>
      <w:lang w:val="en-GB" w:eastAsia="en-US"/>
    </w:rPr>
  </w:style>
  <w:style w:type="character" w:customStyle="1" w:styleId="38">
    <w:name w:val="Основной текст с отступом 3 Знак"/>
    <w:basedOn w:val="a1"/>
    <w:link w:val="37"/>
    <w:rsid w:val="00677448"/>
    <w:rPr>
      <w:rFonts w:ascii="Arial" w:hAnsi="Arial"/>
      <w:szCs w:val="24"/>
      <w:lang w:val="en-GB" w:eastAsia="en-US"/>
    </w:rPr>
  </w:style>
  <w:style w:type="paragraph" w:styleId="13">
    <w:name w:val="index 1"/>
    <w:basedOn w:val="a0"/>
    <w:next w:val="a0"/>
    <w:autoRedefine/>
    <w:rsid w:val="00677448"/>
    <w:pPr>
      <w:ind w:left="220" w:hanging="220"/>
    </w:pPr>
    <w:rPr>
      <w:rFonts w:ascii="Arial" w:hAnsi="Arial"/>
      <w:sz w:val="20"/>
      <w:lang w:val="en-GB" w:eastAsia="en-US"/>
    </w:rPr>
  </w:style>
  <w:style w:type="paragraph" w:styleId="2b">
    <w:name w:val="index 2"/>
    <w:basedOn w:val="a0"/>
    <w:next w:val="a0"/>
    <w:autoRedefine/>
    <w:rsid w:val="00677448"/>
    <w:pPr>
      <w:ind w:left="440" w:hanging="220"/>
    </w:pPr>
    <w:rPr>
      <w:rFonts w:ascii="Arial" w:hAnsi="Arial"/>
      <w:sz w:val="20"/>
      <w:lang w:val="en-GB" w:eastAsia="en-US"/>
    </w:rPr>
  </w:style>
  <w:style w:type="paragraph" w:styleId="39">
    <w:name w:val="index 3"/>
    <w:basedOn w:val="a0"/>
    <w:next w:val="a0"/>
    <w:autoRedefine/>
    <w:rsid w:val="00677448"/>
    <w:pPr>
      <w:ind w:left="660" w:hanging="220"/>
    </w:pPr>
    <w:rPr>
      <w:rFonts w:ascii="Arial" w:hAnsi="Arial"/>
      <w:sz w:val="20"/>
      <w:lang w:val="en-GB" w:eastAsia="en-US"/>
    </w:rPr>
  </w:style>
  <w:style w:type="paragraph" w:styleId="45">
    <w:name w:val="index 4"/>
    <w:basedOn w:val="a0"/>
    <w:next w:val="a0"/>
    <w:autoRedefine/>
    <w:rsid w:val="00677448"/>
    <w:pPr>
      <w:ind w:left="880" w:hanging="220"/>
    </w:pPr>
    <w:rPr>
      <w:rFonts w:ascii="Arial" w:hAnsi="Arial"/>
      <w:sz w:val="20"/>
      <w:lang w:val="en-GB" w:eastAsia="en-US"/>
    </w:rPr>
  </w:style>
  <w:style w:type="paragraph" w:styleId="55">
    <w:name w:val="index 5"/>
    <w:basedOn w:val="a0"/>
    <w:next w:val="a0"/>
    <w:autoRedefine/>
    <w:rsid w:val="00677448"/>
    <w:pPr>
      <w:ind w:left="1100" w:hanging="220"/>
    </w:pPr>
    <w:rPr>
      <w:rFonts w:ascii="Arial" w:hAnsi="Arial"/>
      <w:sz w:val="20"/>
      <w:lang w:val="en-GB" w:eastAsia="en-US"/>
    </w:rPr>
  </w:style>
  <w:style w:type="paragraph" w:styleId="62">
    <w:name w:val="index 6"/>
    <w:basedOn w:val="a0"/>
    <w:next w:val="a0"/>
    <w:autoRedefine/>
    <w:rsid w:val="00677448"/>
    <w:pPr>
      <w:ind w:left="1320" w:hanging="220"/>
    </w:pPr>
    <w:rPr>
      <w:rFonts w:ascii="Arial" w:hAnsi="Arial"/>
      <w:sz w:val="20"/>
      <w:lang w:val="en-GB" w:eastAsia="en-US"/>
    </w:rPr>
  </w:style>
  <w:style w:type="paragraph" w:styleId="72">
    <w:name w:val="index 7"/>
    <w:basedOn w:val="a0"/>
    <w:next w:val="a0"/>
    <w:autoRedefine/>
    <w:rsid w:val="00677448"/>
    <w:pPr>
      <w:ind w:left="1540" w:hanging="220"/>
    </w:pPr>
    <w:rPr>
      <w:rFonts w:ascii="Arial" w:hAnsi="Arial"/>
      <w:sz w:val="20"/>
      <w:lang w:val="en-GB" w:eastAsia="en-US"/>
    </w:rPr>
  </w:style>
  <w:style w:type="paragraph" w:styleId="82">
    <w:name w:val="index 8"/>
    <w:basedOn w:val="a0"/>
    <w:next w:val="a0"/>
    <w:autoRedefine/>
    <w:rsid w:val="00677448"/>
    <w:pPr>
      <w:ind w:left="1760" w:hanging="220"/>
    </w:pPr>
    <w:rPr>
      <w:rFonts w:ascii="Arial" w:hAnsi="Arial"/>
      <w:sz w:val="20"/>
      <w:lang w:val="en-GB" w:eastAsia="en-US"/>
    </w:rPr>
  </w:style>
  <w:style w:type="paragraph" w:styleId="92">
    <w:name w:val="index 9"/>
    <w:basedOn w:val="a0"/>
    <w:next w:val="a0"/>
    <w:autoRedefine/>
    <w:rsid w:val="00677448"/>
    <w:pPr>
      <w:ind w:left="1980" w:hanging="220"/>
    </w:pPr>
    <w:rPr>
      <w:rFonts w:ascii="Arial" w:hAnsi="Arial"/>
      <w:sz w:val="20"/>
      <w:lang w:val="en-GB" w:eastAsia="en-US"/>
    </w:rPr>
  </w:style>
  <w:style w:type="paragraph" w:styleId="affb">
    <w:name w:val="index heading"/>
    <w:basedOn w:val="a0"/>
    <w:next w:val="13"/>
    <w:rsid w:val="00677448"/>
    <w:rPr>
      <w:rFonts w:ascii="Arial" w:hAnsi="Arial"/>
      <w:sz w:val="20"/>
      <w:lang w:val="en-GB" w:eastAsia="en-US"/>
    </w:rPr>
  </w:style>
  <w:style w:type="paragraph" w:styleId="affc">
    <w:name w:val="Normal (Web)"/>
    <w:basedOn w:val="a0"/>
    <w:rsid w:val="00677448"/>
    <w:pPr>
      <w:spacing w:before="100" w:beforeAutospacing="1" w:after="100" w:afterAutospacing="1"/>
    </w:pPr>
    <w:rPr>
      <w:rFonts w:ascii="Verdana" w:hAnsi="Verdana"/>
      <w:color w:val="000000"/>
      <w:lang w:eastAsia="en-US"/>
    </w:rPr>
  </w:style>
  <w:style w:type="paragraph" w:customStyle="1" w:styleId="Header3">
    <w:name w:val="Header3"/>
    <w:rsid w:val="00677448"/>
    <w:pPr>
      <w:spacing w:before="80" w:line="240" w:lineRule="exact"/>
    </w:pPr>
    <w:rPr>
      <w:b/>
      <w:lang w:val="en-GB" w:eastAsia="en-US"/>
    </w:rPr>
  </w:style>
  <w:style w:type="paragraph" w:customStyle="1" w:styleId="TableText">
    <w:name w:val="Table Text"/>
    <w:basedOn w:val="a0"/>
    <w:rsid w:val="00677448"/>
    <w:pPr>
      <w:tabs>
        <w:tab w:val="decimal" w:pos="0"/>
      </w:tabs>
    </w:pPr>
    <w:rPr>
      <w:rFonts w:ascii="Arial" w:hAnsi="Arial"/>
      <w:szCs w:val="20"/>
      <w:lang w:val="en-GB" w:eastAsia="en-US"/>
    </w:rPr>
  </w:style>
  <w:style w:type="paragraph" w:customStyle="1" w:styleId="DefaultText">
    <w:name w:val="Default Text"/>
    <w:basedOn w:val="a0"/>
    <w:rsid w:val="00677448"/>
    <w:pPr>
      <w:numPr>
        <w:numId w:val="16"/>
      </w:numPr>
      <w:tabs>
        <w:tab w:val="clear" w:pos="360"/>
      </w:tabs>
    </w:pPr>
    <w:rPr>
      <w:rFonts w:ascii="Arial" w:hAnsi="Arial"/>
      <w:szCs w:val="20"/>
      <w:lang w:val="en-GB" w:eastAsia="en-US"/>
    </w:rPr>
  </w:style>
  <w:style w:type="paragraph" w:customStyle="1" w:styleId="StyleHeading1Arial">
    <w:name w:val="Style Heading 1 + Arial"/>
    <w:basedOn w:val="10"/>
    <w:autoRedefine/>
    <w:rsid w:val="00677448"/>
    <w:pPr>
      <w:keepNext w:val="0"/>
      <w:numPr>
        <w:numId w:val="0"/>
      </w:numPr>
      <w:tabs>
        <w:tab w:val="num" w:pos="340"/>
      </w:tabs>
      <w:spacing w:after="240"/>
      <w:ind w:left="340" w:hanging="340"/>
      <w:jc w:val="center"/>
    </w:pPr>
    <w:rPr>
      <w:rFonts w:cs="Times New Roman"/>
      <w:color w:val="000080"/>
      <w:kern w:val="0"/>
      <w:sz w:val="28"/>
      <w:szCs w:val="28"/>
      <w:lang w:val="en-GB" w:eastAsia="en-US"/>
    </w:rPr>
  </w:style>
  <w:style w:type="paragraph" w:customStyle="1" w:styleId="THNormal">
    <w:name w:val="TH Normal"/>
    <w:basedOn w:val="a0"/>
    <w:rsid w:val="00677448"/>
    <w:pPr>
      <w:numPr>
        <w:ilvl w:val="1"/>
        <w:numId w:val="15"/>
      </w:numPr>
      <w:spacing w:before="120" w:after="120"/>
      <w:jc w:val="both"/>
    </w:pPr>
    <w:rPr>
      <w:rFonts w:ascii="Arial" w:hAnsi="Arial" w:cs="Arial"/>
      <w:sz w:val="20"/>
      <w:szCs w:val="20"/>
      <w:lang w:val="en-GB" w:eastAsia="en-US"/>
    </w:rPr>
  </w:style>
  <w:style w:type="character" w:customStyle="1" w:styleId="THNormalChar">
    <w:name w:val="TH Normal Char"/>
    <w:basedOn w:val="a1"/>
    <w:rsid w:val="00677448"/>
    <w:rPr>
      <w:rFonts w:ascii="Arial" w:hAnsi="Arial" w:cs="Arial"/>
      <w:lang w:val="en-GB" w:eastAsia="en-US" w:bidi="ar-SA"/>
    </w:rPr>
  </w:style>
  <w:style w:type="paragraph" w:customStyle="1" w:styleId="THHeading1">
    <w:name w:val="TH Heading 1"/>
    <w:basedOn w:val="StyleHeading1Arial"/>
    <w:next w:val="20"/>
    <w:autoRedefine/>
    <w:rsid w:val="00677448"/>
  </w:style>
  <w:style w:type="paragraph" w:customStyle="1" w:styleId="BulletSpace">
    <w:name w:val="Bullet Space"/>
    <w:basedOn w:val="a0"/>
    <w:rsid w:val="00677448"/>
    <w:pPr>
      <w:spacing w:after="120"/>
      <w:ind w:left="360" w:hanging="360"/>
    </w:pPr>
    <w:rPr>
      <w:rFonts w:ascii="MyriaMM" w:hAnsi="MyriaMM"/>
      <w:sz w:val="22"/>
      <w:szCs w:val="20"/>
      <w:lang w:eastAsia="en-US"/>
    </w:rPr>
  </w:style>
  <w:style w:type="paragraph" w:customStyle="1" w:styleId="headingR">
    <w:name w:val="heading R"/>
    <w:basedOn w:val="10"/>
    <w:next w:val="a0"/>
    <w:rsid w:val="00677448"/>
    <w:pPr>
      <w:keepNext w:val="0"/>
      <w:keepLines/>
      <w:numPr>
        <w:numId w:val="0"/>
      </w:numPr>
      <w:pBdr>
        <w:bottom w:val="single" w:sz="6" w:space="1" w:color="auto"/>
      </w:pBdr>
      <w:tabs>
        <w:tab w:val="right" w:pos="9360"/>
        <w:tab w:val="right" w:pos="12960"/>
      </w:tabs>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T">
    <w:name w:val="heading T"/>
    <w:basedOn w:val="10"/>
    <w:next w:val="a0"/>
    <w:rsid w:val="00677448"/>
    <w:pPr>
      <w:keepNext w:val="0"/>
      <w:keepLines/>
      <w:numPr>
        <w:numId w:val="0"/>
      </w:numPr>
      <w:pBdr>
        <w:bottom w:val="single" w:sz="6" w:space="1" w:color="auto"/>
      </w:pBdr>
      <w:spacing w:before="120" w:after="360"/>
      <w:jc w:val="center"/>
      <w:outlineLvl w:val="9"/>
    </w:pPr>
    <w:rPr>
      <w:rFonts w:ascii="MyriaMM_400 RG 600 NO" w:hAnsi="MyriaMM_400 RG 600 NO" w:cs="Times New Roman"/>
      <w:b w:val="0"/>
      <w:caps/>
      <w:color w:val="000080"/>
      <w:kern w:val="28"/>
      <w:sz w:val="28"/>
      <w:szCs w:val="20"/>
      <w:lang w:eastAsia="en-US"/>
    </w:rPr>
  </w:style>
  <w:style w:type="paragraph" w:customStyle="1" w:styleId="Heading5">
    <w:name w:val="Heading5"/>
    <w:basedOn w:val="30"/>
    <w:rsid w:val="00677448"/>
    <w:pPr>
      <w:keepNext w:val="0"/>
      <w:numPr>
        <w:ilvl w:val="0"/>
        <w:numId w:val="0"/>
      </w:numPr>
      <w:spacing w:before="120" w:after="120"/>
      <w:jc w:val="both"/>
      <w:outlineLvl w:val="9"/>
    </w:pPr>
    <w:rPr>
      <w:rFonts w:ascii="MyriaMM_400 RG 600 NO" w:eastAsia="Times New Roman" w:hAnsi="MyriaMM_400 RG 600 NO" w:cs="Times New Roman"/>
      <w:smallCaps/>
      <w:color w:val="000000"/>
      <w:szCs w:val="20"/>
      <w:lang w:eastAsia="en-US"/>
    </w:rPr>
  </w:style>
  <w:style w:type="paragraph" w:customStyle="1" w:styleId="Indent1">
    <w:name w:val="Indent1"/>
    <w:basedOn w:val="a0"/>
    <w:rsid w:val="00677448"/>
    <w:pPr>
      <w:ind w:left="360"/>
    </w:pPr>
    <w:rPr>
      <w:rFonts w:ascii="MyriaMM" w:hAnsi="MyriaMM"/>
      <w:sz w:val="22"/>
      <w:szCs w:val="20"/>
      <w:lang w:eastAsia="en-US"/>
    </w:rPr>
  </w:style>
  <w:style w:type="paragraph" w:customStyle="1" w:styleId="Indent2">
    <w:name w:val="Indent2"/>
    <w:basedOn w:val="a0"/>
    <w:rsid w:val="00677448"/>
    <w:pPr>
      <w:ind w:left="720"/>
    </w:pPr>
    <w:rPr>
      <w:rFonts w:ascii="MyriaMM" w:hAnsi="MyriaMM"/>
      <w:sz w:val="22"/>
      <w:szCs w:val="20"/>
      <w:lang w:eastAsia="en-US"/>
    </w:rPr>
  </w:style>
  <w:style w:type="paragraph" w:customStyle="1" w:styleId="Indent3">
    <w:name w:val="Indent3"/>
    <w:basedOn w:val="Indent2"/>
    <w:rsid w:val="00677448"/>
    <w:pPr>
      <w:ind w:left="1080"/>
    </w:pPr>
  </w:style>
  <w:style w:type="paragraph" w:customStyle="1" w:styleId="Indent4">
    <w:name w:val="Indent4"/>
    <w:basedOn w:val="Indent3"/>
    <w:rsid w:val="00677448"/>
    <w:pPr>
      <w:ind w:left="1440"/>
    </w:pPr>
  </w:style>
  <w:style w:type="paragraph" w:customStyle="1" w:styleId="SidebarQuotes">
    <w:name w:val="Sidebar Quotes"/>
    <w:basedOn w:val="a0"/>
    <w:rsid w:val="00677448"/>
    <w:pPr>
      <w:framePr w:w="2448" w:hSpace="187" w:vSpace="187" w:wrap="around" w:vAnchor="text" w:hAnchor="page" w:x="1427" w:y="577"/>
    </w:pPr>
    <w:rPr>
      <w:rFonts w:ascii="MyriaMM_400 RG 600 NO" w:hAnsi="MyriaMM_400 RG 600 NO"/>
      <w:b/>
      <w:i/>
      <w:color w:val="800000"/>
      <w:sz w:val="28"/>
      <w:szCs w:val="20"/>
      <w:lang w:eastAsia="en-US"/>
    </w:rPr>
  </w:style>
  <w:style w:type="paragraph" w:customStyle="1" w:styleId="DTCGtoc">
    <w:name w:val="DTCGtoc"/>
    <w:basedOn w:val="a0"/>
    <w:next w:val="Indent1"/>
    <w:rsid w:val="00677448"/>
    <w:pPr>
      <w:tabs>
        <w:tab w:val="right" w:leader="dot" w:pos="6912"/>
      </w:tabs>
      <w:spacing w:line="480" w:lineRule="auto"/>
    </w:pPr>
    <w:rPr>
      <w:rFonts w:ascii="MyriaMM" w:hAnsi="MyriaMM"/>
      <w:noProof/>
      <w:sz w:val="22"/>
      <w:szCs w:val="20"/>
      <w:lang w:eastAsia="en-US"/>
    </w:rPr>
  </w:style>
  <w:style w:type="paragraph" w:styleId="affd">
    <w:name w:val="caption"/>
    <w:basedOn w:val="a0"/>
    <w:next w:val="a0"/>
    <w:qFormat/>
    <w:rsid w:val="00677448"/>
    <w:rPr>
      <w:rFonts w:ascii="MyriaMM" w:hAnsi="MyriaMM"/>
      <w:i/>
      <w:sz w:val="22"/>
      <w:szCs w:val="20"/>
      <w:lang w:eastAsia="en-US"/>
    </w:rPr>
  </w:style>
  <w:style w:type="paragraph" w:customStyle="1" w:styleId="tablehead">
    <w:name w:val="tablehead"/>
    <w:basedOn w:val="a0"/>
    <w:rsid w:val="00677448"/>
    <w:pPr>
      <w:widowControl w:val="0"/>
      <w:spacing w:before="80" w:after="80"/>
      <w:jc w:val="center"/>
    </w:pPr>
    <w:rPr>
      <w:b/>
      <w:sz w:val="16"/>
      <w:szCs w:val="20"/>
      <w:lang w:eastAsia="en-US"/>
    </w:rPr>
  </w:style>
  <w:style w:type="paragraph" w:customStyle="1" w:styleId="tabletext0">
    <w:name w:val="tabletext"/>
    <w:basedOn w:val="a0"/>
    <w:rsid w:val="00677448"/>
    <w:pPr>
      <w:widowControl w:val="0"/>
      <w:spacing w:before="40" w:after="40"/>
    </w:pPr>
    <w:rPr>
      <w:sz w:val="16"/>
      <w:szCs w:val="20"/>
      <w:lang w:eastAsia="en-US"/>
    </w:rPr>
  </w:style>
  <w:style w:type="paragraph" w:customStyle="1" w:styleId="Bullet2">
    <w:name w:val="Bullet 2"/>
    <w:basedOn w:val="Bullet1"/>
    <w:rsid w:val="00677448"/>
    <w:pPr>
      <w:tabs>
        <w:tab w:val="left" w:pos="0"/>
      </w:tabs>
      <w:ind w:left="2160"/>
    </w:pPr>
  </w:style>
  <w:style w:type="paragraph" w:customStyle="1" w:styleId="Bullet1">
    <w:name w:val="Bullet 1"/>
    <w:basedOn w:val="a0"/>
    <w:rsid w:val="00677448"/>
    <w:pPr>
      <w:spacing w:after="120"/>
      <w:ind w:left="1800" w:hanging="360"/>
    </w:pPr>
    <w:rPr>
      <w:rFonts w:ascii="Arial" w:hAnsi="Arial"/>
      <w:sz w:val="22"/>
      <w:szCs w:val="20"/>
      <w:lang w:eastAsia="en-US"/>
    </w:rPr>
  </w:style>
  <w:style w:type="paragraph" w:styleId="affe">
    <w:name w:val="Document Map"/>
    <w:basedOn w:val="a0"/>
    <w:link w:val="afff"/>
    <w:rsid w:val="00677448"/>
    <w:pPr>
      <w:shd w:val="clear" w:color="auto" w:fill="000080"/>
    </w:pPr>
    <w:rPr>
      <w:rFonts w:ascii="Tahoma" w:hAnsi="Tahoma" w:cs="Tahoma"/>
      <w:sz w:val="20"/>
      <w:szCs w:val="20"/>
      <w:lang w:eastAsia="en-US"/>
    </w:rPr>
  </w:style>
  <w:style w:type="character" w:customStyle="1" w:styleId="afff">
    <w:name w:val="Схема документа Знак"/>
    <w:basedOn w:val="a1"/>
    <w:link w:val="affe"/>
    <w:rsid w:val="00677448"/>
    <w:rPr>
      <w:rFonts w:ascii="Tahoma" w:hAnsi="Tahoma" w:cs="Tahoma"/>
      <w:shd w:val="clear" w:color="auto" w:fill="000080"/>
      <w:lang w:val="en-US" w:eastAsia="en-US"/>
    </w:rPr>
  </w:style>
  <w:style w:type="paragraph" w:styleId="afff0">
    <w:name w:val="Date"/>
    <w:basedOn w:val="a0"/>
    <w:next w:val="a0"/>
    <w:link w:val="afff1"/>
    <w:rsid w:val="00677448"/>
    <w:rPr>
      <w:rFonts w:ascii="MyriaMM" w:hAnsi="MyriaMM"/>
      <w:sz w:val="22"/>
      <w:szCs w:val="20"/>
      <w:lang w:eastAsia="en-US"/>
    </w:rPr>
  </w:style>
  <w:style w:type="character" w:customStyle="1" w:styleId="afff1">
    <w:name w:val="Дата Знак"/>
    <w:basedOn w:val="a1"/>
    <w:link w:val="afff0"/>
    <w:rsid w:val="00677448"/>
    <w:rPr>
      <w:rFonts w:ascii="MyriaMM" w:hAnsi="MyriaMM"/>
      <w:sz w:val="22"/>
      <w:lang w:val="en-US" w:eastAsia="en-US"/>
    </w:rPr>
  </w:style>
  <w:style w:type="paragraph" w:customStyle="1" w:styleId="BulletList">
    <w:name w:val="Bullet List"/>
    <w:basedOn w:val="a0"/>
    <w:rsid w:val="00677448"/>
    <w:pPr>
      <w:numPr>
        <w:numId w:val="17"/>
      </w:numPr>
      <w:spacing w:line="360" w:lineRule="auto"/>
      <w:ind w:left="0"/>
    </w:pPr>
    <w:rPr>
      <w:szCs w:val="20"/>
      <w:lang w:val="en-GB" w:eastAsia="ja-JP"/>
    </w:rPr>
  </w:style>
  <w:style w:type="paragraph" w:customStyle="1" w:styleId="xl25">
    <w:name w:val="xl25"/>
    <w:basedOn w:val="a0"/>
    <w:rsid w:val="00677448"/>
    <w:pPr>
      <w:spacing w:before="100" w:beforeAutospacing="1" w:after="100" w:afterAutospacing="1"/>
      <w:jc w:val="center"/>
      <w:textAlignment w:val="top"/>
    </w:pPr>
    <w:rPr>
      <w:rFonts w:eastAsia="Arial Unicode MS"/>
      <w:b/>
      <w:bCs/>
      <w:sz w:val="21"/>
      <w:szCs w:val="21"/>
      <w:lang w:eastAsia="en-US"/>
    </w:rPr>
  </w:style>
  <w:style w:type="paragraph" w:styleId="afff2">
    <w:name w:val="List"/>
    <w:basedOn w:val="a0"/>
    <w:rsid w:val="00677448"/>
    <w:pPr>
      <w:ind w:left="360" w:hanging="360"/>
    </w:pPr>
    <w:rPr>
      <w:rFonts w:ascii="Arial" w:hAnsi="Arial"/>
      <w:sz w:val="20"/>
      <w:lang w:val="en-GB" w:eastAsia="en-US"/>
    </w:rPr>
  </w:style>
  <w:style w:type="character" w:customStyle="1" w:styleId="DeltaViewInsertion">
    <w:name w:val="DeltaView Insertion"/>
    <w:rsid w:val="00677448"/>
    <w:rPr>
      <w:rFonts w:ascii="Arial" w:hAnsi="Arial"/>
      <w:color w:val="0000FF"/>
      <w:spacing w:val="0"/>
      <w:sz w:val="22"/>
      <w:u w:val="none"/>
      <w:vertAlign w:val="baseline"/>
    </w:rPr>
  </w:style>
  <w:style w:type="paragraph" w:customStyle="1" w:styleId="Normal1">
    <w:name w:val="Normal++1"/>
    <w:basedOn w:val="a0"/>
    <w:next w:val="a0"/>
    <w:rsid w:val="00677448"/>
    <w:pPr>
      <w:autoSpaceDE w:val="0"/>
      <w:autoSpaceDN w:val="0"/>
      <w:adjustRightInd w:val="0"/>
    </w:pPr>
    <w:rPr>
      <w:rFonts w:ascii="Arial" w:hAnsi="Arial"/>
      <w:lang w:eastAsia="en-US"/>
    </w:rPr>
  </w:style>
  <w:style w:type="paragraph" w:styleId="afff3">
    <w:name w:val="annotation subject"/>
    <w:basedOn w:val="aff8"/>
    <w:next w:val="aff8"/>
    <w:link w:val="afff4"/>
    <w:rsid w:val="00677448"/>
    <w:rPr>
      <w:b/>
      <w:bCs/>
    </w:rPr>
  </w:style>
  <w:style w:type="character" w:customStyle="1" w:styleId="afff4">
    <w:name w:val="Тема примечания Знак"/>
    <w:basedOn w:val="aff9"/>
    <w:link w:val="afff3"/>
    <w:rsid w:val="00677448"/>
    <w:rPr>
      <w:rFonts w:ascii="Arial" w:hAnsi="Arial"/>
      <w:b/>
      <w:bCs/>
      <w:lang w:val="en-GB" w:eastAsia="en-US"/>
    </w:rPr>
  </w:style>
  <w:style w:type="paragraph" w:customStyle="1" w:styleId="CharChar1CharCharCharCharChar">
    <w:name w:val="Char Char1 Char Char Char Char Char"/>
    <w:basedOn w:val="a0"/>
    <w:rsid w:val="00677448"/>
    <w:pPr>
      <w:spacing w:after="160" w:line="240" w:lineRule="exact"/>
    </w:pPr>
    <w:rPr>
      <w:rFonts w:ascii="Verdana" w:hAnsi="Verdana"/>
      <w:noProof/>
      <w:sz w:val="22"/>
      <w:szCs w:val="20"/>
      <w:lang w:val="en-GB" w:eastAsia="en-US"/>
    </w:rPr>
  </w:style>
  <w:style w:type="paragraph" w:customStyle="1" w:styleId="ClauseHead">
    <w:name w:val="Clause Head"/>
    <w:basedOn w:val="a0"/>
    <w:rsid w:val="00677448"/>
    <w:pPr>
      <w:numPr>
        <w:numId w:val="18"/>
      </w:numPr>
      <w:spacing w:before="120"/>
      <w:ind w:left="360"/>
      <w:jc w:val="both"/>
    </w:pPr>
    <w:rPr>
      <w:rFonts w:ascii="Book Antiqua" w:hAnsi="Book Antiqua"/>
      <w:b/>
      <w:sz w:val="18"/>
      <w:u w:val="single"/>
      <w:lang w:eastAsia="en-US"/>
    </w:rPr>
  </w:style>
  <w:style w:type="paragraph" w:customStyle="1" w:styleId="CaluseSubHead">
    <w:name w:val="Caluse Sub Head"/>
    <w:basedOn w:val="ClauseHead"/>
    <w:rsid w:val="00677448"/>
    <w:pPr>
      <w:numPr>
        <w:ilvl w:val="1"/>
      </w:numPr>
      <w:tabs>
        <w:tab w:val="clear" w:pos="1080"/>
        <w:tab w:val="left" w:pos="360"/>
        <w:tab w:val="num" w:pos="1209"/>
      </w:tabs>
      <w:jc w:val="left"/>
    </w:pPr>
  </w:style>
  <w:style w:type="paragraph" w:customStyle="1" w:styleId="Heading2Subsec">
    <w:name w:val="Heading 2 Subsec"/>
    <w:basedOn w:val="a0"/>
    <w:link w:val="Heading2SubsecChar"/>
    <w:rsid w:val="00677448"/>
    <w:rPr>
      <w:rFonts w:ascii="Arial" w:hAnsi="Arial"/>
      <w:i/>
      <w:sz w:val="20"/>
      <w:lang w:val="en-GB" w:eastAsia="en-US"/>
    </w:rPr>
  </w:style>
  <w:style w:type="character" w:customStyle="1" w:styleId="Heading2SubsecChar">
    <w:name w:val="Heading 2 Subsec Char"/>
    <w:basedOn w:val="a1"/>
    <w:link w:val="Heading2Subsec"/>
    <w:locked/>
    <w:rsid w:val="00677448"/>
    <w:rPr>
      <w:rFonts w:ascii="Arial" w:hAnsi="Arial"/>
      <w:i/>
      <w:szCs w:val="24"/>
      <w:lang w:val="en-GB" w:eastAsia="en-US"/>
    </w:rPr>
  </w:style>
  <w:style w:type="character" w:customStyle="1" w:styleId="Style12pt">
    <w:name w:val="Style 12 pt"/>
    <w:basedOn w:val="a1"/>
    <w:rsid w:val="00677448"/>
    <w:rPr>
      <w:rFonts w:cs="Times New Roman"/>
      <w:sz w:val="24"/>
      <w:szCs w:val="24"/>
    </w:rPr>
  </w:style>
  <w:style w:type="paragraph" w:styleId="afff5">
    <w:name w:val="Message Header"/>
    <w:basedOn w:val="a0"/>
    <w:link w:val="afff6"/>
    <w:rsid w:val="0067744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fr-FR" w:eastAsia="fr-FR"/>
    </w:rPr>
  </w:style>
  <w:style w:type="character" w:customStyle="1" w:styleId="afff6">
    <w:name w:val="Шапка Знак"/>
    <w:basedOn w:val="a1"/>
    <w:link w:val="afff5"/>
    <w:rsid w:val="00677448"/>
    <w:rPr>
      <w:rFonts w:ascii="Arial" w:hAnsi="Arial" w:cs="Arial"/>
      <w:sz w:val="24"/>
      <w:szCs w:val="24"/>
      <w:shd w:val="pct20" w:color="auto" w:fill="auto"/>
      <w:lang w:val="fr-FR" w:eastAsia="fr-FR"/>
    </w:rPr>
  </w:style>
  <w:style w:type="paragraph" w:customStyle="1" w:styleId="3Verdana101212">
    <w:name w:val="Стиль Основной текст 3 + Verdana 10 пт Перед:  12 пт После:  12 ..."/>
    <w:basedOn w:val="33"/>
    <w:rsid w:val="00677448"/>
    <w:pPr>
      <w:widowControl/>
      <w:suppressAutoHyphens w:val="0"/>
      <w:overflowPunct/>
      <w:autoSpaceDE/>
      <w:autoSpaceDN/>
      <w:adjustRightInd/>
      <w:spacing w:before="240" w:after="240"/>
      <w:jc w:val="left"/>
      <w:textAlignment w:val="auto"/>
    </w:pPr>
    <w:rPr>
      <w:rFonts w:ascii="Verdana" w:hAnsi="Verdana"/>
      <w:sz w:val="20"/>
      <w:szCs w:val="20"/>
      <w:lang w:val="en-GB" w:eastAsia="fr-FR"/>
    </w:rPr>
  </w:style>
  <w:style w:type="paragraph" w:customStyle="1" w:styleId="CharChar1CharCharCharCharChar1">
    <w:name w:val="Char Char1 Char Char Char Char Char1"/>
    <w:basedOn w:val="a0"/>
    <w:rsid w:val="00677448"/>
    <w:pPr>
      <w:spacing w:after="160" w:line="240" w:lineRule="exact"/>
    </w:pPr>
    <w:rPr>
      <w:rFonts w:ascii="Verdana" w:hAnsi="Verdana"/>
      <w:noProof/>
      <w:sz w:val="22"/>
      <w:szCs w:val="20"/>
      <w:lang w:val="en-GB" w:eastAsia="en-US"/>
    </w:rPr>
  </w:style>
  <w:style w:type="paragraph" w:customStyle="1" w:styleId="14">
    <w:name w:val="Абзац списка1"/>
    <w:basedOn w:val="a0"/>
    <w:rsid w:val="00677448"/>
    <w:pPr>
      <w:spacing w:after="200" w:line="276" w:lineRule="auto"/>
      <w:ind w:left="720"/>
      <w:contextualSpacing/>
    </w:pPr>
    <w:rPr>
      <w:rFonts w:ascii="Calibri" w:hAnsi="Calibri"/>
      <w:sz w:val="22"/>
      <w:szCs w:val="22"/>
      <w:lang w:val="ru-RU"/>
    </w:rPr>
  </w:style>
  <w:style w:type="paragraph" w:customStyle="1" w:styleId="NormalArial">
    <w:name w:val="Normal + Arial"/>
    <w:aliases w:val="Justified"/>
    <w:basedOn w:val="a0"/>
    <w:link w:val="NormalArial0"/>
    <w:rsid w:val="00677448"/>
    <w:pPr>
      <w:jc w:val="both"/>
    </w:pPr>
    <w:rPr>
      <w:rFonts w:ascii="Verdana" w:hAnsi="Verdana"/>
      <w:sz w:val="20"/>
      <w:lang w:eastAsia="en-US"/>
    </w:rPr>
  </w:style>
  <w:style w:type="character" w:customStyle="1" w:styleId="NormalArial0">
    <w:name w:val="Normal + Arial Знак"/>
    <w:aliases w:val="Justified Знак"/>
    <w:basedOn w:val="a1"/>
    <w:link w:val="NormalArial"/>
    <w:locked/>
    <w:rsid w:val="00677448"/>
    <w:rPr>
      <w:rFonts w:ascii="Verdana" w:hAnsi="Verdana"/>
      <w:szCs w:val="24"/>
      <w:lang w:val="en-US" w:eastAsia="en-US"/>
    </w:rPr>
  </w:style>
  <w:style w:type="paragraph" w:customStyle="1" w:styleId="afff7">
    <w:name w:val="Знак Знак Знак Знак"/>
    <w:basedOn w:val="a0"/>
    <w:rsid w:val="00677448"/>
    <w:pPr>
      <w:spacing w:after="160" w:line="240" w:lineRule="exact"/>
    </w:pPr>
    <w:rPr>
      <w:rFonts w:ascii="Tahoma" w:hAnsi="Tahoma"/>
      <w:sz w:val="20"/>
      <w:szCs w:val="20"/>
      <w:lang w:eastAsia="en-US"/>
    </w:rPr>
  </w:style>
  <w:style w:type="paragraph" w:customStyle="1" w:styleId="Default">
    <w:name w:val="Default"/>
    <w:uiPriority w:val="99"/>
    <w:rsid w:val="00677448"/>
    <w:pPr>
      <w:autoSpaceDE w:val="0"/>
      <w:autoSpaceDN w:val="0"/>
      <w:adjustRightInd w:val="0"/>
    </w:pPr>
    <w:rPr>
      <w:rFonts w:ascii="Symbol" w:hAnsi="Symbol" w:cs="Symbol"/>
      <w:color w:val="000000"/>
      <w:sz w:val="24"/>
      <w:szCs w:val="24"/>
    </w:rPr>
  </w:style>
  <w:style w:type="character" w:styleId="afff8">
    <w:name w:val="footnote reference"/>
    <w:rsid w:val="00677448"/>
    <w:rPr>
      <w:vertAlign w:val="superscript"/>
    </w:rPr>
  </w:style>
  <w:style w:type="paragraph" w:customStyle="1" w:styleId="BPCProposal">
    <w:name w:val="BPC Proposal"/>
    <w:basedOn w:val="BPC3-Heading1"/>
    <w:link w:val="BPCProposalChar"/>
    <w:rsid w:val="00677448"/>
    <w:pPr>
      <w:outlineLvl w:val="0"/>
    </w:pPr>
    <w:rPr>
      <w:rFonts w:cs="Arial"/>
      <w:b/>
      <w:color w:val="365F91" w:themeColor="accent1" w:themeShade="BF"/>
      <w:kern w:val="32"/>
    </w:rPr>
  </w:style>
  <w:style w:type="character" w:customStyle="1" w:styleId="BPCProposalChar">
    <w:name w:val="BPC Proposal Char"/>
    <w:basedOn w:val="11"/>
    <w:link w:val="BPCProposal"/>
    <w:rsid w:val="00677448"/>
    <w:rPr>
      <w:rFonts w:ascii="Calibri" w:hAnsi="Calibri" w:cs="Arial"/>
      <w:b/>
      <w:bCs w:val="0"/>
      <w:color w:val="365F91" w:themeColor="accent1" w:themeShade="BF"/>
      <w:kern w:val="32"/>
      <w:sz w:val="36"/>
      <w:szCs w:val="36"/>
      <w:lang w:val="en-US" w:eastAsia="en-US"/>
    </w:rPr>
  </w:style>
  <w:style w:type="character" w:customStyle="1" w:styleId="hps">
    <w:name w:val="hps"/>
    <w:rsid w:val="00677448"/>
    <w:rPr>
      <w:rFonts w:cs="Times New Roman"/>
    </w:rPr>
  </w:style>
  <w:style w:type="character" w:customStyle="1" w:styleId="apple-converted-space">
    <w:name w:val="apple-converted-space"/>
    <w:uiPriority w:val="99"/>
    <w:rsid w:val="00677448"/>
    <w:rPr>
      <w:rFonts w:cs="Times New Roman"/>
    </w:rPr>
  </w:style>
  <w:style w:type="paragraph" w:customStyle="1" w:styleId="2c">
    <w:name w:val="Абзац списка2"/>
    <w:basedOn w:val="a0"/>
    <w:rsid w:val="00677448"/>
    <w:pPr>
      <w:spacing w:after="200" w:line="276" w:lineRule="auto"/>
      <w:ind w:left="720"/>
      <w:contextualSpacing/>
    </w:pPr>
    <w:rPr>
      <w:rFonts w:ascii="Arial" w:eastAsia="MS Mincho" w:hAnsi="Arial" w:cstheme="minorBidi"/>
      <w:iCs/>
      <w:color w:val="000000"/>
      <w:sz w:val="20"/>
      <w:szCs w:val="20"/>
      <w:lang w:val="en-GB"/>
    </w:rPr>
  </w:style>
  <w:style w:type="paragraph" w:customStyle="1" w:styleId="TblContent">
    <w:name w:val="Tbl Content"/>
    <w:basedOn w:val="a0"/>
    <w:qFormat/>
    <w:rsid w:val="00677448"/>
    <w:pPr>
      <w:spacing w:after="200" w:line="276" w:lineRule="auto"/>
      <w:ind w:left="29"/>
    </w:pPr>
    <w:rPr>
      <w:rFonts w:ascii="Arial" w:eastAsia="MS Mincho" w:hAnsi="Arial" w:cstheme="minorBidi"/>
      <w:iCs/>
      <w:sz w:val="20"/>
      <w:szCs w:val="20"/>
      <w:lang w:val="en-GB"/>
    </w:rPr>
  </w:style>
  <w:style w:type="character" w:customStyle="1" w:styleId="BPC3-bodyafterheading0">
    <w:name w:val="BPC3 - body after heading Знак"/>
    <w:link w:val="BPC3-bodyafterheading"/>
    <w:locked/>
    <w:rsid w:val="00677448"/>
    <w:rPr>
      <w:rFonts w:ascii="Calibri" w:hAnsi="Calibri"/>
      <w:sz w:val="22"/>
      <w:szCs w:val="22"/>
      <w:lang w:val="fr-FR" w:eastAsia="en-US"/>
    </w:rPr>
  </w:style>
  <w:style w:type="paragraph" w:customStyle="1" w:styleId="04dot">
    <w:name w:val="04 dot"/>
    <w:basedOn w:val="a0"/>
    <w:rsid w:val="00677448"/>
    <w:pPr>
      <w:numPr>
        <w:numId w:val="19"/>
      </w:numPr>
      <w:tabs>
        <w:tab w:val="num" w:pos="1800"/>
      </w:tabs>
      <w:spacing w:after="180" w:line="276" w:lineRule="auto"/>
      <w:ind w:left="1699" w:hanging="259"/>
      <w:outlineLvl w:val="8"/>
    </w:pPr>
    <w:rPr>
      <w:rFonts w:eastAsiaTheme="minorEastAsia" w:cstheme="minorBidi"/>
      <w:iCs/>
      <w:color w:val="000000"/>
      <w:sz w:val="26"/>
      <w:szCs w:val="20"/>
      <w:lang w:val="ru-RU"/>
    </w:rPr>
  </w:style>
  <w:style w:type="paragraph" w:customStyle="1" w:styleId="ALH2">
    <w:name w:val="AL H2"/>
    <w:next w:val="DefaultText"/>
    <w:rsid w:val="00677448"/>
    <w:pPr>
      <w:numPr>
        <w:numId w:val="20"/>
      </w:numPr>
      <w:spacing w:after="200" w:line="360" w:lineRule="auto"/>
    </w:pPr>
    <w:rPr>
      <w:rFonts w:ascii="Calibri" w:eastAsiaTheme="minorEastAsia" w:hAnsi="Calibri" w:cs="Arial"/>
      <w:b/>
      <w:bCs/>
      <w:iCs/>
      <w:color w:val="0000FF"/>
      <w:sz w:val="28"/>
      <w:szCs w:val="26"/>
    </w:rPr>
  </w:style>
  <w:style w:type="paragraph" w:customStyle="1" w:styleId="125">
    <w:name w:val="Стиль Первая строка:  125 см"/>
    <w:basedOn w:val="a0"/>
    <w:rsid w:val="00677448"/>
    <w:pPr>
      <w:numPr>
        <w:ilvl w:val="3"/>
        <w:numId w:val="20"/>
      </w:numPr>
      <w:tabs>
        <w:tab w:val="clear" w:pos="864"/>
      </w:tabs>
      <w:spacing w:before="120" w:after="120" w:line="276" w:lineRule="auto"/>
      <w:ind w:left="0" w:firstLine="708"/>
      <w:jc w:val="both"/>
    </w:pPr>
    <w:rPr>
      <w:rFonts w:eastAsiaTheme="minorEastAsia" w:cstheme="minorBidi"/>
      <w:sz w:val="22"/>
      <w:szCs w:val="20"/>
      <w:lang w:val="ru-RU"/>
    </w:rPr>
  </w:style>
  <w:style w:type="character" w:customStyle="1" w:styleId="Field">
    <w:name w:val="Field"/>
    <w:rsid w:val="00677448"/>
    <w:rPr>
      <w:rFonts w:cs="Times New Roman"/>
      <w:b/>
      <w:bCs/>
      <w:lang w:val="en-US"/>
    </w:rPr>
  </w:style>
  <w:style w:type="paragraph" w:customStyle="1" w:styleId="2d">
    <w:name w:val="Стиль2_основной_текст"/>
    <w:basedOn w:val="a0"/>
    <w:link w:val="2e"/>
    <w:rsid w:val="00677448"/>
    <w:pPr>
      <w:jc w:val="both"/>
    </w:pPr>
    <w:rPr>
      <w:rFonts w:ascii="Calibri" w:hAnsi="Calibri"/>
      <w:lang w:eastAsia="en-US"/>
    </w:rPr>
  </w:style>
  <w:style w:type="character" w:customStyle="1" w:styleId="2e">
    <w:name w:val="Стиль2_основной_текст Знак"/>
    <w:basedOn w:val="a1"/>
    <w:link w:val="2d"/>
    <w:rsid w:val="00677448"/>
    <w:rPr>
      <w:rFonts w:ascii="Calibri" w:hAnsi="Calibri"/>
      <w:sz w:val="24"/>
      <w:szCs w:val="24"/>
      <w:lang w:val="en-US" w:eastAsia="en-US"/>
    </w:rPr>
  </w:style>
  <w:style w:type="paragraph" w:customStyle="1" w:styleId="BPCNormal">
    <w:name w:val="BPC_Normal"/>
    <w:basedOn w:val="NormalArial"/>
    <w:link w:val="BPCNormalChar"/>
    <w:qFormat/>
    <w:rsid w:val="00677448"/>
    <w:rPr>
      <w:rFonts w:ascii="Calibri" w:hAnsi="Calibri" w:cs="Calibri"/>
      <w:szCs w:val="20"/>
    </w:rPr>
  </w:style>
  <w:style w:type="character" w:customStyle="1" w:styleId="BPCNormalChar">
    <w:name w:val="BPC_Normal Char"/>
    <w:link w:val="BPCNormal"/>
    <w:rsid w:val="00677448"/>
    <w:rPr>
      <w:rFonts w:ascii="Calibri" w:hAnsi="Calibri" w:cs="Calibri"/>
      <w:lang w:val="en-US" w:eastAsia="en-US"/>
    </w:rPr>
  </w:style>
  <w:style w:type="paragraph" w:styleId="afff9">
    <w:name w:val="Block Text"/>
    <w:basedOn w:val="a0"/>
    <w:rsid w:val="00677448"/>
    <w:pPr>
      <w:ind w:left="360" w:right="27"/>
      <w:jc w:val="both"/>
    </w:pPr>
    <w:rPr>
      <w:rFonts w:cs="Traditional Arabic"/>
      <w:noProof/>
      <w:color w:val="000000"/>
      <w:sz w:val="22"/>
      <w:szCs w:val="22"/>
      <w:lang w:eastAsia="ar-SA"/>
    </w:rPr>
  </w:style>
  <w:style w:type="table" w:styleId="3a">
    <w:name w:val="Table Columns 3"/>
    <w:basedOn w:val="a2"/>
    <w:rsid w:val="00677448"/>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2f">
    <w:name w:val="Table Columns 2"/>
    <w:basedOn w:val="a2"/>
    <w:rsid w:val="00677448"/>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olumns 1"/>
    <w:basedOn w:val="a2"/>
    <w:rsid w:val="00677448"/>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Medium Shading 1 Accent 1"/>
    <w:basedOn w:val="a2"/>
    <w:uiPriority w:val="63"/>
    <w:rsid w:val="00677448"/>
    <w:rPr>
      <w:rFonts w:ascii="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rmalCell">
    <w:name w:val="NormalCell"/>
    <w:rsid w:val="00677448"/>
    <w:pPr>
      <w:spacing w:before="60" w:after="60"/>
    </w:pPr>
    <w:rPr>
      <w:rFonts w:ascii="Arial" w:hAnsi="Arial"/>
      <w:bCs/>
      <w:lang w:val="en-US" w:eastAsia="en-US"/>
    </w:rPr>
  </w:style>
  <w:style w:type="character" w:customStyle="1" w:styleId="TabTextChar">
    <w:name w:val="Tab Text Char"/>
    <w:basedOn w:val="a1"/>
    <w:link w:val="TabText"/>
    <w:locked/>
    <w:rsid w:val="00677448"/>
    <w:rPr>
      <w:rFonts w:ascii="Arial" w:hAnsi="Arial" w:cs="Arial"/>
      <w:bCs/>
      <w:sz w:val="18"/>
      <w:szCs w:val="18"/>
      <w:lang w:val="en-US"/>
    </w:rPr>
  </w:style>
  <w:style w:type="paragraph" w:customStyle="1" w:styleId="TabText">
    <w:name w:val="Tab Text"/>
    <w:basedOn w:val="a0"/>
    <w:link w:val="TabTextChar"/>
    <w:rsid w:val="00677448"/>
    <w:pPr>
      <w:widowControl w:val="0"/>
      <w:spacing w:line="360" w:lineRule="auto"/>
      <w:ind w:left="162"/>
    </w:pPr>
    <w:rPr>
      <w:rFonts w:ascii="Arial" w:hAnsi="Arial" w:cs="Arial"/>
      <w:bCs/>
      <w:sz w:val="18"/>
      <w:szCs w:val="18"/>
    </w:rPr>
  </w:style>
  <w:style w:type="paragraph" w:customStyle="1" w:styleId="a">
    <w:name w:val="Название предприятия"/>
    <w:basedOn w:val="a0"/>
    <w:next w:val="a0"/>
    <w:autoRedefine/>
    <w:rsid w:val="00677448"/>
    <w:pPr>
      <w:numPr>
        <w:numId w:val="21"/>
      </w:numPr>
      <w:tabs>
        <w:tab w:val="right" w:pos="6480"/>
      </w:tabs>
      <w:spacing w:before="120" w:line="220" w:lineRule="atLeast"/>
    </w:pPr>
    <w:rPr>
      <w:rFonts w:ascii="Arial" w:hAnsi="Arial" w:cs="Arial"/>
      <w:sz w:val="20"/>
      <w:szCs w:val="20"/>
    </w:rPr>
  </w:style>
  <w:style w:type="paragraph" w:customStyle="1" w:styleId="2f0">
    <w:name w:val="Без интервала2"/>
    <w:rsid w:val="00677448"/>
    <w:pPr>
      <w:spacing w:after="200" w:line="276" w:lineRule="auto"/>
    </w:pPr>
    <w:rPr>
      <w:rFonts w:ascii="Calibri" w:hAnsi="Calibri" w:cstheme="minorBidi"/>
      <w:sz w:val="22"/>
      <w:szCs w:val="22"/>
      <w:lang w:val="en-GB" w:eastAsia="en-US"/>
    </w:rPr>
  </w:style>
  <w:style w:type="paragraph" w:customStyle="1" w:styleId="TableTitle">
    <w:name w:val="Table Title"/>
    <w:basedOn w:val="a0"/>
    <w:rsid w:val="00677448"/>
    <w:pPr>
      <w:spacing w:before="60" w:after="60"/>
    </w:pPr>
    <w:rPr>
      <w:rFonts w:ascii="Arial" w:hAnsi="Arial"/>
      <w:b/>
      <w:sz w:val="19"/>
      <w:szCs w:val="19"/>
      <w:lang w:val="en-GB" w:eastAsia="en-GB"/>
    </w:rPr>
  </w:style>
  <w:style w:type="paragraph" w:customStyle="1" w:styleId="TableCaptionAuto">
    <w:name w:val="*Table Caption Auto#"/>
    <w:basedOn w:val="a0"/>
    <w:next w:val="a0"/>
    <w:rsid w:val="00677448"/>
    <w:pPr>
      <w:keepNext/>
      <w:numPr>
        <w:numId w:val="22"/>
      </w:numPr>
      <w:tabs>
        <w:tab w:val="clear" w:pos="432"/>
        <w:tab w:val="left" w:pos="1080"/>
      </w:tabs>
      <w:spacing w:after="120"/>
      <w:ind w:left="1080" w:hanging="1080"/>
    </w:pPr>
    <w:rPr>
      <w:rFonts w:ascii="Arial" w:eastAsia="PMingLiU" w:hAnsi="Arial"/>
      <w:b/>
      <w:sz w:val="20"/>
      <w:szCs w:val="18"/>
      <w:lang w:eastAsia="en-US"/>
    </w:rPr>
  </w:style>
  <w:style w:type="paragraph" w:customStyle="1" w:styleId="TableText10Double">
    <w:name w:val="*Table Text 10 Double"/>
    <w:basedOn w:val="a0"/>
    <w:link w:val="TableText10DoubleChar"/>
    <w:rsid w:val="00677448"/>
    <w:pPr>
      <w:spacing w:before="60" w:after="60"/>
    </w:pPr>
    <w:rPr>
      <w:rFonts w:ascii="Arial" w:eastAsia="PMingLiU" w:hAnsi="Arial"/>
      <w:color w:val="000000"/>
      <w:sz w:val="20"/>
      <w:szCs w:val="20"/>
      <w:lang w:eastAsia="en-US"/>
    </w:rPr>
  </w:style>
  <w:style w:type="character" w:customStyle="1" w:styleId="TableText10DoubleChar">
    <w:name w:val="*Table Text 10 Double Char"/>
    <w:basedOn w:val="a1"/>
    <w:link w:val="TableText10Double"/>
    <w:locked/>
    <w:rsid w:val="00677448"/>
    <w:rPr>
      <w:rFonts w:ascii="Arial" w:eastAsia="PMingLiU" w:hAnsi="Arial"/>
      <w:color w:val="000000"/>
      <w:lang w:val="en-US" w:eastAsia="en-US"/>
    </w:rPr>
  </w:style>
  <w:style w:type="paragraph" w:customStyle="1" w:styleId="afffa">
    <w:name w:val="Моноширинный"/>
    <w:basedOn w:val="a0"/>
    <w:link w:val="afffb"/>
    <w:rsid w:val="00677448"/>
    <w:rPr>
      <w:rFonts w:ascii="Courier New" w:hAnsi="Courier New"/>
      <w:i/>
      <w:sz w:val="20"/>
      <w:lang w:val="ru-RU"/>
    </w:rPr>
  </w:style>
  <w:style w:type="character" w:customStyle="1" w:styleId="afffb">
    <w:name w:val="Моноширинный Знак"/>
    <w:basedOn w:val="a1"/>
    <w:link w:val="afffa"/>
    <w:rsid w:val="00677448"/>
    <w:rPr>
      <w:rFonts w:ascii="Courier New" w:hAnsi="Courier New"/>
      <w:i/>
      <w:szCs w:val="24"/>
    </w:rPr>
  </w:style>
  <w:style w:type="paragraph" w:customStyle="1" w:styleId="PathID">
    <w:name w:val="Path ID"/>
    <w:basedOn w:val="a0"/>
    <w:rsid w:val="00677448"/>
    <w:rPr>
      <w:rFonts w:ascii="Arial Black" w:hAnsi="Arial Black"/>
      <w:color w:val="000080"/>
      <w:kern w:val="24"/>
      <w:lang w:val="ru-RU"/>
    </w:rPr>
  </w:style>
  <w:style w:type="paragraph" w:customStyle="1" w:styleId="Reverse">
    <w:name w:val="Reverse"/>
    <w:basedOn w:val="a0"/>
    <w:rsid w:val="00677448"/>
    <w:pPr>
      <w:shd w:val="clear" w:color="FFFFFF" w:fill="000000"/>
    </w:pPr>
    <w:rPr>
      <w:rFonts w:ascii="Univers (WN)" w:hAnsi="Univers (WN)"/>
      <w:color w:val="FFFFFF"/>
      <w:sz w:val="18"/>
      <w:lang w:val="ru-RU"/>
    </w:rPr>
  </w:style>
  <w:style w:type="paragraph" w:styleId="HTML">
    <w:name w:val="HTML Address"/>
    <w:basedOn w:val="a0"/>
    <w:link w:val="HTML0"/>
    <w:rsid w:val="00677448"/>
    <w:rPr>
      <w:i/>
      <w:iCs/>
      <w:lang w:val="ru-RU"/>
    </w:rPr>
  </w:style>
  <w:style w:type="character" w:customStyle="1" w:styleId="HTML0">
    <w:name w:val="Адрес HTML Знак"/>
    <w:basedOn w:val="a1"/>
    <w:link w:val="HTML"/>
    <w:rsid w:val="00677448"/>
    <w:rPr>
      <w:i/>
      <w:iCs/>
      <w:sz w:val="24"/>
      <w:szCs w:val="24"/>
    </w:rPr>
  </w:style>
  <w:style w:type="paragraph" w:styleId="afffc">
    <w:name w:val="Note Heading"/>
    <w:basedOn w:val="a0"/>
    <w:next w:val="a0"/>
    <w:link w:val="afffd"/>
    <w:rsid w:val="00677448"/>
    <w:rPr>
      <w:lang w:val="ru-RU"/>
    </w:rPr>
  </w:style>
  <w:style w:type="character" w:customStyle="1" w:styleId="afffd">
    <w:name w:val="Заголовок записки Знак"/>
    <w:basedOn w:val="a1"/>
    <w:link w:val="afffc"/>
    <w:rsid w:val="00677448"/>
    <w:rPr>
      <w:sz w:val="24"/>
      <w:szCs w:val="24"/>
    </w:rPr>
  </w:style>
  <w:style w:type="paragraph" w:styleId="afffe">
    <w:name w:val="toa heading"/>
    <w:basedOn w:val="a0"/>
    <w:next w:val="a0"/>
    <w:rsid w:val="00677448"/>
    <w:pPr>
      <w:spacing w:before="120"/>
    </w:pPr>
    <w:rPr>
      <w:rFonts w:ascii="Arial" w:hAnsi="Arial" w:cs="Arial"/>
      <w:b/>
      <w:bCs/>
      <w:lang w:val="ru-RU"/>
    </w:rPr>
  </w:style>
  <w:style w:type="paragraph" w:styleId="affff">
    <w:name w:val="Body Text First Indent"/>
    <w:basedOn w:val="aff2"/>
    <w:link w:val="affff0"/>
    <w:rsid w:val="00677448"/>
    <w:pPr>
      <w:spacing w:before="0" w:after="0" w:line="360" w:lineRule="auto"/>
      <w:ind w:firstLine="210"/>
      <w:jc w:val="both"/>
    </w:pPr>
    <w:rPr>
      <w:rFonts w:ascii="Arial" w:hAnsi="Arial"/>
      <w:sz w:val="24"/>
      <w:szCs w:val="24"/>
      <w:lang w:val="ru-RU" w:eastAsia="ru-RU"/>
    </w:rPr>
  </w:style>
  <w:style w:type="character" w:customStyle="1" w:styleId="affff0">
    <w:name w:val="Красная строка Знак"/>
    <w:basedOn w:val="aff3"/>
    <w:link w:val="affff"/>
    <w:rsid w:val="00677448"/>
    <w:rPr>
      <w:rFonts w:ascii="Arial" w:hAnsi="Arial"/>
      <w:sz w:val="24"/>
      <w:szCs w:val="24"/>
      <w:lang w:val="en-US" w:eastAsia="en-US"/>
    </w:rPr>
  </w:style>
  <w:style w:type="paragraph" w:styleId="2f1">
    <w:name w:val="Body Text First Indent 2"/>
    <w:basedOn w:val="aff4"/>
    <w:link w:val="2f2"/>
    <w:rsid w:val="00677448"/>
    <w:pPr>
      <w:tabs>
        <w:tab w:val="clear" w:pos="-720"/>
      </w:tabs>
      <w:suppressAutoHyphens w:val="0"/>
      <w:spacing w:after="120"/>
      <w:ind w:left="283" w:firstLine="210"/>
    </w:pPr>
    <w:rPr>
      <w:rFonts w:ascii="Times New Roman" w:hAnsi="Times New Roman"/>
      <w:sz w:val="24"/>
      <w:lang w:val="ru-RU" w:eastAsia="ru-RU"/>
    </w:rPr>
  </w:style>
  <w:style w:type="character" w:customStyle="1" w:styleId="2f2">
    <w:name w:val="Красная строка 2 Знак"/>
    <w:basedOn w:val="aff5"/>
    <w:link w:val="2f1"/>
    <w:rsid w:val="00677448"/>
    <w:rPr>
      <w:rFonts w:ascii="Arial" w:hAnsi="Arial"/>
      <w:sz w:val="24"/>
      <w:szCs w:val="24"/>
      <w:lang w:val="en-GB" w:eastAsia="en-US"/>
    </w:rPr>
  </w:style>
  <w:style w:type="paragraph" w:styleId="2f3">
    <w:name w:val="envelope return"/>
    <w:basedOn w:val="a0"/>
    <w:rsid w:val="00677448"/>
    <w:rPr>
      <w:rFonts w:ascii="Arial" w:hAnsi="Arial" w:cs="Arial"/>
      <w:lang w:val="ru-RU"/>
    </w:rPr>
  </w:style>
  <w:style w:type="paragraph" w:styleId="affff1">
    <w:name w:val="table of figures"/>
    <w:basedOn w:val="a0"/>
    <w:next w:val="a0"/>
    <w:rsid w:val="00677448"/>
    <w:pPr>
      <w:ind w:left="400" w:hanging="400"/>
    </w:pPr>
    <w:rPr>
      <w:lang w:val="ru-RU"/>
    </w:rPr>
  </w:style>
  <w:style w:type="paragraph" w:styleId="affff2">
    <w:name w:val="Signature"/>
    <w:basedOn w:val="a0"/>
    <w:link w:val="affff3"/>
    <w:rsid w:val="00677448"/>
    <w:pPr>
      <w:ind w:left="4252"/>
    </w:pPr>
    <w:rPr>
      <w:lang w:val="ru-RU"/>
    </w:rPr>
  </w:style>
  <w:style w:type="character" w:customStyle="1" w:styleId="affff3">
    <w:name w:val="Подпись Знак"/>
    <w:basedOn w:val="a1"/>
    <w:link w:val="affff2"/>
    <w:rsid w:val="00677448"/>
    <w:rPr>
      <w:sz w:val="24"/>
      <w:szCs w:val="24"/>
    </w:rPr>
  </w:style>
  <w:style w:type="paragraph" w:styleId="affff4">
    <w:name w:val="Salutation"/>
    <w:basedOn w:val="a0"/>
    <w:next w:val="a0"/>
    <w:link w:val="affff5"/>
    <w:rsid w:val="00677448"/>
    <w:rPr>
      <w:lang w:val="ru-RU"/>
    </w:rPr>
  </w:style>
  <w:style w:type="character" w:customStyle="1" w:styleId="affff5">
    <w:name w:val="Приветствие Знак"/>
    <w:basedOn w:val="a1"/>
    <w:link w:val="affff4"/>
    <w:rsid w:val="00677448"/>
    <w:rPr>
      <w:sz w:val="24"/>
      <w:szCs w:val="24"/>
    </w:rPr>
  </w:style>
  <w:style w:type="paragraph" w:styleId="affff6">
    <w:name w:val="List Continue"/>
    <w:basedOn w:val="a0"/>
    <w:rsid w:val="00677448"/>
    <w:pPr>
      <w:spacing w:after="120"/>
      <w:ind w:left="283"/>
    </w:pPr>
    <w:rPr>
      <w:lang w:val="ru-RU"/>
    </w:rPr>
  </w:style>
  <w:style w:type="paragraph" w:styleId="2f4">
    <w:name w:val="List Continue 2"/>
    <w:basedOn w:val="a0"/>
    <w:rsid w:val="00677448"/>
    <w:pPr>
      <w:spacing w:after="120"/>
      <w:ind w:left="566"/>
    </w:pPr>
    <w:rPr>
      <w:lang w:val="ru-RU"/>
    </w:rPr>
  </w:style>
  <w:style w:type="paragraph" w:styleId="3b">
    <w:name w:val="List Continue 3"/>
    <w:basedOn w:val="a0"/>
    <w:rsid w:val="00677448"/>
    <w:pPr>
      <w:spacing w:after="120"/>
      <w:ind w:left="849"/>
    </w:pPr>
    <w:rPr>
      <w:lang w:val="ru-RU"/>
    </w:rPr>
  </w:style>
  <w:style w:type="paragraph" w:styleId="46">
    <w:name w:val="List Continue 4"/>
    <w:basedOn w:val="a0"/>
    <w:rsid w:val="00677448"/>
    <w:pPr>
      <w:spacing w:after="120"/>
      <w:ind w:left="1132"/>
    </w:pPr>
    <w:rPr>
      <w:lang w:val="ru-RU"/>
    </w:rPr>
  </w:style>
  <w:style w:type="paragraph" w:styleId="56">
    <w:name w:val="List Continue 5"/>
    <w:basedOn w:val="a0"/>
    <w:rsid w:val="00677448"/>
    <w:pPr>
      <w:spacing w:after="120"/>
      <w:ind w:left="1415"/>
    </w:pPr>
    <w:rPr>
      <w:lang w:val="ru-RU"/>
    </w:rPr>
  </w:style>
  <w:style w:type="paragraph" w:styleId="affff7">
    <w:name w:val="Closing"/>
    <w:basedOn w:val="a0"/>
    <w:link w:val="affff8"/>
    <w:rsid w:val="00677448"/>
    <w:pPr>
      <w:ind w:left="4252"/>
    </w:pPr>
    <w:rPr>
      <w:lang w:val="ru-RU"/>
    </w:rPr>
  </w:style>
  <w:style w:type="character" w:customStyle="1" w:styleId="affff8">
    <w:name w:val="Прощание Знак"/>
    <w:basedOn w:val="a1"/>
    <w:link w:val="affff7"/>
    <w:rsid w:val="00677448"/>
    <w:rPr>
      <w:sz w:val="24"/>
      <w:szCs w:val="24"/>
    </w:rPr>
  </w:style>
  <w:style w:type="paragraph" w:styleId="2f5">
    <w:name w:val="List 2"/>
    <w:basedOn w:val="a0"/>
    <w:rsid w:val="00677448"/>
    <w:pPr>
      <w:ind w:left="566" w:hanging="283"/>
    </w:pPr>
    <w:rPr>
      <w:lang w:val="ru-RU"/>
    </w:rPr>
  </w:style>
  <w:style w:type="paragraph" w:styleId="3c">
    <w:name w:val="List 3"/>
    <w:basedOn w:val="a0"/>
    <w:rsid w:val="00677448"/>
    <w:pPr>
      <w:ind w:left="849" w:hanging="283"/>
    </w:pPr>
    <w:rPr>
      <w:lang w:val="ru-RU"/>
    </w:rPr>
  </w:style>
  <w:style w:type="paragraph" w:styleId="47">
    <w:name w:val="List 4"/>
    <w:basedOn w:val="a0"/>
    <w:rsid w:val="00677448"/>
    <w:pPr>
      <w:ind w:left="1132" w:hanging="283"/>
    </w:pPr>
    <w:rPr>
      <w:lang w:val="ru-RU"/>
    </w:rPr>
  </w:style>
  <w:style w:type="paragraph" w:styleId="57">
    <w:name w:val="List 5"/>
    <w:basedOn w:val="a0"/>
    <w:rsid w:val="00677448"/>
    <w:pPr>
      <w:ind w:left="1415" w:hanging="283"/>
    </w:pPr>
    <w:rPr>
      <w:lang w:val="ru-RU"/>
    </w:rPr>
  </w:style>
  <w:style w:type="paragraph" w:styleId="HTML1">
    <w:name w:val="HTML Preformatted"/>
    <w:basedOn w:val="a0"/>
    <w:link w:val="HTML2"/>
    <w:rsid w:val="00677448"/>
    <w:rPr>
      <w:rFonts w:ascii="Courier New" w:hAnsi="Courier New" w:cs="Courier New"/>
      <w:lang w:val="ru-RU"/>
    </w:rPr>
  </w:style>
  <w:style w:type="character" w:customStyle="1" w:styleId="HTML2">
    <w:name w:val="Стандартный HTML Знак"/>
    <w:basedOn w:val="a1"/>
    <w:link w:val="HTML1"/>
    <w:rsid w:val="00677448"/>
    <w:rPr>
      <w:rFonts w:ascii="Courier New" w:hAnsi="Courier New" w:cs="Courier New"/>
      <w:sz w:val="24"/>
      <w:szCs w:val="24"/>
    </w:rPr>
  </w:style>
  <w:style w:type="paragraph" w:styleId="affff9">
    <w:name w:val="table of authorities"/>
    <w:basedOn w:val="a0"/>
    <w:next w:val="a0"/>
    <w:rsid w:val="00677448"/>
    <w:pPr>
      <w:ind w:left="200" w:hanging="200"/>
    </w:pPr>
    <w:rPr>
      <w:lang w:val="ru-RU"/>
    </w:rPr>
  </w:style>
  <w:style w:type="paragraph" w:styleId="affffa">
    <w:name w:val="Plain Text"/>
    <w:basedOn w:val="a0"/>
    <w:link w:val="affffb"/>
    <w:rsid w:val="00677448"/>
    <w:rPr>
      <w:rFonts w:ascii="Courier New" w:hAnsi="Courier New" w:cs="Courier New"/>
      <w:lang w:val="ru-RU"/>
    </w:rPr>
  </w:style>
  <w:style w:type="character" w:customStyle="1" w:styleId="affffb">
    <w:name w:val="Текст Знак"/>
    <w:basedOn w:val="a1"/>
    <w:link w:val="affffa"/>
    <w:rsid w:val="00677448"/>
    <w:rPr>
      <w:rFonts w:ascii="Courier New" w:hAnsi="Courier New" w:cs="Courier New"/>
      <w:sz w:val="24"/>
      <w:szCs w:val="24"/>
    </w:rPr>
  </w:style>
  <w:style w:type="paragraph" w:styleId="affffc">
    <w:name w:val="endnote text"/>
    <w:basedOn w:val="a0"/>
    <w:link w:val="affffd"/>
    <w:rsid w:val="00677448"/>
    <w:rPr>
      <w:lang w:val="ru-RU"/>
    </w:rPr>
  </w:style>
  <w:style w:type="character" w:customStyle="1" w:styleId="affffd">
    <w:name w:val="Текст концевой сноски Знак"/>
    <w:basedOn w:val="a1"/>
    <w:link w:val="affffc"/>
    <w:rsid w:val="00677448"/>
    <w:rPr>
      <w:sz w:val="24"/>
      <w:szCs w:val="24"/>
    </w:rPr>
  </w:style>
  <w:style w:type="paragraph" w:styleId="affffe">
    <w:name w:val="macro"/>
    <w:link w:val="afffff"/>
    <w:rsid w:val="006774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ff">
    <w:name w:val="Текст макроса Знак"/>
    <w:basedOn w:val="a1"/>
    <w:link w:val="affffe"/>
    <w:rsid w:val="00677448"/>
    <w:rPr>
      <w:rFonts w:ascii="Courier New" w:hAnsi="Courier New" w:cs="Courier New"/>
      <w:lang w:val="en-US"/>
    </w:rPr>
  </w:style>
  <w:style w:type="paragraph" w:styleId="afffff0">
    <w:name w:val="E-mail Signature"/>
    <w:basedOn w:val="a0"/>
    <w:link w:val="afffff1"/>
    <w:rsid w:val="00677448"/>
    <w:rPr>
      <w:lang w:val="ru-RU"/>
    </w:rPr>
  </w:style>
  <w:style w:type="character" w:customStyle="1" w:styleId="afffff1">
    <w:name w:val="Электронная подпись Знак"/>
    <w:basedOn w:val="a1"/>
    <w:link w:val="afffff0"/>
    <w:rsid w:val="00677448"/>
    <w:rPr>
      <w:sz w:val="24"/>
      <w:szCs w:val="24"/>
    </w:rPr>
  </w:style>
  <w:style w:type="paragraph" w:customStyle="1" w:styleId="afffff2">
    <w:name w:val="Рисунок"/>
    <w:basedOn w:val="a0"/>
    <w:next w:val="a0"/>
    <w:rsid w:val="00677448"/>
    <w:pPr>
      <w:keepNext/>
      <w:spacing w:before="240" w:after="240" w:line="200" w:lineRule="atLeast"/>
      <w:jc w:val="center"/>
    </w:pPr>
    <w:rPr>
      <w:lang w:val="ru-RU"/>
    </w:rPr>
  </w:style>
  <w:style w:type="paragraph" w:customStyle="1" w:styleId="16">
    <w:name w:val="Маркированный 1"/>
    <w:basedOn w:val="afd"/>
    <w:rsid w:val="00677448"/>
    <w:pPr>
      <w:tabs>
        <w:tab w:val="clear" w:pos="360"/>
        <w:tab w:val="num" w:pos="1080"/>
      </w:tabs>
      <w:spacing w:before="120" w:line="360" w:lineRule="auto"/>
      <w:ind w:left="1080" w:hanging="540"/>
      <w:jc w:val="both"/>
    </w:pPr>
    <w:rPr>
      <w:rFonts w:ascii="Arial" w:hAnsi="Arial"/>
      <w:bCs/>
      <w:sz w:val="24"/>
      <w:szCs w:val="24"/>
      <w:lang w:val="ru-RU" w:eastAsia="ru-RU"/>
    </w:rPr>
  </w:style>
  <w:style w:type="paragraph" w:customStyle="1" w:styleId="afffff3">
    <w:name w:val="Примечание"/>
    <w:basedOn w:val="aff2"/>
    <w:rsid w:val="00677448"/>
    <w:pPr>
      <w:spacing w:before="240" w:after="240" w:line="360" w:lineRule="auto"/>
      <w:ind w:left="567"/>
      <w:jc w:val="both"/>
    </w:pPr>
    <w:rPr>
      <w:rFonts w:ascii="Arial" w:hAnsi="Arial"/>
      <w:b/>
      <w:sz w:val="24"/>
      <w:szCs w:val="24"/>
      <w:lang w:eastAsia="ru-RU"/>
    </w:rPr>
  </w:style>
  <w:style w:type="paragraph" w:customStyle="1" w:styleId="17">
    <w:name w:val="Подзаголовок 1"/>
    <w:basedOn w:val="a0"/>
    <w:rsid w:val="00677448"/>
    <w:pPr>
      <w:spacing w:before="120" w:after="120"/>
    </w:pPr>
    <w:rPr>
      <w:rFonts w:ascii="Arial" w:hAnsi="Arial" w:cs="Arial"/>
      <w:b/>
      <w:sz w:val="28"/>
    </w:rPr>
  </w:style>
  <w:style w:type="paragraph" w:customStyle="1" w:styleId="Normal10">
    <w:name w:val="Normal1"/>
    <w:rsid w:val="00677448"/>
    <w:rPr>
      <w:sz w:val="24"/>
    </w:rPr>
  </w:style>
  <w:style w:type="paragraph" w:customStyle="1" w:styleId="afffff4">
    <w:name w:val="Основной текст таблиц"/>
    <w:basedOn w:val="a0"/>
    <w:autoRedefine/>
    <w:rsid w:val="00677448"/>
    <w:pPr>
      <w:spacing w:before="120" w:after="120" w:line="360" w:lineRule="auto"/>
    </w:pPr>
    <w:rPr>
      <w:rFonts w:ascii="Arial" w:hAnsi="Arial"/>
      <w:sz w:val="18"/>
    </w:rPr>
  </w:style>
  <w:style w:type="character" w:customStyle="1" w:styleId="contentplain">
    <w:name w:val="contentplain"/>
    <w:basedOn w:val="a1"/>
    <w:rsid w:val="00677448"/>
  </w:style>
  <w:style w:type="paragraph" w:customStyle="1" w:styleId="afffff5">
    <w:name w:val="Стиль Название объекта + По левому краю"/>
    <w:basedOn w:val="affd"/>
    <w:autoRedefine/>
    <w:rsid w:val="00677448"/>
    <w:pPr>
      <w:keepLines/>
      <w:suppressAutoHyphens/>
      <w:spacing w:after="240" w:line="360" w:lineRule="auto"/>
    </w:pPr>
    <w:rPr>
      <w:rFonts w:ascii="Arial" w:hAnsi="Arial"/>
      <w:b/>
      <w:bCs/>
      <w:i w:val="0"/>
      <w:sz w:val="20"/>
      <w:lang w:val="ru-RU" w:eastAsia="ru-RU"/>
    </w:rPr>
  </w:style>
  <w:style w:type="paragraph" w:customStyle="1" w:styleId="3d">
    <w:name w:val="Заголовок 3 информационный"/>
    <w:next w:val="aff2"/>
    <w:autoRedefine/>
    <w:rsid w:val="00677448"/>
    <w:pPr>
      <w:spacing w:line="360" w:lineRule="auto"/>
    </w:pPr>
    <w:rPr>
      <w:rFonts w:ascii="Arial" w:hAnsi="Arial"/>
      <w:i/>
      <w:sz w:val="32"/>
      <w:szCs w:val="24"/>
      <w:u w:val="single"/>
    </w:rPr>
  </w:style>
  <w:style w:type="paragraph" w:customStyle="1" w:styleId="2f6">
    <w:name w:val="Заголовок 2 информационный"/>
    <w:basedOn w:val="20"/>
    <w:next w:val="aff2"/>
    <w:autoRedefine/>
    <w:rsid w:val="00677448"/>
    <w:pPr>
      <w:keepLines/>
      <w:numPr>
        <w:ilvl w:val="0"/>
        <w:numId w:val="0"/>
      </w:numPr>
      <w:suppressAutoHyphens/>
      <w:spacing w:before="120" w:after="120" w:line="360" w:lineRule="auto"/>
    </w:pPr>
    <w:rPr>
      <w:bCs w:val="0"/>
      <w:i w:val="0"/>
      <w:iCs w:val="0"/>
      <w:color w:val="365F91" w:themeColor="accent1" w:themeShade="BF"/>
      <w:sz w:val="36"/>
      <w:szCs w:val="36"/>
      <w:lang w:val="ru-RU"/>
    </w:rPr>
  </w:style>
  <w:style w:type="paragraph" w:customStyle="1" w:styleId="afffff6">
    <w:name w:val="Основной текст информационный"/>
    <w:basedOn w:val="aff2"/>
    <w:autoRedefine/>
    <w:rsid w:val="00677448"/>
    <w:pPr>
      <w:spacing w:before="0" w:after="0" w:line="360" w:lineRule="auto"/>
      <w:jc w:val="both"/>
    </w:pPr>
    <w:rPr>
      <w:rFonts w:ascii="Arial" w:hAnsi="Arial"/>
      <w:i/>
      <w:sz w:val="24"/>
      <w:szCs w:val="24"/>
      <w:lang w:val="ru-RU" w:eastAsia="ru-RU"/>
    </w:rPr>
  </w:style>
  <w:style w:type="paragraph" w:customStyle="1" w:styleId="afffff7">
    <w:name w:val="Приложение"/>
    <w:basedOn w:val="10"/>
    <w:next w:val="aff2"/>
    <w:link w:val="afffff8"/>
    <w:autoRedefine/>
    <w:rsid w:val="00677448"/>
    <w:pPr>
      <w:keepLines/>
      <w:pageBreakBefore/>
      <w:numPr>
        <w:numId w:val="0"/>
      </w:numPr>
      <w:suppressAutoHyphens/>
      <w:spacing w:after="120" w:line="360" w:lineRule="auto"/>
    </w:pPr>
    <w:rPr>
      <w:bCs w:val="0"/>
      <w:color w:val="365F91" w:themeColor="accent1" w:themeShade="BF"/>
      <w:sz w:val="44"/>
      <w:szCs w:val="24"/>
      <w:lang w:eastAsia="en-US"/>
    </w:rPr>
  </w:style>
  <w:style w:type="paragraph" w:customStyle="1" w:styleId="48">
    <w:name w:val="Заголовок 4 информационный"/>
    <w:next w:val="aff2"/>
    <w:autoRedefine/>
    <w:rsid w:val="00677448"/>
    <w:pPr>
      <w:spacing w:line="360" w:lineRule="auto"/>
    </w:pPr>
    <w:rPr>
      <w:rFonts w:ascii="Arial" w:hAnsi="Arial" w:cs="Arial"/>
      <w:bCs/>
      <w:i/>
      <w:sz w:val="28"/>
      <w:szCs w:val="24"/>
      <w:u w:val="single"/>
    </w:rPr>
  </w:style>
  <w:style w:type="paragraph" w:customStyle="1" w:styleId="58">
    <w:name w:val="Заголовок 5 информационный"/>
    <w:next w:val="aff2"/>
    <w:autoRedefine/>
    <w:rsid w:val="00677448"/>
    <w:pPr>
      <w:spacing w:line="360" w:lineRule="auto"/>
    </w:pPr>
    <w:rPr>
      <w:b/>
      <w:i/>
      <w:sz w:val="24"/>
      <w:u w:val="single"/>
    </w:rPr>
  </w:style>
  <w:style w:type="character" w:customStyle="1" w:styleId="afffff8">
    <w:name w:val="Приложение Знак"/>
    <w:basedOn w:val="11"/>
    <w:link w:val="afffff7"/>
    <w:rsid w:val="00677448"/>
    <w:rPr>
      <w:rFonts w:ascii="Arial" w:hAnsi="Arial" w:cs="Arial"/>
      <w:b/>
      <w:bCs w:val="0"/>
      <w:color w:val="365F91" w:themeColor="accent1" w:themeShade="BF"/>
      <w:kern w:val="32"/>
      <w:sz w:val="44"/>
      <w:szCs w:val="24"/>
      <w:lang w:val="en-US" w:eastAsia="en-US"/>
    </w:rPr>
  </w:style>
  <w:style w:type="paragraph" w:customStyle="1" w:styleId="Arial">
    <w:name w:val="Обычный + Arial"/>
    <w:aliases w:val="9 пт"/>
    <w:basedOn w:val="a0"/>
    <w:rsid w:val="00677448"/>
    <w:pPr>
      <w:snapToGrid w:val="0"/>
    </w:pPr>
    <w:rPr>
      <w:rFonts w:ascii="Arial" w:hAnsi="Arial" w:cs="Arial"/>
      <w:sz w:val="18"/>
      <w:szCs w:val="18"/>
      <w:lang w:val="ru-RU"/>
    </w:rPr>
  </w:style>
  <w:style w:type="character" w:customStyle="1" w:styleId="code-tag">
    <w:name w:val="code-tag"/>
    <w:rsid w:val="00677448"/>
  </w:style>
  <w:style w:type="character" w:customStyle="1" w:styleId="code-quote">
    <w:name w:val="code-quote"/>
    <w:rsid w:val="00677448"/>
  </w:style>
  <w:style w:type="character" w:customStyle="1" w:styleId="code-keyword">
    <w:name w:val="code-keyword"/>
    <w:rsid w:val="00677448"/>
  </w:style>
  <w:style w:type="character" w:customStyle="1" w:styleId="shorttext">
    <w:name w:val="short_text"/>
    <w:basedOn w:val="a1"/>
    <w:rsid w:val="00677448"/>
  </w:style>
  <w:style w:type="paragraph" w:customStyle="1" w:styleId="Comments">
    <w:name w:val="Comments"/>
    <w:basedOn w:val="a0"/>
    <w:link w:val="Comments0"/>
    <w:autoRedefine/>
    <w:rsid w:val="00677448"/>
    <w:pPr>
      <w:spacing w:before="240" w:after="240"/>
    </w:pPr>
    <w:rPr>
      <w:color w:val="FF0000"/>
      <w:szCs w:val="18"/>
      <w:lang w:eastAsia="en-US"/>
    </w:rPr>
  </w:style>
  <w:style w:type="character" w:customStyle="1" w:styleId="Comments0">
    <w:name w:val="Comments Знак Знак"/>
    <w:link w:val="Comments"/>
    <w:rsid w:val="00677448"/>
    <w:rPr>
      <w:color w:val="FF0000"/>
      <w:sz w:val="24"/>
      <w:szCs w:val="18"/>
      <w:lang w:val="en-US" w:eastAsia="en-US"/>
    </w:rPr>
  </w:style>
  <w:style w:type="paragraph" w:customStyle="1" w:styleId="BPC3Caption">
    <w:name w:val="BPC3 – Caption"/>
    <w:basedOn w:val="a0"/>
    <w:rsid w:val="00677448"/>
    <w:pPr>
      <w:spacing w:before="120" w:after="240"/>
    </w:pPr>
    <w:rPr>
      <w:rFonts w:ascii="Calibri" w:hAnsi="Calibri"/>
      <w:b/>
      <w:i/>
      <w:iCs/>
      <w:sz w:val="20"/>
      <w:szCs w:val="20"/>
      <w:lang w:eastAsia="en-US"/>
    </w:rPr>
  </w:style>
  <w:style w:type="paragraph" w:customStyle="1" w:styleId="18">
    <w:name w:val="Обычный1"/>
    <w:rsid w:val="00677448"/>
    <w:rPr>
      <w:sz w:val="24"/>
    </w:rPr>
  </w:style>
  <w:style w:type="character" w:customStyle="1" w:styleId="workplace">
    <w:name w:val="workplace"/>
    <w:rsid w:val="00677448"/>
  </w:style>
  <w:style w:type="character" w:customStyle="1" w:styleId="longtext">
    <w:name w:val="long_text"/>
    <w:rsid w:val="00677448"/>
  </w:style>
  <w:style w:type="paragraph" w:customStyle="1" w:styleId="3new">
    <w:name w:val="заголовок 3 new"/>
    <w:basedOn w:val="20"/>
    <w:link w:val="3new0"/>
    <w:qFormat/>
    <w:rsid w:val="00677448"/>
    <w:pPr>
      <w:keepLines/>
      <w:numPr>
        <w:ilvl w:val="0"/>
        <w:numId w:val="0"/>
      </w:numPr>
      <w:suppressAutoHyphens/>
      <w:spacing w:before="120" w:after="120" w:line="360" w:lineRule="auto"/>
      <w:ind w:left="425"/>
      <w:outlineLvl w:val="2"/>
    </w:pPr>
    <w:rPr>
      <w:rFonts w:asciiTheme="minorHAnsi" w:hAnsiTheme="minorHAnsi"/>
      <w:i w:val="0"/>
      <w:color w:val="365F91" w:themeColor="accent1" w:themeShade="BF"/>
      <w:lang w:eastAsia="en-US"/>
    </w:rPr>
  </w:style>
  <w:style w:type="character" w:customStyle="1" w:styleId="3new0">
    <w:name w:val="заголовок 3 new Знак"/>
    <w:basedOn w:val="21"/>
    <w:link w:val="3new"/>
    <w:rsid w:val="00677448"/>
    <w:rPr>
      <w:rFonts w:asciiTheme="minorHAnsi" w:hAnsiTheme="minorHAnsi" w:cs="Arial"/>
      <w:b/>
      <w:bCs/>
      <w:i w:val="0"/>
      <w:iCs/>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37827">
      <w:bodyDiv w:val="1"/>
      <w:marLeft w:val="0"/>
      <w:marRight w:val="0"/>
      <w:marTop w:val="0"/>
      <w:marBottom w:val="0"/>
      <w:divBdr>
        <w:top w:val="none" w:sz="0" w:space="0" w:color="auto"/>
        <w:left w:val="none" w:sz="0" w:space="0" w:color="auto"/>
        <w:bottom w:val="none" w:sz="0" w:space="0" w:color="auto"/>
        <w:right w:val="none" w:sz="0" w:space="0" w:color="auto"/>
      </w:divBdr>
    </w:div>
    <w:div w:id="111829047">
      <w:bodyDiv w:val="1"/>
      <w:marLeft w:val="0"/>
      <w:marRight w:val="0"/>
      <w:marTop w:val="0"/>
      <w:marBottom w:val="0"/>
      <w:divBdr>
        <w:top w:val="none" w:sz="0" w:space="0" w:color="auto"/>
        <w:left w:val="none" w:sz="0" w:space="0" w:color="auto"/>
        <w:bottom w:val="none" w:sz="0" w:space="0" w:color="auto"/>
        <w:right w:val="none" w:sz="0" w:space="0" w:color="auto"/>
      </w:divBdr>
    </w:div>
    <w:div w:id="165445305">
      <w:bodyDiv w:val="1"/>
      <w:marLeft w:val="0"/>
      <w:marRight w:val="0"/>
      <w:marTop w:val="0"/>
      <w:marBottom w:val="0"/>
      <w:divBdr>
        <w:top w:val="none" w:sz="0" w:space="0" w:color="auto"/>
        <w:left w:val="none" w:sz="0" w:space="0" w:color="auto"/>
        <w:bottom w:val="none" w:sz="0" w:space="0" w:color="auto"/>
        <w:right w:val="none" w:sz="0" w:space="0" w:color="auto"/>
      </w:divBdr>
    </w:div>
    <w:div w:id="174347177">
      <w:bodyDiv w:val="1"/>
      <w:marLeft w:val="0"/>
      <w:marRight w:val="0"/>
      <w:marTop w:val="0"/>
      <w:marBottom w:val="0"/>
      <w:divBdr>
        <w:top w:val="none" w:sz="0" w:space="0" w:color="auto"/>
        <w:left w:val="none" w:sz="0" w:space="0" w:color="auto"/>
        <w:bottom w:val="none" w:sz="0" w:space="0" w:color="auto"/>
        <w:right w:val="none" w:sz="0" w:space="0" w:color="auto"/>
      </w:divBdr>
    </w:div>
    <w:div w:id="174538643">
      <w:bodyDiv w:val="1"/>
      <w:marLeft w:val="0"/>
      <w:marRight w:val="0"/>
      <w:marTop w:val="0"/>
      <w:marBottom w:val="0"/>
      <w:divBdr>
        <w:top w:val="none" w:sz="0" w:space="0" w:color="auto"/>
        <w:left w:val="none" w:sz="0" w:space="0" w:color="auto"/>
        <w:bottom w:val="none" w:sz="0" w:space="0" w:color="auto"/>
        <w:right w:val="none" w:sz="0" w:space="0" w:color="auto"/>
      </w:divBdr>
    </w:div>
    <w:div w:id="214317260">
      <w:bodyDiv w:val="1"/>
      <w:marLeft w:val="0"/>
      <w:marRight w:val="0"/>
      <w:marTop w:val="0"/>
      <w:marBottom w:val="0"/>
      <w:divBdr>
        <w:top w:val="none" w:sz="0" w:space="0" w:color="auto"/>
        <w:left w:val="none" w:sz="0" w:space="0" w:color="auto"/>
        <w:bottom w:val="none" w:sz="0" w:space="0" w:color="auto"/>
        <w:right w:val="none" w:sz="0" w:space="0" w:color="auto"/>
      </w:divBdr>
    </w:div>
    <w:div w:id="262425123">
      <w:bodyDiv w:val="1"/>
      <w:marLeft w:val="0"/>
      <w:marRight w:val="0"/>
      <w:marTop w:val="0"/>
      <w:marBottom w:val="0"/>
      <w:divBdr>
        <w:top w:val="none" w:sz="0" w:space="0" w:color="auto"/>
        <w:left w:val="none" w:sz="0" w:space="0" w:color="auto"/>
        <w:bottom w:val="none" w:sz="0" w:space="0" w:color="auto"/>
        <w:right w:val="none" w:sz="0" w:space="0" w:color="auto"/>
      </w:divBdr>
    </w:div>
    <w:div w:id="334773397">
      <w:bodyDiv w:val="1"/>
      <w:marLeft w:val="0"/>
      <w:marRight w:val="0"/>
      <w:marTop w:val="0"/>
      <w:marBottom w:val="0"/>
      <w:divBdr>
        <w:top w:val="none" w:sz="0" w:space="0" w:color="auto"/>
        <w:left w:val="none" w:sz="0" w:space="0" w:color="auto"/>
        <w:bottom w:val="none" w:sz="0" w:space="0" w:color="auto"/>
        <w:right w:val="none" w:sz="0" w:space="0" w:color="auto"/>
      </w:divBdr>
    </w:div>
    <w:div w:id="342124151">
      <w:bodyDiv w:val="1"/>
      <w:marLeft w:val="0"/>
      <w:marRight w:val="0"/>
      <w:marTop w:val="0"/>
      <w:marBottom w:val="0"/>
      <w:divBdr>
        <w:top w:val="none" w:sz="0" w:space="0" w:color="auto"/>
        <w:left w:val="none" w:sz="0" w:space="0" w:color="auto"/>
        <w:bottom w:val="none" w:sz="0" w:space="0" w:color="auto"/>
        <w:right w:val="none" w:sz="0" w:space="0" w:color="auto"/>
      </w:divBdr>
    </w:div>
    <w:div w:id="402995965">
      <w:bodyDiv w:val="1"/>
      <w:marLeft w:val="0"/>
      <w:marRight w:val="0"/>
      <w:marTop w:val="0"/>
      <w:marBottom w:val="0"/>
      <w:divBdr>
        <w:top w:val="none" w:sz="0" w:space="0" w:color="auto"/>
        <w:left w:val="none" w:sz="0" w:space="0" w:color="auto"/>
        <w:bottom w:val="none" w:sz="0" w:space="0" w:color="auto"/>
        <w:right w:val="none" w:sz="0" w:space="0" w:color="auto"/>
      </w:divBdr>
    </w:div>
    <w:div w:id="465204073">
      <w:bodyDiv w:val="1"/>
      <w:marLeft w:val="0"/>
      <w:marRight w:val="0"/>
      <w:marTop w:val="0"/>
      <w:marBottom w:val="0"/>
      <w:divBdr>
        <w:top w:val="none" w:sz="0" w:space="0" w:color="auto"/>
        <w:left w:val="none" w:sz="0" w:space="0" w:color="auto"/>
        <w:bottom w:val="none" w:sz="0" w:space="0" w:color="auto"/>
        <w:right w:val="none" w:sz="0" w:space="0" w:color="auto"/>
      </w:divBdr>
    </w:div>
    <w:div w:id="617491198">
      <w:bodyDiv w:val="1"/>
      <w:marLeft w:val="0"/>
      <w:marRight w:val="0"/>
      <w:marTop w:val="0"/>
      <w:marBottom w:val="0"/>
      <w:divBdr>
        <w:top w:val="none" w:sz="0" w:space="0" w:color="auto"/>
        <w:left w:val="none" w:sz="0" w:space="0" w:color="auto"/>
        <w:bottom w:val="none" w:sz="0" w:space="0" w:color="auto"/>
        <w:right w:val="none" w:sz="0" w:space="0" w:color="auto"/>
      </w:divBdr>
    </w:div>
    <w:div w:id="667248303">
      <w:bodyDiv w:val="1"/>
      <w:marLeft w:val="0"/>
      <w:marRight w:val="0"/>
      <w:marTop w:val="0"/>
      <w:marBottom w:val="0"/>
      <w:divBdr>
        <w:top w:val="none" w:sz="0" w:space="0" w:color="auto"/>
        <w:left w:val="none" w:sz="0" w:space="0" w:color="auto"/>
        <w:bottom w:val="none" w:sz="0" w:space="0" w:color="auto"/>
        <w:right w:val="none" w:sz="0" w:space="0" w:color="auto"/>
      </w:divBdr>
    </w:div>
    <w:div w:id="988704674">
      <w:bodyDiv w:val="1"/>
      <w:marLeft w:val="0"/>
      <w:marRight w:val="0"/>
      <w:marTop w:val="0"/>
      <w:marBottom w:val="0"/>
      <w:divBdr>
        <w:top w:val="none" w:sz="0" w:space="0" w:color="auto"/>
        <w:left w:val="none" w:sz="0" w:space="0" w:color="auto"/>
        <w:bottom w:val="none" w:sz="0" w:space="0" w:color="auto"/>
        <w:right w:val="none" w:sz="0" w:space="0" w:color="auto"/>
      </w:divBdr>
    </w:div>
    <w:div w:id="1192113150">
      <w:bodyDiv w:val="1"/>
      <w:marLeft w:val="0"/>
      <w:marRight w:val="0"/>
      <w:marTop w:val="0"/>
      <w:marBottom w:val="0"/>
      <w:divBdr>
        <w:top w:val="none" w:sz="0" w:space="0" w:color="auto"/>
        <w:left w:val="none" w:sz="0" w:space="0" w:color="auto"/>
        <w:bottom w:val="none" w:sz="0" w:space="0" w:color="auto"/>
        <w:right w:val="none" w:sz="0" w:space="0" w:color="auto"/>
      </w:divBdr>
    </w:div>
    <w:div w:id="1203252961">
      <w:bodyDiv w:val="1"/>
      <w:marLeft w:val="0"/>
      <w:marRight w:val="0"/>
      <w:marTop w:val="0"/>
      <w:marBottom w:val="0"/>
      <w:divBdr>
        <w:top w:val="none" w:sz="0" w:space="0" w:color="auto"/>
        <w:left w:val="none" w:sz="0" w:space="0" w:color="auto"/>
        <w:bottom w:val="none" w:sz="0" w:space="0" w:color="auto"/>
        <w:right w:val="none" w:sz="0" w:space="0" w:color="auto"/>
      </w:divBdr>
    </w:div>
    <w:div w:id="1255552570">
      <w:bodyDiv w:val="1"/>
      <w:marLeft w:val="0"/>
      <w:marRight w:val="0"/>
      <w:marTop w:val="0"/>
      <w:marBottom w:val="0"/>
      <w:divBdr>
        <w:top w:val="none" w:sz="0" w:space="0" w:color="auto"/>
        <w:left w:val="none" w:sz="0" w:space="0" w:color="auto"/>
        <w:bottom w:val="none" w:sz="0" w:space="0" w:color="auto"/>
        <w:right w:val="none" w:sz="0" w:space="0" w:color="auto"/>
      </w:divBdr>
    </w:div>
    <w:div w:id="1568808637">
      <w:bodyDiv w:val="1"/>
      <w:marLeft w:val="0"/>
      <w:marRight w:val="0"/>
      <w:marTop w:val="0"/>
      <w:marBottom w:val="0"/>
      <w:divBdr>
        <w:top w:val="none" w:sz="0" w:space="0" w:color="auto"/>
        <w:left w:val="none" w:sz="0" w:space="0" w:color="auto"/>
        <w:bottom w:val="none" w:sz="0" w:space="0" w:color="auto"/>
        <w:right w:val="none" w:sz="0" w:space="0" w:color="auto"/>
      </w:divBdr>
    </w:div>
    <w:div w:id="1751807888">
      <w:bodyDiv w:val="1"/>
      <w:marLeft w:val="0"/>
      <w:marRight w:val="0"/>
      <w:marTop w:val="0"/>
      <w:marBottom w:val="0"/>
      <w:divBdr>
        <w:top w:val="none" w:sz="0" w:space="0" w:color="auto"/>
        <w:left w:val="none" w:sz="0" w:space="0" w:color="auto"/>
        <w:bottom w:val="none" w:sz="0" w:space="0" w:color="auto"/>
        <w:right w:val="none" w:sz="0" w:space="0" w:color="auto"/>
      </w:divBdr>
    </w:div>
    <w:div w:id="1756826224">
      <w:bodyDiv w:val="1"/>
      <w:marLeft w:val="0"/>
      <w:marRight w:val="0"/>
      <w:marTop w:val="0"/>
      <w:marBottom w:val="0"/>
      <w:divBdr>
        <w:top w:val="none" w:sz="0" w:space="0" w:color="auto"/>
        <w:left w:val="none" w:sz="0" w:space="0" w:color="auto"/>
        <w:bottom w:val="none" w:sz="0" w:space="0" w:color="auto"/>
        <w:right w:val="none" w:sz="0" w:space="0" w:color="auto"/>
      </w:divBdr>
    </w:div>
    <w:div w:id="1760061246">
      <w:bodyDiv w:val="1"/>
      <w:marLeft w:val="0"/>
      <w:marRight w:val="0"/>
      <w:marTop w:val="0"/>
      <w:marBottom w:val="0"/>
      <w:divBdr>
        <w:top w:val="none" w:sz="0" w:space="0" w:color="auto"/>
        <w:left w:val="none" w:sz="0" w:space="0" w:color="auto"/>
        <w:bottom w:val="none" w:sz="0" w:space="0" w:color="auto"/>
        <w:right w:val="none" w:sz="0" w:space="0" w:color="auto"/>
      </w:divBdr>
    </w:div>
    <w:div w:id="1916434340">
      <w:bodyDiv w:val="1"/>
      <w:marLeft w:val="0"/>
      <w:marRight w:val="0"/>
      <w:marTop w:val="0"/>
      <w:marBottom w:val="0"/>
      <w:divBdr>
        <w:top w:val="none" w:sz="0" w:space="0" w:color="auto"/>
        <w:left w:val="none" w:sz="0" w:space="0" w:color="auto"/>
        <w:bottom w:val="none" w:sz="0" w:space="0" w:color="auto"/>
        <w:right w:val="none" w:sz="0" w:space="0" w:color="auto"/>
      </w:divBdr>
    </w:div>
    <w:div w:id="1925383762">
      <w:bodyDiv w:val="1"/>
      <w:marLeft w:val="0"/>
      <w:marRight w:val="0"/>
      <w:marTop w:val="0"/>
      <w:marBottom w:val="0"/>
      <w:divBdr>
        <w:top w:val="none" w:sz="0" w:space="0" w:color="auto"/>
        <w:left w:val="none" w:sz="0" w:space="0" w:color="auto"/>
        <w:bottom w:val="none" w:sz="0" w:space="0" w:color="auto"/>
        <w:right w:val="none" w:sz="0" w:space="0" w:color="auto"/>
      </w:divBdr>
    </w:div>
    <w:div w:id="2023626350">
      <w:bodyDiv w:val="1"/>
      <w:marLeft w:val="0"/>
      <w:marRight w:val="0"/>
      <w:marTop w:val="0"/>
      <w:marBottom w:val="0"/>
      <w:divBdr>
        <w:top w:val="none" w:sz="0" w:space="0" w:color="auto"/>
        <w:left w:val="none" w:sz="0" w:space="0" w:color="auto"/>
        <w:bottom w:val="none" w:sz="0" w:space="0" w:color="auto"/>
        <w:right w:val="none" w:sz="0" w:space="0" w:color="auto"/>
      </w:divBdr>
    </w:div>
    <w:div w:id="2059041800">
      <w:bodyDiv w:val="1"/>
      <w:marLeft w:val="0"/>
      <w:marRight w:val="0"/>
      <w:marTop w:val="0"/>
      <w:marBottom w:val="0"/>
      <w:divBdr>
        <w:top w:val="none" w:sz="0" w:space="0" w:color="auto"/>
        <w:left w:val="none" w:sz="0" w:space="0" w:color="auto"/>
        <w:bottom w:val="none" w:sz="0" w:space="0" w:color="auto"/>
        <w:right w:val="none" w:sz="0" w:space="0" w:color="auto"/>
      </w:divBdr>
    </w:div>
    <w:div w:id="21003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rojects\repo-core\ru.bpc.sv.documentation\RFP_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AFB63-7D49-4E0D-B5E0-B56EFFB5B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RFP_Template.dotx</Template>
  <TotalTime>24597</TotalTime>
  <Pages>79</Pages>
  <Words>12193</Words>
  <Characters>69504</Characters>
  <Application>Microsoft Office Word</Application>
  <DocSecurity>0</DocSecurity>
  <Lines>579</Lines>
  <Paragraphs>163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RFP Template</vt:lpstr>
      <vt:lpstr>RFP Template</vt:lpstr>
    </vt:vector>
  </TitlesOfParts>
  <Company>BPC</Company>
  <LinksUpToDate>false</LinksUpToDate>
  <CharactersWithSpaces>81534</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
  <dc:creator>Fedorova Natalya</dc:creator>
  <cp:keywords/>
  <dc:description/>
  <cp:lastModifiedBy>BPC</cp:lastModifiedBy>
  <cp:revision>3</cp:revision>
  <cp:lastPrinted>2014-05-30T13:58:00Z</cp:lastPrinted>
  <dcterms:created xsi:type="dcterms:W3CDTF">2014-05-30T13:41:00Z</dcterms:created>
  <dcterms:modified xsi:type="dcterms:W3CDTF">2018-12-11T07:32:00Z</dcterms:modified>
</cp:coreProperties>
</file>