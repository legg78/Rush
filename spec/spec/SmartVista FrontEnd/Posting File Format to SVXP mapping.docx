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A0" w:rsidRDefault="000E5FA0" w:rsidP="000E5FA0">
      <w:bookmarkStart w:id="0" w:name="_Toc315780420"/>
    </w:p>
    <w:p w:rsidR="000E5FA0" w:rsidRPr="00A97223" w:rsidRDefault="000E5FA0" w:rsidP="00A97223"/>
    <w:p w:rsidR="00F068F8" w:rsidRDefault="00F068F8" w:rsidP="00704B6F">
      <w:pPr>
        <w:pStyle w:val="BPC1Covertitle"/>
        <w:ind w:left="567" w:right="-330"/>
      </w:pPr>
      <w:r w:rsidRPr="00A16EB9">
        <w:rPr>
          <w:sz w:val="54"/>
          <w:szCs w:val="54"/>
        </w:rPr>
        <w:t xml:space="preserve">SMARTVISTA </w:t>
      </w:r>
      <w:r w:rsidR="00704B6F" w:rsidRPr="00704B6F">
        <w:rPr>
          <w:sz w:val="54"/>
          <w:szCs w:val="54"/>
        </w:rPr>
        <w:t>MAPPING DESCRIPTION</w:t>
      </w:r>
    </w:p>
    <w:p w:rsidR="00F068F8" w:rsidRDefault="00704B6F" w:rsidP="00F068F8">
      <w:pPr>
        <w:pStyle w:val="BPC1Request"/>
      </w:pPr>
      <w:r>
        <w:t>Posting file to SVXP</w:t>
      </w:r>
    </w:p>
    <w:p w:rsidR="00F068F8" w:rsidRPr="00946392" w:rsidRDefault="009F5A00" w:rsidP="00F068F8">
      <w:pPr>
        <w:pStyle w:val="BPC1Request"/>
        <w:rPr>
          <w:lang w:val="ru-RU"/>
        </w:rPr>
      </w:pPr>
      <w:r>
        <w:t>December</w:t>
      </w:r>
      <w:r w:rsidR="00F068F8" w:rsidRPr="00946392">
        <w:rPr>
          <w:lang w:val="ru-RU"/>
        </w:rPr>
        <w:t xml:space="preserve"> 2014</w:t>
      </w:r>
    </w:p>
    <w:p w:rsidR="000E5FA0" w:rsidRPr="00946392" w:rsidRDefault="000E5FA0" w:rsidP="00A97223"/>
    <w:p w:rsidR="00F068F8" w:rsidRPr="00946392" w:rsidRDefault="00F068F8" w:rsidP="00A97223"/>
    <w:p w:rsidR="00F80EFA" w:rsidRDefault="00F80EFA">
      <w:r>
        <w:br w:type="page"/>
      </w:r>
    </w:p>
    <w:p w:rsidR="00946392" w:rsidRPr="00946392" w:rsidRDefault="00946392" w:rsidP="00946392">
      <w:pPr>
        <w:pStyle w:val="BPC2TOCheader"/>
        <w:rPr>
          <w:lang w:val="ru-RU"/>
        </w:rPr>
      </w:pPr>
      <w:r w:rsidRPr="00367DD5">
        <w:lastRenderedPageBreak/>
        <w:t>Contents</w:t>
      </w:r>
    </w:p>
    <w:p w:rsidR="00F174BD" w:rsidRDefault="00946392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406516721" w:history="1">
        <w:r w:rsidR="00F174BD" w:rsidRPr="003E7CF9">
          <w:rPr>
            <w:rStyle w:val="afa"/>
            <w:noProof/>
          </w:rPr>
          <w:t>1</w:t>
        </w:r>
        <w:r w:rsidR="00F174B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174BD" w:rsidRPr="003E7CF9">
          <w:rPr>
            <w:rStyle w:val="afa"/>
            <w:noProof/>
          </w:rPr>
          <w:t>PREFACE</w:t>
        </w:r>
        <w:r w:rsidR="00F174BD">
          <w:rPr>
            <w:noProof/>
            <w:webHidden/>
          </w:rPr>
          <w:tab/>
        </w:r>
        <w:r w:rsidR="00F174BD">
          <w:rPr>
            <w:noProof/>
            <w:webHidden/>
          </w:rPr>
          <w:fldChar w:fldCharType="begin"/>
        </w:r>
        <w:r w:rsidR="00F174BD">
          <w:rPr>
            <w:noProof/>
            <w:webHidden/>
          </w:rPr>
          <w:instrText xml:space="preserve"> PAGEREF _Toc406516721 \h </w:instrText>
        </w:r>
        <w:r w:rsidR="00F174BD">
          <w:rPr>
            <w:noProof/>
            <w:webHidden/>
          </w:rPr>
        </w:r>
        <w:r w:rsidR="00F174BD">
          <w:rPr>
            <w:noProof/>
            <w:webHidden/>
          </w:rPr>
          <w:fldChar w:fldCharType="separate"/>
        </w:r>
        <w:r w:rsidR="00F174BD">
          <w:rPr>
            <w:noProof/>
            <w:webHidden/>
          </w:rPr>
          <w:t>2</w:t>
        </w:r>
        <w:r w:rsidR="00F174BD">
          <w:rPr>
            <w:noProof/>
            <w:webHidden/>
          </w:rPr>
          <w:fldChar w:fldCharType="end"/>
        </w:r>
      </w:hyperlink>
    </w:p>
    <w:p w:rsidR="00F174BD" w:rsidRDefault="00302CF3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516722" w:history="1">
        <w:r w:rsidR="00F174BD" w:rsidRPr="003E7CF9">
          <w:rPr>
            <w:rStyle w:val="afa"/>
            <w:noProof/>
          </w:rPr>
          <w:t>1.1</w:t>
        </w:r>
        <w:r w:rsidR="00F174BD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174BD" w:rsidRPr="003E7CF9">
          <w:rPr>
            <w:rStyle w:val="afa"/>
            <w:noProof/>
          </w:rPr>
          <w:t>Revision history</w:t>
        </w:r>
        <w:r w:rsidR="00F174BD">
          <w:rPr>
            <w:noProof/>
            <w:webHidden/>
          </w:rPr>
          <w:tab/>
        </w:r>
        <w:r w:rsidR="00F174BD">
          <w:rPr>
            <w:noProof/>
            <w:webHidden/>
          </w:rPr>
          <w:fldChar w:fldCharType="begin"/>
        </w:r>
        <w:r w:rsidR="00F174BD">
          <w:rPr>
            <w:noProof/>
            <w:webHidden/>
          </w:rPr>
          <w:instrText xml:space="preserve"> PAGEREF _Toc406516722 \h </w:instrText>
        </w:r>
        <w:r w:rsidR="00F174BD">
          <w:rPr>
            <w:noProof/>
            <w:webHidden/>
          </w:rPr>
        </w:r>
        <w:r w:rsidR="00F174BD">
          <w:rPr>
            <w:noProof/>
            <w:webHidden/>
          </w:rPr>
          <w:fldChar w:fldCharType="separate"/>
        </w:r>
        <w:r w:rsidR="00F174BD">
          <w:rPr>
            <w:noProof/>
            <w:webHidden/>
          </w:rPr>
          <w:t>2</w:t>
        </w:r>
        <w:r w:rsidR="00F174BD">
          <w:rPr>
            <w:noProof/>
            <w:webHidden/>
          </w:rPr>
          <w:fldChar w:fldCharType="end"/>
        </w:r>
      </w:hyperlink>
    </w:p>
    <w:p w:rsidR="00F174BD" w:rsidRDefault="00302CF3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516723" w:history="1">
        <w:r w:rsidR="00F174BD" w:rsidRPr="003E7CF9">
          <w:rPr>
            <w:rStyle w:val="afa"/>
            <w:noProof/>
          </w:rPr>
          <w:t>1.2</w:t>
        </w:r>
        <w:r w:rsidR="00F174BD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174BD" w:rsidRPr="003E7CF9">
          <w:rPr>
            <w:rStyle w:val="afa"/>
            <w:noProof/>
          </w:rPr>
          <w:t>Document purpose</w:t>
        </w:r>
        <w:r w:rsidR="00F174BD">
          <w:rPr>
            <w:noProof/>
            <w:webHidden/>
          </w:rPr>
          <w:tab/>
        </w:r>
        <w:r w:rsidR="00F174BD">
          <w:rPr>
            <w:noProof/>
            <w:webHidden/>
          </w:rPr>
          <w:fldChar w:fldCharType="begin"/>
        </w:r>
        <w:r w:rsidR="00F174BD">
          <w:rPr>
            <w:noProof/>
            <w:webHidden/>
          </w:rPr>
          <w:instrText xml:space="preserve"> PAGEREF _Toc406516723 \h </w:instrText>
        </w:r>
        <w:r w:rsidR="00F174BD">
          <w:rPr>
            <w:noProof/>
            <w:webHidden/>
          </w:rPr>
        </w:r>
        <w:r w:rsidR="00F174BD">
          <w:rPr>
            <w:noProof/>
            <w:webHidden/>
          </w:rPr>
          <w:fldChar w:fldCharType="separate"/>
        </w:r>
        <w:r w:rsidR="00F174BD">
          <w:rPr>
            <w:noProof/>
            <w:webHidden/>
          </w:rPr>
          <w:t>2</w:t>
        </w:r>
        <w:r w:rsidR="00F174BD">
          <w:rPr>
            <w:noProof/>
            <w:webHidden/>
          </w:rPr>
          <w:fldChar w:fldCharType="end"/>
        </w:r>
      </w:hyperlink>
    </w:p>
    <w:p w:rsidR="00F174BD" w:rsidRDefault="00302CF3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516724" w:history="1">
        <w:r w:rsidR="00F174BD" w:rsidRPr="003E7CF9">
          <w:rPr>
            <w:rStyle w:val="afa"/>
            <w:noProof/>
          </w:rPr>
          <w:t>1.3</w:t>
        </w:r>
        <w:r w:rsidR="00F174BD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174BD" w:rsidRPr="003E7CF9">
          <w:rPr>
            <w:rStyle w:val="afa"/>
            <w:noProof/>
          </w:rPr>
          <w:t>Fundamental documents</w:t>
        </w:r>
        <w:r w:rsidR="00F174BD">
          <w:rPr>
            <w:noProof/>
            <w:webHidden/>
          </w:rPr>
          <w:tab/>
        </w:r>
        <w:r w:rsidR="00F174BD">
          <w:rPr>
            <w:noProof/>
            <w:webHidden/>
          </w:rPr>
          <w:fldChar w:fldCharType="begin"/>
        </w:r>
        <w:r w:rsidR="00F174BD">
          <w:rPr>
            <w:noProof/>
            <w:webHidden/>
          </w:rPr>
          <w:instrText xml:space="preserve"> PAGEREF _Toc406516724 \h </w:instrText>
        </w:r>
        <w:r w:rsidR="00F174BD">
          <w:rPr>
            <w:noProof/>
            <w:webHidden/>
          </w:rPr>
        </w:r>
        <w:r w:rsidR="00F174BD">
          <w:rPr>
            <w:noProof/>
            <w:webHidden/>
          </w:rPr>
          <w:fldChar w:fldCharType="separate"/>
        </w:r>
        <w:r w:rsidR="00F174BD">
          <w:rPr>
            <w:noProof/>
            <w:webHidden/>
          </w:rPr>
          <w:t>2</w:t>
        </w:r>
        <w:r w:rsidR="00F174BD">
          <w:rPr>
            <w:noProof/>
            <w:webHidden/>
          </w:rPr>
          <w:fldChar w:fldCharType="end"/>
        </w:r>
      </w:hyperlink>
    </w:p>
    <w:p w:rsidR="00F174BD" w:rsidRDefault="00302CF3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06516725" w:history="1">
        <w:r w:rsidR="00F174BD" w:rsidRPr="003E7CF9">
          <w:rPr>
            <w:rStyle w:val="afa"/>
            <w:noProof/>
            <w:lang w:val="ru-RU"/>
          </w:rPr>
          <w:t>2</w:t>
        </w:r>
        <w:r w:rsidR="00F174B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174BD" w:rsidRPr="003E7CF9">
          <w:rPr>
            <w:rStyle w:val="afa"/>
            <w:noProof/>
          </w:rPr>
          <w:t>Posting File Format</w:t>
        </w:r>
        <w:r w:rsidR="00F174BD">
          <w:rPr>
            <w:noProof/>
            <w:webHidden/>
          </w:rPr>
          <w:tab/>
        </w:r>
        <w:r w:rsidR="00F174BD">
          <w:rPr>
            <w:noProof/>
            <w:webHidden/>
          </w:rPr>
          <w:fldChar w:fldCharType="begin"/>
        </w:r>
        <w:r w:rsidR="00F174BD">
          <w:rPr>
            <w:noProof/>
            <w:webHidden/>
          </w:rPr>
          <w:instrText xml:space="preserve"> PAGEREF _Toc406516725 \h </w:instrText>
        </w:r>
        <w:r w:rsidR="00F174BD">
          <w:rPr>
            <w:noProof/>
            <w:webHidden/>
          </w:rPr>
        </w:r>
        <w:r w:rsidR="00F174BD">
          <w:rPr>
            <w:noProof/>
            <w:webHidden/>
          </w:rPr>
          <w:fldChar w:fldCharType="separate"/>
        </w:r>
        <w:r w:rsidR="00F174BD">
          <w:rPr>
            <w:noProof/>
            <w:webHidden/>
          </w:rPr>
          <w:t>3</w:t>
        </w:r>
        <w:r w:rsidR="00F174BD">
          <w:rPr>
            <w:noProof/>
            <w:webHidden/>
          </w:rPr>
          <w:fldChar w:fldCharType="end"/>
        </w:r>
      </w:hyperlink>
    </w:p>
    <w:p w:rsidR="00F174BD" w:rsidRDefault="00302CF3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516726" w:history="1">
        <w:r w:rsidR="00F174BD" w:rsidRPr="003E7CF9">
          <w:rPr>
            <w:rStyle w:val="afa"/>
            <w:noProof/>
          </w:rPr>
          <w:t>2.1</w:t>
        </w:r>
        <w:r w:rsidR="00F174BD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174BD" w:rsidRPr="003E7CF9">
          <w:rPr>
            <w:rStyle w:val="afa"/>
            <w:noProof/>
          </w:rPr>
          <w:t>HEADER</w:t>
        </w:r>
        <w:r w:rsidR="00F174BD">
          <w:rPr>
            <w:noProof/>
            <w:webHidden/>
          </w:rPr>
          <w:tab/>
        </w:r>
        <w:r w:rsidR="00F174BD">
          <w:rPr>
            <w:noProof/>
            <w:webHidden/>
          </w:rPr>
          <w:fldChar w:fldCharType="begin"/>
        </w:r>
        <w:r w:rsidR="00F174BD">
          <w:rPr>
            <w:noProof/>
            <w:webHidden/>
          </w:rPr>
          <w:instrText xml:space="preserve"> PAGEREF _Toc406516726 \h </w:instrText>
        </w:r>
        <w:r w:rsidR="00F174BD">
          <w:rPr>
            <w:noProof/>
            <w:webHidden/>
          </w:rPr>
        </w:r>
        <w:r w:rsidR="00F174BD">
          <w:rPr>
            <w:noProof/>
            <w:webHidden/>
          </w:rPr>
          <w:fldChar w:fldCharType="separate"/>
        </w:r>
        <w:r w:rsidR="00F174BD">
          <w:rPr>
            <w:noProof/>
            <w:webHidden/>
          </w:rPr>
          <w:t>3</w:t>
        </w:r>
        <w:r w:rsidR="00F174BD">
          <w:rPr>
            <w:noProof/>
            <w:webHidden/>
          </w:rPr>
          <w:fldChar w:fldCharType="end"/>
        </w:r>
      </w:hyperlink>
    </w:p>
    <w:p w:rsidR="00F174BD" w:rsidRDefault="00302CF3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516727" w:history="1">
        <w:r w:rsidR="00F174BD" w:rsidRPr="003E7CF9">
          <w:rPr>
            <w:rStyle w:val="afa"/>
            <w:noProof/>
          </w:rPr>
          <w:t>2.2</w:t>
        </w:r>
        <w:r w:rsidR="00F174BD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174BD" w:rsidRPr="003E7CF9">
          <w:rPr>
            <w:rStyle w:val="afa"/>
            <w:noProof/>
          </w:rPr>
          <w:t>Posting File Format Record Layout Definition</w:t>
        </w:r>
        <w:r w:rsidR="00F174BD">
          <w:rPr>
            <w:noProof/>
            <w:webHidden/>
          </w:rPr>
          <w:tab/>
        </w:r>
        <w:r w:rsidR="00F174BD">
          <w:rPr>
            <w:noProof/>
            <w:webHidden/>
          </w:rPr>
          <w:fldChar w:fldCharType="begin"/>
        </w:r>
        <w:r w:rsidR="00F174BD">
          <w:rPr>
            <w:noProof/>
            <w:webHidden/>
          </w:rPr>
          <w:instrText xml:space="preserve"> PAGEREF _Toc406516727 \h </w:instrText>
        </w:r>
        <w:r w:rsidR="00F174BD">
          <w:rPr>
            <w:noProof/>
            <w:webHidden/>
          </w:rPr>
        </w:r>
        <w:r w:rsidR="00F174BD">
          <w:rPr>
            <w:noProof/>
            <w:webHidden/>
          </w:rPr>
          <w:fldChar w:fldCharType="separate"/>
        </w:r>
        <w:r w:rsidR="00F174BD">
          <w:rPr>
            <w:noProof/>
            <w:webHidden/>
          </w:rPr>
          <w:t>4</w:t>
        </w:r>
        <w:r w:rsidR="00F174BD">
          <w:rPr>
            <w:noProof/>
            <w:webHidden/>
          </w:rPr>
          <w:fldChar w:fldCharType="end"/>
        </w:r>
      </w:hyperlink>
    </w:p>
    <w:p w:rsidR="00F174BD" w:rsidRDefault="00302CF3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516728" w:history="1">
        <w:r w:rsidR="00F174BD" w:rsidRPr="003E7CF9">
          <w:rPr>
            <w:rStyle w:val="afa"/>
            <w:noProof/>
          </w:rPr>
          <w:t>2.2.1</w:t>
        </w:r>
        <w:r w:rsidR="00F174BD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F174BD" w:rsidRPr="003E7CF9">
          <w:rPr>
            <w:rStyle w:val="afa"/>
            <w:noProof/>
          </w:rPr>
          <w:t>Field 87</w:t>
        </w:r>
        <w:r w:rsidR="00F174BD">
          <w:rPr>
            <w:noProof/>
            <w:webHidden/>
          </w:rPr>
          <w:tab/>
        </w:r>
        <w:r w:rsidR="00F174BD">
          <w:rPr>
            <w:noProof/>
            <w:webHidden/>
          </w:rPr>
          <w:fldChar w:fldCharType="begin"/>
        </w:r>
        <w:r w:rsidR="00F174BD">
          <w:rPr>
            <w:noProof/>
            <w:webHidden/>
          </w:rPr>
          <w:instrText xml:space="preserve"> PAGEREF _Toc406516728 \h </w:instrText>
        </w:r>
        <w:r w:rsidR="00F174BD">
          <w:rPr>
            <w:noProof/>
            <w:webHidden/>
          </w:rPr>
        </w:r>
        <w:r w:rsidR="00F174BD">
          <w:rPr>
            <w:noProof/>
            <w:webHidden/>
          </w:rPr>
          <w:fldChar w:fldCharType="separate"/>
        </w:r>
        <w:r w:rsidR="00F174BD">
          <w:rPr>
            <w:noProof/>
            <w:webHidden/>
          </w:rPr>
          <w:t>10</w:t>
        </w:r>
        <w:r w:rsidR="00F174BD">
          <w:rPr>
            <w:noProof/>
            <w:webHidden/>
          </w:rPr>
          <w:fldChar w:fldCharType="end"/>
        </w:r>
      </w:hyperlink>
    </w:p>
    <w:p w:rsidR="00F068F8" w:rsidRPr="00946392" w:rsidRDefault="00946392" w:rsidP="00946392">
      <w:r>
        <w:rPr>
          <w:rFonts w:asciiTheme="minorHAnsi" w:hAnsiTheme="minorHAnsi" w:cstheme="minorHAnsi"/>
          <w:sz w:val="20"/>
        </w:rPr>
        <w:fldChar w:fldCharType="end"/>
      </w:r>
    </w:p>
    <w:p w:rsidR="00376362" w:rsidRDefault="00376362" w:rsidP="00376362">
      <w:pPr>
        <w:pStyle w:val="BPC3Heading1"/>
      </w:pPr>
      <w:bookmarkStart w:id="1" w:name="_Toc383426712"/>
      <w:bookmarkStart w:id="2" w:name="_Toc396750291"/>
      <w:bookmarkStart w:id="3" w:name="_Toc406516721"/>
      <w:bookmarkStart w:id="4" w:name="_Toc377645732"/>
      <w:bookmarkStart w:id="5" w:name="_Toc383426714"/>
      <w:bookmarkStart w:id="6" w:name="_Toc396750293"/>
      <w:r>
        <w:t>PREFACE</w:t>
      </w:r>
      <w:bookmarkEnd w:id="1"/>
      <w:bookmarkEnd w:id="2"/>
      <w:bookmarkEnd w:id="3"/>
    </w:p>
    <w:p w:rsidR="00376362" w:rsidRPr="00452B0A" w:rsidRDefault="00376362" w:rsidP="00354781">
      <w:pPr>
        <w:pStyle w:val="BPC3Heading2"/>
      </w:pPr>
      <w:bookmarkStart w:id="7" w:name="_Toc377645731"/>
      <w:bookmarkStart w:id="8" w:name="_Toc383426713"/>
      <w:bookmarkStart w:id="9" w:name="_Toc396750292"/>
      <w:bookmarkStart w:id="10" w:name="_Toc406516722"/>
      <w:r w:rsidRPr="00452B0A">
        <w:t>Revision history</w:t>
      </w:r>
      <w:bookmarkEnd w:id="7"/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5"/>
      </w:tblGrid>
      <w:tr w:rsidR="00376362" w:rsidRPr="00B6469A" w:rsidTr="007050E7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:rsidR="00376362" w:rsidRPr="00B230EB" w:rsidRDefault="00376362" w:rsidP="007050E7">
            <w:pPr>
              <w:pStyle w:val="BPC3Tableheadings"/>
            </w:pPr>
            <w:r w:rsidRPr="00B6469A">
              <w:t>Revision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:rsidR="00376362" w:rsidRPr="00B6469A" w:rsidRDefault="00376362" w:rsidP="007050E7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:rsidR="00376362" w:rsidRPr="00B6469A" w:rsidRDefault="00376362" w:rsidP="007050E7">
            <w:pPr>
              <w:pStyle w:val="BPC3Tableheadings"/>
            </w:pPr>
            <w:r w:rsidRPr="00B6469A">
              <w:t>Author</w:t>
            </w:r>
          </w:p>
        </w:tc>
        <w:tc>
          <w:tcPr>
            <w:tcW w:w="4505" w:type="dxa"/>
            <w:shd w:val="clear" w:color="auto" w:fill="CCECFF"/>
          </w:tcPr>
          <w:p w:rsidR="00376362" w:rsidRPr="00B6469A" w:rsidRDefault="00376362" w:rsidP="007050E7">
            <w:pPr>
              <w:pStyle w:val="BPC3Tableheadings"/>
            </w:pPr>
            <w:r w:rsidRPr="00B6469A">
              <w:t>Details</w:t>
            </w:r>
          </w:p>
        </w:tc>
      </w:tr>
      <w:tr w:rsidR="00376362" w:rsidRPr="00CD203F" w:rsidTr="007050E7">
        <w:tc>
          <w:tcPr>
            <w:tcW w:w="1136" w:type="dxa"/>
            <w:shd w:val="clear" w:color="auto" w:fill="auto"/>
            <w:vAlign w:val="center"/>
          </w:tcPr>
          <w:p w:rsidR="00376362" w:rsidRPr="00CD203F" w:rsidRDefault="00376362" w:rsidP="00376362">
            <w:pPr>
              <w:pStyle w:val="BPC3Tableitems"/>
            </w:pPr>
            <w:r>
              <w:t>1</w:t>
            </w:r>
            <w:r w:rsidRPr="00CD203F">
              <w:t>.</w:t>
            </w:r>
            <w:r>
              <w:t>0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376362" w:rsidRPr="00CD203F" w:rsidRDefault="00CE19CA" w:rsidP="00376362">
            <w:pPr>
              <w:pStyle w:val="BPC3Tableitems"/>
            </w:pPr>
            <w:r>
              <w:t>10</w:t>
            </w:r>
            <w:r w:rsidR="00376362" w:rsidRPr="00CD203F">
              <w:t>.</w:t>
            </w:r>
            <w:r w:rsidR="00376362">
              <w:t>12</w:t>
            </w:r>
            <w:r w:rsidR="00376362" w:rsidRPr="00CD203F">
              <w:t>.201</w:t>
            </w:r>
            <w:r w:rsidR="00376362">
              <w:t>4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376362" w:rsidRPr="00CD203F" w:rsidRDefault="00376362" w:rsidP="007050E7">
            <w:pPr>
              <w:pStyle w:val="BPC3Tableitems"/>
            </w:pPr>
            <w:r>
              <w:t>Maslov I</w:t>
            </w:r>
            <w:r w:rsidRPr="00CD203F">
              <w:t>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376362" w:rsidRPr="00CD203F" w:rsidRDefault="00376362" w:rsidP="007050E7">
            <w:pPr>
              <w:pStyle w:val="BPC3Tableitems"/>
            </w:pPr>
            <w:r w:rsidRPr="00CD203F">
              <w:t>Initial version</w:t>
            </w:r>
          </w:p>
        </w:tc>
      </w:tr>
      <w:tr w:rsidR="000B2E16" w:rsidRPr="00F14292" w:rsidTr="007050E7">
        <w:tc>
          <w:tcPr>
            <w:tcW w:w="1136" w:type="dxa"/>
            <w:shd w:val="clear" w:color="auto" w:fill="auto"/>
            <w:vAlign w:val="center"/>
          </w:tcPr>
          <w:p w:rsidR="000B2E16" w:rsidRDefault="000B2E16" w:rsidP="00376362">
            <w:pPr>
              <w:pStyle w:val="BPC3Tableitems"/>
            </w:pPr>
            <w:r>
              <w:t>1.1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0B2E16" w:rsidRDefault="000B2E16" w:rsidP="00376362">
            <w:pPr>
              <w:pStyle w:val="BPC3Tableitems"/>
            </w:pPr>
            <w:r>
              <w:t>16.12.2014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0B2E16" w:rsidRDefault="000B2E16" w:rsidP="007050E7">
            <w:pPr>
              <w:pStyle w:val="BPC3Tableitems"/>
            </w:pPr>
            <w:r>
              <w:t>Maslov I.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0B2E16" w:rsidRPr="00CD203F" w:rsidRDefault="000B2E16" w:rsidP="000B2E16">
            <w:pPr>
              <w:pStyle w:val="BPC3Tableitems"/>
            </w:pPr>
            <w:r>
              <w:t>Fixed mapping field “Replacement Amounts” and “SVFE Message Type”</w:t>
            </w:r>
          </w:p>
        </w:tc>
      </w:tr>
    </w:tbl>
    <w:p w:rsidR="00376362" w:rsidRPr="00452B0A" w:rsidRDefault="00376362" w:rsidP="00354781">
      <w:pPr>
        <w:pStyle w:val="BPC3Heading2"/>
      </w:pPr>
      <w:bookmarkStart w:id="11" w:name="_Toc406516723"/>
      <w:r w:rsidRPr="00452B0A">
        <w:t>Document purpose</w:t>
      </w:r>
      <w:bookmarkEnd w:id="4"/>
      <w:bookmarkEnd w:id="5"/>
      <w:bookmarkEnd w:id="6"/>
      <w:bookmarkEnd w:id="11"/>
    </w:p>
    <w:p w:rsidR="009C204C" w:rsidRPr="00A7117E" w:rsidRDefault="00A7117E" w:rsidP="00A7117E">
      <w:pPr>
        <w:pStyle w:val="BPC3Bodyafterheading"/>
      </w:pPr>
      <w:r>
        <w:t>This document describe mapping of filed form posting file and SVXP standard.</w:t>
      </w:r>
      <w:r w:rsidR="00FC39E6" w:rsidRPr="00A7117E">
        <w:t xml:space="preserve"> </w:t>
      </w:r>
      <w:r>
        <w:t>This</w:t>
      </w:r>
      <w:r w:rsidRPr="00A7117E">
        <w:t xml:space="preserve"> </w:t>
      </w:r>
      <w:r>
        <w:t>document</w:t>
      </w:r>
      <w:r w:rsidRPr="00A7117E">
        <w:t xml:space="preserve"> </w:t>
      </w:r>
      <w:r>
        <w:t>developed</w:t>
      </w:r>
      <w:r w:rsidRPr="00A7117E">
        <w:t xml:space="preserve"> </w:t>
      </w:r>
      <w:r>
        <w:t>for</w:t>
      </w:r>
      <w:r w:rsidRPr="00A7117E">
        <w:t xml:space="preserve"> </w:t>
      </w:r>
      <w:r>
        <w:t xml:space="preserve">internal use of BPC. </w:t>
      </w:r>
    </w:p>
    <w:p w:rsidR="000E5FA0" w:rsidRPr="00A7117E" w:rsidRDefault="000E5FA0" w:rsidP="00A97223">
      <w:pPr>
        <w:rPr>
          <w:lang w:val="en-US"/>
        </w:rPr>
      </w:pPr>
    </w:p>
    <w:p w:rsidR="005B1EFF" w:rsidRDefault="005B1EFF" w:rsidP="005B1EFF">
      <w:pPr>
        <w:pStyle w:val="BPC3Heading2"/>
      </w:pPr>
      <w:bookmarkStart w:id="12" w:name="_Toc401246047"/>
      <w:bookmarkStart w:id="13" w:name="_Toc406516724"/>
      <w:r>
        <w:t>F</w:t>
      </w:r>
      <w:r w:rsidRPr="00537A6C">
        <w:t>undamental documents</w:t>
      </w:r>
      <w:bookmarkEnd w:id="12"/>
      <w:bookmarkEnd w:id="13"/>
    </w:p>
    <w:p w:rsidR="00492A29" w:rsidRDefault="005B1EFF" w:rsidP="00492A29">
      <w:pPr>
        <w:rPr>
          <w:szCs w:val="20"/>
          <w:lang w:val="en-US"/>
        </w:rPr>
      </w:pPr>
      <w:r w:rsidRPr="00B62012">
        <w:rPr>
          <w:lang w:val="en-US"/>
        </w:rPr>
        <w:t>“STANDARD SMARTVISTA FRONT END POSTING-FILE FORMAT”</w:t>
      </w:r>
      <w:r w:rsidR="00492A29" w:rsidRPr="00B62012">
        <w:rPr>
          <w:lang w:val="en-US"/>
        </w:rPr>
        <w:t xml:space="preserve"> </w:t>
      </w:r>
      <w:r w:rsidR="00B62012">
        <w:rPr>
          <w:lang w:val="en-US"/>
        </w:rPr>
        <w:t xml:space="preserve">version </w:t>
      </w:r>
      <w:r w:rsidR="00B62012">
        <w:rPr>
          <w:szCs w:val="20"/>
          <w:lang w:val="en-US"/>
        </w:rPr>
        <w:t xml:space="preserve">113 form </w:t>
      </w:r>
      <w:r w:rsidR="00F1376D">
        <w:rPr>
          <w:szCs w:val="20"/>
          <w:lang w:val="en-US"/>
        </w:rPr>
        <w:t>02.10.2014</w:t>
      </w:r>
    </w:p>
    <w:p w:rsidR="00F1376D" w:rsidRPr="00492A29" w:rsidRDefault="00F1376D" w:rsidP="00492A29">
      <w:pPr>
        <w:rPr>
          <w:lang w:val="en-US"/>
        </w:rPr>
      </w:pPr>
    </w:p>
    <w:p w:rsidR="00492A29" w:rsidRPr="00CE19CA" w:rsidRDefault="00492A29" w:rsidP="00492A29">
      <w:pPr>
        <w:rPr>
          <w:lang w:val="en-US"/>
        </w:rPr>
      </w:pPr>
      <w:r w:rsidRPr="00B62012">
        <w:rPr>
          <w:lang w:val="en-US"/>
        </w:rPr>
        <w:t xml:space="preserve">“SMARTVISTA EXCHANGE PROTOCOL (SVXP) API developer reference” </w:t>
      </w:r>
      <w:r w:rsidR="00B62012">
        <w:rPr>
          <w:lang w:val="en-US"/>
        </w:rPr>
        <w:t xml:space="preserve">version </w:t>
      </w:r>
      <w:r w:rsidR="00B62012" w:rsidRPr="00B62012">
        <w:rPr>
          <w:rFonts w:asciiTheme="minorHAnsi" w:hAnsiTheme="minorHAnsi" w:cstheme="minorHAnsi"/>
          <w:lang w:val="en-US"/>
        </w:rPr>
        <w:t>6.2</w:t>
      </w:r>
      <w:r w:rsidR="007050E7">
        <w:rPr>
          <w:rFonts w:asciiTheme="minorHAnsi" w:hAnsiTheme="minorHAnsi" w:cstheme="minorHAnsi"/>
          <w:lang w:val="en-US"/>
        </w:rPr>
        <w:t>1</w:t>
      </w:r>
      <w:r w:rsidR="00845F3C">
        <w:rPr>
          <w:rFonts w:asciiTheme="minorHAnsi" w:hAnsiTheme="minorHAnsi" w:cstheme="minorHAnsi"/>
          <w:lang w:val="en-US"/>
        </w:rPr>
        <w:t xml:space="preserve"> from</w:t>
      </w:r>
      <w:r w:rsidR="00E30F25">
        <w:rPr>
          <w:rFonts w:asciiTheme="minorHAnsi" w:hAnsiTheme="minorHAnsi" w:cstheme="minorHAnsi"/>
          <w:lang w:val="en-US"/>
        </w:rPr>
        <w:t xml:space="preserve"> </w:t>
      </w:r>
      <w:r w:rsidR="00CE19CA" w:rsidRPr="00CE19CA">
        <w:rPr>
          <w:rFonts w:asciiTheme="minorHAnsi" w:hAnsiTheme="minorHAnsi" w:cstheme="minorHAnsi"/>
          <w:lang w:val="en-US"/>
        </w:rPr>
        <w:t>09.12.2014</w:t>
      </w:r>
    </w:p>
    <w:p w:rsidR="00B2747B" w:rsidRDefault="00B2747B" w:rsidP="00492A29">
      <w:pPr>
        <w:rPr>
          <w:lang w:val="en-US"/>
        </w:rPr>
      </w:pPr>
    </w:p>
    <w:p w:rsidR="00B2747B" w:rsidRDefault="00B2747B" w:rsidP="00492A29">
      <w:pPr>
        <w:rPr>
          <w:bCs/>
          <w:lang w:val="en-US"/>
        </w:rPr>
      </w:pPr>
      <w:r>
        <w:rPr>
          <w:lang w:val="en-US"/>
        </w:rPr>
        <w:t>“</w:t>
      </w:r>
      <w:r w:rsidRPr="00B2747B">
        <w:rPr>
          <w:lang w:val="en-US"/>
        </w:rPr>
        <w:t>STANDARD SMARTVISTA COMMON ALGORITHMS</w:t>
      </w:r>
      <w:r>
        <w:rPr>
          <w:lang w:val="en-US"/>
        </w:rPr>
        <w:t xml:space="preserve">” version </w:t>
      </w:r>
      <w:r w:rsidRPr="00B2747B">
        <w:rPr>
          <w:lang w:val="en-US"/>
        </w:rPr>
        <w:t>2</w:t>
      </w:r>
      <w:r>
        <w:rPr>
          <w:lang w:val="en-US"/>
        </w:rPr>
        <w:t>R321 from</w:t>
      </w:r>
      <w:r w:rsidR="00F1376D">
        <w:rPr>
          <w:bCs/>
          <w:lang w:val="en-US"/>
        </w:rPr>
        <w:t xml:space="preserve"> </w:t>
      </w:r>
      <w:r>
        <w:rPr>
          <w:bCs/>
          <w:lang w:val="en-US"/>
        </w:rPr>
        <w:t>13</w:t>
      </w:r>
      <w:r w:rsidR="00F1376D">
        <w:rPr>
          <w:bCs/>
          <w:lang w:val="en-US"/>
        </w:rPr>
        <w:t>.01.2012</w:t>
      </w:r>
    </w:p>
    <w:p w:rsidR="00FD6841" w:rsidRDefault="00FD6841" w:rsidP="00492A29">
      <w:pPr>
        <w:rPr>
          <w:lang w:val="en-US"/>
        </w:rPr>
      </w:pPr>
    </w:p>
    <w:p w:rsidR="00FD6841" w:rsidRPr="00FD6841" w:rsidRDefault="00FD6841" w:rsidP="00492A29">
      <w:pPr>
        <w:rPr>
          <w:lang w:val="en-US"/>
        </w:rPr>
      </w:pPr>
      <w:r>
        <w:rPr>
          <w:lang w:val="en-US"/>
        </w:rPr>
        <w:t>“</w:t>
      </w:r>
      <w:r w:rsidRPr="00FD6841">
        <w:rPr>
          <w:lang w:val="en-US"/>
        </w:rPr>
        <w:t>SMARTVISTA MAPPING DESCRIPTION SVXP SVFE code mapping</w:t>
      </w:r>
      <w:r>
        <w:rPr>
          <w:lang w:val="en-US"/>
        </w:rPr>
        <w:t xml:space="preserve">” version 1.1 from </w:t>
      </w:r>
      <w:r w:rsidRPr="00FD6841">
        <w:rPr>
          <w:lang w:val="en-US"/>
        </w:rPr>
        <w:t>15.12.2014</w:t>
      </w:r>
    </w:p>
    <w:p w:rsidR="00DE78AA" w:rsidRPr="0064571B" w:rsidRDefault="00DE78AA">
      <w:pPr>
        <w:rPr>
          <w:rFonts w:ascii="Calibri" w:hAnsi="Calibri"/>
          <w:caps/>
          <w:sz w:val="40"/>
          <w:szCs w:val="36"/>
          <w:lang w:val="en-US" w:eastAsia="en-US"/>
        </w:rPr>
      </w:pPr>
      <w:r w:rsidRPr="0064571B">
        <w:rPr>
          <w:lang w:val="en-US"/>
        </w:rPr>
        <w:br w:type="page"/>
      </w:r>
    </w:p>
    <w:p w:rsidR="001D45B3" w:rsidRDefault="000E5FA0" w:rsidP="001D45B3">
      <w:pPr>
        <w:pStyle w:val="BPC3Heading1"/>
        <w:rPr>
          <w:lang w:val="ru-RU"/>
        </w:rPr>
      </w:pPr>
      <w:bookmarkStart w:id="14" w:name="_Toc406516725"/>
      <w:r>
        <w:lastRenderedPageBreak/>
        <w:t>Posting File Format</w:t>
      </w:r>
      <w:bookmarkEnd w:id="14"/>
      <w:r>
        <w:t xml:space="preserve"> </w:t>
      </w:r>
    </w:p>
    <w:p w:rsidR="001D45B3" w:rsidRPr="00E51075" w:rsidRDefault="00E51075" w:rsidP="00E51075">
      <w:pPr>
        <w:rPr>
          <w:lang w:val="en-US"/>
        </w:rPr>
      </w:pPr>
      <w:r>
        <w:rPr>
          <w:lang w:val="en-US"/>
        </w:rPr>
        <w:t xml:space="preserve">Posting file contain header, body and trailer. Data for </w:t>
      </w:r>
      <w:proofErr w:type="spellStart"/>
      <w:r>
        <w:rPr>
          <w:lang w:val="en-US"/>
        </w:rPr>
        <w:t>svxp</w:t>
      </w:r>
      <w:proofErr w:type="spellEnd"/>
      <w:r>
        <w:rPr>
          <w:lang w:val="en-US"/>
        </w:rPr>
        <w:t xml:space="preserve"> contain only in header and body part. Trailer</w:t>
      </w:r>
      <w:r w:rsidRPr="00E51075">
        <w:rPr>
          <w:lang w:val="en-US"/>
        </w:rPr>
        <w:t xml:space="preserve"> </w:t>
      </w:r>
      <w:r>
        <w:rPr>
          <w:lang w:val="en-US"/>
        </w:rPr>
        <w:t>contain</w:t>
      </w:r>
      <w:r w:rsidRPr="00E51075">
        <w:rPr>
          <w:lang w:val="en-US"/>
        </w:rPr>
        <w:t xml:space="preserve"> Trailer contains a verification data</w:t>
      </w:r>
      <w:r>
        <w:rPr>
          <w:lang w:val="en-US"/>
        </w:rPr>
        <w:t xml:space="preserve"> of posting</w:t>
      </w:r>
      <w:r w:rsidRPr="00E51075">
        <w:rPr>
          <w:lang w:val="en-US"/>
        </w:rPr>
        <w:t xml:space="preserve"> file and in this document is not considered</w:t>
      </w:r>
      <w:r w:rsidR="001D45B3" w:rsidRPr="00E51075">
        <w:rPr>
          <w:lang w:val="en-US"/>
        </w:rPr>
        <w:t>.</w:t>
      </w:r>
    </w:p>
    <w:p w:rsidR="000E5FA0" w:rsidRDefault="000E5FA0" w:rsidP="00354781">
      <w:pPr>
        <w:pStyle w:val="BPC3Heading2"/>
      </w:pPr>
      <w:bookmarkStart w:id="15" w:name="_Toc406516726"/>
      <w:r>
        <w:t>HEADER</w:t>
      </w:r>
      <w:bookmarkEnd w:id="0"/>
      <w:bookmarkEnd w:id="15"/>
    </w:p>
    <w:p w:rsidR="00850F9C" w:rsidRPr="00207D98" w:rsidRDefault="00207D98" w:rsidP="00850F9C">
      <w:pPr>
        <w:pStyle w:val="BPC3Bodyafterheading"/>
      </w:pPr>
      <w:r>
        <w:t>Length of header record is 113 or 129 symbols</w:t>
      </w:r>
      <w:r w:rsidR="00850F9C" w:rsidRPr="00207D98">
        <w:t xml:space="preserve">. </w:t>
      </w:r>
    </w:p>
    <w:tbl>
      <w:tblPr>
        <w:tblW w:w="96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851"/>
        <w:gridCol w:w="709"/>
        <w:gridCol w:w="2835"/>
        <w:gridCol w:w="709"/>
        <w:gridCol w:w="2552"/>
        <w:gridCol w:w="1559"/>
      </w:tblGrid>
      <w:tr w:rsidR="000E5FA0" w:rsidTr="008F756A">
        <w:trPr>
          <w:cantSplit/>
        </w:trPr>
        <w:tc>
          <w:tcPr>
            <w:tcW w:w="426" w:type="dxa"/>
            <w:shd w:val="clear" w:color="auto" w:fill="C0C0C0"/>
            <w:vAlign w:val="center"/>
          </w:tcPr>
          <w:p w:rsidR="000E5FA0" w:rsidRPr="00E82C80" w:rsidRDefault="000E5FA0" w:rsidP="007050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82C8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Field</w:t>
            </w:r>
          </w:p>
        </w:tc>
        <w:tc>
          <w:tcPr>
            <w:tcW w:w="851" w:type="dxa"/>
            <w:shd w:val="clear" w:color="auto" w:fill="C0C0C0"/>
            <w:vAlign w:val="center"/>
          </w:tcPr>
          <w:p w:rsidR="000E5FA0" w:rsidRPr="00E82C80" w:rsidRDefault="000E5FA0" w:rsidP="007050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82C8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0E5FA0" w:rsidRPr="00E82C80" w:rsidRDefault="000E5FA0" w:rsidP="007050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82C8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Number bytes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0E5FA0" w:rsidRPr="00E82C80" w:rsidRDefault="000E5FA0" w:rsidP="007050E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82C8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0E5FA0" w:rsidRPr="00E82C80" w:rsidRDefault="000E5FA0" w:rsidP="007050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82C8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0E5FA0" w:rsidRPr="00E82C80" w:rsidRDefault="000E5FA0" w:rsidP="007050E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82C8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559" w:type="dxa"/>
            <w:shd w:val="clear" w:color="auto" w:fill="C0C0C0"/>
          </w:tcPr>
          <w:p w:rsidR="000E5FA0" w:rsidRPr="00545642" w:rsidRDefault="000E5FA0" w:rsidP="007050E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SVXP field/Comment</w:t>
            </w: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01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RECORD TYPE – FILE HEADER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“</w:t>
            </w:r>
            <w:smartTag w:uri="urn:schemas-microsoft-com:office:smarttags" w:element="metricconverter">
              <w:smartTagPr>
                <w:attr w:name="ProductID" w:val="1”"/>
              </w:smartTagPr>
              <w:r>
                <w:t>1”</w:t>
              </w:r>
            </w:smartTag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02-03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“</w:t>
            </w:r>
            <w:smartTag w:uri="urn:schemas-microsoft-com:office:smarttags" w:element="metricconverter">
              <w:smartTagPr>
                <w:attr w:name="ProductID" w:val="01”"/>
              </w:smartTagPr>
              <w:r>
                <w:t>01”</w:t>
              </w:r>
            </w:smartTag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04-13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10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SPACE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14-17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INDICATOR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Network indicator for which the file was created. (999=bank)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18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SPACE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19-26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SETTLEMENT DATE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YYYYMMDD</w:t>
            </w:r>
          </w:p>
        </w:tc>
        <w:tc>
          <w:tcPr>
            <w:tcW w:w="1559" w:type="dxa"/>
          </w:tcPr>
          <w:p w:rsidR="000E5FA0" w:rsidRPr="00C8586D" w:rsidRDefault="000E5FA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27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SPACE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28-33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6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SETTLEMENT TIME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HHMMSS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  <w:proofErr w:type="spellStart"/>
            <w:r>
              <w:t>start_date</w:t>
            </w:r>
            <w:proofErr w:type="spellEnd"/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34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SPACE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35-42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FILE CREATION DATE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YYYYMMDD</w:t>
            </w:r>
          </w:p>
        </w:tc>
        <w:tc>
          <w:tcPr>
            <w:tcW w:w="1559" w:type="dxa"/>
          </w:tcPr>
          <w:p w:rsidR="000E5FA0" w:rsidRPr="00C8586D" w:rsidRDefault="000E5FA0" w:rsidP="007050E7">
            <w:pPr>
              <w:pStyle w:val="ad"/>
              <w:rPr>
                <w:lang w:val="ru-RU"/>
              </w:rPr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1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43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SPACE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2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44-49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6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FILE CREATION TIME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HHMMSS</w:t>
            </w:r>
          </w:p>
        </w:tc>
        <w:tc>
          <w:tcPr>
            <w:tcW w:w="1559" w:type="dxa"/>
          </w:tcPr>
          <w:p w:rsidR="000E5FA0" w:rsidRPr="00C8586D" w:rsidRDefault="000E5FA0" w:rsidP="007050E7">
            <w:pPr>
              <w:pStyle w:val="ad"/>
              <w:rPr>
                <w:lang w:val="ru-RU"/>
              </w:rPr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3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50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SPACE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4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51-54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“</w:t>
            </w:r>
            <w:smartTag w:uri="urn:schemas-microsoft-com:office:smarttags" w:element="metricconverter">
              <w:smartTagPr>
                <w:attr w:name="ProductID" w:val="0000”"/>
              </w:smartTagPr>
              <w:r>
                <w:t>0000”</w:t>
              </w:r>
            </w:smartTag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55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“A”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6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56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SPACE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7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57-60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RECORD SIZE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2378 ( actually variable )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61-62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SPACES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63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“</w:t>
            </w:r>
            <w:smartTag w:uri="urn:schemas-microsoft-com:office:smarttags" w:element="metricconverter">
              <w:smartTagPr>
                <w:attr w:name="ProductID" w:val="1”"/>
              </w:smartTagPr>
              <w:r>
                <w:t>1”</w:t>
              </w:r>
            </w:smartTag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0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64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SPACE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1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65-68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INSTITUTION ID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BE46A5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2</w:t>
            </w:r>
          </w:p>
        </w:tc>
        <w:tc>
          <w:tcPr>
            <w:tcW w:w="851" w:type="dxa"/>
            <w:vAlign w:val="center"/>
          </w:tcPr>
          <w:p w:rsidR="000E5FA0" w:rsidRPr="008B19B7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9-110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Pr="008B19B7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SPACE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8B19B7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3</w:t>
            </w:r>
          </w:p>
        </w:tc>
        <w:tc>
          <w:tcPr>
            <w:tcW w:w="851" w:type="dxa"/>
            <w:vAlign w:val="center"/>
          </w:tcPr>
          <w:p w:rsidR="000E5FA0" w:rsidRPr="008B19B7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111</w:t>
            </w:r>
            <w:r>
              <w:t>-</w:t>
            </w:r>
            <w:r>
              <w:rPr>
                <w:lang w:val="ru-RU"/>
              </w:rPr>
              <w:t>113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POSTING VERSION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1.4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4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114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SPACE</w:t>
            </w:r>
          </w:p>
        </w:tc>
        <w:tc>
          <w:tcPr>
            <w:tcW w:w="1559" w:type="dxa"/>
          </w:tcPr>
          <w:p w:rsidR="000E5FA0" w:rsidRDefault="004C3A44" w:rsidP="007050E7">
            <w:pPr>
              <w:pStyle w:val="ad"/>
            </w:pPr>
            <w:r>
              <w:rPr>
                <w:lang w:val="en-US"/>
              </w:rPr>
              <w:t>optional field</w:t>
            </w: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lastRenderedPageBreak/>
              <w:t>2</w:t>
            </w:r>
            <w:r>
              <w:rPr>
                <w:lang w:val="ru-RU"/>
              </w:rPr>
              <w:t>5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115-122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NEXT SETTLEMENT DATE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YYYYMMDD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end_date</w:t>
            </w:r>
            <w:proofErr w:type="spellEnd"/>
          </w:p>
          <w:p w:rsidR="004C3A44" w:rsidRPr="00C8586D" w:rsidRDefault="004C3A44" w:rsidP="007050E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optional field</w:t>
            </w: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6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123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SPACE</w:t>
            </w:r>
          </w:p>
        </w:tc>
        <w:tc>
          <w:tcPr>
            <w:tcW w:w="1559" w:type="dxa"/>
          </w:tcPr>
          <w:p w:rsidR="000E5FA0" w:rsidRDefault="004C3A44" w:rsidP="007050E7">
            <w:pPr>
              <w:pStyle w:val="ad"/>
            </w:pPr>
            <w:r>
              <w:rPr>
                <w:lang w:val="en-US"/>
              </w:rPr>
              <w:t>optional field</w:t>
            </w:r>
          </w:p>
        </w:tc>
      </w:tr>
      <w:tr w:rsidR="000E5FA0" w:rsidTr="008F756A">
        <w:trPr>
          <w:cantSplit/>
        </w:trPr>
        <w:tc>
          <w:tcPr>
            <w:tcW w:w="426" w:type="dxa"/>
            <w:shd w:val="clear" w:color="auto" w:fill="E6E6E6"/>
            <w:vAlign w:val="center"/>
          </w:tcPr>
          <w:p w:rsidR="000E5FA0" w:rsidRPr="00981B8A" w:rsidRDefault="000E5FA0" w:rsidP="007050E7">
            <w:pPr>
              <w:pStyle w:val="ad"/>
              <w:jc w:val="center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7</w:t>
            </w:r>
          </w:p>
        </w:tc>
        <w:tc>
          <w:tcPr>
            <w:tcW w:w="851" w:type="dxa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124-129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6</w:t>
            </w:r>
          </w:p>
        </w:tc>
        <w:tc>
          <w:tcPr>
            <w:tcW w:w="2835" w:type="dxa"/>
            <w:vAlign w:val="center"/>
          </w:tcPr>
          <w:p w:rsidR="000E5FA0" w:rsidRDefault="000E5FA0" w:rsidP="007050E7">
            <w:pPr>
              <w:pStyle w:val="ad"/>
            </w:pPr>
            <w:r>
              <w:t>NEXT SETTLEMENT TIME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E5FA0" w:rsidRDefault="000E5FA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2552" w:type="dxa"/>
            <w:vAlign w:val="center"/>
          </w:tcPr>
          <w:p w:rsidR="000E5FA0" w:rsidRDefault="000E5FA0" w:rsidP="007050E7">
            <w:pPr>
              <w:pStyle w:val="ad"/>
            </w:pPr>
            <w:r>
              <w:t>HHMMSS</w:t>
            </w:r>
          </w:p>
        </w:tc>
        <w:tc>
          <w:tcPr>
            <w:tcW w:w="1559" w:type="dxa"/>
          </w:tcPr>
          <w:p w:rsidR="000E5FA0" w:rsidRDefault="000E5FA0" w:rsidP="007050E7">
            <w:pPr>
              <w:pStyle w:val="ad"/>
            </w:pPr>
            <w:proofErr w:type="spellStart"/>
            <w:r>
              <w:t>end_date</w:t>
            </w:r>
            <w:proofErr w:type="spellEnd"/>
          </w:p>
          <w:p w:rsidR="004C3A44" w:rsidRDefault="004C3A44" w:rsidP="007050E7">
            <w:pPr>
              <w:pStyle w:val="ad"/>
            </w:pPr>
            <w:r>
              <w:rPr>
                <w:lang w:val="en-US"/>
              </w:rPr>
              <w:t>optional field</w:t>
            </w:r>
          </w:p>
        </w:tc>
      </w:tr>
    </w:tbl>
    <w:p w:rsidR="000E5FA0" w:rsidRPr="002A2FEC" w:rsidRDefault="000E5FA0" w:rsidP="00354781">
      <w:pPr>
        <w:pStyle w:val="BPC3Heading2"/>
      </w:pPr>
      <w:bookmarkStart w:id="16" w:name="_Toc315780421"/>
      <w:bookmarkStart w:id="17" w:name="_Toc406516727"/>
      <w:r>
        <w:t>Posting File Format Record Layout Definition</w:t>
      </w:r>
      <w:bookmarkEnd w:id="16"/>
      <w:bookmarkEnd w:id="17"/>
    </w:p>
    <w:p w:rsidR="00E33BBA" w:rsidRPr="00E33BBA" w:rsidRDefault="00E33BBA" w:rsidP="00E33BBA">
      <w:pPr>
        <w:rPr>
          <w:lang w:val="en-US"/>
        </w:rPr>
      </w:pPr>
      <w:proofErr w:type="gramStart"/>
      <w:r w:rsidRPr="00E33BBA">
        <w:rPr>
          <w:lang w:val="en-US"/>
        </w:rPr>
        <w:t xml:space="preserve">Length of </w:t>
      </w:r>
      <w:r>
        <w:rPr>
          <w:lang w:val="en-US"/>
        </w:rPr>
        <w:t xml:space="preserve">body the </w:t>
      </w:r>
      <w:r w:rsidRPr="00E33BBA">
        <w:rPr>
          <w:lang w:val="en-US"/>
        </w:rPr>
        <w:t>record</w:t>
      </w:r>
      <w:r>
        <w:rPr>
          <w:lang w:val="en-US"/>
        </w:rPr>
        <w:t xml:space="preserve"> </w:t>
      </w:r>
      <w:r w:rsidR="006650E6" w:rsidRPr="006650E6">
        <w:rPr>
          <w:lang w:val="en-US"/>
        </w:rPr>
        <w:t>determined</w:t>
      </w:r>
      <w:r w:rsidR="006650E6">
        <w:rPr>
          <w:lang w:val="en-US"/>
        </w:rPr>
        <w:t xml:space="preserve"> </w:t>
      </w:r>
      <w:r>
        <w:rPr>
          <w:lang w:val="en-US"/>
        </w:rPr>
        <w:t>by field “</w:t>
      </w:r>
      <w:r w:rsidRPr="00E33BBA">
        <w:rPr>
          <w:lang w:val="en-US"/>
        </w:rPr>
        <w:t>RECORD SIZE</w:t>
      </w:r>
      <w:r>
        <w:rPr>
          <w:lang w:val="en-US"/>
        </w:rPr>
        <w:t>” from header</w:t>
      </w:r>
      <w:r w:rsidRPr="00E33BBA">
        <w:rPr>
          <w:lang w:val="en-US"/>
        </w:rPr>
        <w:t>.</w:t>
      </w:r>
      <w:proofErr w:type="gramEnd"/>
      <w:r w:rsidRPr="00E33BBA">
        <w:rPr>
          <w:lang w:val="en-US"/>
        </w:rPr>
        <w:t xml:space="preserve"> </w:t>
      </w:r>
    </w:p>
    <w:p w:rsidR="00850F9C" w:rsidRPr="006650E6" w:rsidRDefault="00850F9C" w:rsidP="00850F9C">
      <w:pPr>
        <w:rPr>
          <w:lang w:val="en-US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0"/>
        <w:gridCol w:w="709"/>
        <w:gridCol w:w="2126"/>
        <w:gridCol w:w="709"/>
        <w:gridCol w:w="1842"/>
        <w:gridCol w:w="2552"/>
      </w:tblGrid>
      <w:tr w:rsidR="00A97223" w:rsidTr="008F756A">
        <w:trPr>
          <w:cantSplit/>
          <w:tblHeader/>
        </w:trPr>
        <w:tc>
          <w:tcPr>
            <w:tcW w:w="710" w:type="dxa"/>
            <w:shd w:val="clear" w:color="auto" w:fill="C0C0C0"/>
            <w:vAlign w:val="center"/>
          </w:tcPr>
          <w:p w:rsidR="00A97223" w:rsidRPr="00E82C80" w:rsidRDefault="00A97223" w:rsidP="007050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82C8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Field</w:t>
            </w:r>
          </w:p>
        </w:tc>
        <w:tc>
          <w:tcPr>
            <w:tcW w:w="850" w:type="dxa"/>
            <w:shd w:val="clear" w:color="auto" w:fill="C0C0C0"/>
            <w:vAlign w:val="center"/>
          </w:tcPr>
          <w:p w:rsidR="00A97223" w:rsidRPr="00E82C80" w:rsidRDefault="00A97223" w:rsidP="007050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82C8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A97223" w:rsidRPr="00E82C80" w:rsidRDefault="00A97223" w:rsidP="007050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82C8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Number bytes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A97223" w:rsidRPr="00E82C80" w:rsidRDefault="00A97223" w:rsidP="007050E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82C8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A97223" w:rsidRPr="00E82C80" w:rsidRDefault="00A97223" w:rsidP="007050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82C8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:rsidR="00A97223" w:rsidRPr="00E82C80" w:rsidRDefault="00A97223" w:rsidP="007050E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82C8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Value</w:t>
            </w:r>
            <w:r w:rsidR="000D1FA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/ Format</w:t>
            </w:r>
          </w:p>
        </w:tc>
        <w:tc>
          <w:tcPr>
            <w:tcW w:w="2552" w:type="dxa"/>
            <w:shd w:val="clear" w:color="auto" w:fill="C0C0C0"/>
          </w:tcPr>
          <w:p w:rsidR="00A97223" w:rsidRPr="00E82C80" w:rsidRDefault="00A97223" w:rsidP="007050E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SVXP field/Comment</w:t>
            </w: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01-19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19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PAN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C8586D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issuer/</w:t>
            </w:r>
            <w:proofErr w:type="spellStart"/>
            <w:r>
              <w:t>card_number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20-25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Processing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Pr="006C5E3B" w:rsidRDefault="00C956B0" w:rsidP="007050E7">
            <w:pPr>
              <w:pStyle w:val="ad"/>
            </w:pPr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26-37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12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Amount, Requested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Pr="006C5E3B" w:rsidRDefault="008D7A48" w:rsidP="007050E7">
            <w:pPr>
              <w:pStyle w:val="ad"/>
            </w:pPr>
            <w:ins w:id="18" w:author="BPC" w:date="2016-05-25T15:59:00Z">
              <w:r w:rsidRPr="008D7A48">
                <w:t>operation/</w:t>
              </w:r>
              <w:proofErr w:type="spellStart"/>
              <w:r w:rsidRPr="008D7A48">
                <w:t>oper_amount</w:t>
              </w:r>
              <w:proofErr w:type="spellEnd"/>
              <w:r w:rsidRPr="008D7A48">
                <w:t>/</w:t>
              </w:r>
              <w:proofErr w:type="spellStart"/>
              <w:r w:rsidRPr="008D7A48">
                <w:t>amount_value</w:t>
              </w:r>
            </w:ins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38-49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12</w:t>
            </w:r>
          </w:p>
        </w:tc>
        <w:tc>
          <w:tcPr>
            <w:tcW w:w="2126" w:type="dxa"/>
          </w:tcPr>
          <w:p w:rsidR="00C956B0" w:rsidRPr="00981B8A" w:rsidRDefault="00C956B0" w:rsidP="007050E7">
            <w:pPr>
              <w:pStyle w:val="ad"/>
              <w:rPr>
                <w:lang w:val="en-US"/>
              </w:rPr>
            </w:pPr>
            <w:r>
              <w:t xml:space="preserve">Amount, </w:t>
            </w:r>
            <w:r>
              <w:rPr>
                <w:lang w:val="en-US"/>
              </w:rPr>
              <w:t>Account 2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Pr="006C5E3B" w:rsidRDefault="00C956B0" w:rsidP="007050E7">
            <w:pPr>
              <w:pStyle w:val="ad"/>
            </w:pPr>
            <w:r w:rsidRPr="006C5E3B">
              <w:t>destination/</w:t>
            </w:r>
            <w:proofErr w:type="spellStart"/>
            <w:r w:rsidRPr="006C5E3B">
              <w:t>account_amount</w:t>
            </w:r>
            <w:proofErr w:type="spellEnd"/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50-61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12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Amount, Account 1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Pr="006C5E3B" w:rsidRDefault="00C956B0" w:rsidP="007050E7">
            <w:pPr>
              <w:pStyle w:val="ad"/>
            </w:pPr>
            <w:r w:rsidRPr="006C5E3B">
              <w:t>issuer/</w:t>
            </w:r>
            <w:proofErr w:type="spellStart"/>
            <w:r w:rsidRPr="006C5E3B">
              <w:t>account_amount</w:t>
            </w:r>
            <w:proofErr w:type="spellEnd"/>
          </w:p>
          <w:p w:rsidR="00C956B0" w:rsidRPr="006C5E3B" w:rsidRDefault="00C956B0" w:rsidP="007050E7">
            <w:pPr>
              <w:pStyle w:val="ad"/>
            </w:pPr>
            <w:proofErr w:type="spellStart"/>
            <w:r w:rsidRPr="006C5E3B">
              <w:t>sttl_amount</w:t>
            </w:r>
            <w:proofErr w:type="spellEnd"/>
            <w:r w:rsidRPr="006C5E3B">
              <w:t>/</w:t>
            </w:r>
            <w:proofErr w:type="spellStart"/>
            <w:r w:rsidRPr="006C5E3B">
              <w:rPr>
                <w:iCs/>
                <w:szCs w:val="20"/>
              </w:rPr>
              <w:t>amount_value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62-71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Transmission Date and Time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proofErr w:type="spellStart"/>
            <w:r>
              <w:t>MMDDhhmmss</w:t>
            </w:r>
            <w:proofErr w:type="spellEnd"/>
          </w:p>
        </w:tc>
        <w:tc>
          <w:tcPr>
            <w:tcW w:w="2552" w:type="dxa"/>
          </w:tcPr>
          <w:p w:rsidR="00C956B0" w:rsidRPr="006C5E3B" w:rsidRDefault="00C956B0" w:rsidP="007050E7">
            <w:pPr>
              <w:pStyle w:val="ad"/>
            </w:pPr>
            <w:proofErr w:type="spellStart"/>
            <w:r w:rsidRPr="006C5E3B">
              <w:t>oper_date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7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72-79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r>
              <w:t>ZERO</w:t>
            </w:r>
          </w:p>
        </w:tc>
        <w:tc>
          <w:tcPr>
            <w:tcW w:w="2552" w:type="dxa"/>
          </w:tcPr>
          <w:p w:rsidR="00C956B0" w:rsidRPr="006C5E3B" w:rsidRDefault="00C956B0" w:rsidP="007050E7">
            <w:pPr>
              <w:pStyle w:val="ad"/>
            </w:pPr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80-87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Conversion Rate Settlement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Pr="006C5E3B" w:rsidRDefault="00C956B0" w:rsidP="007050E7">
            <w:pPr>
              <w:pStyle w:val="ad"/>
            </w:pPr>
            <w:proofErr w:type="spellStart"/>
            <w:r w:rsidRPr="006C5E3B">
              <w:t>auth_data</w:t>
            </w:r>
            <w:proofErr w:type="spellEnd"/>
            <w:r w:rsidRPr="006C5E3B">
              <w:t xml:space="preserve">/ </w:t>
            </w:r>
            <w:proofErr w:type="spellStart"/>
            <w:r w:rsidRPr="006C5E3B">
              <w:t>network_cnvt_rate</w:t>
            </w:r>
            <w:proofErr w:type="spellEnd"/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88-95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Conversion Rate Cardholder Billing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  <w:proofErr w:type="spellStart"/>
            <w:r>
              <w:t>auth_data</w:t>
            </w:r>
            <w:proofErr w:type="spellEnd"/>
            <w:r>
              <w:t>/</w:t>
            </w:r>
            <w:r w:rsidRPr="003C7064">
              <w:t xml:space="preserve"> </w:t>
            </w:r>
            <w:proofErr w:type="spellStart"/>
            <w:r w:rsidRPr="003C7064">
              <w:t>bin_cnvt_rate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10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96-101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System Trace Audit Number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Pr="00B97189" w:rsidRDefault="00C956B0" w:rsidP="007050E7">
            <w:pPr>
              <w:pStyle w:val="ad"/>
              <w:rPr>
                <w:lang w:val="en-US"/>
              </w:rPr>
            </w:pPr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11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102-110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Universal Transaction Number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Pr="00383924" w:rsidRDefault="00AE33A6" w:rsidP="007050E7">
            <w:pPr>
              <w:pStyle w:val="ad"/>
              <w:rPr>
                <w:lang w:val="en-US"/>
              </w:rPr>
            </w:pPr>
            <w:proofErr w:type="spellStart"/>
            <w:ins w:id="19" w:author="BPC" w:date="2016-05-25T15:37:00Z">
              <w:r w:rsidRPr="00AE33A6">
                <w:rPr>
                  <w:lang w:val="en-US"/>
                </w:rPr>
                <w:t>auth_data</w:t>
              </w:r>
              <w:proofErr w:type="spellEnd"/>
              <w:r w:rsidRPr="00AE33A6">
                <w:rPr>
                  <w:lang w:val="en-US"/>
                </w:rPr>
                <w:t>/</w:t>
              </w:r>
              <w:proofErr w:type="spellStart"/>
              <w:r w:rsidRPr="00AE33A6">
                <w:rPr>
                  <w:lang w:val="en-US"/>
                </w:rPr>
                <w:t>external_auth_id</w:t>
              </w:r>
            </w:ins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12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111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Reversal Flag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Pr="007E1CAD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is_reversal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13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112-120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SVFE Trace number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Default="004C5E41" w:rsidP="007050E7">
            <w:pPr>
              <w:pStyle w:val="ad"/>
            </w:pPr>
            <w:proofErr w:type="spellStart"/>
            <w:ins w:id="20" w:author="BPC" w:date="2015-11-25T10:24:00Z">
              <w:r w:rsidRPr="004C5E41">
                <w:t>auth_data</w:t>
              </w:r>
              <w:proofErr w:type="spellEnd"/>
              <w:r w:rsidRPr="004C5E41">
                <w:t>/</w:t>
              </w:r>
              <w:proofErr w:type="spellStart"/>
              <w:r w:rsidRPr="004C5E41">
                <w:t>trace_number</w:t>
              </w:r>
            </w:ins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14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121-124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SVFE Message Type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Pr="007E1CAD" w:rsidRDefault="008D7A48" w:rsidP="007050E7">
            <w:pPr>
              <w:pStyle w:val="ad"/>
              <w:rPr>
                <w:lang w:val="en-US"/>
              </w:rPr>
            </w:pPr>
            <w:ins w:id="21" w:author="BPC" w:date="2016-05-25T15:54:00Z">
              <w:r w:rsidRPr="008D7A48">
                <w:rPr>
                  <w:lang w:val="en-US"/>
                </w:rPr>
                <w:t>operation/</w:t>
              </w:r>
              <w:proofErr w:type="spellStart"/>
              <w:r w:rsidRPr="008D7A48">
                <w:rPr>
                  <w:lang w:val="en-US"/>
                </w:rPr>
                <w:t>msg_type</w:t>
              </w:r>
            </w:ins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15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125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Phase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16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126-131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 xml:space="preserve">SVFE System Time 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proofErr w:type="spellStart"/>
            <w:r>
              <w:t>hhmmss</w:t>
            </w:r>
            <w:proofErr w:type="spellEnd"/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  <w:proofErr w:type="spellStart"/>
            <w:r>
              <w:t>host_date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17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132-135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SVFE System Date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r>
              <w:t>MMDD</w:t>
            </w: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  <w:proofErr w:type="spellStart"/>
            <w:r>
              <w:t>host_date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18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136-141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Date, Expiration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r>
              <w:t>YYYYMM</w:t>
            </w: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  <w:r>
              <w:t>issuer/</w:t>
            </w:r>
            <w:proofErr w:type="spellStart"/>
            <w:r>
              <w:t>card_expir_date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lastRenderedPageBreak/>
              <w:t>19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142-149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Date, Settlement –acquirer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r>
              <w:t xml:space="preserve">YYYYMMDD </w:t>
            </w: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20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150-155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Time, Settlement –acquirer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proofErr w:type="spellStart"/>
            <w:r>
              <w:t>hhmmss</w:t>
            </w:r>
            <w:proofErr w:type="spellEnd"/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21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156-163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Date, Settlement –issuer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r>
              <w:t xml:space="preserve">YYYYMMDD </w:t>
            </w:r>
          </w:p>
        </w:tc>
        <w:tc>
          <w:tcPr>
            <w:tcW w:w="2552" w:type="dxa"/>
          </w:tcPr>
          <w:p w:rsidR="00C956B0" w:rsidRDefault="008D7A48" w:rsidP="007050E7">
            <w:pPr>
              <w:pStyle w:val="ad"/>
            </w:pPr>
            <w:ins w:id="22" w:author="BPC" w:date="2016-05-25T15:56:00Z">
              <w:r w:rsidRPr="008D7A48">
                <w:t>operation/</w:t>
              </w:r>
              <w:proofErr w:type="spellStart"/>
              <w:r w:rsidRPr="008D7A48">
                <w:t>sttl_date</w:t>
              </w:r>
            </w:ins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22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164-169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Time, Settlement –issuer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proofErr w:type="spellStart"/>
            <w:r>
              <w:t>hhmmss</w:t>
            </w:r>
            <w:proofErr w:type="spellEnd"/>
          </w:p>
        </w:tc>
        <w:tc>
          <w:tcPr>
            <w:tcW w:w="2552" w:type="dxa"/>
          </w:tcPr>
          <w:p w:rsidR="00C956B0" w:rsidRDefault="008D7A48" w:rsidP="007050E7">
            <w:pPr>
              <w:pStyle w:val="ad"/>
            </w:pPr>
            <w:ins w:id="23" w:author="BPC" w:date="2016-05-25T15:56:00Z">
              <w:r w:rsidRPr="008D7A48">
                <w:t>operation/</w:t>
              </w:r>
              <w:proofErr w:type="spellStart"/>
              <w:r w:rsidRPr="008D7A48">
                <w:t>sttl_date</w:t>
              </w:r>
            </w:ins>
            <w:proofErr w:type="spellEnd"/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23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170-173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Date, Conversion – Card Network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r>
              <w:t xml:space="preserve">MMDD </w:t>
            </w: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  <w:proofErr w:type="spellStart"/>
            <w:r>
              <w:t>auth_data</w:t>
            </w:r>
            <w:proofErr w:type="spellEnd"/>
            <w:r>
              <w:t>/</w:t>
            </w:r>
            <w:r w:rsidRPr="003C7064">
              <w:t xml:space="preserve"> </w:t>
            </w:r>
            <w:proofErr w:type="spellStart"/>
            <w:r w:rsidRPr="003C7064">
              <w:t>network_cnvt_date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24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174-181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Date, Conversion – Cardholder Billing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proofErr w:type="spellStart"/>
            <w:r>
              <w:t>MMDDhhmm</w:t>
            </w:r>
            <w:proofErr w:type="spellEnd"/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25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182-185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r>
              <w:t>ZERO</w:t>
            </w: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26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186-189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Merchant’s Type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  <w:r>
              <w:t>mcc</w:t>
            </w: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27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190-192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Acquiring Institution Country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28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193-195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r>
              <w:t>ZERO</w:t>
            </w: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29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196-198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r>
              <w:t>ZERO</w:t>
            </w: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30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199-201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Point-of-Service Entry Mode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  <w:proofErr w:type="spellStart"/>
            <w:r>
              <w:t>auth_data</w:t>
            </w:r>
            <w:proofErr w:type="spellEnd"/>
            <w:r>
              <w:t>/</w:t>
            </w:r>
            <w:r w:rsidRPr="003C7064">
              <w:t xml:space="preserve"> </w:t>
            </w:r>
            <w:proofErr w:type="spellStart"/>
            <w:r w:rsidRPr="003C7064">
              <w:t>pos_entry_mode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31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202-204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Card Sequence Number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  <w:r>
              <w:t>issuer/</w:t>
            </w:r>
            <w:proofErr w:type="spellStart"/>
            <w:r>
              <w:t>card_seq_number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32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205-207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Network International Identifier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056A1C" w:rsidRDefault="00C956B0" w:rsidP="007050E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used</w:t>
            </w: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  <w:rPr>
                <w:lang w:val="en-US"/>
              </w:rPr>
            </w:pPr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33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208-209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Point-of-Service Condition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  <w:proofErr w:type="spellStart"/>
            <w:r>
              <w:t>auth_data</w:t>
            </w:r>
            <w:proofErr w:type="spellEnd"/>
            <w:r>
              <w:t>/</w:t>
            </w:r>
            <w:r w:rsidRPr="003C7064">
              <w:t xml:space="preserve"> </w:t>
            </w:r>
            <w:proofErr w:type="spellStart"/>
            <w:r w:rsidRPr="003C7064">
              <w:t>pos_cond_code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34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210-211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rPr>
                <w:lang w:val="en-US"/>
              </w:rPr>
              <w:t>Not used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r>
              <w:t>Zero filled</w:t>
            </w: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35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212-219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Amount, Transaction Fee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  <w:proofErr w:type="spellStart"/>
            <w:r>
              <w:t>oper_surcharge_amount</w:t>
            </w:r>
            <w:proofErr w:type="spellEnd"/>
            <w:r>
              <w:t>/</w:t>
            </w:r>
            <w:proofErr w:type="spellStart"/>
            <w:r>
              <w:t>amount_value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36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220-227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Amount, Transaction Fee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Default="008D7A48" w:rsidP="007050E7">
            <w:pPr>
              <w:pStyle w:val="ad"/>
            </w:pPr>
            <w:proofErr w:type="spellStart"/>
            <w:ins w:id="24" w:author="BPC" w:date="2016-05-25T15:57:00Z">
              <w:r w:rsidRPr="008D7A48">
                <w:t>additional_amount</w:t>
              </w:r>
              <w:proofErr w:type="spellEnd"/>
              <w:r w:rsidRPr="008D7A48">
                <w:t>/</w:t>
              </w:r>
              <w:proofErr w:type="spellStart"/>
              <w:r w:rsidRPr="008D7A48">
                <w:t>amount_value</w:t>
              </w:r>
            </w:ins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37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228-235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r>
              <w:t>ZERO</w:t>
            </w: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38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236-243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056A1C" w:rsidRDefault="00C956B0" w:rsidP="007050E7">
            <w:pPr>
              <w:pStyle w:val="ad"/>
            </w:pPr>
            <w:r>
              <w:t>ZERO</w:t>
            </w: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39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244-254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Acquiring Institution Identification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056A1C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Pr="00056A1C" w:rsidRDefault="00C956B0" w:rsidP="007050E7">
            <w:pPr>
              <w:pStyle w:val="ad"/>
            </w:pPr>
            <w:proofErr w:type="spellStart"/>
            <w:r>
              <w:t>acq_inst_bin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lastRenderedPageBreak/>
              <w:t>40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255-265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Forwarding Institution Identification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056A1C" w:rsidRDefault="00C956B0" w:rsidP="007050E7">
            <w:pPr>
              <w:pStyle w:val="ad"/>
            </w:pPr>
          </w:p>
        </w:tc>
        <w:tc>
          <w:tcPr>
            <w:tcW w:w="2552" w:type="dxa"/>
          </w:tcPr>
          <w:p w:rsidR="00C956B0" w:rsidRPr="000B234C" w:rsidRDefault="00C956B0" w:rsidP="007050E7">
            <w:pPr>
              <w:pStyle w:val="ad"/>
              <w:rPr>
                <w:lang w:val="en-US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41.1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266-273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r w:rsidRPr="00115DDF">
              <w:rPr>
                <w:lang w:val="ru-RU"/>
              </w:rPr>
              <w:t>S</w:t>
            </w:r>
            <w:r>
              <w:rPr>
                <w:lang w:val="en-US"/>
              </w:rPr>
              <w:t>PACE</w:t>
            </w:r>
          </w:p>
        </w:tc>
        <w:tc>
          <w:tcPr>
            <w:tcW w:w="255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3F0B7B">
            <w:pPr>
              <w:pStyle w:val="ad"/>
              <w:jc w:val="center"/>
            </w:pPr>
            <w:r>
              <w:t>41.2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274-293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C956B0" w:rsidRPr="00783A5C" w:rsidRDefault="00C956B0" w:rsidP="007050E7">
            <w:pPr>
              <w:pStyle w:val="ad"/>
              <w:rPr>
                <w:lang w:val="ru-RU"/>
              </w:rPr>
            </w:pPr>
            <w:r>
              <w:t>Network Reference Number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640718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network_refnum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42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294-305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12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Retrieval Reference Number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640718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originator_refnum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43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306-311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Authorization Identification Response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6C5E3B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6C5E3B" w:rsidRDefault="00C956B0" w:rsidP="007050E7">
            <w:pPr>
              <w:pStyle w:val="ad"/>
              <w:rPr>
                <w:lang w:val="ru-RU"/>
              </w:rPr>
            </w:pPr>
            <w:r w:rsidRPr="006C5E3B">
              <w:t>issuer/</w:t>
            </w:r>
            <w:proofErr w:type="spellStart"/>
            <w:r w:rsidRPr="006C5E3B">
              <w:t>auth_code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44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312-313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Response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6C5E3B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6C5E3B" w:rsidRDefault="00C956B0" w:rsidP="007050E7">
            <w:pPr>
              <w:pStyle w:val="ad"/>
              <w:rPr>
                <w:rStyle w:val="ae"/>
                <w:lang w:val="en-US"/>
              </w:rPr>
            </w:pPr>
            <w:proofErr w:type="spellStart"/>
            <w:r w:rsidRPr="006C5E3B">
              <w:rPr>
                <w:iCs/>
                <w:szCs w:val="20"/>
              </w:rPr>
              <w:t>auth_data</w:t>
            </w:r>
            <w:proofErr w:type="spellEnd"/>
            <w:r w:rsidRPr="006C5E3B">
              <w:rPr>
                <w:iCs/>
                <w:szCs w:val="20"/>
              </w:rPr>
              <w:t>/</w:t>
            </w:r>
            <w:proofErr w:type="spellStart"/>
            <w:r w:rsidRPr="006C5E3B">
              <w:rPr>
                <w:iCs/>
                <w:szCs w:val="20"/>
              </w:rPr>
              <w:t>status_reason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45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314-316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Pr="00056A1C" w:rsidRDefault="00C956B0" w:rsidP="007050E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Account 2 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0B234C" w:rsidRDefault="00C956B0" w:rsidP="007050E7">
            <w:pPr>
              <w:pStyle w:val="ad"/>
              <w:rPr>
                <w:lang w:val="en-US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46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317-332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16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Card Acceptor Terminal Identification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Default="00C956B0" w:rsidP="007050E7">
            <w:pPr>
              <w:pStyle w:val="ad"/>
            </w:pPr>
            <w:r>
              <w:t>an (</w:t>
            </w:r>
            <w:proofErr w:type="spellStart"/>
            <w:r w:rsidRPr="00115DDF">
              <w:rPr>
                <w:lang w:val="ru-RU"/>
              </w:rPr>
              <w:t>alphanumeric</w:t>
            </w:r>
            <w:proofErr w:type="spellEnd"/>
            <w:r>
              <w:t>)</w:t>
            </w: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  <w:proofErr w:type="spellStart"/>
            <w:r>
              <w:t>terminal_number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47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333-347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15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Card Acceptor Identification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727E5B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merchant_number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48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348-378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Card Acceptor Name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727E5B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merchant_name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49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379-409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 xml:space="preserve">Card </w:t>
            </w:r>
            <w:smartTag w:uri="urn:schemas-microsoft-com:office:smarttags" w:element="Street">
              <w:smartTag w:uri="urn:schemas-microsoft-com:office:smarttags" w:element="address">
                <w:r>
                  <w:t>Acceptor Street</w:t>
                </w:r>
              </w:smartTag>
            </w:smartTag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727E5B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merchant_street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50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410-440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smartTag w:uri="urn:schemas-microsoft-com:office:smarttags" w:element="place">
              <w:smartTag w:uri="urn:schemas-microsoft-com:office:smarttags" w:element="PlaceName">
                <w:r>
                  <w:t>Card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Acceptor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City</w:t>
                </w:r>
              </w:smartTag>
            </w:smartTag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727E5B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merchant_city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51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441-455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15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smartTag w:uri="urn:schemas-microsoft-com:office:smarttags" w:element="place">
              <w:smartTag w:uri="urn:schemas-microsoft-com:office:smarttags" w:element="PlaceName">
                <w:r>
                  <w:t>Card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Acceptor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State</w:t>
                </w:r>
              </w:smartTag>
            </w:smartTag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727E5B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merchant_region</w:t>
            </w:r>
            <w:proofErr w:type="spellEnd"/>
          </w:p>
        </w:tc>
      </w:tr>
      <w:tr w:rsidR="00C956B0" w:rsidRPr="00C77A01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52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456-470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15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Card Acceptor Country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FE3AFF" w:rsidRDefault="00C956B0" w:rsidP="0062321A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This field contains the two-letter</w:t>
            </w:r>
            <w:r>
              <w:rPr>
                <w:lang w:val="en-US"/>
              </w:rPr>
              <w:t xml:space="preserve"> or tree-letter</w:t>
            </w:r>
            <w:r w:rsidRPr="00FE3AFF">
              <w:rPr>
                <w:lang w:val="en-US"/>
              </w:rPr>
              <w:t xml:space="preserve"> country code as defined in ISO 3166.</w:t>
            </w:r>
          </w:p>
        </w:tc>
        <w:tc>
          <w:tcPr>
            <w:tcW w:w="255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merchant_country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53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471-485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15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Card Acceptor Postal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640718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merchant_postcode</w:t>
            </w:r>
            <w:proofErr w:type="spellEnd"/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54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486-510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25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Additional Response Data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471644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auth_data</w:t>
            </w:r>
            <w:proofErr w:type="spellEnd"/>
            <w:r>
              <w:rPr>
                <w:lang w:val="en-US"/>
              </w:rPr>
              <w:t>/</w:t>
            </w:r>
            <w:r w:rsidRPr="003C7064">
              <w:t xml:space="preserve"> </w:t>
            </w:r>
            <w:proofErr w:type="spellStart"/>
            <w:r w:rsidRPr="003C7064">
              <w:t>addr_verif_result</w:t>
            </w:r>
            <w:proofErr w:type="spellEnd"/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55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511-513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Currency Code Transaction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oper_amount</w:t>
            </w:r>
            <w:proofErr w:type="spellEnd"/>
            <w:r>
              <w:rPr>
                <w:lang w:val="en-US"/>
              </w:rPr>
              <w:t>/currency</w:t>
            </w:r>
          </w:p>
          <w:p w:rsidR="00C956B0" w:rsidRPr="00640718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t>oper_surcharge_amount</w:t>
            </w:r>
            <w:proofErr w:type="spellEnd"/>
            <w:r>
              <w:rPr>
                <w:lang w:val="en-US"/>
              </w:rPr>
              <w:t xml:space="preserve"> /currency</w:t>
            </w:r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56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514-516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Currency Code Settlement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sttl_amount</w:t>
            </w:r>
            <w:proofErr w:type="spellEnd"/>
            <w:r>
              <w:rPr>
                <w:lang w:val="en-US"/>
              </w:rPr>
              <w:t>/currency</w:t>
            </w:r>
          </w:p>
          <w:p w:rsidR="00C956B0" w:rsidRPr="00640718" w:rsidRDefault="00C956B0" w:rsidP="007050E7">
            <w:pPr>
              <w:pStyle w:val="ad"/>
              <w:rPr>
                <w:lang w:val="en-US"/>
              </w:rPr>
            </w:pPr>
            <w:r>
              <w:t>destination/</w:t>
            </w:r>
            <w:r>
              <w:rPr>
                <w:lang w:val="en-US"/>
              </w:rPr>
              <w:t xml:space="preserve"> currency</w:t>
            </w: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57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517-519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Currency Code Cardholder Billing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640718" w:rsidRDefault="00C956B0" w:rsidP="007050E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issuer/</w:t>
            </w:r>
            <w:proofErr w:type="spellStart"/>
            <w:r>
              <w:rPr>
                <w:lang w:val="en-US"/>
              </w:rPr>
              <w:t>account_currency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lastRenderedPageBreak/>
              <w:t>58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520-639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120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Additional Amounts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640718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auth_data</w:t>
            </w:r>
            <w:proofErr w:type="spellEnd"/>
            <w:r>
              <w:rPr>
                <w:lang w:val="en-US"/>
              </w:rPr>
              <w:t>/amounts</w:t>
            </w: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59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640-642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Network Management Information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0B234C" w:rsidRDefault="00C956B0" w:rsidP="007050E7">
            <w:pPr>
              <w:pStyle w:val="ad"/>
              <w:rPr>
                <w:lang w:val="en-US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60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643-6</w:t>
            </w:r>
            <w:r>
              <w:rPr>
                <w:lang w:val="en-US"/>
              </w:rPr>
              <w:t>5</w:t>
            </w:r>
            <w:r>
              <w:t>4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  <w:rPr>
                <w:lang w:val="en-US"/>
              </w:rPr>
            </w:pPr>
            <w:r>
              <w:t>Not used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r w:rsidRPr="00115DDF">
              <w:rPr>
                <w:lang w:val="ru-RU"/>
              </w:rPr>
              <w:t>SPACE</w:t>
            </w:r>
          </w:p>
        </w:tc>
        <w:tc>
          <w:tcPr>
            <w:tcW w:w="255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655-684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Original Data Elements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0B234C" w:rsidRDefault="00C956B0" w:rsidP="007050E7">
            <w:pPr>
              <w:pStyle w:val="ad"/>
              <w:rPr>
                <w:lang w:val="en-US"/>
              </w:rPr>
            </w:pPr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62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685-726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42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Replacement Amounts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6C5E3B" w:rsidRDefault="008D7A48" w:rsidP="007050E7">
            <w:pPr>
              <w:pStyle w:val="ad"/>
              <w:rPr>
                <w:lang w:val="en-US"/>
              </w:rPr>
            </w:pPr>
            <w:proofErr w:type="spellStart"/>
            <w:ins w:id="25" w:author="BPC" w:date="2016-05-25T15:59:00Z">
              <w:r w:rsidRPr="008D7A48">
                <w:rPr>
                  <w:lang w:val="en-US"/>
                </w:rPr>
                <w:t>oper_replacement_amount</w:t>
              </w:r>
              <w:proofErr w:type="spellEnd"/>
              <w:r w:rsidRPr="008D7A48">
                <w:rPr>
                  <w:lang w:val="en-US"/>
                </w:rPr>
                <w:t>/</w:t>
              </w:r>
              <w:proofErr w:type="spellStart"/>
              <w:r w:rsidRPr="008D7A48">
                <w:rPr>
                  <w:lang w:val="en-US"/>
                </w:rPr>
                <w:t>amount_value</w:t>
              </w:r>
            </w:ins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63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727-737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Receiving Institution Identification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proofErr w:type="spellStart"/>
            <w:r w:rsidRPr="00115DDF">
              <w:rPr>
                <w:lang w:val="ru-RU"/>
              </w:rPr>
              <w:t>left</w:t>
            </w:r>
            <w:proofErr w:type="spellEnd"/>
            <w:r w:rsidRPr="00115DDF">
              <w:rPr>
                <w:lang w:val="ru-RU"/>
              </w:rPr>
              <w:t xml:space="preserve"> </w:t>
            </w:r>
            <w:proofErr w:type="spellStart"/>
            <w:r w:rsidRPr="00115DDF">
              <w:rPr>
                <w:lang w:val="ru-RU"/>
              </w:rPr>
              <w:t>justified</w:t>
            </w:r>
            <w:proofErr w:type="spellEnd"/>
            <w:r w:rsidRPr="00115DDF">
              <w:rPr>
                <w:lang w:val="ru-RU"/>
              </w:rPr>
              <w:t xml:space="preserve">, </w:t>
            </w:r>
            <w:proofErr w:type="spellStart"/>
            <w:r w:rsidRPr="00115DDF">
              <w:rPr>
                <w:lang w:val="ru-RU"/>
              </w:rPr>
              <w:t>blank</w:t>
            </w:r>
            <w:proofErr w:type="spellEnd"/>
            <w:r w:rsidRPr="00115DDF">
              <w:rPr>
                <w:lang w:val="ru-RU"/>
              </w:rPr>
              <w:t xml:space="preserve"> </w:t>
            </w:r>
            <w:proofErr w:type="spellStart"/>
            <w:r w:rsidRPr="00115DDF">
              <w:rPr>
                <w:lang w:val="ru-RU"/>
              </w:rPr>
              <w:t>filled</w:t>
            </w:r>
            <w:proofErr w:type="spellEnd"/>
          </w:p>
        </w:tc>
        <w:tc>
          <w:tcPr>
            <w:tcW w:w="2552" w:type="dxa"/>
          </w:tcPr>
          <w:p w:rsidR="00C956B0" w:rsidRPr="000B234C" w:rsidRDefault="00C956B0" w:rsidP="007050E7">
            <w:pPr>
              <w:pStyle w:val="ad"/>
              <w:rPr>
                <w:lang w:val="en-US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Pr="00A16417" w:rsidRDefault="00C956B0" w:rsidP="007050E7">
            <w:pPr>
              <w:pStyle w:val="ad"/>
              <w:jc w:val="center"/>
              <w:rPr>
                <w:lang w:val="en-US"/>
              </w:rPr>
            </w:pPr>
            <w:r>
              <w:rPr>
                <w:lang w:val="ru-RU"/>
              </w:rPr>
              <w:t>64</w:t>
            </w:r>
            <w:r>
              <w:rPr>
                <w:lang w:val="en-US"/>
              </w:rPr>
              <w:t>.1</w:t>
            </w:r>
          </w:p>
        </w:tc>
        <w:tc>
          <w:tcPr>
            <w:tcW w:w="850" w:type="dxa"/>
          </w:tcPr>
          <w:p w:rsidR="00C956B0" w:rsidRPr="001D0BD7" w:rsidRDefault="00C956B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738-753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16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r w:rsidRPr="00115DDF">
              <w:rPr>
                <w:lang w:val="ru-RU"/>
              </w:rPr>
              <w:t>SPACE</w:t>
            </w:r>
          </w:p>
        </w:tc>
        <w:tc>
          <w:tcPr>
            <w:tcW w:w="255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Pr="00A16417" w:rsidRDefault="00C956B0" w:rsidP="007050E7">
            <w:pPr>
              <w:pStyle w:val="ad"/>
              <w:jc w:val="center"/>
              <w:rPr>
                <w:lang w:val="en-US"/>
              </w:rPr>
            </w:pPr>
            <w:r>
              <w:rPr>
                <w:lang w:val="ru-RU"/>
              </w:rPr>
              <w:t>64</w:t>
            </w:r>
            <w:r>
              <w:rPr>
                <w:lang w:val="en-US"/>
              </w:rPr>
              <w:t>.2</w:t>
            </w:r>
          </w:p>
        </w:tc>
        <w:tc>
          <w:tcPr>
            <w:tcW w:w="850" w:type="dxa"/>
          </w:tcPr>
          <w:p w:rsidR="00C956B0" w:rsidRPr="001D0BD7" w:rsidRDefault="00C956B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754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'='</w:t>
            </w: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  <w:rPr>
                <w:lang w:val="ru-RU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Pr="00A16417" w:rsidRDefault="00C956B0" w:rsidP="007050E7">
            <w:pPr>
              <w:pStyle w:val="ad"/>
              <w:jc w:val="center"/>
              <w:rPr>
                <w:lang w:val="en-US"/>
              </w:rPr>
            </w:pPr>
            <w:r>
              <w:rPr>
                <w:lang w:val="ru-RU"/>
              </w:rPr>
              <w:t>64</w:t>
            </w:r>
            <w:r>
              <w:rPr>
                <w:lang w:val="en-US"/>
              </w:rPr>
              <w:t>.3</w:t>
            </w:r>
          </w:p>
        </w:tc>
        <w:tc>
          <w:tcPr>
            <w:tcW w:w="850" w:type="dxa"/>
          </w:tcPr>
          <w:p w:rsidR="00C956B0" w:rsidRPr="001D0BD7" w:rsidRDefault="00C956B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755-758</w:t>
            </w:r>
          </w:p>
        </w:tc>
        <w:tc>
          <w:tcPr>
            <w:tcW w:w="709" w:type="dxa"/>
            <w:shd w:val="clear" w:color="auto" w:fill="E6E6E6"/>
          </w:tcPr>
          <w:p w:rsidR="00C956B0" w:rsidRPr="000A0D41" w:rsidRDefault="00C956B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r w:rsidRPr="00115DDF">
              <w:rPr>
                <w:lang w:val="ru-RU"/>
              </w:rPr>
              <w:t>SPACE</w:t>
            </w:r>
          </w:p>
        </w:tc>
        <w:tc>
          <w:tcPr>
            <w:tcW w:w="255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64.4</w:t>
            </w:r>
          </w:p>
        </w:tc>
        <w:tc>
          <w:tcPr>
            <w:tcW w:w="850" w:type="dxa"/>
          </w:tcPr>
          <w:p w:rsidR="00C956B0" w:rsidRPr="000A0D41" w:rsidRDefault="00C956B0" w:rsidP="007050E7">
            <w:pPr>
              <w:pStyle w:val="ad"/>
              <w:jc w:val="center"/>
              <w:rPr>
                <w:lang w:val="ru-RU"/>
              </w:rPr>
            </w:pPr>
            <w:r>
              <w:t>7</w:t>
            </w:r>
            <w:r>
              <w:rPr>
                <w:lang w:val="ru-RU"/>
              </w:rPr>
              <w:t>59</w:t>
            </w:r>
            <w:r>
              <w:t>-</w:t>
            </w:r>
            <w:r>
              <w:rPr>
                <w:lang w:val="ru-RU"/>
              </w:rPr>
              <w:t>761</w:t>
            </w:r>
          </w:p>
        </w:tc>
        <w:tc>
          <w:tcPr>
            <w:tcW w:w="709" w:type="dxa"/>
            <w:shd w:val="clear" w:color="auto" w:fill="E6E6E6"/>
          </w:tcPr>
          <w:p w:rsidR="00C956B0" w:rsidRPr="000A0D41" w:rsidRDefault="00C956B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Service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E428AD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auth_data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service_code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64.5</w:t>
            </w:r>
          </w:p>
        </w:tc>
        <w:tc>
          <w:tcPr>
            <w:tcW w:w="850" w:type="dxa"/>
          </w:tcPr>
          <w:p w:rsidR="00C956B0" w:rsidRPr="000A0D41" w:rsidRDefault="00C956B0" w:rsidP="007050E7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  <w:r>
              <w:rPr>
                <w:lang w:val="en-US"/>
              </w:rPr>
              <w:t>2</w:t>
            </w:r>
            <w:r>
              <w:rPr>
                <w:lang w:val="ru-RU"/>
              </w:rPr>
              <w:t>-774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r w:rsidRPr="00115DDF">
              <w:rPr>
                <w:lang w:val="ru-RU"/>
              </w:rPr>
              <w:t>SPACE</w:t>
            </w:r>
          </w:p>
        </w:tc>
        <w:tc>
          <w:tcPr>
            <w:tcW w:w="255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65.1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775-777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SVFE Transaction Type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152BF7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oper_type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65.2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778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956B0" w:rsidRPr="009645B8" w:rsidRDefault="00C956B0" w:rsidP="007050E7">
            <w:pPr>
              <w:pStyle w:val="ad"/>
              <w:rPr>
                <w:lang w:val="en-US"/>
              </w:rPr>
            </w:pPr>
            <w:r>
              <w:t xml:space="preserve">SVFE </w:t>
            </w:r>
            <w:r>
              <w:rPr>
                <w:lang w:val="en-US"/>
              </w:rPr>
              <w:t>Account 1 Type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E428AD" w:rsidRDefault="00C956B0" w:rsidP="007050E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issuer/</w:t>
            </w:r>
            <w:proofErr w:type="spellStart"/>
            <w:r>
              <w:rPr>
                <w:lang w:val="en-US"/>
              </w:rPr>
              <w:t>account_type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65.3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779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 xml:space="preserve">SVFE </w:t>
            </w:r>
            <w:r>
              <w:rPr>
                <w:lang w:val="en-US"/>
              </w:rPr>
              <w:t>Account 2 Type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E428AD" w:rsidRDefault="00C956B0" w:rsidP="007050E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destination/</w:t>
            </w:r>
            <w:proofErr w:type="spellStart"/>
            <w:r>
              <w:rPr>
                <w:lang w:val="en-US"/>
              </w:rPr>
              <w:t>account_type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66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780-782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SVFE Response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proofErr w:type="spellStart"/>
            <w:r>
              <w:t>response_code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67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783-785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ATM Response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0B234C" w:rsidRDefault="008D7A48" w:rsidP="007050E7">
            <w:pPr>
              <w:pStyle w:val="ad"/>
              <w:rPr>
                <w:lang w:val="en-US"/>
              </w:rPr>
            </w:pPr>
            <w:ins w:id="26" w:author="BPC" w:date="2016-05-25T16:00:00Z">
              <w:r w:rsidRPr="008D7A48">
                <w:rPr>
                  <w:lang w:val="en-US"/>
                </w:rPr>
                <w:t>operation/status</w:t>
              </w:r>
            </w:ins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68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786-809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24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Account 1 Number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proofErr w:type="spellStart"/>
            <w:r w:rsidRPr="00115DDF">
              <w:rPr>
                <w:lang w:val="ru-RU"/>
              </w:rPr>
              <w:t>left</w:t>
            </w:r>
            <w:proofErr w:type="spellEnd"/>
            <w:r w:rsidRPr="00115DDF">
              <w:rPr>
                <w:lang w:val="ru-RU"/>
              </w:rPr>
              <w:t xml:space="preserve"> </w:t>
            </w:r>
            <w:proofErr w:type="spellStart"/>
            <w:r w:rsidRPr="00115DDF">
              <w:rPr>
                <w:lang w:val="ru-RU"/>
              </w:rPr>
              <w:t>justified</w:t>
            </w:r>
            <w:proofErr w:type="spellEnd"/>
            <w:r w:rsidRPr="00115DDF">
              <w:rPr>
                <w:lang w:val="ru-RU"/>
              </w:rPr>
              <w:t xml:space="preserve">, </w:t>
            </w:r>
            <w:proofErr w:type="spellStart"/>
            <w:r w:rsidRPr="00115DDF">
              <w:rPr>
                <w:lang w:val="ru-RU"/>
              </w:rPr>
              <w:t>blank</w:t>
            </w:r>
            <w:proofErr w:type="spellEnd"/>
            <w:r w:rsidRPr="00115DDF">
              <w:rPr>
                <w:lang w:val="ru-RU"/>
              </w:rPr>
              <w:t xml:space="preserve"> </w:t>
            </w:r>
            <w:proofErr w:type="spellStart"/>
            <w:r w:rsidRPr="00115DDF">
              <w:rPr>
                <w:lang w:val="ru-RU"/>
              </w:rPr>
              <w:t>filled</w:t>
            </w:r>
            <w:proofErr w:type="spellEnd"/>
          </w:p>
        </w:tc>
        <w:tc>
          <w:tcPr>
            <w:tcW w:w="2552" w:type="dxa"/>
          </w:tcPr>
          <w:p w:rsidR="00C956B0" w:rsidRPr="00E428AD" w:rsidRDefault="00C956B0" w:rsidP="007050E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issuer/</w:t>
            </w:r>
            <w:proofErr w:type="spellStart"/>
            <w:r>
              <w:rPr>
                <w:lang w:val="en-US"/>
              </w:rPr>
              <w:t>account_number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69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810-833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24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Account 2 Number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proofErr w:type="spellStart"/>
            <w:r w:rsidRPr="00115DDF">
              <w:rPr>
                <w:lang w:val="ru-RU"/>
              </w:rPr>
              <w:t>left</w:t>
            </w:r>
            <w:proofErr w:type="spellEnd"/>
            <w:r w:rsidRPr="00115DDF">
              <w:rPr>
                <w:lang w:val="ru-RU"/>
              </w:rPr>
              <w:t xml:space="preserve"> </w:t>
            </w:r>
            <w:proofErr w:type="spellStart"/>
            <w:r w:rsidRPr="00115DDF">
              <w:rPr>
                <w:lang w:val="ru-RU"/>
              </w:rPr>
              <w:t>justified</w:t>
            </w:r>
            <w:proofErr w:type="spellEnd"/>
            <w:r w:rsidRPr="00115DDF">
              <w:rPr>
                <w:lang w:val="ru-RU"/>
              </w:rPr>
              <w:t xml:space="preserve">, </w:t>
            </w:r>
            <w:proofErr w:type="spellStart"/>
            <w:r w:rsidRPr="00115DDF">
              <w:rPr>
                <w:lang w:val="ru-RU"/>
              </w:rPr>
              <w:t>blank</w:t>
            </w:r>
            <w:proofErr w:type="spellEnd"/>
            <w:r w:rsidRPr="00115DDF">
              <w:rPr>
                <w:lang w:val="ru-RU"/>
              </w:rPr>
              <w:t xml:space="preserve"> </w:t>
            </w:r>
            <w:proofErr w:type="spellStart"/>
            <w:r w:rsidRPr="00115DDF">
              <w:rPr>
                <w:lang w:val="ru-RU"/>
              </w:rPr>
              <w:t>filled</w:t>
            </w:r>
            <w:proofErr w:type="spellEnd"/>
          </w:p>
        </w:tc>
        <w:tc>
          <w:tcPr>
            <w:tcW w:w="2552" w:type="dxa"/>
          </w:tcPr>
          <w:p w:rsidR="00C956B0" w:rsidRPr="00E428AD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dectination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account_number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70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834-838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FILLER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r w:rsidRPr="00115DDF">
              <w:rPr>
                <w:lang w:val="ru-RU"/>
              </w:rPr>
              <w:t>SPACE</w:t>
            </w:r>
          </w:p>
        </w:tc>
        <w:tc>
          <w:tcPr>
            <w:tcW w:w="255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71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839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rPr>
                <w:color w:val="000000"/>
                <w:szCs w:val="20"/>
              </w:rPr>
              <w:t>CVV2 Result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proofErr w:type="spellStart"/>
            <w:r>
              <w:t>auth_data</w:t>
            </w:r>
            <w:proofErr w:type="spellEnd"/>
            <w:r>
              <w:t>/</w:t>
            </w:r>
            <w:r w:rsidRPr="003C7064">
              <w:t>cvv2_result</w:t>
            </w:r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840-855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16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Additional Merchant Identifier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proofErr w:type="spellStart"/>
            <w:r w:rsidRPr="00115DDF">
              <w:rPr>
                <w:lang w:val="ru-RU"/>
              </w:rPr>
              <w:t>an</w:t>
            </w:r>
            <w:proofErr w:type="spellEnd"/>
            <w:r w:rsidRPr="00115DDF">
              <w:rPr>
                <w:lang w:val="ru-RU"/>
              </w:rPr>
              <w:t xml:space="preserve"> (</w:t>
            </w:r>
            <w:proofErr w:type="spellStart"/>
            <w:r w:rsidRPr="00115DDF">
              <w:rPr>
                <w:lang w:val="ru-RU"/>
              </w:rPr>
              <w:t>alphanumeric</w:t>
            </w:r>
            <w:proofErr w:type="spellEnd"/>
            <w:r w:rsidRPr="00115DDF">
              <w:rPr>
                <w:lang w:val="ru-RU"/>
              </w:rPr>
              <w:t xml:space="preserve">) </w:t>
            </w:r>
            <w:proofErr w:type="spellStart"/>
            <w:r w:rsidRPr="00115DDF">
              <w:rPr>
                <w:lang w:val="ru-RU"/>
              </w:rPr>
              <w:t>Left</w:t>
            </w:r>
            <w:proofErr w:type="spellEnd"/>
            <w:r w:rsidRPr="00115DDF">
              <w:rPr>
                <w:lang w:val="ru-RU"/>
              </w:rPr>
              <w:t xml:space="preserve"> </w:t>
            </w:r>
            <w:proofErr w:type="spellStart"/>
            <w:r w:rsidRPr="00115DDF">
              <w:rPr>
                <w:lang w:val="ru-RU"/>
              </w:rPr>
              <w:t>Justified</w:t>
            </w:r>
            <w:proofErr w:type="spellEnd"/>
          </w:p>
        </w:tc>
        <w:tc>
          <w:tcPr>
            <w:tcW w:w="2552" w:type="dxa"/>
          </w:tcPr>
          <w:p w:rsidR="00C956B0" w:rsidRPr="000B234C" w:rsidRDefault="00C956B0" w:rsidP="007050E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If  position </w:t>
            </w:r>
            <w:r>
              <w:t xml:space="preserve">333-347 empty save this value to </w:t>
            </w:r>
            <w:proofErr w:type="spellStart"/>
            <w:r>
              <w:rPr>
                <w:lang w:val="en-US"/>
              </w:rPr>
              <w:t>merchant_number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73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856-861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Store Number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proofErr w:type="spellStart"/>
            <w:r w:rsidRPr="00115DDF">
              <w:rPr>
                <w:lang w:val="ru-RU"/>
              </w:rPr>
              <w:t>left</w:t>
            </w:r>
            <w:proofErr w:type="spellEnd"/>
            <w:r w:rsidRPr="00115DDF">
              <w:rPr>
                <w:lang w:val="ru-RU"/>
              </w:rPr>
              <w:t xml:space="preserve"> </w:t>
            </w:r>
            <w:proofErr w:type="spellStart"/>
            <w:r w:rsidRPr="00115DDF">
              <w:rPr>
                <w:lang w:val="ru-RU"/>
              </w:rPr>
              <w:t>justified</w:t>
            </w:r>
            <w:proofErr w:type="spellEnd"/>
            <w:r w:rsidRPr="00115DDF">
              <w:rPr>
                <w:lang w:val="ru-RU"/>
              </w:rPr>
              <w:t xml:space="preserve">, </w:t>
            </w:r>
            <w:proofErr w:type="spellStart"/>
            <w:r w:rsidRPr="00115DDF">
              <w:rPr>
                <w:lang w:val="ru-RU"/>
              </w:rPr>
              <w:t>blank</w:t>
            </w:r>
            <w:proofErr w:type="spellEnd"/>
            <w:r w:rsidRPr="00115DDF">
              <w:rPr>
                <w:lang w:val="ru-RU"/>
              </w:rPr>
              <w:t xml:space="preserve"> </w:t>
            </w:r>
            <w:proofErr w:type="spellStart"/>
            <w:r w:rsidRPr="00115DDF">
              <w:rPr>
                <w:lang w:val="ru-RU"/>
              </w:rPr>
              <w:t>filled</w:t>
            </w:r>
            <w:proofErr w:type="spellEnd"/>
          </w:p>
        </w:tc>
        <w:tc>
          <w:tcPr>
            <w:tcW w:w="2552" w:type="dxa"/>
          </w:tcPr>
          <w:p w:rsidR="00C956B0" w:rsidRPr="000B234C" w:rsidRDefault="00C956B0" w:rsidP="007050E7">
            <w:pPr>
              <w:pStyle w:val="ad"/>
              <w:rPr>
                <w:lang w:val="en-US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lastRenderedPageBreak/>
              <w:t>74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862-873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12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Actual Transaction Amount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0B234C" w:rsidRDefault="00C956B0" w:rsidP="00DC3D1C">
            <w:pPr>
              <w:pStyle w:val="ad"/>
              <w:rPr>
                <w:lang w:val="en-US"/>
              </w:rPr>
            </w:pPr>
            <w:proofErr w:type="spellStart"/>
            <w:r w:rsidRPr="00EC3571">
              <w:rPr>
                <w:lang w:val="en-US"/>
              </w:rPr>
              <w:t>oper_</w:t>
            </w:r>
            <w:r w:rsidRPr="00DC3D1C">
              <w:rPr>
                <w:lang w:val="en-US"/>
              </w:rPr>
              <w:t>amount</w:t>
            </w:r>
            <w:proofErr w:type="spellEnd"/>
            <w:r w:rsidRPr="00DC3D1C">
              <w:rPr>
                <w:lang w:val="en-US"/>
              </w:rPr>
              <w:t>/</w:t>
            </w:r>
            <w:proofErr w:type="spellStart"/>
            <w:r w:rsidRPr="00DC3D1C">
              <w:rPr>
                <w:iCs/>
                <w:szCs w:val="20"/>
              </w:rPr>
              <w:t>amount_value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75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874-878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Terminal Type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Possible Values: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POS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ATM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VOICE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EPOS</w:t>
            </w:r>
          </w:p>
        </w:tc>
        <w:tc>
          <w:tcPr>
            <w:tcW w:w="255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terminal_type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76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879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Completion Status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r w:rsidRPr="00115DDF">
              <w:rPr>
                <w:lang w:val="ru-RU"/>
              </w:rPr>
              <w:t xml:space="preserve">0 = </w:t>
            </w:r>
            <w:proofErr w:type="spellStart"/>
            <w:r w:rsidRPr="00115DDF">
              <w:rPr>
                <w:lang w:val="ru-RU"/>
              </w:rPr>
              <w:t>Suspect</w:t>
            </w:r>
            <w:proofErr w:type="spellEnd"/>
          </w:p>
          <w:p w:rsidR="00C956B0" w:rsidRPr="00115DDF" w:rsidRDefault="00C956B0" w:rsidP="007050E7">
            <w:pPr>
              <w:pStyle w:val="ad"/>
              <w:rPr>
                <w:lang w:val="ru-RU"/>
              </w:rPr>
            </w:pPr>
            <w:r w:rsidRPr="00115DDF">
              <w:rPr>
                <w:lang w:val="ru-RU"/>
              </w:rPr>
              <w:t xml:space="preserve">1= </w:t>
            </w:r>
            <w:proofErr w:type="spellStart"/>
            <w:r w:rsidRPr="00115DDF">
              <w:rPr>
                <w:lang w:val="ru-RU"/>
              </w:rPr>
              <w:t>Completed</w:t>
            </w:r>
            <w:proofErr w:type="spellEnd"/>
          </w:p>
        </w:tc>
        <w:tc>
          <w:tcPr>
            <w:tcW w:w="2552" w:type="dxa"/>
          </w:tcPr>
          <w:p w:rsidR="00C956B0" w:rsidRPr="000A3800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auth_data</w:t>
            </w:r>
            <w:proofErr w:type="spellEnd"/>
            <w:r>
              <w:rPr>
                <w:lang w:val="en-US"/>
              </w:rPr>
              <w:t>/</w:t>
            </w:r>
            <w:r w:rsidRPr="003C7064">
              <w:t xml:space="preserve"> </w:t>
            </w:r>
            <w:proofErr w:type="spellStart"/>
            <w:r w:rsidRPr="003C7064">
              <w:t>is_completed</w:t>
            </w:r>
            <w:proofErr w:type="spellEnd"/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77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880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Stood-In For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0 = SVFE sent to the issuer successfully for authorization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1 = SVFE authorized the transaction (stood in for the issuer)</w:t>
            </w:r>
          </w:p>
        </w:tc>
        <w:tc>
          <w:tcPr>
            <w:tcW w:w="255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78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881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Issuer Posted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0 = The transaction has not been posted to the issuer (still on SVFE’s stand-in list for an on-line host).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1 = SVFE posted the transaction to the issuer.</w:t>
            </w:r>
          </w:p>
        </w:tc>
        <w:tc>
          <w:tcPr>
            <w:tcW w:w="255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79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882-883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 xml:space="preserve">Action Code 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NO= no action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DR= debit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CR= credit</w:t>
            </w:r>
          </w:p>
        </w:tc>
        <w:tc>
          <w:tcPr>
            <w:tcW w:w="255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80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884-889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Device Sequence Number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0B234C" w:rsidRDefault="00C956B0" w:rsidP="007050E7">
            <w:pPr>
              <w:pStyle w:val="ad"/>
              <w:rPr>
                <w:lang w:val="en-US"/>
              </w:rPr>
            </w:pPr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81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890-900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Issuing Institution Identification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201697" w:rsidRDefault="00C956B0" w:rsidP="007050E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issuer/</w:t>
            </w:r>
            <w:proofErr w:type="spellStart"/>
            <w:r>
              <w:rPr>
                <w:lang w:val="en-US"/>
              </w:rPr>
              <w:t>inst_id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82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901-912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12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Acquiring Institution Identification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Pr="00201697" w:rsidRDefault="00C956B0" w:rsidP="007050E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acquirer/</w:t>
            </w:r>
            <w:proofErr w:type="spellStart"/>
            <w:r>
              <w:rPr>
                <w:lang w:val="en-US"/>
              </w:rPr>
              <w:t>inst_id</w:t>
            </w:r>
            <w:proofErr w:type="spellEnd"/>
          </w:p>
        </w:tc>
      </w:tr>
      <w:tr w:rsidR="00C956B0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83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913-915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Card Type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001 = Us-on-Us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002 = Network-on-Us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003 = Us-on-Network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004 = Network-to-Network</w:t>
            </w:r>
          </w:p>
        </w:tc>
        <w:tc>
          <w:tcPr>
            <w:tcW w:w="255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sttl_type</w:t>
            </w:r>
            <w:proofErr w:type="spellEnd"/>
          </w:p>
        </w:tc>
      </w:tr>
      <w:tr w:rsidR="00C956B0" w:rsidRPr="00AE33A6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84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916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 xml:space="preserve">‘P’- pin based transaction 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 xml:space="preserve">‘S’ – signature </w:t>
            </w:r>
          </w:p>
        </w:tc>
        <w:tc>
          <w:tcPr>
            <w:tcW w:w="255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>
              <w:t xml:space="preserve"> </w:t>
            </w:r>
            <w:proofErr w:type="spellStart"/>
            <w:ins w:id="27" w:author="BPC" w:date="2016-05-25T16:01:00Z">
              <w:r w:rsidR="008D7A48" w:rsidRPr="008D7A48">
                <w:t>auth_data</w:t>
              </w:r>
              <w:proofErr w:type="spellEnd"/>
              <w:r w:rsidR="008D7A48" w:rsidRPr="008D7A48">
                <w:t>/</w:t>
              </w:r>
              <w:proofErr w:type="spellStart"/>
              <w:r w:rsidR="008D7A48" w:rsidRPr="008D7A48">
                <w:t>pin_presence</w:t>
              </w:r>
            </w:ins>
            <w:proofErr w:type="spellEnd"/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lastRenderedPageBreak/>
              <w:t>85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917-928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12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POS Data code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275077" w:rsidRDefault="00275077" w:rsidP="007050E7">
            <w:pPr>
              <w:pStyle w:val="ad"/>
            </w:pPr>
            <w:proofErr w:type="spellStart"/>
            <w:r w:rsidRPr="001E18A0">
              <w:t>card_data_input_cap</w:t>
            </w:r>
            <w:proofErr w:type="spellEnd"/>
          </w:p>
          <w:p w:rsidR="00275077" w:rsidRDefault="00275077" w:rsidP="007050E7">
            <w:pPr>
              <w:pStyle w:val="ad"/>
            </w:pPr>
            <w:proofErr w:type="spellStart"/>
            <w:r w:rsidRPr="003C7064">
              <w:t>crdh_auth_cap</w:t>
            </w:r>
            <w:proofErr w:type="spellEnd"/>
          </w:p>
          <w:p w:rsidR="00275077" w:rsidRDefault="00275077" w:rsidP="007050E7">
            <w:pPr>
              <w:pStyle w:val="ad"/>
            </w:pPr>
            <w:proofErr w:type="spellStart"/>
            <w:r w:rsidRPr="003C7064">
              <w:t>card_capture_cap</w:t>
            </w:r>
            <w:proofErr w:type="spellEnd"/>
          </w:p>
          <w:p w:rsidR="00275077" w:rsidRDefault="00275077" w:rsidP="007050E7">
            <w:pPr>
              <w:pStyle w:val="ad"/>
              <w:rPr>
                <w:lang w:val="en-US"/>
              </w:rPr>
            </w:pPr>
            <w:proofErr w:type="spellStart"/>
            <w:r w:rsidRPr="00736D24">
              <w:rPr>
                <w:lang w:val="en-US"/>
              </w:rPr>
              <w:t>terminal_operating_env</w:t>
            </w:r>
            <w:proofErr w:type="spellEnd"/>
          </w:p>
          <w:p w:rsidR="00275077" w:rsidRDefault="00275077" w:rsidP="007050E7">
            <w:pPr>
              <w:pStyle w:val="ad"/>
            </w:pPr>
            <w:proofErr w:type="spellStart"/>
            <w:r w:rsidRPr="00F32397">
              <w:t>crdh_presence</w:t>
            </w:r>
            <w:proofErr w:type="spellEnd"/>
          </w:p>
          <w:p w:rsidR="00275077" w:rsidRDefault="00275077" w:rsidP="007050E7">
            <w:pPr>
              <w:pStyle w:val="ad"/>
            </w:pPr>
            <w:proofErr w:type="spellStart"/>
            <w:r w:rsidRPr="00F32397">
              <w:t>card_presence</w:t>
            </w:r>
            <w:proofErr w:type="spellEnd"/>
          </w:p>
          <w:p w:rsidR="00275077" w:rsidRDefault="00275077" w:rsidP="007050E7">
            <w:pPr>
              <w:pStyle w:val="ad"/>
            </w:pPr>
            <w:proofErr w:type="spellStart"/>
            <w:r w:rsidRPr="001E18A0">
              <w:t>card_data_input_mode</w:t>
            </w:r>
            <w:proofErr w:type="spellEnd"/>
          </w:p>
          <w:p w:rsidR="00275077" w:rsidRDefault="00275077" w:rsidP="007050E7">
            <w:pPr>
              <w:pStyle w:val="ad"/>
            </w:pPr>
            <w:proofErr w:type="spellStart"/>
            <w:r w:rsidRPr="003C7064">
              <w:t>crdh_auth_method</w:t>
            </w:r>
            <w:proofErr w:type="spellEnd"/>
          </w:p>
          <w:p w:rsidR="00275077" w:rsidRDefault="00275077" w:rsidP="007050E7">
            <w:pPr>
              <w:pStyle w:val="ad"/>
            </w:pPr>
            <w:proofErr w:type="spellStart"/>
            <w:r w:rsidRPr="003C7064">
              <w:t>crdh_auth_entity</w:t>
            </w:r>
            <w:proofErr w:type="spellEnd"/>
          </w:p>
          <w:p w:rsidR="00275077" w:rsidRDefault="00275077" w:rsidP="007050E7">
            <w:pPr>
              <w:pStyle w:val="ad"/>
            </w:pPr>
            <w:proofErr w:type="spellStart"/>
            <w:r w:rsidRPr="001E18A0">
              <w:t>card_data_output_cap</w:t>
            </w:r>
            <w:proofErr w:type="spellEnd"/>
          </w:p>
          <w:p w:rsidR="00275077" w:rsidRDefault="00275077" w:rsidP="007050E7">
            <w:pPr>
              <w:pStyle w:val="ad"/>
            </w:pPr>
            <w:proofErr w:type="spellStart"/>
            <w:r w:rsidRPr="003C7064">
              <w:t>terminal_output_cap</w:t>
            </w:r>
            <w:proofErr w:type="spellEnd"/>
          </w:p>
          <w:p w:rsidR="00275077" w:rsidRDefault="00275077" w:rsidP="007050E7">
            <w:pPr>
              <w:pStyle w:val="ad"/>
            </w:pPr>
            <w:proofErr w:type="spellStart"/>
            <w:r w:rsidRPr="003C7064">
              <w:t>pin_capture_cap</w:t>
            </w:r>
            <w:proofErr w:type="spellEnd"/>
          </w:p>
          <w:p w:rsidR="00821021" w:rsidRPr="00275077" w:rsidRDefault="00821021" w:rsidP="007050E7">
            <w:pPr>
              <w:pStyle w:val="ad"/>
              <w:rPr>
                <w:lang w:val="en-US"/>
              </w:rPr>
            </w:pPr>
          </w:p>
          <w:p w:rsidR="00C956B0" w:rsidRPr="000B234C" w:rsidRDefault="00821021" w:rsidP="0082102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Detailed m</w:t>
            </w:r>
            <w:r w:rsidR="00C956B0">
              <w:rPr>
                <w:lang w:val="en-US"/>
              </w:rPr>
              <w:t xml:space="preserve">apping describe in document </w:t>
            </w:r>
            <w:r w:rsidR="00BF51EE">
              <w:rPr>
                <w:lang w:val="en-US"/>
              </w:rPr>
              <w:t>“</w:t>
            </w:r>
            <w:r w:rsidR="00BF51EE" w:rsidRPr="00BF51EE">
              <w:rPr>
                <w:lang w:val="en-US"/>
              </w:rPr>
              <w:t>SVXP SVFE code mapping.docx</w:t>
            </w:r>
            <w:r w:rsidR="00BF51EE">
              <w:rPr>
                <w:lang w:val="en-US"/>
              </w:rPr>
              <w:t>”</w:t>
            </w:r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86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929-1178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250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Additional Data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115DDF" w:rsidRDefault="00C956B0" w:rsidP="007050E7">
            <w:pPr>
              <w:pStyle w:val="ad"/>
              <w:rPr>
                <w:lang w:val="ru-RU"/>
              </w:rPr>
            </w:pPr>
          </w:p>
        </w:tc>
        <w:tc>
          <w:tcPr>
            <w:tcW w:w="2552" w:type="dxa"/>
          </w:tcPr>
          <w:p w:rsidR="00C956B0" w:rsidRDefault="00C956B0" w:rsidP="007050E7">
            <w:pPr>
              <w:pStyle w:val="ad"/>
            </w:pPr>
            <w:proofErr w:type="spellStart"/>
            <w:r>
              <w:rPr>
                <w:lang w:val="en-US"/>
              </w:rPr>
              <w:t>auth_data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3C7064">
              <w:t>addl_data</w:t>
            </w:r>
            <w:proofErr w:type="spellEnd"/>
          </w:p>
          <w:p w:rsidR="00736D24" w:rsidRDefault="00736D24" w:rsidP="007050E7">
            <w:pPr>
              <w:pStyle w:val="ad"/>
            </w:pPr>
          </w:p>
          <w:p w:rsidR="00736D24" w:rsidRDefault="00736D24" w:rsidP="00736D24">
            <w:pPr>
              <w:pStyle w:val="ad"/>
              <w:rPr>
                <w:lang w:val="en-US"/>
              </w:rPr>
            </w:pPr>
            <w:r>
              <w:t xml:space="preserve">If field “SVFE Transaction Type” contain </w:t>
            </w:r>
            <w:proofErr w:type="gramStart"/>
            <w:r w:rsidRPr="00736D24">
              <w:t>value</w:t>
            </w:r>
            <w:r>
              <w:t xml:space="preserve">s </w:t>
            </w:r>
            <w:r w:rsidRPr="00736D24">
              <w:t xml:space="preserve"> 672</w:t>
            </w:r>
            <w:proofErr w:type="gramEnd"/>
            <w:r w:rsidRPr="00736D24">
              <w:t>, 493, 782</w:t>
            </w:r>
            <w:r>
              <w:t xml:space="preserve"> then required get value from position 9-10 and map by chapter “</w:t>
            </w:r>
            <w:r w:rsidRPr="00736D24">
              <w:t>CARD TYPE STATUS</w:t>
            </w:r>
            <w:r>
              <w:t xml:space="preserve">” from document </w:t>
            </w:r>
            <w:r>
              <w:rPr>
                <w:lang w:val="en-US"/>
              </w:rPr>
              <w:t>“</w:t>
            </w:r>
            <w:r w:rsidRPr="00BF51EE">
              <w:rPr>
                <w:lang w:val="en-US"/>
              </w:rPr>
              <w:t>SVXP SVFE code mapping.docx</w:t>
            </w:r>
            <w:r>
              <w:rPr>
                <w:lang w:val="en-US"/>
              </w:rPr>
              <w:t>”.</w:t>
            </w:r>
          </w:p>
          <w:p w:rsidR="00736D24" w:rsidRDefault="00736D24" w:rsidP="00736D24">
            <w:pPr>
              <w:pStyle w:val="ad"/>
              <w:rPr>
                <w:lang w:val="en-US"/>
              </w:rPr>
            </w:pPr>
          </w:p>
          <w:p w:rsidR="00736D24" w:rsidRPr="000A3800" w:rsidRDefault="00736D24" w:rsidP="00736D2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Result svbo2 status code required put into field “</w:t>
            </w:r>
            <w:proofErr w:type="spellStart"/>
            <w:r w:rsidRPr="00736D24">
              <w:rPr>
                <w:lang w:val="en-US"/>
              </w:rPr>
              <w:t>oper_reason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C956B0" w:rsidRPr="00F14292" w:rsidTr="008F756A">
        <w:trPr>
          <w:cantSplit/>
        </w:trPr>
        <w:tc>
          <w:tcPr>
            <w:tcW w:w="710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87</w:t>
            </w:r>
          </w:p>
        </w:tc>
        <w:tc>
          <w:tcPr>
            <w:tcW w:w="850" w:type="dxa"/>
          </w:tcPr>
          <w:p w:rsidR="00C956B0" w:rsidRDefault="00C956B0" w:rsidP="007050E7">
            <w:pPr>
              <w:pStyle w:val="ad"/>
              <w:jc w:val="center"/>
            </w:pPr>
            <w:r>
              <w:t>1179-3978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0..2800</w:t>
            </w:r>
          </w:p>
        </w:tc>
        <w:tc>
          <w:tcPr>
            <w:tcW w:w="2126" w:type="dxa"/>
          </w:tcPr>
          <w:p w:rsidR="00C956B0" w:rsidRDefault="00C956B0" w:rsidP="007050E7">
            <w:pPr>
              <w:pStyle w:val="ad"/>
            </w:pPr>
            <w:r>
              <w:t>BER-TLV Data</w:t>
            </w:r>
          </w:p>
        </w:tc>
        <w:tc>
          <w:tcPr>
            <w:tcW w:w="709" w:type="dxa"/>
            <w:shd w:val="clear" w:color="auto" w:fill="E6E6E6"/>
          </w:tcPr>
          <w:p w:rsidR="00C956B0" w:rsidRDefault="00C956B0" w:rsidP="007050E7">
            <w:pPr>
              <w:pStyle w:val="ad"/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 xml:space="preserve">This field not filled to the end. It </w:t>
            </w:r>
            <w:proofErr w:type="gramStart"/>
            <w:r w:rsidRPr="00FE3AFF">
              <w:rPr>
                <w:lang w:val="en-US"/>
              </w:rPr>
              <w:t>contain</w:t>
            </w:r>
            <w:proofErr w:type="gramEnd"/>
            <w:r w:rsidRPr="00FE3AFF">
              <w:rPr>
                <w:lang w:val="en-US"/>
              </w:rPr>
              <w:t xml:space="preserve"> only transaction data and ended with EOS.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If this field absent EOS will be after previous element ends.</w:t>
            </w:r>
          </w:p>
          <w:p w:rsidR="00C956B0" w:rsidRPr="00FE3AFF" w:rsidRDefault="00C956B0" w:rsidP="007050E7">
            <w:pPr>
              <w:pStyle w:val="ad"/>
              <w:rPr>
                <w:lang w:val="en-US"/>
              </w:rPr>
            </w:pPr>
            <w:r w:rsidRPr="00FE3AFF">
              <w:rPr>
                <w:lang w:val="en-US"/>
              </w:rPr>
              <w:t>Field Data encoded accordingly to BER-TLV principles.</w:t>
            </w:r>
          </w:p>
          <w:p w:rsidR="00C956B0" w:rsidRPr="00115DDF" w:rsidRDefault="00C956B0" w:rsidP="007050E7">
            <w:pPr>
              <w:pStyle w:val="ad"/>
              <w:rPr>
                <w:lang w:val="en-US"/>
              </w:rPr>
            </w:pPr>
            <w:r w:rsidRPr="00115DDF">
              <w:rPr>
                <w:lang w:val="en-US"/>
              </w:rPr>
              <w:t xml:space="preserve">Available tags see section </w:t>
            </w:r>
            <w:r w:rsidRPr="00115DDF">
              <w:rPr>
                <w:lang w:val="ru-RU"/>
              </w:rPr>
              <w:fldChar w:fldCharType="begin"/>
            </w:r>
            <w:r w:rsidRPr="00115DDF">
              <w:rPr>
                <w:lang w:val="en-US"/>
              </w:rPr>
              <w:instrText xml:space="preserve"> REF _Ref240444943 \h  \* MERGEFORMAT </w:instrText>
            </w:r>
            <w:r w:rsidRPr="00115DDF">
              <w:rPr>
                <w:lang w:val="ru-RU"/>
              </w:rPr>
            </w:r>
            <w:r w:rsidRPr="00115DDF">
              <w:rPr>
                <w:lang w:val="ru-RU"/>
              </w:rPr>
              <w:fldChar w:fldCharType="separate"/>
            </w:r>
            <w:r w:rsidRPr="00E54AE1">
              <w:rPr>
                <w:lang w:val="en-US"/>
              </w:rPr>
              <w:t>Field 87</w:t>
            </w:r>
            <w:r w:rsidRPr="00115DDF">
              <w:rPr>
                <w:lang w:val="ru-RU"/>
              </w:rPr>
              <w:fldChar w:fldCharType="end"/>
            </w:r>
            <w:r w:rsidRPr="00115DDF">
              <w:rPr>
                <w:lang w:val="en-US"/>
              </w:rPr>
              <w:t>.</w:t>
            </w:r>
          </w:p>
        </w:tc>
        <w:tc>
          <w:tcPr>
            <w:tcW w:w="2552" w:type="dxa"/>
          </w:tcPr>
          <w:p w:rsidR="00C956B0" w:rsidRPr="00FE3AFF" w:rsidRDefault="00C956B0" w:rsidP="007050E7">
            <w:pPr>
              <w:pStyle w:val="ad"/>
              <w:rPr>
                <w:lang w:val="en-US"/>
              </w:rPr>
            </w:pPr>
          </w:p>
        </w:tc>
      </w:tr>
    </w:tbl>
    <w:p w:rsidR="000E5FA0" w:rsidRDefault="000E5FA0">
      <w:pPr>
        <w:rPr>
          <w:lang w:val="en-US"/>
        </w:rPr>
      </w:pPr>
    </w:p>
    <w:p w:rsidR="00A97223" w:rsidRDefault="00A97223">
      <w:pPr>
        <w:rPr>
          <w:lang w:val="en-US"/>
        </w:rPr>
      </w:pPr>
    </w:p>
    <w:p w:rsidR="00A97223" w:rsidRDefault="00A97223" w:rsidP="00A97223">
      <w:pPr>
        <w:pStyle w:val="2"/>
        <w:tabs>
          <w:tab w:val="clear" w:pos="454"/>
        </w:tabs>
        <w:ind w:left="709" w:hanging="709"/>
        <w:sectPr w:rsidR="00A97223" w:rsidSect="004C3A44">
          <w:headerReference w:type="default" r:id="rId9"/>
          <w:footerReference w:type="default" r:id="rId10"/>
          <w:headerReference w:type="first" r:id="rId11"/>
          <w:pgSz w:w="11906" w:h="16838"/>
          <w:pgMar w:top="1003" w:right="850" w:bottom="1134" w:left="1701" w:header="708" w:footer="708" w:gutter="0"/>
          <w:cols w:space="708"/>
          <w:titlePg/>
          <w:docGrid w:linePitch="360"/>
        </w:sectPr>
      </w:pPr>
    </w:p>
    <w:p w:rsidR="00A97223" w:rsidRDefault="00A97223" w:rsidP="00354781">
      <w:pPr>
        <w:pStyle w:val="BPC3Heading3"/>
        <w:tabs>
          <w:tab w:val="left" w:pos="709"/>
          <w:tab w:val="left" w:pos="851"/>
        </w:tabs>
        <w:ind w:left="709"/>
      </w:pPr>
      <w:bookmarkStart w:id="28" w:name="_Toc406516728"/>
      <w:r>
        <w:lastRenderedPageBreak/>
        <w:t>Field 87</w:t>
      </w:r>
      <w:bookmarkEnd w:id="28"/>
    </w:p>
    <w:tbl>
      <w:tblPr>
        <w:tblW w:w="1304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790"/>
        <w:gridCol w:w="2895"/>
        <w:gridCol w:w="1276"/>
        <w:gridCol w:w="2410"/>
        <w:gridCol w:w="4819"/>
      </w:tblGrid>
      <w:tr w:rsidR="00A97223" w:rsidRPr="007C13BD" w:rsidTr="007050E7">
        <w:trPr>
          <w:cantSplit/>
          <w:tblHeader/>
        </w:trPr>
        <w:tc>
          <w:tcPr>
            <w:tcW w:w="851" w:type="dxa"/>
            <w:shd w:val="clear" w:color="auto" w:fill="A6A6A6"/>
            <w:vAlign w:val="center"/>
          </w:tcPr>
          <w:p w:rsidR="00A97223" w:rsidRPr="00CE7E35" w:rsidRDefault="00A97223" w:rsidP="007050E7">
            <w:pPr>
              <w:rPr>
                <w:b/>
                <w:sz w:val="20"/>
                <w:szCs w:val="20"/>
                <w:lang w:val="en-US"/>
              </w:rPr>
            </w:pPr>
            <w:r w:rsidRPr="00CE7E35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790" w:type="dxa"/>
            <w:shd w:val="clear" w:color="auto" w:fill="A6A6A6"/>
            <w:vAlign w:val="center"/>
          </w:tcPr>
          <w:p w:rsidR="00A97223" w:rsidRPr="00CE7E35" w:rsidRDefault="00A97223" w:rsidP="007050E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E7E35">
              <w:rPr>
                <w:b/>
                <w:sz w:val="20"/>
                <w:szCs w:val="20"/>
                <w:lang w:val="en-US"/>
              </w:rPr>
              <w:t>Leng</w:t>
            </w:r>
            <w:r>
              <w:rPr>
                <w:b/>
                <w:sz w:val="20"/>
                <w:szCs w:val="20"/>
                <w:lang w:val="en-US"/>
              </w:rPr>
              <w:t>t</w:t>
            </w:r>
            <w:r w:rsidRPr="00CE7E35">
              <w:rPr>
                <w:b/>
                <w:sz w:val="20"/>
                <w:szCs w:val="20"/>
                <w:lang w:val="en-US"/>
              </w:rPr>
              <w:t>h</w:t>
            </w:r>
          </w:p>
        </w:tc>
        <w:tc>
          <w:tcPr>
            <w:tcW w:w="2895" w:type="dxa"/>
            <w:shd w:val="clear" w:color="auto" w:fill="A6A6A6"/>
            <w:vAlign w:val="center"/>
          </w:tcPr>
          <w:p w:rsidR="00A97223" w:rsidRPr="00CE7E35" w:rsidRDefault="00A97223" w:rsidP="007050E7">
            <w:pPr>
              <w:pStyle w:val="ad"/>
              <w:spacing w:before="0" w:after="0"/>
              <w:rPr>
                <w:b/>
                <w:szCs w:val="20"/>
              </w:rPr>
            </w:pPr>
            <w:r w:rsidRPr="00CE7E35">
              <w:rPr>
                <w:b/>
                <w:szCs w:val="20"/>
              </w:rPr>
              <w:t>Tag name</w:t>
            </w:r>
          </w:p>
        </w:tc>
        <w:tc>
          <w:tcPr>
            <w:tcW w:w="1276" w:type="dxa"/>
            <w:shd w:val="clear" w:color="auto" w:fill="A6A6A6"/>
            <w:vAlign w:val="center"/>
          </w:tcPr>
          <w:p w:rsidR="00A97223" w:rsidRPr="00CE7E35" w:rsidRDefault="00A97223" w:rsidP="007050E7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CE7E35">
              <w:rPr>
                <w:b/>
                <w:sz w:val="20"/>
                <w:szCs w:val="20"/>
                <w:lang w:val="en-GB"/>
              </w:rPr>
              <w:t>Picture</w:t>
            </w:r>
          </w:p>
        </w:tc>
        <w:tc>
          <w:tcPr>
            <w:tcW w:w="2410" w:type="dxa"/>
            <w:shd w:val="clear" w:color="auto" w:fill="A6A6A6"/>
            <w:vAlign w:val="center"/>
          </w:tcPr>
          <w:p w:rsidR="00A97223" w:rsidRPr="00A6109F" w:rsidRDefault="00A97223" w:rsidP="007050E7">
            <w:pPr>
              <w:pStyle w:val="ad"/>
              <w:rPr>
                <w:b/>
                <w:szCs w:val="20"/>
                <w:lang w:val="en-US"/>
              </w:rPr>
            </w:pPr>
            <w:r w:rsidRPr="00CE7E35">
              <w:rPr>
                <w:b/>
                <w:szCs w:val="20"/>
                <w:lang w:val="en-US"/>
              </w:rPr>
              <w:t>Comment</w:t>
            </w:r>
            <w:r w:rsidR="00A6109F">
              <w:rPr>
                <w:b/>
                <w:szCs w:val="20"/>
                <w:lang w:val="ru-RU"/>
              </w:rPr>
              <w:t xml:space="preserve"> / </w:t>
            </w:r>
            <w:r w:rsidR="00A6109F">
              <w:rPr>
                <w:b/>
                <w:szCs w:val="20"/>
                <w:lang w:val="en-US"/>
              </w:rPr>
              <w:t>format</w:t>
            </w:r>
          </w:p>
        </w:tc>
        <w:tc>
          <w:tcPr>
            <w:tcW w:w="4819" w:type="dxa"/>
            <w:shd w:val="clear" w:color="auto" w:fill="A6A6A6"/>
            <w:vAlign w:val="center"/>
          </w:tcPr>
          <w:p w:rsidR="00A97223" w:rsidRPr="00CE7E35" w:rsidRDefault="00A97223" w:rsidP="007050E7">
            <w:pPr>
              <w:pStyle w:val="ad"/>
              <w:rPr>
                <w:b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>SVXP field/Comment</w:t>
            </w:r>
          </w:p>
        </w:tc>
      </w:tr>
      <w:tr w:rsidR="00A97223" w:rsidRPr="00F95A5B" w:rsidTr="007050E7">
        <w:trPr>
          <w:cantSplit/>
        </w:trPr>
        <w:tc>
          <w:tcPr>
            <w:tcW w:w="851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 w:rsidRPr="009B447A">
              <w:rPr>
                <w:sz w:val="20"/>
                <w:szCs w:val="20"/>
                <w:lang w:val="en-US"/>
              </w:rPr>
              <w:t>DF801C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895" w:type="dxa"/>
          </w:tcPr>
          <w:p w:rsidR="00A97223" w:rsidRPr="00BA08BB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Birth date, YYYYMMDD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410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P2p</w:t>
            </w:r>
          </w:p>
        </w:tc>
        <w:tc>
          <w:tcPr>
            <w:tcW w:w="4819" w:type="dxa"/>
          </w:tcPr>
          <w:p w:rsidR="00A97223" w:rsidRPr="000B234C" w:rsidRDefault="00A97223" w:rsidP="007050E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A97223" w:rsidRPr="00F95A5B" w:rsidTr="007050E7">
        <w:trPr>
          <w:cantSplit/>
        </w:trPr>
        <w:tc>
          <w:tcPr>
            <w:tcW w:w="851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DF8020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2895" w:type="dxa"/>
          </w:tcPr>
          <w:p w:rsidR="00A97223" w:rsidRPr="00BA08BB" w:rsidRDefault="00A97223" w:rsidP="007050E7">
            <w:pPr>
              <w:rPr>
                <w:sz w:val="20"/>
                <w:szCs w:val="20"/>
                <w:lang w:val="en-US"/>
              </w:rPr>
            </w:pPr>
            <w:r w:rsidRPr="00BA08BB">
              <w:rPr>
                <w:sz w:val="20"/>
                <w:szCs w:val="20"/>
                <w:lang w:val="en-US"/>
              </w:rPr>
              <w:t>Address Line 1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Pr="00F05E4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P2P, address of the debited card cardholder</w:t>
            </w:r>
          </w:p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 w:rsidRPr="00F85C75">
              <w:rPr>
                <w:sz w:val="20"/>
                <w:szCs w:val="20"/>
                <w:lang w:val="en-US"/>
              </w:rPr>
              <w:t>For money transfer</w:t>
            </w:r>
            <w:r>
              <w:rPr>
                <w:sz w:val="20"/>
                <w:szCs w:val="20"/>
                <w:lang w:val="en-US"/>
              </w:rPr>
              <w:t>, address of sender</w:t>
            </w:r>
          </w:p>
        </w:tc>
        <w:tc>
          <w:tcPr>
            <w:tcW w:w="4819" w:type="dxa"/>
          </w:tcPr>
          <w:p w:rsidR="00A97223" w:rsidRDefault="00A97223" w:rsidP="007050E7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auth_data</w:t>
            </w:r>
            <w:proofErr w:type="spellEnd"/>
            <w:r w:rsidRPr="000B234C">
              <w:rPr>
                <w:lang w:val="en-US"/>
              </w:rPr>
              <w:t>/</w:t>
            </w:r>
            <w:r w:rsidRPr="000B234C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auth_tag</w:t>
            </w:r>
            <w:proofErr w:type="spellEnd"/>
            <w:r w:rsidRPr="000B234C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tag_value</w:t>
            </w:r>
            <w:proofErr w:type="spellEnd"/>
            <w:r w:rsidRPr="000B234C">
              <w:rPr>
                <w:lang w:val="en-US"/>
              </w:rPr>
              <w:t xml:space="preserve"> </w:t>
            </w:r>
          </w:p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lang w:val="en-US"/>
              </w:rPr>
              <w:t>tag_id</w:t>
            </w:r>
            <w:proofErr w:type="spellEnd"/>
            <w:r>
              <w:rPr>
                <w:lang w:val="en-US"/>
              </w:rPr>
              <w:t xml:space="preserve"> =  30</w:t>
            </w:r>
          </w:p>
        </w:tc>
      </w:tr>
      <w:tr w:rsidR="00A97223" w:rsidRPr="00F95A5B" w:rsidTr="007050E7">
        <w:trPr>
          <w:cantSplit/>
        </w:trPr>
        <w:tc>
          <w:tcPr>
            <w:tcW w:w="851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DF8025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895" w:type="dxa"/>
          </w:tcPr>
          <w:p w:rsidR="00A97223" w:rsidRPr="00BA08BB" w:rsidRDefault="00A97223" w:rsidP="007050E7">
            <w:pPr>
              <w:rPr>
                <w:sz w:val="20"/>
                <w:szCs w:val="20"/>
                <w:lang w:val="en-US"/>
              </w:rPr>
            </w:pPr>
            <w:r w:rsidRPr="00BA08BB"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P2P, country of the debited card cardholder</w:t>
            </w:r>
          </w:p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 w:rsidRPr="00F85C75">
              <w:rPr>
                <w:sz w:val="20"/>
                <w:szCs w:val="20"/>
                <w:lang w:val="en-US"/>
              </w:rPr>
              <w:t>For money transfer</w:t>
            </w:r>
            <w:r>
              <w:rPr>
                <w:sz w:val="20"/>
                <w:szCs w:val="20"/>
                <w:lang w:val="en-US"/>
              </w:rPr>
              <w:t>, country of sender</w:t>
            </w:r>
          </w:p>
        </w:tc>
        <w:tc>
          <w:tcPr>
            <w:tcW w:w="4819" w:type="dxa"/>
          </w:tcPr>
          <w:p w:rsidR="00A97223" w:rsidRDefault="00A97223" w:rsidP="007050E7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auth_data</w:t>
            </w:r>
            <w:proofErr w:type="spellEnd"/>
            <w:r w:rsidRPr="000B234C">
              <w:rPr>
                <w:lang w:val="en-US"/>
              </w:rPr>
              <w:t>/</w:t>
            </w:r>
            <w:r w:rsidRPr="000B234C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auth_tag</w:t>
            </w:r>
            <w:proofErr w:type="spellEnd"/>
            <w:r w:rsidRPr="000B234C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tag_value</w:t>
            </w:r>
            <w:proofErr w:type="spellEnd"/>
            <w:r w:rsidRPr="000B234C">
              <w:rPr>
                <w:lang w:val="en-US"/>
              </w:rPr>
              <w:t xml:space="preserve"> </w:t>
            </w:r>
          </w:p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lang w:val="en-US"/>
              </w:rPr>
              <w:t>tag_id</w:t>
            </w:r>
            <w:proofErr w:type="spellEnd"/>
            <w:r>
              <w:rPr>
                <w:lang w:val="en-US"/>
              </w:rPr>
              <w:t xml:space="preserve"> =  33</w:t>
            </w:r>
          </w:p>
        </w:tc>
      </w:tr>
      <w:tr w:rsidR="00A97223" w:rsidRPr="00F95A5B" w:rsidTr="007050E7">
        <w:trPr>
          <w:cantSplit/>
        </w:trPr>
        <w:tc>
          <w:tcPr>
            <w:tcW w:w="851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DF8026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895" w:type="dxa"/>
          </w:tcPr>
          <w:p w:rsidR="00A97223" w:rsidRPr="00BA08BB" w:rsidRDefault="00A97223" w:rsidP="007050E7">
            <w:pPr>
              <w:rPr>
                <w:sz w:val="20"/>
                <w:szCs w:val="20"/>
                <w:lang w:val="en-US"/>
              </w:rPr>
            </w:pPr>
            <w:r w:rsidRPr="00BA08BB">
              <w:rPr>
                <w:sz w:val="20"/>
                <w:szCs w:val="20"/>
                <w:lang w:val="en-US"/>
              </w:rPr>
              <w:t>Postal/Zip Code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P2P, postal code of the debited card cardholder</w:t>
            </w:r>
          </w:p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 w:rsidRPr="00F85C75">
              <w:rPr>
                <w:sz w:val="20"/>
                <w:szCs w:val="20"/>
                <w:lang w:val="en-US"/>
              </w:rPr>
              <w:t>For money transfer</w:t>
            </w:r>
            <w:r>
              <w:rPr>
                <w:sz w:val="20"/>
                <w:szCs w:val="20"/>
                <w:lang w:val="en-US"/>
              </w:rPr>
              <w:t>, postal code of sender</w:t>
            </w:r>
          </w:p>
        </w:tc>
        <w:tc>
          <w:tcPr>
            <w:tcW w:w="4819" w:type="dxa"/>
          </w:tcPr>
          <w:p w:rsidR="00A97223" w:rsidRDefault="00A97223" w:rsidP="007050E7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auth_data</w:t>
            </w:r>
            <w:proofErr w:type="spellEnd"/>
            <w:r w:rsidRPr="000B234C">
              <w:rPr>
                <w:lang w:val="en-US"/>
              </w:rPr>
              <w:t>/</w:t>
            </w:r>
            <w:r w:rsidRPr="000B234C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auth_tag</w:t>
            </w:r>
            <w:proofErr w:type="spellEnd"/>
            <w:r w:rsidRPr="000B234C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tag_value</w:t>
            </w:r>
            <w:proofErr w:type="spellEnd"/>
            <w:r w:rsidRPr="000B234C">
              <w:rPr>
                <w:lang w:val="en-US"/>
              </w:rPr>
              <w:t xml:space="preserve"> </w:t>
            </w:r>
          </w:p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lang w:val="en-US"/>
              </w:rPr>
              <w:t>tag_id</w:t>
            </w:r>
            <w:proofErr w:type="spellEnd"/>
            <w:r>
              <w:rPr>
                <w:lang w:val="en-US"/>
              </w:rPr>
              <w:t xml:space="preserve"> =  34</w:t>
            </w:r>
          </w:p>
        </w:tc>
      </w:tr>
      <w:tr w:rsidR="00A97223" w:rsidRPr="00020B68" w:rsidTr="007050E7">
        <w:trPr>
          <w:cantSplit/>
        </w:trPr>
        <w:tc>
          <w:tcPr>
            <w:tcW w:w="851" w:type="dxa"/>
            <w:vAlign w:val="center"/>
          </w:tcPr>
          <w:p w:rsidR="00A97223" w:rsidRPr="00CE7E35" w:rsidRDefault="00A97223" w:rsidP="007050E7">
            <w:pPr>
              <w:rPr>
                <w:rFonts w:eastAsia="Arial Unicode MS"/>
                <w:sz w:val="20"/>
                <w:szCs w:val="20"/>
                <w:lang w:val="en-US"/>
              </w:rPr>
            </w:pPr>
            <w:r w:rsidRPr="00CE7E35">
              <w:rPr>
                <w:sz w:val="20"/>
                <w:szCs w:val="20"/>
                <w:lang w:val="en-GB"/>
              </w:rPr>
              <w:t>DF8029</w:t>
            </w:r>
          </w:p>
        </w:tc>
        <w:tc>
          <w:tcPr>
            <w:tcW w:w="790" w:type="dxa"/>
            <w:vAlign w:val="center"/>
          </w:tcPr>
          <w:p w:rsidR="00A97223" w:rsidRPr="00CE7E35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 w:rsidRPr="00CE7E35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2895" w:type="dxa"/>
            <w:vAlign w:val="center"/>
          </w:tcPr>
          <w:p w:rsidR="00A97223" w:rsidRPr="00CE7E35" w:rsidRDefault="00A97223" w:rsidP="007050E7">
            <w:pPr>
              <w:rPr>
                <w:sz w:val="20"/>
                <w:szCs w:val="20"/>
                <w:lang w:val="en-US"/>
              </w:rPr>
            </w:pPr>
            <w:r w:rsidRPr="00CE7E35">
              <w:rPr>
                <w:sz w:val="20"/>
                <w:szCs w:val="20"/>
                <w:lang w:val="en-GB"/>
              </w:rPr>
              <w:t>Mobile Phone</w:t>
            </w:r>
          </w:p>
        </w:tc>
        <w:tc>
          <w:tcPr>
            <w:tcW w:w="1276" w:type="dxa"/>
            <w:vAlign w:val="center"/>
          </w:tcPr>
          <w:p w:rsidR="00A97223" w:rsidRPr="00CE7E35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 w:rsidRPr="00CE7E35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  <w:vAlign w:val="center"/>
          </w:tcPr>
          <w:p w:rsidR="00A97223" w:rsidRPr="00CE7E35" w:rsidRDefault="00A97223" w:rsidP="007050E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vAlign w:val="center"/>
          </w:tcPr>
          <w:p w:rsidR="00A97223" w:rsidRDefault="00020B68" w:rsidP="007050E7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020B68" w:rsidRPr="00020B68" w:rsidRDefault="00020B68" w:rsidP="007050E7">
            <w:pPr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DF8029</w:t>
            </w:r>
          </w:p>
        </w:tc>
      </w:tr>
      <w:tr w:rsidR="00A97223" w:rsidRPr="00AF1437" w:rsidTr="007050E7">
        <w:trPr>
          <w:cantSplit/>
        </w:trPr>
        <w:tc>
          <w:tcPr>
            <w:tcW w:w="851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DF8036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Var</w:t>
            </w:r>
            <w:proofErr w:type="spellEnd"/>
          </w:p>
        </w:tc>
        <w:tc>
          <w:tcPr>
            <w:tcW w:w="2895" w:type="dxa"/>
          </w:tcPr>
          <w:p w:rsidR="00A97223" w:rsidRPr="00BA08BB" w:rsidRDefault="00A97223" w:rsidP="007050E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Pr="00202456" w:rsidRDefault="00A97223" w:rsidP="007050E7">
            <w:pPr>
              <w:rPr>
                <w:sz w:val="20"/>
                <w:szCs w:val="20"/>
                <w:lang w:val="en-US"/>
              </w:rPr>
            </w:pPr>
            <w:r w:rsidRPr="00AF09C1">
              <w:rPr>
                <w:sz w:val="20"/>
                <w:szCs w:val="20"/>
                <w:lang w:val="en-US"/>
              </w:rPr>
              <w:t xml:space="preserve">Should be present for 471 transactions. This field should be filled with </w:t>
            </w:r>
            <w:r>
              <w:rPr>
                <w:sz w:val="20"/>
                <w:szCs w:val="20"/>
                <w:lang w:val="en-US"/>
              </w:rPr>
              <w:t>SVBO account status</w:t>
            </w:r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Pr="00AF09C1" w:rsidRDefault="00020B68" w:rsidP="00020B68">
            <w:pPr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>
              <w:rPr>
                <w:sz w:val="20"/>
                <w:szCs w:val="20"/>
                <w:lang w:val="en-US"/>
              </w:rPr>
              <w:t>DF8036</w:t>
            </w:r>
          </w:p>
        </w:tc>
      </w:tr>
      <w:tr w:rsidR="00A97223" w:rsidRPr="00F95A5B" w:rsidTr="007050E7">
        <w:trPr>
          <w:cantSplit/>
        </w:trPr>
        <w:tc>
          <w:tcPr>
            <w:tcW w:w="851" w:type="dxa"/>
          </w:tcPr>
          <w:p w:rsidR="00A97223" w:rsidRPr="000D42A1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DF8042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2895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 w:rsidRPr="00BA08BB">
              <w:rPr>
                <w:sz w:val="20"/>
                <w:szCs w:val="20"/>
                <w:lang w:val="en-US"/>
              </w:rPr>
              <w:t>Embossed name of the Cardholder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P2P, name of the debited card cardholder</w:t>
            </w:r>
          </w:p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 w:rsidRPr="00F85C75">
              <w:rPr>
                <w:sz w:val="20"/>
                <w:szCs w:val="20"/>
                <w:lang w:val="en-US"/>
              </w:rPr>
              <w:t>For money transfer</w:t>
            </w:r>
            <w:r>
              <w:rPr>
                <w:sz w:val="20"/>
                <w:szCs w:val="20"/>
                <w:lang w:val="en-US"/>
              </w:rPr>
              <w:t>, sender name</w:t>
            </w:r>
          </w:p>
        </w:tc>
        <w:tc>
          <w:tcPr>
            <w:tcW w:w="4819" w:type="dxa"/>
          </w:tcPr>
          <w:p w:rsidR="00A97223" w:rsidRDefault="00A97223" w:rsidP="007050E7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auth_data</w:t>
            </w:r>
            <w:proofErr w:type="spellEnd"/>
            <w:r w:rsidRPr="000B234C">
              <w:rPr>
                <w:lang w:val="en-US"/>
              </w:rPr>
              <w:t>/</w:t>
            </w:r>
            <w:r w:rsidRPr="000B234C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auth_tag</w:t>
            </w:r>
            <w:proofErr w:type="spellEnd"/>
            <w:r w:rsidRPr="000B234C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tag_value</w:t>
            </w:r>
            <w:proofErr w:type="spellEnd"/>
            <w:r w:rsidRPr="000B234C">
              <w:rPr>
                <w:lang w:val="en-US"/>
              </w:rPr>
              <w:t xml:space="preserve"> </w:t>
            </w:r>
          </w:p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lang w:val="en-US"/>
              </w:rPr>
              <w:t>tag_id</w:t>
            </w:r>
            <w:proofErr w:type="spellEnd"/>
            <w:r>
              <w:rPr>
                <w:lang w:val="en-US"/>
              </w:rPr>
              <w:t xml:space="preserve"> =  </w:t>
            </w:r>
            <w:r w:rsidRPr="00E32E5B">
              <w:rPr>
                <w:lang w:val="en-US"/>
              </w:rPr>
              <w:t>13</w:t>
            </w:r>
          </w:p>
        </w:tc>
      </w:tr>
      <w:tr w:rsidR="00A97223" w:rsidRPr="007C13BD" w:rsidTr="007050E7">
        <w:trPr>
          <w:cantSplit/>
        </w:trPr>
        <w:tc>
          <w:tcPr>
            <w:tcW w:w="851" w:type="dxa"/>
            <w:vAlign w:val="center"/>
          </w:tcPr>
          <w:p w:rsidR="00A97223" w:rsidRPr="00CE7E35" w:rsidRDefault="00A97223" w:rsidP="007050E7">
            <w:pPr>
              <w:rPr>
                <w:sz w:val="20"/>
                <w:szCs w:val="20"/>
                <w:lang w:val="en-US"/>
              </w:rPr>
            </w:pPr>
            <w:r w:rsidRPr="00CE7E35">
              <w:rPr>
                <w:sz w:val="20"/>
                <w:szCs w:val="20"/>
                <w:lang w:val="en-US"/>
              </w:rPr>
              <w:t>DF824C</w:t>
            </w:r>
          </w:p>
        </w:tc>
        <w:tc>
          <w:tcPr>
            <w:tcW w:w="790" w:type="dxa"/>
            <w:vAlign w:val="center"/>
          </w:tcPr>
          <w:p w:rsidR="00A97223" w:rsidRPr="00CE7E35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 w:rsidRPr="00CE7E35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2895" w:type="dxa"/>
            <w:vAlign w:val="center"/>
          </w:tcPr>
          <w:p w:rsidR="00A97223" w:rsidRPr="00CE7E35" w:rsidRDefault="00A97223" w:rsidP="007050E7">
            <w:pPr>
              <w:pStyle w:val="ad"/>
              <w:spacing w:before="0" w:after="0"/>
              <w:rPr>
                <w:szCs w:val="20"/>
              </w:rPr>
            </w:pPr>
            <w:r w:rsidRPr="00CE7E35">
              <w:rPr>
                <w:szCs w:val="20"/>
              </w:rPr>
              <w:t>Issuer Account</w:t>
            </w:r>
          </w:p>
        </w:tc>
        <w:tc>
          <w:tcPr>
            <w:tcW w:w="1276" w:type="dxa"/>
            <w:vAlign w:val="center"/>
          </w:tcPr>
          <w:p w:rsidR="00A97223" w:rsidRPr="00CE7E35" w:rsidRDefault="00A97223" w:rsidP="007050E7">
            <w:pPr>
              <w:jc w:val="center"/>
              <w:rPr>
                <w:sz w:val="20"/>
                <w:szCs w:val="20"/>
                <w:lang w:val="en-GB"/>
              </w:rPr>
            </w:pPr>
            <w:r w:rsidRPr="00CE7E35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410" w:type="dxa"/>
            <w:vAlign w:val="center"/>
          </w:tcPr>
          <w:p w:rsidR="00A97223" w:rsidRPr="00CE7E35" w:rsidRDefault="00A97223" w:rsidP="007050E7">
            <w:pPr>
              <w:pStyle w:val="ad"/>
              <w:rPr>
                <w:szCs w:val="20"/>
                <w:lang w:val="en-US"/>
              </w:rPr>
            </w:pPr>
            <w:r w:rsidRPr="00CE7E35">
              <w:rPr>
                <w:szCs w:val="20"/>
                <w:lang w:val="en-US"/>
              </w:rPr>
              <w:t>Cardholder Account used in operation</w:t>
            </w:r>
          </w:p>
        </w:tc>
        <w:tc>
          <w:tcPr>
            <w:tcW w:w="4819" w:type="dxa"/>
          </w:tcPr>
          <w:p w:rsidR="00A97223" w:rsidRPr="00CE7E35" w:rsidRDefault="00A97223" w:rsidP="007050E7">
            <w:pPr>
              <w:pStyle w:val="ad"/>
              <w:rPr>
                <w:szCs w:val="20"/>
                <w:lang w:val="en-US"/>
              </w:rPr>
            </w:pPr>
            <w:r>
              <w:rPr>
                <w:lang w:val="en-US"/>
              </w:rPr>
              <w:t>issuer/</w:t>
            </w:r>
            <w:proofErr w:type="spellStart"/>
            <w:r>
              <w:rPr>
                <w:lang w:val="en-US"/>
              </w:rPr>
              <w:t>account_number</w:t>
            </w:r>
            <w:proofErr w:type="spellEnd"/>
          </w:p>
        </w:tc>
      </w:tr>
      <w:tr w:rsidR="00A97223" w:rsidRPr="007C13BD" w:rsidTr="007050E7">
        <w:trPr>
          <w:cantSplit/>
        </w:trPr>
        <w:tc>
          <w:tcPr>
            <w:tcW w:w="851" w:type="dxa"/>
            <w:vAlign w:val="center"/>
          </w:tcPr>
          <w:p w:rsidR="00A97223" w:rsidRPr="00CE7E35" w:rsidRDefault="00A97223" w:rsidP="007050E7">
            <w:pPr>
              <w:rPr>
                <w:sz w:val="20"/>
                <w:szCs w:val="20"/>
                <w:lang w:val="en-US"/>
              </w:rPr>
            </w:pPr>
            <w:r w:rsidRPr="00CE7E35">
              <w:rPr>
                <w:sz w:val="20"/>
                <w:szCs w:val="20"/>
                <w:lang w:val="en-US"/>
              </w:rPr>
              <w:t>DF824D</w:t>
            </w:r>
          </w:p>
        </w:tc>
        <w:tc>
          <w:tcPr>
            <w:tcW w:w="790" w:type="dxa"/>
            <w:vAlign w:val="center"/>
          </w:tcPr>
          <w:p w:rsidR="00A97223" w:rsidRPr="00CE7E35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 w:rsidRPr="00CE7E35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2895" w:type="dxa"/>
            <w:vAlign w:val="center"/>
          </w:tcPr>
          <w:p w:rsidR="00A97223" w:rsidRPr="00CE7E35" w:rsidRDefault="00A97223" w:rsidP="007050E7">
            <w:pPr>
              <w:pStyle w:val="ad"/>
              <w:spacing w:before="0" w:after="0"/>
              <w:rPr>
                <w:szCs w:val="20"/>
                <w:lang w:val="ru-RU"/>
              </w:rPr>
            </w:pPr>
            <w:r w:rsidRPr="00CE7E35">
              <w:rPr>
                <w:szCs w:val="20"/>
              </w:rPr>
              <w:t>Issuer Account</w:t>
            </w:r>
            <w:r w:rsidRPr="00CE7E35">
              <w:rPr>
                <w:szCs w:val="20"/>
                <w:lang w:val="en-US"/>
              </w:rPr>
              <w:t>#</w:t>
            </w:r>
            <w:r w:rsidRPr="00CE7E35">
              <w:rPr>
                <w:szCs w:val="20"/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:rsidR="00A97223" w:rsidRPr="00CE7E35" w:rsidRDefault="00A97223" w:rsidP="007050E7">
            <w:pPr>
              <w:jc w:val="center"/>
              <w:rPr>
                <w:sz w:val="20"/>
                <w:szCs w:val="20"/>
                <w:lang w:val="en-GB"/>
              </w:rPr>
            </w:pPr>
            <w:r w:rsidRPr="00CE7E35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410" w:type="dxa"/>
            <w:vAlign w:val="center"/>
          </w:tcPr>
          <w:p w:rsidR="00A97223" w:rsidRPr="00CE7E35" w:rsidRDefault="00A97223" w:rsidP="007050E7">
            <w:pPr>
              <w:pStyle w:val="ad"/>
              <w:rPr>
                <w:szCs w:val="20"/>
                <w:lang w:val="en-US"/>
              </w:rPr>
            </w:pPr>
            <w:r w:rsidRPr="00CE7E35">
              <w:rPr>
                <w:szCs w:val="20"/>
                <w:lang w:val="en-US"/>
              </w:rPr>
              <w:t>Cardholder Account#2 used in operation</w:t>
            </w:r>
          </w:p>
        </w:tc>
        <w:tc>
          <w:tcPr>
            <w:tcW w:w="4819" w:type="dxa"/>
          </w:tcPr>
          <w:p w:rsidR="00A97223" w:rsidRPr="00CE7E35" w:rsidRDefault="00A97223" w:rsidP="007050E7">
            <w:pPr>
              <w:pStyle w:val="ad"/>
              <w:rPr>
                <w:szCs w:val="20"/>
                <w:lang w:val="en-US"/>
              </w:rPr>
            </w:pPr>
            <w:proofErr w:type="spellStart"/>
            <w:r>
              <w:rPr>
                <w:lang w:val="en-US"/>
              </w:rPr>
              <w:t>dectination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account_number</w:t>
            </w:r>
            <w:proofErr w:type="spellEnd"/>
          </w:p>
        </w:tc>
      </w:tr>
      <w:tr w:rsidR="00A97223" w:rsidRPr="007C13BD" w:rsidTr="007050E7">
        <w:trPr>
          <w:cantSplit/>
        </w:trPr>
        <w:tc>
          <w:tcPr>
            <w:tcW w:w="851" w:type="dxa"/>
            <w:vAlign w:val="center"/>
          </w:tcPr>
          <w:p w:rsidR="00A97223" w:rsidRPr="00CE7E35" w:rsidRDefault="00A97223" w:rsidP="007050E7">
            <w:pPr>
              <w:rPr>
                <w:sz w:val="20"/>
                <w:szCs w:val="20"/>
                <w:lang w:val="en-US"/>
              </w:rPr>
            </w:pPr>
            <w:r w:rsidRPr="00CE7E35">
              <w:rPr>
                <w:sz w:val="20"/>
                <w:szCs w:val="20"/>
                <w:lang w:val="en-US"/>
              </w:rPr>
              <w:t>DF824E</w:t>
            </w:r>
          </w:p>
        </w:tc>
        <w:tc>
          <w:tcPr>
            <w:tcW w:w="790" w:type="dxa"/>
            <w:vAlign w:val="center"/>
          </w:tcPr>
          <w:p w:rsidR="00A97223" w:rsidRPr="00CE7E35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 w:rsidRPr="00CE7E35">
              <w:rPr>
                <w:sz w:val="20"/>
                <w:szCs w:val="20"/>
                <w:lang w:val="en-US"/>
              </w:rPr>
              <w:t>1200</w:t>
            </w:r>
          </w:p>
        </w:tc>
        <w:tc>
          <w:tcPr>
            <w:tcW w:w="2895" w:type="dxa"/>
            <w:vAlign w:val="center"/>
          </w:tcPr>
          <w:p w:rsidR="00A97223" w:rsidRPr="00CE7E35" w:rsidRDefault="00A97223" w:rsidP="007050E7">
            <w:pPr>
              <w:pStyle w:val="ad"/>
              <w:spacing w:before="0" w:after="0"/>
              <w:rPr>
                <w:szCs w:val="20"/>
              </w:rPr>
            </w:pPr>
            <w:r w:rsidRPr="00CE7E35">
              <w:rPr>
                <w:szCs w:val="20"/>
              </w:rPr>
              <w:t>EMV data</w:t>
            </w:r>
          </w:p>
        </w:tc>
        <w:tc>
          <w:tcPr>
            <w:tcW w:w="1276" w:type="dxa"/>
            <w:vAlign w:val="center"/>
          </w:tcPr>
          <w:p w:rsidR="00A97223" w:rsidRPr="00CE7E35" w:rsidRDefault="00A97223" w:rsidP="007050E7">
            <w:pPr>
              <w:jc w:val="center"/>
              <w:rPr>
                <w:sz w:val="20"/>
                <w:szCs w:val="20"/>
                <w:lang w:val="en-GB"/>
              </w:rPr>
            </w:pPr>
            <w:r w:rsidRPr="00CE7E35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410" w:type="dxa"/>
            <w:vAlign w:val="center"/>
          </w:tcPr>
          <w:p w:rsidR="00A97223" w:rsidRPr="00CE7E35" w:rsidRDefault="00A97223" w:rsidP="007050E7">
            <w:pPr>
              <w:pStyle w:val="ad"/>
              <w:rPr>
                <w:szCs w:val="20"/>
                <w:lang w:val="en-US"/>
              </w:rPr>
            </w:pPr>
            <w:r w:rsidRPr="00CE7E35">
              <w:rPr>
                <w:szCs w:val="20"/>
                <w:lang w:val="en-US"/>
              </w:rPr>
              <w:t>Hexadecimal presentation of EMV data</w:t>
            </w:r>
          </w:p>
        </w:tc>
        <w:tc>
          <w:tcPr>
            <w:tcW w:w="4819" w:type="dxa"/>
            <w:vAlign w:val="center"/>
          </w:tcPr>
          <w:p w:rsidR="00A97223" w:rsidRPr="00CE7E35" w:rsidRDefault="00A97223" w:rsidP="007050E7">
            <w:pPr>
              <w:pStyle w:val="ad"/>
              <w:rPr>
                <w:szCs w:val="20"/>
                <w:lang w:val="en-US"/>
              </w:rPr>
            </w:pPr>
            <w:proofErr w:type="spellStart"/>
            <w:r>
              <w:rPr>
                <w:lang w:val="en-US"/>
              </w:rPr>
              <w:t>auth_data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3C7064">
              <w:t>emv_data</w:t>
            </w:r>
            <w:proofErr w:type="spellEnd"/>
          </w:p>
        </w:tc>
      </w:tr>
      <w:tr w:rsidR="00A97223" w:rsidRPr="00F14292" w:rsidTr="007050E7">
        <w:trPr>
          <w:cantSplit/>
        </w:trPr>
        <w:tc>
          <w:tcPr>
            <w:tcW w:w="851" w:type="dxa"/>
            <w:vAlign w:val="center"/>
          </w:tcPr>
          <w:p w:rsidR="00A97223" w:rsidRPr="00834BE4" w:rsidRDefault="00A97223" w:rsidP="007050E7">
            <w:pPr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DF8347</w:t>
            </w:r>
          </w:p>
        </w:tc>
        <w:tc>
          <w:tcPr>
            <w:tcW w:w="790" w:type="dxa"/>
          </w:tcPr>
          <w:p w:rsidR="00A97223" w:rsidRPr="00834BE4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895" w:type="dxa"/>
          </w:tcPr>
          <w:p w:rsidR="00A97223" w:rsidRPr="00834BE4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 Number</w:t>
            </w:r>
          </w:p>
        </w:tc>
        <w:tc>
          <w:tcPr>
            <w:tcW w:w="1276" w:type="dxa"/>
          </w:tcPr>
          <w:p w:rsidR="00A97223" w:rsidRPr="00834BE4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Pr="00834BE4" w:rsidRDefault="00A97223" w:rsidP="007050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19" w:type="dxa"/>
          </w:tcPr>
          <w:p w:rsidR="00A97223" w:rsidRPr="000B234C" w:rsidRDefault="00A97223" w:rsidP="007050E7">
            <w:pPr>
              <w:rPr>
                <w:sz w:val="20"/>
                <w:szCs w:val="20"/>
                <w:lang w:val="en-US"/>
              </w:rPr>
            </w:pPr>
            <w:proofErr w:type="spellStart"/>
            <w:r w:rsidRPr="002335AA">
              <w:rPr>
                <w:sz w:val="20"/>
                <w:szCs w:val="20"/>
                <w:lang w:val="en-GB"/>
              </w:rPr>
              <w:t>payment_order</w:t>
            </w:r>
            <w:proofErr w:type="spellEnd"/>
            <w:r w:rsidRPr="002335AA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B234C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payment_order_number</w:t>
            </w:r>
            <w:proofErr w:type="spellEnd"/>
          </w:p>
        </w:tc>
      </w:tr>
      <w:tr w:rsidR="00A97223" w:rsidRPr="00AF1437" w:rsidTr="007050E7">
        <w:trPr>
          <w:cantSplit/>
        </w:trPr>
        <w:tc>
          <w:tcPr>
            <w:tcW w:w="851" w:type="dxa"/>
            <w:vAlign w:val="center"/>
          </w:tcPr>
          <w:p w:rsidR="00A97223" w:rsidRPr="00CE7E35" w:rsidRDefault="00A97223" w:rsidP="007050E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DF8402</w:t>
            </w:r>
          </w:p>
        </w:tc>
        <w:tc>
          <w:tcPr>
            <w:tcW w:w="790" w:type="dxa"/>
            <w:vAlign w:val="center"/>
          </w:tcPr>
          <w:p w:rsidR="00A97223" w:rsidRPr="00CE7E35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2895" w:type="dxa"/>
            <w:vAlign w:val="center"/>
          </w:tcPr>
          <w:p w:rsidR="00A97223" w:rsidRPr="00CE7E35" w:rsidRDefault="00A97223" w:rsidP="007050E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entered data</w:t>
            </w:r>
          </w:p>
        </w:tc>
        <w:tc>
          <w:tcPr>
            <w:tcW w:w="1276" w:type="dxa"/>
            <w:vAlign w:val="center"/>
          </w:tcPr>
          <w:p w:rsidR="00A97223" w:rsidRPr="00CE7E35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  <w:vAlign w:val="center"/>
          </w:tcPr>
          <w:p w:rsidR="00A97223" w:rsidRPr="00D24DF6" w:rsidRDefault="00A97223" w:rsidP="007050E7">
            <w:pPr>
              <w:rPr>
                <w:sz w:val="20"/>
                <w:szCs w:val="20"/>
                <w:lang w:val="en-US"/>
              </w:rPr>
            </w:pPr>
            <w:r w:rsidRPr="00D24DF6">
              <w:rPr>
                <w:sz w:val="20"/>
                <w:szCs w:val="20"/>
                <w:lang w:val="en-US"/>
              </w:rPr>
              <w:t xml:space="preserve">User Entered Data on terminal (for ATM </w:t>
            </w:r>
            <w:proofErr w:type="spellStart"/>
            <w:r w:rsidRPr="00D24DF6">
              <w:rPr>
                <w:sz w:val="20"/>
                <w:szCs w:val="20"/>
                <w:lang w:val="en-US"/>
              </w:rPr>
              <w:t>buffer_b</w:t>
            </w:r>
            <w:proofErr w:type="spellEnd"/>
            <w:r w:rsidRPr="00D24DF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819" w:type="dxa"/>
            <w:vAlign w:val="center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Pr="00D24DF6" w:rsidRDefault="00020B68" w:rsidP="00020B68">
            <w:pPr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>
              <w:rPr>
                <w:sz w:val="20"/>
                <w:szCs w:val="20"/>
                <w:lang w:val="en-GB"/>
              </w:rPr>
              <w:t>DF8402</w:t>
            </w:r>
          </w:p>
        </w:tc>
      </w:tr>
      <w:tr w:rsidR="00A97223" w:rsidRPr="00AF1437" w:rsidTr="007050E7">
        <w:trPr>
          <w:cantSplit/>
        </w:trPr>
        <w:tc>
          <w:tcPr>
            <w:tcW w:w="851" w:type="dxa"/>
            <w:vAlign w:val="center"/>
          </w:tcPr>
          <w:p w:rsidR="00A97223" w:rsidRDefault="00A97223" w:rsidP="007050E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DF8403</w:t>
            </w:r>
          </w:p>
        </w:tc>
        <w:tc>
          <w:tcPr>
            <w:tcW w:w="790" w:type="dxa"/>
          </w:tcPr>
          <w:p w:rsidR="00A97223" w:rsidRPr="00C855FE" w:rsidRDefault="00A97223" w:rsidP="007050E7">
            <w:pPr>
              <w:jc w:val="center"/>
            </w:pPr>
            <w:r w:rsidRPr="00D24DF6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2895" w:type="dxa"/>
          </w:tcPr>
          <w:p w:rsidR="00A97223" w:rsidRPr="00C855FE" w:rsidRDefault="00A97223" w:rsidP="007050E7">
            <w:r w:rsidRPr="00D24DF6">
              <w:rPr>
                <w:sz w:val="20"/>
                <w:szCs w:val="20"/>
                <w:lang w:val="en-GB"/>
              </w:rPr>
              <w:t xml:space="preserve">User Entered Data  </w:t>
            </w:r>
            <w:proofErr w:type="spellStart"/>
            <w:r w:rsidRPr="00D24DF6">
              <w:rPr>
                <w:sz w:val="20"/>
                <w:szCs w:val="20"/>
                <w:lang w:val="en-GB"/>
              </w:rPr>
              <w:t>Additiononal</w:t>
            </w:r>
            <w:proofErr w:type="spellEnd"/>
          </w:p>
        </w:tc>
        <w:tc>
          <w:tcPr>
            <w:tcW w:w="1276" w:type="dxa"/>
          </w:tcPr>
          <w:p w:rsidR="00A97223" w:rsidRPr="00C855FE" w:rsidRDefault="00A97223" w:rsidP="007050E7">
            <w:pPr>
              <w:jc w:val="center"/>
            </w:pPr>
            <w:r w:rsidRPr="00D24DF6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Pr="00D24DF6" w:rsidRDefault="00A97223" w:rsidP="007050E7">
            <w:pPr>
              <w:rPr>
                <w:lang w:val="en-US"/>
              </w:rPr>
            </w:pPr>
            <w:r w:rsidRPr="00D24DF6">
              <w:rPr>
                <w:sz w:val="20"/>
                <w:szCs w:val="20"/>
                <w:lang w:val="en-GB"/>
              </w:rPr>
              <w:t xml:space="preserve">User Entered Data </w:t>
            </w:r>
            <w:proofErr w:type="spellStart"/>
            <w:r w:rsidRPr="00D24DF6">
              <w:rPr>
                <w:sz w:val="20"/>
                <w:szCs w:val="20"/>
                <w:lang w:val="en-GB"/>
              </w:rPr>
              <w:t>Additiononal</w:t>
            </w:r>
            <w:proofErr w:type="spellEnd"/>
            <w:r w:rsidRPr="00D24DF6">
              <w:rPr>
                <w:sz w:val="20"/>
                <w:szCs w:val="20"/>
                <w:lang w:val="en-GB"/>
              </w:rPr>
              <w:t xml:space="preserve"> on terminal (for ATM </w:t>
            </w:r>
            <w:proofErr w:type="spellStart"/>
            <w:r w:rsidRPr="00D24DF6">
              <w:rPr>
                <w:sz w:val="20"/>
                <w:szCs w:val="20"/>
                <w:lang w:val="en-GB"/>
              </w:rPr>
              <w:t>buffer_c</w:t>
            </w:r>
            <w:proofErr w:type="spellEnd"/>
            <w:r w:rsidRPr="00D24DF6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Pr="00D24DF6" w:rsidRDefault="00020B68" w:rsidP="00020B68">
            <w:pPr>
              <w:rPr>
                <w:sz w:val="20"/>
                <w:szCs w:val="20"/>
                <w:lang w:val="en-GB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>
              <w:rPr>
                <w:sz w:val="20"/>
                <w:szCs w:val="20"/>
                <w:lang w:val="en-GB"/>
              </w:rPr>
              <w:t>DF8403</w:t>
            </w:r>
          </w:p>
        </w:tc>
      </w:tr>
      <w:tr w:rsidR="00A97223" w:rsidRPr="00D24DF6" w:rsidTr="007050E7">
        <w:trPr>
          <w:cantSplit/>
        </w:trPr>
        <w:tc>
          <w:tcPr>
            <w:tcW w:w="851" w:type="dxa"/>
            <w:vAlign w:val="center"/>
          </w:tcPr>
          <w:p w:rsidR="00A97223" w:rsidRPr="007B2BB5" w:rsidRDefault="00A97223" w:rsidP="007050E7">
            <w:pPr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D</w:t>
            </w:r>
            <w:r>
              <w:rPr>
                <w:sz w:val="20"/>
                <w:lang w:val="en-GB"/>
              </w:rPr>
              <w:t>F840F</w:t>
            </w:r>
          </w:p>
        </w:tc>
        <w:tc>
          <w:tcPr>
            <w:tcW w:w="790" w:type="dxa"/>
          </w:tcPr>
          <w:p w:rsidR="00A97223" w:rsidRPr="00FF1E8D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895" w:type="dxa"/>
          </w:tcPr>
          <w:p w:rsidR="00A97223" w:rsidRPr="007B2BB5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SVFE Cashback Amount for POSPWC/ EPOSPWC transactions</w:t>
            </w:r>
          </w:p>
        </w:tc>
        <w:tc>
          <w:tcPr>
            <w:tcW w:w="1276" w:type="dxa"/>
          </w:tcPr>
          <w:p w:rsidR="00A97223" w:rsidRPr="007B2BB5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410" w:type="dxa"/>
          </w:tcPr>
          <w:p w:rsidR="00A97223" w:rsidRPr="007B2BB5" w:rsidRDefault="00A97223" w:rsidP="007050E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Pr="007B2BB5" w:rsidRDefault="00020B68" w:rsidP="00020B68">
            <w:pPr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>
              <w:rPr>
                <w:rFonts w:eastAsia="Arial Unicode MS"/>
                <w:sz w:val="20"/>
                <w:szCs w:val="20"/>
                <w:lang w:val="en-US"/>
              </w:rPr>
              <w:t>D</w:t>
            </w:r>
            <w:r w:rsidR="00082844">
              <w:rPr>
                <w:sz w:val="20"/>
                <w:lang w:val="en-GB"/>
              </w:rPr>
              <w:t>F840F</w:t>
            </w:r>
          </w:p>
        </w:tc>
      </w:tr>
      <w:tr w:rsidR="00A97223" w:rsidRPr="00D24DF6" w:rsidTr="007050E7">
        <w:trPr>
          <w:cantSplit/>
        </w:trPr>
        <w:tc>
          <w:tcPr>
            <w:tcW w:w="851" w:type="dxa"/>
            <w:vAlign w:val="center"/>
          </w:tcPr>
          <w:p w:rsidR="00A97223" w:rsidRDefault="00A97223" w:rsidP="007050E7">
            <w:pPr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D</w:t>
            </w:r>
            <w:r>
              <w:rPr>
                <w:sz w:val="20"/>
                <w:lang w:val="en-GB"/>
              </w:rPr>
              <w:t>F8411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95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Chip Condition Code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410" w:type="dxa"/>
          </w:tcPr>
          <w:p w:rsidR="00A97223" w:rsidRPr="007B2BB5" w:rsidRDefault="00A97223" w:rsidP="007050E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Pr="007B2BB5" w:rsidRDefault="00020B68" w:rsidP="00020B68">
            <w:pPr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>
              <w:rPr>
                <w:rFonts w:eastAsia="Arial Unicode MS"/>
                <w:sz w:val="20"/>
                <w:szCs w:val="20"/>
                <w:lang w:val="en-US"/>
              </w:rPr>
              <w:t>D</w:t>
            </w:r>
            <w:r w:rsidR="00082844">
              <w:rPr>
                <w:sz w:val="20"/>
                <w:lang w:val="en-GB"/>
              </w:rPr>
              <w:t>F8411</w:t>
            </w:r>
          </w:p>
        </w:tc>
      </w:tr>
      <w:tr w:rsidR="00A97223" w:rsidRPr="00834BE4" w:rsidTr="007050E7">
        <w:trPr>
          <w:cantSplit/>
        </w:trPr>
        <w:tc>
          <w:tcPr>
            <w:tcW w:w="851" w:type="dxa"/>
          </w:tcPr>
          <w:p w:rsidR="00A97223" w:rsidRPr="00EB690D" w:rsidRDefault="00A97223" w:rsidP="007050E7">
            <w:pPr>
              <w:pStyle w:val="a1"/>
              <w:rPr>
                <w:color w:val="000000"/>
                <w:sz w:val="20"/>
                <w:szCs w:val="20"/>
                <w:lang w:val="en-US"/>
              </w:rPr>
            </w:pPr>
            <w:r w:rsidRPr="00EB690D">
              <w:rPr>
                <w:color w:val="000000"/>
                <w:sz w:val="20"/>
                <w:lang w:val="en-US"/>
              </w:rPr>
              <w:t>DF8423</w:t>
            </w:r>
          </w:p>
        </w:tc>
        <w:tc>
          <w:tcPr>
            <w:tcW w:w="790" w:type="dxa"/>
          </w:tcPr>
          <w:p w:rsidR="00A97223" w:rsidRPr="00EB690D" w:rsidRDefault="00A97223" w:rsidP="007050E7">
            <w:pPr>
              <w:pStyle w:val="a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690D">
              <w:rPr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2895" w:type="dxa"/>
          </w:tcPr>
          <w:p w:rsidR="00A97223" w:rsidRPr="00EB690D" w:rsidRDefault="00A97223" w:rsidP="007050E7">
            <w:pPr>
              <w:pStyle w:val="a1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EB690D">
              <w:rPr>
                <w:color w:val="000000"/>
                <w:sz w:val="20"/>
                <w:lang w:val="en-US"/>
              </w:rPr>
              <w:t>Acq</w:t>
            </w:r>
            <w:proofErr w:type="spellEnd"/>
            <w:r w:rsidRPr="00EB690D">
              <w:rPr>
                <w:color w:val="000000"/>
                <w:sz w:val="20"/>
                <w:lang w:val="en-US"/>
              </w:rPr>
              <w:t xml:space="preserve"> Switch Date and Time</w:t>
            </w:r>
            <w:r w:rsidRPr="00EB690D">
              <w:rPr>
                <w:lang w:val="en-US"/>
              </w:rPr>
              <w:t xml:space="preserve"> </w:t>
            </w:r>
            <w:r w:rsidRPr="00EB690D">
              <w:rPr>
                <w:color w:val="000000"/>
                <w:sz w:val="20"/>
                <w:lang w:val="en-US"/>
              </w:rPr>
              <w:t xml:space="preserve">if this information was send by Network, else SVFE System </w:t>
            </w:r>
            <w:r>
              <w:rPr>
                <w:color w:val="000000"/>
                <w:sz w:val="20"/>
                <w:lang w:val="en-US"/>
              </w:rPr>
              <w:t xml:space="preserve">Date and </w:t>
            </w:r>
            <w:r w:rsidRPr="00EB690D">
              <w:rPr>
                <w:color w:val="000000"/>
                <w:sz w:val="20"/>
                <w:lang w:val="en-US"/>
              </w:rPr>
              <w:t xml:space="preserve">Time </w:t>
            </w:r>
          </w:p>
        </w:tc>
        <w:tc>
          <w:tcPr>
            <w:tcW w:w="1276" w:type="dxa"/>
          </w:tcPr>
          <w:p w:rsidR="00A97223" w:rsidRPr="00EB690D" w:rsidRDefault="00A97223" w:rsidP="007050E7">
            <w:pPr>
              <w:pStyle w:val="a1"/>
              <w:rPr>
                <w:color w:val="000000"/>
                <w:sz w:val="20"/>
                <w:szCs w:val="20"/>
                <w:lang w:val="en-US"/>
              </w:rPr>
            </w:pPr>
            <w:r w:rsidRPr="00EB690D">
              <w:rPr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2410" w:type="dxa"/>
          </w:tcPr>
          <w:p w:rsidR="00A97223" w:rsidRPr="00EB690D" w:rsidRDefault="00A97223" w:rsidP="007050E7">
            <w:pPr>
              <w:pStyle w:val="a1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EB690D">
              <w:rPr>
                <w:color w:val="000000"/>
                <w:sz w:val="20"/>
                <w:lang w:val="en-US"/>
              </w:rPr>
              <w:t>YYMMDDhhmmss</w:t>
            </w:r>
            <w:proofErr w:type="spellEnd"/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Pr="00EB690D" w:rsidRDefault="00020B68" w:rsidP="00020B68">
            <w:pPr>
              <w:pStyle w:val="a1"/>
              <w:rPr>
                <w:color w:val="000000"/>
                <w:sz w:val="20"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 w:rsidRPr="00EB690D">
              <w:rPr>
                <w:color w:val="000000"/>
                <w:sz w:val="20"/>
                <w:lang w:val="en-US"/>
              </w:rPr>
              <w:t>DF8423</w:t>
            </w:r>
          </w:p>
        </w:tc>
      </w:tr>
      <w:tr w:rsidR="00A97223" w:rsidRPr="00834BE4" w:rsidTr="007050E7">
        <w:trPr>
          <w:cantSplit/>
        </w:trPr>
        <w:tc>
          <w:tcPr>
            <w:tcW w:w="851" w:type="dxa"/>
            <w:vAlign w:val="center"/>
          </w:tcPr>
          <w:p w:rsidR="00A97223" w:rsidRDefault="00A97223" w:rsidP="007050E7">
            <w:pPr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DF8424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291</w:t>
            </w:r>
          </w:p>
        </w:tc>
        <w:tc>
          <w:tcPr>
            <w:tcW w:w="2895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 w:rsidRPr="00FC7C7C">
              <w:rPr>
                <w:sz w:val="20"/>
                <w:szCs w:val="20"/>
                <w:lang w:val="en-US"/>
              </w:rPr>
              <w:t>Payment Parameters Data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Pr="00834BE4" w:rsidRDefault="00A97223" w:rsidP="007050E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See page </w:t>
            </w: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PAGEREF _Ref214875025 \h </w:instrText>
            </w:r>
            <w:r>
              <w:rPr>
                <w:sz w:val="20"/>
                <w:szCs w:val="20"/>
                <w:lang w:val="en-GB"/>
              </w:rPr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38</w:t>
            </w:r>
            <w:r>
              <w:rPr>
                <w:sz w:val="20"/>
                <w:szCs w:val="20"/>
                <w:lang w:val="en-GB"/>
              </w:rPr>
              <w:fldChar w:fldCharType="end"/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4819" w:type="dxa"/>
          </w:tcPr>
          <w:p w:rsidR="00A97223" w:rsidRDefault="00A97223" w:rsidP="007050E7">
            <w:pPr>
              <w:rPr>
                <w:sz w:val="20"/>
                <w:szCs w:val="20"/>
                <w:lang w:val="en-GB"/>
              </w:rPr>
            </w:pPr>
            <w:proofErr w:type="spellStart"/>
            <w:r w:rsidRPr="00592407">
              <w:rPr>
                <w:sz w:val="20"/>
                <w:szCs w:val="20"/>
                <w:lang w:val="en-GB"/>
              </w:rPr>
              <w:t>payment_order</w:t>
            </w:r>
            <w:proofErr w:type="spellEnd"/>
            <w:r w:rsidRPr="00592407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592407">
              <w:rPr>
                <w:sz w:val="20"/>
                <w:szCs w:val="20"/>
                <w:lang w:val="en-GB"/>
              </w:rPr>
              <w:t>payment_parameter</w:t>
            </w:r>
            <w:proofErr w:type="spellEnd"/>
          </w:p>
        </w:tc>
      </w:tr>
      <w:tr w:rsidR="00A97223" w:rsidRPr="00834BE4" w:rsidTr="007050E7">
        <w:trPr>
          <w:cantSplit/>
        </w:trPr>
        <w:tc>
          <w:tcPr>
            <w:tcW w:w="851" w:type="dxa"/>
            <w:vAlign w:val="center"/>
          </w:tcPr>
          <w:p w:rsidR="00A97223" w:rsidRDefault="00A97223" w:rsidP="007050E7">
            <w:pPr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DF843A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2895" w:type="dxa"/>
          </w:tcPr>
          <w:p w:rsidR="00A97223" w:rsidRPr="00AF2156" w:rsidRDefault="00A97223" w:rsidP="007050E7">
            <w:pPr>
              <w:rPr>
                <w:sz w:val="20"/>
                <w:szCs w:val="20"/>
                <w:lang w:val="en-US"/>
              </w:rPr>
            </w:pPr>
            <w:smartTag w:uri="urn:schemas-microsoft-com:office:smarttags" w:element="PersonName">
              <w:smartTag w:uri="urn:schemas:contacts" w:element="title">
                <w:r w:rsidRPr="00AF2156">
                  <w:rPr>
                    <w:sz w:val="20"/>
                    <w:szCs w:val="20"/>
                    <w:lang w:val="en-US"/>
                  </w:rPr>
                  <w:t>PAN</w:t>
                </w:r>
              </w:smartTag>
              <w:r w:rsidRPr="00AF2156">
                <w:rPr>
                  <w:sz w:val="20"/>
                  <w:szCs w:val="20"/>
                  <w:lang w:val="en-US"/>
                </w:rPr>
                <w:t xml:space="preserve"> </w:t>
              </w:r>
              <w:smartTag w:uri="urn:schemas:contacts" w:element="GivenName">
                <w:r w:rsidRPr="00AF2156">
                  <w:rPr>
                    <w:sz w:val="20"/>
                    <w:szCs w:val="20"/>
                    <w:lang w:val="en-US"/>
                  </w:rPr>
                  <w:t>Mapping</w:t>
                </w:r>
              </w:smartTag>
              <w:r w:rsidRPr="00AF2156">
                <w:rPr>
                  <w:sz w:val="20"/>
                  <w:szCs w:val="20"/>
                  <w:lang w:val="en-US"/>
                </w:rPr>
                <w:t xml:space="preserve"> </w:t>
              </w:r>
              <w:smartTag w:uri="urn:schemas:contacts" w:element="Sn">
                <w:r w:rsidRPr="00AF2156">
                  <w:rPr>
                    <w:sz w:val="20"/>
                    <w:szCs w:val="20"/>
                    <w:lang w:val="en-US"/>
                  </w:rPr>
                  <w:t>File</w:t>
                </w:r>
              </w:smartTag>
            </w:smartTag>
            <w:r w:rsidRPr="00AF2156">
              <w:rPr>
                <w:sz w:val="20"/>
                <w:szCs w:val="20"/>
                <w:lang w:val="en-US"/>
              </w:rPr>
              <w:t xml:space="preserve"> Information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Default="00A97223" w:rsidP="007050E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MasterCard DE48 SE33</w:t>
            </w:r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Default="00020B68" w:rsidP="00020B68">
            <w:pPr>
              <w:rPr>
                <w:sz w:val="20"/>
                <w:szCs w:val="20"/>
                <w:lang w:val="en-GB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>
              <w:rPr>
                <w:rFonts w:eastAsia="Arial Unicode MS"/>
                <w:sz w:val="20"/>
                <w:szCs w:val="20"/>
                <w:lang w:val="en-US"/>
              </w:rPr>
              <w:t>DF843A</w:t>
            </w:r>
          </w:p>
        </w:tc>
      </w:tr>
      <w:tr w:rsidR="00A97223" w:rsidRPr="00834BE4" w:rsidTr="007050E7">
        <w:trPr>
          <w:cantSplit/>
        </w:trPr>
        <w:tc>
          <w:tcPr>
            <w:tcW w:w="851" w:type="dxa"/>
          </w:tcPr>
          <w:p w:rsidR="00A97223" w:rsidRPr="00923FBD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DF8</w:t>
            </w:r>
            <w:r>
              <w:rPr>
                <w:sz w:val="20"/>
                <w:lang w:val="en-GB"/>
              </w:rPr>
              <w:t>43E</w:t>
            </w:r>
          </w:p>
        </w:tc>
        <w:tc>
          <w:tcPr>
            <w:tcW w:w="790" w:type="dxa"/>
          </w:tcPr>
          <w:p w:rsidR="00A97223" w:rsidRPr="00923FBD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895" w:type="dxa"/>
          </w:tcPr>
          <w:p w:rsidR="00A97223" w:rsidRPr="00923FBD" w:rsidRDefault="00A97223" w:rsidP="007050E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Acq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fee in BIN currency</w:t>
            </w:r>
          </w:p>
        </w:tc>
        <w:tc>
          <w:tcPr>
            <w:tcW w:w="1276" w:type="dxa"/>
          </w:tcPr>
          <w:p w:rsidR="00A97223" w:rsidRPr="00923FBD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410" w:type="dxa"/>
          </w:tcPr>
          <w:p w:rsidR="00A97223" w:rsidRPr="00923FBD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Visa, Mandatory Changes 09.1</w:t>
            </w:r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Default="00020B68" w:rsidP="00020B68">
            <w:pPr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>
              <w:rPr>
                <w:sz w:val="20"/>
                <w:szCs w:val="20"/>
                <w:lang w:val="en-US"/>
              </w:rPr>
              <w:t>DF8</w:t>
            </w:r>
            <w:r w:rsidR="00082844">
              <w:rPr>
                <w:sz w:val="20"/>
                <w:lang w:val="en-GB"/>
              </w:rPr>
              <w:t>43E</w:t>
            </w:r>
          </w:p>
        </w:tc>
      </w:tr>
      <w:tr w:rsidR="00A97223" w:rsidRPr="00AF1437" w:rsidTr="007050E7">
        <w:trPr>
          <w:cantSplit/>
        </w:trPr>
        <w:tc>
          <w:tcPr>
            <w:tcW w:w="851" w:type="dxa"/>
          </w:tcPr>
          <w:p w:rsidR="00A97223" w:rsidRPr="00311685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DF8464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2895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 w:rsidRPr="00311685">
              <w:rPr>
                <w:sz w:val="20"/>
                <w:szCs w:val="20"/>
                <w:lang w:val="en-US"/>
              </w:rPr>
              <w:t>ISS fee amount, partial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Pr="00311685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Issuer fee amount block.</w:t>
            </w:r>
          </w:p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Format: </w:t>
            </w:r>
            <w:proofErr w:type="spellStart"/>
            <w:r w:rsidRPr="00311685">
              <w:rPr>
                <w:sz w:val="20"/>
                <w:szCs w:val="20"/>
                <w:lang w:val="en-US"/>
              </w:rPr>
              <w:t>FAxxSnnnnnnnnnnnn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where</w:t>
            </w:r>
            <w:r w:rsidRPr="00311685">
              <w:rPr>
                <w:sz w:val="20"/>
                <w:szCs w:val="20"/>
                <w:lang w:val="en-US"/>
              </w:rPr>
              <w:t xml:space="preserve"> xx – </w:t>
            </w:r>
            <w:r>
              <w:rPr>
                <w:sz w:val="20"/>
                <w:szCs w:val="20"/>
                <w:lang w:val="en-US"/>
              </w:rPr>
              <w:t>fee algorithm id</w:t>
            </w:r>
            <w:proofErr w:type="gramStart"/>
            <w:r>
              <w:rPr>
                <w:sz w:val="20"/>
                <w:szCs w:val="20"/>
                <w:lang w:val="en-US"/>
              </w:rPr>
              <w:t>,</w:t>
            </w:r>
            <w:r w:rsidRPr="00311685">
              <w:rPr>
                <w:sz w:val="20"/>
                <w:szCs w:val="20"/>
                <w:lang w:val="en-US"/>
              </w:rPr>
              <w:t xml:space="preserve"> ,</w:t>
            </w:r>
            <w:proofErr w:type="gramEnd"/>
            <w:r w:rsidRPr="00311685">
              <w:rPr>
                <w:sz w:val="20"/>
                <w:szCs w:val="20"/>
                <w:lang w:val="en-US"/>
              </w:rPr>
              <w:t xml:space="preserve"> S – </w:t>
            </w:r>
            <w:r>
              <w:rPr>
                <w:sz w:val="20"/>
                <w:szCs w:val="20"/>
                <w:lang w:val="en-US"/>
              </w:rPr>
              <w:t>fee sign</w:t>
            </w:r>
            <w:r w:rsidRPr="00311685">
              <w:rPr>
                <w:sz w:val="20"/>
                <w:szCs w:val="20"/>
                <w:lang w:val="en-US"/>
              </w:rPr>
              <w:t xml:space="preserve"> (C – </w:t>
            </w:r>
            <w:r>
              <w:rPr>
                <w:sz w:val="20"/>
                <w:szCs w:val="20"/>
                <w:lang w:val="en-US"/>
              </w:rPr>
              <w:t>fee credit account</w:t>
            </w:r>
            <w:r w:rsidRPr="00311685">
              <w:rPr>
                <w:sz w:val="20"/>
                <w:szCs w:val="20"/>
                <w:lang w:val="en-US"/>
              </w:rPr>
              <w:t xml:space="preserve">, D – </w:t>
            </w:r>
            <w:r>
              <w:rPr>
                <w:sz w:val="20"/>
                <w:szCs w:val="20"/>
                <w:lang w:val="en-US"/>
              </w:rPr>
              <w:t>fee debit account</w:t>
            </w:r>
            <w:r w:rsidRPr="00311685">
              <w:rPr>
                <w:sz w:val="20"/>
                <w:szCs w:val="20"/>
                <w:lang w:val="en-US"/>
              </w:rPr>
              <w:t xml:space="preserve">). </w:t>
            </w:r>
            <w:proofErr w:type="spellStart"/>
            <w:proofErr w:type="gramStart"/>
            <w:r w:rsidRPr="00311685">
              <w:rPr>
                <w:sz w:val="20"/>
                <w:szCs w:val="20"/>
                <w:lang w:val="en-US"/>
              </w:rPr>
              <w:t>nnnnnnnnnnnn</w:t>
            </w:r>
            <w:proofErr w:type="spellEnd"/>
            <w:proofErr w:type="gramEnd"/>
            <w:r w:rsidRPr="0031168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 xml:space="preserve">fee amount in minor units of currency </w:t>
            </w:r>
            <w:r w:rsidRPr="00311685">
              <w:rPr>
                <w:sz w:val="20"/>
                <w:szCs w:val="20"/>
                <w:lang w:val="en-US"/>
              </w:rPr>
              <w:t>right-justified with leading zeros.</w:t>
            </w:r>
          </w:p>
          <w:p w:rsidR="00A97223" w:rsidRPr="00311685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Tag </w:t>
            </w:r>
            <w:r w:rsidRPr="00373879">
              <w:rPr>
                <w:sz w:val="20"/>
                <w:szCs w:val="20"/>
                <w:lang w:val="en-US"/>
              </w:rPr>
              <w:t>could be repeatedly added to field 87</w:t>
            </w:r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Default="00020B68" w:rsidP="00020B68">
            <w:pPr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>
              <w:rPr>
                <w:sz w:val="20"/>
                <w:szCs w:val="20"/>
                <w:lang w:val="en-US"/>
              </w:rPr>
              <w:t>DF8464</w:t>
            </w:r>
          </w:p>
        </w:tc>
      </w:tr>
      <w:tr w:rsidR="00A97223" w:rsidRPr="00F95A5B" w:rsidTr="007050E7">
        <w:trPr>
          <w:cantSplit/>
        </w:trPr>
        <w:tc>
          <w:tcPr>
            <w:tcW w:w="851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DF8468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2895" w:type="dxa"/>
          </w:tcPr>
          <w:p w:rsidR="00A97223" w:rsidRPr="00BA08BB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P2P, city of the debited card cardholder</w:t>
            </w:r>
          </w:p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 w:rsidRPr="00F85C75">
              <w:rPr>
                <w:sz w:val="20"/>
                <w:szCs w:val="20"/>
                <w:lang w:val="en-US"/>
              </w:rPr>
              <w:t>For money transfer</w:t>
            </w:r>
            <w:r>
              <w:rPr>
                <w:sz w:val="20"/>
                <w:szCs w:val="20"/>
                <w:lang w:val="en-US"/>
              </w:rPr>
              <w:t>, city of sender</w:t>
            </w:r>
          </w:p>
        </w:tc>
        <w:tc>
          <w:tcPr>
            <w:tcW w:w="4819" w:type="dxa"/>
          </w:tcPr>
          <w:p w:rsidR="00A97223" w:rsidRDefault="00A97223" w:rsidP="007050E7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auth_data</w:t>
            </w:r>
            <w:proofErr w:type="spellEnd"/>
            <w:r w:rsidRPr="000B234C">
              <w:rPr>
                <w:lang w:val="en-US"/>
              </w:rPr>
              <w:t>/</w:t>
            </w:r>
            <w:r w:rsidRPr="000B234C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auth_tag</w:t>
            </w:r>
            <w:proofErr w:type="spellEnd"/>
            <w:r w:rsidRPr="000B234C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tag_value</w:t>
            </w:r>
            <w:proofErr w:type="spellEnd"/>
            <w:r w:rsidRPr="000B234C">
              <w:rPr>
                <w:lang w:val="en-US"/>
              </w:rPr>
              <w:t xml:space="preserve"> </w:t>
            </w:r>
          </w:p>
          <w:p w:rsidR="00A97223" w:rsidRDefault="00082844" w:rsidP="007050E7">
            <w:pPr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A97223">
              <w:rPr>
                <w:lang w:val="en-US"/>
              </w:rPr>
              <w:t>tag_id</w:t>
            </w:r>
            <w:proofErr w:type="spellEnd"/>
            <w:r w:rsidR="00A97223">
              <w:rPr>
                <w:lang w:val="en-US"/>
              </w:rPr>
              <w:t xml:space="preserve"> =  31</w:t>
            </w:r>
          </w:p>
        </w:tc>
      </w:tr>
      <w:tr w:rsidR="00A97223" w:rsidRPr="00834BE4" w:rsidTr="007050E7">
        <w:trPr>
          <w:cantSplit/>
        </w:trPr>
        <w:tc>
          <w:tcPr>
            <w:tcW w:w="851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DF8470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895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 w:rsidRPr="004917C9">
              <w:rPr>
                <w:sz w:val="20"/>
                <w:szCs w:val="20"/>
                <w:lang w:val="en-US"/>
              </w:rPr>
              <w:t>CYBERPLAT Session ID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410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present</w:t>
            </w:r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Default="00020B68" w:rsidP="00020B68">
            <w:pPr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>
              <w:rPr>
                <w:sz w:val="20"/>
                <w:szCs w:val="20"/>
                <w:lang w:val="en-US"/>
              </w:rPr>
              <w:t>DF8470</w:t>
            </w:r>
          </w:p>
        </w:tc>
      </w:tr>
      <w:tr w:rsidR="00A97223" w:rsidRPr="00AF1437" w:rsidTr="007050E7">
        <w:trPr>
          <w:cantSplit/>
        </w:trPr>
        <w:tc>
          <w:tcPr>
            <w:tcW w:w="851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DF8549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895" w:type="dxa"/>
          </w:tcPr>
          <w:p w:rsidR="00A97223" w:rsidRPr="004917C9" w:rsidRDefault="00A97223" w:rsidP="007050E7">
            <w:pPr>
              <w:rPr>
                <w:sz w:val="20"/>
                <w:szCs w:val="20"/>
                <w:lang w:val="en-US"/>
              </w:rPr>
            </w:pPr>
            <w:r w:rsidRPr="009165F5">
              <w:rPr>
                <w:sz w:val="20"/>
                <w:szCs w:val="20"/>
                <w:lang w:val="en-US"/>
              </w:rPr>
              <w:t>Partial Authorization Amount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transaction was partial approved</w:t>
            </w:r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Default="00020B68" w:rsidP="00020B68">
            <w:pPr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>
              <w:rPr>
                <w:sz w:val="20"/>
                <w:szCs w:val="20"/>
                <w:lang w:val="en-US"/>
              </w:rPr>
              <w:t>DF8549</w:t>
            </w:r>
          </w:p>
        </w:tc>
      </w:tr>
      <w:tr w:rsidR="00A97223" w:rsidRPr="00AF1437" w:rsidTr="007050E7">
        <w:trPr>
          <w:cantSplit/>
        </w:trPr>
        <w:tc>
          <w:tcPr>
            <w:tcW w:w="851" w:type="dxa"/>
          </w:tcPr>
          <w:p w:rsidR="00A97223" w:rsidRPr="00594174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DF8567</w:t>
            </w:r>
          </w:p>
        </w:tc>
        <w:tc>
          <w:tcPr>
            <w:tcW w:w="790" w:type="dxa"/>
          </w:tcPr>
          <w:p w:rsidR="00A97223" w:rsidRPr="00351BF0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95" w:type="dxa"/>
          </w:tcPr>
          <w:p w:rsidR="00A97223" w:rsidRPr="00351BF0" w:rsidRDefault="00A97223" w:rsidP="007050E7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EMV early option</w:t>
            </w:r>
          </w:p>
        </w:tc>
        <w:tc>
          <w:tcPr>
            <w:tcW w:w="1276" w:type="dxa"/>
          </w:tcPr>
          <w:p w:rsidR="00A97223" w:rsidRPr="00351BF0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410" w:type="dxa"/>
          </w:tcPr>
          <w:p w:rsidR="00A97223" w:rsidRDefault="00A97223" w:rsidP="007050E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Indicates EMV data presence for EMV transactions:</w:t>
            </w:r>
          </w:p>
          <w:p w:rsidR="00A97223" w:rsidRDefault="00A97223" w:rsidP="007050E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 – normal EMV transaction (EMV data presents in the transaction)</w:t>
            </w:r>
          </w:p>
          <w:p w:rsidR="00A97223" w:rsidRPr="00594174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t>1 – early EMV transaction (EMV data doesn’t present in the transaction)</w:t>
            </w:r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Default="00020B68" w:rsidP="00020B68">
            <w:pPr>
              <w:rPr>
                <w:sz w:val="20"/>
                <w:szCs w:val="20"/>
                <w:lang w:val="en-GB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>
              <w:rPr>
                <w:sz w:val="20"/>
                <w:szCs w:val="20"/>
                <w:lang w:val="en-US"/>
              </w:rPr>
              <w:t>DF8567</w:t>
            </w:r>
          </w:p>
        </w:tc>
      </w:tr>
      <w:tr w:rsidR="00A97223" w:rsidRPr="00F95A5B" w:rsidTr="007050E7">
        <w:trPr>
          <w:cantSplit/>
        </w:trPr>
        <w:tc>
          <w:tcPr>
            <w:tcW w:w="851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DF860A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895" w:type="dxa"/>
          </w:tcPr>
          <w:p w:rsidR="00A97223" w:rsidRDefault="00A97223" w:rsidP="007050E7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Number of payments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410" w:type="dxa"/>
          </w:tcPr>
          <w:p w:rsidR="00A97223" w:rsidRDefault="00A97223" w:rsidP="007050E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Number of payments</w:t>
            </w:r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Default="00020B68" w:rsidP="00020B68">
            <w:pPr>
              <w:rPr>
                <w:sz w:val="20"/>
                <w:szCs w:val="20"/>
                <w:lang w:val="en-GB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>
              <w:rPr>
                <w:sz w:val="20"/>
                <w:szCs w:val="20"/>
                <w:lang w:val="en-US"/>
              </w:rPr>
              <w:t>DF860A</w:t>
            </w:r>
          </w:p>
        </w:tc>
      </w:tr>
      <w:tr w:rsidR="00A97223" w:rsidRPr="00AF1437" w:rsidTr="007050E7">
        <w:trPr>
          <w:cantSplit/>
        </w:trPr>
        <w:tc>
          <w:tcPr>
            <w:tcW w:w="851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DF860E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895" w:type="dxa"/>
          </w:tcPr>
          <w:p w:rsidR="00A97223" w:rsidRPr="00777728" w:rsidRDefault="00A97223" w:rsidP="007050E7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Validation Code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Default="00A97223" w:rsidP="007050E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 VISA BASE I: value is used to validate key fields in authorization request and respective fields in BASE II deferred clearing message; value is got from DE62.3</w:t>
            </w:r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Default="00020B68" w:rsidP="00020B68">
            <w:pPr>
              <w:rPr>
                <w:sz w:val="20"/>
                <w:szCs w:val="20"/>
                <w:lang w:val="en-GB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>
              <w:rPr>
                <w:sz w:val="20"/>
                <w:szCs w:val="20"/>
                <w:lang w:val="en-US"/>
              </w:rPr>
              <w:t>DF860E</w:t>
            </w:r>
          </w:p>
        </w:tc>
      </w:tr>
      <w:tr w:rsidR="00A97223" w:rsidRPr="00AF1437" w:rsidTr="007050E7">
        <w:trPr>
          <w:cantSplit/>
        </w:trPr>
        <w:tc>
          <w:tcPr>
            <w:tcW w:w="851" w:type="dxa"/>
          </w:tcPr>
          <w:p w:rsidR="00A97223" w:rsidRPr="00F10280" w:rsidRDefault="00A97223" w:rsidP="007050E7">
            <w:pPr>
              <w:rPr>
                <w:sz w:val="20"/>
                <w:szCs w:val="20"/>
                <w:lang w:val="en-US"/>
              </w:rPr>
            </w:pPr>
            <w:r w:rsidRPr="00F10280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  <w:lang w:val="en-US"/>
              </w:rPr>
              <w:t>862F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2895" w:type="dxa"/>
          </w:tcPr>
          <w:p w:rsidR="00A97223" w:rsidRDefault="00A97223" w:rsidP="007050E7">
            <w:pPr>
              <w:rPr>
                <w:sz w:val="20"/>
                <w:szCs w:val="20"/>
                <w:lang w:val="en-US"/>
              </w:rPr>
            </w:pPr>
            <w:r w:rsidRPr="00F10280">
              <w:rPr>
                <w:sz w:val="20"/>
                <w:szCs w:val="20"/>
                <w:lang w:val="en-US"/>
              </w:rPr>
              <w:t>Original Transaction Reference Id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Default="00A97223" w:rsidP="007050E7">
            <w:pPr>
              <w:rPr>
                <w:sz w:val="20"/>
                <w:szCs w:val="20"/>
                <w:lang w:val="en-GB"/>
              </w:rPr>
            </w:pPr>
            <w:r w:rsidRPr="00F10280">
              <w:rPr>
                <w:sz w:val="20"/>
                <w:szCs w:val="20"/>
                <w:lang w:val="en-GB"/>
              </w:rPr>
              <w:t>Reference Id (field 63+Field 15 for MasterCard, field 62.2 for Visa) of the original transaction</w:t>
            </w:r>
          </w:p>
        </w:tc>
        <w:tc>
          <w:tcPr>
            <w:tcW w:w="4819" w:type="dxa"/>
          </w:tcPr>
          <w:p w:rsidR="00020B68" w:rsidRDefault="00020B68" w:rsidP="00020B68">
            <w:pPr>
              <w:rPr>
                <w:lang w:val="en-US"/>
              </w:rPr>
            </w:pPr>
            <w:proofErr w:type="spellStart"/>
            <w:r w:rsidRPr="000B234C">
              <w:rPr>
                <w:lang w:val="en-US"/>
              </w:rPr>
              <w:t>auth</w:t>
            </w:r>
            <w:r w:rsidRPr="00020B68">
              <w:rPr>
                <w:lang w:val="en-US"/>
              </w:rPr>
              <w:t>_</w:t>
            </w:r>
            <w:r w:rsidRPr="000B234C">
              <w:rPr>
                <w:lang w:val="en-US"/>
              </w:rPr>
              <w:t>data</w:t>
            </w:r>
            <w:proofErr w:type="spellEnd"/>
            <w:r w:rsidRPr="00020B68">
              <w:rPr>
                <w:lang w:val="en-US"/>
              </w:rPr>
              <w:t>/</w:t>
            </w:r>
            <w:r w:rsidRPr="00020B68">
              <w:rPr>
                <w:iCs/>
                <w:lang w:val="en-US"/>
              </w:rPr>
              <w:t xml:space="preserve"> </w:t>
            </w:r>
            <w:proofErr w:type="spellStart"/>
            <w:r w:rsidRPr="000B234C">
              <w:rPr>
                <w:iCs/>
                <w:lang w:val="en-US"/>
              </w:rPr>
              <w:t>auth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tag</w:t>
            </w:r>
            <w:proofErr w:type="spellEnd"/>
            <w:r w:rsidRPr="00020B68">
              <w:rPr>
                <w:iCs/>
                <w:lang w:val="en-US"/>
              </w:rPr>
              <w:t xml:space="preserve">/ </w:t>
            </w:r>
            <w:proofErr w:type="spellStart"/>
            <w:r w:rsidRPr="000B234C">
              <w:rPr>
                <w:iCs/>
                <w:lang w:val="en-US"/>
              </w:rPr>
              <w:t>tag</w:t>
            </w:r>
            <w:r w:rsidRPr="00020B68">
              <w:rPr>
                <w:iCs/>
                <w:lang w:val="en-US"/>
              </w:rPr>
              <w:t>_</w:t>
            </w:r>
            <w:r w:rsidRPr="000B234C">
              <w:rPr>
                <w:iCs/>
                <w:lang w:val="en-US"/>
              </w:rPr>
              <w:t>value</w:t>
            </w:r>
            <w:proofErr w:type="spellEnd"/>
            <w:r w:rsidRPr="00020B68">
              <w:rPr>
                <w:lang w:val="en-US"/>
              </w:rPr>
              <w:t xml:space="preserve">  </w:t>
            </w:r>
          </w:p>
          <w:p w:rsidR="00A97223" w:rsidRPr="00F10280" w:rsidRDefault="00020B68" w:rsidP="00020B68">
            <w:pPr>
              <w:rPr>
                <w:sz w:val="20"/>
                <w:szCs w:val="20"/>
                <w:lang w:val="en-GB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tag_name</w:t>
            </w:r>
            <w:proofErr w:type="spellEnd"/>
            <w:r>
              <w:rPr>
                <w:lang w:val="en-US"/>
              </w:rPr>
              <w:t>=</w:t>
            </w:r>
            <w:r w:rsidRPr="00CE7E35">
              <w:rPr>
                <w:sz w:val="20"/>
                <w:szCs w:val="20"/>
                <w:lang w:val="en-GB"/>
              </w:rPr>
              <w:t xml:space="preserve"> </w:t>
            </w:r>
            <w:r w:rsidR="00082844" w:rsidRPr="00F10280">
              <w:rPr>
                <w:sz w:val="20"/>
                <w:szCs w:val="20"/>
              </w:rPr>
              <w:t>DF</w:t>
            </w:r>
            <w:r w:rsidR="00082844">
              <w:rPr>
                <w:sz w:val="20"/>
                <w:szCs w:val="20"/>
                <w:lang w:val="en-US"/>
              </w:rPr>
              <w:t>862F</w:t>
            </w:r>
          </w:p>
        </w:tc>
      </w:tr>
      <w:tr w:rsidR="00A97223" w:rsidRPr="00AE33A6" w:rsidTr="007050E7">
        <w:trPr>
          <w:cantSplit/>
        </w:trPr>
        <w:tc>
          <w:tcPr>
            <w:tcW w:w="851" w:type="dxa"/>
          </w:tcPr>
          <w:p w:rsidR="00A97223" w:rsidRPr="00F10280" w:rsidRDefault="00A97223" w:rsidP="007050E7">
            <w:pPr>
              <w:rPr>
                <w:sz w:val="20"/>
                <w:szCs w:val="20"/>
              </w:rPr>
            </w:pPr>
            <w:r w:rsidRPr="009B447A">
              <w:rPr>
                <w:sz w:val="20"/>
                <w:szCs w:val="20"/>
              </w:rPr>
              <w:t>DF8753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</w:t>
            </w:r>
          </w:p>
        </w:tc>
        <w:tc>
          <w:tcPr>
            <w:tcW w:w="2895" w:type="dxa"/>
          </w:tcPr>
          <w:p w:rsidR="00A97223" w:rsidRPr="00F10280" w:rsidRDefault="00A97223" w:rsidP="007050E7">
            <w:pPr>
              <w:rPr>
                <w:sz w:val="20"/>
                <w:szCs w:val="20"/>
                <w:lang w:val="en-US"/>
              </w:rPr>
            </w:pPr>
            <w:r w:rsidRPr="00E029EA">
              <w:rPr>
                <w:sz w:val="20"/>
                <w:szCs w:val="20"/>
                <w:lang w:val="en-US"/>
              </w:rPr>
              <w:t xml:space="preserve">Domestic </w:t>
            </w:r>
            <w:r>
              <w:rPr>
                <w:sz w:val="20"/>
                <w:szCs w:val="20"/>
                <w:lang w:val="en-US"/>
              </w:rPr>
              <w:t>Card Acceptor Tax ID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Pr="00F10280" w:rsidRDefault="00A97223" w:rsidP="007050E7">
            <w:pPr>
              <w:rPr>
                <w:sz w:val="20"/>
                <w:szCs w:val="20"/>
                <w:lang w:val="en-GB"/>
              </w:rPr>
            </w:pPr>
            <w:r w:rsidRPr="00E029EA">
              <w:rPr>
                <w:sz w:val="20"/>
                <w:szCs w:val="20"/>
                <w:lang w:val="en-US"/>
              </w:rPr>
              <w:t xml:space="preserve">Domestic </w:t>
            </w:r>
            <w:r>
              <w:rPr>
                <w:sz w:val="20"/>
                <w:szCs w:val="20"/>
                <w:lang w:val="en-US"/>
              </w:rPr>
              <w:t>Card Acceptor Tax ID</w:t>
            </w:r>
            <w:r>
              <w:rPr>
                <w:sz w:val="20"/>
                <w:szCs w:val="20"/>
                <w:lang w:val="en-GB"/>
              </w:rPr>
              <w:t xml:space="preserve"> (field 112 </w:t>
            </w:r>
            <w:proofErr w:type="spellStart"/>
            <w:r w:rsidRPr="00E029EA">
              <w:rPr>
                <w:sz w:val="20"/>
                <w:szCs w:val="20"/>
                <w:lang w:val="en-GB"/>
              </w:rPr>
              <w:t>Subelement</w:t>
            </w:r>
            <w:proofErr w:type="spellEnd"/>
            <w:r w:rsidRPr="00E029EA">
              <w:rPr>
                <w:sz w:val="20"/>
                <w:szCs w:val="20"/>
                <w:lang w:val="en-GB"/>
              </w:rPr>
              <w:t xml:space="preserve"> 0</w:t>
            </w:r>
            <w:r>
              <w:rPr>
                <w:sz w:val="20"/>
                <w:szCs w:val="20"/>
                <w:lang w:val="en-GB"/>
              </w:rPr>
              <w:t>2</w:t>
            </w:r>
            <w:r w:rsidRPr="00E029EA">
              <w:rPr>
                <w:sz w:val="20"/>
                <w:szCs w:val="20"/>
                <w:lang w:val="en-GB"/>
              </w:rPr>
              <w:t>0</w:t>
            </w:r>
            <w:r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4819" w:type="dxa"/>
          </w:tcPr>
          <w:p w:rsidR="00357CE1" w:rsidRDefault="00357CE1" w:rsidP="00357CE1">
            <w:pPr>
              <w:rPr>
                <w:ins w:id="29" w:author="BPC" w:date="2016-05-25T16:05:00Z"/>
                <w:lang w:val="en-US"/>
              </w:rPr>
            </w:pPr>
            <w:proofErr w:type="spellStart"/>
            <w:ins w:id="30" w:author="BPC" w:date="2016-05-25T16:05:00Z">
              <w:r w:rsidRPr="000B234C">
                <w:rPr>
                  <w:lang w:val="en-US"/>
                </w:rPr>
                <w:t>auth</w:t>
              </w:r>
              <w:r w:rsidRPr="00020B68">
                <w:rPr>
                  <w:lang w:val="en-US"/>
                </w:rPr>
                <w:t>_</w:t>
              </w:r>
              <w:r w:rsidRPr="000B234C">
                <w:rPr>
                  <w:lang w:val="en-US"/>
                </w:rPr>
                <w:t>data</w:t>
              </w:r>
              <w:proofErr w:type="spellEnd"/>
              <w:r w:rsidRPr="00020B68">
                <w:rPr>
                  <w:lang w:val="en-US"/>
                </w:rPr>
                <w:t>/</w:t>
              </w:r>
              <w:r w:rsidRPr="00020B68">
                <w:rPr>
                  <w:iCs/>
                  <w:lang w:val="en-US"/>
                </w:rPr>
                <w:t xml:space="preserve"> </w:t>
              </w:r>
              <w:proofErr w:type="spellStart"/>
              <w:r w:rsidRPr="000B234C">
                <w:rPr>
                  <w:iCs/>
                  <w:lang w:val="en-US"/>
                </w:rPr>
                <w:t>auth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tag</w:t>
              </w:r>
              <w:proofErr w:type="spellEnd"/>
              <w:r w:rsidRPr="00020B68">
                <w:rPr>
                  <w:iCs/>
                  <w:lang w:val="en-US"/>
                </w:rPr>
                <w:t xml:space="preserve">/ </w:t>
              </w:r>
              <w:proofErr w:type="spellStart"/>
              <w:r w:rsidRPr="000B234C">
                <w:rPr>
                  <w:iCs/>
                  <w:lang w:val="en-US"/>
                </w:rPr>
                <w:t>tag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value</w:t>
              </w:r>
              <w:proofErr w:type="spellEnd"/>
              <w:r w:rsidRPr="00020B68">
                <w:rPr>
                  <w:lang w:val="en-US"/>
                </w:rPr>
                <w:t xml:space="preserve">  </w:t>
              </w:r>
            </w:ins>
          </w:p>
          <w:p w:rsidR="00A97223" w:rsidRPr="00E029EA" w:rsidRDefault="00357CE1" w:rsidP="00357CE1">
            <w:pPr>
              <w:rPr>
                <w:sz w:val="20"/>
                <w:szCs w:val="20"/>
                <w:lang w:val="en-US"/>
              </w:rPr>
            </w:pPr>
            <w:ins w:id="31" w:author="BPC" w:date="2016-05-25T16:05:00Z">
              <w:r>
                <w:rPr>
                  <w:lang w:val="en-US"/>
                </w:rPr>
                <w:t xml:space="preserve">+ </w:t>
              </w:r>
              <w:proofErr w:type="spellStart"/>
              <w:r>
                <w:rPr>
                  <w:lang w:val="en-US"/>
                </w:rPr>
                <w:t>tag_name</w:t>
              </w:r>
              <w:proofErr w:type="spellEnd"/>
              <w:r>
                <w:rPr>
                  <w:lang w:val="en-US"/>
                </w:rPr>
                <w:t>=</w:t>
              </w:r>
              <w:r w:rsidRPr="00CE7E35">
                <w:rPr>
                  <w:sz w:val="20"/>
                  <w:szCs w:val="20"/>
                  <w:lang w:val="en-GB"/>
                </w:rPr>
                <w:t xml:space="preserve"> </w:t>
              </w:r>
              <w:r w:rsidRPr="00F10280">
                <w:rPr>
                  <w:sz w:val="20"/>
                  <w:szCs w:val="20"/>
                </w:rPr>
                <w:t>DF</w:t>
              </w:r>
              <w:r>
                <w:rPr>
                  <w:sz w:val="20"/>
                  <w:szCs w:val="20"/>
                  <w:lang w:val="en-US"/>
                </w:rPr>
                <w:t>8753</w:t>
              </w:r>
            </w:ins>
          </w:p>
        </w:tc>
      </w:tr>
      <w:tr w:rsidR="00A97223" w:rsidRPr="00AE33A6" w:rsidTr="007050E7">
        <w:trPr>
          <w:cantSplit/>
        </w:trPr>
        <w:tc>
          <w:tcPr>
            <w:tcW w:w="851" w:type="dxa"/>
          </w:tcPr>
          <w:p w:rsidR="00A97223" w:rsidRPr="00F10280" w:rsidRDefault="00A97223" w:rsidP="007050E7">
            <w:pPr>
              <w:rPr>
                <w:sz w:val="20"/>
                <w:szCs w:val="20"/>
              </w:rPr>
            </w:pPr>
            <w:r w:rsidRPr="009B447A">
              <w:rPr>
                <w:sz w:val="20"/>
                <w:szCs w:val="20"/>
              </w:rPr>
              <w:t>DF8754</w:t>
            </w:r>
          </w:p>
        </w:tc>
        <w:tc>
          <w:tcPr>
            <w:tcW w:w="790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</w:t>
            </w:r>
          </w:p>
        </w:tc>
        <w:tc>
          <w:tcPr>
            <w:tcW w:w="2895" w:type="dxa"/>
          </w:tcPr>
          <w:p w:rsidR="00A97223" w:rsidRPr="00F10280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Installment Payment Data</w:t>
            </w:r>
          </w:p>
        </w:tc>
        <w:tc>
          <w:tcPr>
            <w:tcW w:w="1276" w:type="dxa"/>
          </w:tcPr>
          <w:p w:rsidR="00A97223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Pr="00F10280" w:rsidRDefault="00A97223" w:rsidP="007050E7">
            <w:pPr>
              <w:rPr>
                <w:sz w:val="20"/>
                <w:szCs w:val="20"/>
                <w:lang w:val="en-GB"/>
              </w:rPr>
            </w:pPr>
            <w:proofErr w:type="spellStart"/>
            <w:r w:rsidRPr="00E029EA">
              <w:rPr>
                <w:sz w:val="20"/>
                <w:szCs w:val="20"/>
                <w:lang w:val="en-GB"/>
              </w:rPr>
              <w:t>Installment</w:t>
            </w:r>
            <w:proofErr w:type="spellEnd"/>
            <w:r w:rsidRPr="00E029EA">
              <w:rPr>
                <w:sz w:val="20"/>
                <w:szCs w:val="20"/>
                <w:lang w:val="en-GB"/>
              </w:rPr>
              <w:t xml:space="preserve"> Payment Data</w:t>
            </w:r>
            <w:r>
              <w:rPr>
                <w:sz w:val="20"/>
                <w:szCs w:val="20"/>
                <w:lang w:val="en-GB"/>
              </w:rPr>
              <w:t xml:space="preserve"> (field 112 </w:t>
            </w:r>
            <w:proofErr w:type="spellStart"/>
            <w:r w:rsidRPr="00E029EA">
              <w:rPr>
                <w:sz w:val="20"/>
                <w:szCs w:val="20"/>
                <w:lang w:val="en-GB"/>
              </w:rPr>
              <w:t>Subelement</w:t>
            </w:r>
            <w:proofErr w:type="spellEnd"/>
            <w:r w:rsidRPr="00E029EA">
              <w:rPr>
                <w:sz w:val="20"/>
                <w:szCs w:val="20"/>
                <w:lang w:val="en-GB"/>
              </w:rPr>
              <w:t xml:space="preserve"> 009</w:t>
            </w:r>
            <w:ins w:id="32" w:author="BPC" w:date="2016-03-16T18:55:00Z">
              <w:r w:rsidR="00794DE2">
                <w:rPr>
                  <w:sz w:val="20"/>
                  <w:szCs w:val="20"/>
                  <w:lang w:val="en-GB"/>
                </w:rPr>
                <w:t xml:space="preserve"> or </w:t>
              </w:r>
              <w:proofErr w:type="spellStart"/>
              <w:r w:rsidR="00794DE2">
                <w:rPr>
                  <w:sz w:val="20"/>
                  <w:szCs w:val="20"/>
                  <w:lang w:val="en-GB"/>
                </w:rPr>
                <w:t>Subelement</w:t>
              </w:r>
              <w:proofErr w:type="spellEnd"/>
              <w:r w:rsidR="00794DE2">
                <w:rPr>
                  <w:sz w:val="20"/>
                  <w:szCs w:val="20"/>
                  <w:lang w:val="en-GB"/>
                </w:rPr>
                <w:t xml:space="preserve"> 022</w:t>
              </w:r>
            </w:ins>
            <w:r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4819" w:type="dxa"/>
          </w:tcPr>
          <w:p w:rsidR="00357CE1" w:rsidRDefault="00357CE1" w:rsidP="00357CE1">
            <w:pPr>
              <w:rPr>
                <w:ins w:id="33" w:author="BPC" w:date="2016-05-25T16:05:00Z"/>
                <w:lang w:val="en-US"/>
              </w:rPr>
            </w:pPr>
            <w:proofErr w:type="spellStart"/>
            <w:ins w:id="34" w:author="BPC" w:date="2016-05-25T16:05:00Z">
              <w:r w:rsidRPr="000B234C">
                <w:rPr>
                  <w:lang w:val="en-US"/>
                </w:rPr>
                <w:t>auth</w:t>
              </w:r>
              <w:r w:rsidRPr="00020B68">
                <w:rPr>
                  <w:lang w:val="en-US"/>
                </w:rPr>
                <w:t>_</w:t>
              </w:r>
              <w:r w:rsidRPr="000B234C">
                <w:rPr>
                  <w:lang w:val="en-US"/>
                </w:rPr>
                <w:t>data</w:t>
              </w:r>
              <w:proofErr w:type="spellEnd"/>
              <w:r w:rsidRPr="00020B68">
                <w:rPr>
                  <w:lang w:val="en-US"/>
                </w:rPr>
                <w:t>/</w:t>
              </w:r>
              <w:r w:rsidRPr="00020B68">
                <w:rPr>
                  <w:iCs/>
                  <w:lang w:val="en-US"/>
                </w:rPr>
                <w:t xml:space="preserve"> </w:t>
              </w:r>
              <w:proofErr w:type="spellStart"/>
              <w:r w:rsidRPr="000B234C">
                <w:rPr>
                  <w:iCs/>
                  <w:lang w:val="en-US"/>
                </w:rPr>
                <w:t>auth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tag</w:t>
              </w:r>
              <w:proofErr w:type="spellEnd"/>
              <w:r w:rsidRPr="00020B68">
                <w:rPr>
                  <w:iCs/>
                  <w:lang w:val="en-US"/>
                </w:rPr>
                <w:t xml:space="preserve">/ </w:t>
              </w:r>
              <w:proofErr w:type="spellStart"/>
              <w:r w:rsidRPr="000B234C">
                <w:rPr>
                  <w:iCs/>
                  <w:lang w:val="en-US"/>
                </w:rPr>
                <w:t>tag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value</w:t>
              </w:r>
              <w:proofErr w:type="spellEnd"/>
              <w:r w:rsidRPr="00020B68">
                <w:rPr>
                  <w:lang w:val="en-US"/>
                </w:rPr>
                <w:t xml:space="preserve">  </w:t>
              </w:r>
            </w:ins>
          </w:p>
          <w:p w:rsidR="00A97223" w:rsidRPr="00E029EA" w:rsidRDefault="00357CE1" w:rsidP="00357CE1">
            <w:pPr>
              <w:rPr>
                <w:sz w:val="20"/>
                <w:szCs w:val="20"/>
                <w:lang w:val="en-GB"/>
              </w:rPr>
            </w:pPr>
            <w:ins w:id="35" w:author="BPC" w:date="2016-05-25T16:05:00Z">
              <w:r>
                <w:rPr>
                  <w:lang w:val="en-US"/>
                </w:rPr>
                <w:t xml:space="preserve">+ </w:t>
              </w:r>
              <w:proofErr w:type="spellStart"/>
              <w:r>
                <w:rPr>
                  <w:lang w:val="en-US"/>
                </w:rPr>
                <w:t>tag_name</w:t>
              </w:r>
              <w:proofErr w:type="spellEnd"/>
              <w:r>
                <w:rPr>
                  <w:lang w:val="en-US"/>
                </w:rPr>
                <w:t>=</w:t>
              </w:r>
              <w:r w:rsidRPr="00CE7E35">
                <w:rPr>
                  <w:sz w:val="20"/>
                  <w:szCs w:val="20"/>
                  <w:lang w:val="en-GB"/>
                </w:rPr>
                <w:t xml:space="preserve"> </w:t>
              </w:r>
              <w:r w:rsidRPr="00F10280">
                <w:rPr>
                  <w:sz w:val="20"/>
                  <w:szCs w:val="20"/>
                </w:rPr>
                <w:t>DF</w:t>
              </w:r>
              <w:r>
                <w:rPr>
                  <w:sz w:val="20"/>
                  <w:szCs w:val="20"/>
                  <w:lang w:val="en-US"/>
                </w:rPr>
                <w:t>8754</w:t>
              </w:r>
            </w:ins>
          </w:p>
        </w:tc>
      </w:tr>
      <w:tr w:rsidR="00A97223" w:rsidRPr="00F14292" w:rsidTr="007050E7">
        <w:trPr>
          <w:cantSplit/>
        </w:trPr>
        <w:tc>
          <w:tcPr>
            <w:tcW w:w="851" w:type="dxa"/>
          </w:tcPr>
          <w:p w:rsidR="00A97223" w:rsidRPr="00856593" w:rsidRDefault="00A97223" w:rsidP="00705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FF8009*</w:t>
            </w:r>
          </w:p>
        </w:tc>
        <w:tc>
          <w:tcPr>
            <w:tcW w:w="790" w:type="dxa"/>
          </w:tcPr>
          <w:p w:rsidR="00A97223" w:rsidRPr="00351BF0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Var</w:t>
            </w:r>
            <w:proofErr w:type="spellEnd"/>
          </w:p>
        </w:tc>
        <w:tc>
          <w:tcPr>
            <w:tcW w:w="2895" w:type="dxa"/>
          </w:tcPr>
          <w:p w:rsidR="00A97223" w:rsidRPr="00351BF0" w:rsidRDefault="00A97223" w:rsidP="007050E7">
            <w:pPr>
              <w:rPr>
                <w:color w:val="000000"/>
                <w:sz w:val="20"/>
                <w:szCs w:val="20"/>
                <w:lang w:val="en-US"/>
              </w:rPr>
            </w:pPr>
            <w:r w:rsidRPr="00777728">
              <w:rPr>
                <w:color w:val="000000"/>
                <w:sz w:val="20"/>
                <w:szCs w:val="20"/>
                <w:lang w:val="en-US"/>
              </w:rPr>
              <w:t>Front End Additional Services Block</w:t>
            </w:r>
          </w:p>
        </w:tc>
        <w:tc>
          <w:tcPr>
            <w:tcW w:w="1276" w:type="dxa"/>
          </w:tcPr>
          <w:p w:rsidR="00A97223" w:rsidRPr="00351BF0" w:rsidRDefault="00A97223" w:rsidP="007050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:rsidR="00A97223" w:rsidRDefault="00A97223" w:rsidP="007050E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Service parameters block</w:t>
            </w:r>
          </w:p>
          <w:p w:rsidR="00A97223" w:rsidRPr="00875657" w:rsidRDefault="00A97223" w:rsidP="007050E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* – Could be repeated for each service in the transaction.</w:t>
            </w:r>
          </w:p>
        </w:tc>
        <w:tc>
          <w:tcPr>
            <w:tcW w:w="4819" w:type="dxa"/>
          </w:tcPr>
          <w:p w:rsidR="00A97223" w:rsidRDefault="00A97223" w:rsidP="007050E7">
            <w:pPr>
              <w:rPr>
                <w:sz w:val="20"/>
                <w:szCs w:val="20"/>
                <w:lang w:val="en-GB"/>
              </w:rPr>
            </w:pPr>
          </w:p>
        </w:tc>
      </w:tr>
      <w:tr w:rsidR="00B56BCE" w:rsidRPr="00736D24" w:rsidTr="004C5E41">
        <w:trPr>
          <w:cantSplit/>
        </w:trPr>
        <w:tc>
          <w:tcPr>
            <w:tcW w:w="851" w:type="dxa"/>
            <w:vAlign w:val="center"/>
          </w:tcPr>
          <w:p w:rsidR="00B56BCE" w:rsidRDefault="00B56BCE">
            <w:pPr>
              <w:spacing w:line="28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ins w:id="36" w:author="Maslov" w:date="2015-07-30T15:54:00Z"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DF8762</w:t>
              </w:r>
            </w:ins>
          </w:p>
        </w:tc>
        <w:tc>
          <w:tcPr>
            <w:tcW w:w="790" w:type="dxa"/>
            <w:vAlign w:val="center"/>
          </w:tcPr>
          <w:p w:rsidR="00B56BCE" w:rsidRDefault="00B56BCE" w:rsidP="00B56BCE">
            <w:pPr>
              <w:spacing w:line="286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ins w:id="37" w:author="Maslov" w:date="2015-07-30T15:54:00Z"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2</w:t>
              </w:r>
            </w:ins>
          </w:p>
        </w:tc>
        <w:tc>
          <w:tcPr>
            <w:tcW w:w="2895" w:type="dxa"/>
            <w:vAlign w:val="center"/>
          </w:tcPr>
          <w:p w:rsidR="00B56BCE" w:rsidRPr="00B56BCE" w:rsidRDefault="00B56BCE" w:rsidP="004C5E41">
            <w:pPr>
              <w:spacing w:line="286" w:lineRule="atLeas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ins w:id="38" w:author="Maslov" w:date="2015-07-30T15:54:00Z">
              <w:r w:rsidRPr="00B56BCE"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Additional Authentication Method (Visa F126.20)</w:t>
              </w:r>
            </w:ins>
          </w:p>
        </w:tc>
        <w:tc>
          <w:tcPr>
            <w:tcW w:w="1276" w:type="dxa"/>
            <w:vAlign w:val="center"/>
          </w:tcPr>
          <w:p w:rsidR="00B56BCE" w:rsidRDefault="00B56BCE" w:rsidP="00B56BCE">
            <w:pPr>
              <w:spacing w:line="286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ins w:id="39" w:author="Maslov" w:date="2015-07-30T15:54:00Z"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X</w:t>
              </w:r>
            </w:ins>
          </w:p>
        </w:tc>
        <w:tc>
          <w:tcPr>
            <w:tcW w:w="2410" w:type="dxa"/>
            <w:vAlign w:val="center"/>
          </w:tcPr>
          <w:p w:rsidR="00B56BCE" w:rsidRDefault="00B56BCE" w:rsidP="004C5E41">
            <w:pPr>
              <w:spacing w:line="28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ins w:id="40" w:author="Maslov" w:date="2015-07-30T15:54:00Z"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Alphadigits</w:t>
              </w:r>
              <w:proofErr w:type="spellEnd"/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Left</w:t>
              </w:r>
              <w:proofErr w:type="spellEnd"/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Justified</w:t>
              </w:r>
            </w:ins>
            <w:proofErr w:type="spellEnd"/>
          </w:p>
        </w:tc>
        <w:tc>
          <w:tcPr>
            <w:tcW w:w="4819" w:type="dxa"/>
            <w:vAlign w:val="center"/>
          </w:tcPr>
          <w:p w:rsidR="005566E5" w:rsidRDefault="005566E5" w:rsidP="005566E5">
            <w:pPr>
              <w:rPr>
                <w:ins w:id="41" w:author="Maslov" w:date="2015-07-30T15:55:00Z"/>
                <w:lang w:val="en-US"/>
              </w:rPr>
            </w:pPr>
            <w:proofErr w:type="spellStart"/>
            <w:ins w:id="42" w:author="Maslov" w:date="2015-07-30T15:55:00Z">
              <w:r w:rsidRPr="000B234C">
                <w:rPr>
                  <w:lang w:val="en-US"/>
                </w:rPr>
                <w:t>auth</w:t>
              </w:r>
              <w:r w:rsidRPr="00020B68">
                <w:rPr>
                  <w:lang w:val="en-US"/>
                </w:rPr>
                <w:t>_</w:t>
              </w:r>
              <w:r w:rsidRPr="000B234C">
                <w:rPr>
                  <w:lang w:val="en-US"/>
                </w:rPr>
                <w:t>data</w:t>
              </w:r>
              <w:proofErr w:type="spellEnd"/>
              <w:r w:rsidRPr="00020B68">
                <w:rPr>
                  <w:lang w:val="en-US"/>
                </w:rPr>
                <w:t>/</w:t>
              </w:r>
              <w:r w:rsidRPr="00020B68">
                <w:rPr>
                  <w:iCs/>
                  <w:lang w:val="en-US"/>
                </w:rPr>
                <w:t xml:space="preserve"> </w:t>
              </w:r>
              <w:proofErr w:type="spellStart"/>
              <w:r w:rsidRPr="000B234C">
                <w:rPr>
                  <w:iCs/>
                  <w:lang w:val="en-US"/>
                </w:rPr>
                <w:t>auth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tag</w:t>
              </w:r>
              <w:proofErr w:type="spellEnd"/>
              <w:r w:rsidRPr="00020B68">
                <w:rPr>
                  <w:iCs/>
                  <w:lang w:val="en-US"/>
                </w:rPr>
                <w:t xml:space="preserve">/ </w:t>
              </w:r>
              <w:proofErr w:type="spellStart"/>
              <w:r w:rsidRPr="000B234C">
                <w:rPr>
                  <w:iCs/>
                  <w:lang w:val="en-US"/>
                </w:rPr>
                <w:t>tag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value</w:t>
              </w:r>
              <w:proofErr w:type="spellEnd"/>
              <w:r w:rsidRPr="00020B68">
                <w:rPr>
                  <w:lang w:val="en-US"/>
                </w:rPr>
                <w:t xml:space="preserve">  </w:t>
              </w:r>
            </w:ins>
          </w:p>
          <w:p w:rsidR="00B56BCE" w:rsidRDefault="005566E5" w:rsidP="005566E5">
            <w:pPr>
              <w:spacing w:line="28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ins w:id="43" w:author="Maslov" w:date="2015-07-30T15:55:00Z">
              <w:r>
                <w:rPr>
                  <w:lang w:val="en-US"/>
                </w:rPr>
                <w:t xml:space="preserve">+ </w:t>
              </w:r>
              <w:proofErr w:type="spellStart"/>
              <w:r>
                <w:rPr>
                  <w:lang w:val="en-US"/>
                </w:rPr>
                <w:t>tag_name</w:t>
              </w:r>
              <w:proofErr w:type="spellEnd"/>
              <w:r>
                <w:rPr>
                  <w:lang w:val="en-US"/>
                </w:rPr>
                <w:t>=</w:t>
              </w:r>
              <w:r w:rsidRPr="00CE7E35">
                <w:rPr>
                  <w:sz w:val="20"/>
                  <w:szCs w:val="20"/>
                  <w:lang w:val="en-GB"/>
                </w:rPr>
                <w:t xml:space="preserve"> </w:t>
              </w:r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DF8762</w:t>
              </w:r>
            </w:ins>
          </w:p>
        </w:tc>
      </w:tr>
      <w:tr w:rsidR="00B56BCE" w:rsidRPr="00736D24" w:rsidTr="004C5E41">
        <w:trPr>
          <w:cantSplit/>
        </w:trPr>
        <w:tc>
          <w:tcPr>
            <w:tcW w:w="851" w:type="dxa"/>
            <w:vAlign w:val="center"/>
          </w:tcPr>
          <w:p w:rsidR="00B56BCE" w:rsidRDefault="00B56BCE">
            <w:pPr>
              <w:spacing w:line="28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ins w:id="44" w:author="Maslov" w:date="2015-07-30T15:54:00Z"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DF8763</w:t>
              </w:r>
            </w:ins>
          </w:p>
        </w:tc>
        <w:tc>
          <w:tcPr>
            <w:tcW w:w="790" w:type="dxa"/>
            <w:vAlign w:val="center"/>
          </w:tcPr>
          <w:p w:rsidR="00B56BCE" w:rsidRDefault="00B56BCE" w:rsidP="00B56BCE">
            <w:pPr>
              <w:spacing w:line="286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ins w:id="45" w:author="Maslov" w:date="2015-07-30T15:54:00Z"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2</w:t>
              </w:r>
            </w:ins>
          </w:p>
        </w:tc>
        <w:tc>
          <w:tcPr>
            <w:tcW w:w="2895" w:type="dxa"/>
            <w:vAlign w:val="center"/>
          </w:tcPr>
          <w:p w:rsidR="00B56BCE" w:rsidRPr="00B56BCE" w:rsidRDefault="00B56BCE" w:rsidP="004C5E41">
            <w:pPr>
              <w:spacing w:line="286" w:lineRule="atLeast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ins w:id="46" w:author="Maslov" w:date="2015-07-30T15:54:00Z">
              <w:r w:rsidRPr="00B56BCE"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Additional Authentication Reason Code (Visa F126.21)</w:t>
              </w:r>
            </w:ins>
          </w:p>
        </w:tc>
        <w:tc>
          <w:tcPr>
            <w:tcW w:w="1276" w:type="dxa"/>
            <w:vAlign w:val="center"/>
          </w:tcPr>
          <w:p w:rsidR="00B56BCE" w:rsidRDefault="00B56BCE" w:rsidP="00B56BCE">
            <w:pPr>
              <w:spacing w:line="286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ins w:id="47" w:author="Maslov" w:date="2015-07-30T15:54:00Z"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X</w:t>
              </w:r>
            </w:ins>
          </w:p>
        </w:tc>
        <w:tc>
          <w:tcPr>
            <w:tcW w:w="2410" w:type="dxa"/>
            <w:vAlign w:val="center"/>
          </w:tcPr>
          <w:p w:rsidR="00B56BCE" w:rsidRDefault="00B56BCE" w:rsidP="004C5E41">
            <w:pPr>
              <w:spacing w:line="28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ins w:id="48" w:author="Maslov" w:date="2015-07-30T15:54:00Z"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Alphadigits</w:t>
              </w:r>
              <w:proofErr w:type="spellEnd"/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Left</w:t>
              </w:r>
              <w:proofErr w:type="spellEnd"/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Justified</w:t>
              </w:r>
            </w:ins>
            <w:proofErr w:type="spellEnd"/>
          </w:p>
        </w:tc>
        <w:tc>
          <w:tcPr>
            <w:tcW w:w="4819" w:type="dxa"/>
            <w:vAlign w:val="center"/>
          </w:tcPr>
          <w:p w:rsidR="005566E5" w:rsidRDefault="005566E5" w:rsidP="005566E5">
            <w:pPr>
              <w:rPr>
                <w:ins w:id="49" w:author="Maslov" w:date="2015-07-30T15:55:00Z"/>
                <w:lang w:val="en-US"/>
              </w:rPr>
            </w:pPr>
            <w:proofErr w:type="spellStart"/>
            <w:ins w:id="50" w:author="Maslov" w:date="2015-07-30T15:55:00Z">
              <w:r w:rsidRPr="000B234C">
                <w:rPr>
                  <w:lang w:val="en-US"/>
                </w:rPr>
                <w:t>auth</w:t>
              </w:r>
              <w:r w:rsidRPr="00020B68">
                <w:rPr>
                  <w:lang w:val="en-US"/>
                </w:rPr>
                <w:t>_</w:t>
              </w:r>
              <w:r w:rsidRPr="000B234C">
                <w:rPr>
                  <w:lang w:val="en-US"/>
                </w:rPr>
                <w:t>data</w:t>
              </w:r>
              <w:proofErr w:type="spellEnd"/>
              <w:r w:rsidRPr="00020B68">
                <w:rPr>
                  <w:lang w:val="en-US"/>
                </w:rPr>
                <w:t>/</w:t>
              </w:r>
              <w:r w:rsidRPr="00020B68">
                <w:rPr>
                  <w:iCs/>
                  <w:lang w:val="en-US"/>
                </w:rPr>
                <w:t xml:space="preserve"> </w:t>
              </w:r>
              <w:proofErr w:type="spellStart"/>
              <w:r w:rsidRPr="000B234C">
                <w:rPr>
                  <w:iCs/>
                  <w:lang w:val="en-US"/>
                </w:rPr>
                <w:t>auth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tag</w:t>
              </w:r>
              <w:proofErr w:type="spellEnd"/>
              <w:r w:rsidRPr="00020B68">
                <w:rPr>
                  <w:iCs/>
                  <w:lang w:val="en-US"/>
                </w:rPr>
                <w:t xml:space="preserve">/ </w:t>
              </w:r>
              <w:proofErr w:type="spellStart"/>
              <w:r w:rsidRPr="000B234C">
                <w:rPr>
                  <w:iCs/>
                  <w:lang w:val="en-US"/>
                </w:rPr>
                <w:t>tag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value</w:t>
              </w:r>
              <w:proofErr w:type="spellEnd"/>
              <w:r w:rsidRPr="00020B68">
                <w:rPr>
                  <w:lang w:val="en-US"/>
                </w:rPr>
                <w:t xml:space="preserve">  </w:t>
              </w:r>
            </w:ins>
          </w:p>
          <w:p w:rsidR="00B56BCE" w:rsidRDefault="005566E5" w:rsidP="005566E5">
            <w:pPr>
              <w:spacing w:line="28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ins w:id="51" w:author="Maslov" w:date="2015-07-30T15:55:00Z">
              <w:r>
                <w:rPr>
                  <w:lang w:val="en-US"/>
                </w:rPr>
                <w:t xml:space="preserve">+ </w:t>
              </w:r>
              <w:proofErr w:type="spellStart"/>
              <w:r>
                <w:rPr>
                  <w:lang w:val="en-US"/>
                </w:rPr>
                <w:t>tag_name</w:t>
              </w:r>
              <w:proofErr w:type="spellEnd"/>
              <w:r>
                <w:rPr>
                  <w:lang w:val="en-US"/>
                </w:rPr>
                <w:t>=</w:t>
              </w:r>
              <w:r w:rsidRPr="00CE7E35">
                <w:rPr>
                  <w:sz w:val="20"/>
                  <w:szCs w:val="20"/>
                  <w:lang w:val="en-GB"/>
                </w:rPr>
                <w:t xml:space="preserve"> </w:t>
              </w:r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DF8763</w:t>
              </w:r>
            </w:ins>
          </w:p>
        </w:tc>
      </w:tr>
      <w:tr w:rsidR="00794DE2" w:rsidRPr="00AE33A6" w:rsidTr="004C5E41">
        <w:trPr>
          <w:cantSplit/>
          <w:ins w:id="52" w:author="BPC" w:date="2016-03-16T18:57:00Z"/>
        </w:trPr>
        <w:tc>
          <w:tcPr>
            <w:tcW w:w="851" w:type="dxa"/>
            <w:vAlign w:val="center"/>
          </w:tcPr>
          <w:p w:rsidR="00794DE2" w:rsidRPr="00794DE2" w:rsidRDefault="00794DE2">
            <w:pPr>
              <w:spacing w:line="286" w:lineRule="atLeast"/>
              <w:rPr>
                <w:ins w:id="53" w:author="BPC" w:date="2016-03-16T18:57:00Z"/>
                <w:rFonts w:ascii="Arial" w:hAnsi="Arial" w:cs="Arial"/>
                <w:color w:val="000000"/>
                <w:sz w:val="19"/>
                <w:szCs w:val="19"/>
                <w:lang w:val="en-US"/>
                <w:rPrChange w:id="54" w:author="BPC" w:date="2016-03-16T18:57:00Z">
                  <w:rPr>
                    <w:ins w:id="55" w:author="BPC" w:date="2016-03-16T18:57:00Z"/>
                    <w:rFonts w:ascii="Arial" w:hAnsi="Arial" w:cs="Arial"/>
                    <w:color w:val="000000"/>
                    <w:sz w:val="19"/>
                    <w:szCs w:val="19"/>
                  </w:rPr>
                </w:rPrChange>
              </w:rPr>
            </w:pPr>
            <w:ins w:id="56" w:author="BPC" w:date="2016-03-16T18:57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DF8770</w:t>
              </w:r>
            </w:ins>
          </w:p>
        </w:tc>
        <w:tc>
          <w:tcPr>
            <w:tcW w:w="790" w:type="dxa"/>
            <w:vAlign w:val="center"/>
          </w:tcPr>
          <w:p w:rsidR="00794DE2" w:rsidRPr="00794DE2" w:rsidRDefault="00794DE2" w:rsidP="00B56BCE">
            <w:pPr>
              <w:spacing w:line="286" w:lineRule="atLeast"/>
              <w:jc w:val="center"/>
              <w:rPr>
                <w:ins w:id="57" w:author="BPC" w:date="2016-03-16T18:57:00Z"/>
                <w:rFonts w:ascii="Arial" w:hAnsi="Arial" w:cs="Arial"/>
                <w:color w:val="000000"/>
                <w:sz w:val="19"/>
                <w:szCs w:val="19"/>
                <w:lang w:val="en-US"/>
                <w:rPrChange w:id="58" w:author="BPC" w:date="2016-03-16T18:57:00Z">
                  <w:rPr>
                    <w:ins w:id="59" w:author="BPC" w:date="2016-03-16T18:57:00Z"/>
                    <w:rFonts w:ascii="Arial" w:hAnsi="Arial" w:cs="Arial"/>
                    <w:color w:val="000000"/>
                    <w:sz w:val="19"/>
                    <w:szCs w:val="19"/>
                  </w:rPr>
                </w:rPrChange>
              </w:rPr>
            </w:pPr>
            <w:ins w:id="60" w:author="BPC" w:date="2016-03-16T18:57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3</w:t>
              </w:r>
            </w:ins>
          </w:p>
        </w:tc>
        <w:tc>
          <w:tcPr>
            <w:tcW w:w="2895" w:type="dxa"/>
            <w:vAlign w:val="center"/>
          </w:tcPr>
          <w:p w:rsidR="00794DE2" w:rsidRPr="00B56BCE" w:rsidRDefault="00794DE2" w:rsidP="004C5E41">
            <w:pPr>
              <w:spacing w:line="286" w:lineRule="atLeast"/>
              <w:rPr>
                <w:ins w:id="61" w:author="BPC" w:date="2016-03-16T18:57:00Z"/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ins w:id="62" w:author="BPC" w:date="2016-03-16T18:57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Installment Payment Data 1</w:t>
              </w:r>
            </w:ins>
          </w:p>
        </w:tc>
        <w:tc>
          <w:tcPr>
            <w:tcW w:w="1276" w:type="dxa"/>
            <w:vAlign w:val="center"/>
          </w:tcPr>
          <w:p w:rsidR="00794DE2" w:rsidRPr="00794DE2" w:rsidRDefault="00794DE2" w:rsidP="00B56BCE">
            <w:pPr>
              <w:spacing w:line="286" w:lineRule="atLeast"/>
              <w:jc w:val="center"/>
              <w:rPr>
                <w:ins w:id="63" w:author="BPC" w:date="2016-03-16T18:57:00Z"/>
                <w:rFonts w:ascii="Arial" w:hAnsi="Arial" w:cs="Arial"/>
                <w:color w:val="000000"/>
                <w:sz w:val="19"/>
                <w:szCs w:val="19"/>
                <w:lang w:val="en-US"/>
                <w:rPrChange w:id="64" w:author="BPC" w:date="2016-03-16T18:57:00Z">
                  <w:rPr>
                    <w:ins w:id="65" w:author="BPC" w:date="2016-03-16T18:57:00Z"/>
                    <w:rFonts w:ascii="Arial" w:hAnsi="Arial" w:cs="Arial"/>
                    <w:color w:val="000000"/>
                    <w:sz w:val="19"/>
                    <w:szCs w:val="19"/>
                  </w:rPr>
                </w:rPrChange>
              </w:rPr>
            </w:pPr>
            <w:ins w:id="66" w:author="BPC" w:date="2016-03-16T18:57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X</w:t>
              </w:r>
            </w:ins>
          </w:p>
        </w:tc>
        <w:tc>
          <w:tcPr>
            <w:tcW w:w="2410" w:type="dxa"/>
            <w:vAlign w:val="center"/>
          </w:tcPr>
          <w:p w:rsidR="00794DE2" w:rsidRPr="00794DE2" w:rsidRDefault="00794DE2" w:rsidP="004C5E41">
            <w:pPr>
              <w:spacing w:line="286" w:lineRule="atLeast"/>
              <w:rPr>
                <w:ins w:id="67" w:author="BPC" w:date="2016-03-16T18:57:00Z"/>
                <w:rFonts w:ascii="Arial" w:hAnsi="Arial" w:cs="Arial"/>
                <w:color w:val="000000"/>
                <w:sz w:val="19"/>
                <w:szCs w:val="19"/>
                <w:lang w:val="en-US"/>
                <w:rPrChange w:id="68" w:author="BPC" w:date="2016-03-16T18:57:00Z">
                  <w:rPr>
                    <w:ins w:id="69" w:author="BPC" w:date="2016-03-16T18:57:00Z"/>
                    <w:rFonts w:ascii="Arial" w:hAnsi="Arial" w:cs="Arial"/>
                    <w:color w:val="000000"/>
                    <w:sz w:val="19"/>
                    <w:szCs w:val="19"/>
                  </w:rPr>
                </w:rPrChange>
              </w:rPr>
            </w:pPr>
            <w:ins w:id="70" w:author="BPC" w:date="2016-03-16T18:57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Installment Payment Data 1 (</w:t>
              </w:r>
            </w:ins>
            <w:ins w:id="71" w:author="BPC" w:date="2016-03-16T18:58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 xml:space="preserve">filed 112 </w:t>
              </w:r>
              <w:proofErr w:type="spellStart"/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Subelement</w:t>
              </w:r>
              <w:proofErr w:type="spellEnd"/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 xml:space="preserve"> 021</w:t>
              </w:r>
            </w:ins>
            <w:ins w:id="72" w:author="BPC" w:date="2016-03-16T18:57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)</w:t>
              </w:r>
            </w:ins>
          </w:p>
        </w:tc>
        <w:tc>
          <w:tcPr>
            <w:tcW w:w="4819" w:type="dxa"/>
            <w:vAlign w:val="center"/>
          </w:tcPr>
          <w:p w:rsidR="00357CE1" w:rsidRDefault="00357CE1" w:rsidP="00357CE1">
            <w:pPr>
              <w:rPr>
                <w:ins w:id="73" w:author="BPC" w:date="2016-05-25T16:06:00Z"/>
                <w:lang w:val="en-US"/>
              </w:rPr>
            </w:pPr>
            <w:proofErr w:type="spellStart"/>
            <w:ins w:id="74" w:author="BPC" w:date="2016-05-25T16:06:00Z">
              <w:r w:rsidRPr="000B234C">
                <w:rPr>
                  <w:lang w:val="en-US"/>
                </w:rPr>
                <w:t>auth</w:t>
              </w:r>
              <w:r w:rsidRPr="00020B68">
                <w:rPr>
                  <w:lang w:val="en-US"/>
                </w:rPr>
                <w:t>_</w:t>
              </w:r>
              <w:r w:rsidRPr="000B234C">
                <w:rPr>
                  <w:lang w:val="en-US"/>
                </w:rPr>
                <w:t>data</w:t>
              </w:r>
              <w:proofErr w:type="spellEnd"/>
              <w:r w:rsidRPr="00020B68">
                <w:rPr>
                  <w:lang w:val="en-US"/>
                </w:rPr>
                <w:t>/</w:t>
              </w:r>
              <w:r w:rsidRPr="00020B68">
                <w:rPr>
                  <w:iCs/>
                  <w:lang w:val="en-US"/>
                </w:rPr>
                <w:t xml:space="preserve"> </w:t>
              </w:r>
              <w:proofErr w:type="spellStart"/>
              <w:r w:rsidRPr="000B234C">
                <w:rPr>
                  <w:iCs/>
                  <w:lang w:val="en-US"/>
                </w:rPr>
                <w:t>auth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tag</w:t>
              </w:r>
              <w:proofErr w:type="spellEnd"/>
              <w:r w:rsidRPr="00020B68">
                <w:rPr>
                  <w:iCs/>
                  <w:lang w:val="en-US"/>
                </w:rPr>
                <w:t xml:space="preserve">/ </w:t>
              </w:r>
              <w:proofErr w:type="spellStart"/>
              <w:r w:rsidRPr="000B234C">
                <w:rPr>
                  <w:iCs/>
                  <w:lang w:val="en-US"/>
                </w:rPr>
                <w:t>tag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value</w:t>
              </w:r>
              <w:proofErr w:type="spellEnd"/>
              <w:r w:rsidRPr="00020B68">
                <w:rPr>
                  <w:lang w:val="en-US"/>
                </w:rPr>
                <w:t xml:space="preserve">  </w:t>
              </w:r>
            </w:ins>
          </w:p>
          <w:p w:rsidR="00794DE2" w:rsidRPr="000B234C" w:rsidRDefault="00357CE1" w:rsidP="00357CE1">
            <w:pPr>
              <w:rPr>
                <w:ins w:id="75" w:author="BPC" w:date="2016-03-16T18:57:00Z"/>
                <w:lang w:val="en-US"/>
              </w:rPr>
            </w:pPr>
            <w:ins w:id="76" w:author="BPC" w:date="2016-05-25T16:06:00Z">
              <w:r>
                <w:rPr>
                  <w:lang w:val="en-US"/>
                </w:rPr>
                <w:t xml:space="preserve">+ </w:t>
              </w:r>
              <w:proofErr w:type="spellStart"/>
              <w:r>
                <w:rPr>
                  <w:lang w:val="en-US"/>
                </w:rPr>
                <w:t>tag_name</w:t>
              </w:r>
              <w:proofErr w:type="spellEnd"/>
              <w:r>
                <w:rPr>
                  <w:lang w:val="en-US"/>
                </w:rPr>
                <w:t>=</w:t>
              </w:r>
              <w:r w:rsidRPr="00CE7E35">
                <w:rPr>
                  <w:sz w:val="20"/>
                  <w:szCs w:val="20"/>
                  <w:lang w:val="en-GB"/>
                </w:rPr>
                <w:t xml:space="preserve"> </w:t>
              </w:r>
              <w:r w:rsidRPr="00F10280">
                <w:rPr>
                  <w:sz w:val="20"/>
                  <w:szCs w:val="20"/>
                </w:rPr>
                <w:t>DF</w:t>
              </w:r>
              <w:r>
                <w:rPr>
                  <w:sz w:val="20"/>
                  <w:szCs w:val="20"/>
                  <w:lang w:val="en-US"/>
                </w:rPr>
                <w:t>8770</w:t>
              </w:r>
            </w:ins>
          </w:p>
        </w:tc>
        <w:bookmarkStart w:id="77" w:name="_GoBack"/>
        <w:bookmarkEnd w:id="77"/>
      </w:tr>
      <w:tr w:rsidR="00794DE2" w:rsidRPr="00AE33A6" w:rsidTr="004C5E41">
        <w:trPr>
          <w:cantSplit/>
          <w:ins w:id="78" w:author="BPC" w:date="2016-03-16T18:55:00Z"/>
        </w:trPr>
        <w:tc>
          <w:tcPr>
            <w:tcW w:w="851" w:type="dxa"/>
            <w:vAlign w:val="center"/>
          </w:tcPr>
          <w:p w:rsidR="00794DE2" w:rsidRPr="00794DE2" w:rsidRDefault="00794DE2" w:rsidP="00794DE2">
            <w:pPr>
              <w:spacing w:line="286" w:lineRule="atLeast"/>
              <w:rPr>
                <w:ins w:id="79" w:author="BPC" w:date="2016-03-16T18:55:00Z"/>
                <w:rFonts w:ascii="Arial" w:hAnsi="Arial" w:cs="Arial"/>
                <w:color w:val="000000"/>
                <w:sz w:val="19"/>
                <w:szCs w:val="19"/>
                <w:lang w:val="en-US"/>
                <w:rPrChange w:id="80" w:author="BPC" w:date="2016-03-16T18:55:00Z">
                  <w:rPr>
                    <w:ins w:id="81" w:author="BPC" w:date="2016-03-16T18:55:00Z"/>
                    <w:rFonts w:ascii="Arial" w:hAnsi="Arial" w:cs="Arial"/>
                    <w:color w:val="000000"/>
                    <w:sz w:val="19"/>
                    <w:szCs w:val="19"/>
                  </w:rPr>
                </w:rPrChange>
              </w:rPr>
            </w:pPr>
            <w:ins w:id="82" w:author="BPC" w:date="2016-03-16T18:55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DF877</w:t>
              </w:r>
            </w:ins>
            <w:ins w:id="83" w:author="BPC" w:date="2016-03-16T18:58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1</w:t>
              </w:r>
            </w:ins>
          </w:p>
        </w:tc>
        <w:tc>
          <w:tcPr>
            <w:tcW w:w="790" w:type="dxa"/>
            <w:vAlign w:val="center"/>
          </w:tcPr>
          <w:p w:rsidR="00794DE2" w:rsidRPr="00794DE2" w:rsidRDefault="00794DE2" w:rsidP="00B56BCE">
            <w:pPr>
              <w:spacing w:line="286" w:lineRule="atLeast"/>
              <w:jc w:val="center"/>
              <w:rPr>
                <w:ins w:id="84" w:author="BPC" w:date="2016-03-16T18:55:00Z"/>
                <w:rFonts w:ascii="Arial" w:hAnsi="Arial" w:cs="Arial"/>
                <w:color w:val="000000"/>
                <w:sz w:val="19"/>
                <w:szCs w:val="19"/>
                <w:lang w:val="en-US"/>
                <w:rPrChange w:id="85" w:author="BPC" w:date="2016-03-16T18:56:00Z">
                  <w:rPr>
                    <w:ins w:id="86" w:author="BPC" w:date="2016-03-16T18:55:00Z"/>
                    <w:rFonts w:ascii="Arial" w:hAnsi="Arial" w:cs="Arial"/>
                    <w:color w:val="000000"/>
                    <w:sz w:val="19"/>
                    <w:szCs w:val="19"/>
                  </w:rPr>
                </w:rPrChange>
              </w:rPr>
            </w:pPr>
            <w:ins w:id="87" w:author="BPC" w:date="2016-03-16T18:56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3</w:t>
              </w:r>
            </w:ins>
            <w:ins w:id="88" w:author="BPC" w:date="2016-03-16T18:58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8</w:t>
              </w:r>
            </w:ins>
          </w:p>
        </w:tc>
        <w:tc>
          <w:tcPr>
            <w:tcW w:w="2895" w:type="dxa"/>
            <w:vAlign w:val="center"/>
          </w:tcPr>
          <w:p w:rsidR="00794DE2" w:rsidRPr="00B56BCE" w:rsidRDefault="00794DE2" w:rsidP="00794DE2">
            <w:pPr>
              <w:spacing w:line="286" w:lineRule="atLeast"/>
              <w:rPr>
                <w:ins w:id="89" w:author="BPC" w:date="2016-03-16T18:55:00Z"/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ins w:id="90" w:author="BPC" w:date="2016-03-16T18:56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 xml:space="preserve">Installment payment Data </w:t>
              </w:r>
            </w:ins>
            <w:ins w:id="91" w:author="BPC" w:date="2016-03-16T18:58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3</w:t>
              </w:r>
            </w:ins>
          </w:p>
        </w:tc>
        <w:tc>
          <w:tcPr>
            <w:tcW w:w="1276" w:type="dxa"/>
            <w:vAlign w:val="center"/>
          </w:tcPr>
          <w:p w:rsidR="00794DE2" w:rsidRPr="00794DE2" w:rsidRDefault="00794DE2" w:rsidP="00B56BCE">
            <w:pPr>
              <w:spacing w:line="286" w:lineRule="atLeast"/>
              <w:jc w:val="center"/>
              <w:rPr>
                <w:ins w:id="92" w:author="BPC" w:date="2016-03-16T18:55:00Z"/>
                <w:rFonts w:ascii="Arial" w:hAnsi="Arial" w:cs="Arial"/>
                <w:color w:val="000000"/>
                <w:sz w:val="19"/>
                <w:szCs w:val="19"/>
                <w:lang w:val="en-US"/>
                <w:rPrChange w:id="93" w:author="BPC" w:date="2016-03-16T18:56:00Z">
                  <w:rPr>
                    <w:ins w:id="94" w:author="BPC" w:date="2016-03-16T18:55:00Z"/>
                    <w:rFonts w:ascii="Arial" w:hAnsi="Arial" w:cs="Arial"/>
                    <w:color w:val="000000"/>
                    <w:sz w:val="19"/>
                    <w:szCs w:val="19"/>
                  </w:rPr>
                </w:rPrChange>
              </w:rPr>
            </w:pPr>
            <w:ins w:id="95" w:author="BPC" w:date="2016-03-16T18:56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X</w:t>
              </w:r>
            </w:ins>
          </w:p>
        </w:tc>
        <w:tc>
          <w:tcPr>
            <w:tcW w:w="2410" w:type="dxa"/>
            <w:vAlign w:val="center"/>
          </w:tcPr>
          <w:p w:rsidR="00794DE2" w:rsidRPr="00794DE2" w:rsidRDefault="00794DE2" w:rsidP="00794DE2">
            <w:pPr>
              <w:spacing w:line="286" w:lineRule="atLeast"/>
              <w:rPr>
                <w:ins w:id="96" w:author="BPC" w:date="2016-03-16T18:55:00Z"/>
                <w:rFonts w:ascii="Arial" w:hAnsi="Arial" w:cs="Arial"/>
                <w:color w:val="000000"/>
                <w:sz w:val="19"/>
                <w:szCs w:val="19"/>
                <w:lang w:val="en-US"/>
                <w:rPrChange w:id="97" w:author="BPC" w:date="2016-03-16T18:56:00Z">
                  <w:rPr>
                    <w:ins w:id="98" w:author="BPC" w:date="2016-03-16T18:55:00Z"/>
                    <w:rFonts w:ascii="Arial" w:hAnsi="Arial" w:cs="Arial"/>
                    <w:color w:val="000000"/>
                    <w:sz w:val="19"/>
                    <w:szCs w:val="19"/>
                  </w:rPr>
                </w:rPrChange>
              </w:rPr>
            </w:pPr>
            <w:ins w:id="99" w:author="BPC" w:date="2016-03-16T18:56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Installment Payment Data 1 (</w:t>
              </w:r>
            </w:ins>
            <w:ins w:id="100" w:author="BPC" w:date="2016-03-16T18:57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 xml:space="preserve">field 112 </w:t>
              </w:r>
              <w:proofErr w:type="spellStart"/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Subelement</w:t>
              </w:r>
              <w:proofErr w:type="spellEnd"/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 xml:space="preserve"> 02</w:t>
              </w:r>
            </w:ins>
            <w:ins w:id="101" w:author="BPC" w:date="2016-03-16T18:58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3</w:t>
              </w:r>
            </w:ins>
            <w:ins w:id="102" w:author="BPC" w:date="2016-03-16T18:56:00Z">
              <w:r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)</w:t>
              </w:r>
            </w:ins>
          </w:p>
        </w:tc>
        <w:tc>
          <w:tcPr>
            <w:tcW w:w="4819" w:type="dxa"/>
            <w:vAlign w:val="center"/>
          </w:tcPr>
          <w:p w:rsidR="00357CE1" w:rsidRDefault="00357CE1" w:rsidP="00357CE1">
            <w:pPr>
              <w:rPr>
                <w:ins w:id="103" w:author="BPC" w:date="2016-05-25T16:06:00Z"/>
                <w:lang w:val="en-US"/>
              </w:rPr>
            </w:pPr>
            <w:proofErr w:type="spellStart"/>
            <w:ins w:id="104" w:author="BPC" w:date="2016-05-25T16:06:00Z">
              <w:r w:rsidRPr="000B234C">
                <w:rPr>
                  <w:lang w:val="en-US"/>
                </w:rPr>
                <w:t>auth</w:t>
              </w:r>
              <w:r w:rsidRPr="00020B68">
                <w:rPr>
                  <w:lang w:val="en-US"/>
                </w:rPr>
                <w:t>_</w:t>
              </w:r>
              <w:r w:rsidRPr="000B234C">
                <w:rPr>
                  <w:lang w:val="en-US"/>
                </w:rPr>
                <w:t>data</w:t>
              </w:r>
              <w:proofErr w:type="spellEnd"/>
              <w:r w:rsidRPr="00020B68">
                <w:rPr>
                  <w:lang w:val="en-US"/>
                </w:rPr>
                <w:t>/</w:t>
              </w:r>
              <w:r w:rsidRPr="00020B68">
                <w:rPr>
                  <w:iCs/>
                  <w:lang w:val="en-US"/>
                </w:rPr>
                <w:t xml:space="preserve"> </w:t>
              </w:r>
              <w:proofErr w:type="spellStart"/>
              <w:r w:rsidRPr="000B234C">
                <w:rPr>
                  <w:iCs/>
                  <w:lang w:val="en-US"/>
                </w:rPr>
                <w:t>auth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tag</w:t>
              </w:r>
              <w:proofErr w:type="spellEnd"/>
              <w:r w:rsidRPr="00020B68">
                <w:rPr>
                  <w:iCs/>
                  <w:lang w:val="en-US"/>
                </w:rPr>
                <w:t xml:space="preserve">/ </w:t>
              </w:r>
              <w:proofErr w:type="spellStart"/>
              <w:r w:rsidRPr="000B234C">
                <w:rPr>
                  <w:iCs/>
                  <w:lang w:val="en-US"/>
                </w:rPr>
                <w:t>tag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value</w:t>
              </w:r>
              <w:proofErr w:type="spellEnd"/>
              <w:r w:rsidRPr="00020B68">
                <w:rPr>
                  <w:lang w:val="en-US"/>
                </w:rPr>
                <w:t xml:space="preserve">  </w:t>
              </w:r>
            </w:ins>
          </w:p>
          <w:p w:rsidR="00794DE2" w:rsidRPr="000B234C" w:rsidRDefault="00357CE1" w:rsidP="00357CE1">
            <w:pPr>
              <w:rPr>
                <w:ins w:id="105" w:author="BPC" w:date="2016-03-16T18:55:00Z"/>
                <w:lang w:val="en-US"/>
              </w:rPr>
            </w:pPr>
            <w:ins w:id="106" w:author="BPC" w:date="2016-05-25T16:06:00Z">
              <w:r>
                <w:rPr>
                  <w:lang w:val="en-US"/>
                </w:rPr>
                <w:t xml:space="preserve">+ </w:t>
              </w:r>
              <w:proofErr w:type="spellStart"/>
              <w:r>
                <w:rPr>
                  <w:lang w:val="en-US"/>
                </w:rPr>
                <w:t>tag_name</w:t>
              </w:r>
              <w:proofErr w:type="spellEnd"/>
              <w:r>
                <w:rPr>
                  <w:lang w:val="en-US"/>
                </w:rPr>
                <w:t>=</w:t>
              </w:r>
              <w:r w:rsidRPr="00CE7E35">
                <w:rPr>
                  <w:sz w:val="20"/>
                  <w:szCs w:val="20"/>
                  <w:lang w:val="en-GB"/>
                </w:rPr>
                <w:t xml:space="preserve"> </w:t>
              </w:r>
              <w:r w:rsidRPr="00F10280">
                <w:rPr>
                  <w:sz w:val="20"/>
                  <w:szCs w:val="20"/>
                </w:rPr>
                <w:t>DF</w:t>
              </w:r>
              <w:r>
                <w:rPr>
                  <w:sz w:val="20"/>
                  <w:szCs w:val="20"/>
                  <w:lang w:val="en-US"/>
                </w:rPr>
                <w:t>8771</w:t>
              </w:r>
            </w:ins>
          </w:p>
        </w:tc>
      </w:tr>
      <w:tr w:rsidR="00F14292" w:rsidRPr="00F14292" w:rsidTr="004C5E41">
        <w:trPr>
          <w:cantSplit/>
          <w:ins w:id="107" w:author="BPC" w:date="2018-01-17T14:02:00Z"/>
        </w:trPr>
        <w:tc>
          <w:tcPr>
            <w:tcW w:w="851" w:type="dxa"/>
            <w:vAlign w:val="center"/>
          </w:tcPr>
          <w:p w:rsidR="00F14292" w:rsidRDefault="00F14292" w:rsidP="00794DE2">
            <w:pPr>
              <w:spacing w:line="286" w:lineRule="atLeast"/>
              <w:rPr>
                <w:ins w:id="108" w:author="BPC" w:date="2018-01-17T14:02:00Z"/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ins w:id="109" w:author="BPC" w:date="2018-01-17T14:06:00Z">
              <w:r w:rsidRPr="00F14292"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DF8E01</w:t>
              </w:r>
            </w:ins>
          </w:p>
        </w:tc>
        <w:tc>
          <w:tcPr>
            <w:tcW w:w="790" w:type="dxa"/>
            <w:vAlign w:val="center"/>
          </w:tcPr>
          <w:p w:rsidR="00F14292" w:rsidRPr="00F14292" w:rsidRDefault="00F14292" w:rsidP="00B56BCE">
            <w:pPr>
              <w:spacing w:line="286" w:lineRule="atLeast"/>
              <w:jc w:val="center"/>
              <w:rPr>
                <w:ins w:id="110" w:author="BPC" w:date="2018-01-17T14:02:00Z"/>
                <w:rFonts w:ascii="Arial" w:hAnsi="Arial" w:cs="Arial"/>
                <w:color w:val="000000"/>
                <w:sz w:val="19"/>
                <w:szCs w:val="19"/>
                <w:rPrChange w:id="111" w:author="BPC" w:date="2018-01-17T14:06:00Z">
                  <w:rPr>
                    <w:ins w:id="112" w:author="BPC" w:date="2018-01-17T14:02:00Z"/>
                    <w:rFonts w:ascii="Arial" w:hAnsi="Arial" w:cs="Arial"/>
                    <w:color w:val="000000"/>
                    <w:sz w:val="19"/>
                    <w:szCs w:val="19"/>
                    <w:lang w:val="en-US"/>
                  </w:rPr>
                </w:rPrChange>
              </w:rPr>
            </w:pPr>
            <w:ins w:id="113" w:author="BPC" w:date="2018-01-17T14:06:00Z">
              <w:r>
                <w:rPr>
                  <w:rFonts w:ascii="Arial" w:hAnsi="Arial" w:cs="Arial"/>
                  <w:color w:val="000000"/>
                  <w:sz w:val="19"/>
                  <w:szCs w:val="19"/>
                </w:rPr>
                <w:t>15</w:t>
              </w:r>
            </w:ins>
          </w:p>
        </w:tc>
        <w:tc>
          <w:tcPr>
            <w:tcW w:w="2895" w:type="dxa"/>
            <w:vAlign w:val="center"/>
          </w:tcPr>
          <w:p w:rsidR="00F14292" w:rsidRDefault="00F14292" w:rsidP="00794DE2">
            <w:pPr>
              <w:spacing w:line="286" w:lineRule="atLeast"/>
              <w:rPr>
                <w:ins w:id="114" w:author="BPC" w:date="2018-01-17T14:02:00Z"/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ins w:id="115" w:author="BPC" w:date="2018-01-17T14:06:00Z">
              <w:r w:rsidRPr="00F14292"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Track ID</w:t>
              </w:r>
            </w:ins>
          </w:p>
        </w:tc>
        <w:tc>
          <w:tcPr>
            <w:tcW w:w="1276" w:type="dxa"/>
            <w:vAlign w:val="center"/>
          </w:tcPr>
          <w:p w:rsidR="00F14292" w:rsidRDefault="00F14292" w:rsidP="00B56BCE">
            <w:pPr>
              <w:spacing w:line="286" w:lineRule="atLeast"/>
              <w:jc w:val="center"/>
              <w:rPr>
                <w:ins w:id="116" w:author="BPC" w:date="2018-01-17T14:02:00Z"/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ins w:id="117" w:author="BPC" w:date="2018-01-17T14:06:00Z">
              <w:r w:rsidRPr="00F14292"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X</w:t>
              </w:r>
            </w:ins>
          </w:p>
        </w:tc>
        <w:tc>
          <w:tcPr>
            <w:tcW w:w="2410" w:type="dxa"/>
            <w:vAlign w:val="center"/>
          </w:tcPr>
          <w:p w:rsidR="00F14292" w:rsidRDefault="00F14292" w:rsidP="00794DE2">
            <w:pPr>
              <w:spacing w:line="286" w:lineRule="atLeast"/>
              <w:rPr>
                <w:ins w:id="118" w:author="BPC" w:date="2018-01-17T14:02:00Z"/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ins w:id="119" w:author="BPC" w:date="2018-01-17T14:06:00Z">
              <w:r w:rsidRPr="00F14292"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SAT: Tracking number of purchase over the internet</w:t>
              </w:r>
            </w:ins>
          </w:p>
        </w:tc>
        <w:tc>
          <w:tcPr>
            <w:tcW w:w="4819" w:type="dxa"/>
            <w:vAlign w:val="center"/>
          </w:tcPr>
          <w:p w:rsidR="00F14292" w:rsidRDefault="00F14292" w:rsidP="00F14292">
            <w:pPr>
              <w:rPr>
                <w:ins w:id="120" w:author="BPC" w:date="2018-01-17T14:07:00Z"/>
                <w:lang w:val="en-US"/>
              </w:rPr>
            </w:pPr>
            <w:proofErr w:type="spellStart"/>
            <w:ins w:id="121" w:author="BPC" w:date="2018-01-17T14:07:00Z">
              <w:r w:rsidRPr="000B234C">
                <w:rPr>
                  <w:lang w:val="en-US"/>
                </w:rPr>
                <w:t>auth</w:t>
              </w:r>
              <w:r w:rsidRPr="00020B68">
                <w:rPr>
                  <w:lang w:val="en-US"/>
                </w:rPr>
                <w:t>_</w:t>
              </w:r>
              <w:r w:rsidRPr="000B234C">
                <w:rPr>
                  <w:lang w:val="en-US"/>
                </w:rPr>
                <w:t>data</w:t>
              </w:r>
              <w:proofErr w:type="spellEnd"/>
              <w:r w:rsidRPr="00020B68">
                <w:rPr>
                  <w:lang w:val="en-US"/>
                </w:rPr>
                <w:t>/</w:t>
              </w:r>
              <w:r w:rsidRPr="00020B68">
                <w:rPr>
                  <w:iCs/>
                  <w:lang w:val="en-US"/>
                </w:rPr>
                <w:t xml:space="preserve"> </w:t>
              </w:r>
              <w:proofErr w:type="spellStart"/>
              <w:r w:rsidRPr="000B234C">
                <w:rPr>
                  <w:iCs/>
                  <w:lang w:val="en-US"/>
                </w:rPr>
                <w:t>auth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tag</w:t>
              </w:r>
              <w:proofErr w:type="spellEnd"/>
              <w:r w:rsidRPr="00020B68">
                <w:rPr>
                  <w:iCs/>
                  <w:lang w:val="en-US"/>
                </w:rPr>
                <w:t xml:space="preserve">/ </w:t>
              </w:r>
              <w:proofErr w:type="spellStart"/>
              <w:r w:rsidRPr="000B234C">
                <w:rPr>
                  <w:iCs/>
                  <w:lang w:val="en-US"/>
                </w:rPr>
                <w:t>tag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value</w:t>
              </w:r>
              <w:proofErr w:type="spellEnd"/>
              <w:r w:rsidRPr="00020B68">
                <w:rPr>
                  <w:lang w:val="en-US"/>
                </w:rPr>
                <w:t xml:space="preserve">  </w:t>
              </w:r>
            </w:ins>
          </w:p>
          <w:p w:rsidR="00F14292" w:rsidRPr="00F14292" w:rsidRDefault="00F14292" w:rsidP="00F14292">
            <w:pPr>
              <w:rPr>
                <w:ins w:id="122" w:author="BPC" w:date="2018-01-17T14:02:00Z"/>
                <w:rPrChange w:id="123" w:author="BPC" w:date="2018-01-17T14:07:00Z">
                  <w:rPr>
                    <w:ins w:id="124" w:author="BPC" w:date="2018-01-17T14:02:00Z"/>
                    <w:lang w:val="en-US"/>
                  </w:rPr>
                </w:rPrChange>
              </w:rPr>
            </w:pPr>
            <w:ins w:id="125" w:author="BPC" w:date="2018-01-17T14:07:00Z">
              <w:r>
                <w:rPr>
                  <w:lang w:val="en-US"/>
                </w:rPr>
                <w:t xml:space="preserve">+ </w:t>
              </w:r>
              <w:proofErr w:type="spellStart"/>
              <w:r>
                <w:rPr>
                  <w:lang w:val="en-US"/>
                </w:rPr>
                <w:t>tag_name</w:t>
              </w:r>
              <w:proofErr w:type="spellEnd"/>
              <w:r>
                <w:rPr>
                  <w:lang w:val="en-US"/>
                </w:rPr>
                <w:t>=</w:t>
              </w:r>
              <w:r>
                <w:t xml:space="preserve"> </w:t>
              </w:r>
              <w:r w:rsidRPr="00F14292">
                <w:rPr>
                  <w:sz w:val="20"/>
                  <w:szCs w:val="20"/>
                  <w:rPrChange w:id="126" w:author="BPC" w:date="2018-01-17T14:08:00Z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US"/>
                    </w:rPr>
                  </w:rPrChange>
                </w:rPr>
                <w:t>DF8E01</w:t>
              </w:r>
            </w:ins>
          </w:p>
        </w:tc>
      </w:tr>
      <w:tr w:rsidR="00F14292" w:rsidRPr="00F14292" w:rsidTr="004C5E41">
        <w:trPr>
          <w:cantSplit/>
          <w:ins w:id="127" w:author="BPC" w:date="2018-01-17T14:02:00Z"/>
        </w:trPr>
        <w:tc>
          <w:tcPr>
            <w:tcW w:w="851" w:type="dxa"/>
            <w:vAlign w:val="center"/>
          </w:tcPr>
          <w:p w:rsidR="00F14292" w:rsidRDefault="00F14292" w:rsidP="00794DE2">
            <w:pPr>
              <w:spacing w:line="286" w:lineRule="atLeast"/>
              <w:rPr>
                <w:ins w:id="128" w:author="BPC" w:date="2018-01-17T14:02:00Z"/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ins w:id="129" w:author="BPC" w:date="2018-01-17T14:06:00Z">
              <w:r w:rsidRPr="00F14292"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DF834C</w:t>
              </w:r>
            </w:ins>
          </w:p>
        </w:tc>
        <w:tc>
          <w:tcPr>
            <w:tcW w:w="790" w:type="dxa"/>
            <w:vAlign w:val="center"/>
          </w:tcPr>
          <w:p w:rsidR="00F14292" w:rsidRDefault="00F14292" w:rsidP="00B56BCE">
            <w:pPr>
              <w:spacing w:line="286" w:lineRule="atLeast"/>
              <w:jc w:val="center"/>
              <w:rPr>
                <w:ins w:id="130" w:author="BPC" w:date="2018-01-17T14:02:00Z"/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ins w:id="131" w:author="BPC" w:date="2018-01-17T14:06:00Z">
              <w:r w:rsidRPr="00F14292"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32</w:t>
              </w:r>
            </w:ins>
          </w:p>
        </w:tc>
        <w:tc>
          <w:tcPr>
            <w:tcW w:w="2895" w:type="dxa"/>
            <w:vAlign w:val="center"/>
          </w:tcPr>
          <w:p w:rsidR="00F14292" w:rsidRDefault="00F14292" w:rsidP="00794DE2">
            <w:pPr>
              <w:spacing w:line="286" w:lineRule="atLeast"/>
              <w:rPr>
                <w:ins w:id="132" w:author="BPC" w:date="2018-01-17T14:02:00Z"/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ins w:id="133" w:author="BPC" w:date="2018-01-17T14:06:00Z">
              <w:r w:rsidRPr="00F14292"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Order Number</w:t>
              </w:r>
            </w:ins>
          </w:p>
        </w:tc>
        <w:tc>
          <w:tcPr>
            <w:tcW w:w="1276" w:type="dxa"/>
            <w:vAlign w:val="center"/>
          </w:tcPr>
          <w:p w:rsidR="00F14292" w:rsidRDefault="00F14292" w:rsidP="00B56BCE">
            <w:pPr>
              <w:spacing w:line="286" w:lineRule="atLeast"/>
              <w:jc w:val="center"/>
              <w:rPr>
                <w:ins w:id="134" w:author="BPC" w:date="2018-01-17T14:02:00Z"/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ins w:id="135" w:author="BPC" w:date="2018-01-17T14:06:00Z">
              <w:r w:rsidRPr="00F14292"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X</w:t>
              </w:r>
            </w:ins>
          </w:p>
        </w:tc>
        <w:tc>
          <w:tcPr>
            <w:tcW w:w="2410" w:type="dxa"/>
            <w:vAlign w:val="center"/>
          </w:tcPr>
          <w:p w:rsidR="00F14292" w:rsidRDefault="00F14292" w:rsidP="00794DE2">
            <w:pPr>
              <w:spacing w:line="286" w:lineRule="atLeast"/>
              <w:rPr>
                <w:ins w:id="136" w:author="BPC" w:date="2018-01-17T14:02:00Z"/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ins w:id="137" w:author="BPC" w:date="2018-01-17T14:07:00Z">
              <w:r w:rsidRPr="00F14292">
                <w:rPr>
                  <w:rFonts w:ascii="Arial" w:hAnsi="Arial" w:cs="Arial"/>
                  <w:color w:val="000000"/>
                  <w:sz w:val="19"/>
                  <w:szCs w:val="19"/>
                  <w:lang w:val="en-US"/>
                </w:rPr>
                <w:t>Order Number</w:t>
              </w:r>
            </w:ins>
          </w:p>
        </w:tc>
        <w:tc>
          <w:tcPr>
            <w:tcW w:w="4819" w:type="dxa"/>
            <w:vAlign w:val="center"/>
          </w:tcPr>
          <w:p w:rsidR="00F14292" w:rsidRDefault="00F14292" w:rsidP="00F14292">
            <w:pPr>
              <w:rPr>
                <w:ins w:id="138" w:author="BPC" w:date="2018-01-17T14:07:00Z"/>
                <w:lang w:val="en-US"/>
              </w:rPr>
            </w:pPr>
            <w:proofErr w:type="spellStart"/>
            <w:ins w:id="139" w:author="BPC" w:date="2018-01-17T14:07:00Z">
              <w:r w:rsidRPr="000B234C">
                <w:rPr>
                  <w:lang w:val="en-US"/>
                </w:rPr>
                <w:t>auth</w:t>
              </w:r>
              <w:r w:rsidRPr="00020B68">
                <w:rPr>
                  <w:lang w:val="en-US"/>
                </w:rPr>
                <w:t>_</w:t>
              </w:r>
              <w:r w:rsidRPr="000B234C">
                <w:rPr>
                  <w:lang w:val="en-US"/>
                </w:rPr>
                <w:t>data</w:t>
              </w:r>
              <w:proofErr w:type="spellEnd"/>
              <w:r w:rsidRPr="00020B68">
                <w:rPr>
                  <w:lang w:val="en-US"/>
                </w:rPr>
                <w:t>/</w:t>
              </w:r>
              <w:r w:rsidRPr="00020B68">
                <w:rPr>
                  <w:iCs/>
                  <w:lang w:val="en-US"/>
                </w:rPr>
                <w:t xml:space="preserve"> </w:t>
              </w:r>
              <w:proofErr w:type="spellStart"/>
              <w:r w:rsidRPr="000B234C">
                <w:rPr>
                  <w:iCs/>
                  <w:lang w:val="en-US"/>
                </w:rPr>
                <w:t>auth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tag</w:t>
              </w:r>
              <w:proofErr w:type="spellEnd"/>
              <w:r w:rsidRPr="00020B68">
                <w:rPr>
                  <w:iCs/>
                  <w:lang w:val="en-US"/>
                </w:rPr>
                <w:t xml:space="preserve">/ </w:t>
              </w:r>
              <w:proofErr w:type="spellStart"/>
              <w:r w:rsidRPr="000B234C">
                <w:rPr>
                  <w:iCs/>
                  <w:lang w:val="en-US"/>
                </w:rPr>
                <w:t>tag</w:t>
              </w:r>
              <w:r w:rsidRPr="00020B68">
                <w:rPr>
                  <w:iCs/>
                  <w:lang w:val="en-US"/>
                </w:rPr>
                <w:t>_</w:t>
              </w:r>
              <w:r w:rsidRPr="000B234C">
                <w:rPr>
                  <w:iCs/>
                  <w:lang w:val="en-US"/>
                </w:rPr>
                <w:t>value</w:t>
              </w:r>
              <w:proofErr w:type="spellEnd"/>
              <w:r w:rsidRPr="00020B68">
                <w:rPr>
                  <w:lang w:val="en-US"/>
                </w:rPr>
                <w:t xml:space="preserve">  </w:t>
              </w:r>
            </w:ins>
          </w:p>
          <w:p w:rsidR="00F14292" w:rsidRPr="00F14292" w:rsidRDefault="00F14292" w:rsidP="00F14292">
            <w:pPr>
              <w:rPr>
                <w:ins w:id="140" w:author="BPC" w:date="2018-01-17T14:02:00Z"/>
                <w:rPrChange w:id="141" w:author="BPC" w:date="2018-01-17T14:07:00Z">
                  <w:rPr>
                    <w:ins w:id="142" w:author="BPC" w:date="2018-01-17T14:02:00Z"/>
                    <w:lang w:val="en-US"/>
                  </w:rPr>
                </w:rPrChange>
              </w:rPr>
            </w:pPr>
            <w:ins w:id="143" w:author="BPC" w:date="2018-01-17T14:07:00Z">
              <w:r>
                <w:rPr>
                  <w:lang w:val="en-US"/>
                </w:rPr>
                <w:t xml:space="preserve">+ </w:t>
              </w:r>
              <w:proofErr w:type="spellStart"/>
              <w:r>
                <w:rPr>
                  <w:lang w:val="en-US"/>
                </w:rPr>
                <w:t>tag_name</w:t>
              </w:r>
              <w:proofErr w:type="spellEnd"/>
              <w:r>
                <w:rPr>
                  <w:lang w:val="en-US"/>
                </w:rPr>
                <w:t>=</w:t>
              </w:r>
              <w:r>
                <w:t xml:space="preserve"> </w:t>
              </w:r>
              <w:r w:rsidRPr="00F14292">
                <w:rPr>
                  <w:sz w:val="20"/>
                  <w:szCs w:val="20"/>
                  <w:rPrChange w:id="144" w:author="BPC" w:date="2018-01-17T14:08:00Z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US"/>
                    </w:rPr>
                  </w:rPrChange>
                </w:rPr>
                <w:t>DF834C</w:t>
              </w:r>
            </w:ins>
          </w:p>
        </w:tc>
      </w:tr>
    </w:tbl>
    <w:p w:rsidR="00A97223" w:rsidRPr="000E5FA0" w:rsidRDefault="00A97223">
      <w:pPr>
        <w:rPr>
          <w:lang w:val="en-US"/>
        </w:rPr>
      </w:pPr>
    </w:p>
    <w:sectPr w:rsidR="00A97223" w:rsidRPr="000E5FA0" w:rsidSect="00A9722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CF3" w:rsidRDefault="00302CF3" w:rsidP="000E5FA0">
      <w:r>
        <w:separator/>
      </w:r>
    </w:p>
  </w:endnote>
  <w:endnote w:type="continuationSeparator" w:id="0">
    <w:p w:rsidR="00302CF3" w:rsidRDefault="00302CF3" w:rsidP="000E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3A6" w:rsidRPr="000813E0" w:rsidRDefault="00AE33A6" w:rsidP="00C074C4">
    <w:pPr>
      <w:pStyle w:val="BPCLegaleze"/>
    </w:pPr>
    <w:r>
      <w:t>© 2014 BPC Banking Technologies</w:t>
    </w:r>
    <w:r w:rsidRPr="00D41EE8">
      <w:t>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4292">
      <w:rPr>
        <w:noProof/>
      </w:rPr>
      <w:t>13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14292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CF3" w:rsidRDefault="00302CF3" w:rsidP="000E5FA0">
      <w:r>
        <w:separator/>
      </w:r>
    </w:p>
  </w:footnote>
  <w:footnote w:type="continuationSeparator" w:id="0">
    <w:p w:rsidR="00302CF3" w:rsidRDefault="00302CF3" w:rsidP="000E5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3A6" w:rsidRPr="00A40341" w:rsidRDefault="00AE33A6" w:rsidP="00BB3E0E">
    <w:r>
      <w:rPr>
        <w:noProof/>
      </w:rPr>
      <w:drawing>
        <wp:anchor distT="0" distB="0" distL="114300" distR="114300" simplePos="0" relativeHeight="251663360" behindDoc="0" locked="0" layoutInCell="1" allowOverlap="1" wp14:anchorId="65908FD3" wp14:editId="75EA7827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E33A6" w:rsidRDefault="00AE33A6">
    <w:pPr>
      <w:pStyle w:val="af4"/>
      <w:rPr>
        <w:lang w:val="en-US"/>
      </w:rPr>
    </w:pPr>
  </w:p>
  <w:p w:rsidR="00AE33A6" w:rsidRDefault="00AE33A6">
    <w:pPr>
      <w:pStyle w:val="af4"/>
      <w:rPr>
        <w:lang w:val="en-US"/>
      </w:rPr>
    </w:pPr>
  </w:p>
  <w:p w:rsidR="00AE33A6" w:rsidRDefault="00AE33A6">
    <w:pPr>
      <w:pStyle w:val="af4"/>
      <w:rPr>
        <w:lang w:val="en-US"/>
      </w:rPr>
    </w:pPr>
  </w:p>
  <w:p w:rsidR="00AE33A6" w:rsidRDefault="00AE33A6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3A6" w:rsidRDefault="00AE33A6">
    <w:pPr>
      <w:pStyle w:val="af4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F105C97" wp14:editId="71BCE066">
          <wp:simplePos x="0" y="0"/>
          <wp:positionH relativeFrom="column">
            <wp:posOffset>-1228090</wp:posOffset>
          </wp:positionH>
          <wp:positionV relativeFrom="paragraph">
            <wp:posOffset>-685165</wp:posOffset>
          </wp:positionV>
          <wp:extent cx="7553325" cy="10690225"/>
          <wp:effectExtent l="0" t="0" r="0" b="0"/>
          <wp:wrapNone/>
          <wp:docPr id="1" name="Рисунок 1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B6082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FB"/>
    <w:multiLevelType w:val="multilevel"/>
    <w:tmpl w:val="3976D0D0"/>
    <w:lvl w:ilvl="0">
      <w:start w:val="1"/>
      <w:numFmt w:val="none"/>
      <w:pStyle w:val="1"/>
      <w:suff w:val="nothing"/>
      <w:lvlText w:val="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tabs>
          <w:tab w:val="num" w:pos="454"/>
        </w:tabs>
        <w:ind w:left="1388" w:hanging="1388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tabs>
          <w:tab w:val="num" w:pos="454"/>
        </w:tabs>
        <w:ind w:left="1559" w:hanging="1559"/>
      </w:pPr>
      <w:rPr>
        <w:rFonts w:hint="default"/>
      </w:rPr>
    </w:lvl>
    <w:lvl w:ilvl="4">
      <w:start w:val="1"/>
      <w:numFmt w:val="decimal"/>
      <w:pStyle w:val="50"/>
      <w:lvlText w:val="%2.%3.%4.1.1."/>
      <w:lvlJc w:val="left"/>
      <w:pPr>
        <w:tabs>
          <w:tab w:val="num" w:pos="708"/>
        </w:tabs>
        <w:ind w:left="1416" w:hanging="7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708"/>
        </w:tabs>
        <w:ind w:left="2012" w:hanging="708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26" w:hanging="70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409" w:hanging="70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693" w:hanging="708"/>
      </w:pPr>
      <w:rPr>
        <w:rFonts w:hint="default"/>
      </w:rPr>
    </w:lvl>
  </w:abstractNum>
  <w:abstractNum w:abstractNumId="2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3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0D4FF0"/>
    <w:multiLevelType w:val="multilevel"/>
    <w:tmpl w:val="DB4A4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A06E5"/>
    <w:multiLevelType w:val="multilevel"/>
    <w:tmpl w:val="0E90F568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E80FD2"/>
    <w:multiLevelType w:val="multilevel"/>
    <w:tmpl w:val="2862BE86"/>
    <w:styleLink w:val="1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5">
    <w:nsid w:val="34171661"/>
    <w:multiLevelType w:val="multilevel"/>
    <w:tmpl w:val="8E3E8C82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E132CD"/>
    <w:multiLevelType w:val="multilevel"/>
    <w:tmpl w:val="D17055E0"/>
    <w:styleLink w:val="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A2B9E"/>
    <w:multiLevelType w:val="multilevel"/>
    <w:tmpl w:val="0419001D"/>
    <w:styleLink w:val="5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42C58C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5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6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6BC0355"/>
    <w:multiLevelType w:val="hybridMultilevel"/>
    <w:tmpl w:val="0302B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730EC"/>
    <w:multiLevelType w:val="multilevel"/>
    <w:tmpl w:val="23944644"/>
    <w:numStyleLink w:val="BPC3-Numeredlist"/>
  </w:abstractNum>
  <w:abstractNum w:abstractNumId="29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30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4"/>
  </w:num>
  <w:num w:numId="14">
    <w:abstractNumId w:val="10"/>
  </w:num>
  <w:num w:numId="15">
    <w:abstractNumId w:val="12"/>
  </w:num>
  <w:num w:numId="16">
    <w:abstractNumId w:val="9"/>
  </w:num>
  <w:num w:numId="17">
    <w:abstractNumId w:val="11"/>
  </w:num>
  <w:num w:numId="18">
    <w:abstractNumId w:val="28"/>
  </w:num>
  <w:num w:numId="19">
    <w:abstractNumId w:val="14"/>
  </w:num>
  <w:num w:numId="20">
    <w:abstractNumId w:val="8"/>
  </w:num>
  <w:num w:numId="21">
    <w:abstractNumId w:val="19"/>
  </w:num>
  <w:num w:numId="22">
    <w:abstractNumId w:val="32"/>
  </w:num>
  <w:num w:numId="23">
    <w:abstractNumId w:val="22"/>
  </w:num>
  <w:num w:numId="24">
    <w:abstractNumId w:val="23"/>
  </w:num>
  <w:num w:numId="25">
    <w:abstractNumId w:val="15"/>
  </w:num>
  <w:num w:numId="26">
    <w:abstractNumId w:val="24"/>
  </w:num>
  <w:num w:numId="27">
    <w:abstractNumId w:val="20"/>
  </w:num>
  <w:num w:numId="28">
    <w:abstractNumId w:val="26"/>
  </w:num>
  <w:num w:numId="29">
    <w:abstractNumId w:val="29"/>
  </w:num>
  <w:num w:numId="30">
    <w:abstractNumId w:val="2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31">
    <w:abstractNumId w:val="33"/>
  </w:num>
  <w:num w:numId="32">
    <w:abstractNumId w:val="3"/>
  </w:num>
  <w:num w:numId="33">
    <w:abstractNumId w:val="25"/>
  </w:num>
  <w:num w:numId="34">
    <w:abstractNumId w:val="30"/>
  </w:num>
  <w:num w:numId="35">
    <w:abstractNumId w:val="5"/>
  </w:num>
  <w:num w:numId="36">
    <w:abstractNumId w:val="18"/>
  </w:num>
  <w:num w:numId="37">
    <w:abstractNumId w:val="21"/>
  </w:num>
  <w:num w:numId="38">
    <w:abstractNumId w:val="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  <w:num w:numId="41">
    <w:abstractNumId w:val="16"/>
  </w:num>
  <w:num w:numId="42">
    <w:abstractNumId w:val="17"/>
  </w:num>
  <w:num w:numId="43">
    <w:abstractNumId w:val="31"/>
  </w:num>
  <w:num w:numId="44">
    <w:abstractNumId w:val="4"/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A0"/>
    <w:rsid w:val="00020B68"/>
    <w:rsid w:val="0002193E"/>
    <w:rsid w:val="00080748"/>
    <w:rsid w:val="00082844"/>
    <w:rsid w:val="000B2E16"/>
    <w:rsid w:val="000C6E18"/>
    <w:rsid w:val="000D1FA2"/>
    <w:rsid w:val="000D38C9"/>
    <w:rsid w:val="000E5FA0"/>
    <w:rsid w:val="001623D0"/>
    <w:rsid w:val="001A39E6"/>
    <w:rsid w:val="001D3226"/>
    <w:rsid w:val="001D45B3"/>
    <w:rsid w:val="00204860"/>
    <w:rsid w:val="00207D98"/>
    <w:rsid w:val="00275077"/>
    <w:rsid w:val="00287AA4"/>
    <w:rsid w:val="002A2FEC"/>
    <w:rsid w:val="002B6C52"/>
    <w:rsid w:val="002F1B72"/>
    <w:rsid w:val="002F629E"/>
    <w:rsid w:val="00302CF3"/>
    <w:rsid w:val="00335B25"/>
    <w:rsid w:val="00354781"/>
    <w:rsid w:val="00357CE1"/>
    <w:rsid w:val="00376362"/>
    <w:rsid w:val="003B40DE"/>
    <w:rsid w:val="003F0B7B"/>
    <w:rsid w:val="003F3C27"/>
    <w:rsid w:val="00453D88"/>
    <w:rsid w:val="00492A29"/>
    <w:rsid w:val="004C3A44"/>
    <w:rsid w:val="004C5E41"/>
    <w:rsid w:val="00550D2D"/>
    <w:rsid w:val="005566E5"/>
    <w:rsid w:val="005B1EFF"/>
    <w:rsid w:val="0062321A"/>
    <w:rsid w:val="0063373C"/>
    <w:rsid w:val="0064571B"/>
    <w:rsid w:val="006650E6"/>
    <w:rsid w:val="006C5E3B"/>
    <w:rsid w:val="00704B6F"/>
    <w:rsid w:val="007050E7"/>
    <w:rsid w:val="00736D24"/>
    <w:rsid w:val="00755F3C"/>
    <w:rsid w:val="007653FC"/>
    <w:rsid w:val="0076618A"/>
    <w:rsid w:val="00787084"/>
    <w:rsid w:val="00794DE2"/>
    <w:rsid w:val="00821021"/>
    <w:rsid w:val="00845F3C"/>
    <w:rsid w:val="00850F9C"/>
    <w:rsid w:val="00856B34"/>
    <w:rsid w:val="00857451"/>
    <w:rsid w:val="008822AF"/>
    <w:rsid w:val="008B0F1C"/>
    <w:rsid w:val="008C3B0A"/>
    <w:rsid w:val="008D7A48"/>
    <w:rsid w:val="008F756A"/>
    <w:rsid w:val="0090311B"/>
    <w:rsid w:val="00946392"/>
    <w:rsid w:val="009C1EBB"/>
    <w:rsid w:val="009C204C"/>
    <w:rsid w:val="009F5A00"/>
    <w:rsid w:val="00A15C84"/>
    <w:rsid w:val="00A602FA"/>
    <w:rsid w:val="00A6109F"/>
    <w:rsid w:val="00A7117E"/>
    <w:rsid w:val="00A97223"/>
    <w:rsid w:val="00AE2D98"/>
    <w:rsid w:val="00AE33A6"/>
    <w:rsid w:val="00AF1437"/>
    <w:rsid w:val="00B2747B"/>
    <w:rsid w:val="00B56BCE"/>
    <w:rsid w:val="00B62012"/>
    <w:rsid w:val="00B75DD8"/>
    <w:rsid w:val="00B9786F"/>
    <w:rsid w:val="00BB3E0E"/>
    <w:rsid w:val="00BF51EE"/>
    <w:rsid w:val="00C074C4"/>
    <w:rsid w:val="00C956B0"/>
    <w:rsid w:val="00CE19CA"/>
    <w:rsid w:val="00CE6F8D"/>
    <w:rsid w:val="00CF6CD6"/>
    <w:rsid w:val="00D44F37"/>
    <w:rsid w:val="00DC3D1C"/>
    <w:rsid w:val="00DE78AA"/>
    <w:rsid w:val="00E30F25"/>
    <w:rsid w:val="00E33BBA"/>
    <w:rsid w:val="00E51075"/>
    <w:rsid w:val="00EA5287"/>
    <w:rsid w:val="00EA715F"/>
    <w:rsid w:val="00F068F8"/>
    <w:rsid w:val="00F1376D"/>
    <w:rsid w:val="00F14292"/>
    <w:rsid w:val="00F174BD"/>
    <w:rsid w:val="00F21491"/>
    <w:rsid w:val="00F359B0"/>
    <w:rsid w:val="00F52660"/>
    <w:rsid w:val="00F64684"/>
    <w:rsid w:val="00F676EA"/>
    <w:rsid w:val="00F80EFA"/>
    <w:rsid w:val="00F955EA"/>
    <w:rsid w:val="00FC39E6"/>
    <w:rsid w:val="00F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Sn"/>
  <w:smartTagType w:namespaceuri="urn:schemas:contacts" w:name="GivenName"/>
  <w:smartTagType w:namespaceuri="urn:schemas:contacts" w:name="titl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FA0"/>
    <w:rPr>
      <w:sz w:val="24"/>
      <w:szCs w:val="24"/>
      <w:lang w:eastAsia="ru-RU"/>
    </w:rPr>
  </w:style>
  <w:style w:type="paragraph" w:styleId="1">
    <w:name w:val="heading 1"/>
    <w:aliases w:val="h1,MIGHeading 1"/>
    <w:basedOn w:val="a0"/>
    <w:next w:val="a1"/>
    <w:link w:val="11"/>
    <w:uiPriority w:val="9"/>
    <w:qFormat/>
    <w:rsid w:val="00A602FA"/>
    <w:pPr>
      <w:keepNext/>
      <w:keepLines/>
      <w:pageBreakBefore/>
      <w:numPr>
        <w:numId w:val="5"/>
      </w:numPr>
      <w:suppressAutoHyphens/>
      <w:spacing w:after="240" w:line="200" w:lineRule="atLeast"/>
      <w:outlineLvl w:val="0"/>
    </w:pPr>
    <w:rPr>
      <w:b/>
      <w:sz w:val="44"/>
      <w:lang w:val="en-US"/>
    </w:rPr>
  </w:style>
  <w:style w:type="paragraph" w:styleId="2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1"/>
    <w:next w:val="a1"/>
    <w:link w:val="21"/>
    <w:qFormat/>
    <w:rsid w:val="00A602FA"/>
    <w:pPr>
      <w:pageBreakBefore w:val="0"/>
      <w:numPr>
        <w:ilvl w:val="1"/>
      </w:numPr>
      <w:spacing w:before="240" w:after="120"/>
      <w:outlineLvl w:val="1"/>
    </w:pPr>
    <w:rPr>
      <w:noProof/>
      <w:sz w:val="40"/>
    </w:rPr>
  </w:style>
  <w:style w:type="paragraph" w:styleId="3">
    <w:name w:val="heading 3"/>
    <w:basedOn w:val="2"/>
    <w:next w:val="a1"/>
    <w:link w:val="31"/>
    <w:qFormat/>
    <w:rsid w:val="00A602FA"/>
    <w:pPr>
      <w:numPr>
        <w:ilvl w:val="2"/>
      </w:numPr>
      <w:spacing w:before="360"/>
      <w:outlineLvl w:val="2"/>
    </w:pPr>
    <w:rPr>
      <w:sz w:val="32"/>
    </w:rPr>
  </w:style>
  <w:style w:type="paragraph" w:styleId="4">
    <w:name w:val="heading 4"/>
    <w:aliases w:val="h4"/>
    <w:basedOn w:val="2"/>
    <w:next w:val="a1"/>
    <w:link w:val="41"/>
    <w:qFormat/>
    <w:rsid w:val="00A602FA"/>
    <w:pPr>
      <w:numPr>
        <w:ilvl w:val="3"/>
      </w:numPr>
      <w:spacing w:before="360"/>
      <w:outlineLvl w:val="3"/>
    </w:pPr>
    <w:rPr>
      <w:rFonts w:ascii="Arial" w:hAnsi="Arial" w:cs="Arial"/>
      <w:b w:val="0"/>
      <w:bCs/>
      <w:sz w:val="28"/>
    </w:rPr>
  </w:style>
  <w:style w:type="paragraph" w:styleId="50">
    <w:name w:val="heading 5"/>
    <w:basedOn w:val="4"/>
    <w:next w:val="a0"/>
    <w:link w:val="52"/>
    <w:qFormat/>
    <w:rsid w:val="00A602FA"/>
    <w:pPr>
      <w:numPr>
        <w:ilvl w:val="4"/>
      </w:numPr>
      <w:outlineLvl w:val="4"/>
    </w:pPr>
    <w:rPr>
      <w:b/>
      <w:bCs w:val="0"/>
      <w:sz w:val="22"/>
    </w:rPr>
  </w:style>
  <w:style w:type="paragraph" w:styleId="6">
    <w:name w:val="heading 6"/>
    <w:basedOn w:val="a0"/>
    <w:next w:val="a0"/>
    <w:link w:val="60"/>
    <w:qFormat/>
    <w:rsid w:val="00A602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602FA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A602FA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602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h1 Знак,MIGHeading 1 Знак"/>
    <w:basedOn w:val="a2"/>
    <w:link w:val="1"/>
    <w:uiPriority w:val="9"/>
    <w:rsid w:val="00A602FA"/>
    <w:rPr>
      <w:b/>
      <w:sz w:val="44"/>
      <w:szCs w:val="24"/>
      <w:lang w:val="en-US" w:eastAsia="ru-RU"/>
    </w:rPr>
  </w:style>
  <w:style w:type="paragraph" w:styleId="a1">
    <w:name w:val="Body Text"/>
    <w:aliases w:val="CCC Body Text"/>
    <w:basedOn w:val="a0"/>
    <w:link w:val="a5"/>
    <w:unhideWhenUsed/>
    <w:rsid w:val="00A602FA"/>
    <w:pPr>
      <w:spacing w:after="120"/>
    </w:pPr>
  </w:style>
  <w:style w:type="character" w:customStyle="1" w:styleId="a5">
    <w:name w:val="Основной текст Знак"/>
    <w:aliases w:val="CCC Body Text Знак"/>
    <w:basedOn w:val="a2"/>
    <w:link w:val="a1"/>
    <w:rsid w:val="00A602FA"/>
    <w:rPr>
      <w:sz w:val="24"/>
      <w:szCs w:val="24"/>
      <w:lang w:eastAsia="ru-RU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2"/>
    <w:link w:val="2"/>
    <w:rsid w:val="00A602FA"/>
    <w:rPr>
      <w:b/>
      <w:noProof/>
      <w:sz w:val="40"/>
      <w:szCs w:val="24"/>
      <w:lang w:val="en-US" w:eastAsia="ru-RU"/>
    </w:rPr>
  </w:style>
  <w:style w:type="character" w:customStyle="1" w:styleId="31">
    <w:name w:val="Заголовок 3 Знак"/>
    <w:basedOn w:val="a2"/>
    <w:link w:val="3"/>
    <w:rsid w:val="00A602FA"/>
    <w:rPr>
      <w:b/>
      <w:noProof/>
      <w:sz w:val="32"/>
      <w:szCs w:val="24"/>
      <w:lang w:val="en-US" w:eastAsia="ru-RU"/>
    </w:rPr>
  </w:style>
  <w:style w:type="character" w:customStyle="1" w:styleId="41">
    <w:name w:val="Заголовок 4 Знак"/>
    <w:aliases w:val="h4 Знак"/>
    <w:basedOn w:val="a2"/>
    <w:link w:val="4"/>
    <w:rsid w:val="00A602FA"/>
    <w:rPr>
      <w:rFonts w:ascii="Arial" w:hAnsi="Arial" w:cs="Arial"/>
      <w:bCs/>
      <w:noProof/>
      <w:sz w:val="28"/>
      <w:szCs w:val="24"/>
      <w:lang w:val="en-US" w:eastAsia="ru-RU"/>
    </w:rPr>
  </w:style>
  <w:style w:type="character" w:customStyle="1" w:styleId="52">
    <w:name w:val="Заголовок 5 Знак"/>
    <w:basedOn w:val="a2"/>
    <w:link w:val="50"/>
    <w:rsid w:val="00A602FA"/>
    <w:rPr>
      <w:rFonts w:ascii="Arial" w:hAnsi="Arial" w:cs="Arial"/>
      <w:b/>
      <w:noProof/>
      <w:sz w:val="22"/>
      <w:szCs w:val="24"/>
      <w:lang w:val="en-US" w:eastAsia="ru-RU"/>
    </w:rPr>
  </w:style>
  <w:style w:type="character" w:customStyle="1" w:styleId="60">
    <w:name w:val="Заголовок 6 Знак"/>
    <w:basedOn w:val="a2"/>
    <w:link w:val="6"/>
    <w:rsid w:val="00A602FA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A602FA"/>
    <w:rPr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602FA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602FA"/>
    <w:rPr>
      <w:rFonts w:ascii="Arial" w:hAnsi="Arial" w:cs="Arial"/>
      <w:sz w:val="22"/>
      <w:szCs w:val="22"/>
      <w:lang w:eastAsia="ru-RU"/>
    </w:rPr>
  </w:style>
  <w:style w:type="paragraph" w:styleId="a6">
    <w:name w:val="caption"/>
    <w:basedOn w:val="a0"/>
    <w:next w:val="a1"/>
    <w:qFormat/>
    <w:rsid w:val="00A602FA"/>
    <w:pPr>
      <w:keepLines/>
      <w:suppressAutoHyphens/>
      <w:spacing w:before="60" w:after="240" w:line="200" w:lineRule="atLeast"/>
      <w:ind w:left="284"/>
      <w:jc w:val="center"/>
    </w:pPr>
    <w:rPr>
      <w:b/>
      <w:bCs/>
      <w:iCs/>
    </w:rPr>
  </w:style>
  <w:style w:type="paragraph" w:styleId="a7">
    <w:name w:val="Title"/>
    <w:basedOn w:val="a0"/>
    <w:link w:val="a8"/>
    <w:qFormat/>
    <w:rsid w:val="00A602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Название Знак"/>
    <w:basedOn w:val="a2"/>
    <w:link w:val="a7"/>
    <w:rsid w:val="00A602FA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9">
    <w:name w:val="Subtitle"/>
    <w:basedOn w:val="a0"/>
    <w:link w:val="aa"/>
    <w:qFormat/>
    <w:rsid w:val="00A602FA"/>
    <w:pPr>
      <w:keepNext/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a">
    <w:name w:val="Подзаголовок Знак"/>
    <w:basedOn w:val="a2"/>
    <w:link w:val="a9"/>
    <w:rsid w:val="00A602FA"/>
    <w:rPr>
      <w:rFonts w:ascii="Arial" w:hAnsi="Arial" w:cs="Arial"/>
      <w:sz w:val="28"/>
      <w:szCs w:val="24"/>
      <w:lang w:eastAsia="ru-RU"/>
    </w:rPr>
  </w:style>
  <w:style w:type="paragraph" w:styleId="5">
    <w:name w:val="List Number 5"/>
    <w:basedOn w:val="a0"/>
    <w:rsid w:val="000E5FA0"/>
    <w:pPr>
      <w:numPr>
        <w:numId w:val="6"/>
      </w:numPr>
    </w:pPr>
  </w:style>
  <w:style w:type="paragraph" w:styleId="ab">
    <w:name w:val="annotation text"/>
    <w:basedOn w:val="a0"/>
    <w:link w:val="ac"/>
    <w:rsid w:val="000E5FA0"/>
  </w:style>
  <w:style w:type="character" w:customStyle="1" w:styleId="ac">
    <w:name w:val="Текст примечания Знак"/>
    <w:basedOn w:val="a2"/>
    <w:link w:val="ab"/>
    <w:rsid w:val="000E5FA0"/>
    <w:rPr>
      <w:sz w:val="24"/>
      <w:szCs w:val="24"/>
      <w:lang w:eastAsia="ru-RU"/>
    </w:rPr>
  </w:style>
  <w:style w:type="paragraph" w:customStyle="1" w:styleId="ad">
    <w:name w:val="Табличкин"/>
    <w:basedOn w:val="a0"/>
    <w:rsid w:val="000E5FA0"/>
    <w:pPr>
      <w:spacing w:before="60" w:after="60"/>
    </w:pPr>
    <w:rPr>
      <w:sz w:val="20"/>
      <w:lang w:val="en-GB"/>
    </w:rPr>
  </w:style>
  <w:style w:type="character" w:styleId="ae">
    <w:name w:val="annotation reference"/>
    <w:rsid w:val="000E5FA0"/>
    <w:rPr>
      <w:rFonts w:cs="Times New Roman"/>
      <w:sz w:val="16"/>
      <w:szCs w:val="16"/>
    </w:rPr>
  </w:style>
  <w:style w:type="paragraph" w:styleId="af">
    <w:name w:val="Balloon Text"/>
    <w:basedOn w:val="a0"/>
    <w:link w:val="af0"/>
    <w:unhideWhenUsed/>
    <w:rsid w:val="000E5FA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rsid w:val="000E5FA0"/>
    <w:rPr>
      <w:rFonts w:ascii="Tahoma" w:hAnsi="Tahoma" w:cs="Tahoma"/>
      <w:sz w:val="16"/>
      <w:szCs w:val="16"/>
      <w:lang w:eastAsia="ru-RU"/>
    </w:rPr>
  </w:style>
  <w:style w:type="paragraph" w:styleId="af1">
    <w:name w:val="footnote text"/>
    <w:basedOn w:val="a0"/>
    <w:link w:val="af2"/>
    <w:rsid w:val="000E5FA0"/>
  </w:style>
  <w:style w:type="character" w:customStyle="1" w:styleId="af2">
    <w:name w:val="Текст сноски Знак"/>
    <w:basedOn w:val="a2"/>
    <w:link w:val="af1"/>
    <w:rsid w:val="000E5FA0"/>
    <w:rPr>
      <w:sz w:val="24"/>
      <w:szCs w:val="24"/>
      <w:lang w:eastAsia="ru-RU"/>
    </w:rPr>
  </w:style>
  <w:style w:type="character" w:styleId="af3">
    <w:name w:val="footnote reference"/>
    <w:rsid w:val="000E5FA0"/>
    <w:rPr>
      <w:vertAlign w:val="superscript"/>
    </w:rPr>
  </w:style>
  <w:style w:type="paragraph" w:customStyle="1" w:styleId="BPC1Covertitle">
    <w:name w:val="BPC1 – Cover title"/>
    <w:basedOn w:val="a0"/>
    <w:rsid w:val="00F068F8"/>
    <w:pPr>
      <w:spacing w:before="8400"/>
      <w:ind w:left="851"/>
      <w:jc w:val="center"/>
    </w:pPr>
    <w:rPr>
      <w:rFonts w:ascii="Calibri" w:hAnsi="Calibri"/>
      <w:sz w:val="64"/>
      <w:szCs w:val="48"/>
      <w:lang w:val="en-US" w:eastAsia="en-US"/>
    </w:rPr>
  </w:style>
  <w:style w:type="paragraph" w:customStyle="1" w:styleId="BPC1Subhead">
    <w:name w:val="BPC1 – Subhead"/>
    <w:basedOn w:val="a0"/>
    <w:rsid w:val="00F068F8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val="en-US" w:eastAsia="en-US"/>
    </w:rPr>
  </w:style>
  <w:style w:type="paragraph" w:customStyle="1" w:styleId="BPC1Request">
    <w:name w:val="BPC1 – Request"/>
    <w:basedOn w:val="a0"/>
    <w:rsid w:val="00F068F8"/>
    <w:pPr>
      <w:spacing w:before="600"/>
      <w:ind w:left="851"/>
      <w:jc w:val="center"/>
    </w:pPr>
    <w:rPr>
      <w:rFonts w:ascii="Calibri" w:hAnsi="Calibri"/>
      <w:sz w:val="28"/>
      <w:szCs w:val="20"/>
      <w:lang w:val="en-US" w:eastAsia="en-US"/>
    </w:rPr>
  </w:style>
  <w:style w:type="paragraph" w:styleId="af4">
    <w:name w:val="header"/>
    <w:aliases w:val="hd"/>
    <w:basedOn w:val="a0"/>
    <w:link w:val="af5"/>
    <w:unhideWhenUsed/>
    <w:rsid w:val="009F5A0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aliases w:val="hd Знак"/>
    <w:basedOn w:val="a2"/>
    <w:link w:val="af4"/>
    <w:rsid w:val="009F5A00"/>
    <w:rPr>
      <w:sz w:val="24"/>
      <w:szCs w:val="24"/>
      <w:lang w:eastAsia="ru-RU"/>
    </w:rPr>
  </w:style>
  <w:style w:type="paragraph" w:styleId="af6">
    <w:name w:val="footer"/>
    <w:basedOn w:val="a0"/>
    <w:link w:val="af7"/>
    <w:unhideWhenUsed/>
    <w:rsid w:val="009F5A0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9F5A00"/>
    <w:rPr>
      <w:sz w:val="24"/>
      <w:szCs w:val="24"/>
      <w:lang w:eastAsia="ru-RU"/>
    </w:rPr>
  </w:style>
  <w:style w:type="numbering" w:customStyle="1" w:styleId="BPC3-Numeredlist">
    <w:name w:val="BPC3 - Numered list"/>
    <w:basedOn w:val="a4"/>
    <w:rsid w:val="00946392"/>
    <w:pPr>
      <w:numPr>
        <w:numId w:val="17"/>
      </w:numPr>
    </w:pPr>
  </w:style>
  <w:style w:type="paragraph" w:customStyle="1" w:styleId="BPCLegaleze">
    <w:name w:val="BPC – Legaleze"/>
    <w:basedOn w:val="a0"/>
    <w:rsid w:val="00946392"/>
    <w:pPr>
      <w:spacing w:after="41" w:line="140" w:lineRule="atLeast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94639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  <w:lang w:val="en-US"/>
    </w:rPr>
  </w:style>
  <w:style w:type="paragraph" w:customStyle="1" w:styleId="BPC2TOCheader">
    <w:name w:val="BPC2 – TOC header"/>
    <w:basedOn w:val="a0"/>
    <w:next w:val="BPC3Bodyafterheading"/>
    <w:rsid w:val="00946392"/>
    <w:pPr>
      <w:spacing w:after="480"/>
    </w:pPr>
    <w:rPr>
      <w:rFonts w:ascii="Calibri" w:hAnsi="Calibri"/>
      <w:color w:val="003399"/>
      <w:sz w:val="48"/>
      <w:szCs w:val="48"/>
      <w:lang w:val="en-US" w:eastAsia="en-US"/>
    </w:rPr>
  </w:style>
  <w:style w:type="paragraph" w:customStyle="1" w:styleId="BPC3Code">
    <w:name w:val="BPC3 – Code"/>
    <w:basedOn w:val="a0"/>
    <w:rsid w:val="009463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946392"/>
    <w:pPr>
      <w:ind w:left="240"/>
    </w:pPr>
    <w:rPr>
      <w:rFonts w:asciiTheme="minorHAnsi" w:hAnsiTheme="minorHAnsi" w:cstheme="minorHAnsi"/>
      <w:smallCaps/>
      <w:sz w:val="20"/>
      <w:szCs w:val="20"/>
      <w:lang w:val="en-US"/>
    </w:rPr>
  </w:style>
  <w:style w:type="paragraph" w:customStyle="1" w:styleId="BPC3Bodynormal">
    <w:name w:val="BPC3 – Body normal"/>
    <w:basedOn w:val="a0"/>
    <w:link w:val="BPC3Bodynormal0"/>
    <w:qFormat/>
    <w:rsid w:val="00946392"/>
    <w:pPr>
      <w:spacing w:after="120"/>
      <w:jc w:val="both"/>
    </w:pPr>
    <w:rPr>
      <w:rFonts w:ascii="Calibri" w:hAnsi="Calibri"/>
      <w:lang w:val="en-US" w:eastAsia="en-US"/>
    </w:rPr>
  </w:style>
  <w:style w:type="character" w:customStyle="1" w:styleId="BPC3Bodynormal0">
    <w:name w:val="BPC3 – Body normal Знак Знак"/>
    <w:link w:val="BPC3Bodynormal"/>
    <w:rsid w:val="00946392"/>
    <w:rPr>
      <w:rFonts w:ascii="Calibri" w:hAnsi="Calibri"/>
      <w:sz w:val="24"/>
      <w:szCs w:val="24"/>
      <w:lang w:val="en-US"/>
    </w:rPr>
  </w:style>
  <w:style w:type="paragraph" w:customStyle="1" w:styleId="BPC3Heading1">
    <w:name w:val="BPC3 – Heading1"/>
    <w:basedOn w:val="BPC3Bodynormal"/>
    <w:next w:val="BPC3Bodyafterheading"/>
    <w:link w:val="BPC3Heading10"/>
    <w:qFormat/>
    <w:rsid w:val="00946392"/>
    <w:pPr>
      <w:numPr>
        <w:numId w:val="25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354781"/>
    <w:pPr>
      <w:keepNext/>
      <w:numPr>
        <w:ilvl w:val="1"/>
        <w:numId w:val="25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946392"/>
    <w:rPr>
      <w:szCs w:val="20"/>
    </w:rPr>
  </w:style>
  <w:style w:type="paragraph" w:customStyle="1" w:styleId="BPC3Bullet2">
    <w:name w:val="BPC3 – Bullet2"/>
    <w:basedOn w:val="a0"/>
    <w:rsid w:val="00946392"/>
    <w:pPr>
      <w:numPr>
        <w:numId w:val="13"/>
      </w:numPr>
      <w:tabs>
        <w:tab w:val="left" w:pos="227"/>
      </w:tabs>
      <w:spacing w:after="120"/>
    </w:pPr>
    <w:rPr>
      <w:rFonts w:ascii="Calibri" w:hAnsi="Calibri"/>
      <w:szCs w:val="20"/>
      <w:lang w:val="en-US" w:eastAsia="en-US"/>
    </w:rPr>
  </w:style>
  <w:style w:type="paragraph" w:customStyle="1" w:styleId="BPC3-web">
    <w:name w:val="BPC3 - web"/>
    <w:basedOn w:val="a0"/>
    <w:rsid w:val="00946392"/>
    <w:pPr>
      <w:jc w:val="right"/>
    </w:pPr>
    <w:rPr>
      <w:rFonts w:ascii="Calibri" w:hAnsi="Calibri"/>
      <w:b/>
      <w:bCs/>
      <w:color w:val="003399"/>
      <w:szCs w:val="20"/>
      <w:lang w:val="en-US"/>
    </w:rPr>
  </w:style>
  <w:style w:type="paragraph" w:customStyle="1" w:styleId="BPC3Tableheadings">
    <w:name w:val="BPC3 – Table headings"/>
    <w:basedOn w:val="a0"/>
    <w:rsid w:val="00946392"/>
    <w:rPr>
      <w:rFonts w:ascii="Calibri" w:hAnsi="Calibri"/>
      <w:b/>
      <w:color w:val="003399"/>
      <w:sz w:val="26"/>
      <w:lang w:val="en-US" w:eastAsia="en-US"/>
    </w:rPr>
  </w:style>
  <w:style w:type="paragraph" w:customStyle="1" w:styleId="BPC3Tablecheckmarks">
    <w:name w:val="BPC3 – Table checkmarks"/>
    <w:basedOn w:val="a0"/>
    <w:rsid w:val="00946392"/>
    <w:pPr>
      <w:jc w:val="center"/>
    </w:pPr>
    <w:rPr>
      <w:rFonts w:ascii="Wingdings" w:hAnsi="Wingdings"/>
      <w:color w:val="003399"/>
      <w:sz w:val="28"/>
      <w:lang w:val="en-US" w:eastAsia="en-US"/>
    </w:rPr>
  </w:style>
  <w:style w:type="table" w:styleId="af8">
    <w:name w:val="Table Grid"/>
    <w:basedOn w:val="a3"/>
    <w:rsid w:val="00946392"/>
    <w:rPr>
      <w:rFonts w:ascii="Calibri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946392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946392"/>
    <w:pPr>
      <w:spacing w:before="60" w:after="60"/>
    </w:pPr>
    <w:rPr>
      <w:rFonts w:ascii="Calibri" w:hAnsi="Calibri"/>
      <w:szCs w:val="20"/>
      <w:lang w:val="en-US"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946392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946392"/>
    <w:pPr>
      <w:keepNext/>
      <w:numPr>
        <w:ilvl w:val="2"/>
        <w:numId w:val="25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46392"/>
    <w:pPr>
      <w:spacing w:after="240"/>
      <w:jc w:val="center"/>
    </w:pPr>
    <w:rPr>
      <w:rFonts w:ascii="Calibri" w:hAnsi="Calibri"/>
      <w:b/>
      <w:i/>
      <w:color w:val="003399"/>
      <w:szCs w:val="28"/>
      <w:lang w:val="en-US" w:eastAsia="en-US"/>
    </w:rPr>
  </w:style>
  <w:style w:type="paragraph" w:customStyle="1" w:styleId="BPC3FigureCaption">
    <w:name w:val="BPC3 – Figure Caption"/>
    <w:basedOn w:val="a0"/>
    <w:rsid w:val="00946392"/>
    <w:pPr>
      <w:numPr>
        <w:numId w:val="15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BPC3Headingoffices">
    <w:name w:val="BPC3 –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styleId="af9">
    <w:name w:val="TOC Heading"/>
    <w:basedOn w:val="1"/>
    <w:next w:val="a0"/>
    <w:uiPriority w:val="39"/>
    <w:unhideWhenUsed/>
    <w:qFormat/>
    <w:rsid w:val="00946392"/>
    <w:pPr>
      <w:pageBreakBefore w:val="0"/>
      <w:suppressAutoHyphens w:val="0"/>
      <w:spacing w:before="480" w:after="0" w:line="276" w:lineRule="auto"/>
      <w:ind w:left="432" w:hanging="432"/>
      <w:outlineLvl w:val="9"/>
    </w:pPr>
    <w:rPr>
      <w:rFonts w:ascii="Cambria" w:hAnsi="Cambria"/>
      <w:bCs/>
      <w:color w:val="365F91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946392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46392"/>
    <w:pPr>
      <w:numPr>
        <w:numId w:val="12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val="en-US" w:eastAsia="en-US"/>
    </w:rPr>
  </w:style>
  <w:style w:type="character" w:customStyle="1" w:styleId="BPC3Bullet1bold0">
    <w:name w:val="BPC3 – Bullet1 bold Знак Знак"/>
    <w:link w:val="BPC3Bullet1bold"/>
    <w:rsid w:val="00946392"/>
    <w:rPr>
      <w:rFonts w:ascii="Calibri" w:hAnsi="Calibri"/>
      <w:b/>
      <w:bCs/>
      <w:sz w:val="24"/>
      <w:lang w:val="en-US"/>
    </w:rPr>
  </w:style>
  <w:style w:type="character" w:customStyle="1" w:styleId="BPC3Bullet10">
    <w:name w:val="BPC3 – Bullet1 Знак Знак"/>
    <w:basedOn w:val="BPC3Bullet1bold0"/>
    <w:link w:val="BPC3Bullet1"/>
    <w:rsid w:val="00946392"/>
    <w:rPr>
      <w:rFonts w:ascii="Calibri" w:hAnsi="Calibri"/>
      <w:b w:val="0"/>
      <w:bCs w:val="0"/>
      <w:sz w:val="24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946392"/>
    <w:pPr>
      <w:ind w:left="480"/>
    </w:pPr>
    <w:rPr>
      <w:rFonts w:asciiTheme="minorHAnsi" w:hAnsiTheme="minorHAnsi" w:cstheme="minorHAnsi"/>
      <w:i/>
      <w:iCs/>
      <w:sz w:val="20"/>
      <w:szCs w:val="20"/>
      <w:lang w:val="en-US"/>
    </w:rPr>
  </w:style>
  <w:style w:type="paragraph" w:styleId="42">
    <w:name w:val="toc 4"/>
    <w:basedOn w:val="a0"/>
    <w:next w:val="a0"/>
    <w:autoRedefine/>
    <w:uiPriority w:val="39"/>
    <w:rsid w:val="00946392"/>
    <w:pPr>
      <w:ind w:left="720"/>
    </w:pPr>
    <w:rPr>
      <w:rFonts w:asciiTheme="minorHAnsi" w:hAnsiTheme="minorHAnsi" w:cstheme="minorHAnsi"/>
      <w:sz w:val="18"/>
      <w:szCs w:val="18"/>
      <w:lang w:val="en-US"/>
    </w:rPr>
  </w:style>
  <w:style w:type="paragraph" w:customStyle="1" w:styleId="BPC3Bodyoffices">
    <w:name w:val="BPC3 – Body offices"/>
    <w:basedOn w:val="BPC3Headingoffices"/>
    <w:rsid w:val="00946392"/>
    <w:rPr>
      <w:b w:val="0"/>
      <w:lang w:val="fr-FR"/>
    </w:rPr>
  </w:style>
  <w:style w:type="paragraph" w:customStyle="1" w:styleId="BPC3Headingsummary">
    <w:name w:val="BPC3 – Heading summary"/>
    <w:basedOn w:val="a0"/>
    <w:rsid w:val="00946392"/>
    <w:rPr>
      <w:rFonts w:ascii="Calibri" w:hAnsi="Calibri"/>
      <w:b/>
      <w:bCs/>
      <w:caps/>
      <w:szCs w:val="20"/>
      <w:lang w:val="en-US" w:eastAsia="en-US"/>
    </w:rPr>
  </w:style>
  <w:style w:type="paragraph" w:customStyle="1" w:styleId="BPC3Bulletsummary">
    <w:name w:val="BPC3 – Bullet summary"/>
    <w:basedOn w:val="a0"/>
    <w:link w:val="BPC3Bulletsummary0"/>
    <w:rsid w:val="00946392"/>
    <w:pPr>
      <w:numPr>
        <w:numId w:val="14"/>
      </w:numPr>
      <w:spacing w:before="60" w:after="60"/>
    </w:pPr>
    <w:rPr>
      <w:rFonts w:ascii="Calibri" w:hAnsi="Calibri"/>
      <w:szCs w:val="20"/>
      <w:lang w:val="en-US" w:eastAsia="en-US"/>
    </w:rPr>
  </w:style>
  <w:style w:type="character" w:customStyle="1" w:styleId="BPC3Bulletsummary0">
    <w:name w:val="BPC3 – Bullet summary Знак Знак"/>
    <w:link w:val="BPC3Bulletsummary"/>
    <w:rsid w:val="00946392"/>
    <w:rPr>
      <w:rFonts w:ascii="Calibri" w:hAnsi="Calibri"/>
      <w:sz w:val="24"/>
      <w:lang w:val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946392"/>
    <w:pPr>
      <w:numPr>
        <w:numId w:val="16"/>
      </w:numPr>
    </w:pPr>
  </w:style>
  <w:style w:type="numbering" w:customStyle="1" w:styleId="10">
    <w:name w:val="Стиль1"/>
    <w:uiPriority w:val="99"/>
    <w:rsid w:val="00946392"/>
    <w:pPr>
      <w:numPr>
        <w:numId w:val="19"/>
      </w:numPr>
    </w:pPr>
  </w:style>
  <w:style w:type="numbering" w:customStyle="1" w:styleId="20">
    <w:name w:val="Стиль2"/>
    <w:uiPriority w:val="99"/>
    <w:rsid w:val="00946392"/>
    <w:pPr>
      <w:numPr>
        <w:numId w:val="20"/>
      </w:numPr>
    </w:pPr>
  </w:style>
  <w:style w:type="numbering" w:customStyle="1" w:styleId="30">
    <w:name w:val="Стиль3"/>
    <w:uiPriority w:val="99"/>
    <w:rsid w:val="00946392"/>
    <w:pPr>
      <w:numPr>
        <w:numId w:val="21"/>
      </w:numPr>
    </w:pPr>
  </w:style>
  <w:style w:type="numbering" w:customStyle="1" w:styleId="40">
    <w:name w:val="Стиль4"/>
    <w:uiPriority w:val="99"/>
    <w:rsid w:val="00946392"/>
    <w:pPr>
      <w:numPr>
        <w:numId w:val="22"/>
      </w:numPr>
    </w:pPr>
  </w:style>
  <w:style w:type="numbering" w:customStyle="1" w:styleId="51">
    <w:name w:val="Стиль5"/>
    <w:uiPriority w:val="99"/>
    <w:rsid w:val="00946392"/>
    <w:pPr>
      <w:numPr>
        <w:numId w:val="23"/>
      </w:numPr>
    </w:pPr>
  </w:style>
  <w:style w:type="character" w:customStyle="1" w:styleId="Heading3Char">
    <w:name w:val="Heading 3 Char"/>
    <w:basedOn w:val="a2"/>
    <w:locked/>
    <w:rsid w:val="00946392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customStyle="1" w:styleId="BPC1-covertitle">
    <w:name w:val="BPC1 - cover title"/>
    <w:basedOn w:val="a0"/>
    <w:rsid w:val="00946392"/>
    <w:pPr>
      <w:spacing w:before="8400"/>
      <w:ind w:left="851"/>
      <w:jc w:val="center"/>
    </w:pPr>
    <w:rPr>
      <w:rFonts w:ascii="Calibri" w:hAnsi="Calibri"/>
      <w:sz w:val="48"/>
      <w:szCs w:val="48"/>
      <w:lang w:val="en-US" w:eastAsia="en-US"/>
    </w:rPr>
  </w:style>
  <w:style w:type="paragraph" w:customStyle="1" w:styleId="BPC1-subhead">
    <w:name w:val="BPC1 - subhead"/>
    <w:basedOn w:val="a0"/>
    <w:rsid w:val="00946392"/>
    <w:pPr>
      <w:spacing w:before="120"/>
      <w:ind w:left="851"/>
      <w:jc w:val="center"/>
    </w:pPr>
    <w:rPr>
      <w:rFonts w:ascii="Calibri" w:hAnsi="Calibri"/>
      <w:i/>
      <w:iCs/>
      <w:szCs w:val="20"/>
      <w:lang w:val="en-US" w:eastAsia="en-US"/>
    </w:rPr>
  </w:style>
  <w:style w:type="paragraph" w:customStyle="1" w:styleId="BPC1-request">
    <w:name w:val="BPC1 - request"/>
    <w:basedOn w:val="a0"/>
    <w:rsid w:val="00946392"/>
    <w:pPr>
      <w:spacing w:before="600"/>
      <w:ind w:left="851"/>
      <w:jc w:val="center"/>
    </w:pPr>
    <w:rPr>
      <w:rFonts w:ascii="Calibri" w:hAnsi="Calibri"/>
      <w:sz w:val="20"/>
      <w:szCs w:val="20"/>
      <w:lang w:val="en-US" w:eastAsia="en-US"/>
    </w:rPr>
  </w:style>
  <w:style w:type="paragraph" w:customStyle="1" w:styleId="BPC-legaleze">
    <w:name w:val="BPC - legaleze"/>
    <w:basedOn w:val="a0"/>
    <w:rsid w:val="00946392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customStyle="1" w:styleId="BPC2-ToCheader">
    <w:name w:val="BPC2 - ToC header"/>
    <w:basedOn w:val="a0"/>
    <w:rsid w:val="00946392"/>
    <w:pPr>
      <w:spacing w:after="480"/>
    </w:pPr>
    <w:rPr>
      <w:rFonts w:ascii="Calibri" w:hAnsi="Calibri"/>
      <w:color w:val="000000"/>
      <w:sz w:val="48"/>
      <w:szCs w:val="48"/>
      <w:lang w:val="en-US" w:eastAsia="en-US"/>
    </w:rPr>
  </w:style>
  <w:style w:type="character" w:styleId="afa">
    <w:name w:val="Hyperlink"/>
    <w:basedOn w:val="a2"/>
    <w:uiPriority w:val="99"/>
    <w:rsid w:val="00946392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946392"/>
    <w:pPr>
      <w:spacing w:after="120"/>
      <w:jc w:val="both"/>
    </w:pPr>
    <w:rPr>
      <w:rFonts w:ascii="Calibri" w:hAnsi="Calibri"/>
      <w:sz w:val="20"/>
      <w:lang w:val="en-US" w:eastAsia="en-US"/>
    </w:rPr>
  </w:style>
  <w:style w:type="character" w:customStyle="1" w:styleId="BPC3-bodycopynormal0">
    <w:name w:val="BPC3 - body copy normal Знак Знак"/>
    <w:basedOn w:val="a2"/>
    <w:link w:val="BPC3-bodycopynormal"/>
    <w:locked/>
    <w:rsid w:val="00946392"/>
    <w:rPr>
      <w:rFonts w:ascii="Calibri" w:hAnsi="Calibri"/>
      <w:szCs w:val="24"/>
      <w:lang w:val="en-US"/>
    </w:rPr>
  </w:style>
  <w:style w:type="paragraph" w:customStyle="1" w:styleId="BPC3-Heading1">
    <w:name w:val="BPC3 - Heading1"/>
    <w:basedOn w:val="BPC3-bodycopynormal"/>
    <w:rsid w:val="00946392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946392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46392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946392"/>
    <w:pPr>
      <w:spacing w:after="120"/>
      <w:ind w:left="1080" w:hanging="360"/>
    </w:pPr>
    <w:rPr>
      <w:rFonts w:ascii="Calibri" w:hAnsi="Calibri"/>
      <w:sz w:val="20"/>
      <w:szCs w:val="20"/>
      <w:lang w:val="en-US" w:eastAsia="en-US"/>
    </w:rPr>
  </w:style>
  <w:style w:type="paragraph" w:customStyle="1" w:styleId="BPC3-bullet1">
    <w:name w:val="BPC3 - bullet1"/>
    <w:basedOn w:val="a0"/>
    <w:rsid w:val="00946392"/>
    <w:pPr>
      <w:spacing w:before="60" w:after="60"/>
      <w:ind w:left="259" w:hanging="259"/>
    </w:pPr>
    <w:rPr>
      <w:rFonts w:ascii="Calibri" w:hAnsi="Calibri"/>
      <w:sz w:val="20"/>
      <w:szCs w:val="20"/>
      <w:lang w:val="en-US" w:eastAsia="en-US"/>
    </w:rPr>
  </w:style>
  <w:style w:type="paragraph" w:customStyle="1" w:styleId="BPC3-Tableheadings">
    <w:name w:val="BPC3 - Table headings"/>
    <w:basedOn w:val="a0"/>
    <w:rsid w:val="00946392"/>
    <w:rPr>
      <w:rFonts w:ascii="Calibri" w:hAnsi="Calibri"/>
      <w:b/>
      <w:sz w:val="20"/>
      <w:lang w:val="en-US" w:eastAsia="en-US"/>
    </w:rPr>
  </w:style>
  <w:style w:type="paragraph" w:customStyle="1" w:styleId="BPC3-Fullysupported">
    <w:name w:val="BPC3 - Fully supported"/>
    <w:basedOn w:val="a0"/>
    <w:link w:val="BPC3-Fullysupported0"/>
    <w:rsid w:val="00946392"/>
    <w:pPr>
      <w:spacing w:before="60" w:after="60"/>
    </w:pPr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-checkmarks">
    <w:name w:val="BPC - checkmarks"/>
    <w:basedOn w:val="a0"/>
    <w:rsid w:val="00946392"/>
    <w:pPr>
      <w:jc w:val="center"/>
    </w:pPr>
    <w:rPr>
      <w:rFonts w:ascii="Wingdings" w:hAnsi="Wingdings"/>
      <w:color w:val="000080"/>
      <w:lang w:val="en-US" w:eastAsia="en-US"/>
    </w:rPr>
  </w:style>
  <w:style w:type="character" w:customStyle="1" w:styleId="BPC3-Fullysupported0">
    <w:name w:val="BPC3 - Fully supported Знак Знак"/>
    <w:basedOn w:val="a2"/>
    <w:link w:val="BPC3-Fullysupported"/>
    <w:locked/>
    <w:rsid w:val="00946392"/>
    <w:rPr>
      <w:rFonts w:ascii="Calibri" w:hAnsi="Calibri"/>
      <w:color w:val="808080"/>
      <w:sz w:val="18"/>
      <w:szCs w:val="18"/>
      <w:lang w:val="en-US"/>
    </w:rPr>
  </w:style>
  <w:style w:type="paragraph" w:customStyle="1" w:styleId="BPC3-subhead1">
    <w:name w:val="BPC3 - subhead1"/>
    <w:basedOn w:val="BPC3-bodyafterheading"/>
    <w:rsid w:val="00946392"/>
  </w:style>
  <w:style w:type="paragraph" w:customStyle="1" w:styleId="BPC3-tableitems">
    <w:name w:val="BPC3 - table items"/>
    <w:basedOn w:val="a0"/>
    <w:rsid w:val="00946392"/>
    <w:rPr>
      <w:rFonts w:ascii="Calibri" w:hAnsi="Calibri"/>
      <w:sz w:val="20"/>
      <w:szCs w:val="20"/>
      <w:lang w:val="en-US" w:eastAsia="en-US"/>
    </w:rPr>
  </w:style>
  <w:style w:type="paragraph" w:customStyle="1" w:styleId="BPC3-subhead2">
    <w:name w:val="BPC3 - subhead2"/>
    <w:basedOn w:val="BPC3-bodyafterheading"/>
    <w:rsid w:val="00946392"/>
  </w:style>
  <w:style w:type="paragraph" w:customStyle="1" w:styleId="BPC3-Heading3">
    <w:name w:val="BPC3 - Heading3"/>
    <w:basedOn w:val="BPC3-bodycopynormal"/>
    <w:rsid w:val="00946392"/>
    <w:pPr>
      <w:numPr>
        <w:numId w:val="42"/>
      </w:numPr>
      <w:tabs>
        <w:tab w:val="num" w:pos="360"/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46392"/>
    <w:pPr>
      <w:spacing w:after="240"/>
    </w:pPr>
    <w:rPr>
      <w:rFonts w:ascii="Calibri" w:hAnsi="Calibri"/>
      <w:b/>
      <w:i/>
      <w:color w:val="3366FF"/>
      <w:sz w:val="28"/>
      <w:szCs w:val="28"/>
      <w:lang w:val="en-US" w:eastAsia="en-US"/>
    </w:rPr>
  </w:style>
  <w:style w:type="paragraph" w:customStyle="1" w:styleId="BPC3-caption">
    <w:name w:val="BPC3 - caption"/>
    <w:basedOn w:val="a0"/>
    <w:rsid w:val="00946392"/>
    <w:pPr>
      <w:spacing w:before="120" w:after="240"/>
    </w:pPr>
    <w:rPr>
      <w:rFonts w:ascii="Calibri" w:hAnsi="Calibri"/>
      <w:i/>
      <w:iCs/>
      <w:sz w:val="16"/>
      <w:szCs w:val="20"/>
      <w:lang w:val="en-US" w:eastAsia="en-US"/>
    </w:rPr>
  </w:style>
  <w:style w:type="paragraph" w:customStyle="1" w:styleId="BPC-headingoffices">
    <w:name w:val="BPC -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customStyle="1" w:styleId="BPC-bullet">
    <w:name w:val="BPC - bullet"/>
    <w:basedOn w:val="a0"/>
    <w:link w:val="BPC-bullet0"/>
    <w:rsid w:val="00946392"/>
    <w:pPr>
      <w:spacing w:after="180"/>
      <w:ind w:left="288" w:hanging="288"/>
    </w:pPr>
    <w:rPr>
      <w:rFonts w:ascii="Verdana" w:hAnsi="Verdana"/>
      <w:sz w:val="20"/>
      <w:szCs w:val="20"/>
      <w:lang w:val="en-US" w:eastAsia="en-US"/>
    </w:rPr>
  </w:style>
  <w:style w:type="character" w:customStyle="1" w:styleId="BPC-bullet0">
    <w:name w:val="BPC - bullet Знак Знак"/>
    <w:basedOn w:val="a2"/>
    <w:link w:val="BPC-bullet"/>
    <w:locked/>
    <w:rsid w:val="00946392"/>
    <w:rPr>
      <w:rFonts w:ascii="Verdana" w:hAnsi="Verdana"/>
      <w:lang w:val="en-US"/>
    </w:rPr>
  </w:style>
  <w:style w:type="paragraph" w:customStyle="1" w:styleId="BPC-bullet1">
    <w:name w:val="Стиль BPC - bullet + полужирный"/>
    <w:basedOn w:val="BPC-bullet"/>
    <w:link w:val="BPC-bullet2"/>
    <w:rsid w:val="00946392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946392"/>
    <w:rPr>
      <w:rFonts w:ascii="Calibri" w:hAnsi="Calibri"/>
      <w:b/>
      <w:bCs/>
      <w:lang w:val="en-US"/>
    </w:rPr>
  </w:style>
  <w:style w:type="character" w:customStyle="1" w:styleId="BPC-web">
    <w:name w:val="BPC - web"/>
    <w:basedOn w:val="a2"/>
    <w:rsid w:val="00946392"/>
    <w:rPr>
      <w:rFonts w:cs="Times New Roman"/>
      <w:b/>
      <w:color w:val="000080"/>
    </w:rPr>
  </w:style>
  <w:style w:type="character" w:styleId="afb">
    <w:name w:val="Strong"/>
    <w:aliases w:val="TITLE"/>
    <w:basedOn w:val="a2"/>
    <w:uiPriority w:val="22"/>
    <w:qFormat/>
    <w:rsid w:val="00946392"/>
    <w:rPr>
      <w:rFonts w:cs="Times New Roman"/>
      <w:b/>
      <w:bCs/>
    </w:rPr>
  </w:style>
  <w:style w:type="character" w:styleId="afc">
    <w:name w:val="Emphasis"/>
    <w:basedOn w:val="a2"/>
    <w:qFormat/>
    <w:rsid w:val="00946392"/>
    <w:rPr>
      <w:rFonts w:ascii="Calibri" w:hAnsi="Calibri" w:cs="Times New Roman"/>
      <w:b/>
      <w:i/>
      <w:iCs/>
    </w:rPr>
  </w:style>
  <w:style w:type="paragraph" w:styleId="afd">
    <w:name w:val="No Spacing"/>
    <w:basedOn w:val="a0"/>
    <w:rsid w:val="00946392"/>
    <w:rPr>
      <w:rFonts w:ascii="Calibri" w:hAnsi="Calibri"/>
      <w:szCs w:val="32"/>
      <w:lang w:val="en-US" w:eastAsia="en-US"/>
    </w:rPr>
  </w:style>
  <w:style w:type="paragraph" w:styleId="afe">
    <w:name w:val="List Paragraph"/>
    <w:basedOn w:val="a0"/>
    <w:uiPriority w:val="34"/>
    <w:qFormat/>
    <w:rsid w:val="00946392"/>
    <w:pPr>
      <w:ind w:left="720"/>
      <w:contextualSpacing/>
    </w:pPr>
    <w:rPr>
      <w:rFonts w:ascii="Calibri" w:hAnsi="Calibri"/>
      <w:lang w:val="en-US" w:eastAsia="en-US"/>
    </w:rPr>
  </w:style>
  <w:style w:type="paragraph" w:styleId="23">
    <w:name w:val="Quote"/>
    <w:basedOn w:val="a0"/>
    <w:next w:val="a0"/>
    <w:link w:val="24"/>
    <w:qFormat/>
    <w:rsid w:val="00946392"/>
    <w:rPr>
      <w:rFonts w:ascii="Calibri" w:hAnsi="Calibri"/>
      <w:i/>
      <w:lang w:val="en-US" w:eastAsia="en-US"/>
    </w:rPr>
  </w:style>
  <w:style w:type="character" w:customStyle="1" w:styleId="24">
    <w:name w:val="Цитата 2 Знак"/>
    <w:basedOn w:val="a2"/>
    <w:link w:val="23"/>
    <w:rsid w:val="00946392"/>
    <w:rPr>
      <w:rFonts w:ascii="Calibri" w:hAnsi="Calibri"/>
      <w:i/>
      <w:sz w:val="24"/>
      <w:szCs w:val="24"/>
      <w:lang w:val="en-US"/>
    </w:rPr>
  </w:style>
  <w:style w:type="paragraph" w:styleId="aff">
    <w:name w:val="Intense Quote"/>
    <w:basedOn w:val="a0"/>
    <w:next w:val="a0"/>
    <w:link w:val="aff0"/>
    <w:uiPriority w:val="30"/>
    <w:qFormat/>
    <w:rsid w:val="00946392"/>
    <w:pPr>
      <w:ind w:left="720" w:right="720"/>
    </w:pPr>
    <w:rPr>
      <w:rFonts w:ascii="Calibri" w:hAnsi="Calibri"/>
      <w:b/>
      <w:i/>
      <w:szCs w:val="22"/>
      <w:lang w:val="en-US" w:eastAsia="en-US"/>
    </w:rPr>
  </w:style>
  <w:style w:type="character" w:customStyle="1" w:styleId="aff0">
    <w:name w:val="Выделенная цитата Знак"/>
    <w:basedOn w:val="a2"/>
    <w:link w:val="aff"/>
    <w:uiPriority w:val="30"/>
    <w:rsid w:val="00946392"/>
    <w:rPr>
      <w:rFonts w:ascii="Calibri" w:hAnsi="Calibri"/>
      <w:b/>
      <w:i/>
      <w:sz w:val="24"/>
      <w:szCs w:val="22"/>
      <w:lang w:val="en-US"/>
    </w:rPr>
  </w:style>
  <w:style w:type="character" w:styleId="aff1">
    <w:name w:val="Subtle Emphasis"/>
    <w:basedOn w:val="a2"/>
    <w:qFormat/>
    <w:rsid w:val="00946392"/>
    <w:rPr>
      <w:rFonts w:cs="Times New Roman"/>
      <w:i/>
      <w:color w:val="5A5A5A"/>
    </w:rPr>
  </w:style>
  <w:style w:type="character" w:styleId="aff2">
    <w:name w:val="Intense Emphasis"/>
    <w:basedOn w:val="a2"/>
    <w:qFormat/>
    <w:rsid w:val="00946392"/>
    <w:rPr>
      <w:rFonts w:cs="Times New Roman"/>
      <w:b/>
      <w:i/>
      <w:sz w:val="24"/>
      <w:szCs w:val="24"/>
      <w:u w:val="single"/>
    </w:rPr>
  </w:style>
  <w:style w:type="character" w:styleId="aff3">
    <w:name w:val="Subtle Reference"/>
    <w:basedOn w:val="a2"/>
    <w:qFormat/>
    <w:rsid w:val="00946392"/>
    <w:rPr>
      <w:rFonts w:cs="Times New Roman"/>
      <w:sz w:val="24"/>
      <w:szCs w:val="24"/>
      <w:u w:val="single"/>
    </w:rPr>
  </w:style>
  <w:style w:type="character" w:styleId="aff4">
    <w:name w:val="Intense Reference"/>
    <w:basedOn w:val="a2"/>
    <w:rsid w:val="00946392"/>
    <w:rPr>
      <w:rFonts w:cs="Times New Roman"/>
      <w:b/>
      <w:sz w:val="24"/>
      <w:u w:val="single"/>
    </w:rPr>
  </w:style>
  <w:style w:type="character" w:styleId="aff5">
    <w:name w:val="Book Title"/>
    <w:basedOn w:val="a2"/>
    <w:rsid w:val="00946392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946392"/>
    <w:pPr>
      <w:ind w:firstLine="709"/>
      <w:jc w:val="both"/>
    </w:pPr>
    <w:rPr>
      <w:rFonts w:ascii="Arial" w:hAnsi="Arial"/>
      <w:sz w:val="22"/>
      <w:szCs w:val="28"/>
      <w:lang w:val="en-US" w:eastAsia="ru-RU"/>
    </w:rPr>
  </w:style>
  <w:style w:type="character" w:customStyle="1" w:styleId="proposal0">
    <w:name w:val="proposal Знак"/>
    <w:basedOn w:val="a2"/>
    <w:link w:val="proposal"/>
    <w:locked/>
    <w:rsid w:val="00946392"/>
    <w:rPr>
      <w:rFonts w:ascii="Arial" w:hAnsi="Arial"/>
      <w:sz w:val="22"/>
      <w:szCs w:val="28"/>
      <w:lang w:val="en-US" w:eastAsia="ru-RU"/>
    </w:rPr>
  </w:style>
  <w:style w:type="paragraph" w:styleId="33">
    <w:name w:val="Body Text 3"/>
    <w:aliases w:val="Body Text 3 Char"/>
    <w:basedOn w:val="a0"/>
    <w:link w:val="34"/>
    <w:autoRedefine/>
    <w:rsid w:val="00946392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val="en-US" w:eastAsia="en-US"/>
    </w:rPr>
  </w:style>
  <w:style w:type="character" w:customStyle="1" w:styleId="34">
    <w:name w:val="Основной текст 3 Знак"/>
    <w:aliases w:val="Body Text 3 Char Знак"/>
    <w:basedOn w:val="a2"/>
    <w:link w:val="33"/>
    <w:rsid w:val="00946392"/>
    <w:rPr>
      <w:rFonts w:ascii="Arial (W1)" w:hAnsi="Arial (W1)"/>
      <w:sz w:val="24"/>
      <w:szCs w:val="24"/>
      <w:lang w:val="en-US"/>
    </w:rPr>
  </w:style>
  <w:style w:type="paragraph" w:customStyle="1" w:styleId="Bulletlevel1">
    <w:name w:val="Bullet level 1"/>
    <w:basedOn w:val="a0"/>
    <w:link w:val="Bulletlevel1Char"/>
    <w:rsid w:val="00946392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val="en-US" w:eastAsia="en-US"/>
    </w:rPr>
  </w:style>
  <w:style w:type="character" w:customStyle="1" w:styleId="Bulletlevel1Char">
    <w:name w:val="Bullet level 1 Char"/>
    <w:basedOn w:val="a2"/>
    <w:link w:val="Bulletlevel1"/>
    <w:locked/>
    <w:rsid w:val="00946392"/>
    <w:rPr>
      <w:rFonts w:ascii="Arial" w:hAnsi="Arial"/>
      <w:sz w:val="22"/>
      <w:szCs w:val="24"/>
      <w:lang w:val="en-US"/>
    </w:rPr>
  </w:style>
  <w:style w:type="paragraph" w:customStyle="1" w:styleId="Dense">
    <w:name w:val="Dense"/>
    <w:basedOn w:val="a0"/>
    <w:rsid w:val="00946392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val="en-US"/>
    </w:rPr>
  </w:style>
  <w:style w:type="paragraph" w:styleId="aff6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946392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val="en-US" w:eastAsia="he-IL" w:bidi="he-IL"/>
    </w:rPr>
  </w:style>
  <w:style w:type="paragraph" w:styleId="25">
    <w:name w:val="Body Text 2"/>
    <w:basedOn w:val="a0"/>
    <w:link w:val="26"/>
    <w:rsid w:val="00946392"/>
    <w:pPr>
      <w:spacing w:after="120" w:line="480" w:lineRule="auto"/>
    </w:pPr>
    <w:rPr>
      <w:noProof/>
      <w:sz w:val="20"/>
      <w:szCs w:val="20"/>
      <w:lang w:val="en-US" w:eastAsia="en-US"/>
    </w:rPr>
  </w:style>
  <w:style w:type="character" w:customStyle="1" w:styleId="26">
    <w:name w:val="Основной текст 2 Знак"/>
    <w:basedOn w:val="a2"/>
    <w:link w:val="25"/>
    <w:rsid w:val="00946392"/>
    <w:rPr>
      <w:noProof/>
      <w:lang w:val="en-US"/>
    </w:rPr>
  </w:style>
  <w:style w:type="paragraph" w:styleId="aff7">
    <w:name w:val="List Bullet"/>
    <w:basedOn w:val="a0"/>
    <w:autoRedefine/>
    <w:rsid w:val="00946392"/>
    <w:pPr>
      <w:tabs>
        <w:tab w:val="num" w:pos="360"/>
      </w:tabs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7">
    <w:name w:val="List Bullet 2"/>
    <w:basedOn w:val="a0"/>
    <w:autoRedefine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5">
    <w:name w:val="List Bullet 3"/>
    <w:basedOn w:val="a0"/>
    <w:autoRedefine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3">
    <w:name w:val="List Bullet 4"/>
    <w:basedOn w:val="a0"/>
    <w:autoRedefine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53">
    <w:name w:val="List Bullet 5"/>
    <w:basedOn w:val="a0"/>
    <w:autoRedefine/>
    <w:rsid w:val="00946392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val="en-US" w:eastAsia="en-US"/>
    </w:rPr>
  </w:style>
  <w:style w:type="paragraph" w:styleId="aff8">
    <w:name w:val="List Number"/>
    <w:basedOn w:val="a0"/>
    <w:rsid w:val="00946392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8">
    <w:name w:val="List Number 2"/>
    <w:basedOn w:val="a0"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6">
    <w:name w:val="List Number 3"/>
    <w:basedOn w:val="a0"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4">
    <w:name w:val="List Number 4"/>
    <w:basedOn w:val="a0"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aff9">
    <w:name w:val="envelope address"/>
    <w:basedOn w:val="a0"/>
    <w:rsid w:val="00946392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val="en-US" w:eastAsia="en-US"/>
    </w:rPr>
  </w:style>
  <w:style w:type="paragraph" w:customStyle="1" w:styleId="prbullet1">
    <w:name w:val="prbullet1**"/>
    <w:basedOn w:val="a0"/>
    <w:next w:val="a0"/>
    <w:rsid w:val="00946392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a">
    <w:name w:val="Body Text Indent"/>
    <w:basedOn w:val="a0"/>
    <w:link w:val="affb"/>
    <w:rsid w:val="00946392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b">
    <w:name w:val="Основной текст с отступом Знак"/>
    <w:basedOn w:val="a2"/>
    <w:link w:val="affa"/>
    <w:rsid w:val="00946392"/>
    <w:rPr>
      <w:rFonts w:ascii="Arial" w:hAnsi="Arial"/>
      <w:szCs w:val="24"/>
      <w:lang w:val="en-GB"/>
    </w:rPr>
  </w:style>
  <w:style w:type="paragraph" w:styleId="29">
    <w:name w:val="Body Text Indent 2"/>
    <w:basedOn w:val="a0"/>
    <w:link w:val="2a"/>
    <w:rsid w:val="00946392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val="en-US" w:eastAsia="en-US"/>
    </w:rPr>
  </w:style>
  <w:style w:type="character" w:customStyle="1" w:styleId="2a">
    <w:name w:val="Основной текст с отступом 2 Знак"/>
    <w:basedOn w:val="a2"/>
    <w:link w:val="29"/>
    <w:rsid w:val="00946392"/>
    <w:rPr>
      <w:rFonts w:ascii="Comic Sans MS" w:hAnsi="Comic Sans MS"/>
      <w:lang w:val="en-US"/>
    </w:rPr>
  </w:style>
  <w:style w:type="character" w:styleId="affc">
    <w:name w:val="page number"/>
    <w:aliases w:val="pn"/>
    <w:basedOn w:val="a2"/>
    <w:rsid w:val="00946392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946392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946392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946392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946392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946392"/>
    <w:pPr>
      <w:ind w:left="1760"/>
    </w:pPr>
    <w:rPr>
      <w:rFonts w:ascii="Arial" w:hAnsi="Arial"/>
      <w:sz w:val="20"/>
      <w:lang w:val="en-GB" w:eastAsia="en-US"/>
    </w:rPr>
  </w:style>
  <w:style w:type="character" w:styleId="affd">
    <w:name w:val="FollowedHyperlink"/>
    <w:basedOn w:val="a2"/>
    <w:rsid w:val="00946392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946392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2"/>
    <w:link w:val="37"/>
    <w:rsid w:val="00946392"/>
    <w:rPr>
      <w:rFonts w:ascii="Arial" w:hAnsi="Arial"/>
      <w:szCs w:val="24"/>
      <w:lang w:val="en-GB"/>
    </w:rPr>
  </w:style>
  <w:style w:type="paragraph" w:styleId="13">
    <w:name w:val="index 1"/>
    <w:basedOn w:val="a0"/>
    <w:next w:val="a0"/>
    <w:autoRedefine/>
    <w:rsid w:val="00946392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946392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946392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946392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946392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946392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946392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946392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946392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e">
    <w:name w:val="index heading"/>
    <w:basedOn w:val="a0"/>
    <w:next w:val="13"/>
    <w:rsid w:val="00946392"/>
    <w:rPr>
      <w:rFonts w:ascii="Arial" w:hAnsi="Arial"/>
      <w:sz w:val="20"/>
      <w:lang w:val="en-GB" w:eastAsia="en-US"/>
    </w:rPr>
  </w:style>
  <w:style w:type="paragraph" w:styleId="afff">
    <w:name w:val="Normal (Web)"/>
    <w:basedOn w:val="a0"/>
    <w:rsid w:val="00946392"/>
    <w:pPr>
      <w:spacing w:before="100" w:beforeAutospacing="1" w:after="100" w:afterAutospacing="1"/>
    </w:pPr>
    <w:rPr>
      <w:rFonts w:ascii="Verdana" w:hAnsi="Verdana"/>
      <w:color w:val="000000"/>
      <w:lang w:val="en-US" w:eastAsia="en-US"/>
    </w:rPr>
  </w:style>
  <w:style w:type="paragraph" w:customStyle="1" w:styleId="Header3">
    <w:name w:val="Header3"/>
    <w:rsid w:val="00946392"/>
    <w:pPr>
      <w:spacing w:before="80" w:line="240" w:lineRule="exact"/>
    </w:pPr>
    <w:rPr>
      <w:b/>
      <w:lang w:val="en-GB"/>
    </w:rPr>
  </w:style>
  <w:style w:type="paragraph" w:customStyle="1" w:styleId="TableText">
    <w:name w:val="Table Text"/>
    <w:basedOn w:val="a0"/>
    <w:rsid w:val="00946392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946392"/>
    <w:pPr>
      <w:numPr>
        <w:numId w:val="27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"/>
    <w:autoRedefine/>
    <w:rsid w:val="00946392"/>
    <w:pPr>
      <w:keepNext w:val="0"/>
      <w:keepLines w:val="0"/>
      <w:pageBreakBefore w:val="0"/>
      <w:numPr>
        <w:numId w:val="0"/>
      </w:numPr>
      <w:tabs>
        <w:tab w:val="num" w:pos="340"/>
      </w:tabs>
      <w:suppressAutoHyphens w:val="0"/>
      <w:spacing w:before="240" w:line="240" w:lineRule="auto"/>
      <w:ind w:left="340" w:hanging="340"/>
      <w:jc w:val="center"/>
    </w:pPr>
    <w:rPr>
      <w:rFonts w:ascii="Arial" w:hAnsi="Arial"/>
      <w:bCs/>
      <w:color w:val="00008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946392"/>
    <w:pPr>
      <w:numPr>
        <w:ilvl w:val="1"/>
        <w:numId w:val="26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2"/>
    <w:rsid w:val="00946392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946392"/>
  </w:style>
  <w:style w:type="paragraph" w:customStyle="1" w:styleId="BulletSpace">
    <w:name w:val="Bullet Space"/>
    <w:basedOn w:val="a0"/>
    <w:rsid w:val="00946392"/>
    <w:pPr>
      <w:spacing w:after="120"/>
      <w:ind w:left="360" w:hanging="360"/>
    </w:pPr>
    <w:rPr>
      <w:rFonts w:ascii="MyriaMM" w:hAnsi="MyriaMM"/>
      <w:sz w:val="22"/>
      <w:szCs w:val="20"/>
      <w:lang w:val="en-US" w:eastAsia="en-US"/>
    </w:rPr>
  </w:style>
  <w:style w:type="paragraph" w:customStyle="1" w:styleId="headingR">
    <w:name w:val="heading R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"/>
    <w:rsid w:val="00946392"/>
    <w:pPr>
      <w:keepNext w:val="0"/>
      <w:numPr>
        <w:ilvl w:val="0"/>
        <w:numId w:val="0"/>
      </w:numPr>
      <w:suppressAutoHyphens w:val="0"/>
      <w:spacing w:before="120" w:line="240" w:lineRule="auto"/>
      <w:jc w:val="both"/>
      <w:outlineLvl w:val="9"/>
    </w:pPr>
    <w:rPr>
      <w:rFonts w:ascii="MyriaMM_400 RG 600 NO" w:hAnsi="MyriaMM_400 RG 600 NO"/>
      <w:bCs/>
      <w:smallCaps/>
      <w:noProof w:val="0"/>
      <w:color w:val="000000"/>
      <w:sz w:val="24"/>
      <w:szCs w:val="20"/>
      <w:lang w:eastAsia="en-US"/>
    </w:rPr>
  </w:style>
  <w:style w:type="paragraph" w:customStyle="1" w:styleId="Indent1">
    <w:name w:val="Indent1"/>
    <w:basedOn w:val="a0"/>
    <w:rsid w:val="00946392"/>
    <w:pPr>
      <w:ind w:left="360"/>
    </w:pPr>
    <w:rPr>
      <w:rFonts w:ascii="MyriaMM" w:hAnsi="MyriaMM"/>
      <w:sz w:val="22"/>
      <w:szCs w:val="20"/>
      <w:lang w:val="en-US" w:eastAsia="en-US"/>
    </w:rPr>
  </w:style>
  <w:style w:type="paragraph" w:customStyle="1" w:styleId="Indent2">
    <w:name w:val="Indent2"/>
    <w:basedOn w:val="a0"/>
    <w:rsid w:val="00946392"/>
    <w:pPr>
      <w:ind w:left="720"/>
    </w:pPr>
    <w:rPr>
      <w:rFonts w:ascii="MyriaMM" w:hAnsi="MyriaMM"/>
      <w:sz w:val="22"/>
      <w:szCs w:val="20"/>
      <w:lang w:val="en-US" w:eastAsia="en-US"/>
    </w:rPr>
  </w:style>
  <w:style w:type="paragraph" w:customStyle="1" w:styleId="Indent3">
    <w:name w:val="Indent3"/>
    <w:basedOn w:val="Indent2"/>
    <w:rsid w:val="00946392"/>
    <w:pPr>
      <w:ind w:left="1080"/>
    </w:pPr>
  </w:style>
  <w:style w:type="paragraph" w:customStyle="1" w:styleId="Indent4">
    <w:name w:val="Indent4"/>
    <w:basedOn w:val="Indent3"/>
    <w:rsid w:val="00946392"/>
    <w:pPr>
      <w:ind w:left="1440"/>
    </w:pPr>
  </w:style>
  <w:style w:type="paragraph" w:customStyle="1" w:styleId="SidebarQuotes">
    <w:name w:val="Sidebar Quotes"/>
    <w:basedOn w:val="a0"/>
    <w:rsid w:val="00946392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val="en-US" w:eastAsia="en-US"/>
    </w:rPr>
  </w:style>
  <w:style w:type="paragraph" w:customStyle="1" w:styleId="DTCGtoc">
    <w:name w:val="DTCGtoc"/>
    <w:basedOn w:val="a0"/>
    <w:next w:val="Indent1"/>
    <w:rsid w:val="00946392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val="en-US" w:eastAsia="en-US"/>
    </w:rPr>
  </w:style>
  <w:style w:type="paragraph" w:customStyle="1" w:styleId="tablehead">
    <w:name w:val="tablehead"/>
    <w:basedOn w:val="a0"/>
    <w:rsid w:val="00946392"/>
    <w:pPr>
      <w:widowControl w:val="0"/>
      <w:spacing w:before="80" w:after="80"/>
      <w:jc w:val="center"/>
    </w:pPr>
    <w:rPr>
      <w:b/>
      <w:sz w:val="16"/>
      <w:szCs w:val="20"/>
      <w:lang w:val="en-US" w:eastAsia="en-US"/>
    </w:rPr>
  </w:style>
  <w:style w:type="paragraph" w:customStyle="1" w:styleId="tabletext0">
    <w:name w:val="tabletext"/>
    <w:basedOn w:val="a0"/>
    <w:rsid w:val="00946392"/>
    <w:pPr>
      <w:widowControl w:val="0"/>
      <w:spacing w:before="40" w:after="40"/>
    </w:pPr>
    <w:rPr>
      <w:sz w:val="16"/>
      <w:szCs w:val="20"/>
      <w:lang w:val="en-US" w:eastAsia="en-US"/>
    </w:rPr>
  </w:style>
  <w:style w:type="paragraph" w:customStyle="1" w:styleId="Bullet2">
    <w:name w:val="Bullet 2"/>
    <w:basedOn w:val="Bullet1"/>
    <w:rsid w:val="00946392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946392"/>
    <w:pPr>
      <w:spacing w:after="120"/>
      <w:ind w:left="1800" w:hanging="360"/>
    </w:pPr>
    <w:rPr>
      <w:rFonts w:ascii="Arial" w:hAnsi="Arial"/>
      <w:sz w:val="22"/>
      <w:szCs w:val="20"/>
      <w:lang w:val="en-US" w:eastAsia="en-US"/>
    </w:rPr>
  </w:style>
  <w:style w:type="paragraph" w:styleId="afff0">
    <w:name w:val="Document Map"/>
    <w:basedOn w:val="a0"/>
    <w:link w:val="afff1"/>
    <w:rsid w:val="00946392"/>
    <w:pPr>
      <w:shd w:val="clear" w:color="auto" w:fill="000080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fff1">
    <w:name w:val="Схема документа Знак"/>
    <w:basedOn w:val="a2"/>
    <w:link w:val="afff0"/>
    <w:rsid w:val="00946392"/>
    <w:rPr>
      <w:rFonts w:ascii="Tahoma" w:hAnsi="Tahoma" w:cs="Tahoma"/>
      <w:shd w:val="clear" w:color="auto" w:fill="000080"/>
      <w:lang w:val="en-US"/>
    </w:rPr>
  </w:style>
  <w:style w:type="paragraph" w:styleId="afff2">
    <w:name w:val="Date"/>
    <w:basedOn w:val="a0"/>
    <w:next w:val="a0"/>
    <w:link w:val="afff3"/>
    <w:rsid w:val="00946392"/>
    <w:rPr>
      <w:rFonts w:ascii="MyriaMM" w:hAnsi="MyriaMM"/>
      <w:sz w:val="22"/>
      <w:szCs w:val="20"/>
      <w:lang w:val="en-US" w:eastAsia="en-US"/>
    </w:rPr>
  </w:style>
  <w:style w:type="character" w:customStyle="1" w:styleId="afff3">
    <w:name w:val="Дата Знак"/>
    <w:basedOn w:val="a2"/>
    <w:link w:val="afff2"/>
    <w:rsid w:val="00946392"/>
    <w:rPr>
      <w:rFonts w:ascii="MyriaMM" w:hAnsi="MyriaMM"/>
      <w:sz w:val="22"/>
      <w:lang w:val="en-US"/>
    </w:rPr>
  </w:style>
  <w:style w:type="paragraph" w:customStyle="1" w:styleId="BulletList">
    <w:name w:val="Bullet List"/>
    <w:basedOn w:val="a0"/>
    <w:rsid w:val="00946392"/>
    <w:pPr>
      <w:numPr>
        <w:numId w:val="28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946392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val="en-US" w:eastAsia="en-US"/>
    </w:rPr>
  </w:style>
  <w:style w:type="paragraph" w:styleId="afff4">
    <w:name w:val="List"/>
    <w:basedOn w:val="a0"/>
    <w:rsid w:val="00946392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946392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946392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afff5">
    <w:name w:val="annotation subject"/>
    <w:basedOn w:val="ab"/>
    <w:next w:val="ab"/>
    <w:link w:val="afff6"/>
    <w:rsid w:val="00946392"/>
    <w:rPr>
      <w:rFonts w:ascii="Arial" w:hAnsi="Arial"/>
      <w:b/>
      <w:bCs/>
      <w:sz w:val="20"/>
      <w:szCs w:val="20"/>
      <w:lang w:val="en-GB" w:eastAsia="en-US"/>
    </w:rPr>
  </w:style>
  <w:style w:type="character" w:customStyle="1" w:styleId="afff6">
    <w:name w:val="Тема примечания Знак"/>
    <w:basedOn w:val="ac"/>
    <w:link w:val="afff5"/>
    <w:rsid w:val="00946392"/>
    <w:rPr>
      <w:rFonts w:ascii="Arial" w:hAnsi="Arial"/>
      <w:b/>
      <w:bCs/>
      <w:sz w:val="24"/>
      <w:szCs w:val="24"/>
      <w:lang w:val="en-GB" w:eastAsia="ru-RU"/>
    </w:rPr>
  </w:style>
  <w:style w:type="paragraph" w:customStyle="1" w:styleId="CharChar1CharCharCharCharChar">
    <w:name w:val="Char Char1 Char Char Char Char Char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946392"/>
    <w:pPr>
      <w:numPr>
        <w:numId w:val="29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val="en-US" w:eastAsia="en-US"/>
    </w:rPr>
  </w:style>
  <w:style w:type="paragraph" w:customStyle="1" w:styleId="CaluseSubHead">
    <w:name w:val="Caluse Sub Head"/>
    <w:basedOn w:val="ClauseHead"/>
    <w:rsid w:val="00946392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946392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2"/>
    <w:link w:val="Heading2Subsec"/>
    <w:locked/>
    <w:rsid w:val="00946392"/>
    <w:rPr>
      <w:rFonts w:ascii="Arial" w:hAnsi="Arial"/>
      <w:i/>
      <w:szCs w:val="24"/>
      <w:lang w:val="en-GB"/>
    </w:rPr>
  </w:style>
  <w:style w:type="character" w:customStyle="1" w:styleId="Style12pt">
    <w:name w:val="Style 12 pt"/>
    <w:basedOn w:val="a2"/>
    <w:rsid w:val="00946392"/>
    <w:rPr>
      <w:rFonts w:cs="Times New Roman"/>
      <w:sz w:val="24"/>
      <w:szCs w:val="24"/>
    </w:rPr>
  </w:style>
  <w:style w:type="paragraph" w:styleId="afff7">
    <w:name w:val="Message Header"/>
    <w:basedOn w:val="a0"/>
    <w:link w:val="afff8"/>
    <w:rsid w:val="00946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8">
    <w:name w:val="Шапка Знак"/>
    <w:basedOn w:val="a2"/>
    <w:link w:val="afff7"/>
    <w:rsid w:val="00946392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946392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94639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Arial">
    <w:name w:val="Normal + Arial"/>
    <w:aliases w:val="Justified"/>
    <w:basedOn w:val="a0"/>
    <w:link w:val="NormalArial0"/>
    <w:rsid w:val="00946392"/>
    <w:pPr>
      <w:jc w:val="both"/>
    </w:pPr>
    <w:rPr>
      <w:rFonts w:ascii="Verdana" w:hAnsi="Verdana"/>
      <w:sz w:val="20"/>
      <w:lang w:val="en-US" w:eastAsia="en-US"/>
    </w:rPr>
  </w:style>
  <w:style w:type="character" w:customStyle="1" w:styleId="NormalArial0">
    <w:name w:val="Normal + Arial Знак"/>
    <w:aliases w:val="Justified Знак"/>
    <w:basedOn w:val="a2"/>
    <w:link w:val="NormalArial"/>
    <w:locked/>
    <w:rsid w:val="00946392"/>
    <w:rPr>
      <w:rFonts w:ascii="Verdana" w:hAnsi="Verdana"/>
      <w:szCs w:val="24"/>
      <w:lang w:val="en-US"/>
    </w:rPr>
  </w:style>
  <w:style w:type="paragraph" w:customStyle="1" w:styleId="afff9">
    <w:name w:val="Знак Знак Знак Знак"/>
    <w:basedOn w:val="a0"/>
    <w:rsid w:val="00946392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Default">
    <w:name w:val="Default"/>
    <w:uiPriority w:val="99"/>
    <w:rsid w:val="0094639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ru-RU"/>
    </w:rPr>
  </w:style>
  <w:style w:type="paragraph" w:customStyle="1" w:styleId="BPCProposal">
    <w:name w:val="BPC Proposal"/>
    <w:basedOn w:val="BPC3-Heading1"/>
    <w:link w:val="BPCProposalChar"/>
    <w:rsid w:val="00946392"/>
    <w:pPr>
      <w:outlineLvl w:val="0"/>
    </w:pPr>
    <w:rPr>
      <w:rFonts w:cs="Arial"/>
      <w:b/>
      <w:color w:val="365F91" w:themeColor="accent1" w:themeShade="BF"/>
      <w:kern w:val="32"/>
      <w:lang w:eastAsia="ru-RU"/>
    </w:rPr>
  </w:style>
  <w:style w:type="character" w:customStyle="1" w:styleId="BPCProposalChar">
    <w:name w:val="BPC Proposal Char"/>
    <w:basedOn w:val="11"/>
    <w:link w:val="BPCProposal"/>
    <w:rsid w:val="00946392"/>
    <w:rPr>
      <w:rFonts w:ascii="Calibri" w:hAnsi="Calibri" w:cs="Arial"/>
      <w:b/>
      <w:color w:val="365F91" w:themeColor="accent1" w:themeShade="BF"/>
      <w:kern w:val="32"/>
      <w:sz w:val="36"/>
      <w:szCs w:val="36"/>
      <w:lang w:val="en-US" w:eastAsia="ru-RU"/>
    </w:rPr>
  </w:style>
  <w:style w:type="character" w:customStyle="1" w:styleId="hps">
    <w:name w:val="hps"/>
    <w:rsid w:val="00946392"/>
    <w:rPr>
      <w:rFonts w:cs="Times New Roman"/>
    </w:rPr>
  </w:style>
  <w:style w:type="character" w:customStyle="1" w:styleId="apple-converted-space">
    <w:name w:val="apple-converted-space"/>
    <w:uiPriority w:val="99"/>
    <w:rsid w:val="00946392"/>
    <w:rPr>
      <w:rFonts w:cs="Times New Roman"/>
    </w:rPr>
  </w:style>
  <w:style w:type="paragraph" w:customStyle="1" w:styleId="2c">
    <w:name w:val="Абзац списка2"/>
    <w:basedOn w:val="a0"/>
    <w:rsid w:val="00946392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946392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946392"/>
    <w:rPr>
      <w:rFonts w:ascii="Calibri" w:hAnsi="Calibri"/>
      <w:sz w:val="22"/>
      <w:szCs w:val="22"/>
      <w:lang w:val="fr-FR"/>
    </w:rPr>
  </w:style>
  <w:style w:type="paragraph" w:customStyle="1" w:styleId="04dot">
    <w:name w:val="04 dot"/>
    <w:basedOn w:val="a0"/>
    <w:rsid w:val="00946392"/>
    <w:pPr>
      <w:numPr>
        <w:numId w:val="30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</w:rPr>
  </w:style>
  <w:style w:type="paragraph" w:customStyle="1" w:styleId="ALH2">
    <w:name w:val="AL H2"/>
    <w:next w:val="DefaultText"/>
    <w:rsid w:val="00946392"/>
    <w:pPr>
      <w:numPr>
        <w:numId w:val="31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  <w:lang w:eastAsia="ru-RU"/>
    </w:rPr>
  </w:style>
  <w:style w:type="paragraph" w:customStyle="1" w:styleId="125">
    <w:name w:val="Стиль Первая строка:  125 см"/>
    <w:basedOn w:val="a0"/>
    <w:rsid w:val="00946392"/>
    <w:pPr>
      <w:numPr>
        <w:ilvl w:val="3"/>
        <w:numId w:val="31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</w:rPr>
  </w:style>
  <w:style w:type="character" w:customStyle="1" w:styleId="Field">
    <w:name w:val="Field"/>
    <w:rsid w:val="00946392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946392"/>
    <w:pPr>
      <w:jc w:val="both"/>
    </w:pPr>
    <w:rPr>
      <w:rFonts w:ascii="Calibri" w:hAnsi="Calibri"/>
      <w:lang w:val="en-US" w:eastAsia="en-US"/>
    </w:rPr>
  </w:style>
  <w:style w:type="character" w:customStyle="1" w:styleId="2e">
    <w:name w:val="Стиль2_основной_текст Знак"/>
    <w:basedOn w:val="a2"/>
    <w:link w:val="2d"/>
    <w:rsid w:val="00946392"/>
    <w:rPr>
      <w:rFonts w:ascii="Calibri" w:hAnsi="Calibri"/>
      <w:sz w:val="24"/>
      <w:szCs w:val="24"/>
      <w:lang w:val="en-US"/>
    </w:rPr>
  </w:style>
  <w:style w:type="paragraph" w:customStyle="1" w:styleId="BPCNormal">
    <w:name w:val="BPC_Normal"/>
    <w:basedOn w:val="NormalArial"/>
    <w:link w:val="BPCNormalChar"/>
    <w:qFormat/>
    <w:rsid w:val="00946392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946392"/>
    <w:rPr>
      <w:rFonts w:ascii="Calibri" w:hAnsi="Calibri" w:cs="Calibri"/>
      <w:lang w:val="en-US"/>
    </w:rPr>
  </w:style>
  <w:style w:type="paragraph" w:styleId="afffa">
    <w:name w:val="Block Text"/>
    <w:basedOn w:val="a0"/>
    <w:rsid w:val="00946392"/>
    <w:pPr>
      <w:ind w:left="360" w:right="27"/>
      <w:jc w:val="both"/>
    </w:pPr>
    <w:rPr>
      <w:rFonts w:cs="Traditional Arabic"/>
      <w:noProof/>
      <w:color w:val="000000"/>
      <w:sz w:val="22"/>
      <w:szCs w:val="22"/>
      <w:lang w:val="en-US" w:eastAsia="ar-SA"/>
    </w:rPr>
  </w:style>
  <w:style w:type="table" w:styleId="3a">
    <w:name w:val="Table Columns 3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946392"/>
    <w:rPr>
      <w:rFonts w:ascii="Calibri" w:hAnsi="Calibri"/>
      <w:b/>
      <w:bCs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3"/>
    <w:uiPriority w:val="63"/>
    <w:rsid w:val="00946392"/>
    <w:rPr>
      <w:rFonts w:ascii="Calibri" w:hAnsi="Calibri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946392"/>
    <w:pPr>
      <w:spacing w:before="60" w:after="60"/>
    </w:pPr>
    <w:rPr>
      <w:rFonts w:ascii="Arial" w:hAnsi="Arial"/>
      <w:bCs/>
      <w:lang w:val="en-US"/>
    </w:rPr>
  </w:style>
  <w:style w:type="character" w:customStyle="1" w:styleId="TabTextChar">
    <w:name w:val="Tab Text Char"/>
    <w:basedOn w:val="a2"/>
    <w:link w:val="TabText"/>
    <w:locked/>
    <w:rsid w:val="00946392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946392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val="en-US" w:eastAsia="en-US"/>
    </w:rPr>
  </w:style>
  <w:style w:type="paragraph" w:customStyle="1" w:styleId="a">
    <w:name w:val="Название предприятия"/>
    <w:basedOn w:val="a0"/>
    <w:next w:val="a0"/>
    <w:autoRedefine/>
    <w:rsid w:val="00946392"/>
    <w:pPr>
      <w:numPr>
        <w:numId w:val="32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val="en-US"/>
    </w:rPr>
  </w:style>
  <w:style w:type="paragraph" w:customStyle="1" w:styleId="2f0">
    <w:name w:val="Без интервала2"/>
    <w:rsid w:val="00946392"/>
    <w:pPr>
      <w:spacing w:after="200" w:line="276" w:lineRule="auto"/>
    </w:pPr>
    <w:rPr>
      <w:rFonts w:ascii="Calibri" w:hAnsi="Calibri" w:cstheme="minorBidi"/>
      <w:sz w:val="22"/>
      <w:szCs w:val="22"/>
      <w:lang w:val="en-GB"/>
    </w:rPr>
  </w:style>
  <w:style w:type="paragraph" w:customStyle="1" w:styleId="TableTitle">
    <w:name w:val="Table Title"/>
    <w:basedOn w:val="a0"/>
    <w:rsid w:val="00946392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946392"/>
    <w:pPr>
      <w:keepNext/>
      <w:numPr>
        <w:numId w:val="33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val="en-US" w:eastAsia="en-US"/>
    </w:rPr>
  </w:style>
  <w:style w:type="paragraph" w:customStyle="1" w:styleId="TableText10Double">
    <w:name w:val="*Table Text 10 Double"/>
    <w:basedOn w:val="a0"/>
    <w:link w:val="TableText10DoubleChar"/>
    <w:rsid w:val="00946392"/>
    <w:pPr>
      <w:spacing w:before="60" w:after="60"/>
    </w:pPr>
    <w:rPr>
      <w:rFonts w:ascii="Arial" w:eastAsia="PMingLiU" w:hAnsi="Arial"/>
      <w:color w:val="000000"/>
      <w:sz w:val="20"/>
      <w:szCs w:val="20"/>
      <w:lang w:val="en-US" w:eastAsia="en-US"/>
    </w:rPr>
  </w:style>
  <w:style w:type="character" w:customStyle="1" w:styleId="TableText10DoubleChar">
    <w:name w:val="*Table Text 10 Double Char"/>
    <w:basedOn w:val="a2"/>
    <w:link w:val="TableText10Double"/>
    <w:locked/>
    <w:rsid w:val="00946392"/>
    <w:rPr>
      <w:rFonts w:ascii="Arial" w:eastAsia="PMingLiU" w:hAnsi="Arial"/>
      <w:color w:val="000000"/>
      <w:lang w:val="en-US"/>
    </w:rPr>
  </w:style>
  <w:style w:type="paragraph" w:customStyle="1" w:styleId="afffb">
    <w:name w:val="Моноширинный"/>
    <w:basedOn w:val="a0"/>
    <w:link w:val="afffc"/>
    <w:rsid w:val="00946392"/>
    <w:rPr>
      <w:rFonts w:ascii="Courier New" w:hAnsi="Courier New"/>
      <w:i/>
      <w:sz w:val="20"/>
    </w:rPr>
  </w:style>
  <w:style w:type="character" w:customStyle="1" w:styleId="afffc">
    <w:name w:val="Моноширинный Знак"/>
    <w:basedOn w:val="a2"/>
    <w:link w:val="afffb"/>
    <w:rsid w:val="00946392"/>
    <w:rPr>
      <w:rFonts w:ascii="Courier New" w:hAnsi="Courier New"/>
      <w:i/>
      <w:szCs w:val="24"/>
      <w:lang w:eastAsia="ru-RU"/>
    </w:rPr>
  </w:style>
  <w:style w:type="paragraph" w:customStyle="1" w:styleId="PathID">
    <w:name w:val="Path ID"/>
    <w:basedOn w:val="a0"/>
    <w:rsid w:val="00946392"/>
    <w:rPr>
      <w:rFonts w:ascii="Arial Black" w:hAnsi="Arial Black"/>
      <w:color w:val="000080"/>
      <w:kern w:val="24"/>
    </w:rPr>
  </w:style>
  <w:style w:type="paragraph" w:customStyle="1" w:styleId="Reverse">
    <w:name w:val="Reverse"/>
    <w:basedOn w:val="a0"/>
    <w:rsid w:val="00946392"/>
    <w:pPr>
      <w:shd w:val="clear" w:color="FFFFFF" w:fill="000000"/>
    </w:pPr>
    <w:rPr>
      <w:rFonts w:ascii="Univers (WN)" w:hAnsi="Univers (WN)"/>
      <w:color w:val="FFFFFF"/>
      <w:sz w:val="18"/>
    </w:rPr>
  </w:style>
  <w:style w:type="paragraph" w:styleId="HTML">
    <w:name w:val="HTML Address"/>
    <w:basedOn w:val="a0"/>
    <w:link w:val="HTML0"/>
    <w:rsid w:val="00946392"/>
    <w:rPr>
      <w:i/>
      <w:iCs/>
    </w:rPr>
  </w:style>
  <w:style w:type="character" w:customStyle="1" w:styleId="HTML0">
    <w:name w:val="Адрес HTML Знак"/>
    <w:basedOn w:val="a2"/>
    <w:link w:val="HTML"/>
    <w:rsid w:val="00946392"/>
    <w:rPr>
      <w:i/>
      <w:iCs/>
      <w:sz w:val="24"/>
      <w:szCs w:val="24"/>
      <w:lang w:eastAsia="ru-RU"/>
    </w:rPr>
  </w:style>
  <w:style w:type="paragraph" w:styleId="afffd">
    <w:name w:val="Note Heading"/>
    <w:basedOn w:val="a0"/>
    <w:next w:val="a0"/>
    <w:link w:val="afffe"/>
    <w:rsid w:val="00946392"/>
  </w:style>
  <w:style w:type="character" w:customStyle="1" w:styleId="afffe">
    <w:name w:val="Заголовок записки Знак"/>
    <w:basedOn w:val="a2"/>
    <w:link w:val="afffd"/>
    <w:rsid w:val="00946392"/>
    <w:rPr>
      <w:sz w:val="24"/>
      <w:szCs w:val="24"/>
      <w:lang w:eastAsia="ru-RU"/>
    </w:rPr>
  </w:style>
  <w:style w:type="paragraph" w:styleId="affff">
    <w:name w:val="toa heading"/>
    <w:basedOn w:val="a0"/>
    <w:next w:val="a0"/>
    <w:rsid w:val="00946392"/>
    <w:pPr>
      <w:spacing w:before="120"/>
    </w:pPr>
    <w:rPr>
      <w:rFonts w:ascii="Arial" w:hAnsi="Arial" w:cs="Arial"/>
      <w:b/>
      <w:bCs/>
    </w:rPr>
  </w:style>
  <w:style w:type="paragraph" w:styleId="affff0">
    <w:name w:val="Body Text First Indent"/>
    <w:basedOn w:val="a1"/>
    <w:link w:val="affff1"/>
    <w:rsid w:val="00946392"/>
    <w:pPr>
      <w:spacing w:after="0" w:line="360" w:lineRule="auto"/>
      <w:ind w:firstLine="210"/>
      <w:jc w:val="both"/>
    </w:pPr>
    <w:rPr>
      <w:rFonts w:ascii="Arial" w:hAnsi="Arial"/>
    </w:rPr>
  </w:style>
  <w:style w:type="character" w:customStyle="1" w:styleId="affff1">
    <w:name w:val="Красная строка Знак"/>
    <w:basedOn w:val="a5"/>
    <w:link w:val="affff0"/>
    <w:rsid w:val="00946392"/>
    <w:rPr>
      <w:rFonts w:ascii="Arial" w:hAnsi="Arial"/>
      <w:sz w:val="24"/>
      <w:szCs w:val="24"/>
      <w:lang w:eastAsia="ru-RU"/>
    </w:rPr>
  </w:style>
  <w:style w:type="paragraph" w:styleId="2f1">
    <w:name w:val="Body Text First Indent 2"/>
    <w:basedOn w:val="affa"/>
    <w:link w:val="2f2"/>
    <w:rsid w:val="00946392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b"/>
    <w:link w:val="2f1"/>
    <w:rsid w:val="00946392"/>
    <w:rPr>
      <w:rFonts w:ascii="Arial" w:hAnsi="Arial"/>
      <w:sz w:val="24"/>
      <w:szCs w:val="24"/>
      <w:lang w:val="en-GB" w:eastAsia="ru-RU"/>
    </w:rPr>
  </w:style>
  <w:style w:type="paragraph" w:styleId="2f3">
    <w:name w:val="envelope return"/>
    <w:basedOn w:val="a0"/>
    <w:rsid w:val="00946392"/>
    <w:rPr>
      <w:rFonts w:ascii="Arial" w:hAnsi="Arial" w:cs="Arial"/>
    </w:rPr>
  </w:style>
  <w:style w:type="paragraph" w:styleId="affff2">
    <w:name w:val="table of figures"/>
    <w:basedOn w:val="a0"/>
    <w:next w:val="a0"/>
    <w:rsid w:val="00946392"/>
    <w:pPr>
      <w:ind w:left="400" w:hanging="400"/>
    </w:pPr>
  </w:style>
  <w:style w:type="paragraph" w:styleId="affff3">
    <w:name w:val="Signature"/>
    <w:basedOn w:val="a0"/>
    <w:link w:val="affff4"/>
    <w:rsid w:val="00946392"/>
    <w:pPr>
      <w:ind w:left="4252"/>
    </w:pPr>
  </w:style>
  <w:style w:type="character" w:customStyle="1" w:styleId="affff4">
    <w:name w:val="Подпись Знак"/>
    <w:basedOn w:val="a2"/>
    <w:link w:val="affff3"/>
    <w:rsid w:val="00946392"/>
    <w:rPr>
      <w:sz w:val="24"/>
      <w:szCs w:val="24"/>
      <w:lang w:eastAsia="ru-RU"/>
    </w:rPr>
  </w:style>
  <w:style w:type="paragraph" w:styleId="affff5">
    <w:name w:val="Salutation"/>
    <w:basedOn w:val="a0"/>
    <w:next w:val="a0"/>
    <w:link w:val="affff6"/>
    <w:rsid w:val="00946392"/>
  </w:style>
  <w:style w:type="character" w:customStyle="1" w:styleId="affff6">
    <w:name w:val="Приветствие Знак"/>
    <w:basedOn w:val="a2"/>
    <w:link w:val="affff5"/>
    <w:rsid w:val="00946392"/>
    <w:rPr>
      <w:sz w:val="24"/>
      <w:szCs w:val="24"/>
      <w:lang w:eastAsia="ru-RU"/>
    </w:rPr>
  </w:style>
  <w:style w:type="paragraph" w:styleId="affff7">
    <w:name w:val="List Continue"/>
    <w:basedOn w:val="a0"/>
    <w:rsid w:val="00946392"/>
    <w:pPr>
      <w:spacing w:after="120"/>
      <w:ind w:left="283"/>
    </w:pPr>
  </w:style>
  <w:style w:type="paragraph" w:styleId="2f4">
    <w:name w:val="List Continue 2"/>
    <w:basedOn w:val="a0"/>
    <w:rsid w:val="00946392"/>
    <w:pPr>
      <w:spacing w:after="120"/>
      <w:ind w:left="566"/>
    </w:pPr>
  </w:style>
  <w:style w:type="paragraph" w:styleId="3b">
    <w:name w:val="List Continue 3"/>
    <w:basedOn w:val="a0"/>
    <w:rsid w:val="00946392"/>
    <w:pPr>
      <w:spacing w:after="120"/>
      <w:ind w:left="849"/>
    </w:pPr>
  </w:style>
  <w:style w:type="paragraph" w:styleId="46">
    <w:name w:val="List Continue 4"/>
    <w:basedOn w:val="a0"/>
    <w:rsid w:val="00946392"/>
    <w:pPr>
      <w:spacing w:after="120"/>
      <w:ind w:left="1132"/>
    </w:pPr>
  </w:style>
  <w:style w:type="paragraph" w:styleId="56">
    <w:name w:val="List Continue 5"/>
    <w:basedOn w:val="a0"/>
    <w:rsid w:val="00946392"/>
    <w:pPr>
      <w:spacing w:after="120"/>
      <w:ind w:left="1415"/>
    </w:pPr>
  </w:style>
  <w:style w:type="paragraph" w:styleId="affff8">
    <w:name w:val="Closing"/>
    <w:basedOn w:val="a0"/>
    <w:link w:val="affff9"/>
    <w:rsid w:val="00946392"/>
    <w:pPr>
      <w:ind w:left="4252"/>
    </w:pPr>
  </w:style>
  <w:style w:type="character" w:customStyle="1" w:styleId="affff9">
    <w:name w:val="Прощание Знак"/>
    <w:basedOn w:val="a2"/>
    <w:link w:val="affff8"/>
    <w:rsid w:val="00946392"/>
    <w:rPr>
      <w:sz w:val="24"/>
      <w:szCs w:val="24"/>
      <w:lang w:eastAsia="ru-RU"/>
    </w:rPr>
  </w:style>
  <w:style w:type="paragraph" w:styleId="2f5">
    <w:name w:val="List 2"/>
    <w:basedOn w:val="a0"/>
    <w:rsid w:val="00946392"/>
    <w:pPr>
      <w:ind w:left="566" w:hanging="283"/>
    </w:pPr>
  </w:style>
  <w:style w:type="paragraph" w:styleId="3c">
    <w:name w:val="List 3"/>
    <w:basedOn w:val="a0"/>
    <w:rsid w:val="00946392"/>
    <w:pPr>
      <w:ind w:left="849" w:hanging="283"/>
    </w:pPr>
  </w:style>
  <w:style w:type="paragraph" w:styleId="47">
    <w:name w:val="List 4"/>
    <w:basedOn w:val="a0"/>
    <w:rsid w:val="00946392"/>
    <w:pPr>
      <w:ind w:left="1132" w:hanging="283"/>
    </w:pPr>
  </w:style>
  <w:style w:type="paragraph" w:styleId="57">
    <w:name w:val="List 5"/>
    <w:basedOn w:val="a0"/>
    <w:rsid w:val="00946392"/>
    <w:pPr>
      <w:ind w:left="1415" w:hanging="283"/>
    </w:pPr>
  </w:style>
  <w:style w:type="paragraph" w:styleId="HTML1">
    <w:name w:val="HTML Preformatted"/>
    <w:basedOn w:val="a0"/>
    <w:link w:val="HTML2"/>
    <w:rsid w:val="00946392"/>
    <w:rPr>
      <w:rFonts w:ascii="Courier New" w:hAnsi="Courier New" w:cs="Courier New"/>
    </w:rPr>
  </w:style>
  <w:style w:type="character" w:customStyle="1" w:styleId="HTML2">
    <w:name w:val="Стандартный HTML Знак"/>
    <w:basedOn w:val="a2"/>
    <w:link w:val="HTML1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a">
    <w:name w:val="table of authorities"/>
    <w:basedOn w:val="a0"/>
    <w:next w:val="a0"/>
    <w:rsid w:val="00946392"/>
    <w:pPr>
      <w:ind w:left="200" w:hanging="200"/>
    </w:pPr>
  </w:style>
  <w:style w:type="paragraph" w:styleId="affffb">
    <w:name w:val="Plain Text"/>
    <w:basedOn w:val="a0"/>
    <w:link w:val="affffc"/>
    <w:rsid w:val="00946392"/>
    <w:rPr>
      <w:rFonts w:ascii="Courier New" w:hAnsi="Courier New" w:cs="Courier New"/>
    </w:rPr>
  </w:style>
  <w:style w:type="character" w:customStyle="1" w:styleId="affffc">
    <w:name w:val="Текст Знак"/>
    <w:basedOn w:val="a2"/>
    <w:link w:val="affffb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d">
    <w:name w:val="endnote text"/>
    <w:basedOn w:val="a0"/>
    <w:link w:val="affffe"/>
    <w:rsid w:val="00946392"/>
  </w:style>
  <w:style w:type="character" w:customStyle="1" w:styleId="affffe">
    <w:name w:val="Текст концевой сноски Знак"/>
    <w:basedOn w:val="a2"/>
    <w:link w:val="affffd"/>
    <w:rsid w:val="00946392"/>
    <w:rPr>
      <w:sz w:val="24"/>
      <w:szCs w:val="24"/>
      <w:lang w:eastAsia="ru-RU"/>
    </w:rPr>
  </w:style>
  <w:style w:type="paragraph" w:styleId="afffff">
    <w:name w:val="macro"/>
    <w:link w:val="afffff0"/>
    <w:rsid w:val="00946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ru-RU"/>
    </w:rPr>
  </w:style>
  <w:style w:type="character" w:customStyle="1" w:styleId="afffff0">
    <w:name w:val="Текст макроса Знак"/>
    <w:basedOn w:val="a2"/>
    <w:link w:val="afffff"/>
    <w:rsid w:val="00946392"/>
    <w:rPr>
      <w:rFonts w:ascii="Courier New" w:hAnsi="Courier New" w:cs="Courier New"/>
      <w:lang w:val="en-US" w:eastAsia="ru-RU"/>
    </w:rPr>
  </w:style>
  <w:style w:type="paragraph" w:styleId="afffff1">
    <w:name w:val="E-mail Signature"/>
    <w:basedOn w:val="a0"/>
    <w:link w:val="afffff2"/>
    <w:rsid w:val="00946392"/>
  </w:style>
  <w:style w:type="character" w:customStyle="1" w:styleId="afffff2">
    <w:name w:val="Электронная подпись Знак"/>
    <w:basedOn w:val="a2"/>
    <w:link w:val="afffff1"/>
    <w:rsid w:val="00946392"/>
    <w:rPr>
      <w:sz w:val="24"/>
      <w:szCs w:val="24"/>
      <w:lang w:eastAsia="ru-RU"/>
    </w:rPr>
  </w:style>
  <w:style w:type="paragraph" w:customStyle="1" w:styleId="afffff3">
    <w:name w:val="Рисунок"/>
    <w:basedOn w:val="a0"/>
    <w:next w:val="a0"/>
    <w:rsid w:val="00946392"/>
    <w:pPr>
      <w:keepNext/>
      <w:spacing w:before="240" w:after="240" w:line="200" w:lineRule="atLeast"/>
      <w:jc w:val="center"/>
    </w:pPr>
  </w:style>
  <w:style w:type="paragraph" w:customStyle="1" w:styleId="16">
    <w:name w:val="Маркированный 1"/>
    <w:basedOn w:val="aff7"/>
    <w:rsid w:val="00946392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4">
    <w:name w:val="Примечание"/>
    <w:basedOn w:val="a1"/>
    <w:rsid w:val="00946392"/>
    <w:pPr>
      <w:spacing w:before="240" w:after="240" w:line="360" w:lineRule="auto"/>
      <w:ind w:left="567"/>
      <w:jc w:val="both"/>
    </w:pPr>
    <w:rPr>
      <w:rFonts w:ascii="Arial" w:hAnsi="Arial"/>
      <w:b/>
      <w:lang w:val="en-US"/>
    </w:rPr>
  </w:style>
  <w:style w:type="paragraph" w:customStyle="1" w:styleId="17">
    <w:name w:val="Подзаголовок 1"/>
    <w:basedOn w:val="a0"/>
    <w:rsid w:val="00946392"/>
    <w:pPr>
      <w:spacing w:before="120" w:after="120"/>
    </w:pPr>
    <w:rPr>
      <w:rFonts w:ascii="Arial" w:hAnsi="Arial" w:cs="Arial"/>
      <w:b/>
      <w:sz w:val="28"/>
      <w:lang w:val="en-US"/>
    </w:rPr>
  </w:style>
  <w:style w:type="paragraph" w:customStyle="1" w:styleId="Normal10">
    <w:name w:val="Normal1"/>
    <w:rsid w:val="00946392"/>
    <w:rPr>
      <w:sz w:val="24"/>
      <w:lang w:eastAsia="ru-RU"/>
    </w:rPr>
  </w:style>
  <w:style w:type="paragraph" w:customStyle="1" w:styleId="afffff5">
    <w:name w:val="Основной текст таблиц"/>
    <w:basedOn w:val="a0"/>
    <w:autoRedefine/>
    <w:rsid w:val="00946392"/>
    <w:pPr>
      <w:spacing w:before="120" w:after="120" w:line="360" w:lineRule="auto"/>
    </w:pPr>
    <w:rPr>
      <w:rFonts w:ascii="Arial" w:hAnsi="Arial"/>
      <w:sz w:val="18"/>
      <w:lang w:val="en-US"/>
    </w:rPr>
  </w:style>
  <w:style w:type="character" w:customStyle="1" w:styleId="contentplain">
    <w:name w:val="contentplain"/>
    <w:basedOn w:val="a2"/>
    <w:rsid w:val="00946392"/>
  </w:style>
  <w:style w:type="paragraph" w:customStyle="1" w:styleId="afffff6">
    <w:name w:val="Стиль Название объекта + По левому краю"/>
    <w:basedOn w:val="a6"/>
    <w:autoRedefine/>
    <w:rsid w:val="00946392"/>
    <w:pPr>
      <w:spacing w:before="0" w:line="360" w:lineRule="auto"/>
      <w:ind w:left="0"/>
      <w:jc w:val="left"/>
    </w:pPr>
    <w:rPr>
      <w:rFonts w:ascii="Arial" w:hAnsi="Arial"/>
      <w:iCs w:val="0"/>
      <w:sz w:val="20"/>
      <w:szCs w:val="20"/>
    </w:rPr>
  </w:style>
  <w:style w:type="paragraph" w:customStyle="1" w:styleId="3d">
    <w:name w:val="Заголовок 3 информационный"/>
    <w:next w:val="a1"/>
    <w:autoRedefine/>
    <w:rsid w:val="00946392"/>
    <w:pPr>
      <w:spacing w:line="360" w:lineRule="auto"/>
    </w:pPr>
    <w:rPr>
      <w:rFonts w:ascii="Arial" w:hAnsi="Arial"/>
      <w:i/>
      <w:sz w:val="32"/>
      <w:szCs w:val="24"/>
      <w:u w:val="single"/>
      <w:lang w:eastAsia="ru-RU"/>
    </w:rPr>
  </w:style>
  <w:style w:type="paragraph" w:customStyle="1" w:styleId="2f6">
    <w:name w:val="Заголовок 2 информационный"/>
    <w:basedOn w:val="2"/>
    <w:next w:val="a1"/>
    <w:autoRedefine/>
    <w:rsid w:val="00946392"/>
    <w:pPr>
      <w:numPr>
        <w:ilvl w:val="0"/>
        <w:numId w:val="0"/>
      </w:numPr>
      <w:spacing w:before="120" w:line="360" w:lineRule="auto"/>
    </w:pPr>
    <w:rPr>
      <w:rFonts w:ascii="Arial" w:hAnsi="Arial" w:cs="Arial"/>
      <w:noProof w:val="0"/>
      <w:color w:val="365F91" w:themeColor="accent1" w:themeShade="BF"/>
      <w:sz w:val="36"/>
      <w:szCs w:val="36"/>
      <w:lang w:val="ru-RU"/>
    </w:rPr>
  </w:style>
  <w:style w:type="paragraph" w:customStyle="1" w:styleId="afffff7">
    <w:name w:val="Основной текст информационный"/>
    <w:basedOn w:val="a1"/>
    <w:autoRedefine/>
    <w:rsid w:val="00946392"/>
    <w:pPr>
      <w:spacing w:after="0" w:line="360" w:lineRule="auto"/>
      <w:jc w:val="both"/>
    </w:pPr>
    <w:rPr>
      <w:rFonts w:ascii="Arial" w:hAnsi="Arial"/>
      <w:i/>
    </w:rPr>
  </w:style>
  <w:style w:type="paragraph" w:customStyle="1" w:styleId="afffff8">
    <w:name w:val="Приложение"/>
    <w:basedOn w:val="1"/>
    <w:next w:val="a1"/>
    <w:link w:val="afffff9"/>
    <w:autoRedefine/>
    <w:rsid w:val="00946392"/>
    <w:pPr>
      <w:numPr>
        <w:numId w:val="0"/>
      </w:numPr>
      <w:spacing w:before="240" w:after="120" w:line="360" w:lineRule="auto"/>
    </w:pPr>
    <w:rPr>
      <w:rFonts w:ascii="Arial" w:hAnsi="Arial" w:cs="Arial"/>
      <w:color w:val="365F91" w:themeColor="accent1" w:themeShade="BF"/>
      <w:kern w:val="32"/>
    </w:rPr>
  </w:style>
  <w:style w:type="paragraph" w:customStyle="1" w:styleId="48">
    <w:name w:val="Заголовок 4 информационный"/>
    <w:next w:val="a1"/>
    <w:autoRedefine/>
    <w:rsid w:val="00946392"/>
    <w:pPr>
      <w:spacing w:line="360" w:lineRule="auto"/>
    </w:pPr>
    <w:rPr>
      <w:rFonts w:ascii="Arial" w:hAnsi="Arial" w:cs="Arial"/>
      <w:bCs/>
      <w:i/>
      <w:sz w:val="28"/>
      <w:szCs w:val="24"/>
      <w:u w:val="single"/>
      <w:lang w:eastAsia="ru-RU"/>
    </w:rPr>
  </w:style>
  <w:style w:type="paragraph" w:customStyle="1" w:styleId="58">
    <w:name w:val="Заголовок 5 информационный"/>
    <w:next w:val="a1"/>
    <w:autoRedefine/>
    <w:rsid w:val="00946392"/>
    <w:pPr>
      <w:spacing w:line="360" w:lineRule="auto"/>
    </w:pPr>
    <w:rPr>
      <w:b/>
      <w:i/>
      <w:sz w:val="24"/>
      <w:u w:val="single"/>
      <w:lang w:eastAsia="ru-RU"/>
    </w:rPr>
  </w:style>
  <w:style w:type="character" w:customStyle="1" w:styleId="afffff9">
    <w:name w:val="Приложение Знак"/>
    <w:basedOn w:val="11"/>
    <w:link w:val="afffff8"/>
    <w:rsid w:val="00946392"/>
    <w:rPr>
      <w:rFonts w:ascii="Arial" w:hAnsi="Arial" w:cs="Arial"/>
      <w:b/>
      <w:color w:val="365F91" w:themeColor="accent1" w:themeShade="BF"/>
      <w:kern w:val="32"/>
      <w:sz w:val="44"/>
      <w:szCs w:val="24"/>
      <w:lang w:val="en-US" w:eastAsia="ru-RU"/>
    </w:rPr>
  </w:style>
  <w:style w:type="paragraph" w:customStyle="1" w:styleId="Arial">
    <w:name w:val="Обычный + Arial"/>
    <w:aliases w:val="9 пт"/>
    <w:basedOn w:val="a0"/>
    <w:rsid w:val="00946392"/>
    <w:pPr>
      <w:snapToGrid w:val="0"/>
    </w:pPr>
    <w:rPr>
      <w:rFonts w:ascii="Arial" w:hAnsi="Arial" w:cs="Arial"/>
      <w:sz w:val="18"/>
      <w:szCs w:val="18"/>
    </w:rPr>
  </w:style>
  <w:style w:type="character" w:customStyle="1" w:styleId="code-tag">
    <w:name w:val="code-tag"/>
    <w:rsid w:val="00946392"/>
  </w:style>
  <w:style w:type="character" w:customStyle="1" w:styleId="code-quote">
    <w:name w:val="code-quote"/>
    <w:rsid w:val="00946392"/>
  </w:style>
  <w:style w:type="character" w:customStyle="1" w:styleId="code-keyword">
    <w:name w:val="code-keyword"/>
    <w:rsid w:val="00946392"/>
  </w:style>
  <w:style w:type="character" w:customStyle="1" w:styleId="shorttext">
    <w:name w:val="short_text"/>
    <w:basedOn w:val="a2"/>
    <w:rsid w:val="00946392"/>
  </w:style>
  <w:style w:type="paragraph" w:customStyle="1" w:styleId="Comments">
    <w:name w:val="Comments"/>
    <w:basedOn w:val="a0"/>
    <w:link w:val="Comments0"/>
    <w:autoRedefine/>
    <w:rsid w:val="00946392"/>
    <w:pPr>
      <w:spacing w:before="240" w:after="240"/>
    </w:pPr>
    <w:rPr>
      <w:color w:val="FF0000"/>
      <w:szCs w:val="18"/>
      <w:lang w:val="en-US" w:eastAsia="en-US"/>
    </w:rPr>
  </w:style>
  <w:style w:type="character" w:customStyle="1" w:styleId="Comments0">
    <w:name w:val="Comments Знак Знак"/>
    <w:link w:val="Comments"/>
    <w:rsid w:val="00946392"/>
    <w:rPr>
      <w:color w:val="FF0000"/>
      <w:sz w:val="24"/>
      <w:szCs w:val="18"/>
      <w:lang w:val="en-US"/>
    </w:rPr>
  </w:style>
  <w:style w:type="paragraph" w:customStyle="1" w:styleId="BPC3Caption">
    <w:name w:val="BPC3 – Caption"/>
    <w:basedOn w:val="a0"/>
    <w:rsid w:val="00946392"/>
    <w:pPr>
      <w:spacing w:before="120" w:after="240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18">
    <w:name w:val="Обычный1"/>
    <w:rsid w:val="00946392"/>
    <w:rPr>
      <w:sz w:val="24"/>
      <w:lang w:eastAsia="ru-RU"/>
    </w:rPr>
  </w:style>
  <w:style w:type="character" w:customStyle="1" w:styleId="workplace">
    <w:name w:val="workplace"/>
    <w:rsid w:val="00946392"/>
  </w:style>
  <w:style w:type="character" w:customStyle="1" w:styleId="longtext">
    <w:name w:val="long_text"/>
    <w:rsid w:val="00946392"/>
  </w:style>
  <w:style w:type="paragraph" w:customStyle="1" w:styleId="3new">
    <w:name w:val="заголовок 3 new"/>
    <w:basedOn w:val="2"/>
    <w:link w:val="3new0"/>
    <w:qFormat/>
    <w:rsid w:val="00946392"/>
    <w:pPr>
      <w:numPr>
        <w:ilvl w:val="0"/>
        <w:numId w:val="0"/>
      </w:numPr>
      <w:spacing w:before="120" w:line="360" w:lineRule="auto"/>
      <w:ind w:left="425"/>
      <w:outlineLvl w:val="2"/>
    </w:pPr>
    <w:rPr>
      <w:rFonts w:asciiTheme="minorHAnsi" w:hAnsiTheme="minorHAnsi" w:cs="Arial"/>
      <w:bCs/>
      <w:iCs/>
      <w:color w:val="365F91" w:themeColor="accent1" w:themeShade="BF"/>
      <w:sz w:val="28"/>
      <w:szCs w:val="28"/>
    </w:rPr>
  </w:style>
  <w:style w:type="character" w:customStyle="1" w:styleId="3new0">
    <w:name w:val="заголовок 3 new Знак"/>
    <w:basedOn w:val="21"/>
    <w:link w:val="3new"/>
    <w:rsid w:val="00946392"/>
    <w:rPr>
      <w:rFonts w:asciiTheme="minorHAnsi" w:hAnsiTheme="minorHAnsi" w:cs="Arial"/>
      <w:b/>
      <w:bCs/>
      <w:iCs/>
      <w:noProof/>
      <w:color w:val="365F91" w:themeColor="accent1" w:themeShade="BF"/>
      <w:sz w:val="28"/>
      <w:szCs w:val="28"/>
      <w:lang w:val="en-US" w:eastAsia="ru-RU"/>
    </w:rPr>
  </w:style>
  <w:style w:type="paragraph" w:customStyle="1" w:styleId="63">
    <w:name w:val="Стиль6"/>
    <w:basedOn w:val="BPC3Heading1"/>
    <w:link w:val="64"/>
    <w:qFormat/>
    <w:rsid w:val="005B1EFF"/>
  </w:style>
  <w:style w:type="paragraph" w:customStyle="1" w:styleId="73">
    <w:name w:val="Стиль7"/>
    <w:basedOn w:val="BPC3Heading1"/>
    <w:link w:val="74"/>
    <w:qFormat/>
    <w:rsid w:val="005B1EFF"/>
    <w:rPr>
      <w:rFonts w:ascii="Times New Roman" w:hAnsi="Times New Roman"/>
      <w:color w:val="auto"/>
      <w:sz w:val="24"/>
      <w:szCs w:val="24"/>
    </w:rPr>
  </w:style>
  <w:style w:type="character" w:customStyle="1" w:styleId="BPC3Heading10">
    <w:name w:val="BPC3 – Heading1 Знак"/>
    <w:basedOn w:val="BPC3Bodynormal0"/>
    <w:link w:val="BPC3Heading1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64">
    <w:name w:val="Стиль6 Знак"/>
    <w:basedOn w:val="BPC3Heading10"/>
    <w:link w:val="63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74">
    <w:name w:val="Стиль7 Знак"/>
    <w:basedOn w:val="BPC3Heading10"/>
    <w:link w:val="73"/>
    <w:rsid w:val="005B1EFF"/>
    <w:rPr>
      <w:rFonts w:ascii="Calibri" w:hAnsi="Calibri"/>
      <w:caps/>
      <w:color w:val="003399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FA0"/>
    <w:rPr>
      <w:sz w:val="24"/>
      <w:szCs w:val="24"/>
      <w:lang w:eastAsia="ru-RU"/>
    </w:rPr>
  </w:style>
  <w:style w:type="paragraph" w:styleId="1">
    <w:name w:val="heading 1"/>
    <w:aliases w:val="h1,MIGHeading 1"/>
    <w:basedOn w:val="a0"/>
    <w:next w:val="a1"/>
    <w:link w:val="11"/>
    <w:uiPriority w:val="9"/>
    <w:qFormat/>
    <w:rsid w:val="00A602FA"/>
    <w:pPr>
      <w:keepNext/>
      <w:keepLines/>
      <w:pageBreakBefore/>
      <w:numPr>
        <w:numId w:val="5"/>
      </w:numPr>
      <w:suppressAutoHyphens/>
      <w:spacing w:after="240" w:line="200" w:lineRule="atLeast"/>
      <w:outlineLvl w:val="0"/>
    </w:pPr>
    <w:rPr>
      <w:b/>
      <w:sz w:val="44"/>
      <w:lang w:val="en-US"/>
    </w:rPr>
  </w:style>
  <w:style w:type="paragraph" w:styleId="2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1"/>
    <w:next w:val="a1"/>
    <w:link w:val="21"/>
    <w:qFormat/>
    <w:rsid w:val="00A602FA"/>
    <w:pPr>
      <w:pageBreakBefore w:val="0"/>
      <w:numPr>
        <w:ilvl w:val="1"/>
      </w:numPr>
      <w:spacing w:before="240" w:after="120"/>
      <w:outlineLvl w:val="1"/>
    </w:pPr>
    <w:rPr>
      <w:noProof/>
      <w:sz w:val="40"/>
    </w:rPr>
  </w:style>
  <w:style w:type="paragraph" w:styleId="3">
    <w:name w:val="heading 3"/>
    <w:basedOn w:val="2"/>
    <w:next w:val="a1"/>
    <w:link w:val="31"/>
    <w:qFormat/>
    <w:rsid w:val="00A602FA"/>
    <w:pPr>
      <w:numPr>
        <w:ilvl w:val="2"/>
      </w:numPr>
      <w:spacing w:before="360"/>
      <w:outlineLvl w:val="2"/>
    </w:pPr>
    <w:rPr>
      <w:sz w:val="32"/>
    </w:rPr>
  </w:style>
  <w:style w:type="paragraph" w:styleId="4">
    <w:name w:val="heading 4"/>
    <w:aliases w:val="h4"/>
    <w:basedOn w:val="2"/>
    <w:next w:val="a1"/>
    <w:link w:val="41"/>
    <w:qFormat/>
    <w:rsid w:val="00A602FA"/>
    <w:pPr>
      <w:numPr>
        <w:ilvl w:val="3"/>
      </w:numPr>
      <w:spacing w:before="360"/>
      <w:outlineLvl w:val="3"/>
    </w:pPr>
    <w:rPr>
      <w:rFonts w:ascii="Arial" w:hAnsi="Arial" w:cs="Arial"/>
      <w:b w:val="0"/>
      <w:bCs/>
      <w:sz w:val="28"/>
    </w:rPr>
  </w:style>
  <w:style w:type="paragraph" w:styleId="50">
    <w:name w:val="heading 5"/>
    <w:basedOn w:val="4"/>
    <w:next w:val="a0"/>
    <w:link w:val="52"/>
    <w:qFormat/>
    <w:rsid w:val="00A602FA"/>
    <w:pPr>
      <w:numPr>
        <w:ilvl w:val="4"/>
      </w:numPr>
      <w:outlineLvl w:val="4"/>
    </w:pPr>
    <w:rPr>
      <w:b/>
      <w:bCs w:val="0"/>
      <w:sz w:val="22"/>
    </w:rPr>
  </w:style>
  <w:style w:type="paragraph" w:styleId="6">
    <w:name w:val="heading 6"/>
    <w:basedOn w:val="a0"/>
    <w:next w:val="a0"/>
    <w:link w:val="60"/>
    <w:qFormat/>
    <w:rsid w:val="00A602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602FA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A602FA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602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h1 Знак,MIGHeading 1 Знак"/>
    <w:basedOn w:val="a2"/>
    <w:link w:val="1"/>
    <w:uiPriority w:val="9"/>
    <w:rsid w:val="00A602FA"/>
    <w:rPr>
      <w:b/>
      <w:sz w:val="44"/>
      <w:szCs w:val="24"/>
      <w:lang w:val="en-US" w:eastAsia="ru-RU"/>
    </w:rPr>
  </w:style>
  <w:style w:type="paragraph" w:styleId="a1">
    <w:name w:val="Body Text"/>
    <w:aliases w:val="CCC Body Text"/>
    <w:basedOn w:val="a0"/>
    <w:link w:val="a5"/>
    <w:unhideWhenUsed/>
    <w:rsid w:val="00A602FA"/>
    <w:pPr>
      <w:spacing w:after="120"/>
    </w:pPr>
  </w:style>
  <w:style w:type="character" w:customStyle="1" w:styleId="a5">
    <w:name w:val="Основной текст Знак"/>
    <w:aliases w:val="CCC Body Text Знак"/>
    <w:basedOn w:val="a2"/>
    <w:link w:val="a1"/>
    <w:rsid w:val="00A602FA"/>
    <w:rPr>
      <w:sz w:val="24"/>
      <w:szCs w:val="24"/>
      <w:lang w:eastAsia="ru-RU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2"/>
    <w:link w:val="2"/>
    <w:rsid w:val="00A602FA"/>
    <w:rPr>
      <w:b/>
      <w:noProof/>
      <w:sz w:val="40"/>
      <w:szCs w:val="24"/>
      <w:lang w:val="en-US" w:eastAsia="ru-RU"/>
    </w:rPr>
  </w:style>
  <w:style w:type="character" w:customStyle="1" w:styleId="31">
    <w:name w:val="Заголовок 3 Знак"/>
    <w:basedOn w:val="a2"/>
    <w:link w:val="3"/>
    <w:rsid w:val="00A602FA"/>
    <w:rPr>
      <w:b/>
      <w:noProof/>
      <w:sz w:val="32"/>
      <w:szCs w:val="24"/>
      <w:lang w:val="en-US" w:eastAsia="ru-RU"/>
    </w:rPr>
  </w:style>
  <w:style w:type="character" w:customStyle="1" w:styleId="41">
    <w:name w:val="Заголовок 4 Знак"/>
    <w:aliases w:val="h4 Знак"/>
    <w:basedOn w:val="a2"/>
    <w:link w:val="4"/>
    <w:rsid w:val="00A602FA"/>
    <w:rPr>
      <w:rFonts w:ascii="Arial" w:hAnsi="Arial" w:cs="Arial"/>
      <w:bCs/>
      <w:noProof/>
      <w:sz w:val="28"/>
      <w:szCs w:val="24"/>
      <w:lang w:val="en-US" w:eastAsia="ru-RU"/>
    </w:rPr>
  </w:style>
  <w:style w:type="character" w:customStyle="1" w:styleId="52">
    <w:name w:val="Заголовок 5 Знак"/>
    <w:basedOn w:val="a2"/>
    <w:link w:val="50"/>
    <w:rsid w:val="00A602FA"/>
    <w:rPr>
      <w:rFonts w:ascii="Arial" w:hAnsi="Arial" w:cs="Arial"/>
      <w:b/>
      <w:noProof/>
      <w:sz w:val="22"/>
      <w:szCs w:val="24"/>
      <w:lang w:val="en-US" w:eastAsia="ru-RU"/>
    </w:rPr>
  </w:style>
  <w:style w:type="character" w:customStyle="1" w:styleId="60">
    <w:name w:val="Заголовок 6 Знак"/>
    <w:basedOn w:val="a2"/>
    <w:link w:val="6"/>
    <w:rsid w:val="00A602FA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A602FA"/>
    <w:rPr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602FA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602FA"/>
    <w:rPr>
      <w:rFonts w:ascii="Arial" w:hAnsi="Arial" w:cs="Arial"/>
      <w:sz w:val="22"/>
      <w:szCs w:val="22"/>
      <w:lang w:eastAsia="ru-RU"/>
    </w:rPr>
  </w:style>
  <w:style w:type="paragraph" w:styleId="a6">
    <w:name w:val="caption"/>
    <w:basedOn w:val="a0"/>
    <w:next w:val="a1"/>
    <w:qFormat/>
    <w:rsid w:val="00A602FA"/>
    <w:pPr>
      <w:keepLines/>
      <w:suppressAutoHyphens/>
      <w:spacing w:before="60" w:after="240" w:line="200" w:lineRule="atLeast"/>
      <w:ind w:left="284"/>
      <w:jc w:val="center"/>
    </w:pPr>
    <w:rPr>
      <w:b/>
      <w:bCs/>
      <w:iCs/>
    </w:rPr>
  </w:style>
  <w:style w:type="paragraph" w:styleId="a7">
    <w:name w:val="Title"/>
    <w:basedOn w:val="a0"/>
    <w:link w:val="a8"/>
    <w:qFormat/>
    <w:rsid w:val="00A602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Название Знак"/>
    <w:basedOn w:val="a2"/>
    <w:link w:val="a7"/>
    <w:rsid w:val="00A602FA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9">
    <w:name w:val="Subtitle"/>
    <w:basedOn w:val="a0"/>
    <w:link w:val="aa"/>
    <w:qFormat/>
    <w:rsid w:val="00A602FA"/>
    <w:pPr>
      <w:keepNext/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a">
    <w:name w:val="Подзаголовок Знак"/>
    <w:basedOn w:val="a2"/>
    <w:link w:val="a9"/>
    <w:rsid w:val="00A602FA"/>
    <w:rPr>
      <w:rFonts w:ascii="Arial" w:hAnsi="Arial" w:cs="Arial"/>
      <w:sz w:val="28"/>
      <w:szCs w:val="24"/>
      <w:lang w:eastAsia="ru-RU"/>
    </w:rPr>
  </w:style>
  <w:style w:type="paragraph" w:styleId="5">
    <w:name w:val="List Number 5"/>
    <w:basedOn w:val="a0"/>
    <w:rsid w:val="000E5FA0"/>
    <w:pPr>
      <w:numPr>
        <w:numId w:val="6"/>
      </w:numPr>
    </w:pPr>
  </w:style>
  <w:style w:type="paragraph" w:styleId="ab">
    <w:name w:val="annotation text"/>
    <w:basedOn w:val="a0"/>
    <w:link w:val="ac"/>
    <w:rsid w:val="000E5FA0"/>
  </w:style>
  <w:style w:type="character" w:customStyle="1" w:styleId="ac">
    <w:name w:val="Текст примечания Знак"/>
    <w:basedOn w:val="a2"/>
    <w:link w:val="ab"/>
    <w:rsid w:val="000E5FA0"/>
    <w:rPr>
      <w:sz w:val="24"/>
      <w:szCs w:val="24"/>
      <w:lang w:eastAsia="ru-RU"/>
    </w:rPr>
  </w:style>
  <w:style w:type="paragraph" w:customStyle="1" w:styleId="ad">
    <w:name w:val="Табличкин"/>
    <w:basedOn w:val="a0"/>
    <w:rsid w:val="000E5FA0"/>
    <w:pPr>
      <w:spacing w:before="60" w:after="60"/>
    </w:pPr>
    <w:rPr>
      <w:sz w:val="20"/>
      <w:lang w:val="en-GB"/>
    </w:rPr>
  </w:style>
  <w:style w:type="character" w:styleId="ae">
    <w:name w:val="annotation reference"/>
    <w:rsid w:val="000E5FA0"/>
    <w:rPr>
      <w:rFonts w:cs="Times New Roman"/>
      <w:sz w:val="16"/>
      <w:szCs w:val="16"/>
    </w:rPr>
  </w:style>
  <w:style w:type="paragraph" w:styleId="af">
    <w:name w:val="Balloon Text"/>
    <w:basedOn w:val="a0"/>
    <w:link w:val="af0"/>
    <w:unhideWhenUsed/>
    <w:rsid w:val="000E5FA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rsid w:val="000E5FA0"/>
    <w:rPr>
      <w:rFonts w:ascii="Tahoma" w:hAnsi="Tahoma" w:cs="Tahoma"/>
      <w:sz w:val="16"/>
      <w:szCs w:val="16"/>
      <w:lang w:eastAsia="ru-RU"/>
    </w:rPr>
  </w:style>
  <w:style w:type="paragraph" w:styleId="af1">
    <w:name w:val="footnote text"/>
    <w:basedOn w:val="a0"/>
    <w:link w:val="af2"/>
    <w:rsid w:val="000E5FA0"/>
  </w:style>
  <w:style w:type="character" w:customStyle="1" w:styleId="af2">
    <w:name w:val="Текст сноски Знак"/>
    <w:basedOn w:val="a2"/>
    <w:link w:val="af1"/>
    <w:rsid w:val="000E5FA0"/>
    <w:rPr>
      <w:sz w:val="24"/>
      <w:szCs w:val="24"/>
      <w:lang w:eastAsia="ru-RU"/>
    </w:rPr>
  </w:style>
  <w:style w:type="character" w:styleId="af3">
    <w:name w:val="footnote reference"/>
    <w:rsid w:val="000E5FA0"/>
    <w:rPr>
      <w:vertAlign w:val="superscript"/>
    </w:rPr>
  </w:style>
  <w:style w:type="paragraph" w:customStyle="1" w:styleId="BPC1Covertitle">
    <w:name w:val="BPC1 – Cover title"/>
    <w:basedOn w:val="a0"/>
    <w:rsid w:val="00F068F8"/>
    <w:pPr>
      <w:spacing w:before="8400"/>
      <w:ind w:left="851"/>
      <w:jc w:val="center"/>
    </w:pPr>
    <w:rPr>
      <w:rFonts w:ascii="Calibri" w:hAnsi="Calibri"/>
      <w:sz w:val="64"/>
      <w:szCs w:val="48"/>
      <w:lang w:val="en-US" w:eastAsia="en-US"/>
    </w:rPr>
  </w:style>
  <w:style w:type="paragraph" w:customStyle="1" w:styleId="BPC1Subhead">
    <w:name w:val="BPC1 – Subhead"/>
    <w:basedOn w:val="a0"/>
    <w:rsid w:val="00F068F8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val="en-US" w:eastAsia="en-US"/>
    </w:rPr>
  </w:style>
  <w:style w:type="paragraph" w:customStyle="1" w:styleId="BPC1Request">
    <w:name w:val="BPC1 – Request"/>
    <w:basedOn w:val="a0"/>
    <w:rsid w:val="00F068F8"/>
    <w:pPr>
      <w:spacing w:before="600"/>
      <w:ind w:left="851"/>
      <w:jc w:val="center"/>
    </w:pPr>
    <w:rPr>
      <w:rFonts w:ascii="Calibri" w:hAnsi="Calibri"/>
      <w:sz w:val="28"/>
      <w:szCs w:val="20"/>
      <w:lang w:val="en-US" w:eastAsia="en-US"/>
    </w:rPr>
  </w:style>
  <w:style w:type="paragraph" w:styleId="af4">
    <w:name w:val="header"/>
    <w:aliases w:val="hd"/>
    <w:basedOn w:val="a0"/>
    <w:link w:val="af5"/>
    <w:unhideWhenUsed/>
    <w:rsid w:val="009F5A0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aliases w:val="hd Знак"/>
    <w:basedOn w:val="a2"/>
    <w:link w:val="af4"/>
    <w:rsid w:val="009F5A00"/>
    <w:rPr>
      <w:sz w:val="24"/>
      <w:szCs w:val="24"/>
      <w:lang w:eastAsia="ru-RU"/>
    </w:rPr>
  </w:style>
  <w:style w:type="paragraph" w:styleId="af6">
    <w:name w:val="footer"/>
    <w:basedOn w:val="a0"/>
    <w:link w:val="af7"/>
    <w:unhideWhenUsed/>
    <w:rsid w:val="009F5A0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9F5A00"/>
    <w:rPr>
      <w:sz w:val="24"/>
      <w:szCs w:val="24"/>
      <w:lang w:eastAsia="ru-RU"/>
    </w:rPr>
  </w:style>
  <w:style w:type="numbering" w:customStyle="1" w:styleId="BPC3-Numeredlist">
    <w:name w:val="BPC3 - Numered list"/>
    <w:basedOn w:val="a4"/>
    <w:rsid w:val="00946392"/>
    <w:pPr>
      <w:numPr>
        <w:numId w:val="17"/>
      </w:numPr>
    </w:pPr>
  </w:style>
  <w:style w:type="paragraph" w:customStyle="1" w:styleId="BPCLegaleze">
    <w:name w:val="BPC – Legaleze"/>
    <w:basedOn w:val="a0"/>
    <w:rsid w:val="00946392"/>
    <w:pPr>
      <w:spacing w:after="41" w:line="140" w:lineRule="atLeast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94639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  <w:lang w:val="en-US"/>
    </w:rPr>
  </w:style>
  <w:style w:type="paragraph" w:customStyle="1" w:styleId="BPC2TOCheader">
    <w:name w:val="BPC2 – TOC header"/>
    <w:basedOn w:val="a0"/>
    <w:next w:val="BPC3Bodyafterheading"/>
    <w:rsid w:val="00946392"/>
    <w:pPr>
      <w:spacing w:after="480"/>
    </w:pPr>
    <w:rPr>
      <w:rFonts w:ascii="Calibri" w:hAnsi="Calibri"/>
      <w:color w:val="003399"/>
      <w:sz w:val="48"/>
      <w:szCs w:val="48"/>
      <w:lang w:val="en-US" w:eastAsia="en-US"/>
    </w:rPr>
  </w:style>
  <w:style w:type="paragraph" w:customStyle="1" w:styleId="BPC3Code">
    <w:name w:val="BPC3 – Code"/>
    <w:basedOn w:val="a0"/>
    <w:rsid w:val="009463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946392"/>
    <w:pPr>
      <w:ind w:left="240"/>
    </w:pPr>
    <w:rPr>
      <w:rFonts w:asciiTheme="minorHAnsi" w:hAnsiTheme="minorHAnsi" w:cstheme="minorHAnsi"/>
      <w:smallCaps/>
      <w:sz w:val="20"/>
      <w:szCs w:val="20"/>
      <w:lang w:val="en-US"/>
    </w:rPr>
  </w:style>
  <w:style w:type="paragraph" w:customStyle="1" w:styleId="BPC3Bodynormal">
    <w:name w:val="BPC3 – Body normal"/>
    <w:basedOn w:val="a0"/>
    <w:link w:val="BPC3Bodynormal0"/>
    <w:qFormat/>
    <w:rsid w:val="00946392"/>
    <w:pPr>
      <w:spacing w:after="120"/>
      <w:jc w:val="both"/>
    </w:pPr>
    <w:rPr>
      <w:rFonts w:ascii="Calibri" w:hAnsi="Calibri"/>
      <w:lang w:val="en-US" w:eastAsia="en-US"/>
    </w:rPr>
  </w:style>
  <w:style w:type="character" w:customStyle="1" w:styleId="BPC3Bodynormal0">
    <w:name w:val="BPC3 – Body normal Знак Знак"/>
    <w:link w:val="BPC3Bodynormal"/>
    <w:rsid w:val="00946392"/>
    <w:rPr>
      <w:rFonts w:ascii="Calibri" w:hAnsi="Calibri"/>
      <w:sz w:val="24"/>
      <w:szCs w:val="24"/>
      <w:lang w:val="en-US"/>
    </w:rPr>
  </w:style>
  <w:style w:type="paragraph" w:customStyle="1" w:styleId="BPC3Heading1">
    <w:name w:val="BPC3 – Heading1"/>
    <w:basedOn w:val="BPC3Bodynormal"/>
    <w:next w:val="BPC3Bodyafterheading"/>
    <w:link w:val="BPC3Heading10"/>
    <w:qFormat/>
    <w:rsid w:val="00946392"/>
    <w:pPr>
      <w:numPr>
        <w:numId w:val="25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354781"/>
    <w:pPr>
      <w:keepNext/>
      <w:numPr>
        <w:ilvl w:val="1"/>
        <w:numId w:val="25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946392"/>
    <w:rPr>
      <w:szCs w:val="20"/>
    </w:rPr>
  </w:style>
  <w:style w:type="paragraph" w:customStyle="1" w:styleId="BPC3Bullet2">
    <w:name w:val="BPC3 – Bullet2"/>
    <w:basedOn w:val="a0"/>
    <w:rsid w:val="00946392"/>
    <w:pPr>
      <w:numPr>
        <w:numId w:val="13"/>
      </w:numPr>
      <w:tabs>
        <w:tab w:val="left" w:pos="227"/>
      </w:tabs>
      <w:spacing w:after="120"/>
    </w:pPr>
    <w:rPr>
      <w:rFonts w:ascii="Calibri" w:hAnsi="Calibri"/>
      <w:szCs w:val="20"/>
      <w:lang w:val="en-US" w:eastAsia="en-US"/>
    </w:rPr>
  </w:style>
  <w:style w:type="paragraph" w:customStyle="1" w:styleId="BPC3-web">
    <w:name w:val="BPC3 - web"/>
    <w:basedOn w:val="a0"/>
    <w:rsid w:val="00946392"/>
    <w:pPr>
      <w:jc w:val="right"/>
    </w:pPr>
    <w:rPr>
      <w:rFonts w:ascii="Calibri" w:hAnsi="Calibri"/>
      <w:b/>
      <w:bCs/>
      <w:color w:val="003399"/>
      <w:szCs w:val="20"/>
      <w:lang w:val="en-US"/>
    </w:rPr>
  </w:style>
  <w:style w:type="paragraph" w:customStyle="1" w:styleId="BPC3Tableheadings">
    <w:name w:val="BPC3 – Table headings"/>
    <w:basedOn w:val="a0"/>
    <w:rsid w:val="00946392"/>
    <w:rPr>
      <w:rFonts w:ascii="Calibri" w:hAnsi="Calibri"/>
      <w:b/>
      <w:color w:val="003399"/>
      <w:sz w:val="26"/>
      <w:lang w:val="en-US" w:eastAsia="en-US"/>
    </w:rPr>
  </w:style>
  <w:style w:type="paragraph" w:customStyle="1" w:styleId="BPC3Tablecheckmarks">
    <w:name w:val="BPC3 – Table checkmarks"/>
    <w:basedOn w:val="a0"/>
    <w:rsid w:val="00946392"/>
    <w:pPr>
      <w:jc w:val="center"/>
    </w:pPr>
    <w:rPr>
      <w:rFonts w:ascii="Wingdings" w:hAnsi="Wingdings"/>
      <w:color w:val="003399"/>
      <w:sz w:val="28"/>
      <w:lang w:val="en-US" w:eastAsia="en-US"/>
    </w:rPr>
  </w:style>
  <w:style w:type="table" w:styleId="af8">
    <w:name w:val="Table Grid"/>
    <w:basedOn w:val="a3"/>
    <w:rsid w:val="00946392"/>
    <w:rPr>
      <w:rFonts w:ascii="Calibri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946392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946392"/>
    <w:pPr>
      <w:spacing w:before="60" w:after="60"/>
    </w:pPr>
    <w:rPr>
      <w:rFonts w:ascii="Calibri" w:hAnsi="Calibri"/>
      <w:szCs w:val="20"/>
      <w:lang w:val="en-US"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946392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946392"/>
    <w:pPr>
      <w:keepNext/>
      <w:numPr>
        <w:ilvl w:val="2"/>
        <w:numId w:val="25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46392"/>
    <w:pPr>
      <w:spacing w:after="240"/>
      <w:jc w:val="center"/>
    </w:pPr>
    <w:rPr>
      <w:rFonts w:ascii="Calibri" w:hAnsi="Calibri"/>
      <w:b/>
      <w:i/>
      <w:color w:val="003399"/>
      <w:szCs w:val="28"/>
      <w:lang w:val="en-US" w:eastAsia="en-US"/>
    </w:rPr>
  </w:style>
  <w:style w:type="paragraph" w:customStyle="1" w:styleId="BPC3FigureCaption">
    <w:name w:val="BPC3 – Figure Caption"/>
    <w:basedOn w:val="a0"/>
    <w:rsid w:val="00946392"/>
    <w:pPr>
      <w:numPr>
        <w:numId w:val="15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BPC3Headingoffices">
    <w:name w:val="BPC3 –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styleId="af9">
    <w:name w:val="TOC Heading"/>
    <w:basedOn w:val="1"/>
    <w:next w:val="a0"/>
    <w:uiPriority w:val="39"/>
    <w:unhideWhenUsed/>
    <w:qFormat/>
    <w:rsid w:val="00946392"/>
    <w:pPr>
      <w:pageBreakBefore w:val="0"/>
      <w:suppressAutoHyphens w:val="0"/>
      <w:spacing w:before="480" w:after="0" w:line="276" w:lineRule="auto"/>
      <w:ind w:left="432" w:hanging="432"/>
      <w:outlineLvl w:val="9"/>
    </w:pPr>
    <w:rPr>
      <w:rFonts w:ascii="Cambria" w:hAnsi="Cambria"/>
      <w:bCs/>
      <w:color w:val="365F91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946392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46392"/>
    <w:pPr>
      <w:numPr>
        <w:numId w:val="12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val="en-US" w:eastAsia="en-US"/>
    </w:rPr>
  </w:style>
  <w:style w:type="character" w:customStyle="1" w:styleId="BPC3Bullet1bold0">
    <w:name w:val="BPC3 – Bullet1 bold Знак Знак"/>
    <w:link w:val="BPC3Bullet1bold"/>
    <w:rsid w:val="00946392"/>
    <w:rPr>
      <w:rFonts w:ascii="Calibri" w:hAnsi="Calibri"/>
      <w:b/>
      <w:bCs/>
      <w:sz w:val="24"/>
      <w:lang w:val="en-US"/>
    </w:rPr>
  </w:style>
  <w:style w:type="character" w:customStyle="1" w:styleId="BPC3Bullet10">
    <w:name w:val="BPC3 – Bullet1 Знак Знак"/>
    <w:basedOn w:val="BPC3Bullet1bold0"/>
    <w:link w:val="BPC3Bullet1"/>
    <w:rsid w:val="00946392"/>
    <w:rPr>
      <w:rFonts w:ascii="Calibri" w:hAnsi="Calibri"/>
      <w:b w:val="0"/>
      <w:bCs w:val="0"/>
      <w:sz w:val="24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946392"/>
    <w:pPr>
      <w:ind w:left="480"/>
    </w:pPr>
    <w:rPr>
      <w:rFonts w:asciiTheme="minorHAnsi" w:hAnsiTheme="minorHAnsi" w:cstheme="minorHAnsi"/>
      <w:i/>
      <w:iCs/>
      <w:sz w:val="20"/>
      <w:szCs w:val="20"/>
      <w:lang w:val="en-US"/>
    </w:rPr>
  </w:style>
  <w:style w:type="paragraph" w:styleId="42">
    <w:name w:val="toc 4"/>
    <w:basedOn w:val="a0"/>
    <w:next w:val="a0"/>
    <w:autoRedefine/>
    <w:uiPriority w:val="39"/>
    <w:rsid w:val="00946392"/>
    <w:pPr>
      <w:ind w:left="720"/>
    </w:pPr>
    <w:rPr>
      <w:rFonts w:asciiTheme="minorHAnsi" w:hAnsiTheme="minorHAnsi" w:cstheme="minorHAnsi"/>
      <w:sz w:val="18"/>
      <w:szCs w:val="18"/>
      <w:lang w:val="en-US"/>
    </w:rPr>
  </w:style>
  <w:style w:type="paragraph" w:customStyle="1" w:styleId="BPC3Bodyoffices">
    <w:name w:val="BPC3 – Body offices"/>
    <w:basedOn w:val="BPC3Headingoffices"/>
    <w:rsid w:val="00946392"/>
    <w:rPr>
      <w:b w:val="0"/>
      <w:lang w:val="fr-FR"/>
    </w:rPr>
  </w:style>
  <w:style w:type="paragraph" w:customStyle="1" w:styleId="BPC3Headingsummary">
    <w:name w:val="BPC3 – Heading summary"/>
    <w:basedOn w:val="a0"/>
    <w:rsid w:val="00946392"/>
    <w:rPr>
      <w:rFonts w:ascii="Calibri" w:hAnsi="Calibri"/>
      <w:b/>
      <w:bCs/>
      <w:caps/>
      <w:szCs w:val="20"/>
      <w:lang w:val="en-US" w:eastAsia="en-US"/>
    </w:rPr>
  </w:style>
  <w:style w:type="paragraph" w:customStyle="1" w:styleId="BPC3Bulletsummary">
    <w:name w:val="BPC3 – Bullet summary"/>
    <w:basedOn w:val="a0"/>
    <w:link w:val="BPC3Bulletsummary0"/>
    <w:rsid w:val="00946392"/>
    <w:pPr>
      <w:numPr>
        <w:numId w:val="14"/>
      </w:numPr>
      <w:spacing w:before="60" w:after="60"/>
    </w:pPr>
    <w:rPr>
      <w:rFonts w:ascii="Calibri" w:hAnsi="Calibri"/>
      <w:szCs w:val="20"/>
      <w:lang w:val="en-US" w:eastAsia="en-US"/>
    </w:rPr>
  </w:style>
  <w:style w:type="character" w:customStyle="1" w:styleId="BPC3Bulletsummary0">
    <w:name w:val="BPC3 – Bullet summary Знак Знак"/>
    <w:link w:val="BPC3Bulletsummary"/>
    <w:rsid w:val="00946392"/>
    <w:rPr>
      <w:rFonts w:ascii="Calibri" w:hAnsi="Calibri"/>
      <w:sz w:val="24"/>
      <w:lang w:val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946392"/>
    <w:pPr>
      <w:numPr>
        <w:numId w:val="16"/>
      </w:numPr>
    </w:pPr>
  </w:style>
  <w:style w:type="numbering" w:customStyle="1" w:styleId="10">
    <w:name w:val="Стиль1"/>
    <w:uiPriority w:val="99"/>
    <w:rsid w:val="00946392"/>
    <w:pPr>
      <w:numPr>
        <w:numId w:val="19"/>
      </w:numPr>
    </w:pPr>
  </w:style>
  <w:style w:type="numbering" w:customStyle="1" w:styleId="20">
    <w:name w:val="Стиль2"/>
    <w:uiPriority w:val="99"/>
    <w:rsid w:val="00946392"/>
    <w:pPr>
      <w:numPr>
        <w:numId w:val="20"/>
      </w:numPr>
    </w:pPr>
  </w:style>
  <w:style w:type="numbering" w:customStyle="1" w:styleId="30">
    <w:name w:val="Стиль3"/>
    <w:uiPriority w:val="99"/>
    <w:rsid w:val="00946392"/>
    <w:pPr>
      <w:numPr>
        <w:numId w:val="21"/>
      </w:numPr>
    </w:pPr>
  </w:style>
  <w:style w:type="numbering" w:customStyle="1" w:styleId="40">
    <w:name w:val="Стиль4"/>
    <w:uiPriority w:val="99"/>
    <w:rsid w:val="00946392"/>
    <w:pPr>
      <w:numPr>
        <w:numId w:val="22"/>
      </w:numPr>
    </w:pPr>
  </w:style>
  <w:style w:type="numbering" w:customStyle="1" w:styleId="51">
    <w:name w:val="Стиль5"/>
    <w:uiPriority w:val="99"/>
    <w:rsid w:val="00946392"/>
    <w:pPr>
      <w:numPr>
        <w:numId w:val="23"/>
      </w:numPr>
    </w:pPr>
  </w:style>
  <w:style w:type="character" w:customStyle="1" w:styleId="Heading3Char">
    <w:name w:val="Heading 3 Char"/>
    <w:basedOn w:val="a2"/>
    <w:locked/>
    <w:rsid w:val="00946392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customStyle="1" w:styleId="BPC1-covertitle">
    <w:name w:val="BPC1 - cover title"/>
    <w:basedOn w:val="a0"/>
    <w:rsid w:val="00946392"/>
    <w:pPr>
      <w:spacing w:before="8400"/>
      <w:ind w:left="851"/>
      <w:jc w:val="center"/>
    </w:pPr>
    <w:rPr>
      <w:rFonts w:ascii="Calibri" w:hAnsi="Calibri"/>
      <w:sz w:val="48"/>
      <w:szCs w:val="48"/>
      <w:lang w:val="en-US" w:eastAsia="en-US"/>
    </w:rPr>
  </w:style>
  <w:style w:type="paragraph" w:customStyle="1" w:styleId="BPC1-subhead">
    <w:name w:val="BPC1 - subhead"/>
    <w:basedOn w:val="a0"/>
    <w:rsid w:val="00946392"/>
    <w:pPr>
      <w:spacing w:before="120"/>
      <w:ind w:left="851"/>
      <w:jc w:val="center"/>
    </w:pPr>
    <w:rPr>
      <w:rFonts w:ascii="Calibri" w:hAnsi="Calibri"/>
      <w:i/>
      <w:iCs/>
      <w:szCs w:val="20"/>
      <w:lang w:val="en-US" w:eastAsia="en-US"/>
    </w:rPr>
  </w:style>
  <w:style w:type="paragraph" w:customStyle="1" w:styleId="BPC1-request">
    <w:name w:val="BPC1 - request"/>
    <w:basedOn w:val="a0"/>
    <w:rsid w:val="00946392"/>
    <w:pPr>
      <w:spacing w:before="600"/>
      <w:ind w:left="851"/>
      <w:jc w:val="center"/>
    </w:pPr>
    <w:rPr>
      <w:rFonts w:ascii="Calibri" w:hAnsi="Calibri"/>
      <w:sz w:val="20"/>
      <w:szCs w:val="20"/>
      <w:lang w:val="en-US" w:eastAsia="en-US"/>
    </w:rPr>
  </w:style>
  <w:style w:type="paragraph" w:customStyle="1" w:styleId="BPC-legaleze">
    <w:name w:val="BPC - legaleze"/>
    <w:basedOn w:val="a0"/>
    <w:rsid w:val="00946392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customStyle="1" w:styleId="BPC2-ToCheader">
    <w:name w:val="BPC2 - ToC header"/>
    <w:basedOn w:val="a0"/>
    <w:rsid w:val="00946392"/>
    <w:pPr>
      <w:spacing w:after="480"/>
    </w:pPr>
    <w:rPr>
      <w:rFonts w:ascii="Calibri" w:hAnsi="Calibri"/>
      <w:color w:val="000000"/>
      <w:sz w:val="48"/>
      <w:szCs w:val="48"/>
      <w:lang w:val="en-US" w:eastAsia="en-US"/>
    </w:rPr>
  </w:style>
  <w:style w:type="character" w:styleId="afa">
    <w:name w:val="Hyperlink"/>
    <w:basedOn w:val="a2"/>
    <w:uiPriority w:val="99"/>
    <w:rsid w:val="00946392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946392"/>
    <w:pPr>
      <w:spacing w:after="120"/>
      <w:jc w:val="both"/>
    </w:pPr>
    <w:rPr>
      <w:rFonts w:ascii="Calibri" w:hAnsi="Calibri"/>
      <w:sz w:val="20"/>
      <w:lang w:val="en-US" w:eastAsia="en-US"/>
    </w:rPr>
  </w:style>
  <w:style w:type="character" w:customStyle="1" w:styleId="BPC3-bodycopynormal0">
    <w:name w:val="BPC3 - body copy normal Знак Знак"/>
    <w:basedOn w:val="a2"/>
    <w:link w:val="BPC3-bodycopynormal"/>
    <w:locked/>
    <w:rsid w:val="00946392"/>
    <w:rPr>
      <w:rFonts w:ascii="Calibri" w:hAnsi="Calibri"/>
      <w:szCs w:val="24"/>
      <w:lang w:val="en-US"/>
    </w:rPr>
  </w:style>
  <w:style w:type="paragraph" w:customStyle="1" w:styleId="BPC3-Heading1">
    <w:name w:val="BPC3 - Heading1"/>
    <w:basedOn w:val="BPC3-bodycopynormal"/>
    <w:rsid w:val="00946392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946392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46392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946392"/>
    <w:pPr>
      <w:spacing w:after="120"/>
      <w:ind w:left="1080" w:hanging="360"/>
    </w:pPr>
    <w:rPr>
      <w:rFonts w:ascii="Calibri" w:hAnsi="Calibri"/>
      <w:sz w:val="20"/>
      <w:szCs w:val="20"/>
      <w:lang w:val="en-US" w:eastAsia="en-US"/>
    </w:rPr>
  </w:style>
  <w:style w:type="paragraph" w:customStyle="1" w:styleId="BPC3-bullet1">
    <w:name w:val="BPC3 - bullet1"/>
    <w:basedOn w:val="a0"/>
    <w:rsid w:val="00946392"/>
    <w:pPr>
      <w:spacing w:before="60" w:after="60"/>
      <w:ind w:left="259" w:hanging="259"/>
    </w:pPr>
    <w:rPr>
      <w:rFonts w:ascii="Calibri" w:hAnsi="Calibri"/>
      <w:sz w:val="20"/>
      <w:szCs w:val="20"/>
      <w:lang w:val="en-US" w:eastAsia="en-US"/>
    </w:rPr>
  </w:style>
  <w:style w:type="paragraph" w:customStyle="1" w:styleId="BPC3-Tableheadings">
    <w:name w:val="BPC3 - Table headings"/>
    <w:basedOn w:val="a0"/>
    <w:rsid w:val="00946392"/>
    <w:rPr>
      <w:rFonts w:ascii="Calibri" w:hAnsi="Calibri"/>
      <w:b/>
      <w:sz w:val="20"/>
      <w:lang w:val="en-US" w:eastAsia="en-US"/>
    </w:rPr>
  </w:style>
  <w:style w:type="paragraph" w:customStyle="1" w:styleId="BPC3-Fullysupported">
    <w:name w:val="BPC3 - Fully supported"/>
    <w:basedOn w:val="a0"/>
    <w:link w:val="BPC3-Fullysupported0"/>
    <w:rsid w:val="00946392"/>
    <w:pPr>
      <w:spacing w:before="60" w:after="60"/>
    </w:pPr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-checkmarks">
    <w:name w:val="BPC - checkmarks"/>
    <w:basedOn w:val="a0"/>
    <w:rsid w:val="00946392"/>
    <w:pPr>
      <w:jc w:val="center"/>
    </w:pPr>
    <w:rPr>
      <w:rFonts w:ascii="Wingdings" w:hAnsi="Wingdings"/>
      <w:color w:val="000080"/>
      <w:lang w:val="en-US" w:eastAsia="en-US"/>
    </w:rPr>
  </w:style>
  <w:style w:type="character" w:customStyle="1" w:styleId="BPC3-Fullysupported0">
    <w:name w:val="BPC3 - Fully supported Знак Знак"/>
    <w:basedOn w:val="a2"/>
    <w:link w:val="BPC3-Fullysupported"/>
    <w:locked/>
    <w:rsid w:val="00946392"/>
    <w:rPr>
      <w:rFonts w:ascii="Calibri" w:hAnsi="Calibri"/>
      <w:color w:val="808080"/>
      <w:sz w:val="18"/>
      <w:szCs w:val="18"/>
      <w:lang w:val="en-US"/>
    </w:rPr>
  </w:style>
  <w:style w:type="paragraph" w:customStyle="1" w:styleId="BPC3-subhead1">
    <w:name w:val="BPC3 - subhead1"/>
    <w:basedOn w:val="BPC3-bodyafterheading"/>
    <w:rsid w:val="00946392"/>
  </w:style>
  <w:style w:type="paragraph" w:customStyle="1" w:styleId="BPC3-tableitems">
    <w:name w:val="BPC3 - table items"/>
    <w:basedOn w:val="a0"/>
    <w:rsid w:val="00946392"/>
    <w:rPr>
      <w:rFonts w:ascii="Calibri" w:hAnsi="Calibri"/>
      <w:sz w:val="20"/>
      <w:szCs w:val="20"/>
      <w:lang w:val="en-US" w:eastAsia="en-US"/>
    </w:rPr>
  </w:style>
  <w:style w:type="paragraph" w:customStyle="1" w:styleId="BPC3-subhead2">
    <w:name w:val="BPC3 - subhead2"/>
    <w:basedOn w:val="BPC3-bodyafterheading"/>
    <w:rsid w:val="00946392"/>
  </w:style>
  <w:style w:type="paragraph" w:customStyle="1" w:styleId="BPC3-Heading3">
    <w:name w:val="BPC3 - Heading3"/>
    <w:basedOn w:val="BPC3-bodycopynormal"/>
    <w:rsid w:val="00946392"/>
    <w:pPr>
      <w:numPr>
        <w:numId w:val="42"/>
      </w:numPr>
      <w:tabs>
        <w:tab w:val="num" w:pos="360"/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46392"/>
    <w:pPr>
      <w:spacing w:after="240"/>
    </w:pPr>
    <w:rPr>
      <w:rFonts w:ascii="Calibri" w:hAnsi="Calibri"/>
      <w:b/>
      <w:i/>
      <w:color w:val="3366FF"/>
      <w:sz w:val="28"/>
      <w:szCs w:val="28"/>
      <w:lang w:val="en-US" w:eastAsia="en-US"/>
    </w:rPr>
  </w:style>
  <w:style w:type="paragraph" w:customStyle="1" w:styleId="BPC3-caption">
    <w:name w:val="BPC3 - caption"/>
    <w:basedOn w:val="a0"/>
    <w:rsid w:val="00946392"/>
    <w:pPr>
      <w:spacing w:before="120" w:after="240"/>
    </w:pPr>
    <w:rPr>
      <w:rFonts w:ascii="Calibri" w:hAnsi="Calibri"/>
      <w:i/>
      <w:iCs/>
      <w:sz w:val="16"/>
      <w:szCs w:val="20"/>
      <w:lang w:val="en-US" w:eastAsia="en-US"/>
    </w:rPr>
  </w:style>
  <w:style w:type="paragraph" w:customStyle="1" w:styleId="BPC-headingoffices">
    <w:name w:val="BPC -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customStyle="1" w:styleId="BPC-bullet">
    <w:name w:val="BPC - bullet"/>
    <w:basedOn w:val="a0"/>
    <w:link w:val="BPC-bullet0"/>
    <w:rsid w:val="00946392"/>
    <w:pPr>
      <w:spacing w:after="180"/>
      <w:ind w:left="288" w:hanging="288"/>
    </w:pPr>
    <w:rPr>
      <w:rFonts w:ascii="Verdana" w:hAnsi="Verdana"/>
      <w:sz w:val="20"/>
      <w:szCs w:val="20"/>
      <w:lang w:val="en-US" w:eastAsia="en-US"/>
    </w:rPr>
  </w:style>
  <w:style w:type="character" w:customStyle="1" w:styleId="BPC-bullet0">
    <w:name w:val="BPC - bullet Знак Знак"/>
    <w:basedOn w:val="a2"/>
    <w:link w:val="BPC-bullet"/>
    <w:locked/>
    <w:rsid w:val="00946392"/>
    <w:rPr>
      <w:rFonts w:ascii="Verdana" w:hAnsi="Verdana"/>
      <w:lang w:val="en-US"/>
    </w:rPr>
  </w:style>
  <w:style w:type="paragraph" w:customStyle="1" w:styleId="BPC-bullet1">
    <w:name w:val="Стиль BPC - bullet + полужирный"/>
    <w:basedOn w:val="BPC-bullet"/>
    <w:link w:val="BPC-bullet2"/>
    <w:rsid w:val="00946392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946392"/>
    <w:rPr>
      <w:rFonts w:ascii="Calibri" w:hAnsi="Calibri"/>
      <w:b/>
      <w:bCs/>
      <w:lang w:val="en-US"/>
    </w:rPr>
  </w:style>
  <w:style w:type="character" w:customStyle="1" w:styleId="BPC-web">
    <w:name w:val="BPC - web"/>
    <w:basedOn w:val="a2"/>
    <w:rsid w:val="00946392"/>
    <w:rPr>
      <w:rFonts w:cs="Times New Roman"/>
      <w:b/>
      <w:color w:val="000080"/>
    </w:rPr>
  </w:style>
  <w:style w:type="character" w:styleId="afb">
    <w:name w:val="Strong"/>
    <w:aliases w:val="TITLE"/>
    <w:basedOn w:val="a2"/>
    <w:uiPriority w:val="22"/>
    <w:qFormat/>
    <w:rsid w:val="00946392"/>
    <w:rPr>
      <w:rFonts w:cs="Times New Roman"/>
      <w:b/>
      <w:bCs/>
    </w:rPr>
  </w:style>
  <w:style w:type="character" w:styleId="afc">
    <w:name w:val="Emphasis"/>
    <w:basedOn w:val="a2"/>
    <w:qFormat/>
    <w:rsid w:val="00946392"/>
    <w:rPr>
      <w:rFonts w:ascii="Calibri" w:hAnsi="Calibri" w:cs="Times New Roman"/>
      <w:b/>
      <w:i/>
      <w:iCs/>
    </w:rPr>
  </w:style>
  <w:style w:type="paragraph" w:styleId="afd">
    <w:name w:val="No Spacing"/>
    <w:basedOn w:val="a0"/>
    <w:rsid w:val="00946392"/>
    <w:rPr>
      <w:rFonts w:ascii="Calibri" w:hAnsi="Calibri"/>
      <w:szCs w:val="32"/>
      <w:lang w:val="en-US" w:eastAsia="en-US"/>
    </w:rPr>
  </w:style>
  <w:style w:type="paragraph" w:styleId="afe">
    <w:name w:val="List Paragraph"/>
    <w:basedOn w:val="a0"/>
    <w:uiPriority w:val="34"/>
    <w:qFormat/>
    <w:rsid w:val="00946392"/>
    <w:pPr>
      <w:ind w:left="720"/>
      <w:contextualSpacing/>
    </w:pPr>
    <w:rPr>
      <w:rFonts w:ascii="Calibri" w:hAnsi="Calibri"/>
      <w:lang w:val="en-US" w:eastAsia="en-US"/>
    </w:rPr>
  </w:style>
  <w:style w:type="paragraph" w:styleId="23">
    <w:name w:val="Quote"/>
    <w:basedOn w:val="a0"/>
    <w:next w:val="a0"/>
    <w:link w:val="24"/>
    <w:qFormat/>
    <w:rsid w:val="00946392"/>
    <w:rPr>
      <w:rFonts w:ascii="Calibri" w:hAnsi="Calibri"/>
      <w:i/>
      <w:lang w:val="en-US" w:eastAsia="en-US"/>
    </w:rPr>
  </w:style>
  <w:style w:type="character" w:customStyle="1" w:styleId="24">
    <w:name w:val="Цитата 2 Знак"/>
    <w:basedOn w:val="a2"/>
    <w:link w:val="23"/>
    <w:rsid w:val="00946392"/>
    <w:rPr>
      <w:rFonts w:ascii="Calibri" w:hAnsi="Calibri"/>
      <w:i/>
      <w:sz w:val="24"/>
      <w:szCs w:val="24"/>
      <w:lang w:val="en-US"/>
    </w:rPr>
  </w:style>
  <w:style w:type="paragraph" w:styleId="aff">
    <w:name w:val="Intense Quote"/>
    <w:basedOn w:val="a0"/>
    <w:next w:val="a0"/>
    <w:link w:val="aff0"/>
    <w:uiPriority w:val="30"/>
    <w:qFormat/>
    <w:rsid w:val="00946392"/>
    <w:pPr>
      <w:ind w:left="720" w:right="720"/>
    </w:pPr>
    <w:rPr>
      <w:rFonts w:ascii="Calibri" w:hAnsi="Calibri"/>
      <w:b/>
      <w:i/>
      <w:szCs w:val="22"/>
      <w:lang w:val="en-US" w:eastAsia="en-US"/>
    </w:rPr>
  </w:style>
  <w:style w:type="character" w:customStyle="1" w:styleId="aff0">
    <w:name w:val="Выделенная цитата Знак"/>
    <w:basedOn w:val="a2"/>
    <w:link w:val="aff"/>
    <w:uiPriority w:val="30"/>
    <w:rsid w:val="00946392"/>
    <w:rPr>
      <w:rFonts w:ascii="Calibri" w:hAnsi="Calibri"/>
      <w:b/>
      <w:i/>
      <w:sz w:val="24"/>
      <w:szCs w:val="22"/>
      <w:lang w:val="en-US"/>
    </w:rPr>
  </w:style>
  <w:style w:type="character" w:styleId="aff1">
    <w:name w:val="Subtle Emphasis"/>
    <w:basedOn w:val="a2"/>
    <w:qFormat/>
    <w:rsid w:val="00946392"/>
    <w:rPr>
      <w:rFonts w:cs="Times New Roman"/>
      <w:i/>
      <w:color w:val="5A5A5A"/>
    </w:rPr>
  </w:style>
  <w:style w:type="character" w:styleId="aff2">
    <w:name w:val="Intense Emphasis"/>
    <w:basedOn w:val="a2"/>
    <w:qFormat/>
    <w:rsid w:val="00946392"/>
    <w:rPr>
      <w:rFonts w:cs="Times New Roman"/>
      <w:b/>
      <w:i/>
      <w:sz w:val="24"/>
      <w:szCs w:val="24"/>
      <w:u w:val="single"/>
    </w:rPr>
  </w:style>
  <w:style w:type="character" w:styleId="aff3">
    <w:name w:val="Subtle Reference"/>
    <w:basedOn w:val="a2"/>
    <w:qFormat/>
    <w:rsid w:val="00946392"/>
    <w:rPr>
      <w:rFonts w:cs="Times New Roman"/>
      <w:sz w:val="24"/>
      <w:szCs w:val="24"/>
      <w:u w:val="single"/>
    </w:rPr>
  </w:style>
  <w:style w:type="character" w:styleId="aff4">
    <w:name w:val="Intense Reference"/>
    <w:basedOn w:val="a2"/>
    <w:rsid w:val="00946392"/>
    <w:rPr>
      <w:rFonts w:cs="Times New Roman"/>
      <w:b/>
      <w:sz w:val="24"/>
      <w:u w:val="single"/>
    </w:rPr>
  </w:style>
  <w:style w:type="character" w:styleId="aff5">
    <w:name w:val="Book Title"/>
    <w:basedOn w:val="a2"/>
    <w:rsid w:val="00946392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946392"/>
    <w:pPr>
      <w:ind w:firstLine="709"/>
      <w:jc w:val="both"/>
    </w:pPr>
    <w:rPr>
      <w:rFonts w:ascii="Arial" w:hAnsi="Arial"/>
      <w:sz w:val="22"/>
      <w:szCs w:val="28"/>
      <w:lang w:val="en-US" w:eastAsia="ru-RU"/>
    </w:rPr>
  </w:style>
  <w:style w:type="character" w:customStyle="1" w:styleId="proposal0">
    <w:name w:val="proposal Знак"/>
    <w:basedOn w:val="a2"/>
    <w:link w:val="proposal"/>
    <w:locked/>
    <w:rsid w:val="00946392"/>
    <w:rPr>
      <w:rFonts w:ascii="Arial" w:hAnsi="Arial"/>
      <w:sz w:val="22"/>
      <w:szCs w:val="28"/>
      <w:lang w:val="en-US" w:eastAsia="ru-RU"/>
    </w:rPr>
  </w:style>
  <w:style w:type="paragraph" w:styleId="33">
    <w:name w:val="Body Text 3"/>
    <w:aliases w:val="Body Text 3 Char"/>
    <w:basedOn w:val="a0"/>
    <w:link w:val="34"/>
    <w:autoRedefine/>
    <w:rsid w:val="00946392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val="en-US" w:eastAsia="en-US"/>
    </w:rPr>
  </w:style>
  <w:style w:type="character" w:customStyle="1" w:styleId="34">
    <w:name w:val="Основной текст 3 Знак"/>
    <w:aliases w:val="Body Text 3 Char Знак"/>
    <w:basedOn w:val="a2"/>
    <w:link w:val="33"/>
    <w:rsid w:val="00946392"/>
    <w:rPr>
      <w:rFonts w:ascii="Arial (W1)" w:hAnsi="Arial (W1)"/>
      <w:sz w:val="24"/>
      <w:szCs w:val="24"/>
      <w:lang w:val="en-US"/>
    </w:rPr>
  </w:style>
  <w:style w:type="paragraph" w:customStyle="1" w:styleId="Bulletlevel1">
    <w:name w:val="Bullet level 1"/>
    <w:basedOn w:val="a0"/>
    <w:link w:val="Bulletlevel1Char"/>
    <w:rsid w:val="00946392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val="en-US" w:eastAsia="en-US"/>
    </w:rPr>
  </w:style>
  <w:style w:type="character" w:customStyle="1" w:styleId="Bulletlevel1Char">
    <w:name w:val="Bullet level 1 Char"/>
    <w:basedOn w:val="a2"/>
    <w:link w:val="Bulletlevel1"/>
    <w:locked/>
    <w:rsid w:val="00946392"/>
    <w:rPr>
      <w:rFonts w:ascii="Arial" w:hAnsi="Arial"/>
      <w:sz w:val="22"/>
      <w:szCs w:val="24"/>
      <w:lang w:val="en-US"/>
    </w:rPr>
  </w:style>
  <w:style w:type="paragraph" w:customStyle="1" w:styleId="Dense">
    <w:name w:val="Dense"/>
    <w:basedOn w:val="a0"/>
    <w:rsid w:val="00946392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val="en-US"/>
    </w:rPr>
  </w:style>
  <w:style w:type="paragraph" w:styleId="aff6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946392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val="en-US" w:eastAsia="he-IL" w:bidi="he-IL"/>
    </w:rPr>
  </w:style>
  <w:style w:type="paragraph" w:styleId="25">
    <w:name w:val="Body Text 2"/>
    <w:basedOn w:val="a0"/>
    <w:link w:val="26"/>
    <w:rsid w:val="00946392"/>
    <w:pPr>
      <w:spacing w:after="120" w:line="480" w:lineRule="auto"/>
    </w:pPr>
    <w:rPr>
      <w:noProof/>
      <w:sz w:val="20"/>
      <w:szCs w:val="20"/>
      <w:lang w:val="en-US" w:eastAsia="en-US"/>
    </w:rPr>
  </w:style>
  <w:style w:type="character" w:customStyle="1" w:styleId="26">
    <w:name w:val="Основной текст 2 Знак"/>
    <w:basedOn w:val="a2"/>
    <w:link w:val="25"/>
    <w:rsid w:val="00946392"/>
    <w:rPr>
      <w:noProof/>
      <w:lang w:val="en-US"/>
    </w:rPr>
  </w:style>
  <w:style w:type="paragraph" w:styleId="aff7">
    <w:name w:val="List Bullet"/>
    <w:basedOn w:val="a0"/>
    <w:autoRedefine/>
    <w:rsid w:val="00946392"/>
    <w:pPr>
      <w:tabs>
        <w:tab w:val="num" w:pos="360"/>
      </w:tabs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7">
    <w:name w:val="List Bullet 2"/>
    <w:basedOn w:val="a0"/>
    <w:autoRedefine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5">
    <w:name w:val="List Bullet 3"/>
    <w:basedOn w:val="a0"/>
    <w:autoRedefine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3">
    <w:name w:val="List Bullet 4"/>
    <w:basedOn w:val="a0"/>
    <w:autoRedefine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53">
    <w:name w:val="List Bullet 5"/>
    <w:basedOn w:val="a0"/>
    <w:autoRedefine/>
    <w:rsid w:val="00946392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val="en-US" w:eastAsia="en-US"/>
    </w:rPr>
  </w:style>
  <w:style w:type="paragraph" w:styleId="aff8">
    <w:name w:val="List Number"/>
    <w:basedOn w:val="a0"/>
    <w:rsid w:val="00946392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8">
    <w:name w:val="List Number 2"/>
    <w:basedOn w:val="a0"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6">
    <w:name w:val="List Number 3"/>
    <w:basedOn w:val="a0"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4">
    <w:name w:val="List Number 4"/>
    <w:basedOn w:val="a0"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aff9">
    <w:name w:val="envelope address"/>
    <w:basedOn w:val="a0"/>
    <w:rsid w:val="00946392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val="en-US" w:eastAsia="en-US"/>
    </w:rPr>
  </w:style>
  <w:style w:type="paragraph" w:customStyle="1" w:styleId="prbullet1">
    <w:name w:val="prbullet1**"/>
    <w:basedOn w:val="a0"/>
    <w:next w:val="a0"/>
    <w:rsid w:val="00946392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a">
    <w:name w:val="Body Text Indent"/>
    <w:basedOn w:val="a0"/>
    <w:link w:val="affb"/>
    <w:rsid w:val="00946392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b">
    <w:name w:val="Основной текст с отступом Знак"/>
    <w:basedOn w:val="a2"/>
    <w:link w:val="affa"/>
    <w:rsid w:val="00946392"/>
    <w:rPr>
      <w:rFonts w:ascii="Arial" w:hAnsi="Arial"/>
      <w:szCs w:val="24"/>
      <w:lang w:val="en-GB"/>
    </w:rPr>
  </w:style>
  <w:style w:type="paragraph" w:styleId="29">
    <w:name w:val="Body Text Indent 2"/>
    <w:basedOn w:val="a0"/>
    <w:link w:val="2a"/>
    <w:rsid w:val="00946392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val="en-US" w:eastAsia="en-US"/>
    </w:rPr>
  </w:style>
  <w:style w:type="character" w:customStyle="1" w:styleId="2a">
    <w:name w:val="Основной текст с отступом 2 Знак"/>
    <w:basedOn w:val="a2"/>
    <w:link w:val="29"/>
    <w:rsid w:val="00946392"/>
    <w:rPr>
      <w:rFonts w:ascii="Comic Sans MS" w:hAnsi="Comic Sans MS"/>
      <w:lang w:val="en-US"/>
    </w:rPr>
  </w:style>
  <w:style w:type="character" w:styleId="affc">
    <w:name w:val="page number"/>
    <w:aliases w:val="pn"/>
    <w:basedOn w:val="a2"/>
    <w:rsid w:val="00946392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946392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946392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946392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946392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946392"/>
    <w:pPr>
      <w:ind w:left="1760"/>
    </w:pPr>
    <w:rPr>
      <w:rFonts w:ascii="Arial" w:hAnsi="Arial"/>
      <w:sz w:val="20"/>
      <w:lang w:val="en-GB" w:eastAsia="en-US"/>
    </w:rPr>
  </w:style>
  <w:style w:type="character" w:styleId="affd">
    <w:name w:val="FollowedHyperlink"/>
    <w:basedOn w:val="a2"/>
    <w:rsid w:val="00946392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946392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2"/>
    <w:link w:val="37"/>
    <w:rsid w:val="00946392"/>
    <w:rPr>
      <w:rFonts w:ascii="Arial" w:hAnsi="Arial"/>
      <w:szCs w:val="24"/>
      <w:lang w:val="en-GB"/>
    </w:rPr>
  </w:style>
  <w:style w:type="paragraph" w:styleId="13">
    <w:name w:val="index 1"/>
    <w:basedOn w:val="a0"/>
    <w:next w:val="a0"/>
    <w:autoRedefine/>
    <w:rsid w:val="00946392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946392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946392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946392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946392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946392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946392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946392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946392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e">
    <w:name w:val="index heading"/>
    <w:basedOn w:val="a0"/>
    <w:next w:val="13"/>
    <w:rsid w:val="00946392"/>
    <w:rPr>
      <w:rFonts w:ascii="Arial" w:hAnsi="Arial"/>
      <w:sz w:val="20"/>
      <w:lang w:val="en-GB" w:eastAsia="en-US"/>
    </w:rPr>
  </w:style>
  <w:style w:type="paragraph" w:styleId="afff">
    <w:name w:val="Normal (Web)"/>
    <w:basedOn w:val="a0"/>
    <w:rsid w:val="00946392"/>
    <w:pPr>
      <w:spacing w:before="100" w:beforeAutospacing="1" w:after="100" w:afterAutospacing="1"/>
    </w:pPr>
    <w:rPr>
      <w:rFonts w:ascii="Verdana" w:hAnsi="Verdana"/>
      <w:color w:val="000000"/>
      <w:lang w:val="en-US" w:eastAsia="en-US"/>
    </w:rPr>
  </w:style>
  <w:style w:type="paragraph" w:customStyle="1" w:styleId="Header3">
    <w:name w:val="Header3"/>
    <w:rsid w:val="00946392"/>
    <w:pPr>
      <w:spacing w:before="80" w:line="240" w:lineRule="exact"/>
    </w:pPr>
    <w:rPr>
      <w:b/>
      <w:lang w:val="en-GB"/>
    </w:rPr>
  </w:style>
  <w:style w:type="paragraph" w:customStyle="1" w:styleId="TableText">
    <w:name w:val="Table Text"/>
    <w:basedOn w:val="a0"/>
    <w:rsid w:val="00946392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946392"/>
    <w:pPr>
      <w:numPr>
        <w:numId w:val="27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"/>
    <w:autoRedefine/>
    <w:rsid w:val="00946392"/>
    <w:pPr>
      <w:keepNext w:val="0"/>
      <w:keepLines w:val="0"/>
      <w:pageBreakBefore w:val="0"/>
      <w:numPr>
        <w:numId w:val="0"/>
      </w:numPr>
      <w:tabs>
        <w:tab w:val="num" w:pos="340"/>
      </w:tabs>
      <w:suppressAutoHyphens w:val="0"/>
      <w:spacing w:before="240" w:line="240" w:lineRule="auto"/>
      <w:ind w:left="340" w:hanging="340"/>
      <w:jc w:val="center"/>
    </w:pPr>
    <w:rPr>
      <w:rFonts w:ascii="Arial" w:hAnsi="Arial"/>
      <w:bCs/>
      <w:color w:val="00008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946392"/>
    <w:pPr>
      <w:numPr>
        <w:ilvl w:val="1"/>
        <w:numId w:val="26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2"/>
    <w:rsid w:val="00946392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946392"/>
  </w:style>
  <w:style w:type="paragraph" w:customStyle="1" w:styleId="BulletSpace">
    <w:name w:val="Bullet Space"/>
    <w:basedOn w:val="a0"/>
    <w:rsid w:val="00946392"/>
    <w:pPr>
      <w:spacing w:after="120"/>
      <w:ind w:left="360" w:hanging="360"/>
    </w:pPr>
    <w:rPr>
      <w:rFonts w:ascii="MyriaMM" w:hAnsi="MyriaMM"/>
      <w:sz w:val="22"/>
      <w:szCs w:val="20"/>
      <w:lang w:val="en-US" w:eastAsia="en-US"/>
    </w:rPr>
  </w:style>
  <w:style w:type="paragraph" w:customStyle="1" w:styleId="headingR">
    <w:name w:val="heading R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"/>
    <w:rsid w:val="00946392"/>
    <w:pPr>
      <w:keepNext w:val="0"/>
      <w:numPr>
        <w:ilvl w:val="0"/>
        <w:numId w:val="0"/>
      </w:numPr>
      <w:suppressAutoHyphens w:val="0"/>
      <w:spacing w:before="120" w:line="240" w:lineRule="auto"/>
      <w:jc w:val="both"/>
      <w:outlineLvl w:val="9"/>
    </w:pPr>
    <w:rPr>
      <w:rFonts w:ascii="MyriaMM_400 RG 600 NO" w:hAnsi="MyriaMM_400 RG 600 NO"/>
      <w:bCs/>
      <w:smallCaps/>
      <w:noProof w:val="0"/>
      <w:color w:val="000000"/>
      <w:sz w:val="24"/>
      <w:szCs w:val="20"/>
      <w:lang w:eastAsia="en-US"/>
    </w:rPr>
  </w:style>
  <w:style w:type="paragraph" w:customStyle="1" w:styleId="Indent1">
    <w:name w:val="Indent1"/>
    <w:basedOn w:val="a0"/>
    <w:rsid w:val="00946392"/>
    <w:pPr>
      <w:ind w:left="360"/>
    </w:pPr>
    <w:rPr>
      <w:rFonts w:ascii="MyriaMM" w:hAnsi="MyriaMM"/>
      <w:sz w:val="22"/>
      <w:szCs w:val="20"/>
      <w:lang w:val="en-US" w:eastAsia="en-US"/>
    </w:rPr>
  </w:style>
  <w:style w:type="paragraph" w:customStyle="1" w:styleId="Indent2">
    <w:name w:val="Indent2"/>
    <w:basedOn w:val="a0"/>
    <w:rsid w:val="00946392"/>
    <w:pPr>
      <w:ind w:left="720"/>
    </w:pPr>
    <w:rPr>
      <w:rFonts w:ascii="MyriaMM" w:hAnsi="MyriaMM"/>
      <w:sz w:val="22"/>
      <w:szCs w:val="20"/>
      <w:lang w:val="en-US" w:eastAsia="en-US"/>
    </w:rPr>
  </w:style>
  <w:style w:type="paragraph" w:customStyle="1" w:styleId="Indent3">
    <w:name w:val="Indent3"/>
    <w:basedOn w:val="Indent2"/>
    <w:rsid w:val="00946392"/>
    <w:pPr>
      <w:ind w:left="1080"/>
    </w:pPr>
  </w:style>
  <w:style w:type="paragraph" w:customStyle="1" w:styleId="Indent4">
    <w:name w:val="Indent4"/>
    <w:basedOn w:val="Indent3"/>
    <w:rsid w:val="00946392"/>
    <w:pPr>
      <w:ind w:left="1440"/>
    </w:pPr>
  </w:style>
  <w:style w:type="paragraph" w:customStyle="1" w:styleId="SidebarQuotes">
    <w:name w:val="Sidebar Quotes"/>
    <w:basedOn w:val="a0"/>
    <w:rsid w:val="00946392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val="en-US" w:eastAsia="en-US"/>
    </w:rPr>
  </w:style>
  <w:style w:type="paragraph" w:customStyle="1" w:styleId="DTCGtoc">
    <w:name w:val="DTCGtoc"/>
    <w:basedOn w:val="a0"/>
    <w:next w:val="Indent1"/>
    <w:rsid w:val="00946392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val="en-US" w:eastAsia="en-US"/>
    </w:rPr>
  </w:style>
  <w:style w:type="paragraph" w:customStyle="1" w:styleId="tablehead">
    <w:name w:val="tablehead"/>
    <w:basedOn w:val="a0"/>
    <w:rsid w:val="00946392"/>
    <w:pPr>
      <w:widowControl w:val="0"/>
      <w:spacing w:before="80" w:after="80"/>
      <w:jc w:val="center"/>
    </w:pPr>
    <w:rPr>
      <w:b/>
      <w:sz w:val="16"/>
      <w:szCs w:val="20"/>
      <w:lang w:val="en-US" w:eastAsia="en-US"/>
    </w:rPr>
  </w:style>
  <w:style w:type="paragraph" w:customStyle="1" w:styleId="tabletext0">
    <w:name w:val="tabletext"/>
    <w:basedOn w:val="a0"/>
    <w:rsid w:val="00946392"/>
    <w:pPr>
      <w:widowControl w:val="0"/>
      <w:spacing w:before="40" w:after="40"/>
    </w:pPr>
    <w:rPr>
      <w:sz w:val="16"/>
      <w:szCs w:val="20"/>
      <w:lang w:val="en-US" w:eastAsia="en-US"/>
    </w:rPr>
  </w:style>
  <w:style w:type="paragraph" w:customStyle="1" w:styleId="Bullet2">
    <w:name w:val="Bullet 2"/>
    <w:basedOn w:val="Bullet1"/>
    <w:rsid w:val="00946392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946392"/>
    <w:pPr>
      <w:spacing w:after="120"/>
      <w:ind w:left="1800" w:hanging="360"/>
    </w:pPr>
    <w:rPr>
      <w:rFonts w:ascii="Arial" w:hAnsi="Arial"/>
      <w:sz w:val="22"/>
      <w:szCs w:val="20"/>
      <w:lang w:val="en-US" w:eastAsia="en-US"/>
    </w:rPr>
  </w:style>
  <w:style w:type="paragraph" w:styleId="afff0">
    <w:name w:val="Document Map"/>
    <w:basedOn w:val="a0"/>
    <w:link w:val="afff1"/>
    <w:rsid w:val="00946392"/>
    <w:pPr>
      <w:shd w:val="clear" w:color="auto" w:fill="000080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fff1">
    <w:name w:val="Схема документа Знак"/>
    <w:basedOn w:val="a2"/>
    <w:link w:val="afff0"/>
    <w:rsid w:val="00946392"/>
    <w:rPr>
      <w:rFonts w:ascii="Tahoma" w:hAnsi="Tahoma" w:cs="Tahoma"/>
      <w:shd w:val="clear" w:color="auto" w:fill="000080"/>
      <w:lang w:val="en-US"/>
    </w:rPr>
  </w:style>
  <w:style w:type="paragraph" w:styleId="afff2">
    <w:name w:val="Date"/>
    <w:basedOn w:val="a0"/>
    <w:next w:val="a0"/>
    <w:link w:val="afff3"/>
    <w:rsid w:val="00946392"/>
    <w:rPr>
      <w:rFonts w:ascii="MyriaMM" w:hAnsi="MyriaMM"/>
      <w:sz w:val="22"/>
      <w:szCs w:val="20"/>
      <w:lang w:val="en-US" w:eastAsia="en-US"/>
    </w:rPr>
  </w:style>
  <w:style w:type="character" w:customStyle="1" w:styleId="afff3">
    <w:name w:val="Дата Знак"/>
    <w:basedOn w:val="a2"/>
    <w:link w:val="afff2"/>
    <w:rsid w:val="00946392"/>
    <w:rPr>
      <w:rFonts w:ascii="MyriaMM" w:hAnsi="MyriaMM"/>
      <w:sz w:val="22"/>
      <w:lang w:val="en-US"/>
    </w:rPr>
  </w:style>
  <w:style w:type="paragraph" w:customStyle="1" w:styleId="BulletList">
    <w:name w:val="Bullet List"/>
    <w:basedOn w:val="a0"/>
    <w:rsid w:val="00946392"/>
    <w:pPr>
      <w:numPr>
        <w:numId w:val="28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946392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val="en-US" w:eastAsia="en-US"/>
    </w:rPr>
  </w:style>
  <w:style w:type="paragraph" w:styleId="afff4">
    <w:name w:val="List"/>
    <w:basedOn w:val="a0"/>
    <w:rsid w:val="00946392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946392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946392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afff5">
    <w:name w:val="annotation subject"/>
    <w:basedOn w:val="ab"/>
    <w:next w:val="ab"/>
    <w:link w:val="afff6"/>
    <w:rsid w:val="00946392"/>
    <w:rPr>
      <w:rFonts w:ascii="Arial" w:hAnsi="Arial"/>
      <w:b/>
      <w:bCs/>
      <w:sz w:val="20"/>
      <w:szCs w:val="20"/>
      <w:lang w:val="en-GB" w:eastAsia="en-US"/>
    </w:rPr>
  </w:style>
  <w:style w:type="character" w:customStyle="1" w:styleId="afff6">
    <w:name w:val="Тема примечания Знак"/>
    <w:basedOn w:val="ac"/>
    <w:link w:val="afff5"/>
    <w:rsid w:val="00946392"/>
    <w:rPr>
      <w:rFonts w:ascii="Arial" w:hAnsi="Arial"/>
      <w:b/>
      <w:bCs/>
      <w:sz w:val="24"/>
      <w:szCs w:val="24"/>
      <w:lang w:val="en-GB" w:eastAsia="ru-RU"/>
    </w:rPr>
  </w:style>
  <w:style w:type="paragraph" w:customStyle="1" w:styleId="CharChar1CharCharCharCharChar">
    <w:name w:val="Char Char1 Char Char Char Char Char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946392"/>
    <w:pPr>
      <w:numPr>
        <w:numId w:val="29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val="en-US" w:eastAsia="en-US"/>
    </w:rPr>
  </w:style>
  <w:style w:type="paragraph" w:customStyle="1" w:styleId="CaluseSubHead">
    <w:name w:val="Caluse Sub Head"/>
    <w:basedOn w:val="ClauseHead"/>
    <w:rsid w:val="00946392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946392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2"/>
    <w:link w:val="Heading2Subsec"/>
    <w:locked/>
    <w:rsid w:val="00946392"/>
    <w:rPr>
      <w:rFonts w:ascii="Arial" w:hAnsi="Arial"/>
      <w:i/>
      <w:szCs w:val="24"/>
      <w:lang w:val="en-GB"/>
    </w:rPr>
  </w:style>
  <w:style w:type="character" w:customStyle="1" w:styleId="Style12pt">
    <w:name w:val="Style 12 pt"/>
    <w:basedOn w:val="a2"/>
    <w:rsid w:val="00946392"/>
    <w:rPr>
      <w:rFonts w:cs="Times New Roman"/>
      <w:sz w:val="24"/>
      <w:szCs w:val="24"/>
    </w:rPr>
  </w:style>
  <w:style w:type="paragraph" w:styleId="afff7">
    <w:name w:val="Message Header"/>
    <w:basedOn w:val="a0"/>
    <w:link w:val="afff8"/>
    <w:rsid w:val="00946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8">
    <w:name w:val="Шапка Знак"/>
    <w:basedOn w:val="a2"/>
    <w:link w:val="afff7"/>
    <w:rsid w:val="00946392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946392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94639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Arial">
    <w:name w:val="Normal + Arial"/>
    <w:aliases w:val="Justified"/>
    <w:basedOn w:val="a0"/>
    <w:link w:val="NormalArial0"/>
    <w:rsid w:val="00946392"/>
    <w:pPr>
      <w:jc w:val="both"/>
    </w:pPr>
    <w:rPr>
      <w:rFonts w:ascii="Verdana" w:hAnsi="Verdana"/>
      <w:sz w:val="20"/>
      <w:lang w:val="en-US" w:eastAsia="en-US"/>
    </w:rPr>
  </w:style>
  <w:style w:type="character" w:customStyle="1" w:styleId="NormalArial0">
    <w:name w:val="Normal + Arial Знак"/>
    <w:aliases w:val="Justified Знак"/>
    <w:basedOn w:val="a2"/>
    <w:link w:val="NormalArial"/>
    <w:locked/>
    <w:rsid w:val="00946392"/>
    <w:rPr>
      <w:rFonts w:ascii="Verdana" w:hAnsi="Verdana"/>
      <w:szCs w:val="24"/>
      <w:lang w:val="en-US"/>
    </w:rPr>
  </w:style>
  <w:style w:type="paragraph" w:customStyle="1" w:styleId="afff9">
    <w:name w:val="Знак Знак Знак Знак"/>
    <w:basedOn w:val="a0"/>
    <w:rsid w:val="00946392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Default">
    <w:name w:val="Default"/>
    <w:uiPriority w:val="99"/>
    <w:rsid w:val="0094639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ru-RU"/>
    </w:rPr>
  </w:style>
  <w:style w:type="paragraph" w:customStyle="1" w:styleId="BPCProposal">
    <w:name w:val="BPC Proposal"/>
    <w:basedOn w:val="BPC3-Heading1"/>
    <w:link w:val="BPCProposalChar"/>
    <w:rsid w:val="00946392"/>
    <w:pPr>
      <w:outlineLvl w:val="0"/>
    </w:pPr>
    <w:rPr>
      <w:rFonts w:cs="Arial"/>
      <w:b/>
      <w:color w:val="365F91" w:themeColor="accent1" w:themeShade="BF"/>
      <w:kern w:val="32"/>
      <w:lang w:eastAsia="ru-RU"/>
    </w:rPr>
  </w:style>
  <w:style w:type="character" w:customStyle="1" w:styleId="BPCProposalChar">
    <w:name w:val="BPC Proposal Char"/>
    <w:basedOn w:val="11"/>
    <w:link w:val="BPCProposal"/>
    <w:rsid w:val="00946392"/>
    <w:rPr>
      <w:rFonts w:ascii="Calibri" w:hAnsi="Calibri" w:cs="Arial"/>
      <w:b/>
      <w:color w:val="365F91" w:themeColor="accent1" w:themeShade="BF"/>
      <w:kern w:val="32"/>
      <w:sz w:val="36"/>
      <w:szCs w:val="36"/>
      <w:lang w:val="en-US" w:eastAsia="ru-RU"/>
    </w:rPr>
  </w:style>
  <w:style w:type="character" w:customStyle="1" w:styleId="hps">
    <w:name w:val="hps"/>
    <w:rsid w:val="00946392"/>
    <w:rPr>
      <w:rFonts w:cs="Times New Roman"/>
    </w:rPr>
  </w:style>
  <w:style w:type="character" w:customStyle="1" w:styleId="apple-converted-space">
    <w:name w:val="apple-converted-space"/>
    <w:uiPriority w:val="99"/>
    <w:rsid w:val="00946392"/>
    <w:rPr>
      <w:rFonts w:cs="Times New Roman"/>
    </w:rPr>
  </w:style>
  <w:style w:type="paragraph" w:customStyle="1" w:styleId="2c">
    <w:name w:val="Абзац списка2"/>
    <w:basedOn w:val="a0"/>
    <w:rsid w:val="00946392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946392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946392"/>
    <w:rPr>
      <w:rFonts w:ascii="Calibri" w:hAnsi="Calibri"/>
      <w:sz w:val="22"/>
      <w:szCs w:val="22"/>
      <w:lang w:val="fr-FR"/>
    </w:rPr>
  </w:style>
  <w:style w:type="paragraph" w:customStyle="1" w:styleId="04dot">
    <w:name w:val="04 dot"/>
    <w:basedOn w:val="a0"/>
    <w:rsid w:val="00946392"/>
    <w:pPr>
      <w:numPr>
        <w:numId w:val="30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</w:rPr>
  </w:style>
  <w:style w:type="paragraph" w:customStyle="1" w:styleId="ALH2">
    <w:name w:val="AL H2"/>
    <w:next w:val="DefaultText"/>
    <w:rsid w:val="00946392"/>
    <w:pPr>
      <w:numPr>
        <w:numId w:val="31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  <w:lang w:eastAsia="ru-RU"/>
    </w:rPr>
  </w:style>
  <w:style w:type="paragraph" w:customStyle="1" w:styleId="125">
    <w:name w:val="Стиль Первая строка:  125 см"/>
    <w:basedOn w:val="a0"/>
    <w:rsid w:val="00946392"/>
    <w:pPr>
      <w:numPr>
        <w:ilvl w:val="3"/>
        <w:numId w:val="31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</w:rPr>
  </w:style>
  <w:style w:type="character" w:customStyle="1" w:styleId="Field">
    <w:name w:val="Field"/>
    <w:rsid w:val="00946392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946392"/>
    <w:pPr>
      <w:jc w:val="both"/>
    </w:pPr>
    <w:rPr>
      <w:rFonts w:ascii="Calibri" w:hAnsi="Calibri"/>
      <w:lang w:val="en-US" w:eastAsia="en-US"/>
    </w:rPr>
  </w:style>
  <w:style w:type="character" w:customStyle="1" w:styleId="2e">
    <w:name w:val="Стиль2_основной_текст Знак"/>
    <w:basedOn w:val="a2"/>
    <w:link w:val="2d"/>
    <w:rsid w:val="00946392"/>
    <w:rPr>
      <w:rFonts w:ascii="Calibri" w:hAnsi="Calibri"/>
      <w:sz w:val="24"/>
      <w:szCs w:val="24"/>
      <w:lang w:val="en-US"/>
    </w:rPr>
  </w:style>
  <w:style w:type="paragraph" w:customStyle="1" w:styleId="BPCNormal">
    <w:name w:val="BPC_Normal"/>
    <w:basedOn w:val="NormalArial"/>
    <w:link w:val="BPCNormalChar"/>
    <w:qFormat/>
    <w:rsid w:val="00946392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946392"/>
    <w:rPr>
      <w:rFonts w:ascii="Calibri" w:hAnsi="Calibri" w:cs="Calibri"/>
      <w:lang w:val="en-US"/>
    </w:rPr>
  </w:style>
  <w:style w:type="paragraph" w:styleId="afffa">
    <w:name w:val="Block Text"/>
    <w:basedOn w:val="a0"/>
    <w:rsid w:val="00946392"/>
    <w:pPr>
      <w:ind w:left="360" w:right="27"/>
      <w:jc w:val="both"/>
    </w:pPr>
    <w:rPr>
      <w:rFonts w:cs="Traditional Arabic"/>
      <w:noProof/>
      <w:color w:val="000000"/>
      <w:sz w:val="22"/>
      <w:szCs w:val="22"/>
      <w:lang w:val="en-US" w:eastAsia="ar-SA"/>
    </w:rPr>
  </w:style>
  <w:style w:type="table" w:styleId="3a">
    <w:name w:val="Table Columns 3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946392"/>
    <w:rPr>
      <w:rFonts w:ascii="Calibri" w:hAnsi="Calibri"/>
      <w:b/>
      <w:bCs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3"/>
    <w:uiPriority w:val="63"/>
    <w:rsid w:val="00946392"/>
    <w:rPr>
      <w:rFonts w:ascii="Calibri" w:hAnsi="Calibri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946392"/>
    <w:pPr>
      <w:spacing w:before="60" w:after="60"/>
    </w:pPr>
    <w:rPr>
      <w:rFonts w:ascii="Arial" w:hAnsi="Arial"/>
      <w:bCs/>
      <w:lang w:val="en-US"/>
    </w:rPr>
  </w:style>
  <w:style w:type="character" w:customStyle="1" w:styleId="TabTextChar">
    <w:name w:val="Tab Text Char"/>
    <w:basedOn w:val="a2"/>
    <w:link w:val="TabText"/>
    <w:locked/>
    <w:rsid w:val="00946392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946392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val="en-US" w:eastAsia="en-US"/>
    </w:rPr>
  </w:style>
  <w:style w:type="paragraph" w:customStyle="1" w:styleId="a">
    <w:name w:val="Название предприятия"/>
    <w:basedOn w:val="a0"/>
    <w:next w:val="a0"/>
    <w:autoRedefine/>
    <w:rsid w:val="00946392"/>
    <w:pPr>
      <w:numPr>
        <w:numId w:val="32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val="en-US"/>
    </w:rPr>
  </w:style>
  <w:style w:type="paragraph" w:customStyle="1" w:styleId="2f0">
    <w:name w:val="Без интервала2"/>
    <w:rsid w:val="00946392"/>
    <w:pPr>
      <w:spacing w:after="200" w:line="276" w:lineRule="auto"/>
    </w:pPr>
    <w:rPr>
      <w:rFonts w:ascii="Calibri" w:hAnsi="Calibri" w:cstheme="minorBidi"/>
      <w:sz w:val="22"/>
      <w:szCs w:val="22"/>
      <w:lang w:val="en-GB"/>
    </w:rPr>
  </w:style>
  <w:style w:type="paragraph" w:customStyle="1" w:styleId="TableTitle">
    <w:name w:val="Table Title"/>
    <w:basedOn w:val="a0"/>
    <w:rsid w:val="00946392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946392"/>
    <w:pPr>
      <w:keepNext/>
      <w:numPr>
        <w:numId w:val="33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val="en-US" w:eastAsia="en-US"/>
    </w:rPr>
  </w:style>
  <w:style w:type="paragraph" w:customStyle="1" w:styleId="TableText10Double">
    <w:name w:val="*Table Text 10 Double"/>
    <w:basedOn w:val="a0"/>
    <w:link w:val="TableText10DoubleChar"/>
    <w:rsid w:val="00946392"/>
    <w:pPr>
      <w:spacing w:before="60" w:after="60"/>
    </w:pPr>
    <w:rPr>
      <w:rFonts w:ascii="Arial" w:eastAsia="PMingLiU" w:hAnsi="Arial"/>
      <w:color w:val="000000"/>
      <w:sz w:val="20"/>
      <w:szCs w:val="20"/>
      <w:lang w:val="en-US" w:eastAsia="en-US"/>
    </w:rPr>
  </w:style>
  <w:style w:type="character" w:customStyle="1" w:styleId="TableText10DoubleChar">
    <w:name w:val="*Table Text 10 Double Char"/>
    <w:basedOn w:val="a2"/>
    <w:link w:val="TableText10Double"/>
    <w:locked/>
    <w:rsid w:val="00946392"/>
    <w:rPr>
      <w:rFonts w:ascii="Arial" w:eastAsia="PMingLiU" w:hAnsi="Arial"/>
      <w:color w:val="000000"/>
      <w:lang w:val="en-US"/>
    </w:rPr>
  </w:style>
  <w:style w:type="paragraph" w:customStyle="1" w:styleId="afffb">
    <w:name w:val="Моноширинный"/>
    <w:basedOn w:val="a0"/>
    <w:link w:val="afffc"/>
    <w:rsid w:val="00946392"/>
    <w:rPr>
      <w:rFonts w:ascii="Courier New" w:hAnsi="Courier New"/>
      <w:i/>
      <w:sz w:val="20"/>
    </w:rPr>
  </w:style>
  <w:style w:type="character" w:customStyle="1" w:styleId="afffc">
    <w:name w:val="Моноширинный Знак"/>
    <w:basedOn w:val="a2"/>
    <w:link w:val="afffb"/>
    <w:rsid w:val="00946392"/>
    <w:rPr>
      <w:rFonts w:ascii="Courier New" w:hAnsi="Courier New"/>
      <w:i/>
      <w:szCs w:val="24"/>
      <w:lang w:eastAsia="ru-RU"/>
    </w:rPr>
  </w:style>
  <w:style w:type="paragraph" w:customStyle="1" w:styleId="PathID">
    <w:name w:val="Path ID"/>
    <w:basedOn w:val="a0"/>
    <w:rsid w:val="00946392"/>
    <w:rPr>
      <w:rFonts w:ascii="Arial Black" w:hAnsi="Arial Black"/>
      <w:color w:val="000080"/>
      <w:kern w:val="24"/>
    </w:rPr>
  </w:style>
  <w:style w:type="paragraph" w:customStyle="1" w:styleId="Reverse">
    <w:name w:val="Reverse"/>
    <w:basedOn w:val="a0"/>
    <w:rsid w:val="00946392"/>
    <w:pPr>
      <w:shd w:val="clear" w:color="FFFFFF" w:fill="000000"/>
    </w:pPr>
    <w:rPr>
      <w:rFonts w:ascii="Univers (WN)" w:hAnsi="Univers (WN)"/>
      <w:color w:val="FFFFFF"/>
      <w:sz w:val="18"/>
    </w:rPr>
  </w:style>
  <w:style w:type="paragraph" w:styleId="HTML">
    <w:name w:val="HTML Address"/>
    <w:basedOn w:val="a0"/>
    <w:link w:val="HTML0"/>
    <w:rsid w:val="00946392"/>
    <w:rPr>
      <w:i/>
      <w:iCs/>
    </w:rPr>
  </w:style>
  <w:style w:type="character" w:customStyle="1" w:styleId="HTML0">
    <w:name w:val="Адрес HTML Знак"/>
    <w:basedOn w:val="a2"/>
    <w:link w:val="HTML"/>
    <w:rsid w:val="00946392"/>
    <w:rPr>
      <w:i/>
      <w:iCs/>
      <w:sz w:val="24"/>
      <w:szCs w:val="24"/>
      <w:lang w:eastAsia="ru-RU"/>
    </w:rPr>
  </w:style>
  <w:style w:type="paragraph" w:styleId="afffd">
    <w:name w:val="Note Heading"/>
    <w:basedOn w:val="a0"/>
    <w:next w:val="a0"/>
    <w:link w:val="afffe"/>
    <w:rsid w:val="00946392"/>
  </w:style>
  <w:style w:type="character" w:customStyle="1" w:styleId="afffe">
    <w:name w:val="Заголовок записки Знак"/>
    <w:basedOn w:val="a2"/>
    <w:link w:val="afffd"/>
    <w:rsid w:val="00946392"/>
    <w:rPr>
      <w:sz w:val="24"/>
      <w:szCs w:val="24"/>
      <w:lang w:eastAsia="ru-RU"/>
    </w:rPr>
  </w:style>
  <w:style w:type="paragraph" w:styleId="affff">
    <w:name w:val="toa heading"/>
    <w:basedOn w:val="a0"/>
    <w:next w:val="a0"/>
    <w:rsid w:val="00946392"/>
    <w:pPr>
      <w:spacing w:before="120"/>
    </w:pPr>
    <w:rPr>
      <w:rFonts w:ascii="Arial" w:hAnsi="Arial" w:cs="Arial"/>
      <w:b/>
      <w:bCs/>
    </w:rPr>
  </w:style>
  <w:style w:type="paragraph" w:styleId="affff0">
    <w:name w:val="Body Text First Indent"/>
    <w:basedOn w:val="a1"/>
    <w:link w:val="affff1"/>
    <w:rsid w:val="00946392"/>
    <w:pPr>
      <w:spacing w:after="0" w:line="360" w:lineRule="auto"/>
      <w:ind w:firstLine="210"/>
      <w:jc w:val="both"/>
    </w:pPr>
    <w:rPr>
      <w:rFonts w:ascii="Arial" w:hAnsi="Arial"/>
    </w:rPr>
  </w:style>
  <w:style w:type="character" w:customStyle="1" w:styleId="affff1">
    <w:name w:val="Красная строка Знак"/>
    <w:basedOn w:val="a5"/>
    <w:link w:val="affff0"/>
    <w:rsid w:val="00946392"/>
    <w:rPr>
      <w:rFonts w:ascii="Arial" w:hAnsi="Arial"/>
      <w:sz w:val="24"/>
      <w:szCs w:val="24"/>
      <w:lang w:eastAsia="ru-RU"/>
    </w:rPr>
  </w:style>
  <w:style w:type="paragraph" w:styleId="2f1">
    <w:name w:val="Body Text First Indent 2"/>
    <w:basedOn w:val="affa"/>
    <w:link w:val="2f2"/>
    <w:rsid w:val="00946392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b"/>
    <w:link w:val="2f1"/>
    <w:rsid w:val="00946392"/>
    <w:rPr>
      <w:rFonts w:ascii="Arial" w:hAnsi="Arial"/>
      <w:sz w:val="24"/>
      <w:szCs w:val="24"/>
      <w:lang w:val="en-GB" w:eastAsia="ru-RU"/>
    </w:rPr>
  </w:style>
  <w:style w:type="paragraph" w:styleId="2f3">
    <w:name w:val="envelope return"/>
    <w:basedOn w:val="a0"/>
    <w:rsid w:val="00946392"/>
    <w:rPr>
      <w:rFonts w:ascii="Arial" w:hAnsi="Arial" w:cs="Arial"/>
    </w:rPr>
  </w:style>
  <w:style w:type="paragraph" w:styleId="affff2">
    <w:name w:val="table of figures"/>
    <w:basedOn w:val="a0"/>
    <w:next w:val="a0"/>
    <w:rsid w:val="00946392"/>
    <w:pPr>
      <w:ind w:left="400" w:hanging="400"/>
    </w:pPr>
  </w:style>
  <w:style w:type="paragraph" w:styleId="affff3">
    <w:name w:val="Signature"/>
    <w:basedOn w:val="a0"/>
    <w:link w:val="affff4"/>
    <w:rsid w:val="00946392"/>
    <w:pPr>
      <w:ind w:left="4252"/>
    </w:pPr>
  </w:style>
  <w:style w:type="character" w:customStyle="1" w:styleId="affff4">
    <w:name w:val="Подпись Знак"/>
    <w:basedOn w:val="a2"/>
    <w:link w:val="affff3"/>
    <w:rsid w:val="00946392"/>
    <w:rPr>
      <w:sz w:val="24"/>
      <w:szCs w:val="24"/>
      <w:lang w:eastAsia="ru-RU"/>
    </w:rPr>
  </w:style>
  <w:style w:type="paragraph" w:styleId="affff5">
    <w:name w:val="Salutation"/>
    <w:basedOn w:val="a0"/>
    <w:next w:val="a0"/>
    <w:link w:val="affff6"/>
    <w:rsid w:val="00946392"/>
  </w:style>
  <w:style w:type="character" w:customStyle="1" w:styleId="affff6">
    <w:name w:val="Приветствие Знак"/>
    <w:basedOn w:val="a2"/>
    <w:link w:val="affff5"/>
    <w:rsid w:val="00946392"/>
    <w:rPr>
      <w:sz w:val="24"/>
      <w:szCs w:val="24"/>
      <w:lang w:eastAsia="ru-RU"/>
    </w:rPr>
  </w:style>
  <w:style w:type="paragraph" w:styleId="affff7">
    <w:name w:val="List Continue"/>
    <w:basedOn w:val="a0"/>
    <w:rsid w:val="00946392"/>
    <w:pPr>
      <w:spacing w:after="120"/>
      <w:ind w:left="283"/>
    </w:pPr>
  </w:style>
  <w:style w:type="paragraph" w:styleId="2f4">
    <w:name w:val="List Continue 2"/>
    <w:basedOn w:val="a0"/>
    <w:rsid w:val="00946392"/>
    <w:pPr>
      <w:spacing w:after="120"/>
      <w:ind w:left="566"/>
    </w:pPr>
  </w:style>
  <w:style w:type="paragraph" w:styleId="3b">
    <w:name w:val="List Continue 3"/>
    <w:basedOn w:val="a0"/>
    <w:rsid w:val="00946392"/>
    <w:pPr>
      <w:spacing w:after="120"/>
      <w:ind w:left="849"/>
    </w:pPr>
  </w:style>
  <w:style w:type="paragraph" w:styleId="46">
    <w:name w:val="List Continue 4"/>
    <w:basedOn w:val="a0"/>
    <w:rsid w:val="00946392"/>
    <w:pPr>
      <w:spacing w:after="120"/>
      <w:ind w:left="1132"/>
    </w:pPr>
  </w:style>
  <w:style w:type="paragraph" w:styleId="56">
    <w:name w:val="List Continue 5"/>
    <w:basedOn w:val="a0"/>
    <w:rsid w:val="00946392"/>
    <w:pPr>
      <w:spacing w:after="120"/>
      <w:ind w:left="1415"/>
    </w:pPr>
  </w:style>
  <w:style w:type="paragraph" w:styleId="affff8">
    <w:name w:val="Closing"/>
    <w:basedOn w:val="a0"/>
    <w:link w:val="affff9"/>
    <w:rsid w:val="00946392"/>
    <w:pPr>
      <w:ind w:left="4252"/>
    </w:pPr>
  </w:style>
  <w:style w:type="character" w:customStyle="1" w:styleId="affff9">
    <w:name w:val="Прощание Знак"/>
    <w:basedOn w:val="a2"/>
    <w:link w:val="affff8"/>
    <w:rsid w:val="00946392"/>
    <w:rPr>
      <w:sz w:val="24"/>
      <w:szCs w:val="24"/>
      <w:lang w:eastAsia="ru-RU"/>
    </w:rPr>
  </w:style>
  <w:style w:type="paragraph" w:styleId="2f5">
    <w:name w:val="List 2"/>
    <w:basedOn w:val="a0"/>
    <w:rsid w:val="00946392"/>
    <w:pPr>
      <w:ind w:left="566" w:hanging="283"/>
    </w:pPr>
  </w:style>
  <w:style w:type="paragraph" w:styleId="3c">
    <w:name w:val="List 3"/>
    <w:basedOn w:val="a0"/>
    <w:rsid w:val="00946392"/>
    <w:pPr>
      <w:ind w:left="849" w:hanging="283"/>
    </w:pPr>
  </w:style>
  <w:style w:type="paragraph" w:styleId="47">
    <w:name w:val="List 4"/>
    <w:basedOn w:val="a0"/>
    <w:rsid w:val="00946392"/>
    <w:pPr>
      <w:ind w:left="1132" w:hanging="283"/>
    </w:pPr>
  </w:style>
  <w:style w:type="paragraph" w:styleId="57">
    <w:name w:val="List 5"/>
    <w:basedOn w:val="a0"/>
    <w:rsid w:val="00946392"/>
    <w:pPr>
      <w:ind w:left="1415" w:hanging="283"/>
    </w:pPr>
  </w:style>
  <w:style w:type="paragraph" w:styleId="HTML1">
    <w:name w:val="HTML Preformatted"/>
    <w:basedOn w:val="a0"/>
    <w:link w:val="HTML2"/>
    <w:rsid w:val="00946392"/>
    <w:rPr>
      <w:rFonts w:ascii="Courier New" w:hAnsi="Courier New" w:cs="Courier New"/>
    </w:rPr>
  </w:style>
  <w:style w:type="character" w:customStyle="1" w:styleId="HTML2">
    <w:name w:val="Стандартный HTML Знак"/>
    <w:basedOn w:val="a2"/>
    <w:link w:val="HTML1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a">
    <w:name w:val="table of authorities"/>
    <w:basedOn w:val="a0"/>
    <w:next w:val="a0"/>
    <w:rsid w:val="00946392"/>
    <w:pPr>
      <w:ind w:left="200" w:hanging="200"/>
    </w:pPr>
  </w:style>
  <w:style w:type="paragraph" w:styleId="affffb">
    <w:name w:val="Plain Text"/>
    <w:basedOn w:val="a0"/>
    <w:link w:val="affffc"/>
    <w:rsid w:val="00946392"/>
    <w:rPr>
      <w:rFonts w:ascii="Courier New" w:hAnsi="Courier New" w:cs="Courier New"/>
    </w:rPr>
  </w:style>
  <w:style w:type="character" w:customStyle="1" w:styleId="affffc">
    <w:name w:val="Текст Знак"/>
    <w:basedOn w:val="a2"/>
    <w:link w:val="affffb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d">
    <w:name w:val="endnote text"/>
    <w:basedOn w:val="a0"/>
    <w:link w:val="affffe"/>
    <w:rsid w:val="00946392"/>
  </w:style>
  <w:style w:type="character" w:customStyle="1" w:styleId="affffe">
    <w:name w:val="Текст концевой сноски Знак"/>
    <w:basedOn w:val="a2"/>
    <w:link w:val="affffd"/>
    <w:rsid w:val="00946392"/>
    <w:rPr>
      <w:sz w:val="24"/>
      <w:szCs w:val="24"/>
      <w:lang w:eastAsia="ru-RU"/>
    </w:rPr>
  </w:style>
  <w:style w:type="paragraph" w:styleId="afffff">
    <w:name w:val="macro"/>
    <w:link w:val="afffff0"/>
    <w:rsid w:val="00946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ru-RU"/>
    </w:rPr>
  </w:style>
  <w:style w:type="character" w:customStyle="1" w:styleId="afffff0">
    <w:name w:val="Текст макроса Знак"/>
    <w:basedOn w:val="a2"/>
    <w:link w:val="afffff"/>
    <w:rsid w:val="00946392"/>
    <w:rPr>
      <w:rFonts w:ascii="Courier New" w:hAnsi="Courier New" w:cs="Courier New"/>
      <w:lang w:val="en-US" w:eastAsia="ru-RU"/>
    </w:rPr>
  </w:style>
  <w:style w:type="paragraph" w:styleId="afffff1">
    <w:name w:val="E-mail Signature"/>
    <w:basedOn w:val="a0"/>
    <w:link w:val="afffff2"/>
    <w:rsid w:val="00946392"/>
  </w:style>
  <w:style w:type="character" w:customStyle="1" w:styleId="afffff2">
    <w:name w:val="Электронная подпись Знак"/>
    <w:basedOn w:val="a2"/>
    <w:link w:val="afffff1"/>
    <w:rsid w:val="00946392"/>
    <w:rPr>
      <w:sz w:val="24"/>
      <w:szCs w:val="24"/>
      <w:lang w:eastAsia="ru-RU"/>
    </w:rPr>
  </w:style>
  <w:style w:type="paragraph" w:customStyle="1" w:styleId="afffff3">
    <w:name w:val="Рисунок"/>
    <w:basedOn w:val="a0"/>
    <w:next w:val="a0"/>
    <w:rsid w:val="00946392"/>
    <w:pPr>
      <w:keepNext/>
      <w:spacing w:before="240" w:after="240" w:line="200" w:lineRule="atLeast"/>
      <w:jc w:val="center"/>
    </w:pPr>
  </w:style>
  <w:style w:type="paragraph" w:customStyle="1" w:styleId="16">
    <w:name w:val="Маркированный 1"/>
    <w:basedOn w:val="aff7"/>
    <w:rsid w:val="00946392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4">
    <w:name w:val="Примечание"/>
    <w:basedOn w:val="a1"/>
    <w:rsid w:val="00946392"/>
    <w:pPr>
      <w:spacing w:before="240" w:after="240" w:line="360" w:lineRule="auto"/>
      <w:ind w:left="567"/>
      <w:jc w:val="both"/>
    </w:pPr>
    <w:rPr>
      <w:rFonts w:ascii="Arial" w:hAnsi="Arial"/>
      <w:b/>
      <w:lang w:val="en-US"/>
    </w:rPr>
  </w:style>
  <w:style w:type="paragraph" w:customStyle="1" w:styleId="17">
    <w:name w:val="Подзаголовок 1"/>
    <w:basedOn w:val="a0"/>
    <w:rsid w:val="00946392"/>
    <w:pPr>
      <w:spacing w:before="120" w:after="120"/>
    </w:pPr>
    <w:rPr>
      <w:rFonts w:ascii="Arial" w:hAnsi="Arial" w:cs="Arial"/>
      <w:b/>
      <w:sz w:val="28"/>
      <w:lang w:val="en-US"/>
    </w:rPr>
  </w:style>
  <w:style w:type="paragraph" w:customStyle="1" w:styleId="Normal10">
    <w:name w:val="Normal1"/>
    <w:rsid w:val="00946392"/>
    <w:rPr>
      <w:sz w:val="24"/>
      <w:lang w:eastAsia="ru-RU"/>
    </w:rPr>
  </w:style>
  <w:style w:type="paragraph" w:customStyle="1" w:styleId="afffff5">
    <w:name w:val="Основной текст таблиц"/>
    <w:basedOn w:val="a0"/>
    <w:autoRedefine/>
    <w:rsid w:val="00946392"/>
    <w:pPr>
      <w:spacing w:before="120" w:after="120" w:line="360" w:lineRule="auto"/>
    </w:pPr>
    <w:rPr>
      <w:rFonts w:ascii="Arial" w:hAnsi="Arial"/>
      <w:sz w:val="18"/>
      <w:lang w:val="en-US"/>
    </w:rPr>
  </w:style>
  <w:style w:type="character" w:customStyle="1" w:styleId="contentplain">
    <w:name w:val="contentplain"/>
    <w:basedOn w:val="a2"/>
    <w:rsid w:val="00946392"/>
  </w:style>
  <w:style w:type="paragraph" w:customStyle="1" w:styleId="afffff6">
    <w:name w:val="Стиль Название объекта + По левому краю"/>
    <w:basedOn w:val="a6"/>
    <w:autoRedefine/>
    <w:rsid w:val="00946392"/>
    <w:pPr>
      <w:spacing w:before="0" w:line="360" w:lineRule="auto"/>
      <w:ind w:left="0"/>
      <w:jc w:val="left"/>
    </w:pPr>
    <w:rPr>
      <w:rFonts w:ascii="Arial" w:hAnsi="Arial"/>
      <w:iCs w:val="0"/>
      <w:sz w:val="20"/>
      <w:szCs w:val="20"/>
    </w:rPr>
  </w:style>
  <w:style w:type="paragraph" w:customStyle="1" w:styleId="3d">
    <w:name w:val="Заголовок 3 информационный"/>
    <w:next w:val="a1"/>
    <w:autoRedefine/>
    <w:rsid w:val="00946392"/>
    <w:pPr>
      <w:spacing w:line="360" w:lineRule="auto"/>
    </w:pPr>
    <w:rPr>
      <w:rFonts w:ascii="Arial" w:hAnsi="Arial"/>
      <w:i/>
      <w:sz w:val="32"/>
      <w:szCs w:val="24"/>
      <w:u w:val="single"/>
      <w:lang w:eastAsia="ru-RU"/>
    </w:rPr>
  </w:style>
  <w:style w:type="paragraph" w:customStyle="1" w:styleId="2f6">
    <w:name w:val="Заголовок 2 информационный"/>
    <w:basedOn w:val="2"/>
    <w:next w:val="a1"/>
    <w:autoRedefine/>
    <w:rsid w:val="00946392"/>
    <w:pPr>
      <w:numPr>
        <w:ilvl w:val="0"/>
        <w:numId w:val="0"/>
      </w:numPr>
      <w:spacing w:before="120" w:line="360" w:lineRule="auto"/>
    </w:pPr>
    <w:rPr>
      <w:rFonts w:ascii="Arial" w:hAnsi="Arial" w:cs="Arial"/>
      <w:noProof w:val="0"/>
      <w:color w:val="365F91" w:themeColor="accent1" w:themeShade="BF"/>
      <w:sz w:val="36"/>
      <w:szCs w:val="36"/>
      <w:lang w:val="ru-RU"/>
    </w:rPr>
  </w:style>
  <w:style w:type="paragraph" w:customStyle="1" w:styleId="afffff7">
    <w:name w:val="Основной текст информационный"/>
    <w:basedOn w:val="a1"/>
    <w:autoRedefine/>
    <w:rsid w:val="00946392"/>
    <w:pPr>
      <w:spacing w:after="0" w:line="360" w:lineRule="auto"/>
      <w:jc w:val="both"/>
    </w:pPr>
    <w:rPr>
      <w:rFonts w:ascii="Arial" w:hAnsi="Arial"/>
      <w:i/>
    </w:rPr>
  </w:style>
  <w:style w:type="paragraph" w:customStyle="1" w:styleId="afffff8">
    <w:name w:val="Приложение"/>
    <w:basedOn w:val="1"/>
    <w:next w:val="a1"/>
    <w:link w:val="afffff9"/>
    <w:autoRedefine/>
    <w:rsid w:val="00946392"/>
    <w:pPr>
      <w:numPr>
        <w:numId w:val="0"/>
      </w:numPr>
      <w:spacing w:before="240" w:after="120" w:line="360" w:lineRule="auto"/>
    </w:pPr>
    <w:rPr>
      <w:rFonts w:ascii="Arial" w:hAnsi="Arial" w:cs="Arial"/>
      <w:color w:val="365F91" w:themeColor="accent1" w:themeShade="BF"/>
      <w:kern w:val="32"/>
    </w:rPr>
  </w:style>
  <w:style w:type="paragraph" w:customStyle="1" w:styleId="48">
    <w:name w:val="Заголовок 4 информационный"/>
    <w:next w:val="a1"/>
    <w:autoRedefine/>
    <w:rsid w:val="00946392"/>
    <w:pPr>
      <w:spacing w:line="360" w:lineRule="auto"/>
    </w:pPr>
    <w:rPr>
      <w:rFonts w:ascii="Arial" w:hAnsi="Arial" w:cs="Arial"/>
      <w:bCs/>
      <w:i/>
      <w:sz w:val="28"/>
      <w:szCs w:val="24"/>
      <w:u w:val="single"/>
      <w:lang w:eastAsia="ru-RU"/>
    </w:rPr>
  </w:style>
  <w:style w:type="paragraph" w:customStyle="1" w:styleId="58">
    <w:name w:val="Заголовок 5 информационный"/>
    <w:next w:val="a1"/>
    <w:autoRedefine/>
    <w:rsid w:val="00946392"/>
    <w:pPr>
      <w:spacing w:line="360" w:lineRule="auto"/>
    </w:pPr>
    <w:rPr>
      <w:b/>
      <w:i/>
      <w:sz w:val="24"/>
      <w:u w:val="single"/>
      <w:lang w:eastAsia="ru-RU"/>
    </w:rPr>
  </w:style>
  <w:style w:type="character" w:customStyle="1" w:styleId="afffff9">
    <w:name w:val="Приложение Знак"/>
    <w:basedOn w:val="11"/>
    <w:link w:val="afffff8"/>
    <w:rsid w:val="00946392"/>
    <w:rPr>
      <w:rFonts w:ascii="Arial" w:hAnsi="Arial" w:cs="Arial"/>
      <w:b/>
      <w:color w:val="365F91" w:themeColor="accent1" w:themeShade="BF"/>
      <w:kern w:val="32"/>
      <w:sz w:val="44"/>
      <w:szCs w:val="24"/>
      <w:lang w:val="en-US" w:eastAsia="ru-RU"/>
    </w:rPr>
  </w:style>
  <w:style w:type="paragraph" w:customStyle="1" w:styleId="Arial">
    <w:name w:val="Обычный + Arial"/>
    <w:aliases w:val="9 пт"/>
    <w:basedOn w:val="a0"/>
    <w:rsid w:val="00946392"/>
    <w:pPr>
      <w:snapToGrid w:val="0"/>
    </w:pPr>
    <w:rPr>
      <w:rFonts w:ascii="Arial" w:hAnsi="Arial" w:cs="Arial"/>
      <w:sz w:val="18"/>
      <w:szCs w:val="18"/>
    </w:rPr>
  </w:style>
  <w:style w:type="character" w:customStyle="1" w:styleId="code-tag">
    <w:name w:val="code-tag"/>
    <w:rsid w:val="00946392"/>
  </w:style>
  <w:style w:type="character" w:customStyle="1" w:styleId="code-quote">
    <w:name w:val="code-quote"/>
    <w:rsid w:val="00946392"/>
  </w:style>
  <w:style w:type="character" w:customStyle="1" w:styleId="code-keyword">
    <w:name w:val="code-keyword"/>
    <w:rsid w:val="00946392"/>
  </w:style>
  <w:style w:type="character" w:customStyle="1" w:styleId="shorttext">
    <w:name w:val="short_text"/>
    <w:basedOn w:val="a2"/>
    <w:rsid w:val="00946392"/>
  </w:style>
  <w:style w:type="paragraph" w:customStyle="1" w:styleId="Comments">
    <w:name w:val="Comments"/>
    <w:basedOn w:val="a0"/>
    <w:link w:val="Comments0"/>
    <w:autoRedefine/>
    <w:rsid w:val="00946392"/>
    <w:pPr>
      <w:spacing w:before="240" w:after="240"/>
    </w:pPr>
    <w:rPr>
      <w:color w:val="FF0000"/>
      <w:szCs w:val="18"/>
      <w:lang w:val="en-US" w:eastAsia="en-US"/>
    </w:rPr>
  </w:style>
  <w:style w:type="character" w:customStyle="1" w:styleId="Comments0">
    <w:name w:val="Comments Знак Знак"/>
    <w:link w:val="Comments"/>
    <w:rsid w:val="00946392"/>
    <w:rPr>
      <w:color w:val="FF0000"/>
      <w:sz w:val="24"/>
      <w:szCs w:val="18"/>
      <w:lang w:val="en-US"/>
    </w:rPr>
  </w:style>
  <w:style w:type="paragraph" w:customStyle="1" w:styleId="BPC3Caption">
    <w:name w:val="BPC3 – Caption"/>
    <w:basedOn w:val="a0"/>
    <w:rsid w:val="00946392"/>
    <w:pPr>
      <w:spacing w:before="120" w:after="240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18">
    <w:name w:val="Обычный1"/>
    <w:rsid w:val="00946392"/>
    <w:rPr>
      <w:sz w:val="24"/>
      <w:lang w:eastAsia="ru-RU"/>
    </w:rPr>
  </w:style>
  <w:style w:type="character" w:customStyle="1" w:styleId="workplace">
    <w:name w:val="workplace"/>
    <w:rsid w:val="00946392"/>
  </w:style>
  <w:style w:type="character" w:customStyle="1" w:styleId="longtext">
    <w:name w:val="long_text"/>
    <w:rsid w:val="00946392"/>
  </w:style>
  <w:style w:type="paragraph" w:customStyle="1" w:styleId="3new">
    <w:name w:val="заголовок 3 new"/>
    <w:basedOn w:val="2"/>
    <w:link w:val="3new0"/>
    <w:qFormat/>
    <w:rsid w:val="00946392"/>
    <w:pPr>
      <w:numPr>
        <w:ilvl w:val="0"/>
        <w:numId w:val="0"/>
      </w:numPr>
      <w:spacing w:before="120" w:line="360" w:lineRule="auto"/>
      <w:ind w:left="425"/>
      <w:outlineLvl w:val="2"/>
    </w:pPr>
    <w:rPr>
      <w:rFonts w:asciiTheme="minorHAnsi" w:hAnsiTheme="minorHAnsi" w:cs="Arial"/>
      <w:bCs/>
      <w:iCs/>
      <w:color w:val="365F91" w:themeColor="accent1" w:themeShade="BF"/>
      <w:sz w:val="28"/>
      <w:szCs w:val="28"/>
    </w:rPr>
  </w:style>
  <w:style w:type="character" w:customStyle="1" w:styleId="3new0">
    <w:name w:val="заголовок 3 new Знак"/>
    <w:basedOn w:val="21"/>
    <w:link w:val="3new"/>
    <w:rsid w:val="00946392"/>
    <w:rPr>
      <w:rFonts w:asciiTheme="minorHAnsi" w:hAnsiTheme="minorHAnsi" w:cs="Arial"/>
      <w:b/>
      <w:bCs/>
      <w:iCs/>
      <w:noProof/>
      <w:color w:val="365F91" w:themeColor="accent1" w:themeShade="BF"/>
      <w:sz w:val="28"/>
      <w:szCs w:val="28"/>
      <w:lang w:val="en-US" w:eastAsia="ru-RU"/>
    </w:rPr>
  </w:style>
  <w:style w:type="paragraph" w:customStyle="1" w:styleId="63">
    <w:name w:val="Стиль6"/>
    <w:basedOn w:val="BPC3Heading1"/>
    <w:link w:val="64"/>
    <w:qFormat/>
    <w:rsid w:val="005B1EFF"/>
  </w:style>
  <w:style w:type="paragraph" w:customStyle="1" w:styleId="73">
    <w:name w:val="Стиль7"/>
    <w:basedOn w:val="BPC3Heading1"/>
    <w:link w:val="74"/>
    <w:qFormat/>
    <w:rsid w:val="005B1EFF"/>
    <w:rPr>
      <w:rFonts w:ascii="Times New Roman" w:hAnsi="Times New Roman"/>
      <w:color w:val="auto"/>
      <w:sz w:val="24"/>
      <w:szCs w:val="24"/>
    </w:rPr>
  </w:style>
  <w:style w:type="character" w:customStyle="1" w:styleId="BPC3Heading10">
    <w:name w:val="BPC3 – Heading1 Знак"/>
    <w:basedOn w:val="BPC3Bodynormal0"/>
    <w:link w:val="BPC3Heading1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64">
    <w:name w:val="Стиль6 Знак"/>
    <w:basedOn w:val="BPC3Heading10"/>
    <w:link w:val="63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74">
    <w:name w:val="Стиль7 Знак"/>
    <w:basedOn w:val="BPC3Heading10"/>
    <w:link w:val="73"/>
    <w:rsid w:val="005B1EFF"/>
    <w:rPr>
      <w:rFonts w:ascii="Calibri" w:hAnsi="Calibri"/>
      <w:caps/>
      <w:color w:val="003399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38F4C-EC6E-46C6-A1F2-F61B94C5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13</Pages>
  <Words>2216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BPC-GROUP</Company>
  <LinksUpToDate>false</LinksUpToDate>
  <CharactersWithSpaces>14824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Maslov</dc:creator>
  <cp:lastModifiedBy>BPC</cp:lastModifiedBy>
  <cp:revision>84</cp:revision>
  <dcterms:created xsi:type="dcterms:W3CDTF">2014-12-08T11:01:00Z</dcterms:created>
  <dcterms:modified xsi:type="dcterms:W3CDTF">2018-01-17T11:08:00Z</dcterms:modified>
</cp:coreProperties>
</file>