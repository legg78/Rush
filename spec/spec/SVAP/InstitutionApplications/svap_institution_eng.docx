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2D5" w:rsidRPr="00B60926" w:rsidRDefault="004D22AE" w:rsidP="004542D5">
      <w:pPr>
        <w:pStyle w:val="BPC1Covertitle"/>
        <w:rPr>
          <w:rFonts w:cs="Calibri"/>
          <w:sz w:val="58"/>
          <w:szCs w:val="58"/>
        </w:rPr>
      </w:pPr>
      <w:r>
        <w:rPr>
          <w:rFonts w:cs="Calibri"/>
          <w:sz w:val="58"/>
          <w:szCs w:val="58"/>
        </w:rPr>
        <w:t>Institution</w:t>
      </w:r>
      <w:r w:rsidR="004542D5" w:rsidRPr="00B60926">
        <w:rPr>
          <w:rFonts w:cs="Calibri"/>
          <w:sz w:val="58"/>
          <w:szCs w:val="58"/>
        </w:rPr>
        <w:t xml:space="preserve"> applications</w:t>
      </w:r>
      <w:r w:rsidR="004542D5" w:rsidRPr="00B60926">
        <w:rPr>
          <w:rFonts w:cs="Calibri"/>
          <w:sz w:val="58"/>
          <w:szCs w:val="58"/>
        </w:rPr>
        <w:br/>
        <w:t>Structure of file and web-service</w:t>
      </w:r>
    </w:p>
    <w:p w:rsidR="00AB1B33" w:rsidRPr="00942781" w:rsidRDefault="00AB1B33" w:rsidP="00AB1B33">
      <w:pPr>
        <w:pStyle w:val="BPC1Subhead"/>
        <w:rPr>
          <w:rFonts w:cs="Calibri"/>
        </w:rPr>
      </w:pPr>
      <w:r w:rsidRPr="00942781">
        <w:rPr>
          <w:rFonts w:cs="Calibri"/>
        </w:rPr>
        <w:t>S</w:t>
      </w:r>
      <w:r w:rsidR="00EF7A1F" w:rsidRPr="00942781">
        <w:rPr>
          <w:rFonts w:cs="Calibri"/>
        </w:rPr>
        <w:t>martVista</w:t>
      </w:r>
      <w:r w:rsidR="006E3822">
        <w:rPr>
          <w:rFonts w:cs="Calibri"/>
        </w:rPr>
        <w:t xml:space="preserve"> </w:t>
      </w:r>
      <w:r w:rsidR="004542D5" w:rsidRPr="00942781">
        <w:rPr>
          <w:rFonts w:cs="Calibri"/>
        </w:rPr>
        <w:t>Standard</w:t>
      </w:r>
    </w:p>
    <w:p w:rsidR="003477FD" w:rsidRPr="00942781" w:rsidRDefault="003477FD" w:rsidP="00AB1B33">
      <w:pPr>
        <w:pStyle w:val="BPC1Request"/>
        <w:rPr>
          <w:rFonts w:cs="Calibri"/>
        </w:rPr>
      </w:pPr>
    </w:p>
    <w:p w:rsidR="00767956" w:rsidRDefault="00767956" w:rsidP="00AB1B33">
      <w:pPr>
        <w:pStyle w:val="BPC1Request"/>
        <w:rPr>
          <w:rFonts w:cs="Calibri"/>
        </w:rPr>
      </w:pPr>
    </w:p>
    <w:p w:rsidR="00930D40" w:rsidRPr="00942781" w:rsidRDefault="004D22AE" w:rsidP="000717E9">
      <w:pPr>
        <w:pStyle w:val="BPC1Request"/>
        <w:rPr>
          <w:rFonts w:cs="Calibri"/>
        </w:rPr>
        <w:sectPr w:rsidR="00930D40" w:rsidRPr="00942781" w:rsidSect="00FD40A3">
          <w:footerReference w:type="default" r:id="rId9"/>
          <w:headerReference w:type="first" r:id="rId10"/>
          <w:pgSz w:w="11906" w:h="16838" w:code="9"/>
          <w:pgMar w:top="1440" w:right="1440" w:bottom="1440" w:left="1440" w:header="709" w:footer="709" w:gutter="0"/>
          <w:cols w:space="708"/>
          <w:titlePg/>
          <w:docGrid w:linePitch="360"/>
        </w:sectPr>
      </w:pPr>
      <w:r>
        <w:rPr>
          <w:rFonts w:cs="Calibri"/>
        </w:rPr>
        <w:t>February, </w:t>
      </w:r>
      <w:r w:rsidR="003477FD" w:rsidRPr="00942781">
        <w:rPr>
          <w:rFonts w:cs="Calibri"/>
        </w:rPr>
        <w:t>201</w:t>
      </w:r>
      <w:r>
        <w:rPr>
          <w:rFonts w:cs="Calibri"/>
        </w:rPr>
        <w:t>8</w:t>
      </w:r>
    </w:p>
    <w:p w:rsidR="00C41A86" w:rsidRPr="00942781" w:rsidRDefault="0069206D" w:rsidP="0069206D">
      <w:pPr>
        <w:pStyle w:val="BPC2TOCheader"/>
        <w:rPr>
          <w:rFonts w:cs="Calibri"/>
        </w:rPr>
      </w:pPr>
      <w:r w:rsidRPr="00942781">
        <w:rPr>
          <w:rFonts w:cs="Calibri"/>
        </w:rPr>
        <w:lastRenderedPageBreak/>
        <w:t>Contents</w:t>
      </w:r>
    </w:p>
    <w:p w:rsidR="007D4AAC" w:rsidRDefault="002C2A20">
      <w:pPr>
        <w:pStyle w:val="11"/>
        <w:rPr>
          <w:rFonts w:asciiTheme="minorHAnsi" w:eastAsiaTheme="minorEastAsia" w:hAnsiTheme="minorHAnsi" w:cstheme="minorBidi"/>
          <w:noProof/>
          <w:sz w:val="22"/>
          <w:szCs w:val="22"/>
          <w:lang w:val="ru-RU" w:eastAsia="ru-RU"/>
        </w:rPr>
      </w:pPr>
      <w:r w:rsidRPr="00942781">
        <w:rPr>
          <w:rFonts w:cs="Calibri"/>
        </w:rPr>
        <w:fldChar w:fldCharType="begin"/>
      </w:r>
      <w:r w:rsidRPr="00942781">
        <w:rPr>
          <w:rFonts w:cs="Calibri"/>
        </w:rPr>
        <w:instrText xml:space="preserve"> TOC \o "1-3" \h \z \t "BPC3 – Heading1;1;BPC3 – Heading2;2;BPC3 – Heading3;3" </w:instrText>
      </w:r>
      <w:r w:rsidRPr="00942781">
        <w:rPr>
          <w:rFonts w:cs="Calibri"/>
        </w:rPr>
        <w:fldChar w:fldCharType="separate"/>
      </w:r>
      <w:hyperlink w:anchor="_Toc505969702" w:history="1">
        <w:r w:rsidR="007D4AAC" w:rsidRPr="00D41526">
          <w:rPr>
            <w:rStyle w:val="a5"/>
            <w:rFonts w:cs="Calibri"/>
            <w:noProof/>
          </w:rPr>
          <w:t>Overview</w:t>
        </w:r>
        <w:r w:rsidR="007D4AAC">
          <w:rPr>
            <w:noProof/>
            <w:webHidden/>
          </w:rPr>
          <w:tab/>
        </w:r>
        <w:r w:rsidR="007D4AAC">
          <w:rPr>
            <w:noProof/>
            <w:webHidden/>
          </w:rPr>
          <w:fldChar w:fldCharType="begin"/>
        </w:r>
        <w:r w:rsidR="007D4AAC">
          <w:rPr>
            <w:noProof/>
            <w:webHidden/>
          </w:rPr>
          <w:instrText xml:space="preserve"> PAGEREF _Toc505969702 \h </w:instrText>
        </w:r>
        <w:r w:rsidR="007D4AAC">
          <w:rPr>
            <w:noProof/>
            <w:webHidden/>
          </w:rPr>
        </w:r>
        <w:r w:rsidR="007D4AAC">
          <w:rPr>
            <w:noProof/>
            <w:webHidden/>
          </w:rPr>
          <w:fldChar w:fldCharType="separate"/>
        </w:r>
        <w:r w:rsidR="007D4AAC">
          <w:rPr>
            <w:noProof/>
            <w:webHidden/>
          </w:rPr>
          <w:t>3</w:t>
        </w:r>
        <w:r w:rsidR="007D4AAC">
          <w:rPr>
            <w:noProof/>
            <w:webHidden/>
          </w:rPr>
          <w:fldChar w:fldCharType="end"/>
        </w:r>
      </w:hyperlink>
    </w:p>
    <w:p w:rsidR="007D4AAC" w:rsidRDefault="009F61BF">
      <w:pPr>
        <w:pStyle w:val="20"/>
        <w:rPr>
          <w:rFonts w:asciiTheme="minorHAnsi" w:eastAsiaTheme="minorEastAsia" w:hAnsiTheme="minorHAnsi" w:cstheme="minorBidi"/>
          <w:noProof/>
          <w:sz w:val="22"/>
          <w:szCs w:val="22"/>
          <w:lang w:val="ru-RU" w:eastAsia="ru-RU"/>
        </w:rPr>
      </w:pPr>
      <w:hyperlink w:anchor="_Toc505969703" w:history="1">
        <w:r w:rsidR="007D4AAC" w:rsidRPr="00D41526">
          <w:rPr>
            <w:rStyle w:val="a5"/>
            <w:rFonts w:cs="Calibri"/>
            <w:noProof/>
          </w:rPr>
          <w:t>Change log</w:t>
        </w:r>
        <w:r w:rsidR="007D4AAC">
          <w:rPr>
            <w:noProof/>
            <w:webHidden/>
          </w:rPr>
          <w:tab/>
        </w:r>
        <w:r w:rsidR="007D4AAC">
          <w:rPr>
            <w:noProof/>
            <w:webHidden/>
          </w:rPr>
          <w:fldChar w:fldCharType="begin"/>
        </w:r>
        <w:r w:rsidR="007D4AAC">
          <w:rPr>
            <w:noProof/>
            <w:webHidden/>
          </w:rPr>
          <w:instrText xml:space="preserve"> PAGEREF _Toc505969703 \h </w:instrText>
        </w:r>
        <w:r w:rsidR="007D4AAC">
          <w:rPr>
            <w:noProof/>
            <w:webHidden/>
          </w:rPr>
        </w:r>
        <w:r w:rsidR="007D4AAC">
          <w:rPr>
            <w:noProof/>
            <w:webHidden/>
          </w:rPr>
          <w:fldChar w:fldCharType="separate"/>
        </w:r>
        <w:r w:rsidR="007D4AAC">
          <w:rPr>
            <w:noProof/>
            <w:webHidden/>
          </w:rPr>
          <w:t>3</w:t>
        </w:r>
        <w:r w:rsidR="007D4AAC">
          <w:rPr>
            <w:noProof/>
            <w:webHidden/>
          </w:rPr>
          <w:fldChar w:fldCharType="end"/>
        </w:r>
      </w:hyperlink>
    </w:p>
    <w:p w:rsidR="007D4AAC" w:rsidRDefault="009F61BF">
      <w:pPr>
        <w:pStyle w:val="20"/>
        <w:rPr>
          <w:rFonts w:asciiTheme="minorHAnsi" w:eastAsiaTheme="minorEastAsia" w:hAnsiTheme="minorHAnsi" w:cstheme="minorBidi"/>
          <w:noProof/>
          <w:sz w:val="22"/>
          <w:szCs w:val="22"/>
          <w:lang w:val="ru-RU" w:eastAsia="ru-RU"/>
        </w:rPr>
      </w:pPr>
      <w:hyperlink w:anchor="_Toc505969704" w:history="1">
        <w:r w:rsidR="007D4AAC" w:rsidRPr="00D41526">
          <w:rPr>
            <w:rStyle w:val="a5"/>
            <w:rFonts w:cs="Calibri"/>
            <w:noProof/>
          </w:rPr>
          <w:t>Purpose of this document</w:t>
        </w:r>
        <w:r w:rsidR="007D4AAC">
          <w:rPr>
            <w:noProof/>
            <w:webHidden/>
          </w:rPr>
          <w:tab/>
        </w:r>
        <w:r w:rsidR="007D4AAC">
          <w:rPr>
            <w:noProof/>
            <w:webHidden/>
          </w:rPr>
          <w:fldChar w:fldCharType="begin"/>
        </w:r>
        <w:r w:rsidR="007D4AAC">
          <w:rPr>
            <w:noProof/>
            <w:webHidden/>
          </w:rPr>
          <w:instrText xml:space="preserve"> PAGEREF _Toc505969704 \h </w:instrText>
        </w:r>
        <w:r w:rsidR="007D4AAC">
          <w:rPr>
            <w:noProof/>
            <w:webHidden/>
          </w:rPr>
        </w:r>
        <w:r w:rsidR="007D4AAC">
          <w:rPr>
            <w:noProof/>
            <w:webHidden/>
          </w:rPr>
          <w:fldChar w:fldCharType="separate"/>
        </w:r>
        <w:r w:rsidR="007D4AAC">
          <w:rPr>
            <w:noProof/>
            <w:webHidden/>
          </w:rPr>
          <w:t>3</w:t>
        </w:r>
        <w:r w:rsidR="007D4AAC">
          <w:rPr>
            <w:noProof/>
            <w:webHidden/>
          </w:rPr>
          <w:fldChar w:fldCharType="end"/>
        </w:r>
      </w:hyperlink>
    </w:p>
    <w:p w:rsidR="007D4AAC" w:rsidRDefault="009F61BF">
      <w:pPr>
        <w:pStyle w:val="11"/>
        <w:rPr>
          <w:rFonts w:asciiTheme="minorHAnsi" w:eastAsiaTheme="minorEastAsia" w:hAnsiTheme="minorHAnsi" w:cstheme="minorBidi"/>
          <w:noProof/>
          <w:sz w:val="22"/>
          <w:szCs w:val="22"/>
          <w:lang w:val="ru-RU" w:eastAsia="ru-RU"/>
        </w:rPr>
      </w:pPr>
      <w:hyperlink w:anchor="_Toc505969705" w:history="1">
        <w:r w:rsidR="007D4AAC" w:rsidRPr="00D41526">
          <w:rPr>
            <w:rStyle w:val="a5"/>
            <w:rFonts w:cs="Calibri"/>
            <w:noProof/>
          </w:rPr>
          <w:t>References</w:t>
        </w:r>
        <w:r w:rsidR="007D4AAC">
          <w:rPr>
            <w:noProof/>
            <w:webHidden/>
          </w:rPr>
          <w:tab/>
        </w:r>
        <w:r w:rsidR="007D4AAC">
          <w:rPr>
            <w:noProof/>
            <w:webHidden/>
          </w:rPr>
          <w:fldChar w:fldCharType="begin"/>
        </w:r>
        <w:r w:rsidR="007D4AAC">
          <w:rPr>
            <w:noProof/>
            <w:webHidden/>
          </w:rPr>
          <w:instrText xml:space="preserve"> PAGEREF _Toc505969705 \h </w:instrText>
        </w:r>
        <w:r w:rsidR="007D4AAC">
          <w:rPr>
            <w:noProof/>
            <w:webHidden/>
          </w:rPr>
        </w:r>
        <w:r w:rsidR="007D4AAC">
          <w:rPr>
            <w:noProof/>
            <w:webHidden/>
          </w:rPr>
          <w:fldChar w:fldCharType="separate"/>
        </w:r>
        <w:r w:rsidR="007D4AAC">
          <w:rPr>
            <w:noProof/>
            <w:webHidden/>
          </w:rPr>
          <w:t>3</w:t>
        </w:r>
        <w:r w:rsidR="007D4AAC">
          <w:rPr>
            <w:noProof/>
            <w:webHidden/>
          </w:rPr>
          <w:fldChar w:fldCharType="end"/>
        </w:r>
      </w:hyperlink>
    </w:p>
    <w:p w:rsidR="007D4AAC" w:rsidRDefault="009F61BF">
      <w:pPr>
        <w:pStyle w:val="20"/>
        <w:rPr>
          <w:rFonts w:asciiTheme="minorHAnsi" w:eastAsiaTheme="minorEastAsia" w:hAnsiTheme="minorHAnsi" w:cstheme="minorBidi"/>
          <w:noProof/>
          <w:sz w:val="22"/>
          <w:szCs w:val="22"/>
          <w:lang w:val="ru-RU" w:eastAsia="ru-RU"/>
        </w:rPr>
      </w:pPr>
      <w:hyperlink w:anchor="_Toc505969706" w:history="1">
        <w:r w:rsidR="007D4AAC" w:rsidRPr="00D41526">
          <w:rPr>
            <w:rStyle w:val="a5"/>
            <w:rFonts w:cs="Calibri"/>
            <w:noProof/>
          </w:rPr>
          <w:t>References to external documents</w:t>
        </w:r>
        <w:r w:rsidR="007D4AAC">
          <w:rPr>
            <w:noProof/>
            <w:webHidden/>
          </w:rPr>
          <w:tab/>
        </w:r>
        <w:r w:rsidR="007D4AAC">
          <w:rPr>
            <w:noProof/>
            <w:webHidden/>
          </w:rPr>
          <w:fldChar w:fldCharType="begin"/>
        </w:r>
        <w:r w:rsidR="007D4AAC">
          <w:rPr>
            <w:noProof/>
            <w:webHidden/>
          </w:rPr>
          <w:instrText xml:space="preserve"> PAGEREF _Toc505969706 \h </w:instrText>
        </w:r>
        <w:r w:rsidR="007D4AAC">
          <w:rPr>
            <w:noProof/>
            <w:webHidden/>
          </w:rPr>
        </w:r>
        <w:r w:rsidR="007D4AAC">
          <w:rPr>
            <w:noProof/>
            <w:webHidden/>
          </w:rPr>
          <w:fldChar w:fldCharType="separate"/>
        </w:r>
        <w:r w:rsidR="007D4AAC">
          <w:rPr>
            <w:noProof/>
            <w:webHidden/>
          </w:rPr>
          <w:t>3</w:t>
        </w:r>
        <w:r w:rsidR="007D4AAC">
          <w:rPr>
            <w:noProof/>
            <w:webHidden/>
          </w:rPr>
          <w:fldChar w:fldCharType="end"/>
        </w:r>
      </w:hyperlink>
    </w:p>
    <w:p w:rsidR="007D4AAC" w:rsidRDefault="009F61BF">
      <w:pPr>
        <w:pStyle w:val="11"/>
        <w:rPr>
          <w:rFonts w:asciiTheme="minorHAnsi" w:eastAsiaTheme="minorEastAsia" w:hAnsiTheme="minorHAnsi" w:cstheme="minorBidi"/>
          <w:noProof/>
          <w:sz w:val="22"/>
          <w:szCs w:val="22"/>
          <w:lang w:val="ru-RU" w:eastAsia="ru-RU"/>
        </w:rPr>
      </w:pPr>
      <w:hyperlink w:anchor="_Toc505969707" w:history="1">
        <w:r w:rsidR="007D4AAC" w:rsidRPr="00D41526">
          <w:rPr>
            <w:rStyle w:val="a5"/>
            <w:noProof/>
          </w:rPr>
          <w:t>XML document structure</w:t>
        </w:r>
        <w:r w:rsidR="007D4AAC">
          <w:rPr>
            <w:noProof/>
            <w:webHidden/>
          </w:rPr>
          <w:tab/>
        </w:r>
        <w:r w:rsidR="007D4AAC">
          <w:rPr>
            <w:noProof/>
            <w:webHidden/>
          </w:rPr>
          <w:fldChar w:fldCharType="begin"/>
        </w:r>
        <w:r w:rsidR="007D4AAC">
          <w:rPr>
            <w:noProof/>
            <w:webHidden/>
          </w:rPr>
          <w:instrText xml:space="preserve"> PAGEREF _Toc505969707 \h </w:instrText>
        </w:r>
        <w:r w:rsidR="007D4AAC">
          <w:rPr>
            <w:noProof/>
            <w:webHidden/>
          </w:rPr>
        </w:r>
        <w:r w:rsidR="007D4AAC">
          <w:rPr>
            <w:noProof/>
            <w:webHidden/>
          </w:rPr>
          <w:fldChar w:fldCharType="separate"/>
        </w:r>
        <w:r w:rsidR="007D4AAC">
          <w:rPr>
            <w:noProof/>
            <w:webHidden/>
          </w:rPr>
          <w:t>3</w:t>
        </w:r>
        <w:r w:rsidR="007D4AAC">
          <w:rPr>
            <w:noProof/>
            <w:webHidden/>
          </w:rPr>
          <w:fldChar w:fldCharType="end"/>
        </w:r>
      </w:hyperlink>
    </w:p>
    <w:p w:rsidR="007D4AAC" w:rsidRDefault="009F61BF">
      <w:pPr>
        <w:pStyle w:val="20"/>
        <w:rPr>
          <w:rFonts w:asciiTheme="minorHAnsi" w:eastAsiaTheme="minorEastAsia" w:hAnsiTheme="minorHAnsi" w:cstheme="minorBidi"/>
          <w:noProof/>
          <w:sz w:val="22"/>
          <w:szCs w:val="22"/>
          <w:lang w:val="ru-RU" w:eastAsia="ru-RU"/>
        </w:rPr>
      </w:pPr>
      <w:hyperlink w:anchor="_Toc505969708" w:history="1">
        <w:r w:rsidR="007D4AAC" w:rsidRPr="00D41526">
          <w:rPr>
            <w:rStyle w:val="a5"/>
            <w:rFonts w:cs="Calibri"/>
            <w:noProof/>
          </w:rPr>
          <w:t>Introduction</w:t>
        </w:r>
        <w:r w:rsidR="007D4AAC">
          <w:rPr>
            <w:noProof/>
            <w:webHidden/>
          </w:rPr>
          <w:tab/>
        </w:r>
        <w:r w:rsidR="007D4AAC">
          <w:rPr>
            <w:noProof/>
            <w:webHidden/>
          </w:rPr>
          <w:fldChar w:fldCharType="begin"/>
        </w:r>
        <w:r w:rsidR="007D4AAC">
          <w:rPr>
            <w:noProof/>
            <w:webHidden/>
          </w:rPr>
          <w:instrText xml:space="preserve"> PAGEREF _Toc505969708 \h </w:instrText>
        </w:r>
        <w:r w:rsidR="007D4AAC">
          <w:rPr>
            <w:noProof/>
            <w:webHidden/>
          </w:rPr>
        </w:r>
        <w:r w:rsidR="007D4AAC">
          <w:rPr>
            <w:noProof/>
            <w:webHidden/>
          </w:rPr>
          <w:fldChar w:fldCharType="separate"/>
        </w:r>
        <w:r w:rsidR="007D4AAC">
          <w:rPr>
            <w:noProof/>
            <w:webHidden/>
          </w:rPr>
          <w:t>3</w:t>
        </w:r>
        <w:r w:rsidR="007D4AAC">
          <w:rPr>
            <w:noProof/>
            <w:webHidden/>
          </w:rPr>
          <w:fldChar w:fldCharType="end"/>
        </w:r>
      </w:hyperlink>
    </w:p>
    <w:p w:rsidR="007D4AAC" w:rsidRDefault="009F61BF">
      <w:pPr>
        <w:pStyle w:val="20"/>
        <w:rPr>
          <w:rFonts w:asciiTheme="minorHAnsi" w:eastAsiaTheme="minorEastAsia" w:hAnsiTheme="minorHAnsi" w:cstheme="minorBidi"/>
          <w:noProof/>
          <w:sz w:val="22"/>
          <w:szCs w:val="22"/>
          <w:lang w:val="ru-RU" w:eastAsia="ru-RU"/>
        </w:rPr>
      </w:pPr>
      <w:hyperlink w:anchor="_Toc505969709" w:history="1">
        <w:r w:rsidR="007D4AAC" w:rsidRPr="00D41526">
          <w:rPr>
            <w:rStyle w:val="a5"/>
            <w:rFonts w:cs="Calibri"/>
            <w:noProof/>
          </w:rPr>
          <w:t>List of tags</w:t>
        </w:r>
        <w:r w:rsidR="007D4AAC">
          <w:rPr>
            <w:noProof/>
            <w:webHidden/>
          </w:rPr>
          <w:tab/>
        </w:r>
        <w:r w:rsidR="007D4AAC">
          <w:rPr>
            <w:noProof/>
            <w:webHidden/>
          </w:rPr>
          <w:fldChar w:fldCharType="begin"/>
        </w:r>
        <w:r w:rsidR="007D4AAC">
          <w:rPr>
            <w:noProof/>
            <w:webHidden/>
          </w:rPr>
          <w:instrText xml:space="preserve"> PAGEREF _Toc505969709 \h </w:instrText>
        </w:r>
        <w:r w:rsidR="007D4AAC">
          <w:rPr>
            <w:noProof/>
            <w:webHidden/>
          </w:rPr>
        </w:r>
        <w:r w:rsidR="007D4AAC">
          <w:rPr>
            <w:noProof/>
            <w:webHidden/>
          </w:rPr>
          <w:fldChar w:fldCharType="separate"/>
        </w:r>
        <w:r w:rsidR="007D4AAC">
          <w:rPr>
            <w:noProof/>
            <w:webHidden/>
          </w:rPr>
          <w:t>4</w:t>
        </w:r>
        <w:r w:rsidR="007D4AAC">
          <w:rPr>
            <w:noProof/>
            <w:webHidden/>
          </w:rPr>
          <w:fldChar w:fldCharType="end"/>
        </w:r>
      </w:hyperlink>
    </w:p>
    <w:p w:rsidR="007D4AAC" w:rsidRDefault="009F61BF">
      <w:pPr>
        <w:pStyle w:val="32"/>
        <w:rPr>
          <w:rFonts w:asciiTheme="minorHAnsi" w:eastAsiaTheme="minorEastAsia" w:hAnsiTheme="minorHAnsi" w:cstheme="minorBidi"/>
          <w:noProof/>
          <w:sz w:val="22"/>
          <w:szCs w:val="22"/>
          <w:lang w:val="ru-RU"/>
        </w:rPr>
      </w:pPr>
      <w:hyperlink w:anchor="_Toc505969710" w:history="1">
        <w:r w:rsidR="007D4AAC" w:rsidRPr="00D41526">
          <w:rPr>
            <w:rStyle w:val="a5"/>
            <w:noProof/>
          </w:rPr>
          <w:t>APPLICATIONS</w:t>
        </w:r>
        <w:r w:rsidR="007D4AAC">
          <w:rPr>
            <w:noProof/>
            <w:webHidden/>
          </w:rPr>
          <w:tab/>
        </w:r>
        <w:r w:rsidR="007D4AAC">
          <w:rPr>
            <w:noProof/>
            <w:webHidden/>
          </w:rPr>
          <w:fldChar w:fldCharType="begin"/>
        </w:r>
        <w:r w:rsidR="007D4AAC">
          <w:rPr>
            <w:noProof/>
            <w:webHidden/>
          </w:rPr>
          <w:instrText xml:space="preserve"> PAGEREF _Toc505969710 \h </w:instrText>
        </w:r>
        <w:r w:rsidR="007D4AAC">
          <w:rPr>
            <w:noProof/>
            <w:webHidden/>
          </w:rPr>
        </w:r>
        <w:r w:rsidR="007D4AAC">
          <w:rPr>
            <w:noProof/>
            <w:webHidden/>
          </w:rPr>
          <w:fldChar w:fldCharType="separate"/>
        </w:r>
        <w:r w:rsidR="007D4AAC">
          <w:rPr>
            <w:noProof/>
            <w:webHidden/>
          </w:rPr>
          <w:t>15</w:t>
        </w:r>
        <w:r w:rsidR="007D4AAC">
          <w:rPr>
            <w:noProof/>
            <w:webHidden/>
          </w:rPr>
          <w:fldChar w:fldCharType="end"/>
        </w:r>
      </w:hyperlink>
    </w:p>
    <w:p w:rsidR="007D4AAC" w:rsidRDefault="009F61BF">
      <w:pPr>
        <w:pStyle w:val="32"/>
        <w:rPr>
          <w:rFonts w:asciiTheme="minorHAnsi" w:eastAsiaTheme="minorEastAsia" w:hAnsiTheme="minorHAnsi" w:cstheme="minorBidi"/>
          <w:noProof/>
          <w:sz w:val="22"/>
          <w:szCs w:val="22"/>
          <w:lang w:val="ru-RU"/>
        </w:rPr>
      </w:pPr>
      <w:hyperlink w:anchor="_Toc505969711" w:history="1">
        <w:r w:rsidR="007D4AAC" w:rsidRPr="00D41526">
          <w:rPr>
            <w:rStyle w:val="a5"/>
            <w:noProof/>
          </w:rPr>
          <w:t>APPLICATION</w:t>
        </w:r>
        <w:r w:rsidR="007D4AAC">
          <w:rPr>
            <w:noProof/>
            <w:webHidden/>
          </w:rPr>
          <w:tab/>
        </w:r>
        <w:r w:rsidR="007D4AAC">
          <w:rPr>
            <w:noProof/>
            <w:webHidden/>
          </w:rPr>
          <w:fldChar w:fldCharType="begin"/>
        </w:r>
        <w:r w:rsidR="007D4AAC">
          <w:rPr>
            <w:noProof/>
            <w:webHidden/>
          </w:rPr>
          <w:instrText xml:space="preserve"> PAGEREF _Toc505969711 \h </w:instrText>
        </w:r>
        <w:r w:rsidR="007D4AAC">
          <w:rPr>
            <w:noProof/>
            <w:webHidden/>
          </w:rPr>
        </w:r>
        <w:r w:rsidR="007D4AAC">
          <w:rPr>
            <w:noProof/>
            <w:webHidden/>
          </w:rPr>
          <w:fldChar w:fldCharType="separate"/>
        </w:r>
        <w:r w:rsidR="007D4AAC">
          <w:rPr>
            <w:noProof/>
            <w:webHidden/>
          </w:rPr>
          <w:t>15</w:t>
        </w:r>
        <w:r w:rsidR="007D4AAC">
          <w:rPr>
            <w:noProof/>
            <w:webHidden/>
          </w:rPr>
          <w:fldChar w:fldCharType="end"/>
        </w:r>
      </w:hyperlink>
    </w:p>
    <w:p w:rsidR="007D4AAC" w:rsidRDefault="009F61BF">
      <w:pPr>
        <w:pStyle w:val="32"/>
        <w:rPr>
          <w:rFonts w:asciiTheme="minorHAnsi" w:eastAsiaTheme="minorEastAsia" w:hAnsiTheme="minorHAnsi" w:cstheme="minorBidi"/>
          <w:noProof/>
          <w:sz w:val="22"/>
          <w:szCs w:val="22"/>
          <w:lang w:val="ru-RU"/>
        </w:rPr>
      </w:pPr>
      <w:hyperlink w:anchor="_Toc505969712" w:history="1">
        <w:r w:rsidR="007D4AAC" w:rsidRPr="00D41526">
          <w:rPr>
            <w:rStyle w:val="a5"/>
            <w:noProof/>
          </w:rPr>
          <w:t>COMMAND</w:t>
        </w:r>
        <w:r w:rsidR="007D4AAC">
          <w:rPr>
            <w:noProof/>
            <w:webHidden/>
          </w:rPr>
          <w:tab/>
        </w:r>
        <w:r w:rsidR="007D4AAC">
          <w:rPr>
            <w:noProof/>
            <w:webHidden/>
          </w:rPr>
          <w:fldChar w:fldCharType="begin"/>
        </w:r>
        <w:r w:rsidR="007D4AAC">
          <w:rPr>
            <w:noProof/>
            <w:webHidden/>
          </w:rPr>
          <w:instrText xml:space="preserve"> PAGEREF _Toc505969712 \h </w:instrText>
        </w:r>
        <w:r w:rsidR="007D4AAC">
          <w:rPr>
            <w:noProof/>
            <w:webHidden/>
          </w:rPr>
        </w:r>
        <w:r w:rsidR="007D4AAC">
          <w:rPr>
            <w:noProof/>
            <w:webHidden/>
          </w:rPr>
          <w:fldChar w:fldCharType="separate"/>
        </w:r>
        <w:r w:rsidR="007D4AAC">
          <w:rPr>
            <w:noProof/>
            <w:webHidden/>
          </w:rPr>
          <w:t>17</w:t>
        </w:r>
        <w:r w:rsidR="007D4AAC">
          <w:rPr>
            <w:noProof/>
            <w:webHidden/>
          </w:rPr>
          <w:fldChar w:fldCharType="end"/>
        </w:r>
      </w:hyperlink>
    </w:p>
    <w:p w:rsidR="007D4AAC" w:rsidRDefault="009F61BF">
      <w:pPr>
        <w:pStyle w:val="32"/>
        <w:rPr>
          <w:rFonts w:asciiTheme="minorHAnsi" w:eastAsiaTheme="minorEastAsia" w:hAnsiTheme="minorHAnsi" w:cstheme="minorBidi"/>
          <w:noProof/>
          <w:sz w:val="22"/>
          <w:szCs w:val="22"/>
          <w:lang w:val="ru-RU"/>
        </w:rPr>
      </w:pPr>
      <w:hyperlink w:anchor="_Toc505969713" w:history="1">
        <w:r w:rsidR="007D4AAC" w:rsidRPr="00D41526">
          <w:rPr>
            <w:rStyle w:val="a5"/>
            <w:noProof/>
          </w:rPr>
          <w:t>INSTITUTION</w:t>
        </w:r>
        <w:r w:rsidR="007D4AAC">
          <w:rPr>
            <w:noProof/>
            <w:webHidden/>
          </w:rPr>
          <w:tab/>
        </w:r>
        <w:r w:rsidR="007D4AAC">
          <w:rPr>
            <w:noProof/>
            <w:webHidden/>
          </w:rPr>
          <w:fldChar w:fldCharType="begin"/>
        </w:r>
        <w:r w:rsidR="007D4AAC">
          <w:rPr>
            <w:noProof/>
            <w:webHidden/>
          </w:rPr>
          <w:instrText xml:space="preserve"> PAGEREF _Toc505969713 \h </w:instrText>
        </w:r>
        <w:r w:rsidR="007D4AAC">
          <w:rPr>
            <w:noProof/>
            <w:webHidden/>
          </w:rPr>
        </w:r>
        <w:r w:rsidR="007D4AAC">
          <w:rPr>
            <w:noProof/>
            <w:webHidden/>
          </w:rPr>
          <w:fldChar w:fldCharType="separate"/>
        </w:r>
        <w:r w:rsidR="007D4AAC">
          <w:rPr>
            <w:noProof/>
            <w:webHidden/>
          </w:rPr>
          <w:t>17</w:t>
        </w:r>
        <w:r w:rsidR="007D4AAC">
          <w:rPr>
            <w:noProof/>
            <w:webHidden/>
          </w:rPr>
          <w:fldChar w:fldCharType="end"/>
        </w:r>
      </w:hyperlink>
    </w:p>
    <w:p w:rsidR="007D4AAC" w:rsidRDefault="009F61BF">
      <w:pPr>
        <w:pStyle w:val="32"/>
        <w:rPr>
          <w:rFonts w:asciiTheme="minorHAnsi" w:eastAsiaTheme="minorEastAsia" w:hAnsiTheme="minorHAnsi" w:cstheme="minorBidi"/>
          <w:noProof/>
          <w:sz w:val="22"/>
          <w:szCs w:val="22"/>
          <w:lang w:val="ru-RU"/>
        </w:rPr>
      </w:pPr>
      <w:hyperlink w:anchor="_Toc505969714" w:history="1">
        <w:r w:rsidR="007D4AAC" w:rsidRPr="00D41526">
          <w:rPr>
            <w:rStyle w:val="a5"/>
            <w:noProof/>
          </w:rPr>
          <w:t>AGENT</w:t>
        </w:r>
        <w:r w:rsidR="007D4AAC">
          <w:rPr>
            <w:noProof/>
            <w:webHidden/>
          </w:rPr>
          <w:tab/>
        </w:r>
        <w:r w:rsidR="007D4AAC">
          <w:rPr>
            <w:noProof/>
            <w:webHidden/>
          </w:rPr>
          <w:fldChar w:fldCharType="begin"/>
        </w:r>
        <w:r w:rsidR="007D4AAC">
          <w:rPr>
            <w:noProof/>
            <w:webHidden/>
          </w:rPr>
          <w:instrText xml:space="preserve"> PAGEREF _Toc505969714 \h </w:instrText>
        </w:r>
        <w:r w:rsidR="007D4AAC">
          <w:rPr>
            <w:noProof/>
            <w:webHidden/>
          </w:rPr>
        </w:r>
        <w:r w:rsidR="007D4AAC">
          <w:rPr>
            <w:noProof/>
            <w:webHidden/>
          </w:rPr>
          <w:fldChar w:fldCharType="separate"/>
        </w:r>
        <w:r w:rsidR="007D4AAC">
          <w:rPr>
            <w:noProof/>
            <w:webHidden/>
          </w:rPr>
          <w:t>17</w:t>
        </w:r>
        <w:r w:rsidR="007D4AAC">
          <w:rPr>
            <w:noProof/>
            <w:webHidden/>
          </w:rPr>
          <w:fldChar w:fldCharType="end"/>
        </w:r>
      </w:hyperlink>
    </w:p>
    <w:p w:rsidR="007D4AAC" w:rsidRDefault="009F61BF">
      <w:pPr>
        <w:pStyle w:val="32"/>
        <w:rPr>
          <w:rFonts w:asciiTheme="minorHAnsi" w:eastAsiaTheme="minorEastAsia" w:hAnsiTheme="minorHAnsi" w:cstheme="minorBidi"/>
          <w:noProof/>
          <w:sz w:val="22"/>
          <w:szCs w:val="22"/>
          <w:lang w:val="ru-RU"/>
        </w:rPr>
      </w:pPr>
      <w:hyperlink w:anchor="_Toc505969715" w:history="1">
        <w:r w:rsidR="007D4AAC" w:rsidRPr="00D41526">
          <w:rPr>
            <w:rStyle w:val="a5"/>
            <w:noProof/>
          </w:rPr>
          <w:t>CUSTOMER</w:t>
        </w:r>
        <w:r w:rsidR="007D4AAC">
          <w:rPr>
            <w:noProof/>
            <w:webHidden/>
          </w:rPr>
          <w:tab/>
        </w:r>
        <w:r w:rsidR="007D4AAC">
          <w:rPr>
            <w:noProof/>
            <w:webHidden/>
          </w:rPr>
          <w:fldChar w:fldCharType="begin"/>
        </w:r>
        <w:r w:rsidR="007D4AAC">
          <w:rPr>
            <w:noProof/>
            <w:webHidden/>
          </w:rPr>
          <w:instrText xml:space="preserve"> PAGEREF _Toc505969715 \h </w:instrText>
        </w:r>
        <w:r w:rsidR="007D4AAC">
          <w:rPr>
            <w:noProof/>
            <w:webHidden/>
          </w:rPr>
        </w:r>
        <w:r w:rsidR="007D4AAC">
          <w:rPr>
            <w:noProof/>
            <w:webHidden/>
          </w:rPr>
          <w:fldChar w:fldCharType="separate"/>
        </w:r>
        <w:r w:rsidR="007D4AAC">
          <w:rPr>
            <w:noProof/>
            <w:webHidden/>
          </w:rPr>
          <w:t>17</w:t>
        </w:r>
        <w:r w:rsidR="007D4AAC">
          <w:rPr>
            <w:noProof/>
            <w:webHidden/>
          </w:rPr>
          <w:fldChar w:fldCharType="end"/>
        </w:r>
      </w:hyperlink>
    </w:p>
    <w:p w:rsidR="007D4AAC" w:rsidRDefault="009F61BF">
      <w:pPr>
        <w:pStyle w:val="32"/>
        <w:rPr>
          <w:rFonts w:asciiTheme="minorHAnsi" w:eastAsiaTheme="minorEastAsia" w:hAnsiTheme="minorHAnsi" w:cstheme="minorBidi"/>
          <w:noProof/>
          <w:sz w:val="22"/>
          <w:szCs w:val="22"/>
          <w:lang w:val="ru-RU"/>
        </w:rPr>
      </w:pPr>
      <w:hyperlink w:anchor="_Toc505969716" w:history="1">
        <w:r w:rsidR="007D4AAC" w:rsidRPr="00D41526">
          <w:rPr>
            <w:rStyle w:val="a5"/>
            <w:noProof/>
          </w:rPr>
          <w:t>CONTRACT</w:t>
        </w:r>
        <w:r w:rsidR="007D4AAC">
          <w:rPr>
            <w:noProof/>
            <w:webHidden/>
          </w:rPr>
          <w:tab/>
        </w:r>
        <w:r w:rsidR="007D4AAC">
          <w:rPr>
            <w:noProof/>
            <w:webHidden/>
          </w:rPr>
          <w:fldChar w:fldCharType="begin"/>
        </w:r>
        <w:r w:rsidR="007D4AAC">
          <w:rPr>
            <w:noProof/>
            <w:webHidden/>
          </w:rPr>
          <w:instrText xml:space="preserve"> PAGEREF _Toc505969716 \h </w:instrText>
        </w:r>
        <w:r w:rsidR="007D4AAC">
          <w:rPr>
            <w:noProof/>
            <w:webHidden/>
          </w:rPr>
        </w:r>
        <w:r w:rsidR="007D4AAC">
          <w:rPr>
            <w:noProof/>
            <w:webHidden/>
          </w:rPr>
          <w:fldChar w:fldCharType="separate"/>
        </w:r>
        <w:r w:rsidR="007D4AAC">
          <w:rPr>
            <w:noProof/>
            <w:webHidden/>
          </w:rPr>
          <w:t>18</w:t>
        </w:r>
        <w:r w:rsidR="007D4AAC">
          <w:rPr>
            <w:noProof/>
            <w:webHidden/>
          </w:rPr>
          <w:fldChar w:fldCharType="end"/>
        </w:r>
      </w:hyperlink>
    </w:p>
    <w:p w:rsidR="007D4AAC" w:rsidRDefault="009F61BF">
      <w:pPr>
        <w:pStyle w:val="32"/>
        <w:rPr>
          <w:rFonts w:asciiTheme="minorHAnsi" w:eastAsiaTheme="minorEastAsia" w:hAnsiTheme="minorHAnsi" w:cstheme="minorBidi"/>
          <w:noProof/>
          <w:sz w:val="22"/>
          <w:szCs w:val="22"/>
          <w:lang w:val="ru-RU"/>
        </w:rPr>
      </w:pPr>
      <w:hyperlink w:anchor="_Toc505969717" w:history="1">
        <w:r w:rsidR="007D4AAC" w:rsidRPr="00D41526">
          <w:rPr>
            <w:rStyle w:val="a5"/>
            <w:noProof/>
          </w:rPr>
          <w:t>CONTACT</w:t>
        </w:r>
        <w:r w:rsidR="007D4AAC">
          <w:rPr>
            <w:noProof/>
            <w:webHidden/>
          </w:rPr>
          <w:tab/>
        </w:r>
        <w:r w:rsidR="007D4AAC">
          <w:rPr>
            <w:noProof/>
            <w:webHidden/>
          </w:rPr>
          <w:fldChar w:fldCharType="begin"/>
        </w:r>
        <w:r w:rsidR="007D4AAC">
          <w:rPr>
            <w:noProof/>
            <w:webHidden/>
          </w:rPr>
          <w:instrText xml:space="preserve"> PAGEREF _Toc505969717 \h </w:instrText>
        </w:r>
        <w:r w:rsidR="007D4AAC">
          <w:rPr>
            <w:noProof/>
            <w:webHidden/>
          </w:rPr>
        </w:r>
        <w:r w:rsidR="007D4AAC">
          <w:rPr>
            <w:noProof/>
            <w:webHidden/>
          </w:rPr>
          <w:fldChar w:fldCharType="separate"/>
        </w:r>
        <w:r w:rsidR="007D4AAC">
          <w:rPr>
            <w:noProof/>
            <w:webHidden/>
          </w:rPr>
          <w:t>19</w:t>
        </w:r>
        <w:r w:rsidR="007D4AAC">
          <w:rPr>
            <w:noProof/>
            <w:webHidden/>
          </w:rPr>
          <w:fldChar w:fldCharType="end"/>
        </w:r>
      </w:hyperlink>
    </w:p>
    <w:p w:rsidR="007D4AAC" w:rsidRDefault="009F61BF">
      <w:pPr>
        <w:pStyle w:val="32"/>
        <w:rPr>
          <w:rFonts w:asciiTheme="minorHAnsi" w:eastAsiaTheme="minorEastAsia" w:hAnsiTheme="minorHAnsi" w:cstheme="minorBidi"/>
          <w:noProof/>
          <w:sz w:val="22"/>
          <w:szCs w:val="22"/>
          <w:lang w:val="ru-RU"/>
        </w:rPr>
      </w:pPr>
      <w:hyperlink w:anchor="_Toc505969718" w:history="1">
        <w:r w:rsidR="007D4AAC" w:rsidRPr="00D41526">
          <w:rPr>
            <w:rStyle w:val="a5"/>
            <w:noProof/>
          </w:rPr>
          <w:t>ADDRESS</w:t>
        </w:r>
        <w:r w:rsidR="007D4AAC">
          <w:rPr>
            <w:noProof/>
            <w:webHidden/>
          </w:rPr>
          <w:tab/>
        </w:r>
        <w:r w:rsidR="007D4AAC">
          <w:rPr>
            <w:noProof/>
            <w:webHidden/>
          </w:rPr>
          <w:fldChar w:fldCharType="begin"/>
        </w:r>
        <w:r w:rsidR="007D4AAC">
          <w:rPr>
            <w:noProof/>
            <w:webHidden/>
          </w:rPr>
          <w:instrText xml:space="preserve"> PAGEREF _Toc505969718 \h </w:instrText>
        </w:r>
        <w:r w:rsidR="007D4AAC">
          <w:rPr>
            <w:noProof/>
            <w:webHidden/>
          </w:rPr>
        </w:r>
        <w:r w:rsidR="007D4AAC">
          <w:rPr>
            <w:noProof/>
            <w:webHidden/>
          </w:rPr>
          <w:fldChar w:fldCharType="separate"/>
        </w:r>
        <w:r w:rsidR="007D4AAC">
          <w:rPr>
            <w:noProof/>
            <w:webHidden/>
          </w:rPr>
          <w:t>21</w:t>
        </w:r>
        <w:r w:rsidR="007D4AAC">
          <w:rPr>
            <w:noProof/>
            <w:webHidden/>
          </w:rPr>
          <w:fldChar w:fldCharType="end"/>
        </w:r>
      </w:hyperlink>
    </w:p>
    <w:p w:rsidR="007D4AAC" w:rsidRDefault="009F61BF">
      <w:pPr>
        <w:pStyle w:val="32"/>
        <w:rPr>
          <w:rFonts w:asciiTheme="minorHAnsi" w:eastAsiaTheme="minorEastAsia" w:hAnsiTheme="minorHAnsi" w:cstheme="minorBidi"/>
          <w:noProof/>
          <w:sz w:val="22"/>
          <w:szCs w:val="22"/>
          <w:lang w:val="ru-RU"/>
        </w:rPr>
      </w:pPr>
      <w:hyperlink w:anchor="_Toc505969719" w:history="1">
        <w:r w:rsidR="007D4AAC" w:rsidRPr="00D41526">
          <w:rPr>
            <w:rStyle w:val="a5"/>
            <w:noProof/>
          </w:rPr>
          <w:t>SERVICE</w:t>
        </w:r>
        <w:r w:rsidR="007D4AAC">
          <w:rPr>
            <w:noProof/>
            <w:webHidden/>
          </w:rPr>
          <w:tab/>
        </w:r>
        <w:r w:rsidR="007D4AAC">
          <w:rPr>
            <w:noProof/>
            <w:webHidden/>
          </w:rPr>
          <w:fldChar w:fldCharType="begin"/>
        </w:r>
        <w:r w:rsidR="007D4AAC">
          <w:rPr>
            <w:noProof/>
            <w:webHidden/>
          </w:rPr>
          <w:instrText xml:space="preserve"> PAGEREF _Toc505969719 \h </w:instrText>
        </w:r>
        <w:r w:rsidR="007D4AAC">
          <w:rPr>
            <w:noProof/>
            <w:webHidden/>
          </w:rPr>
        </w:r>
        <w:r w:rsidR="007D4AAC">
          <w:rPr>
            <w:noProof/>
            <w:webHidden/>
          </w:rPr>
          <w:fldChar w:fldCharType="separate"/>
        </w:r>
        <w:r w:rsidR="007D4AAC">
          <w:rPr>
            <w:noProof/>
            <w:webHidden/>
          </w:rPr>
          <w:t>23</w:t>
        </w:r>
        <w:r w:rsidR="007D4AAC">
          <w:rPr>
            <w:noProof/>
            <w:webHidden/>
          </w:rPr>
          <w:fldChar w:fldCharType="end"/>
        </w:r>
      </w:hyperlink>
    </w:p>
    <w:p w:rsidR="007D4AAC" w:rsidRDefault="009F61BF">
      <w:pPr>
        <w:pStyle w:val="32"/>
        <w:rPr>
          <w:rFonts w:asciiTheme="minorHAnsi" w:eastAsiaTheme="minorEastAsia" w:hAnsiTheme="minorHAnsi" w:cstheme="minorBidi"/>
          <w:noProof/>
          <w:sz w:val="22"/>
          <w:szCs w:val="22"/>
          <w:lang w:val="ru-RU"/>
        </w:rPr>
      </w:pPr>
      <w:hyperlink w:anchor="_Toc505969720" w:history="1">
        <w:r w:rsidR="007D4AAC" w:rsidRPr="00D41526">
          <w:rPr>
            <w:rStyle w:val="a5"/>
            <w:noProof/>
          </w:rPr>
          <w:t>SERVICE_OBJECT</w:t>
        </w:r>
        <w:r w:rsidR="007D4AAC">
          <w:rPr>
            <w:noProof/>
            <w:webHidden/>
          </w:rPr>
          <w:tab/>
        </w:r>
        <w:r w:rsidR="007D4AAC">
          <w:rPr>
            <w:noProof/>
            <w:webHidden/>
          </w:rPr>
          <w:fldChar w:fldCharType="begin"/>
        </w:r>
        <w:r w:rsidR="007D4AAC">
          <w:rPr>
            <w:noProof/>
            <w:webHidden/>
          </w:rPr>
          <w:instrText xml:space="preserve"> PAGEREF _Toc505969720 \h </w:instrText>
        </w:r>
        <w:r w:rsidR="007D4AAC">
          <w:rPr>
            <w:noProof/>
            <w:webHidden/>
          </w:rPr>
        </w:r>
        <w:r w:rsidR="007D4AAC">
          <w:rPr>
            <w:noProof/>
            <w:webHidden/>
          </w:rPr>
          <w:fldChar w:fldCharType="separate"/>
        </w:r>
        <w:r w:rsidR="007D4AAC">
          <w:rPr>
            <w:noProof/>
            <w:webHidden/>
          </w:rPr>
          <w:t>23</w:t>
        </w:r>
        <w:r w:rsidR="007D4AAC">
          <w:rPr>
            <w:noProof/>
            <w:webHidden/>
          </w:rPr>
          <w:fldChar w:fldCharType="end"/>
        </w:r>
      </w:hyperlink>
    </w:p>
    <w:p w:rsidR="007D4AAC" w:rsidRDefault="009F61BF">
      <w:pPr>
        <w:pStyle w:val="32"/>
        <w:rPr>
          <w:rFonts w:asciiTheme="minorHAnsi" w:eastAsiaTheme="minorEastAsia" w:hAnsiTheme="minorHAnsi" w:cstheme="minorBidi"/>
          <w:noProof/>
          <w:sz w:val="22"/>
          <w:szCs w:val="22"/>
          <w:lang w:val="ru-RU"/>
        </w:rPr>
      </w:pPr>
      <w:hyperlink w:anchor="_Toc505969721" w:history="1">
        <w:r w:rsidR="007D4AAC" w:rsidRPr="00D41526">
          <w:rPr>
            <w:rStyle w:val="a5"/>
            <w:noProof/>
          </w:rPr>
          <w:t>ATTRIBUTE_NUM</w:t>
        </w:r>
        <w:r w:rsidR="007D4AAC">
          <w:rPr>
            <w:noProof/>
            <w:webHidden/>
          </w:rPr>
          <w:tab/>
        </w:r>
        <w:r w:rsidR="007D4AAC">
          <w:rPr>
            <w:noProof/>
            <w:webHidden/>
          </w:rPr>
          <w:fldChar w:fldCharType="begin"/>
        </w:r>
        <w:r w:rsidR="007D4AAC">
          <w:rPr>
            <w:noProof/>
            <w:webHidden/>
          </w:rPr>
          <w:instrText xml:space="preserve"> PAGEREF _Toc505969721 \h </w:instrText>
        </w:r>
        <w:r w:rsidR="007D4AAC">
          <w:rPr>
            <w:noProof/>
            <w:webHidden/>
          </w:rPr>
        </w:r>
        <w:r w:rsidR="007D4AAC">
          <w:rPr>
            <w:noProof/>
            <w:webHidden/>
          </w:rPr>
          <w:fldChar w:fldCharType="separate"/>
        </w:r>
        <w:r w:rsidR="007D4AAC">
          <w:rPr>
            <w:noProof/>
            <w:webHidden/>
          </w:rPr>
          <w:t>23</w:t>
        </w:r>
        <w:r w:rsidR="007D4AAC">
          <w:rPr>
            <w:noProof/>
            <w:webHidden/>
          </w:rPr>
          <w:fldChar w:fldCharType="end"/>
        </w:r>
      </w:hyperlink>
    </w:p>
    <w:p w:rsidR="007D4AAC" w:rsidRDefault="009F61BF">
      <w:pPr>
        <w:pStyle w:val="32"/>
        <w:rPr>
          <w:rFonts w:asciiTheme="minorHAnsi" w:eastAsiaTheme="minorEastAsia" w:hAnsiTheme="minorHAnsi" w:cstheme="minorBidi"/>
          <w:noProof/>
          <w:sz w:val="22"/>
          <w:szCs w:val="22"/>
          <w:lang w:val="ru-RU"/>
        </w:rPr>
      </w:pPr>
      <w:hyperlink w:anchor="_Toc505969722" w:history="1">
        <w:r w:rsidR="007D4AAC" w:rsidRPr="00D41526">
          <w:rPr>
            <w:rStyle w:val="a5"/>
            <w:noProof/>
          </w:rPr>
          <w:t>ATTRIBUTE_CHAR</w:t>
        </w:r>
        <w:r w:rsidR="007D4AAC">
          <w:rPr>
            <w:noProof/>
            <w:webHidden/>
          </w:rPr>
          <w:tab/>
        </w:r>
        <w:r w:rsidR="007D4AAC">
          <w:rPr>
            <w:noProof/>
            <w:webHidden/>
          </w:rPr>
          <w:fldChar w:fldCharType="begin"/>
        </w:r>
        <w:r w:rsidR="007D4AAC">
          <w:rPr>
            <w:noProof/>
            <w:webHidden/>
          </w:rPr>
          <w:instrText xml:space="preserve"> PAGEREF _Toc505969722 \h </w:instrText>
        </w:r>
        <w:r w:rsidR="007D4AAC">
          <w:rPr>
            <w:noProof/>
            <w:webHidden/>
          </w:rPr>
        </w:r>
        <w:r w:rsidR="007D4AAC">
          <w:rPr>
            <w:noProof/>
            <w:webHidden/>
          </w:rPr>
          <w:fldChar w:fldCharType="separate"/>
        </w:r>
        <w:r w:rsidR="007D4AAC">
          <w:rPr>
            <w:noProof/>
            <w:webHidden/>
          </w:rPr>
          <w:t>24</w:t>
        </w:r>
        <w:r w:rsidR="007D4AAC">
          <w:rPr>
            <w:noProof/>
            <w:webHidden/>
          </w:rPr>
          <w:fldChar w:fldCharType="end"/>
        </w:r>
      </w:hyperlink>
    </w:p>
    <w:p w:rsidR="007D4AAC" w:rsidRDefault="009F61BF">
      <w:pPr>
        <w:pStyle w:val="32"/>
        <w:rPr>
          <w:rFonts w:asciiTheme="minorHAnsi" w:eastAsiaTheme="minorEastAsia" w:hAnsiTheme="minorHAnsi" w:cstheme="minorBidi"/>
          <w:noProof/>
          <w:sz w:val="22"/>
          <w:szCs w:val="22"/>
          <w:lang w:val="ru-RU"/>
        </w:rPr>
      </w:pPr>
      <w:hyperlink w:anchor="_Toc505969723" w:history="1">
        <w:r w:rsidR="007D4AAC" w:rsidRPr="00D41526">
          <w:rPr>
            <w:rStyle w:val="a5"/>
            <w:noProof/>
          </w:rPr>
          <w:t>ATTRIBUTE_DATE</w:t>
        </w:r>
        <w:r w:rsidR="007D4AAC">
          <w:rPr>
            <w:noProof/>
            <w:webHidden/>
          </w:rPr>
          <w:tab/>
        </w:r>
        <w:r w:rsidR="007D4AAC">
          <w:rPr>
            <w:noProof/>
            <w:webHidden/>
          </w:rPr>
          <w:fldChar w:fldCharType="begin"/>
        </w:r>
        <w:r w:rsidR="007D4AAC">
          <w:rPr>
            <w:noProof/>
            <w:webHidden/>
          </w:rPr>
          <w:instrText xml:space="preserve"> PAGEREF _Toc505969723 \h </w:instrText>
        </w:r>
        <w:r w:rsidR="007D4AAC">
          <w:rPr>
            <w:noProof/>
            <w:webHidden/>
          </w:rPr>
        </w:r>
        <w:r w:rsidR="007D4AAC">
          <w:rPr>
            <w:noProof/>
            <w:webHidden/>
          </w:rPr>
          <w:fldChar w:fldCharType="separate"/>
        </w:r>
        <w:r w:rsidR="007D4AAC">
          <w:rPr>
            <w:noProof/>
            <w:webHidden/>
          </w:rPr>
          <w:t>24</w:t>
        </w:r>
        <w:r w:rsidR="007D4AAC">
          <w:rPr>
            <w:noProof/>
            <w:webHidden/>
          </w:rPr>
          <w:fldChar w:fldCharType="end"/>
        </w:r>
      </w:hyperlink>
    </w:p>
    <w:p w:rsidR="007D4AAC" w:rsidRDefault="009F61BF">
      <w:pPr>
        <w:pStyle w:val="32"/>
        <w:rPr>
          <w:rFonts w:asciiTheme="minorHAnsi" w:eastAsiaTheme="minorEastAsia" w:hAnsiTheme="minorHAnsi" w:cstheme="minorBidi"/>
          <w:noProof/>
          <w:sz w:val="22"/>
          <w:szCs w:val="22"/>
          <w:lang w:val="ru-RU"/>
        </w:rPr>
      </w:pPr>
      <w:hyperlink w:anchor="_Toc505969724" w:history="1">
        <w:r w:rsidR="007D4AAC" w:rsidRPr="00D41526">
          <w:rPr>
            <w:rStyle w:val="a5"/>
            <w:noProof/>
          </w:rPr>
          <w:t>ATTRIBUTE_FEE</w:t>
        </w:r>
        <w:r w:rsidR="007D4AAC">
          <w:rPr>
            <w:noProof/>
            <w:webHidden/>
          </w:rPr>
          <w:tab/>
        </w:r>
        <w:r w:rsidR="007D4AAC">
          <w:rPr>
            <w:noProof/>
            <w:webHidden/>
          </w:rPr>
          <w:fldChar w:fldCharType="begin"/>
        </w:r>
        <w:r w:rsidR="007D4AAC">
          <w:rPr>
            <w:noProof/>
            <w:webHidden/>
          </w:rPr>
          <w:instrText xml:space="preserve"> PAGEREF _Toc505969724 \h </w:instrText>
        </w:r>
        <w:r w:rsidR="007D4AAC">
          <w:rPr>
            <w:noProof/>
            <w:webHidden/>
          </w:rPr>
        </w:r>
        <w:r w:rsidR="007D4AAC">
          <w:rPr>
            <w:noProof/>
            <w:webHidden/>
          </w:rPr>
          <w:fldChar w:fldCharType="separate"/>
        </w:r>
        <w:r w:rsidR="007D4AAC">
          <w:rPr>
            <w:noProof/>
            <w:webHidden/>
          </w:rPr>
          <w:t>25</w:t>
        </w:r>
        <w:r w:rsidR="007D4AAC">
          <w:rPr>
            <w:noProof/>
            <w:webHidden/>
          </w:rPr>
          <w:fldChar w:fldCharType="end"/>
        </w:r>
      </w:hyperlink>
    </w:p>
    <w:p w:rsidR="007D4AAC" w:rsidRDefault="009F61BF">
      <w:pPr>
        <w:pStyle w:val="32"/>
        <w:rPr>
          <w:rFonts w:asciiTheme="minorHAnsi" w:eastAsiaTheme="minorEastAsia" w:hAnsiTheme="minorHAnsi" w:cstheme="minorBidi"/>
          <w:noProof/>
          <w:sz w:val="22"/>
          <w:szCs w:val="22"/>
          <w:lang w:val="ru-RU"/>
        </w:rPr>
      </w:pPr>
      <w:hyperlink w:anchor="_Toc505969725" w:history="1">
        <w:r w:rsidR="007D4AAC" w:rsidRPr="00D41526">
          <w:rPr>
            <w:rStyle w:val="a5"/>
            <w:noProof/>
          </w:rPr>
          <w:t>FEE_TIER</w:t>
        </w:r>
        <w:r w:rsidR="007D4AAC">
          <w:rPr>
            <w:noProof/>
            <w:webHidden/>
          </w:rPr>
          <w:tab/>
        </w:r>
        <w:r w:rsidR="007D4AAC">
          <w:rPr>
            <w:noProof/>
            <w:webHidden/>
          </w:rPr>
          <w:fldChar w:fldCharType="begin"/>
        </w:r>
        <w:r w:rsidR="007D4AAC">
          <w:rPr>
            <w:noProof/>
            <w:webHidden/>
          </w:rPr>
          <w:instrText xml:space="preserve"> PAGEREF _Toc505969725 \h </w:instrText>
        </w:r>
        <w:r w:rsidR="007D4AAC">
          <w:rPr>
            <w:noProof/>
            <w:webHidden/>
          </w:rPr>
        </w:r>
        <w:r w:rsidR="007D4AAC">
          <w:rPr>
            <w:noProof/>
            <w:webHidden/>
          </w:rPr>
          <w:fldChar w:fldCharType="separate"/>
        </w:r>
        <w:r w:rsidR="007D4AAC">
          <w:rPr>
            <w:noProof/>
            <w:webHidden/>
          </w:rPr>
          <w:t>26</w:t>
        </w:r>
        <w:r w:rsidR="007D4AAC">
          <w:rPr>
            <w:noProof/>
            <w:webHidden/>
          </w:rPr>
          <w:fldChar w:fldCharType="end"/>
        </w:r>
      </w:hyperlink>
    </w:p>
    <w:p w:rsidR="007D4AAC" w:rsidRDefault="009F61BF">
      <w:pPr>
        <w:pStyle w:val="32"/>
        <w:rPr>
          <w:rFonts w:asciiTheme="minorHAnsi" w:eastAsiaTheme="minorEastAsia" w:hAnsiTheme="minorHAnsi" w:cstheme="minorBidi"/>
          <w:noProof/>
          <w:sz w:val="22"/>
          <w:szCs w:val="22"/>
          <w:lang w:val="ru-RU"/>
        </w:rPr>
      </w:pPr>
      <w:hyperlink w:anchor="_Toc505969726" w:history="1">
        <w:r w:rsidR="007D4AAC" w:rsidRPr="00D41526">
          <w:rPr>
            <w:rStyle w:val="a5"/>
            <w:noProof/>
          </w:rPr>
          <w:t>CYCLE</w:t>
        </w:r>
        <w:r w:rsidR="007D4AAC">
          <w:rPr>
            <w:noProof/>
            <w:webHidden/>
          </w:rPr>
          <w:tab/>
        </w:r>
        <w:r w:rsidR="007D4AAC">
          <w:rPr>
            <w:noProof/>
            <w:webHidden/>
          </w:rPr>
          <w:fldChar w:fldCharType="begin"/>
        </w:r>
        <w:r w:rsidR="007D4AAC">
          <w:rPr>
            <w:noProof/>
            <w:webHidden/>
          </w:rPr>
          <w:instrText xml:space="preserve"> PAGEREF _Toc505969726 \h </w:instrText>
        </w:r>
        <w:r w:rsidR="007D4AAC">
          <w:rPr>
            <w:noProof/>
            <w:webHidden/>
          </w:rPr>
        </w:r>
        <w:r w:rsidR="007D4AAC">
          <w:rPr>
            <w:noProof/>
            <w:webHidden/>
          </w:rPr>
          <w:fldChar w:fldCharType="separate"/>
        </w:r>
        <w:r w:rsidR="007D4AAC">
          <w:rPr>
            <w:noProof/>
            <w:webHidden/>
          </w:rPr>
          <w:t>27</w:t>
        </w:r>
        <w:r w:rsidR="007D4AAC">
          <w:rPr>
            <w:noProof/>
            <w:webHidden/>
          </w:rPr>
          <w:fldChar w:fldCharType="end"/>
        </w:r>
      </w:hyperlink>
    </w:p>
    <w:p w:rsidR="007D4AAC" w:rsidRDefault="009F61BF">
      <w:pPr>
        <w:pStyle w:val="32"/>
        <w:rPr>
          <w:rFonts w:asciiTheme="minorHAnsi" w:eastAsiaTheme="minorEastAsia" w:hAnsiTheme="minorHAnsi" w:cstheme="minorBidi"/>
          <w:noProof/>
          <w:sz w:val="22"/>
          <w:szCs w:val="22"/>
          <w:lang w:val="ru-RU"/>
        </w:rPr>
      </w:pPr>
      <w:hyperlink w:anchor="_Toc505969727" w:history="1">
        <w:r w:rsidR="007D4AAC" w:rsidRPr="00D41526">
          <w:rPr>
            <w:rStyle w:val="a5"/>
            <w:noProof/>
          </w:rPr>
          <w:t>ATTRIBUTE_LIMIT</w:t>
        </w:r>
        <w:r w:rsidR="007D4AAC">
          <w:rPr>
            <w:noProof/>
            <w:webHidden/>
          </w:rPr>
          <w:tab/>
        </w:r>
        <w:r w:rsidR="007D4AAC">
          <w:rPr>
            <w:noProof/>
            <w:webHidden/>
          </w:rPr>
          <w:fldChar w:fldCharType="begin"/>
        </w:r>
        <w:r w:rsidR="007D4AAC">
          <w:rPr>
            <w:noProof/>
            <w:webHidden/>
          </w:rPr>
          <w:instrText xml:space="preserve"> PAGEREF _Toc505969727 \h </w:instrText>
        </w:r>
        <w:r w:rsidR="007D4AAC">
          <w:rPr>
            <w:noProof/>
            <w:webHidden/>
          </w:rPr>
        </w:r>
        <w:r w:rsidR="007D4AAC">
          <w:rPr>
            <w:noProof/>
            <w:webHidden/>
          </w:rPr>
          <w:fldChar w:fldCharType="separate"/>
        </w:r>
        <w:r w:rsidR="007D4AAC">
          <w:rPr>
            <w:noProof/>
            <w:webHidden/>
          </w:rPr>
          <w:t>27</w:t>
        </w:r>
        <w:r w:rsidR="007D4AAC">
          <w:rPr>
            <w:noProof/>
            <w:webHidden/>
          </w:rPr>
          <w:fldChar w:fldCharType="end"/>
        </w:r>
      </w:hyperlink>
    </w:p>
    <w:p w:rsidR="007D4AAC" w:rsidRDefault="009F61BF">
      <w:pPr>
        <w:pStyle w:val="32"/>
        <w:rPr>
          <w:rFonts w:asciiTheme="minorHAnsi" w:eastAsiaTheme="minorEastAsia" w:hAnsiTheme="minorHAnsi" w:cstheme="minorBidi"/>
          <w:noProof/>
          <w:sz w:val="22"/>
          <w:szCs w:val="22"/>
          <w:lang w:val="ru-RU"/>
        </w:rPr>
      </w:pPr>
      <w:hyperlink w:anchor="_Toc505969728" w:history="1">
        <w:r w:rsidR="007D4AAC" w:rsidRPr="00D41526">
          <w:rPr>
            <w:rStyle w:val="a5"/>
            <w:noProof/>
          </w:rPr>
          <w:t>ATTRIBUTE_CYCLE</w:t>
        </w:r>
        <w:r w:rsidR="007D4AAC">
          <w:rPr>
            <w:noProof/>
            <w:webHidden/>
          </w:rPr>
          <w:tab/>
        </w:r>
        <w:r w:rsidR="007D4AAC">
          <w:rPr>
            <w:noProof/>
            <w:webHidden/>
          </w:rPr>
          <w:fldChar w:fldCharType="begin"/>
        </w:r>
        <w:r w:rsidR="007D4AAC">
          <w:rPr>
            <w:noProof/>
            <w:webHidden/>
          </w:rPr>
          <w:instrText xml:space="preserve"> PAGEREF _Toc505969728 \h </w:instrText>
        </w:r>
        <w:r w:rsidR="007D4AAC">
          <w:rPr>
            <w:noProof/>
            <w:webHidden/>
          </w:rPr>
        </w:r>
        <w:r w:rsidR="007D4AAC">
          <w:rPr>
            <w:noProof/>
            <w:webHidden/>
          </w:rPr>
          <w:fldChar w:fldCharType="separate"/>
        </w:r>
        <w:r w:rsidR="007D4AAC">
          <w:rPr>
            <w:noProof/>
            <w:webHidden/>
          </w:rPr>
          <w:t>28</w:t>
        </w:r>
        <w:r w:rsidR="007D4AAC">
          <w:rPr>
            <w:noProof/>
            <w:webHidden/>
          </w:rPr>
          <w:fldChar w:fldCharType="end"/>
        </w:r>
      </w:hyperlink>
    </w:p>
    <w:p w:rsidR="007D4AAC" w:rsidRDefault="009F61BF">
      <w:pPr>
        <w:pStyle w:val="32"/>
        <w:rPr>
          <w:rFonts w:asciiTheme="minorHAnsi" w:eastAsiaTheme="minorEastAsia" w:hAnsiTheme="minorHAnsi" w:cstheme="minorBidi"/>
          <w:noProof/>
          <w:sz w:val="22"/>
          <w:szCs w:val="22"/>
          <w:lang w:val="ru-RU"/>
        </w:rPr>
      </w:pPr>
      <w:hyperlink w:anchor="_Toc505969729" w:history="1">
        <w:r w:rsidR="007D4AAC" w:rsidRPr="00D41526">
          <w:rPr>
            <w:rStyle w:val="a5"/>
            <w:noProof/>
          </w:rPr>
          <w:t>ACCOUNT</w:t>
        </w:r>
        <w:r w:rsidR="007D4AAC">
          <w:rPr>
            <w:noProof/>
            <w:webHidden/>
          </w:rPr>
          <w:tab/>
        </w:r>
        <w:r w:rsidR="007D4AAC">
          <w:rPr>
            <w:noProof/>
            <w:webHidden/>
          </w:rPr>
          <w:fldChar w:fldCharType="begin"/>
        </w:r>
        <w:r w:rsidR="007D4AAC">
          <w:rPr>
            <w:noProof/>
            <w:webHidden/>
          </w:rPr>
          <w:instrText xml:space="preserve"> PAGEREF _Toc505969729 \h </w:instrText>
        </w:r>
        <w:r w:rsidR="007D4AAC">
          <w:rPr>
            <w:noProof/>
            <w:webHidden/>
          </w:rPr>
        </w:r>
        <w:r w:rsidR="007D4AAC">
          <w:rPr>
            <w:noProof/>
            <w:webHidden/>
          </w:rPr>
          <w:fldChar w:fldCharType="separate"/>
        </w:r>
        <w:r w:rsidR="007D4AAC">
          <w:rPr>
            <w:noProof/>
            <w:webHidden/>
          </w:rPr>
          <w:t>30</w:t>
        </w:r>
        <w:r w:rsidR="007D4AAC">
          <w:rPr>
            <w:noProof/>
            <w:webHidden/>
          </w:rPr>
          <w:fldChar w:fldCharType="end"/>
        </w:r>
      </w:hyperlink>
    </w:p>
    <w:p w:rsidR="007D4AAC" w:rsidRDefault="009F61BF">
      <w:pPr>
        <w:pStyle w:val="32"/>
        <w:rPr>
          <w:rFonts w:asciiTheme="minorHAnsi" w:eastAsiaTheme="minorEastAsia" w:hAnsiTheme="minorHAnsi" w:cstheme="minorBidi"/>
          <w:noProof/>
          <w:sz w:val="22"/>
          <w:szCs w:val="22"/>
          <w:lang w:val="ru-RU"/>
        </w:rPr>
      </w:pPr>
      <w:hyperlink w:anchor="_Toc505969730" w:history="1">
        <w:r w:rsidR="007D4AAC" w:rsidRPr="00D41526">
          <w:rPr>
            <w:rStyle w:val="a5"/>
            <w:noProof/>
          </w:rPr>
          <w:t>ERROR</w:t>
        </w:r>
        <w:r w:rsidR="007D4AAC">
          <w:rPr>
            <w:noProof/>
            <w:webHidden/>
          </w:rPr>
          <w:tab/>
        </w:r>
        <w:r w:rsidR="007D4AAC">
          <w:rPr>
            <w:noProof/>
            <w:webHidden/>
          </w:rPr>
          <w:fldChar w:fldCharType="begin"/>
        </w:r>
        <w:r w:rsidR="007D4AAC">
          <w:rPr>
            <w:noProof/>
            <w:webHidden/>
          </w:rPr>
          <w:instrText xml:space="preserve"> PAGEREF _Toc505969730 \h </w:instrText>
        </w:r>
        <w:r w:rsidR="007D4AAC">
          <w:rPr>
            <w:noProof/>
            <w:webHidden/>
          </w:rPr>
        </w:r>
        <w:r w:rsidR="007D4AAC">
          <w:rPr>
            <w:noProof/>
            <w:webHidden/>
          </w:rPr>
          <w:fldChar w:fldCharType="separate"/>
        </w:r>
        <w:r w:rsidR="007D4AAC">
          <w:rPr>
            <w:noProof/>
            <w:webHidden/>
          </w:rPr>
          <w:t>31</w:t>
        </w:r>
        <w:r w:rsidR="007D4AAC">
          <w:rPr>
            <w:noProof/>
            <w:webHidden/>
          </w:rPr>
          <w:fldChar w:fldCharType="end"/>
        </w:r>
      </w:hyperlink>
    </w:p>
    <w:p w:rsidR="002C2A20" w:rsidRPr="00942781" w:rsidRDefault="002C2A20" w:rsidP="002C2A20">
      <w:pPr>
        <w:pStyle w:val="BPC3Bodynormal"/>
        <w:rPr>
          <w:rFonts w:cs="Calibri"/>
          <w:lang w:val="ru-RU"/>
        </w:rPr>
      </w:pPr>
      <w:r w:rsidRPr="00942781">
        <w:rPr>
          <w:rFonts w:cs="Calibri"/>
          <w:sz w:val="28"/>
        </w:rPr>
        <w:fldChar w:fldCharType="end"/>
      </w:r>
    </w:p>
    <w:p w:rsidR="003477FD" w:rsidRPr="00942781" w:rsidRDefault="004542D5" w:rsidP="003477FD">
      <w:pPr>
        <w:pStyle w:val="BPC3Heading1"/>
        <w:rPr>
          <w:rFonts w:cs="Calibri"/>
        </w:rPr>
      </w:pPr>
      <w:bookmarkStart w:id="0" w:name="_Toc374608796"/>
      <w:r w:rsidRPr="00942781">
        <w:rPr>
          <w:rFonts w:cs="Calibri"/>
        </w:rPr>
        <w:br w:type="page"/>
      </w:r>
      <w:bookmarkStart w:id="1" w:name="_Toc505969702"/>
      <w:r w:rsidR="003477FD" w:rsidRPr="00942781">
        <w:rPr>
          <w:rFonts w:cs="Calibri"/>
        </w:rPr>
        <w:lastRenderedPageBreak/>
        <w:t>Overview</w:t>
      </w:r>
      <w:bookmarkEnd w:id="0"/>
      <w:bookmarkEnd w:id="1"/>
    </w:p>
    <w:p w:rsidR="003477FD" w:rsidRPr="00942781" w:rsidRDefault="003477FD" w:rsidP="003477FD">
      <w:pPr>
        <w:pStyle w:val="BPC3Heading2"/>
        <w:rPr>
          <w:rFonts w:cs="Calibri"/>
        </w:rPr>
      </w:pPr>
      <w:bookmarkStart w:id="2" w:name="_Toc374608797"/>
      <w:bookmarkStart w:id="3" w:name="_Toc505969703"/>
      <w:r w:rsidRPr="00942781">
        <w:rPr>
          <w:rFonts w:cs="Calibri"/>
        </w:rPr>
        <w:t>Change log</w:t>
      </w:r>
      <w:bookmarkEnd w:id="2"/>
      <w:bookmarkEnd w:id="3"/>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5"/>
        <w:gridCol w:w="1495"/>
        <w:gridCol w:w="7"/>
        <w:gridCol w:w="2200"/>
        <w:gridCol w:w="4300"/>
        <w:gridCol w:w="43"/>
      </w:tblGrid>
      <w:tr w:rsidR="003477FD" w:rsidRPr="00942781" w:rsidTr="00DE72EC">
        <w:trPr>
          <w:gridAfter w:val="1"/>
          <w:wAfter w:w="43" w:type="dxa"/>
        </w:trPr>
        <w:tc>
          <w:tcPr>
            <w:tcW w:w="1135" w:type="dxa"/>
            <w:shd w:val="clear" w:color="auto" w:fill="C5E2FF"/>
            <w:vAlign w:val="center"/>
          </w:tcPr>
          <w:p w:rsidR="003477FD" w:rsidRPr="003477FD" w:rsidRDefault="003477FD" w:rsidP="003D41D6">
            <w:pPr>
              <w:pStyle w:val="BPC3Tableheadings"/>
              <w:jc w:val="center"/>
            </w:pPr>
            <w:r w:rsidRPr="003477FD">
              <w:t>Revision</w:t>
            </w:r>
          </w:p>
        </w:tc>
        <w:tc>
          <w:tcPr>
            <w:tcW w:w="1495" w:type="dxa"/>
            <w:shd w:val="clear" w:color="auto" w:fill="C5E2FF"/>
            <w:vAlign w:val="center"/>
          </w:tcPr>
          <w:p w:rsidR="003477FD" w:rsidRPr="003477FD" w:rsidRDefault="003477FD" w:rsidP="003D41D6">
            <w:pPr>
              <w:pStyle w:val="BPC3Tableheadings"/>
              <w:jc w:val="center"/>
            </w:pPr>
            <w:r w:rsidRPr="003477FD">
              <w:t>Date</w:t>
            </w:r>
          </w:p>
        </w:tc>
        <w:tc>
          <w:tcPr>
            <w:tcW w:w="2207" w:type="dxa"/>
            <w:gridSpan w:val="2"/>
            <w:shd w:val="clear" w:color="auto" w:fill="C5E2FF"/>
          </w:tcPr>
          <w:p w:rsidR="003477FD" w:rsidRPr="003477FD" w:rsidRDefault="003477FD" w:rsidP="003D41D6">
            <w:pPr>
              <w:pStyle w:val="BPC3Tableheadings"/>
              <w:jc w:val="center"/>
            </w:pPr>
            <w:r w:rsidRPr="003477FD">
              <w:t>Author</w:t>
            </w:r>
          </w:p>
        </w:tc>
        <w:tc>
          <w:tcPr>
            <w:tcW w:w="4300" w:type="dxa"/>
            <w:shd w:val="clear" w:color="auto" w:fill="C5E2FF"/>
          </w:tcPr>
          <w:p w:rsidR="003477FD" w:rsidRPr="003477FD" w:rsidRDefault="003477FD" w:rsidP="003D41D6">
            <w:pPr>
              <w:pStyle w:val="BPC3Tableheadings"/>
              <w:jc w:val="center"/>
            </w:pPr>
            <w:r w:rsidRPr="003477FD">
              <w:t>Details</w:t>
            </w:r>
          </w:p>
        </w:tc>
      </w:tr>
      <w:tr w:rsidR="00CC5CA3" w:rsidRPr="00942781" w:rsidTr="00DE72EC">
        <w:tc>
          <w:tcPr>
            <w:tcW w:w="1135" w:type="dxa"/>
            <w:vAlign w:val="center"/>
          </w:tcPr>
          <w:p w:rsidR="00CC5CA3" w:rsidRPr="00942781" w:rsidRDefault="00CC5CA3" w:rsidP="007D4AAC">
            <w:pPr>
              <w:pStyle w:val="affff"/>
            </w:pPr>
            <w:r w:rsidRPr="00942781">
              <w:t>0.1</w:t>
            </w:r>
          </w:p>
        </w:tc>
        <w:tc>
          <w:tcPr>
            <w:tcW w:w="1502" w:type="dxa"/>
            <w:gridSpan w:val="2"/>
            <w:vAlign w:val="center"/>
          </w:tcPr>
          <w:p w:rsidR="00CC5CA3" w:rsidRPr="00942781" w:rsidRDefault="00CC5CA3" w:rsidP="007D4AAC">
            <w:pPr>
              <w:pStyle w:val="affff"/>
            </w:pPr>
            <w:r w:rsidRPr="00942781">
              <w:t>201</w:t>
            </w:r>
            <w:r w:rsidR="00DF60C0">
              <w:t>8</w:t>
            </w:r>
            <w:r w:rsidRPr="00942781">
              <w:t>-0</w:t>
            </w:r>
            <w:r w:rsidR="00DF60C0">
              <w:t>2</w:t>
            </w:r>
            <w:r w:rsidRPr="00942781">
              <w:t>-</w:t>
            </w:r>
            <w:r w:rsidR="00DF60C0">
              <w:t>06</w:t>
            </w:r>
          </w:p>
        </w:tc>
        <w:tc>
          <w:tcPr>
            <w:tcW w:w="2200" w:type="dxa"/>
            <w:vAlign w:val="center"/>
          </w:tcPr>
          <w:p w:rsidR="00CC5CA3" w:rsidRPr="00942781" w:rsidRDefault="00CC5CA3" w:rsidP="007D4AAC">
            <w:pPr>
              <w:pStyle w:val="affff"/>
              <w:jc w:val="left"/>
            </w:pPr>
            <w:r w:rsidRPr="00942781">
              <w:t>A.</w:t>
            </w:r>
            <w:r w:rsidR="00083151">
              <w:t> </w:t>
            </w:r>
            <w:proofErr w:type="spellStart"/>
            <w:r w:rsidR="00DF60C0">
              <w:t>Alalykin</w:t>
            </w:r>
            <w:proofErr w:type="spellEnd"/>
          </w:p>
        </w:tc>
        <w:tc>
          <w:tcPr>
            <w:tcW w:w="4343" w:type="dxa"/>
            <w:gridSpan w:val="2"/>
            <w:vAlign w:val="center"/>
          </w:tcPr>
          <w:p w:rsidR="00CC5CA3" w:rsidRPr="00942781" w:rsidRDefault="00CC5CA3" w:rsidP="007D4AAC">
            <w:pPr>
              <w:pStyle w:val="affff"/>
              <w:jc w:val="left"/>
            </w:pPr>
            <w:r w:rsidRPr="00942781">
              <w:t>The initial version</w:t>
            </w:r>
          </w:p>
        </w:tc>
      </w:tr>
      <w:tr w:rsidR="0087692F" w:rsidRPr="00942781" w:rsidTr="00DE72EC">
        <w:trPr>
          <w:ins w:id="4" w:author="BPC" w:date="2018-02-21T16:18:00Z"/>
        </w:trPr>
        <w:tc>
          <w:tcPr>
            <w:tcW w:w="1135" w:type="dxa"/>
            <w:vAlign w:val="center"/>
          </w:tcPr>
          <w:p w:rsidR="0087692F" w:rsidRPr="00942781" w:rsidRDefault="0087692F" w:rsidP="007D4AAC">
            <w:pPr>
              <w:pStyle w:val="affff"/>
              <w:rPr>
                <w:ins w:id="5" w:author="BPC" w:date="2018-02-21T16:18:00Z"/>
              </w:rPr>
            </w:pPr>
            <w:ins w:id="6" w:author="BPC" w:date="2018-02-21T16:18:00Z">
              <w:r>
                <w:t>0.2</w:t>
              </w:r>
            </w:ins>
          </w:p>
        </w:tc>
        <w:tc>
          <w:tcPr>
            <w:tcW w:w="1502" w:type="dxa"/>
            <w:gridSpan w:val="2"/>
            <w:vAlign w:val="center"/>
          </w:tcPr>
          <w:p w:rsidR="0087692F" w:rsidRPr="00942781" w:rsidRDefault="0087692F" w:rsidP="007D4AAC">
            <w:pPr>
              <w:pStyle w:val="affff"/>
              <w:rPr>
                <w:ins w:id="7" w:author="BPC" w:date="2018-02-21T16:18:00Z"/>
              </w:rPr>
            </w:pPr>
            <w:ins w:id="8" w:author="BPC" w:date="2018-02-21T16:18:00Z">
              <w:r w:rsidRPr="00942781">
                <w:t>201</w:t>
              </w:r>
              <w:r>
                <w:t>8</w:t>
              </w:r>
              <w:r w:rsidRPr="00942781">
                <w:t>-0</w:t>
              </w:r>
              <w:r>
                <w:t>2</w:t>
              </w:r>
              <w:r w:rsidRPr="00942781">
                <w:t>-</w:t>
              </w:r>
              <w:r>
                <w:t>21</w:t>
              </w:r>
            </w:ins>
          </w:p>
        </w:tc>
        <w:tc>
          <w:tcPr>
            <w:tcW w:w="2200" w:type="dxa"/>
            <w:vAlign w:val="center"/>
          </w:tcPr>
          <w:p w:rsidR="0087692F" w:rsidRPr="00942781" w:rsidRDefault="0087692F" w:rsidP="007D4AAC">
            <w:pPr>
              <w:pStyle w:val="affff"/>
              <w:jc w:val="left"/>
              <w:rPr>
                <w:ins w:id="9" w:author="BPC" w:date="2018-02-21T16:18:00Z"/>
              </w:rPr>
            </w:pPr>
            <w:proofErr w:type="spellStart"/>
            <w:ins w:id="10" w:author="BPC" w:date="2018-02-21T16:18:00Z">
              <w:r>
                <w:t>I.Gerbeev</w:t>
              </w:r>
              <w:proofErr w:type="spellEnd"/>
            </w:ins>
          </w:p>
        </w:tc>
        <w:tc>
          <w:tcPr>
            <w:tcW w:w="4343" w:type="dxa"/>
            <w:gridSpan w:val="2"/>
            <w:vAlign w:val="center"/>
          </w:tcPr>
          <w:p w:rsidR="0087692F" w:rsidRPr="00942781" w:rsidRDefault="0087692F" w:rsidP="00222A34">
            <w:pPr>
              <w:pStyle w:val="affff"/>
              <w:jc w:val="left"/>
              <w:rPr>
                <w:ins w:id="11" w:author="BPC" w:date="2018-02-21T16:18:00Z"/>
              </w:rPr>
            </w:pPr>
            <w:ins w:id="12" w:author="BPC" w:date="2018-02-21T16:20:00Z">
              <w:r>
                <w:t xml:space="preserve">Two tags </w:t>
              </w:r>
            </w:ins>
            <w:ins w:id="13" w:author="BPC" w:date="2018-02-21T16:21:00Z">
              <w:r w:rsidR="00222A34">
                <w:t>“</w:t>
              </w:r>
            </w:ins>
            <w:proofErr w:type="spellStart"/>
            <w:ins w:id="14" w:author="BPC" w:date="2018-02-21T16:20:00Z">
              <w:r>
                <w:t>inst_id</w:t>
              </w:r>
            </w:ins>
            <w:proofErr w:type="spellEnd"/>
            <w:ins w:id="15" w:author="BPC" w:date="2018-02-21T16:21:00Z">
              <w:r w:rsidR="00222A34">
                <w:t>” and “</w:t>
              </w:r>
            </w:ins>
            <w:proofErr w:type="spellStart"/>
            <w:ins w:id="16" w:author="BPC" w:date="2018-02-21T16:20:00Z">
              <w:r>
                <w:t>institution_agent_id</w:t>
              </w:r>
            </w:ins>
            <w:proofErr w:type="spellEnd"/>
            <w:ins w:id="17" w:author="BPC" w:date="2018-02-21T16:21:00Z">
              <w:r w:rsidR="00222A34">
                <w:t>”</w:t>
              </w:r>
            </w:ins>
            <w:ins w:id="18" w:author="BPC" w:date="2018-02-21T16:20:00Z">
              <w:r>
                <w:t xml:space="preserve"> were changed.</w:t>
              </w:r>
            </w:ins>
          </w:p>
        </w:tc>
      </w:tr>
      <w:tr w:rsidR="0028747B" w:rsidRPr="00942781" w:rsidTr="00DE72EC">
        <w:tc>
          <w:tcPr>
            <w:tcW w:w="1135" w:type="dxa"/>
            <w:vAlign w:val="center"/>
          </w:tcPr>
          <w:p w:rsidR="0028747B" w:rsidRPr="00485A24" w:rsidRDefault="0028747B" w:rsidP="0028747B">
            <w:pPr>
              <w:spacing w:before="120" w:after="120" w:line="360" w:lineRule="auto"/>
              <w:jc w:val="center"/>
              <w:rPr>
                <w:rFonts w:asciiTheme="minorHAnsi" w:hAnsiTheme="minorHAnsi" w:cs="Arial"/>
                <w:sz w:val="18"/>
                <w:szCs w:val="18"/>
              </w:rPr>
            </w:pPr>
            <w:r>
              <w:rPr>
                <w:rFonts w:asciiTheme="minorHAnsi" w:hAnsiTheme="minorHAnsi" w:cs="Arial"/>
                <w:sz w:val="18"/>
                <w:szCs w:val="18"/>
              </w:rPr>
              <w:t>0.3</w:t>
            </w:r>
          </w:p>
        </w:tc>
        <w:tc>
          <w:tcPr>
            <w:tcW w:w="1502" w:type="dxa"/>
            <w:gridSpan w:val="2"/>
            <w:vAlign w:val="center"/>
          </w:tcPr>
          <w:p w:rsidR="0028747B" w:rsidRPr="00485A24" w:rsidRDefault="0028747B" w:rsidP="0028747B">
            <w:pPr>
              <w:spacing w:before="120" w:after="120" w:line="360" w:lineRule="auto"/>
              <w:jc w:val="center"/>
              <w:rPr>
                <w:rFonts w:asciiTheme="minorHAnsi" w:hAnsiTheme="minorHAnsi" w:cs="Arial"/>
                <w:sz w:val="18"/>
                <w:szCs w:val="18"/>
              </w:rPr>
            </w:pPr>
            <w:r>
              <w:rPr>
                <w:rFonts w:asciiTheme="minorHAnsi" w:hAnsiTheme="minorHAnsi" w:cs="Arial"/>
                <w:sz w:val="18"/>
                <w:szCs w:val="18"/>
              </w:rPr>
              <w:t>2018-03-23</w:t>
            </w:r>
          </w:p>
        </w:tc>
        <w:tc>
          <w:tcPr>
            <w:tcW w:w="2200" w:type="dxa"/>
            <w:vAlign w:val="center"/>
          </w:tcPr>
          <w:p w:rsidR="0028747B" w:rsidRPr="00485A24" w:rsidRDefault="0028747B" w:rsidP="007F4638">
            <w:pPr>
              <w:spacing w:before="120" w:after="120" w:line="360" w:lineRule="auto"/>
              <w:rPr>
                <w:rFonts w:asciiTheme="minorHAnsi" w:hAnsiTheme="minorHAnsi" w:cs="Arial"/>
                <w:sz w:val="18"/>
                <w:szCs w:val="18"/>
              </w:rPr>
            </w:pPr>
            <w:proofErr w:type="spellStart"/>
            <w:r w:rsidRPr="00485A24">
              <w:rPr>
                <w:rFonts w:asciiTheme="minorHAnsi" w:hAnsiTheme="minorHAnsi" w:cs="Arial"/>
                <w:sz w:val="18"/>
                <w:szCs w:val="18"/>
              </w:rPr>
              <w:t>Kolodkina</w:t>
            </w:r>
            <w:proofErr w:type="spellEnd"/>
            <w:r w:rsidRPr="00485A24">
              <w:rPr>
                <w:rFonts w:asciiTheme="minorHAnsi" w:hAnsiTheme="minorHAnsi" w:cs="Arial"/>
                <w:sz w:val="18"/>
                <w:szCs w:val="18"/>
              </w:rPr>
              <w:t> Y.</w:t>
            </w:r>
          </w:p>
        </w:tc>
        <w:tc>
          <w:tcPr>
            <w:tcW w:w="4343" w:type="dxa"/>
            <w:gridSpan w:val="2"/>
            <w:vAlign w:val="center"/>
          </w:tcPr>
          <w:p w:rsidR="0028747B" w:rsidRPr="00485A24" w:rsidRDefault="0028747B" w:rsidP="007F4638">
            <w:pPr>
              <w:spacing w:line="276" w:lineRule="auto"/>
              <w:rPr>
                <w:rFonts w:asciiTheme="minorHAnsi" w:hAnsiTheme="minorHAnsi" w:cs="Arial"/>
                <w:sz w:val="18"/>
                <w:szCs w:val="18"/>
              </w:rPr>
            </w:pPr>
            <w:r w:rsidRPr="00485A24">
              <w:rPr>
                <w:rFonts w:asciiTheme="minorHAnsi" w:hAnsiTheme="minorHAnsi" w:cs="Arial"/>
                <w:sz w:val="18"/>
                <w:szCs w:val="18"/>
              </w:rPr>
              <w:t xml:space="preserve">Amended part of References. Added </w:t>
            </w:r>
            <w:proofErr w:type="spellStart"/>
            <w:r w:rsidRPr="00485A24">
              <w:rPr>
                <w:rFonts w:asciiTheme="minorHAnsi" w:hAnsiTheme="minorHAnsi" w:cs="Arial"/>
                <w:sz w:val="18"/>
                <w:szCs w:val="18"/>
              </w:rPr>
              <w:t>svap.wsdl</w:t>
            </w:r>
            <w:proofErr w:type="spellEnd"/>
            <w:r w:rsidRPr="00485A24">
              <w:rPr>
                <w:rFonts w:asciiTheme="minorHAnsi" w:hAnsiTheme="minorHAnsi" w:cs="Arial"/>
                <w:sz w:val="18"/>
                <w:szCs w:val="18"/>
              </w:rPr>
              <w:t>.</w:t>
            </w:r>
          </w:p>
        </w:tc>
      </w:tr>
      <w:tr w:rsidR="001B1C83" w:rsidRPr="00942781" w:rsidTr="00DE72EC">
        <w:tc>
          <w:tcPr>
            <w:tcW w:w="1135" w:type="dxa"/>
            <w:vAlign w:val="center"/>
          </w:tcPr>
          <w:p w:rsidR="001B1C83" w:rsidRDefault="001B1C83" w:rsidP="0028747B">
            <w:pPr>
              <w:spacing w:before="120" w:after="120" w:line="360" w:lineRule="auto"/>
              <w:jc w:val="center"/>
              <w:rPr>
                <w:rFonts w:asciiTheme="minorHAnsi" w:hAnsiTheme="minorHAnsi" w:cs="Arial"/>
                <w:sz w:val="18"/>
                <w:szCs w:val="18"/>
              </w:rPr>
            </w:pPr>
            <w:r>
              <w:rPr>
                <w:rFonts w:asciiTheme="minorHAnsi" w:hAnsiTheme="minorHAnsi" w:cs="Arial"/>
                <w:sz w:val="18"/>
                <w:szCs w:val="18"/>
              </w:rPr>
              <w:t>0.4</w:t>
            </w:r>
          </w:p>
        </w:tc>
        <w:tc>
          <w:tcPr>
            <w:tcW w:w="1502" w:type="dxa"/>
            <w:gridSpan w:val="2"/>
            <w:vAlign w:val="center"/>
          </w:tcPr>
          <w:p w:rsidR="001B1C83" w:rsidRDefault="001B1C83" w:rsidP="0028747B">
            <w:pPr>
              <w:spacing w:before="120" w:after="120" w:line="360" w:lineRule="auto"/>
              <w:jc w:val="center"/>
              <w:rPr>
                <w:rFonts w:asciiTheme="minorHAnsi" w:hAnsiTheme="minorHAnsi" w:cs="Arial"/>
                <w:sz w:val="18"/>
                <w:szCs w:val="18"/>
              </w:rPr>
            </w:pPr>
            <w:r>
              <w:rPr>
                <w:rFonts w:asciiTheme="minorHAnsi" w:hAnsiTheme="minorHAnsi" w:cs="Arial"/>
                <w:sz w:val="18"/>
                <w:szCs w:val="18"/>
              </w:rPr>
              <w:t>2018-08-02</w:t>
            </w:r>
          </w:p>
        </w:tc>
        <w:tc>
          <w:tcPr>
            <w:tcW w:w="2200" w:type="dxa"/>
            <w:vAlign w:val="center"/>
          </w:tcPr>
          <w:p w:rsidR="001B1C83" w:rsidRPr="00485A24" w:rsidRDefault="001B1C83" w:rsidP="007F4638">
            <w:pPr>
              <w:spacing w:before="120" w:after="120" w:line="360" w:lineRule="auto"/>
              <w:rPr>
                <w:rFonts w:asciiTheme="minorHAnsi" w:hAnsiTheme="minorHAnsi" w:cs="Arial"/>
                <w:sz w:val="18"/>
                <w:szCs w:val="18"/>
              </w:rPr>
            </w:pPr>
            <w:r w:rsidRPr="001B1C83">
              <w:rPr>
                <w:rFonts w:asciiTheme="minorHAnsi" w:hAnsiTheme="minorHAnsi" w:cs="Arial"/>
                <w:sz w:val="18"/>
                <w:szCs w:val="18"/>
              </w:rPr>
              <w:t xml:space="preserve">A. </w:t>
            </w:r>
            <w:proofErr w:type="spellStart"/>
            <w:r w:rsidRPr="001B1C83">
              <w:rPr>
                <w:rFonts w:asciiTheme="minorHAnsi" w:hAnsiTheme="minorHAnsi" w:cs="Arial"/>
                <w:sz w:val="18"/>
                <w:szCs w:val="18"/>
              </w:rPr>
              <w:t>Alalykin</w:t>
            </w:r>
            <w:proofErr w:type="spellEnd"/>
          </w:p>
        </w:tc>
        <w:tc>
          <w:tcPr>
            <w:tcW w:w="4343" w:type="dxa"/>
            <w:gridSpan w:val="2"/>
            <w:vAlign w:val="center"/>
          </w:tcPr>
          <w:p w:rsidR="001B1C83" w:rsidRPr="00485A24" w:rsidRDefault="001B1C83" w:rsidP="001B1C83">
            <w:pPr>
              <w:spacing w:line="276" w:lineRule="auto"/>
              <w:rPr>
                <w:rFonts w:asciiTheme="minorHAnsi" w:hAnsiTheme="minorHAnsi" w:cs="Arial"/>
                <w:sz w:val="18"/>
                <w:szCs w:val="18"/>
              </w:rPr>
            </w:pPr>
            <w:r w:rsidRPr="001B1C83">
              <w:rPr>
                <w:rFonts w:asciiTheme="minorHAnsi" w:hAnsiTheme="minorHAnsi" w:cs="Arial"/>
                <w:sz w:val="18"/>
                <w:szCs w:val="18"/>
              </w:rPr>
              <w:t>Support of flexible fields and notes</w:t>
            </w:r>
          </w:p>
        </w:tc>
      </w:tr>
    </w:tbl>
    <w:p w:rsidR="003477FD" w:rsidRPr="00942781" w:rsidRDefault="003477FD" w:rsidP="003477FD">
      <w:pPr>
        <w:pStyle w:val="BPC3Heading2"/>
        <w:rPr>
          <w:rFonts w:cs="Calibri"/>
        </w:rPr>
      </w:pPr>
      <w:bookmarkStart w:id="19" w:name="_Toc374608798"/>
      <w:bookmarkStart w:id="20" w:name="_Toc505969704"/>
      <w:r w:rsidRPr="00942781">
        <w:rPr>
          <w:rFonts w:cs="Calibri"/>
        </w:rPr>
        <w:t>Purpose of this document</w:t>
      </w:r>
      <w:bookmarkEnd w:id="19"/>
      <w:bookmarkEnd w:id="20"/>
    </w:p>
    <w:p w:rsidR="003477FD" w:rsidRPr="00942781" w:rsidRDefault="003477FD" w:rsidP="004542D5">
      <w:pPr>
        <w:jc w:val="both"/>
        <w:rPr>
          <w:rFonts w:ascii="Calibri" w:hAnsi="Calibri" w:cs="Calibri"/>
        </w:rPr>
      </w:pPr>
      <w:r w:rsidRPr="00942781">
        <w:rPr>
          <w:rFonts w:ascii="Calibri" w:hAnsi="Calibri" w:cs="Calibri"/>
        </w:rPr>
        <w:t xml:space="preserve">The document aims at describing contents and structure of APIs for the developers who carry out an integration that relates to the registration of </w:t>
      </w:r>
      <w:r w:rsidR="00DF60C0">
        <w:rPr>
          <w:rFonts w:ascii="Calibri" w:hAnsi="Calibri" w:cs="Calibri"/>
        </w:rPr>
        <w:t>institutions</w:t>
      </w:r>
      <w:r w:rsidRPr="00942781">
        <w:rPr>
          <w:rFonts w:ascii="Calibri" w:hAnsi="Calibri" w:cs="Calibri"/>
        </w:rPr>
        <w:t>.</w:t>
      </w:r>
    </w:p>
    <w:p w:rsidR="003477FD" w:rsidRPr="00942781" w:rsidRDefault="003477FD" w:rsidP="003477FD">
      <w:pPr>
        <w:pStyle w:val="BPC3Heading1"/>
        <w:rPr>
          <w:rFonts w:cs="Calibri"/>
        </w:rPr>
      </w:pPr>
      <w:bookmarkStart w:id="21" w:name="_Toc374608799"/>
      <w:bookmarkStart w:id="22" w:name="_Toc505969705"/>
      <w:bookmarkStart w:id="23" w:name="_Toc72739479"/>
      <w:bookmarkStart w:id="24" w:name="_Ref160871980"/>
      <w:r w:rsidRPr="00942781">
        <w:rPr>
          <w:rFonts w:cs="Calibri"/>
        </w:rPr>
        <w:t>References</w:t>
      </w:r>
      <w:bookmarkEnd w:id="21"/>
      <w:bookmarkEnd w:id="22"/>
    </w:p>
    <w:p w:rsidR="003477FD" w:rsidRPr="00034556" w:rsidRDefault="003477FD" w:rsidP="003477FD">
      <w:pPr>
        <w:pStyle w:val="BPC3Heading2"/>
        <w:rPr>
          <w:rFonts w:cs="Calibri"/>
        </w:rPr>
      </w:pPr>
      <w:bookmarkStart w:id="25" w:name="_Toc374608800"/>
      <w:bookmarkStart w:id="26" w:name="_Toc505969706"/>
      <w:r w:rsidRPr="00942781">
        <w:rPr>
          <w:rFonts w:cs="Calibri"/>
        </w:rPr>
        <w:t>References to external documents</w:t>
      </w:r>
      <w:bookmarkEnd w:id="25"/>
      <w:bookmarkEnd w:id="26"/>
    </w:p>
    <w:p w:rsidR="004A6725" w:rsidRPr="004A6725" w:rsidRDefault="004A6725" w:rsidP="004A6725">
      <w:pPr>
        <w:rPr>
          <w:rFonts w:asciiTheme="minorHAnsi" w:hAnsiTheme="minorHAnsi"/>
        </w:rPr>
      </w:pPr>
      <w:bookmarkStart w:id="27" w:name="_Toc377486144"/>
      <w:r w:rsidRPr="004A6725">
        <w:rPr>
          <w:rFonts w:asciiTheme="minorHAnsi" w:hAnsiTheme="minorHAnsi"/>
        </w:rPr>
        <w:t xml:space="preserve">SVAP Web Services schema and its underlying components are required for </w:t>
      </w:r>
      <w:proofErr w:type="spellStart"/>
      <w:r w:rsidRPr="004A6725">
        <w:rPr>
          <w:rFonts w:asciiTheme="minorHAnsi" w:hAnsiTheme="minorHAnsi"/>
        </w:rPr>
        <w:t>SmartVista</w:t>
      </w:r>
      <w:proofErr w:type="spellEnd"/>
      <w:r w:rsidRPr="004A6725">
        <w:rPr>
          <w:rFonts w:asciiTheme="minorHAnsi" w:hAnsiTheme="minorHAnsi"/>
        </w:rPr>
        <w:t>.</w:t>
      </w:r>
      <w:r w:rsidRPr="004A6725">
        <w:rPr>
          <w:rFonts w:asciiTheme="minorHAnsi" w:hAnsiTheme="minorHAnsi"/>
        </w:rPr>
        <w:br/>
        <w:t>The following are the locations of the WSDL and XSD files.</w:t>
      </w:r>
    </w:p>
    <w:bookmarkEnd w:id="27"/>
    <w:p w:rsidR="004A6725" w:rsidRPr="004A6725" w:rsidRDefault="004A6725" w:rsidP="004A6725">
      <w:pPr>
        <w:rPr>
          <w:rFonts w:asciiTheme="minorHAnsi" w:hAnsiTheme="minorHAnsi"/>
        </w:rPr>
      </w:pPr>
    </w:p>
    <w:p w:rsidR="004A6725" w:rsidRPr="004A6725" w:rsidRDefault="004A6725" w:rsidP="004A6725">
      <w:pPr>
        <w:rPr>
          <w:rFonts w:asciiTheme="minorHAnsi" w:hAnsiTheme="minorHAnsi"/>
        </w:rPr>
      </w:pPr>
      <w:r w:rsidRPr="004A6725">
        <w:rPr>
          <w:rFonts w:asciiTheme="minorHAnsi" w:hAnsiTheme="minorHAnsi"/>
        </w:rPr>
        <w:t xml:space="preserve">SVAP WSDL: </w:t>
      </w:r>
      <w:proofErr w:type="spellStart"/>
      <w:r w:rsidRPr="004A6725">
        <w:rPr>
          <w:rFonts w:asciiTheme="minorHAnsi" w:hAnsiTheme="minorHAnsi"/>
        </w:rPr>
        <w:t>svap.wsdl</w:t>
      </w:r>
      <w:proofErr w:type="spellEnd"/>
    </w:p>
    <w:p w:rsidR="004A6725" w:rsidRPr="004A6725" w:rsidRDefault="004A6725" w:rsidP="004A6725">
      <w:pPr>
        <w:rPr>
          <w:rFonts w:asciiTheme="minorHAnsi" w:hAnsiTheme="minorHAnsi"/>
        </w:rPr>
      </w:pPr>
      <w:r w:rsidRPr="004A6725">
        <w:rPr>
          <w:rFonts w:asciiTheme="minorHAnsi" w:hAnsiTheme="minorHAnsi"/>
        </w:rPr>
        <w:t>SVAP XSD: svap_institution.xsd</w:t>
      </w:r>
    </w:p>
    <w:p w:rsidR="004A6725" w:rsidRDefault="004A6725" w:rsidP="004A6725">
      <w:pPr>
        <w:rPr>
          <w:rFonts w:asciiTheme="minorHAnsi" w:hAnsiTheme="minorHAnsi"/>
        </w:rPr>
      </w:pPr>
    </w:p>
    <w:p w:rsidR="004A6725" w:rsidRPr="004A6725" w:rsidRDefault="004A6725" w:rsidP="004A6725">
      <w:pPr>
        <w:rPr>
          <w:rFonts w:asciiTheme="minorHAnsi" w:hAnsiTheme="minorHAnsi"/>
        </w:rPr>
      </w:pPr>
      <w:r w:rsidRPr="004A6725">
        <w:rPr>
          <w:rFonts w:asciiTheme="minorHAnsi" w:hAnsiTheme="minorHAnsi"/>
        </w:rPr>
        <w:t>Example of xml document for different flow provided in file:</w:t>
      </w:r>
    </w:p>
    <w:p w:rsidR="004A6725" w:rsidRPr="004A6725" w:rsidRDefault="004A6725" w:rsidP="004A6725">
      <w:pPr>
        <w:rPr>
          <w:rFonts w:asciiTheme="minorHAnsi" w:hAnsiTheme="minorHAnsi"/>
        </w:rPr>
      </w:pPr>
      <w:r w:rsidRPr="004A6725">
        <w:rPr>
          <w:rFonts w:asciiTheme="minorHAnsi" w:hAnsiTheme="minorHAnsi"/>
        </w:rPr>
        <w:t>app_flow.example.2302.xml</w:t>
      </w:r>
    </w:p>
    <w:p w:rsidR="003477FD" w:rsidRPr="004A6725" w:rsidRDefault="003477FD" w:rsidP="004542D5">
      <w:pPr>
        <w:jc w:val="both"/>
        <w:rPr>
          <w:rFonts w:asciiTheme="minorHAnsi" w:hAnsiTheme="minorHAnsi" w:cs="Calibri"/>
        </w:rPr>
      </w:pPr>
    </w:p>
    <w:p w:rsidR="003477FD" w:rsidRPr="00942781" w:rsidRDefault="003477FD" w:rsidP="0026683A">
      <w:pPr>
        <w:pStyle w:val="BPC3Heading1"/>
      </w:pPr>
      <w:bookmarkStart w:id="28" w:name="_Toc374608801"/>
      <w:bookmarkStart w:id="29" w:name="_Toc505969707"/>
      <w:bookmarkStart w:id="30" w:name="_Toc238896647"/>
      <w:bookmarkEnd w:id="23"/>
      <w:bookmarkEnd w:id="24"/>
      <w:r w:rsidRPr="00942781">
        <w:t>XML document structure</w:t>
      </w:r>
      <w:bookmarkEnd w:id="28"/>
      <w:bookmarkEnd w:id="29"/>
    </w:p>
    <w:p w:rsidR="003477FD" w:rsidRPr="00034556" w:rsidRDefault="003477FD" w:rsidP="003477FD">
      <w:pPr>
        <w:pStyle w:val="BPC3Heading2"/>
        <w:rPr>
          <w:rFonts w:cs="Calibri"/>
        </w:rPr>
      </w:pPr>
      <w:bookmarkStart w:id="31" w:name="_Toc374608802"/>
      <w:bookmarkStart w:id="32" w:name="_Toc505969708"/>
      <w:bookmarkEnd w:id="30"/>
      <w:r w:rsidRPr="00942781">
        <w:rPr>
          <w:rFonts w:cs="Calibri"/>
        </w:rPr>
        <w:t>Introduction</w:t>
      </w:r>
      <w:bookmarkEnd w:id="31"/>
      <w:bookmarkEnd w:id="32"/>
    </w:p>
    <w:p w:rsidR="003477FD" w:rsidRPr="00942781" w:rsidRDefault="003477FD" w:rsidP="004542D5">
      <w:pPr>
        <w:jc w:val="both"/>
        <w:rPr>
          <w:rFonts w:ascii="Calibri" w:hAnsi="Calibri" w:cs="Calibri"/>
        </w:rPr>
      </w:pPr>
      <w:r w:rsidRPr="00942781">
        <w:rPr>
          <w:rFonts w:ascii="Calibri" w:hAnsi="Calibri" w:cs="Calibri"/>
        </w:rPr>
        <w:t xml:space="preserve">An application to change the acquiring structure of a bank is an XML document that contains all the necessary information (customers, merchants, terminals, accounts, enabled/disabled services, etc.) to perform respective modifications. The application may be passed to the Smart Vista system either offline, as a file, or online — by means of a web service. A data structure is the same for both cases. A number of applications may be passed </w:t>
      </w:r>
      <w:r w:rsidRPr="00942781">
        <w:rPr>
          <w:rFonts w:ascii="Calibri" w:hAnsi="Calibri" w:cs="Calibri"/>
        </w:rPr>
        <w:lastRenderedPageBreak/>
        <w:t>within a file at once. The APPLICATIONS root tag and its APPLICATION sub-tags are used for this purpose. As for a web service, a single application is passed per a request, that’s why the APPLICATION tag is the root one in such a case.</w:t>
      </w:r>
    </w:p>
    <w:p w:rsidR="003477FD" w:rsidRPr="00942781" w:rsidRDefault="003477FD" w:rsidP="004542D5">
      <w:pPr>
        <w:jc w:val="both"/>
        <w:rPr>
          <w:rFonts w:ascii="Calibri" w:hAnsi="Calibri" w:cs="Calibri"/>
        </w:rPr>
      </w:pPr>
    </w:p>
    <w:p w:rsidR="003477FD" w:rsidRDefault="003477FD" w:rsidP="004542D5">
      <w:pPr>
        <w:jc w:val="both"/>
        <w:rPr>
          <w:rFonts w:ascii="Calibri" w:hAnsi="Calibri" w:cs="Calibri"/>
        </w:rPr>
      </w:pPr>
      <w:r w:rsidRPr="00942781">
        <w:rPr>
          <w:rFonts w:ascii="Calibri" w:hAnsi="Calibri" w:cs="Calibri"/>
        </w:rPr>
        <w:t>The same structure with additional fields is returned as a response to the application processing request. If processing is unsuccessful, these fields are error tags. An error tag is linked to the tag that caused the respective error on processing. If processing is successful, tags that contain auto-generated IDs (terminal number, account number, etc.) are added to the structure of an application.</w:t>
      </w:r>
    </w:p>
    <w:p w:rsidR="0062671D" w:rsidRPr="000F2564" w:rsidRDefault="0062671D" w:rsidP="0062671D">
      <w:pPr>
        <w:rPr>
          <w:rFonts w:ascii="Calibri" w:hAnsi="Calibri" w:cs="Calibri"/>
        </w:rPr>
      </w:pPr>
      <w:r w:rsidRPr="000F2564">
        <w:rPr>
          <w:rFonts w:ascii="Calibri" w:hAnsi="Calibri" w:cs="Calibri"/>
        </w:rPr>
        <w:t>If on-line validating and processing of application via a WEB service is unsuccessful, field &lt;</w:t>
      </w:r>
      <w:proofErr w:type="spellStart"/>
      <w:r w:rsidRPr="000F2564">
        <w:rPr>
          <w:rFonts w:ascii="Calibri" w:hAnsi="Calibri" w:cs="Calibri"/>
        </w:rPr>
        <w:t>faultstring</w:t>
      </w:r>
      <w:proofErr w:type="spellEnd"/>
      <w:r w:rsidRPr="000F2564">
        <w:rPr>
          <w:rFonts w:ascii="Calibri" w:hAnsi="Calibri" w:cs="Calibri"/>
        </w:rPr>
        <w:t>&gt; in response contains human-readable description of error, block &lt;detail&gt; may contain field &lt;details&gt; with additional information for error clarification. Example of response is given in file svap_error.example.xml</w:t>
      </w:r>
    </w:p>
    <w:p w:rsidR="003477FD" w:rsidRPr="00942781" w:rsidRDefault="003477FD" w:rsidP="004542D5">
      <w:pPr>
        <w:jc w:val="both"/>
        <w:rPr>
          <w:rFonts w:ascii="Calibri" w:hAnsi="Calibri" w:cs="Calibri"/>
        </w:rPr>
      </w:pPr>
    </w:p>
    <w:p w:rsidR="003477FD" w:rsidRPr="00942781" w:rsidRDefault="003477FD" w:rsidP="004542D5">
      <w:pPr>
        <w:jc w:val="both"/>
        <w:rPr>
          <w:rFonts w:ascii="Calibri" w:hAnsi="Calibri" w:cs="Calibri"/>
        </w:rPr>
      </w:pPr>
      <w:r w:rsidRPr="00942781">
        <w:rPr>
          <w:rFonts w:ascii="Calibri" w:hAnsi="Calibri" w:cs="Calibri"/>
        </w:rPr>
        <w:t>This document describes the full structure of an acquiring application, all tags are mentioned. However, the final structure of an application (set of mandatory tags) depends on a particular purpose of the application (see description of the APPLICATION_FLOW_ID tag).</w:t>
      </w:r>
    </w:p>
    <w:p w:rsidR="003477FD" w:rsidRPr="00942781" w:rsidRDefault="003477FD" w:rsidP="004542D5">
      <w:pPr>
        <w:jc w:val="both"/>
        <w:rPr>
          <w:rFonts w:ascii="Calibri" w:hAnsi="Calibri" w:cs="Calibri"/>
        </w:rPr>
      </w:pPr>
    </w:p>
    <w:p w:rsidR="003477FD" w:rsidRPr="00942781" w:rsidRDefault="003477FD" w:rsidP="004542D5">
      <w:pPr>
        <w:jc w:val="both"/>
        <w:rPr>
          <w:rFonts w:ascii="Calibri" w:hAnsi="Calibri" w:cs="Calibri"/>
        </w:rPr>
      </w:pPr>
      <w:r w:rsidRPr="00942781">
        <w:rPr>
          <w:rFonts w:ascii="Calibri" w:hAnsi="Calibri" w:cs="Calibri"/>
        </w:rPr>
        <w:t>Each tag of the COMPLEX type contains the ID attribute. It is a tag unique ID within the scope of an application. It is not a mandatory attribute. This attribute is used to link tags, if there is a need to refer from one tag to another. The REF_ID attribute is used to refer to another tag of an application. Such a relationship may be used, for instance, when a merchant and a terminal (described by different tags) are linked with each other. If a complex tag should contain a value in addition to the child tags, the VALUE attribute is used to specify it.</w:t>
      </w:r>
    </w:p>
    <w:p w:rsidR="003477FD" w:rsidRPr="00942781" w:rsidRDefault="003477FD" w:rsidP="004542D5">
      <w:pPr>
        <w:jc w:val="both"/>
        <w:rPr>
          <w:rFonts w:ascii="Calibri" w:hAnsi="Calibri" w:cs="Calibri"/>
        </w:rPr>
      </w:pPr>
    </w:p>
    <w:p w:rsidR="003477FD" w:rsidRPr="00942781" w:rsidRDefault="003477FD" w:rsidP="004542D5">
      <w:pPr>
        <w:jc w:val="both"/>
        <w:rPr>
          <w:rFonts w:ascii="Calibri" w:hAnsi="Calibri" w:cs="Calibri"/>
        </w:rPr>
      </w:pPr>
      <w:r w:rsidRPr="00942781">
        <w:rPr>
          <w:rFonts w:ascii="Calibri" w:hAnsi="Calibri" w:cs="Calibri"/>
        </w:rPr>
        <w:t xml:space="preserve">It is necessary to set the language of contents for some text and complex tags. To do that the LANGUAGE attribute that should contain a value from the LANG dictionary is specified for such a tag. If a number of multilingual tags are needed to use then only one tag is added for each of languages. </w:t>
      </w:r>
    </w:p>
    <w:p w:rsidR="003477FD" w:rsidRPr="00942781" w:rsidRDefault="003477FD" w:rsidP="004542D5">
      <w:pPr>
        <w:jc w:val="both"/>
        <w:rPr>
          <w:rFonts w:ascii="Calibri" w:hAnsi="Calibri" w:cs="Calibri"/>
        </w:rPr>
      </w:pPr>
    </w:p>
    <w:p w:rsidR="003477FD" w:rsidRPr="00942781" w:rsidRDefault="003477FD" w:rsidP="003477FD">
      <w:pPr>
        <w:pStyle w:val="BPC3Heading2"/>
        <w:rPr>
          <w:rFonts w:cs="Calibri"/>
          <w:lang w:val="ru-RU"/>
        </w:rPr>
      </w:pPr>
      <w:bookmarkStart w:id="33" w:name="_Toc374608803"/>
      <w:bookmarkStart w:id="34" w:name="_Toc505969709"/>
      <w:r w:rsidRPr="00942781">
        <w:rPr>
          <w:rFonts w:cs="Calibri"/>
        </w:rPr>
        <w:t>List of tags</w:t>
      </w:r>
      <w:bookmarkEnd w:id="33"/>
      <w:bookmarkEnd w:id="34"/>
    </w:p>
    <w:tbl>
      <w:tblPr>
        <w:tblW w:w="9399" w:type="dxa"/>
        <w:tblInd w:w="104" w:type="dxa"/>
        <w:tblLayout w:type="fixed"/>
        <w:tblCellMar>
          <w:top w:w="57" w:type="dxa"/>
          <w:bottom w:w="57" w:type="dxa"/>
        </w:tblCellMar>
        <w:tblLook w:val="0000" w:firstRow="0" w:lastRow="0" w:firstColumn="0" w:lastColumn="0" w:noHBand="0" w:noVBand="0"/>
      </w:tblPr>
      <w:tblGrid>
        <w:gridCol w:w="2408"/>
        <w:gridCol w:w="6"/>
        <w:gridCol w:w="992"/>
        <w:gridCol w:w="896"/>
        <w:gridCol w:w="10"/>
        <w:gridCol w:w="1408"/>
        <w:gridCol w:w="9"/>
        <w:gridCol w:w="7"/>
        <w:gridCol w:w="3623"/>
        <w:gridCol w:w="10"/>
        <w:gridCol w:w="30"/>
      </w:tblGrid>
      <w:tr w:rsidR="003477FD" w:rsidRPr="00CF1043" w:rsidTr="0004621E">
        <w:trPr>
          <w:gridAfter w:val="2"/>
          <w:wAfter w:w="40" w:type="dxa"/>
          <w:trHeight w:val="93"/>
          <w:tblHeader/>
        </w:trPr>
        <w:tc>
          <w:tcPr>
            <w:tcW w:w="2408" w:type="dxa"/>
            <w:tcBorders>
              <w:top w:val="single" w:sz="4" w:space="0" w:color="000000"/>
              <w:left w:val="single" w:sz="4" w:space="0" w:color="000000"/>
              <w:bottom w:val="single" w:sz="4" w:space="0" w:color="000000"/>
            </w:tcBorders>
            <w:shd w:val="clear" w:color="auto" w:fill="C5E2FF"/>
          </w:tcPr>
          <w:p w:rsidR="003477FD" w:rsidRPr="00CF1043" w:rsidRDefault="003477FD" w:rsidP="003477FD">
            <w:pPr>
              <w:pStyle w:val="BPC3Tableheadings"/>
              <w:rPr>
                <w:sz w:val="22"/>
                <w:szCs w:val="22"/>
              </w:rPr>
            </w:pPr>
            <w:r w:rsidRPr="00CF1043">
              <w:rPr>
                <w:sz w:val="22"/>
                <w:szCs w:val="22"/>
              </w:rPr>
              <w:t>Tag name</w:t>
            </w:r>
          </w:p>
        </w:tc>
        <w:tc>
          <w:tcPr>
            <w:tcW w:w="998" w:type="dxa"/>
            <w:gridSpan w:val="2"/>
            <w:tcBorders>
              <w:top w:val="single" w:sz="4" w:space="0" w:color="000000"/>
              <w:left w:val="single" w:sz="4" w:space="0" w:color="000000"/>
              <w:bottom w:val="single" w:sz="4" w:space="0" w:color="000000"/>
            </w:tcBorders>
            <w:shd w:val="clear" w:color="auto" w:fill="C5E2FF"/>
          </w:tcPr>
          <w:p w:rsidR="003477FD" w:rsidRPr="00CF1043" w:rsidRDefault="003477FD" w:rsidP="003477FD">
            <w:pPr>
              <w:pStyle w:val="BPC3Tableheadings"/>
              <w:rPr>
                <w:sz w:val="22"/>
                <w:szCs w:val="22"/>
              </w:rPr>
            </w:pPr>
            <w:r w:rsidRPr="00CF1043">
              <w:rPr>
                <w:sz w:val="22"/>
                <w:szCs w:val="22"/>
              </w:rPr>
              <w:t>Data type</w:t>
            </w:r>
          </w:p>
        </w:tc>
        <w:tc>
          <w:tcPr>
            <w:tcW w:w="896" w:type="dxa"/>
            <w:tcBorders>
              <w:top w:val="single" w:sz="4" w:space="0" w:color="000000"/>
              <w:left w:val="single" w:sz="4" w:space="0" w:color="000000"/>
              <w:bottom w:val="single" w:sz="4" w:space="0" w:color="000000"/>
            </w:tcBorders>
            <w:shd w:val="clear" w:color="auto" w:fill="C5E2FF"/>
          </w:tcPr>
          <w:p w:rsidR="003477FD" w:rsidRPr="00CF1043" w:rsidRDefault="003477FD" w:rsidP="003477FD">
            <w:pPr>
              <w:pStyle w:val="BPC3Tableheadings"/>
              <w:rPr>
                <w:sz w:val="22"/>
                <w:szCs w:val="22"/>
              </w:rPr>
            </w:pPr>
            <w:r w:rsidRPr="00CF1043">
              <w:rPr>
                <w:sz w:val="22"/>
                <w:szCs w:val="22"/>
              </w:rPr>
              <w:t>Length</w:t>
            </w:r>
          </w:p>
        </w:tc>
        <w:tc>
          <w:tcPr>
            <w:tcW w:w="1418" w:type="dxa"/>
            <w:gridSpan w:val="2"/>
            <w:tcBorders>
              <w:top w:val="single" w:sz="4" w:space="0" w:color="000000"/>
              <w:left w:val="single" w:sz="4" w:space="0" w:color="000000"/>
              <w:bottom w:val="single" w:sz="4" w:space="0" w:color="000000"/>
            </w:tcBorders>
            <w:shd w:val="clear" w:color="auto" w:fill="C5E2FF"/>
          </w:tcPr>
          <w:p w:rsidR="003477FD" w:rsidRPr="00CF1043" w:rsidRDefault="003477FD" w:rsidP="003477FD">
            <w:pPr>
              <w:pStyle w:val="BPC3Tableheadings"/>
              <w:rPr>
                <w:sz w:val="22"/>
                <w:szCs w:val="22"/>
              </w:rPr>
            </w:pPr>
            <w:r w:rsidRPr="00CF1043">
              <w:rPr>
                <w:sz w:val="22"/>
                <w:szCs w:val="22"/>
              </w:rPr>
              <w:t>Is mandatory</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C5E2FF"/>
          </w:tcPr>
          <w:p w:rsidR="003477FD" w:rsidRPr="00CF1043" w:rsidRDefault="003477FD" w:rsidP="003477FD">
            <w:pPr>
              <w:pStyle w:val="BPC3Tableheadings"/>
              <w:rPr>
                <w:sz w:val="22"/>
                <w:szCs w:val="22"/>
              </w:rPr>
            </w:pPr>
            <w:r w:rsidRPr="00CF1043">
              <w:rPr>
                <w:sz w:val="22"/>
                <w:szCs w:val="22"/>
              </w:rPr>
              <w:t>Description</w:t>
            </w:r>
          </w:p>
        </w:tc>
      </w:tr>
      <w:tr w:rsidR="003477FD" w:rsidRPr="00CF1043" w:rsidTr="00F527EF">
        <w:trPr>
          <w:gridAfter w:val="2"/>
          <w:wAfter w:w="40" w:type="dxa"/>
          <w:trHeight w:val="134"/>
        </w:trPr>
        <w:tc>
          <w:tcPr>
            <w:tcW w:w="9359" w:type="dxa"/>
            <w:gridSpan w:val="9"/>
            <w:tcBorders>
              <w:top w:val="single" w:sz="4" w:space="0" w:color="000000"/>
              <w:left w:val="single" w:sz="4" w:space="0" w:color="000000"/>
              <w:bottom w:val="single" w:sz="4" w:space="0" w:color="000000"/>
              <w:right w:val="single" w:sz="4" w:space="0" w:color="000000"/>
            </w:tcBorders>
            <w:shd w:val="clear" w:color="auto" w:fill="auto"/>
            <w:vAlign w:val="center"/>
          </w:tcPr>
          <w:p w:rsidR="003477FD" w:rsidRPr="00CF1043" w:rsidRDefault="003477FD" w:rsidP="003477FD">
            <w:pPr>
              <w:pStyle w:val="BPC3Tableheadings"/>
              <w:rPr>
                <w:sz w:val="22"/>
                <w:szCs w:val="22"/>
              </w:rPr>
            </w:pPr>
            <w:r w:rsidRPr="00CF1043">
              <w:rPr>
                <w:sz w:val="22"/>
                <w:szCs w:val="22"/>
              </w:rPr>
              <w:t>application</w:t>
            </w:r>
          </w:p>
        </w:tc>
      </w:tr>
      <w:tr w:rsidR="003477FD"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3477FD" w:rsidRPr="00CF1043" w:rsidRDefault="003477FD" w:rsidP="003477FD">
            <w:pPr>
              <w:pStyle w:val="BPC3Tableitems"/>
              <w:rPr>
                <w:sz w:val="22"/>
                <w:szCs w:val="22"/>
              </w:rPr>
            </w:pPr>
            <w:proofErr w:type="spellStart"/>
            <w:r w:rsidRPr="00CF1043">
              <w:rPr>
                <w:sz w:val="22"/>
                <w:szCs w:val="22"/>
              </w:rPr>
              <w:t>application_number</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3477FD" w:rsidRPr="00CF1043" w:rsidRDefault="003477FD" w:rsidP="003477FD">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3477FD" w:rsidRPr="00CF1043" w:rsidRDefault="003477FD" w:rsidP="003477FD">
            <w:pPr>
              <w:snapToGrid w:val="0"/>
              <w:jc w:val="center"/>
              <w:rPr>
                <w:rFonts w:ascii="Calibri" w:hAnsi="Calibri" w:cs="Calibri"/>
                <w:sz w:val="22"/>
                <w:szCs w:val="22"/>
              </w:rPr>
            </w:pPr>
            <w:r w:rsidRPr="00CF1043">
              <w:rPr>
                <w:rFonts w:ascii="Calibri" w:hAnsi="Calibri" w:cs="Calibri"/>
                <w:sz w:val="22"/>
                <w:szCs w:val="22"/>
              </w:rPr>
              <w:t>200</w:t>
            </w:r>
          </w:p>
        </w:tc>
        <w:tc>
          <w:tcPr>
            <w:tcW w:w="1418" w:type="dxa"/>
            <w:gridSpan w:val="2"/>
            <w:tcBorders>
              <w:top w:val="single" w:sz="4" w:space="0" w:color="000000"/>
              <w:left w:val="single" w:sz="4" w:space="0" w:color="000000"/>
              <w:bottom w:val="single" w:sz="4" w:space="0" w:color="000000"/>
            </w:tcBorders>
            <w:shd w:val="clear" w:color="auto" w:fill="auto"/>
          </w:tcPr>
          <w:p w:rsidR="003477FD" w:rsidRPr="00CF1043" w:rsidRDefault="003477FD" w:rsidP="003477FD">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3477FD" w:rsidRPr="00CF1043" w:rsidRDefault="003477FD" w:rsidP="003477FD">
            <w:pPr>
              <w:pStyle w:val="BPC3Tableitems"/>
              <w:rPr>
                <w:sz w:val="22"/>
                <w:szCs w:val="22"/>
              </w:rPr>
            </w:pPr>
            <w:r w:rsidRPr="00CF1043">
              <w:rPr>
                <w:sz w:val="22"/>
                <w:szCs w:val="22"/>
              </w:rPr>
              <w:t>A unique number of applications generated by an external system.</w:t>
            </w:r>
          </w:p>
        </w:tc>
      </w:tr>
      <w:tr w:rsidR="003477FD"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3477FD" w:rsidRPr="00CF1043" w:rsidRDefault="003477FD" w:rsidP="003477FD">
            <w:pPr>
              <w:pStyle w:val="BPC3Tableitems"/>
              <w:rPr>
                <w:sz w:val="22"/>
                <w:szCs w:val="22"/>
              </w:rPr>
            </w:pPr>
            <w:proofErr w:type="spellStart"/>
            <w:r w:rsidRPr="00CF1043">
              <w:rPr>
                <w:sz w:val="22"/>
                <w:szCs w:val="22"/>
              </w:rPr>
              <w:t>application_date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3477FD" w:rsidRPr="00CF1043" w:rsidRDefault="003477FD" w:rsidP="003477FD">
            <w:pPr>
              <w:snapToGrid w:val="0"/>
              <w:jc w:val="center"/>
              <w:rPr>
                <w:rFonts w:ascii="Calibri" w:hAnsi="Calibri" w:cs="Calibri"/>
                <w:sz w:val="22"/>
                <w:szCs w:val="22"/>
              </w:rPr>
            </w:pPr>
            <w:r w:rsidRPr="00CF1043">
              <w:rPr>
                <w:rFonts w:ascii="Calibri" w:hAnsi="Calibri" w:cs="Calibri"/>
                <w:sz w:val="22"/>
                <w:szCs w:val="22"/>
              </w:rPr>
              <w:t>date</w:t>
            </w:r>
          </w:p>
        </w:tc>
        <w:tc>
          <w:tcPr>
            <w:tcW w:w="896" w:type="dxa"/>
            <w:tcBorders>
              <w:top w:val="single" w:sz="4" w:space="0" w:color="000000"/>
              <w:left w:val="single" w:sz="4" w:space="0" w:color="000000"/>
              <w:bottom w:val="single" w:sz="4" w:space="0" w:color="000000"/>
            </w:tcBorders>
            <w:shd w:val="clear" w:color="auto" w:fill="auto"/>
          </w:tcPr>
          <w:p w:rsidR="003477FD" w:rsidRPr="00CF1043" w:rsidRDefault="003477FD" w:rsidP="003477FD">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3477FD" w:rsidRPr="00CF1043" w:rsidRDefault="003477FD" w:rsidP="003477FD">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3477FD" w:rsidRPr="00CF1043" w:rsidRDefault="003477FD" w:rsidP="003477FD">
            <w:pPr>
              <w:pStyle w:val="BPC3Tableitems"/>
              <w:rPr>
                <w:sz w:val="22"/>
                <w:szCs w:val="22"/>
              </w:rPr>
            </w:pPr>
            <w:r w:rsidRPr="00CF1043">
              <w:rPr>
                <w:sz w:val="22"/>
                <w:szCs w:val="22"/>
              </w:rPr>
              <w:t>Date when an application was created via an external system.</w:t>
            </w:r>
          </w:p>
        </w:tc>
      </w:tr>
      <w:tr w:rsidR="003477FD"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3477FD" w:rsidRPr="00CF1043" w:rsidRDefault="003477FD" w:rsidP="003477FD">
            <w:pPr>
              <w:pStyle w:val="BPC3Tableitems"/>
              <w:rPr>
                <w:sz w:val="22"/>
                <w:szCs w:val="22"/>
              </w:rPr>
            </w:pPr>
            <w:proofErr w:type="spellStart"/>
            <w:r w:rsidRPr="00CF1043">
              <w:rPr>
                <w:sz w:val="22"/>
                <w:szCs w:val="22"/>
              </w:rPr>
              <w:t>application_type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3477FD" w:rsidRPr="00CF1043" w:rsidRDefault="003477FD" w:rsidP="003477FD">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3477FD" w:rsidRPr="00CF1043" w:rsidRDefault="003477FD" w:rsidP="003477FD">
            <w:pPr>
              <w:snapToGrid w:val="0"/>
              <w:jc w:val="center"/>
              <w:rPr>
                <w:rFonts w:ascii="Calibri" w:hAnsi="Calibri" w:cs="Calibri"/>
                <w:sz w:val="22"/>
                <w:szCs w:val="22"/>
              </w:rPr>
            </w:pPr>
            <w:r w:rsidRPr="00CF1043">
              <w:rPr>
                <w:rFonts w:ascii="Calibri" w:hAnsi="Calibri" w:cs="Calibri"/>
                <w:sz w:val="22"/>
                <w:szCs w:val="22"/>
              </w:rPr>
              <w:t>8</w:t>
            </w:r>
          </w:p>
        </w:tc>
        <w:tc>
          <w:tcPr>
            <w:tcW w:w="1418" w:type="dxa"/>
            <w:gridSpan w:val="2"/>
            <w:tcBorders>
              <w:top w:val="single" w:sz="4" w:space="0" w:color="000000"/>
              <w:left w:val="single" w:sz="4" w:space="0" w:color="000000"/>
              <w:bottom w:val="single" w:sz="4" w:space="0" w:color="000000"/>
            </w:tcBorders>
            <w:shd w:val="clear" w:color="auto" w:fill="auto"/>
          </w:tcPr>
          <w:p w:rsidR="003477FD" w:rsidRPr="00CF1043" w:rsidRDefault="003477FD" w:rsidP="003477FD">
            <w:pPr>
              <w:snapToGrid w:val="0"/>
              <w:jc w:val="center"/>
              <w:rPr>
                <w:rFonts w:ascii="Calibri" w:hAnsi="Calibri" w:cs="Calibri"/>
                <w:sz w:val="22"/>
                <w:szCs w:val="22"/>
              </w:rPr>
            </w:pPr>
            <w:r w:rsidRPr="00CF1043">
              <w:rPr>
                <w:rFonts w:ascii="Calibri" w:hAnsi="Calibri" w:cs="Calibri"/>
                <w:sz w:val="22"/>
                <w:szCs w:val="22"/>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3477FD" w:rsidRPr="00CF1043" w:rsidRDefault="003477FD" w:rsidP="00DD29E1">
            <w:pPr>
              <w:pStyle w:val="BPC3Tableitems"/>
              <w:rPr>
                <w:sz w:val="22"/>
                <w:szCs w:val="22"/>
              </w:rPr>
            </w:pPr>
            <w:r w:rsidRPr="00CF1043">
              <w:rPr>
                <w:sz w:val="22"/>
                <w:szCs w:val="22"/>
              </w:rPr>
              <w:t>An application type. The ‘APTP</w:t>
            </w:r>
            <w:r w:rsidR="00DD29E1" w:rsidRPr="00CF1043">
              <w:rPr>
                <w:sz w:val="22"/>
                <w:szCs w:val="22"/>
              </w:rPr>
              <w:t>INS</w:t>
            </w:r>
            <w:r w:rsidRPr="00CF1043">
              <w:rPr>
                <w:sz w:val="22"/>
                <w:szCs w:val="22"/>
              </w:rPr>
              <w:t xml:space="preserve">A’ </w:t>
            </w:r>
            <w:r w:rsidRPr="00CF1043">
              <w:rPr>
                <w:sz w:val="22"/>
                <w:szCs w:val="22"/>
              </w:rPr>
              <w:lastRenderedPageBreak/>
              <w:t>constant indicates the registration of acquiring structure.</w:t>
            </w:r>
          </w:p>
        </w:tc>
      </w:tr>
      <w:tr w:rsidR="00E21B41"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E21B41" w:rsidRPr="00CF1043" w:rsidRDefault="00E21B41" w:rsidP="00C946D1">
            <w:pPr>
              <w:pStyle w:val="BPC3Tableitems"/>
              <w:rPr>
                <w:sz w:val="22"/>
                <w:szCs w:val="22"/>
              </w:rPr>
            </w:pPr>
            <w:proofErr w:type="spellStart"/>
            <w:r w:rsidRPr="00CF1043">
              <w:rPr>
                <w:sz w:val="22"/>
                <w:szCs w:val="22"/>
              </w:rPr>
              <w:lastRenderedPageBreak/>
              <w:t>application_flow_id</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E21B41" w:rsidRPr="00CF1043" w:rsidRDefault="00E21B41" w:rsidP="00C946D1">
            <w:pPr>
              <w:snapToGrid w:val="0"/>
              <w:jc w:val="center"/>
              <w:rPr>
                <w:rFonts w:ascii="Calibri" w:hAnsi="Calibri" w:cs="Calibri"/>
                <w:sz w:val="22"/>
                <w:szCs w:val="22"/>
              </w:rPr>
            </w:pPr>
            <w:proofErr w:type="spellStart"/>
            <w:r w:rsidRPr="00CF1043">
              <w:rPr>
                <w:rFonts w:ascii="Calibri" w:hAnsi="Calibri" w:cs="Calibri"/>
                <w:sz w:val="22"/>
                <w:szCs w:val="22"/>
              </w:rPr>
              <w:t>int</w:t>
            </w:r>
            <w:proofErr w:type="spellEnd"/>
          </w:p>
        </w:tc>
        <w:tc>
          <w:tcPr>
            <w:tcW w:w="896" w:type="dxa"/>
            <w:tcBorders>
              <w:top w:val="single" w:sz="4" w:space="0" w:color="000000"/>
              <w:left w:val="single" w:sz="4" w:space="0" w:color="000000"/>
              <w:bottom w:val="single" w:sz="4" w:space="0" w:color="000000"/>
            </w:tcBorders>
            <w:shd w:val="clear" w:color="auto" w:fill="auto"/>
          </w:tcPr>
          <w:p w:rsidR="00E21B41" w:rsidRPr="00CF1043" w:rsidRDefault="00E21B41" w:rsidP="00C946D1">
            <w:pPr>
              <w:snapToGrid w:val="0"/>
              <w:jc w:val="center"/>
              <w:rPr>
                <w:rFonts w:ascii="Calibri" w:hAnsi="Calibri" w:cs="Calibri"/>
                <w:sz w:val="22"/>
                <w:szCs w:val="22"/>
              </w:rPr>
            </w:pPr>
            <w:r w:rsidRPr="00CF1043">
              <w:rPr>
                <w:rFonts w:ascii="Calibri" w:hAnsi="Calibri" w:cs="Calibri"/>
                <w:sz w:val="22"/>
                <w:szCs w:val="22"/>
              </w:rPr>
              <w:t>4</w:t>
            </w:r>
          </w:p>
        </w:tc>
        <w:tc>
          <w:tcPr>
            <w:tcW w:w="1418" w:type="dxa"/>
            <w:gridSpan w:val="2"/>
            <w:tcBorders>
              <w:top w:val="single" w:sz="4" w:space="0" w:color="000000"/>
              <w:left w:val="single" w:sz="4" w:space="0" w:color="000000"/>
              <w:bottom w:val="single" w:sz="4" w:space="0" w:color="000000"/>
            </w:tcBorders>
            <w:shd w:val="clear" w:color="auto" w:fill="auto"/>
          </w:tcPr>
          <w:p w:rsidR="00E21B41" w:rsidRPr="00CF1043" w:rsidRDefault="00E21B41" w:rsidP="00C946D1">
            <w:pPr>
              <w:snapToGrid w:val="0"/>
              <w:jc w:val="center"/>
              <w:rPr>
                <w:rFonts w:ascii="Calibri" w:hAnsi="Calibri" w:cs="Calibri"/>
                <w:sz w:val="22"/>
                <w:szCs w:val="22"/>
              </w:rPr>
            </w:pPr>
            <w:r w:rsidRPr="00CF1043">
              <w:rPr>
                <w:rFonts w:ascii="Calibri" w:hAnsi="Calibri" w:cs="Calibri"/>
                <w:sz w:val="22"/>
                <w:szCs w:val="22"/>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E21B41" w:rsidRPr="00CF1043" w:rsidRDefault="00E21B41" w:rsidP="00C946D1">
            <w:pPr>
              <w:pStyle w:val="BPC3Tableitems"/>
              <w:rPr>
                <w:sz w:val="22"/>
                <w:szCs w:val="22"/>
              </w:rPr>
            </w:pPr>
            <w:r w:rsidRPr="00CF1043">
              <w:rPr>
                <w:sz w:val="22"/>
                <w:szCs w:val="22"/>
              </w:rPr>
              <w:t>Describes a purpose of an application (creation of a new merchant or terminal, modification of personal data, etc.). It is selected by means of the drop-down box.</w:t>
            </w:r>
          </w:p>
        </w:tc>
      </w:tr>
      <w:tr w:rsidR="003477FD"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3477FD" w:rsidRPr="00CF1043" w:rsidRDefault="003477FD" w:rsidP="003477FD">
            <w:pPr>
              <w:pStyle w:val="BPC3Tableitems"/>
              <w:rPr>
                <w:sz w:val="22"/>
                <w:szCs w:val="22"/>
              </w:rPr>
            </w:pPr>
            <w:proofErr w:type="spellStart"/>
            <w:r w:rsidRPr="00CF1043">
              <w:rPr>
                <w:sz w:val="22"/>
                <w:szCs w:val="22"/>
              </w:rPr>
              <w:t>application_status</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3477FD" w:rsidRPr="00CF1043" w:rsidRDefault="003477FD" w:rsidP="003477FD">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3477FD" w:rsidRPr="00CF1043" w:rsidRDefault="003477FD" w:rsidP="003477FD">
            <w:pPr>
              <w:snapToGrid w:val="0"/>
              <w:jc w:val="center"/>
              <w:rPr>
                <w:rFonts w:ascii="Calibri" w:hAnsi="Calibri" w:cs="Calibri"/>
                <w:sz w:val="22"/>
                <w:szCs w:val="22"/>
              </w:rPr>
            </w:pPr>
            <w:r w:rsidRPr="00CF1043">
              <w:rPr>
                <w:rFonts w:ascii="Calibri" w:hAnsi="Calibri" w:cs="Calibri"/>
                <w:sz w:val="22"/>
                <w:szCs w:val="22"/>
              </w:rPr>
              <w:t>8</w:t>
            </w:r>
          </w:p>
        </w:tc>
        <w:tc>
          <w:tcPr>
            <w:tcW w:w="1418" w:type="dxa"/>
            <w:gridSpan w:val="2"/>
            <w:tcBorders>
              <w:top w:val="single" w:sz="4" w:space="0" w:color="000000"/>
              <w:left w:val="single" w:sz="4" w:space="0" w:color="000000"/>
              <w:bottom w:val="single" w:sz="4" w:space="0" w:color="000000"/>
            </w:tcBorders>
            <w:shd w:val="clear" w:color="auto" w:fill="auto"/>
          </w:tcPr>
          <w:p w:rsidR="003477FD" w:rsidRPr="00CF1043" w:rsidRDefault="003477FD" w:rsidP="003477FD">
            <w:pPr>
              <w:snapToGrid w:val="0"/>
              <w:jc w:val="center"/>
              <w:rPr>
                <w:rFonts w:ascii="Calibri" w:hAnsi="Calibri" w:cs="Calibri"/>
                <w:sz w:val="22"/>
                <w:szCs w:val="22"/>
              </w:rPr>
            </w:pPr>
            <w:r w:rsidRPr="00CF1043">
              <w:rPr>
                <w:rFonts w:ascii="Calibri" w:hAnsi="Calibri" w:cs="Calibri"/>
                <w:sz w:val="22"/>
                <w:szCs w:val="22"/>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3477FD" w:rsidRPr="00CF1043" w:rsidRDefault="003477FD" w:rsidP="003477FD">
            <w:pPr>
              <w:pStyle w:val="BPC3Tableitems"/>
              <w:rPr>
                <w:sz w:val="22"/>
                <w:szCs w:val="22"/>
              </w:rPr>
            </w:pPr>
            <w:r w:rsidRPr="00CF1043">
              <w:rPr>
                <w:sz w:val="22"/>
                <w:szCs w:val="22"/>
              </w:rPr>
              <w:t>An application status to assign to a newly created application.</w:t>
            </w:r>
          </w:p>
        </w:tc>
      </w:tr>
      <w:tr w:rsidR="003477FD"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3477FD" w:rsidRPr="00CF1043" w:rsidRDefault="003477FD" w:rsidP="003477FD">
            <w:pPr>
              <w:pStyle w:val="BPC3Tableitems"/>
              <w:rPr>
                <w:sz w:val="22"/>
                <w:szCs w:val="22"/>
              </w:rPr>
            </w:pPr>
            <w:proofErr w:type="spellStart"/>
            <w:r w:rsidRPr="00CF1043">
              <w:rPr>
                <w:sz w:val="22"/>
                <w:szCs w:val="22"/>
              </w:rPr>
              <w:t>operator_id</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3477FD" w:rsidRPr="00CF1043" w:rsidRDefault="003477FD" w:rsidP="003477FD">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3477FD" w:rsidRPr="00CF1043" w:rsidRDefault="003477FD" w:rsidP="003477FD">
            <w:pPr>
              <w:snapToGrid w:val="0"/>
              <w:jc w:val="center"/>
              <w:rPr>
                <w:rFonts w:ascii="Calibri" w:hAnsi="Calibri" w:cs="Calibri"/>
                <w:sz w:val="22"/>
                <w:szCs w:val="22"/>
              </w:rPr>
            </w:pPr>
            <w:r w:rsidRPr="00CF1043">
              <w:rPr>
                <w:rFonts w:ascii="Calibri" w:hAnsi="Calibri" w:cs="Calibri"/>
                <w:sz w:val="22"/>
                <w:szCs w:val="22"/>
              </w:rPr>
              <w:t>200</w:t>
            </w:r>
          </w:p>
        </w:tc>
        <w:tc>
          <w:tcPr>
            <w:tcW w:w="1418" w:type="dxa"/>
            <w:gridSpan w:val="2"/>
            <w:tcBorders>
              <w:top w:val="single" w:sz="4" w:space="0" w:color="000000"/>
              <w:left w:val="single" w:sz="4" w:space="0" w:color="000000"/>
              <w:bottom w:val="single" w:sz="4" w:space="0" w:color="000000"/>
            </w:tcBorders>
            <w:shd w:val="clear" w:color="auto" w:fill="auto"/>
          </w:tcPr>
          <w:p w:rsidR="003477FD" w:rsidRPr="00CF1043" w:rsidRDefault="003477FD" w:rsidP="003477FD">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3477FD" w:rsidRPr="00CF1043" w:rsidRDefault="003477FD" w:rsidP="003477FD">
            <w:pPr>
              <w:pStyle w:val="BPC3Tableitems"/>
              <w:rPr>
                <w:sz w:val="22"/>
                <w:szCs w:val="22"/>
              </w:rPr>
            </w:pPr>
            <w:r w:rsidRPr="00CF1043">
              <w:rPr>
                <w:sz w:val="22"/>
                <w:szCs w:val="22"/>
              </w:rPr>
              <w:t>A system name of a user who created the application.</w:t>
            </w:r>
          </w:p>
        </w:tc>
      </w:tr>
      <w:tr w:rsidR="003477FD"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3477FD" w:rsidRPr="00CF1043" w:rsidRDefault="003477FD" w:rsidP="003477FD">
            <w:pPr>
              <w:pStyle w:val="BPC3Tableitems"/>
              <w:rPr>
                <w:sz w:val="22"/>
                <w:szCs w:val="22"/>
              </w:rPr>
            </w:pPr>
            <w:proofErr w:type="spellStart"/>
            <w:r w:rsidRPr="00CF1043">
              <w:rPr>
                <w:sz w:val="22"/>
                <w:szCs w:val="22"/>
              </w:rPr>
              <w:t>institution_id</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3477FD" w:rsidRPr="00CF1043" w:rsidRDefault="003477FD" w:rsidP="003477FD">
            <w:pPr>
              <w:snapToGrid w:val="0"/>
              <w:jc w:val="center"/>
              <w:rPr>
                <w:rFonts w:ascii="Calibri" w:hAnsi="Calibri" w:cs="Calibri"/>
                <w:sz w:val="22"/>
                <w:szCs w:val="22"/>
              </w:rPr>
            </w:pPr>
            <w:proofErr w:type="spellStart"/>
            <w:r w:rsidRPr="00CF1043">
              <w:rPr>
                <w:rFonts w:ascii="Calibri" w:hAnsi="Calibri" w:cs="Calibri"/>
                <w:sz w:val="22"/>
                <w:szCs w:val="22"/>
              </w:rPr>
              <w:t>int</w:t>
            </w:r>
            <w:proofErr w:type="spellEnd"/>
          </w:p>
        </w:tc>
        <w:tc>
          <w:tcPr>
            <w:tcW w:w="896" w:type="dxa"/>
            <w:tcBorders>
              <w:top w:val="single" w:sz="4" w:space="0" w:color="000000"/>
              <w:left w:val="single" w:sz="4" w:space="0" w:color="000000"/>
              <w:bottom w:val="single" w:sz="4" w:space="0" w:color="000000"/>
            </w:tcBorders>
            <w:shd w:val="clear" w:color="auto" w:fill="auto"/>
          </w:tcPr>
          <w:p w:rsidR="003477FD" w:rsidRPr="00CF1043" w:rsidRDefault="003477FD" w:rsidP="003477FD">
            <w:pPr>
              <w:snapToGrid w:val="0"/>
              <w:jc w:val="center"/>
              <w:rPr>
                <w:rFonts w:ascii="Calibri" w:hAnsi="Calibri" w:cs="Calibri"/>
                <w:sz w:val="22"/>
                <w:szCs w:val="22"/>
              </w:rPr>
            </w:pPr>
            <w:r w:rsidRPr="00CF1043">
              <w:rPr>
                <w:rFonts w:ascii="Calibri" w:hAnsi="Calibri" w:cs="Calibri"/>
                <w:sz w:val="22"/>
                <w:szCs w:val="22"/>
              </w:rPr>
              <w:t>4</w:t>
            </w:r>
          </w:p>
        </w:tc>
        <w:tc>
          <w:tcPr>
            <w:tcW w:w="1418" w:type="dxa"/>
            <w:gridSpan w:val="2"/>
            <w:tcBorders>
              <w:top w:val="single" w:sz="4" w:space="0" w:color="000000"/>
              <w:left w:val="single" w:sz="4" w:space="0" w:color="000000"/>
              <w:bottom w:val="single" w:sz="4" w:space="0" w:color="000000"/>
            </w:tcBorders>
            <w:shd w:val="clear" w:color="auto" w:fill="auto"/>
          </w:tcPr>
          <w:p w:rsidR="003477FD" w:rsidRPr="00CF1043" w:rsidRDefault="003477FD" w:rsidP="003477FD">
            <w:pPr>
              <w:snapToGrid w:val="0"/>
              <w:jc w:val="center"/>
              <w:rPr>
                <w:rFonts w:ascii="Calibri" w:hAnsi="Calibri" w:cs="Calibri"/>
                <w:sz w:val="22"/>
                <w:szCs w:val="22"/>
              </w:rPr>
            </w:pPr>
            <w:r w:rsidRPr="00CF1043">
              <w:rPr>
                <w:rFonts w:ascii="Calibri" w:hAnsi="Calibri" w:cs="Calibri"/>
                <w:sz w:val="22"/>
                <w:szCs w:val="22"/>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3477FD" w:rsidRPr="00CF1043" w:rsidRDefault="003477FD" w:rsidP="003477FD">
            <w:pPr>
              <w:pStyle w:val="BPC3Tableitems"/>
              <w:rPr>
                <w:sz w:val="22"/>
                <w:szCs w:val="22"/>
              </w:rPr>
            </w:pPr>
            <w:r w:rsidRPr="00CF1043">
              <w:rPr>
                <w:sz w:val="22"/>
                <w:szCs w:val="22"/>
              </w:rPr>
              <w:t>An institution ID</w:t>
            </w:r>
            <w:r w:rsidR="00471F17">
              <w:rPr>
                <w:sz w:val="22"/>
                <w:szCs w:val="22"/>
              </w:rPr>
              <w:t xml:space="preserve"> where an application is issued in.</w:t>
            </w:r>
          </w:p>
        </w:tc>
      </w:tr>
      <w:tr w:rsidR="00CE599C"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CE599C" w:rsidRPr="00CF1043" w:rsidRDefault="00CE599C" w:rsidP="003477FD">
            <w:pPr>
              <w:pStyle w:val="BPC3Tableitems"/>
              <w:rPr>
                <w:sz w:val="22"/>
                <w:szCs w:val="22"/>
              </w:rPr>
            </w:pPr>
            <w:proofErr w:type="spellStart"/>
            <w:r w:rsidRPr="00CF1043">
              <w:rPr>
                <w:sz w:val="22"/>
                <w:szCs w:val="22"/>
              </w:rPr>
              <w:t>customer_type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CE599C" w:rsidRPr="00CF1043" w:rsidRDefault="00CE599C" w:rsidP="003477FD">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CE599C" w:rsidRPr="00CF1043" w:rsidRDefault="00CE599C" w:rsidP="003477FD">
            <w:pPr>
              <w:snapToGrid w:val="0"/>
              <w:jc w:val="center"/>
              <w:rPr>
                <w:rFonts w:ascii="Calibri" w:hAnsi="Calibri" w:cs="Calibri"/>
                <w:sz w:val="22"/>
                <w:szCs w:val="22"/>
              </w:rPr>
            </w:pPr>
            <w:r w:rsidRPr="00CF1043">
              <w:rPr>
                <w:rFonts w:ascii="Calibri" w:hAnsi="Calibri" w:cs="Calibri"/>
                <w:sz w:val="22"/>
                <w:szCs w:val="22"/>
              </w:rPr>
              <w:t>8</w:t>
            </w:r>
          </w:p>
        </w:tc>
        <w:tc>
          <w:tcPr>
            <w:tcW w:w="1418" w:type="dxa"/>
            <w:gridSpan w:val="2"/>
            <w:tcBorders>
              <w:top w:val="single" w:sz="4" w:space="0" w:color="000000"/>
              <w:left w:val="single" w:sz="4" w:space="0" w:color="000000"/>
              <w:bottom w:val="single" w:sz="4" w:space="0" w:color="000000"/>
            </w:tcBorders>
            <w:shd w:val="clear" w:color="auto" w:fill="auto"/>
          </w:tcPr>
          <w:p w:rsidR="00CE599C" w:rsidRPr="00CF1043" w:rsidRDefault="00CE599C" w:rsidP="003477FD">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CE599C" w:rsidRPr="00CF1043" w:rsidRDefault="00CE599C" w:rsidP="003477FD">
            <w:pPr>
              <w:pStyle w:val="BPC3Tableitems"/>
              <w:rPr>
                <w:sz w:val="22"/>
                <w:szCs w:val="22"/>
              </w:rPr>
            </w:pPr>
            <w:r w:rsidRPr="00CF1043">
              <w:rPr>
                <w:sz w:val="22"/>
                <w:szCs w:val="22"/>
              </w:rPr>
              <w:t>A customer type: person or company. Values are taken from the dictionary.</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pStyle w:val="BPC3Tableitems"/>
              <w:rPr>
                <w:sz w:val="22"/>
                <w:szCs w:val="22"/>
              </w:rPr>
            </w:pPr>
            <w:proofErr w:type="spellStart"/>
            <w:r w:rsidRPr="002A7442">
              <w:rPr>
                <w:sz w:val="22"/>
                <w:szCs w:val="22"/>
              </w:rPr>
              <w:t>flexible_field</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Pr>
                <w:rFonts w:ascii="Calibri" w:hAnsi="Calibri" w:cs="Calibri"/>
                <w:sz w:val="22"/>
                <w:szCs w:val="22"/>
              </w:rPr>
              <w:t>complex</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Pr>
                <w:rFonts w:ascii="Calibri" w:hAnsi="Calibri" w:cs="Calibri"/>
                <w:sz w:val="22"/>
                <w:szCs w:val="22"/>
              </w:rPr>
              <w:t>0-*</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3477FD">
            <w:pPr>
              <w:pStyle w:val="BPC3Tableitems"/>
              <w:rPr>
                <w:sz w:val="22"/>
                <w:szCs w:val="22"/>
              </w:rPr>
            </w:pPr>
            <w:r>
              <w:rPr>
                <w:sz w:val="22"/>
                <w:szCs w:val="22"/>
              </w:rPr>
              <w:t>Flexible fields associated with the application</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pStyle w:val="BPC3Tableitems"/>
              <w:rPr>
                <w:sz w:val="22"/>
                <w:szCs w:val="22"/>
              </w:rPr>
            </w:pPr>
            <w:r>
              <w:rPr>
                <w:sz w:val="22"/>
                <w:szCs w:val="22"/>
              </w:rPr>
              <w:t>note</w:t>
            </w:r>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274415">
            <w:pPr>
              <w:snapToGrid w:val="0"/>
              <w:jc w:val="center"/>
              <w:rPr>
                <w:rFonts w:ascii="Calibri" w:hAnsi="Calibri" w:cs="Calibri"/>
                <w:sz w:val="22"/>
                <w:szCs w:val="22"/>
              </w:rPr>
            </w:pPr>
            <w:r>
              <w:rPr>
                <w:rFonts w:ascii="Calibri" w:hAnsi="Calibri" w:cs="Calibri"/>
                <w:sz w:val="22"/>
                <w:szCs w:val="22"/>
              </w:rPr>
              <w:t>complex</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274415">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274415">
            <w:pPr>
              <w:snapToGrid w:val="0"/>
              <w:jc w:val="center"/>
              <w:rPr>
                <w:rFonts w:ascii="Calibri" w:hAnsi="Calibri" w:cs="Calibri"/>
                <w:sz w:val="22"/>
                <w:szCs w:val="22"/>
              </w:rPr>
            </w:pPr>
            <w:r>
              <w:rPr>
                <w:rFonts w:ascii="Calibri" w:hAnsi="Calibri" w:cs="Calibri"/>
                <w:sz w:val="22"/>
                <w:szCs w:val="22"/>
              </w:rPr>
              <w:t>0-*</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2A7442">
            <w:pPr>
              <w:pStyle w:val="BPC3Tableitems"/>
              <w:rPr>
                <w:sz w:val="22"/>
                <w:szCs w:val="22"/>
              </w:rPr>
            </w:pPr>
            <w:r>
              <w:rPr>
                <w:sz w:val="22"/>
                <w:szCs w:val="22"/>
              </w:rPr>
              <w:t>Notes</w:t>
            </w:r>
            <w:r>
              <w:rPr>
                <w:sz w:val="22"/>
                <w:szCs w:val="22"/>
              </w:rPr>
              <w:t xml:space="preserve"> associated with the application</w:t>
            </w:r>
          </w:p>
        </w:tc>
      </w:tr>
      <w:tr w:rsidR="00E760D3" w:rsidRPr="00CF1043" w:rsidTr="00274415">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E760D3" w:rsidRPr="00CF1043" w:rsidRDefault="00E760D3" w:rsidP="00274415">
            <w:pPr>
              <w:pStyle w:val="BPC3Tableitems"/>
              <w:rPr>
                <w:sz w:val="22"/>
                <w:szCs w:val="22"/>
              </w:rPr>
            </w:pPr>
            <w:r w:rsidRPr="00CF1043">
              <w:rPr>
                <w:sz w:val="22"/>
                <w:szCs w:val="22"/>
              </w:rPr>
              <w:t>institution</w:t>
            </w:r>
          </w:p>
        </w:tc>
        <w:tc>
          <w:tcPr>
            <w:tcW w:w="998" w:type="dxa"/>
            <w:gridSpan w:val="2"/>
            <w:tcBorders>
              <w:top w:val="single" w:sz="4" w:space="0" w:color="000000"/>
              <w:left w:val="single" w:sz="4" w:space="0" w:color="000000"/>
              <w:bottom w:val="single" w:sz="4" w:space="0" w:color="000000"/>
            </w:tcBorders>
            <w:shd w:val="clear" w:color="auto" w:fill="auto"/>
          </w:tcPr>
          <w:p w:rsidR="00E760D3" w:rsidRPr="00CF1043" w:rsidRDefault="00E760D3" w:rsidP="00274415">
            <w:pPr>
              <w:snapToGrid w:val="0"/>
              <w:jc w:val="center"/>
              <w:rPr>
                <w:rFonts w:ascii="Calibri" w:hAnsi="Calibri" w:cs="Calibri"/>
                <w:sz w:val="22"/>
                <w:szCs w:val="22"/>
              </w:rPr>
            </w:pPr>
            <w:r w:rsidRPr="00CF1043">
              <w:rPr>
                <w:rFonts w:ascii="Calibri" w:hAnsi="Calibri" w:cs="Calibri"/>
                <w:sz w:val="22"/>
                <w:szCs w:val="22"/>
              </w:rPr>
              <w:t>complex</w:t>
            </w:r>
          </w:p>
        </w:tc>
        <w:tc>
          <w:tcPr>
            <w:tcW w:w="896" w:type="dxa"/>
            <w:tcBorders>
              <w:top w:val="single" w:sz="4" w:space="0" w:color="000000"/>
              <w:left w:val="single" w:sz="4" w:space="0" w:color="000000"/>
              <w:bottom w:val="single" w:sz="4" w:space="0" w:color="000000"/>
            </w:tcBorders>
            <w:shd w:val="clear" w:color="auto" w:fill="auto"/>
          </w:tcPr>
          <w:p w:rsidR="00E760D3" w:rsidRPr="00CF1043" w:rsidRDefault="00E760D3" w:rsidP="00274415">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E760D3" w:rsidRPr="00CF1043" w:rsidRDefault="00E760D3" w:rsidP="00274415">
            <w:pPr>
              <w:snapToGrid w:val="0"/>
              <w:jc w:val="center"/>
              <w:rPr>
                <w:rFonts w:ascii="Calibri" w:hAnsi="Calibri" w:cs="Calibri"/>
                <w:sz w:val="22"/>
                <w:szCs w:val="22"/>
              </w:rPr>
            </w:pPr>
            <w:r w:rsidRPr="00CF1043">
              <w:rPr>
                <w:rFonts w:ascii="Calibri" w:hAnsi="Calibri" w:cs="Calibri"/>
                <w:sz w:val="22"/>
                <w:szCs w:val="22"/>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E760D3" w:rsidRPr="00CF1043" w:rsidRDefault="00E760D3" w:rsidP="00274415">
            <w:pPr>
              <w:pStyle w:val="BPC3Tableitems"/>
              <w:rPr>
                <w:sz w:val="22"/>
                <w:szCs w:val="22"/>
              </w:rPr>
            </w:pPr>
            <w:r w:rsidRPr="00CF1043">
              <w:rPr>
                <w:sz w:val="22"/>
                <w:szCs w:val="22"/>
              </w:rPr>
              <w:t>Combines parameters that describe an institution.</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error</w:t>
            </w:r>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complex</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Contains the details for an error that occurred on processing the parent element.</w:t>
            </w:r>
          </w:p>
        </w:tc>
      </w:tr>
      <w:tr w:rsidR="002A7442" w:rsidRPr="00CF1043" w:rsidTr="00C946D1">
        <w:trPr>
          <w:gridAfter w:val="2"/>
          <w:wAfter w:w="40" w:type="dxa"/>
          <w:trHeight w:val="93"/>
        </w:trPr>
        <w:tc>
          <w:tcPr>
            <w:tcW w:w="9359" w:type="dxa"/>
            <w:gridSpan w:val="9"/>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C946D1">
            <w:pPr>
              <w:pStyle w:val="BPC3Tableheadings"/>
              <w:rPr>
                <w:sz w:val="22"/>
                <w:szCs w:val="22"/>
              </w:rPr>
            </w:pPr>
            <w:r w:rsidRPr="00CF1043">
              <w:rPr>
                <w:sz w:val="22"/>
                <w:szCs w:val="22"/>
              </w:rPr>
              <w:t>institution</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pStyle w:val="BPC3Tableitems"/>
              <w:rPr>
                <w:sz w:val="22"/>
                <w:szCs w:val="22"/>
              </w:rPr>
            </w:pPr>
            <w:r w:rsidRPr="00CF1043">
              <w:rPr>
                <w:sz w:val="22"/>
                <w:szCs w:val="22"/>
              </w:rPr>
              <w:t>command</w:t>
            </w:r>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8</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C946D1">
            <w:pPr>
              <w:pStyle w:val="BPC3Tableitems"/>
              <w:rPr>
                <w:sz w:val="22"/>
                <w:szCs w:val="22"/>
              </w:rPr>
            </w:pPr>
            <w:r w:rsidRPr="00CF1043">
              <w:rPr>
                <w:sz w:val="22"/>
                <w:szCs w:val="22"/>
              </w:rPr>
              <w:t>An action to perform over an object.</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87692F">
            <w:pPr>
              <w:pStyle w:val="BPC3Tableitems"/>
              <w:rPr>
                <w:sz w:val="22"/>
                <w:szCs w:val="22"/>
              </w:rPr>
            </w:pPr>
            <w:proofErr w:type="spellStart"/>
            <w:r w:rsidRPr="00CF1043">
              <w:rPr>
                <w:sz w:val="22"/>
                <w:szCs w:val="22"/>
              </w:rPr>
              <w:t>inst</w:t>
            </w:r>
            <w:del w:id="35" w:author="BPC" w:date="2018-02-21T16:17:00Z">
              <w:r w:rsidRPr="00CF1043" w:rsidDel="0087692F">
                <w:rPr>
                  <w:sz w:val="22"/>
                  <w:szCs w:val="22"/>
                </w:rPr>
                <w:delText>itution</w:delText>
              </w:r>
            </w:del>
            <w:r w:rsidRPr="00CF1043">
              <w:rPr>
                <w:sz w:val="22"/>
                <w:szCs w:val="22"/>
              </w:rPr>
              <w:t>_id</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proofErr w:type="spellStart"/>
            <w:r w:rsidRPr="00CF1043">
              <w:rPr>
                <w:rFonts w:ascii="Calibri" w:hAnsi="Calibri" w:cs="Calibri"/>
                <w:sz w:val="22"/>
                <w:szCs w:val="22"/>
              </w:rPr>
              <w:t>int</w:t>
            </w:r>
            <w:proofErr w:type="spellEnd"/>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4</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C946D1">
            <w:pPr>
              <w:pStyle w:val="BPC3Tableitems"/>
              <w:rPr>
                <w:sz w:val="22"/>
                <w:szCs w:val="22"/>
              </w:rPr>
            </w:pPr>
            <w:r w:rsidRPr="00CF1043">
              <w:rPr>
                <w:sz w:val="22"/>
                <w:szCs w:val="22"/>
              </w:rPr>
              <w:t>Institution identifier/</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pStyle w:val="BPC3Tableitems"/>
              <w:rPr>
                <w:sz w:val="22"/>
                <w:szCs w:val="22"/>
              </w:rPr>
            </w:pPr>
            <w:proofErr w:type="spellStart"/>
            <w:r w:rsidRPr="00CF1043">
              <w:rPr>
                <w:sz w:val="22"/>
                <w:szCs w:val="22"/>
              </w:rPr>
              <w:t>institution_name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200</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AD0295">
            <w:pPr>
              <w:pStyle w:val="BPC3Tableitems"/>
              <w:rPr>
                <w:sz w:val="22"/>
                <w:szCs w:val="22"/>
              </w:rPr>
            </w:pPr>
            <w:r w:rsidRPr="00CF1043">
              <w:rPr>
                <w:sz w:val="22"/>
                <w:szCs w:val="22"/>
              </w:rPr>
              <w:t>Institution name/</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pStyle w:val="BPC3Tableitems"/>
              <w:rPr>
                <w:sz w:val="22"/>
                <w:szCs w:val="22"/>
              </w:rPr>
            </w:pPr>
            <w:proofErr w:type="spellStart"/>
            <w:r w:rsidRPr="00CF1043">
              <w:rPr>
                <w:sz w:val="22"/>
                <w:szCs w:val="22"/>
              </w:rPr>
              <w:t>institution_type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8</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AD0295">
            <w:pPr>
              <w:pStyle w:val="BPC3Tableitems"/>
              <w:rPr>
                <w:sz w:val="22"/>
                <w:szCs w:val="22"/>
              </w:rPr>
            </w:pPr>
            <w:r w:rsidRPr="00CF1043">
              <w:rPr>
                <w:sz w:val="22"/>
                <w:szCs w:val="22"/>
              </w:rPr>
              <w:t>Institution type. Dictionary INTP.</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pStyle w:val="BPC3Tableitems"/>
              <w:rPr>
                <w:sz w:val="22"/>
                <w:szCs w:val="22"/>
              </w:rPr>
            </w:pPr>
            <w:proofErr w:type="spellStart"/>
            <w:r w:rsidRPr="00CF1043">
              <w:rPr>
                <w:sz w:val="22"/>
                <w:szCs w:val="22"/>
              </w:rPr>
              <w:t>parent_institution_id</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proofErr w:type="spellStart"/>
            <w:r w:rsidRPr="00CF1043">
              <w:rPr>
                <w:rFonts w:ascii="Calibri" w:hAnsi="Calibri" w:cs="Calibri"/>
                <w:sz w:val="22"/>
                <w:szCs w:val="22"/>
              </w:rPr>
              <w:t>int</w:t>
            </w:r>
            <w:proofErr w:type="spellEnd"/>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4</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C946D1">
            <w:pPr>
              <w:pStyle w:val="BPC3Tableitems"/>
              <w:rPr>
                <w:sz w:val="22"/>
                <w:szCs w:val="22"/>
              </w:rPr>
            </w:pPr>
            <w:r w:rsidRPr="00CF1043">
              <w:rPr>
                <w:sz w:val="22"/>
                <w:szCs w:val="22"/>
              </w:rPr>
              <w:t>Parent institution identifier.</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pStyle w:val="BPC3Tableitems"/>
              <w:rPr>
                <w:sz w:val="22"/>
                <w:szCs w:val="22"/>
              </w:rPr>
            </w:pPr>
            <w:proofErr w:type="spellStart"/>
            <w:r w:rsidRPr="00CF1043">
              <w:rPr>
                <w:sz w:val="22"/>
                <w:szCs w:val="22"/>
              </w:rPr>
              <w:t>network_id</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proofErr w:type="spellStart"/>
            <w:r w:rsidRPr="00CF1043">
              <w:rPr>
                <w:rFonts w:ascii="Calibri" w:hAnsi="Calibri" w:cs="Calibri"/>
                <w:sz w:val="22"/>
                <w:szCs w:val="22"/>
              </w:rPr>
              <w:t>int</w:t>
            </w:r>
            <w:proofErr w:type="spellEnd"/>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4</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C946D1">
            <w:pPr>
              <w:pStyle w:val="BPC3Tableitems"/>
              <w:rPr>
                <w:sz w:val="22"/>
                <w:szCs w:val="22"/>
              </w:rPr>
            </w:pPr>
            <w:r w:rsidRPr="00CF1043">
              <w:rPr>
                <w:sz w:val="22"/>
                <w:szCs w:val="22"/>
              </w:rPr>
              <w:t>Network associated with the institution.</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pStyle w:val="BPC3Tableitems"/>
              <w:rPr>
                <w:sz w:val="22"/>
                <w:szCs w:val="22"/>
              </w:rPr>
            </w:pPr>
            <w:r w:rsidRPr="00CF1043">
              <w:rPr>
                <w:sz w:val="22"/>
                <w:szCs w:val="22"/>
              </w:rPr>
              <w:lastRenderedPageBreak/>
              <w:t>agent</w:t>
            </w:r>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complex</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0-*</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C946D1">
            <w:pPr>
              <w:pStyle w:val="BPC3Tableitems"/>
              <w:rPr>
                <w:sz w:val="22"/>
                <w:szCs w:val="22"/>
              </w:rPr>
            </w:pPr>
            <w:r w:rsidRPr="00CF1043">
              <w:rPr>
                <w:sz w:val="22"/>
                <w:szCs w:val="22"/>
              </w:rPr>
              <w:t>Agent(s) under this institution.</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pStyle w:val="BPC3Tableitems"/>
              <w:rPr>
                <w:sz w:val="22"/>
                <w:szCs w:val="22"/>
              </w:rPr>
            </w:pPr>
            <w:r w:rsidRPr="00CF1043">
              <w:rPr>
                <w:sz w:val="22"/>
                <w:szCs w:val="22"/>
              </w:rPr>
              <w:t>customer</w:t>
            </w:r>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complex</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C946D1">
            <w:pPr>
              <w:pStyle w:val="BPC3Tableitems"/>
              <w:rPr>
                <w:sz w:val="22"/>
                <w:szCs w:val="22"/>
              </w:rPr>
            </w:pPr>
            <w:r w:rsidRPr="00CF1043">
              <w:rPr>
                <w:sz w:val="22"/>
                <w:szCs w:val="22"/>
              </w:rPr>
              <w:t>Institution customer.</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pStyle w:val="BPC3Tableitems"/>
              <w:rPr>
                <w:sz w:val="22"/>
                <w:szCs w:val="22"/>
              </w:rPr>
            </w:pPr>
            <w:r w:rsidRPr="00CF1043">
              <w:rPr>
                <w:sz w:val="22"/>
                <w:szCs w:val="22"/>
              </w:rPr>
              <w:t>account</w:t>
            </w:r>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complex</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0-*</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C946D1">
            <w:pPr>
              <w:pStyle w:val="BPC3Tableitems"/>
              <w:rPr>
                <w:sz w:val="22"/>
                <w:szCs w:val="22"/>
              </w:rPr>
            </w:pPr>
            <w:r w:rsidRPr="00CF1043">
              <w:rPr>
                <w:sz w:val="22"/>
                <w:szCs w:val="22"/>
              </w:rPr>
              <w:t>Institution accounts (GL-accounts).</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pStyle w:val="BPC3Tableitems"/>
              <w:rPr>
                <w:sz w:val="22"/>
                <w:szCs w:val="22"/>
              </w:rPr>
            </w:pPr>
            <w:r w:rsidRPr="00CF1043">
              <w:rPr>
                <w:sz w:val="22"/>
                <w:szCs w:val="22"/>
              </w:rPr>
              <w:t>contact</w:t>
            </w:r>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complex</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0-*</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C946D1">
            <w:pPr>
              <w:pStyle w:val="BPC3Tableitems"/>
              <w:rPr>
                <w:sz w:val="22"/>
                <w:szCs w:val="22"/>
              </w:rPr>
            </w:pPr>
            <w:r w:rsidRPr="00CF1043">
              <w:rPr>
                <w:sz w:val="22"/>
                <w:szCs w:val="22"/>
              </w:rPr>
              <w:t>Institution contacts.</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pStyle w:val="BPC3Tableitems"/>
              <w:rPr>
                <w:sz w:val="22"/>
                <w:szCs w:val="22"/>
              </w:rPr>
            </w:pPr>
            <w:r w:rsidRPr="00CF1043">
              <w:rPr>
                <w:sz w:val="22"/>
                <w:szCs w:val="22"/>
              </w:rPr>
              <w:t>address</w:t>
            </w:r>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complex</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0-*</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C946D1">
            <w:pPr>
              <w:pStyle w:val="BPC3Tableitems"/>
              <w:rPr>
                <w:sz w:val="22"/>
                <w:szCs w:val="22"/>
              </w:rPr>
            </w:pPr>
            <w:r w:rsidRPr="00CF1043">
              <w:rPr>
                <w:sz w:val="22"/>
                <w:szCs w:val="22"/>
              </w:rPr>
              <w:t>Institution addresses.</w:t>
            </w:r>
          </w:p>
        </w:tc>
      </w:tr>
      <w:tr w:rsidR="00E760D3" w:rsidRPr="00CF1043" w:rsidTr="00274415">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E760D3" w:rsidRPr="00CF1043" w:rsidRDefault="00E760D3" w:rsidP="00274415">
            <w:pPr>
              <w:pStyle w:val="BPC3Tableitems"/>
              <w:rPr>
                <w:sz w:val="22"/>
                <w:szCs w:val="22"/>
              </w:rPr>
            </w:pPr>
            <w:proofErr w:type="spellStart"/>
            <w:r w:rsidRPr="002A7442">
              <w:rPr>
                <w:sz w:val="22"/>
                <w:szCs w:val="22"/>
              </w:rPr>
              <w:t>flexible_field</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E760D3" w:rsidRPr="00CF1043" w:rsidRDefault="00E760D3" w:rsidP="00274415">
            <w:pPr>
              <w:snapToGrid w:val="0"/>
              <w:jc w:val="center"/>
              <w:rPr>
                <w:rFonts w:ascii="Calibri" w:hAnsi="Calibri" w:cs="Calibri"/>
                <w:sz w:val="22"/>
                <w:szCs w:val="22"/>
              </w:rPr>
            </w:pPr>
            <w:r>
              <w:rPr>
                <w:rFonts w:ascii="Calibri" w:hAnsi="Calibri" w:cs="Calibri"/>
                <w:sz w:val="22"/>
                <w:szCs w:val="22"/>
              </w:rPr>
              <w:t>complex</w:t>
            </w:r>
          </w:p>
        </w:tc>
        <w:tc>
          <w:tcPr>
            <w:tcW w:w="896" w:type="dxa"/>
            <w:tcBorders>
              <w:top w:val="single" w:sz="4" w:space="0" w:color="000000"/>
              <w:left w:val="single" w:sz="4" w:space="0" w:color="000000"/>
              <w:bottom w:val="single" w:sz="4" w:space="0" w:color="000000"/>
            </w:tcBorders>
            <w:shd w:val="clear" w:color="auto" w:fill="auto"/>
          </w:tcPr>
          <w:p w:rsidR="00E760D3" w:rsidRPr="00CF1043" w:rsidRDefault="00E760D3" w:rsidP="00274415">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E760D3" w:rsidRPr="00CF1043" w:rsidRDefault="00E760D3" w:rsidP="00274415">
            <w:pPr>
              <w:snapToGrid w:val="0"/>
              <w:jc w:val="center"/>
              <w:rPr>
                <w:rFonts w:ascii="Calibri" w:hAnsi="Calibri" w:cs="Calibri"/>
                <w:sz w:val="22"/>
                <w:szCs w:val="22"/>
              </w:rPr>
            </w:pPr>
            <w:r>
              <w:rPr>
                <w:rFonts w:ascii="Calibri" w:hAnsi="Calibri" w:cs="Calibri"/>
                <w:sz w:val="22"/>
                <w:szCs w:val="22"/>
              </w:rPr>
              <w:t>0-*</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E760D3" w:rsidRPr="00CF1043" w:rsidRDefault="00E760D3" w:rsidP="00E760D3">
            <w:pPr>
              <w:pStyle w:val="BPC3Tableitems"/>
              <w:rPr>
                <w:sz w:val="22"/>
                <w:szCs w:val="22"/>
              </w:rPr>
            </w:pPr>
            <w:r>
              <w:rPr>
                <w:sz w:val="22"/>
                <w:szCs w:val="22"/>
              </w:rPr>
              <w:t xml:space="preserve">Flexible fields associated with the </w:t>
            </w:r>
            <w:r>
              <w:rPr>
                <w:sz w:val="22"/>
                <w:szCs w:val="22"/>
              </w:rPr>
              <w:t>institution</w:t>
            </w:r>
          </w:p>
        </w:tc>
      </w:tr>
      <w:tr w:rsidR="00E760D3" w:rsidRPr="00CF1043" w:rsidTr="00274415">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E760D3" w:rsidRPr="00CF1043" w:rsidRDefault="00E760D3" w:rsidP="00274415">
            <w:pPr>
              <w:pStyle w:val="BPC3Tableitems"/>
              <w:rPr>
                <w:sz w:val="22"/>
                <w:szCs w:val="22"/>
              </w:rPr>
            </w:pPr>
            <w:r>
              <w:rPr>
                <w:sz w:val="22"/>
                <w:szCs w:val="22"/>
              </w:rPr>
              <w:t>note</w:t>
            </w:r>
          </w:p>
        </w:tc>
        <w:tc>
          <w:tcPr>
            <w:tcW w:w="998" w:type="dxa"/>
            <w:gridSpan w:val="2"/>
            <w:tcBorders>
              <w:top w:val="single" w:sz="4" w:space="0" w:color="000000"/>
              <w:left w:val="single" w:sz="4" w:space="0" w:color="000000"/>
              <w:bottom w:val="single" w:sz="4" w:space="0" w:color="000000"/>
            </w:tcBorders>
            <w:shd w:val="clear" w:color="auto" w:fill="auto"/>
          </w:tcPr>
          <w:p w:rsidR="00E760D3" w:rsidRPr="00CF1043" w:rsidRDefault="00E760D3" w:rsidP="00274415">
            <w:pPr>
              <w:snapToGrid w:val="0"/>
              <w:jc w:val="center"/>
              <w:rPr>
                <w:rFonts w:ascii="Calibri" w:hAnsi="Calibri" w:cs="Calibri"/>
                <w:sz w:val="22"/>
                <w:szCs w:val="22"/>
              </w:rPr>
            </w:pPr>
            <w:r>
              <w:rPr>
                <w:rFonts w:ascii="Calibri" w:hAnsi="Calibri" w:cs="Calibri"/>
                <w:sz w:val="22"/>
                <w:szCs w:val="22"/>
              </w:rPr>
              <w:t>complex</w:t>
            </w:r>
          </w:p>
        </w:tc>
        <w:tc>
          <w:tcPr>
            <w:tcW w:w="896" w:type="dxa"/>
            <w:tcBorders>
              <w:top w:val="single" w:sz="4" w:space="0" w:color="000000"/>
              <w:left w:val="single" w:sz="4" w:space="0" w:color="000000"/>
              <w:bottom w:val="single" w:sz="4" w:space="0" w:color="000000"/>
            </w:tcBorders>
            <w:shd w:val="clear" w:color="auto" w:fill="auto"/>
          </w:tcPr>
          <w:p w:rsidR="00E760D3" w:rsidRPr="00CF1043" w:rsidRDefault="00E760D3" w:rsidP="00274415">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E760D3" w:rsidRPr="00CF1043" w:rsidRDefault="00E760D3" w:rsidP="00274415">
            <w:pPr>
              <w:snapToGrid w:val="0"/>
              <w:jc w:val="center"/>
              <w:rPr>
                <w:rFonts w:ascii="Calibri" w:hAnsi="Calibri" w:cs="Calibri"/>
                <w:sz w:val="22"/>
                <w:szCs w:val="22"/>
              </w:rPr>
            </w:pPr>
            <w:r>
              <w:rPr>
                <w:rFonts w:ascii="Calibri" w:hAnsi="Calibri" w:cs="Calibri"/>
                <w:sz w:val="22"/>
                <w:szCs w:val="22"/>
              </w:rPr>
              <w:t>0-*</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E760D3" w:rsidRPr="00CF1043" w:rsidRDefault="00E760D3" w:rsidP="00E760D3">
            <w:pPr>
              <w:pStyle w:val="BPC3Tableitems"/>
              <w:rPr>
                <w:sz w:val="22"/>
                <w:szCs w:val="22"/>
              </w:rPr>
            </w:pPr>
            <w:r>
              <w:rPr>
                <w:sz w:val="22"/>
                <w:szCs w:val="22"/>
              </w:rPr>
              <w:t xml:space="preserve">Notes associated with the </w:t>
            </w:r>
            <w:r>
              <w:rPr>
                <w:sz w:val="22"/>
                <w:szCs w:val="22"/>
              </w:rPr>
              <w:t>institution</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pStyle w:val="BPC3Tableitems"/>
              <w:rPr>
                <w:sz w:val="22"/>
                <w:szCs w:val="22"/>
              </w:rPr>
            </w:pPr>
            <w:r w:rsidRPr="00CF1043">
              <w:rPr>
                <w:sz w:val="22"/>
                <w:szCs w:val="22"/>
              </w:rPr>
              <w:t>error</w:t>
            </w:r>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complex</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C946D1">
            <w:pPr>
              <w:pStyle w:val="BPC3Tableitems"/>
              <w:rPr>
                <w:sz w:val="22"/>
                <w:szCs w:val="22"/>
              </w:rPr>
            </w:pPr>
            <w:r w:rsidRPr="00CF1043">
              <w:rPr>
                <w:sz w:val="22"/>
                <w:szCs w:val="22"/>
              </w:rPr>
              <w:t>Contains the details for an error that occurred on processing the parent element.</w:t>
            </w:r>
          </w:p>
        </w:tc>
      </w:tr>
      <w:tr w:rsidR="002A7442" w:rsidRPr="00CF1043" w:rsidTr="00C946D1">
        <w:trPr>
          <w:gridAfter w:val="2"/>
          <w:wAfter w:w="40" w:type="dxa"/>
          <w:trHeight w:val="93"/>
        </w:trPr>
        <w:tc>
          <w:tcPr>
            <w:tcW w:w="9359" w:type="dxa"/>
            <w:gridSpan w:val="9"/>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C946D1">
            <w:pPr>
              <w:pStyle w:val="BPC3Tableheadings"/>
              <w:rPr>
                <w:sz w:val="22"/>
                <w:szCs w:val="22"/>
              </w:rPr>
            </w:pPr>
            <w:r w:rsidRPr="00CF1043">
              <w:rPr>
                <w:sz w:val="22"/>
                <w:szCs w:val="22"/>
              </w:rPr>
              <w:t>institution</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pStyle w:val="BPC3Tableitems"/>
              <w:rPr>
                <w:sz w:val="22"/>
                <w:szCs w:val="22"/>
              </w:rPr>
            </w:pPr>
            <w:r w:rsidRPr="00CF1043">
              <w:rPr>
                <w:sz w:val="22"/>
                <w:szCs w:val="22"/>
              </w:rPr>
              <w:t>command</w:t>
            </w:r>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8</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C946D1">
            <w:pPr>
              <w:pStyle w:val="BPC3Tableitems"/>
              <w:rPr>
                <w:sz w:val="22"/>
                <w:szCs w:val="22"/>
              </w:rPr>
            </w:pPr>
            <w:r w:rsidRPr="00CF1043">
              <w:rPr>
                <w:sz w:val="22"/>
                <w:szCs w:val="22"/>
              </w:rPr>
              <w:t>An action to perform over an object.</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pStyle w:val="BPC3Tableitems"/>
              <w:rPr>
                <w:sz w:val="22"/>
                <w:szCs w:val="22"/>
              </w:rPr>
            </w:pPr>
            <w:proofErr w:type="spellStart"/>
            <w:r w:rsidRPr="00CF1043">
              <w:rPr>
                <w:sz w:val="22"/>
                <w:szCs w:val="22"/>
              </w:rPr>
              <w:t>institution_id</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proofErr w:type="spellStart"/>
            <w:r w:rsidRPr="00CF1043">
              <w:rPr>
                <w:rFonts w:ascii="Calibri" w:hAnsi="Calibri" w:cs="Calibri"/>
                <w:sz w:val="22"/>
                <w:szCs w:val="22"/>
              </w:rPr>
              <w:t>int</w:t>
            </w:r>
            <w:proofErr w:type="spellEnd"/>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4</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C946D1">
            <w:pPr>
              <w:pStyle w:val="BPC3Tableitems"/>
              <w:rPr>
                <w:sz w:val="22"/>
                <w:szCs w:val="22"/>
              </w:rPr>
            </w:pPr>
            <w:r w:rsidRPr="00CF1043">
              <w:rPr>
                <w:sz w:val="22"/>
                <w:szCs w:val="22"/>
              </w:rPr>
              <w:t>Institution identifier/</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pStyle w:val="BPC3Tableitems"/>
              <w:rPr>
                <w:sz w:val="22"/>
                <w:szCs w:val="22"/>
              </w:rPr>
            </w:pPr>
            <w:proofErr w:type="spellStart"/>
            <w:r w:rsidRPr="00CF1043">
              <w:rPr>
                <w:sz w:val="22"/>
                <w:szCs w:val="22"/>
              </w:rPr>
              <w:t>institution_name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200</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C946D1">
            <w:pPr>
              <w:pStyle w:val="BPC3Tableitems"/>
              <w:rPr>
                <w:sz w:val="22"/>
                <w:szCs w:val="22"/>
              </w:rPr>
            </w:pPr>
            <w:r w:rsidRPr="00CF1043">
              <w:rPr>
                <w:sz w:val="22"/>
                <w:szCs w:val="22"/>
              </w:rPr>
              <w:t>Institution name/</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pStyle w:val="BPC3Tableitems"/>
              <w:rPr>
                <w:sz w:val="22"/>
                <w:szCs w:val="22"/>
              </w:rPr>
            </w:pPr>
            <w:proofErr w:type="spellStart"/>
            <w:r w:rsidRPr="00CF1043">
              <w:rPr>
                <w:sz w:val="22"/>
                <w:szCs w:val="22"/>
              </w:rPr>
              <w:t>institution_type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8</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C946D1">
            <w:pPr>
              <w:pStyle w:val="BPC3Tableitems"/>
              <w:rPr>
                <w:sz w:val="22"/>
                <w:szCs w:val="22"/>
              </w:rPr>
            </w:pPr>
            <w:r w:rsidRPr="00CF1043">
              <w:rPr>
                <w:sz w:val="22"/>
                <w:szCs w:val="22"/>
              </w:rPr>
              <w:t>Institution type. Dictionary INTP.</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pStyle w:val="BPC3Tableitems"/>
              <w:rPr>
                <w:sz w:val="22"/>
                <w:szCs w:val="22"/>
              </w:rPr>
            </w:pPr>
            <w:proofErr w:type="spellStart"/>
            <w:r w:rsidRPr="00CF1043">
              <w:rPr>
                <w:sz w:val="22"/>
                <w:szCs w:val="22"/>
              </w:rPr>
              <w:t>parent_institution_id</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proofErr w:type="spellStart"/>
            <w:r w:rsidRPr="00CF1043">
              <w:rPr>
                <w:rFonts w:ascii="Calibri" w:hAnsi="Calibri" w:cs="Calibri"/>
                <w:sz w:val="22"/>
                <w:szCs w:val="22"/>
              </w:rPr>
              <w:t>int</w:t>
            </w:r>
            <w:proofErr w:type="spellEnd"/>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4</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C946D1">
            <w:pPr>
              <w:pStyle w:val="BPC3Tableitems"/>
              <w:rPr>
                <w:sz w:val="22"/>
                <w:szCs w:val="22"/>
              </w:rPr>
            </w:pPr>
            <w:r w:rsidRPr="00CF1043">
              <w:rPr>
                <w:sz w:val="22"/>
                <w:szCs w:val="22"/>
              </w:rPr>
              <w:t>Parent institution identifier.</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pStyle w:val="BPC3Tableitems"/>
              <w:rPr>
                <w:sz w:val="22"/>
                <w:szCs w:val="22"/>
              </w:rPr>
            </w:pPr>
            <w:proofErr w:type="spellStart"/>
            <w:r w:rsidRPr="00CF1043">
              <w:rPr>
                <w:sz w:val="22"/>
                <w:szCs w:val="22"/>
              </w:rPr>
              <w:t>network_id</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proofErr w:type="spellStart"/>
            <w:r w:rsidRPr="00CF1043">
              <w:rPr>
                <w:rFonts w:ascii="Calibri" w:hAnsi="Calibri" w:cs="Calibri"/>
                <w:sz w:val="22"/>
                <w:szCs w:val="22"/>
              </w:rPr>
              <w:t>int</w:t>
            </w:r>
            <w:proofErr w:type="spellEnd"/>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4</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C946D1">
            <w:pPr>
              <w:pStyle w:val="BPC3Tableitems"/>
              <w:rPr>
                <w:sz w:val="22"/>
                <w:szCs w:val="22"/>
              </w:rPr>
            </w:pPr>
            <w:r w:rsidRPr="00CF1043">
              <w:rPr>
                <w:sz w:val="22"/>
                <w:szCs w:val="22"/>
              </w:rPr>
              <w:t>Network associated with the institution.</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pStyle w:val="BPC3Tableitems"/>
              <w:rPr>
                <w:sz w:val="22"/>
                <w:szCs w:val="22"/>
              </w:rPr>
            </w:pPr>
            <w:r w:rsidRPr="00CF1043">
              <w:rPr>
                <w:sz w:val="22"/>
                <w:szCs w:val="22"/>
              </w:rPr>
              <w:t>agent</w:t>
            </w:r>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complex</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0-*</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C946D1">
            <w:pPr>
              <w:pStyle w:val="BPC3Tableitems"/>
              <w:rPr>
                <w:sz w:val="22"/>
                <w:szCs w:val="22"/>
              </w:rPr>
            </w:pPr>
            <w:r w:rsidRPr="00CF1043">
              <w:rPr>
                <w:sz w:val="22"/>
                <w:szCs w:val="22"/>
              </w:rPr>
              <w:t>Agent(s) under this institution.</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pStyle w:val="BPC3Tableitems"/>
              <w:rPr>
                <w:sz w:val="22"/>
                <w:szCs w:val="22"/>
              </w:rPr>
            </w:pPr>
            <w:r w:rsidRPr="00CF1043">
              <w:rPr>
                <w:sz w:val="22"/>
                <w:szCs w:val="22"/>
              </w:rPr>
              <w:t>customer</w:t>
            </w:r>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complex</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C946D1">
            <w:pPr>
              <w:pStyle w:val="BPC3Tableitems"/>
              <w:rPr>
                <w:sz w:val="22"/>
                <w:szCs w:val="22"/>
              </w:rPr>
            </w:pPr>
            <w:r w:rsidRPr="00CF1043">
              <w:rPr>
                <w:sz w:val="22"/>
                <w:szCs w:val="22"/>
              </w:rPr>
              <w:t>Institution customer.</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pStyle w:val="BPC3Tableitems"/>
              <w:rPr>
                <w:sz w:val="22"/>
                <w:szCs w:val="22"/>
              </w:rPr>
            </w:pPr>
            <w:r w:rsidRPr="00CF1043">
              <w:rPr>
                <w:sz w:val="22"/>
                <w:szCs w:val="22"/>
              </w:rPr>
              <w:t>error</w:t>
            </w:r>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complex</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C946D1">
            <w:pPr>
              <w:pStyle w:val="BPC3Tableitems"/>
              <w:rPr>
                <w:sz w:val="22"/>
                <w:szCs w:val="22"/>
              </w:rPr>
            </w:pPr>
            <w:r w:rsidRPr="00CF1043">
              <w:rPr>
                <w:sz w:val="22"/>
                <w:szCs w:val="22"/>
              </w:rPr>
              <w:t>Contains the details for an error that occurred on processing the parent element.</w:t>
            </w:r>
          </w:p>
        </w:tc>
      </w:tr>
      <w:tr w:rsidR="002A7442" w:rsidRPr="00CF1043" w:rsidTr="00C946D1">
        <w:trPr>
          <w:gridAfter w:val="2"/>
          <w:wAfter w:w="40" w:type="dxa"/>
          <w:trHeight w:val="93"/>
        </w:trPr>
        <w:tc>
          <w:tcPr>
            <w:tcW w:w="9359" w:type="dxa"/>
            <w:gridSpan w:val="9"/>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C946D1">
            <w:pPr>
              <w:pStyle w:val="BPC3Tableheadings"/>
              <w:rPr>
                <w:sz w:val="22"/>
                <w:szCs w:val="22"/>
              </w:rPr>
            </w:pPr>
            <w:r w:rsidRPr="00CF1043">
              <w:rPr>
                <w:sz w:val="22"/>
                <w:szCs w:val="22"/>
              </w:rPr>
              <w:t>agent</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pStyle w:val="BPC3Tableitems"/>
              <w:rPr>
                <w:sz w:val="22"/>
                <w:szCs w:val="22"/>
              </w:rPr>
            </w:pPr>
            <w:r w:rsidRPr="00CF1043">
              <w:rPr>
                <w:sz w:val="22"/>
                <w:szCs w:val="22"/>
              </w:rPr>
              <w:t>command</w:t>
            </w:r>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8</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C946D1">
            <w:pPr>
              <w:pStyle w:val="BPC3Tableitems"/>
              <w:rPr>
                <w:sz w:val="22"/>
                <w:szCs w:val="22"/>
              </w:rPr>
            </w:pPr>
            <w:r w:rsidRPr="00CF1043">
              <w:rPr>
                <w:sz w:val="22"/>
                <w:szCs w:val="22"/>
              </w:rPr>
              <w:t>An action to perform over an object.</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pStyle w:val="BPC3Tableitems"/>
              <w:rPr>
                <w:sz w:val="22"/>
                <w:szCs w:val="22"/>
              </w:rPr>
            </w:pPr>
            <w:proofErr w:type="spellStart"/>
            <w:ins w:id="36" w:author="BPC" w:date="2018-02-21T16:18:00Z">
              <w:r>
                <w:rPr>
                  <w:sz w:val="22"/>
                  <w:szCs w:val="22"/>
                </w:rPr>
                <w:t>Institution_</w:t>
              </w:r>
            </w:ins>
            <w:r w:rsidRPr="00CF1043">
              <w:rPr>
                <w:sz w:val="22"/>
                <w:szCs w:val="22"/>
              </w:rPr>
              <w:t>agent_id</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proofErr w:type="spellStart"/>
            <w:r w:rsidRPr="00CF1043">
              <w:rPr>
                <w:rFonts w:ascii="Calibri" w:hAnsi="Calibri" w:cs="Calibri"/>
                <w:sz w:val="22"/>
                <w:szCs w:val="22"/>
              </w:rPr>
              <w:t>int</w:t>
            </w:r>
            <w:proofErr w:type="spellEnd"/>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4</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C946D1">
            <w:pPr>
              <w:pStyle w:val="BPC3Tableitems"/>
              <w:rPr>
                <w:sz w:val="22"/>
                <w:szCs w:val="22"/>
              </w:rPr>
            </w:pPr>
            <w:r w:rsidRPr="00CF1043">
              <w:rPr>
                <w:sz w:val="22"/>
                <w:szCs w:val="22"/>
              </w:rPr>
              <w:t>Agent identifier.</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400ABD">
            <w:pPr>
              <w:pStyle w:val="BPC3Tableitems"/>
              <w:rPr>
                <w:sz w:val="22"/>
                <w:szCs w:val="22"/>
              </w:rPr>
            </w:pPr>
            <w:proofErr w:type="spellStart"/>
            <w:r w:rsidRPr="00CF1043">
              <w:rPr>
                <w:sz w:val="22"/>
                <w:szCs w:val="22"/>
              </w:rPr>
              <w:t>agent_number</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200</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400ABD">
            <w:pPr>
              <w:pStyle w:val="BPC3Tableitems"/>
              <w:rPr>
                <w:sz w:val="22"/>
                <w:szCs w:val="22"/>
              </w:rPr>
            </w:pPr>
            <w:r w:rsidRPr="00CF1043">
              <w:rPr>
                <w:sz w:val="22"/>
                <w:szCs w:val="22"/>
              </w:rPr>
              <w:t>Agent number.</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400ABD">
            <w:pPr>
              <w:pStyle w:val="BPC3Tableitems"/>
              <w:rPr>
                <w:sz w:val="22"/>
                <w:szCs w:val="22"/>
              </w:rPr>
            </w:pPr>
            <w:proofErr w:type="spellStart"/>
            <w:r w:rsidRPr="00CF1043">
              <w:rPr>
                <w:sz w:val="22"/>
                <w:szCs w:val="22"/>
              </w:rPr>
              <w:lastRenderedPageBreak/>
              <w:t>agent_name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200</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400ABD">
            <w:pPr>
              <w:pStyle w:val="BPC3Tableitems"/>
              <w:rPr>
                <w:sz w:val="22"/>
                <w:szCs w:val="22"/>
              </w:rPr>
            </w:pPr>
            <w:r w:rsidRPr="00CF1043">
              <w:rPr>
                <w:sz w:val="22"/>
                <w:szCs w:val="22"/>
              </w:rPr>
              <w:t>Agent name</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pStyle w:val="BPC3Tableitems"/>
              <w:rPr>
                <w:sz w:val="22"/>
                <w:szCs w:val="22"/>
              </w:rPr>
            </w:pPr>
            <w:proofErr w:type="spellStart"/>
            <w:r w:rsidRPr="00CF1043">
              <w:rPr>
                <w:sz w:val="22"/>
                <w:szCs w:val="22"/>
              </w:rPr>
              <w:t>agent_type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8</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400ABD">
            <w:pPr>
              <w:pStyle w:val="BPC3Tableitems"/>
              <w:rPr>
                <w:sz w:val="22"/>
                <w:szCs w:val="22"/>
              </w:rPr>
            </w:pPr>
            <w:r w:rsidRPr="00CF1043">
              <w:rPr>
                <w:sz w:val="22"/>
                <w:szCs w:val="22"/>
              </w:rPr>
              <w:t>Agent type. Dictionary AGTP.</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400ABD">
            <w:pPr>
              <w:pStyle w:val="BPC3Tableitems"/>
              <w:rPr>
                <w:sz w:val="22"/>
                <w:szCs w:val="22"/>
              </w:rPr>
            </w:pPr>
            <w:proofErr w:type="spellStart"/>
            <w:r w:rsidRPr="00CF1043">
              <w:rPr>
                <w:sz w:val="22"/>
                <w:szCs w:val="22"/>
              </w:rPr>
              <w:t>parent_agent_id</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proofErr w:type="spellStart"/>
            <w:r w:rsidRPr="00CF1043">
              <w:rPr>
                <w:rFonts w:ascii="Calibri" w:hAnsi="Calibri" w:cs="Calibri"/>
                <w:sz w:val="22"/>
                <w:szCs w:val="22"/>
              </w:rPr>
              <w:t>int</w:t>
            </w:r>
            <w:proofErr w:type="spellEnd"/>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4</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400ABD">
            <w:pPr>
              <w:pStyle w:val="BPC3Tableitems"/>
              <w:rPr>
                <w:sz w:val="22"/>
                <w:szCs w:val="22"/>
              </w:rPr>
            </w:pPr>
            <w:r w:rsidRPr="00CF1043">
              <w:rPr>
                <w:sz w:val="22"/>
                <w:szCs w:val="22"/>
              </w:rPr>
              <w:t>Parent agent identifier.</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400ABD">
            <w:pPr>
              <w:pStyle w:val="BPC3Tableitems"/>
              <w:rPr>
                <w:sz w:val="22"/>
                <w:szCs w:val="22"/>
              </w:rPr>
            </w:pPr>
            <w:proofErr w:type="spellStart"/>
            <w:r w:rsidRPr="00CF1043">
              <w:rPr>
                <w:sz w:val="22"/>
                <w:szCs w:val="22"/>
              </w:rPr>
              <w:t>is_default</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proofErr w:type="spellStart"/>
            <w:r w:rsidRPr="00CF1043">
              <w:rPr>
                <w:rFonts w:ascii="Calibri" w:hAnsi="Calibri" w:cs="Calibri"/>
                <w:sz w:val="22"/>
                <w:szCs w:val="22"/>
              </w:rPr>
              <w:t>int</w:t>
            </w:r>
            <w:proofErr w:type="spellEnd"/>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1</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C946D1">
            <w:pPr>
              <w:pStyle w:val="BPC3Tableitems"/>
              <w:rPr>
                <w:sz w:val="22"/>
                <w:szCs w:val="22"/>
              </w:rPr>
            </w:pPr>
            <w:r w:rsidRPr="00CF1043">
              <w:rPr>
                <w:sz w:val="22"/>
                <w:szCs w:val="22"/>
              </w:rPr>
              <w:t>Flag of default agent for the institution.</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pStyle w:val="BPC3Tableitems"/>
              <w:rPr>
                <w:sz w:val="22"/>
                <w:szCs w:val="22"/>
              </w:rPr>
            </w:pPr>
            <w:r w:rsidRPr="00CF1043">
              <w:rPr>
                <w:sz w:val="22"/>
                <w:szCs w:val="22"/>
              </w:rPr>
              <w:t>error</w:t>
            </w:r>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complex</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C946D1">
            <w:pPr>
              <w:pStyle w:val="BPC3Tableitems"/>
              <w:rPr>
                <w:sz w:val="22"/>
                <w:szCs w:val="22"/>
              </w:rPr>
            </w:pPr>
            <w:r w:rsidRPr="00CF1043">
              <w:rPr>
                <w:sz w:val="22"/>
                <w:szCs w:val="22"/>
              </w:rPr>
              <w:t>Contains the details for an error that occurred on processing the parent element.</w:t>
            </w:r>
          </w:p>
        </w:tc>
      </w:tr>
      <w:tr w:rsidR="002A7442" w:rsidRPr="00CF1043" w:rsidTr="00F527EF">
        <w:trPr>
          <w:gridAfter w:val="2"/>
          <w:wAfter w:w="40" w:type="dxa"/>
          <w:trHeight w:val="93"/>
        </w:trPr>
        <w:tc>
          <w:tcPr>
            <w:tcW w:w="9359" w:type="dxa"/>
            <w:gridSpan w:val="9"/>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3477FD">
            <w:pPr>
              <w:pStyle w:val="BPC3Tableheadings"/>
              <w:rPr>
                <w:sz w:val="22"/>
                <w:szCs w:val="22"/>
              </w:rPr>
            </w:pPr>
            <w:r w:rsidRPr="00CF1043">
              <w:rPr>
                <w:sz w:val="22"/>
                <w:szCs w:val="22"/>
              </w:rPr>
              <w:t>customer</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command</w:t>
            </w:r>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8</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An action to perform over an object.</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pStyle w:val="BPC3Tableitems"/>
              <w:rPr>
                <w:sz w:val="22"/>
                <w:szCs w:val="22"/>
              </w:rPr>
            </w:pPr>
            <w:proofErr w:type="spellStart"/>
            <w:r w:rsidRPr="00CF1043">
              <w:rPr>
                <w:sz w:val="22"/>
                <w:szCs w:val="22"/>
              </w:rPr>
              <w:t>customer_number</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200</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An external ID of a customer. It must be unique in the scope of an institution.</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pStyle w:val="BPC3Tableitems"/>
              <w:rPr>
                <w:sz w:val="22"/>
                <w:szCs w:val="22"/>
              </w:rPr>
            </w:pPr>
            <w:proofErr w:type="spellStart"/>
            <w:r w:rsidRPr="00CF1043">
              <w:rPr>
                <w:sz w:val="22"/>
                <w:szCs w:val="22"/>
              </w:rPr>
              <w:t>customer_category</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8</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A customer category: ordinary, privileged, VIP, etc. Values are taken from the dictionary.</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pStyle w:val="BPC3Tableitems"/>
              <w:rPr>
                <w:sz w:val="22"/>
                <w:szCs w:val="22"/>
              </w:rPr>
            </w:pPr>
            <w:proofErr w:type="spellStart"/>
            <w:r w:rsidRPr="00CF1043">
              <w:rPr>
                <w:sz w:val="22"/>
                <w:szCs w:val="22"/>
              </w:rPr>
              <w:t>customer_relation</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8</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A type of relationship between a customer and a bank: affiliate, employee, insider, no relationship. Values are taken from the dictionary.</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pStyle w:val="BPC3Tableitems"/>
              <w:rPr>
                <w:sz w:val="22"/>
                <w:szCs w:val="22"/>
              </w:rPr>
            </w:pPr>
            <w:proofErr w:type="spellStart"/>
            <w:r w:rsidRPr="00CF1043">
              <w:rPr>
                <w:sz w:val="22"/>
                <w:szCs w:val="22"/>
              </w:rPr>
              <w:t>account_scheme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proofErr w:type="spellStart"/>
            <w:r w:rsidRPr="00CF1043">
              <w:rPr>
                <w:rFonts w:ascii="Calibri" w:hAnsi="Calibri" w:cs="Calibri"/>
                <w:sz w:val="22"/>
                <w:szCs w:val="22"/>
              </w:rPr>
              <w:t>int</w:t>
            </w:r>
            <w:proofErr w:type="spellEnd"/>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4</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An account scheme ID. Defines rules of performing the operations that associated with a merchant’s accounts.</w:t>
            </w:r>
          </w:p>
          <w:p w:rsidR="002A7442" w:rsidRPr="00CF1043" w:rsidRDefault="002A7442" w:rsidP="00441557">
            <w:pPr>
              <w:pStyle w:val="BPC3Tableitems"/>
              <w:rPr>
                <w:sz w:val="22"/>
                <w:szCs w:val="22"/>
              </w:rPr>
            </w:pPr>
            <w:r w:rsidRPr="00CF1043">
              <w:rPr>
                <w:sz w:val="22"/>
                <w:szCs w:val="22"/>
              </w:rPr>
              <w:t>This tag is required for flow #2001 (creation new acquiring customer).</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contract</w:t>
            </w:r>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complex</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Combines parameters that describe a contract.</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error</w:t>
            </w:r>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complex</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Contains the details for an error that occurred on processing the parent element.</w:t>
            </w:r>
          </w:p>
        </w:tc>
      </w:tr>
      <w:tr w:rsidR="002A7442" w:rsidRPr="00CF1043" w:rsidTr="00C946D1">
        <w:trPr>
          <w:gridAfter w:val="2"/>
          <w:wAfter w:w="40" w:type="dxa"/>
          <w:trHeight w:val="93"/>
        </w:trPr>
        <w:tc>
          <w:tcPr>
            <w:tcW w:w="9359" w:type="dxa"/>
            <w:gridSpan w:val="9"/>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C946D1">
            <w:pPr>
              <w:pStyle w:val="BPC3Tableheadings"/>
              <w:rPr>
                <w:sz w:val="22"/>
                <w:szCs w:val="22"/>
              </w:rPr>
            </w:pPr>
            <w:r w:rsidRPr="00CF1043">
              <w:rPr>
                <w:sz w:val="22"/>
                <w:szCs w:val="22"/>
              </w:rPr>
              <w:t>contract</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pStyle w:val="BPC3Tableitems"/>
              <w:rPr>
                <w:sz w:val="22"/>
                <w:szCs w:val="22"/>
              </w:rPr>
            </w:pPr>
            <w:r w:rsidRPr="00CF1043">
              <w:rPr>
                <w:sz w:val="22"/>
                <w:szCs w:val="22"/>
              </w:rPr>
              <w:t>command</w:t>
            </w:r>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8</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C946D1">
            <w:pPr>
              <w:pStyle w:val="BPC3Tableitems"/>
              <w:rPr>
                <w:sz w:val="22"/>
                <w:szCs w:val="22"/>
              </w:rPr>
            </w:pPr>
            <w:r w:rsidRPr="00CF1043">
              <w:rPr>
                <w:sz w:val="22"/>
                <w:szCs w:val="22"/>
              </w:rPr>
              <w:t>An action to perform over an object.</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pStyle w:val="BPC3Tableitems"/>
              <w:rPr>
                <w:sz w:val="22"/>
                <w:szCs w:val="22"/>
              </w:rPr>
            </w:pPr>
            <w:proofErr w:type="spellStart"/>
            <w:r w:rsidRPr="00CF1043">
              <w:rPr>
                <w:sz w:val="22"/>
                <w:szCs w:val="22"/>
              </w:rPr>
              <w:lastRenderedPageBreak/>
              <w:t>contract_type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8</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7F6F63">
            <w:pPr>
              <w:pStyle w:val="BPC3Tableitems"/>
              <w:rPr>
                <w:sz w:val="22"/>
                <w:szCs w:val="22"/>
              </w:rPr>
            </w:pPr>
            <w:r w:rsidRPr="00CF1043">
              <w:rPr>
                <w:sz w:val="22"/>
                <w:szCs w:val="22"/>
              </w:rPr>
              <w:t>Contract type, dictionary CNTP. Available value (article) is CNTPINST.</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pStyle w:val="BPC3Tableitems"/>
              <w:rPr>
                <w:sz w:val="22"/>
                <w:szCs w:val="22"/>
              </w:rPr>
            </w:pPr>
            <w:proofErr w:type="spellStart"/>
            <w:r w:rsidRPr="00CF1043">
              <w:rPr>
                <w:sz w:val="22"/>
                <w:szCs w:val="22"/>
              </w:rPr>
              <w:t>product_id</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proofErr w:type="spellStart"/>
            <w:r w:rsidRPr="00CF1043">
              <w:rPr>
                <w:rFonts w:ascii="Calibri" w:hAnsi="Calibri" w:cs="Calibri"/>
                <w:sz w:val="22"/>
                <w:szCs w:val="22"/>
              </w:rPr>
              <w:t>int</w:t>
            </w:r>
            <w:proofErr w:type="spellEnd"/>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8</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C946D1">
            <w:pPr>
              <w:pStyle w:val="BPC3Tableitems"/>
              <w:rPr>
                <w:sz w:val="22"/>
                <w:szCs w:val="22"/>
              </w:rPr>
            </w:pPr>
            <w:r w:rsidRPr="00CF1043">
              <w:rPr>
                <w:sz w:val="22"/>
                <w:szCs w:val="22"/>
              </w:rPr>
              <w:t>A product ID that defines service terms for a contract.</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pStyle w:val="BPC3Tableitems"/>
              <w:rPr>
                <w:sz w:val="22"/>
                <w:szCs w:val="22"/>
              </w:rPr>
            </w:pPr>
            <w:proofErr w:type="spellStart"/>
            <w:r w:rsidRPr="00CF1043">
              <w:rPr>
                <w:sz w:val="22"/>
                <w:szCs w:val="22"/>
              </w:rPr>
              <w:t>contract_number</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200</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C946D1">
            <w:pPr>
              <w:pStyle w:val="BPC3Tableitems"/>
              <w:rPr>
                <w:sz w:val="22"/>
                <w:szCs w:val="22"/>
              </w:rPr>
            </w:pPr>
            <w:r w:rsidRPr="00CF1043">
              <w:rPr>
                <w:sz w:val="22"/>
                <w:szCs w:val="22"/>
              </w:rPr>
              <w:t>A contract number.</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pStyle w:val="BPC3Tableitems"/>
              <w:rPr>
                <w:sz w:val="22"/>
                <w:szCs w:val="22"/>
              </w:rPr>
            </w:pPr>
            <w:proofErr w:type="spellStart"/>
            <w:r w:rsidRPr="00CF1043">
              <w:rPr>
                <w:sz w:val="22"/>
                <w:szCs w:val="22"/>
              </w:rPr>
              <w:t>start_date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date</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C946D1">
            <w:pPr>
              <w:pStyle w:val="BPC3Tableitems"/>
              <w:rPr>
                <w:sz w:val="22"/>
                <w:szCs w:val="22"/>
              </w:rPr>
            </w:pPr>
            <w:r w:rsidRPr="00CF1043">
              <w:rPr>
                <w:sz w:val="22"/>
                <w:szCs w:val="22"/>
              </w:rPr>
              <w:t>Start date of contract validity.</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pStyle w:val="BPC3Tableitems"/>
              <w:rPr>
                <w:sz w:val="22"/>
                <w:szCs w:val="22"/>
              </w:rPr>
            </w:pPr>
            <w:proofErr w:type="spellStart"/>
            <w:r w:rsidRPr="00CF1043">
              <w:rPr>
                <w:sz w:val="22"/>
                <w:szCs w:val="22"/>
              </w:rPr>
              <w:t>end_date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date</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C946D1">
            <w:pPr>
              <w:pStyle w:val="BPC3Tableitems"/>
              <w:rPr>
                <w:sz w:val="22"/>
                <w:szCs w:val="22"/>
              </w:rPr>
            </w:pPr>
            <w:r w:rsidRPr="00CF1043">
              <w:rPr>
                <w:sz w:val="22"/>
                <w:szCs w:val="22"/>
              </w:rPr>
              <w:t>End date of contract validity.</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pStyle w:val="BPC3Tableitems"/>
              <w:rPr>
                <w:sz w:val="22"/>
                <w:szCs w:val="22"/>
              </w:rPr>
            </w:pPr>
            <w:r w:rsidRPr="00CF1043">
              <w:rPr>
                <w:sz w:val="22"/>
                <w:szCs w:val="22"/>
              </w:rPr>
              <w:t>service</w:t>
            </w:r>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complex</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0-*</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A166CD">
            <w:pPr>
              <w:pStyle w:val="BPC3Tableitems"/>
              <w:rPr>
                <w:sz w:val="22"/>
                <w:szCs w:val="22"/>
              </w:rPr>
            </w:pPr>
            <w:r w:rsidRPr="00CF1043">
              <w:rPr>
                <w:sz w:val="22"/>
                <w:szCs w:val="22"/>
              </w:rPr>
              <w:t>A service provided by a bank (institution) with binding to an entity. For this application type service is associated with entity institution only. A value is specified via the VALUE attribute of the tag.</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pStyle w:val="BPC3Tableitems"/>
              <w:rPr>
                <w:sz w:val="22"/>
                <w:szCs w:val="22"/>
              </w:rPr>
            </w:pPr>
            <w:r w:rsidRPr="00CF1043">
              <w:rPr>
                <w:sz w:val="22"/>
                <w:szCs w:val="22"/>
              </w:rPr>
              <w:t>error</w:t>
            </w:r>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complex</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C946D1">
            <w:pPr>
              <w:pStyle w:val="BPC3Tableitems"/>
              <w:rPr>
                <w:sz w:val="22"/>
                <w:szCs w:val="22"/>
              </w:rPr>
            </w:pPr>
            <w:r w:rsidRPr="00CF1043">
              <w:rPr>
                <w:sz w:val="22"/>
                <w:szCs w:val="22"/>
              </w:rPr>
              <w:t>Contains the details for an error that occurred on processing the parent element.</w:t>
            </w:r>
          </w:p>
        </w:tc>
      </w:tr>
      <w:tr w:rsidR="002A7442" w:rsidRPr="00CF1043" w:rsidTr="00F527EF">
        <w:trPr>
          <w:gridAfter w:val="2"/>
          <w:wAfter w:w="40" w:type="dxa"/>
          <w:trHeight w:val="93"/>
        </w:trPr>
        <w:tc>
          <w:tcPr>
            <w:tcW w:w="9359" w:type="dxa"/>
            <w:gridSpan w:val="9"/>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3477FD">
            <w:pPr>
              <w:pStyle w:val="BPC3Tableheadings"/>
              <w:rPr>
                <w:sz w:val="22"/>
                <w:szCs w:val="22"/>
              </w:rPr>
            </w:pPr>
            <w:r w:rsidRPr="00CF1043">
              <w:rPr>
                <w:sz w:val="22"/>
                <w:szCs w:val="22"/>
              </w:rPr>
              <w:t>contact</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command</w:t>
            </w:r>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8</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An action to perform over an object.</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pStyle w:val="BPC3Tableitems"/>
              <w:rPr>
                <w:sz w:val="22"/>
                <w:szCs w:val="22"/>
              </w:rPr>
            </w:pPr>
            <w:proofErr w:type="spellStart"/>
            <w:r w:rsidRPr="00CF1043">
              <w:rPr>
                <w:sz w:val="22"/>
                <w:szCs w:val="22"/>
              </w:rPr>
              <w:t>contact_type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8</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A purpose of a contact. Values are taken from the dictionary.</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pStyle w:val="BPC3Tableitems"/>
              <w:rPr>
                <w:sz w:val="22"/>
                <w:szCs w:val="22"/>
              </w:rPr>
            </w:pPr>
            <w:proofErr w:type="spellStart"/>
            <w:r w:rsidRPr="00CF1043">
              <w:rPr>
                <w:sz w:val="22"/>
                <w:szCs w:val="22"/>
              </w:rPr>
              <w:t>job_title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8</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A position of a contact person. Values are taken from the dictionary.</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A83961">
            <w:pPr>
              <w:pStyle w:val="BPC3Tableitems"/>
              <w:rPr>
                <w:sz w:val="22"/>
                <w:szCs w:val="22"/>
              </w:rPr>
            </w:pPr>
            <w:proofErr w:type="spellStart"/>
            <w:r w:rsidRPr="00CF1043">
              <w:rPr>
                <w:sz w:val="22"/>
                <w:szCs w:val="22"/>
              </w:rPr>
              <w:t>preferred_lang</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A83961">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A83961">
            <w:pPr>
              <w:snapToGrid w:val="0"/>
              <w:jc w:val="center"/>
              <w:rPr>
                <w:rFonts w:ascii="Calibri" w:hAnsi="Calibri" w:cs="Calibri"/>
                <w:sz w:val="22"/>
                <w:szCs w:val="22"/>
              </w:rPr>
            </w:pPr>
            <w:r w:rsidRPr="00CF1043">
              <w:rPr>
                <w:rFonts w:ascii="Calibri" w:hAnsi="Calibri" w:cs="Calibri"/>
                <w:sz w:val="22"/>
                <w:szCs w:val="22"/>
              </w:rPr>
              <w:t>8</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A8396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A83961">
            <w:pPr>
              <w:pStyle w:val="BPC3Tableitems"/>
              <w:rPr>
                <w:sz w:val="22"/>
                <w:szCs w:val="22"/>
              </w:rPr>
            </w:pPr>
            <w:r w:rsidRPr="00CF1043">
              <w:rPr>
                <w:sz w:val="22"/>
                <w:szCs w:val="22"/>
              </w:rPr>
              <w:t>Preferred language of communication.</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person</w:t>
            </w:r>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complex</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A contact person.</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pStyle w:val="BPC3Tableitems"/>
              <w:rPr>
                <w:sz w:val="22"/>
                <w:szCs w:val="22"/>
              </w:rPr>
            </w:pPr>
            <w:proofErr w:type="spellStart"/>
            <w:r w:rsidRPr="00CF1043">
              <w:rPr>
                <w:sz w:val="22"/>
                <w:szCs w:val="22"/>
              </w:rPr>
              <w:t>contact_data</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complex</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Contact information.</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error</w:t>
            </w:r>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complex</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Contains the details for an error that occurred on processing the parent element.</w:t>
            </w:r>
          </w:p>
        </w:tc>
      </w:tr>
      <w:tr w:rsidR="002A7442" w:rsidRPr="00CF1043" w:rsidTr="00F527EF">
        <w:trPr>
          <w:gridAfter w:val="2"/>
          <w:wAfter w:w="40" w:type="dxa"/>
          <w:trHeight w:val="93"/>
        </w:trPr>
        <w:tc>
          <w:tcPr>
            <w:tcW w:w="9359" w:type="dxa"/>
            <w:gridSpan w:val="9"/>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3477FD">
            <w:pPr>
              <w:pStyle w:val="BPC3Tableheadings"/>
              <w:rPr>
                <w:sz w:val="22"/>
                <w:szCs w:val="22"/>
              </w:rPr>
            </w:pPr>
            <w:r w:rsidRPr="00CF1043">
              <w:rPr>
                <w:sz w:val="22"/>
                <w:szCs w:val="22"/>
              </w:rPr>
              <w:t>person</w:t>
            </w:r>
          </w:p>
        </w:tc>
      </w:tr>
      <w:tr w:rsidR="002A7442" w:rsidRPr="00CF1043" w:rsidTr="0004621E">
        <w:trPr>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command</w:t>
            </w:r>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8</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1-1</w:t>
            </w:r>
          </w:p>
        </w:tc>
        <w:tc>
          <w:tcPr>
            <w:tcW w:w="3679" w:type="dxa"/>
            <w:gridSpan w:val="5"/>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An action to perform over an object</w:t>
            </w:r>
          </w:p>
        </w:tc>
      </w:tr>
      <w:tr w:rsidR="002A7442" w:rsidRPr="00CF1043" w:rsidTr="0004621E">
        <w:trPr>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pStyle w:val="BPC3Tableitems"/>
              <w:rPr>
                <w:sz w:val="22"/>
                <w:szCs w:val="22"/>
              </w:rPr>
            </w:pPr>
            <w:proofErr w:type="spellStart"/>
            <w:r w:rsidRPr="00CF1043">
              <w:rPr>
                <w:sz w:val="22"/>
                <w:szCs w:val="22"/>
              </w:rPr>
              <w:t>person_title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8</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0-1</w:t>
            </w:r>
          </w:p>
        </w:tc>
        <w:tc>
          <w:tcPr>
            <w:tcW w:w="3679" w:type="dxa"/>
            <w:gridSpan w:val="5"/>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 xml:space="preserve">A person title: Mr., Mrs., Miss, etc. </w:t>
            </w:r>
            <w:r w:rsidRPr="00CF1043">
              <w:rPr>
                <w:sz w:val="22"/>
                <w:szCs w:val="22"/>
              </w:rPr>
              <w:lastRenderedPageBreak/>
              <w:t>Values are taken from the dictionary.</w:t>
            </w:r>
          </w:p>
        </w:tc>
      </w:tr>
      <w:tr w:rsidR="002A7442" w:rsidRPr="00CF1043" w:rsidTr="0004621E">
        <w:trPr>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pStyle w:val="BPC3Tableitems"/>
              <w:rPr>
                <w:sz w:val="22"/>
                <w:szCs w:val="22"/>
              </w:rPr>
            </w:pPr>
            <w:proofErr w:type="spellStart"/>
            <w:r w:rsidRPr="00CF1043">
              <w:rPr>
                <w:sz w:val="22"/>
                <w:szCs w:val="22"/>
              </w:rPr>
              <w:lastRenderedPageBreak/>
              <w:t>person_name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complex</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1-*</w:t>
            </w:r>
          </w:p>
        </w:tc>
        <w:tc>
          <w:tcPr>
            <w:tcW w:w="3679" w:type="dxa"/>
            <w:gridSpan w:val="5"/>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A person’s name. It may be presented in a number of languages.</w:t>
            </w:r>
          </w:p>
        </w:tc>
      </w:tr>
      <w:tr w:rsidR="002A7442" w:rsidRPr="00CF1043" w:rsidTr="0004621E">
        <w:trPr>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suffix</w:t>
            </w:r>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8</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0-1</w:t>
            </w:r>
          </w:p>
        </w:tc>
        <w:tc>
          <w:tcPr>
            <w:tcW w:w="3679" w:type="dxa"/>
            <w:gridSpan w:val="5"/>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A name suffix: Jr., Sr., etc. Values are taken from the dictionary.</w:t>
            </w:r>
          </w:p>
        </w:tc>
      </w:tr>
      <w:tr w:rsidR="002A7442" w:rsidRPr="00CF1043" w:rsidTr="0004621E">
        <w:trPr>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birthday</w:t>
            </w:r>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date</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0-1</w:t>
            </w:r>
          </w:p>
        </w:tc>
        <w:tc>
          <w:tcPr>
            <w:tcW w:w="3679" w:type="dxa"/>
            <w:gridSpan w:val="5"/>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Date of birth.</w:t>
            </w:r>
          </w:p>
        </w:tc>
      </w:tr>
      <w:tr w:rsidR="002A7442" w:rsidRPr="00CF1043" w:rsidTr="0004621E">
        <w:trPr>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pStyle w:val="BPC3Tableitems"/>
              <w:rPr>
                <w:sz w:val="22"/>
                <w:szCs w:val="22"/>
              </w:rPr>
            </w:pPr>
            <w:proofErr w:type="spellStart"/>
            <w:r w:rsidRPr="00CF1043">
              <w:rPr>
                <w:sz w:val="22"/>
                <w:szCs w:val="22"/>
              </w:rPr>
              <w:t>place_of_birth</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200</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0-1</w:t>
            </w:r>
          </w:p>
        </w:tc>
        <w:tc>
          <w:tcPr>
            <w:tcW w:w="3679" w:type="dxa"/>
            <w:gridSpan w:val="5"/>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Place of birth.</w:t>
            </w:r>
          </w:p>
        </w:tc>
      </w:tr>
      <w:tr w:rsidR="002A7442" w:rsidRPr="00CF1043" w:rsidTr="0004621E">
        <w:trPr>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gender</w:t>
            </w:r>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8</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0-1</w:t>
            </w:r>
          </w:p>
        </w:tc>
        <w:tc>
          <w:tcPr>
            <w:tcW w:w="3679" w:type="dxa"/>
            <w:gridSpan w:val="5"/>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A contact person’s gender.</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pStyle w:val="BPC3Tableitems"/>
              <w:rPr>
                <w:sz w:val="22"/>
                <w:szCs w:val="22"/>
              </w:rPr>
            </w:pPr>
            <w:r w:rsidRPr="00CF1043">
              <w:rPr>
                <w:sz w:val="22"/>
                <w:szCs w:val="22"/>
              </w:rPr>
              <w:t>error</w:t>
            </w:r>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complex</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C946D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C946D1">
            <w:pPr>
              <w:pStyle w:val="BPC3Tableitems"/>
              <w:rPr>
                <w:sz w:val="22"/>
                <w:szCs w:val="22"/>
              </w:rPr>
            </w:pPr>
            <w:r w:rsidRPr="00CF1043">
              <w:rPr>
                <w:sz w:val="22"/>
                <w:szCs w:val="22"/>
              </w:rPr>
              <w:t>Contains the details for an error that occurred on processing the parent element.</w:t>
            </w:r>
          </w:p>
        </w:tc>
      </w:tr>
      <w:tr w:rsidR="002A7442" w:rsidRPr="00CF1043" w:rsidTr="00F527EF">
        <w:trPr>
          <w:gridAfter w:val="2"/>
          <w:wAfter w:w="40" w:type="dxa"/>
          <w:trHeight w:val="93"/>
        </w:trPr>
        <w:tc>
          <w:tcPr>
            <w:tcW w:w="9359" w:type="dxa"/>
            <w:gridSpan w:val="9"/>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3477FD">
            <w:pPr>
              <w:pStyle w:val="BPC3Tableheadings"/>
              <w:rPr>
                <w:sz w:val="22"/>
                <w:szCs w:val="22"/>
              </w:rPr>
            </w:pPr>
            <w:proofErr w:type="spellStart"/>
            <w:r w:rsidRPr="00CF1043">
              <w:rPr>
                <w:sz w:val="22"/>
                <w:szCs w:val="22"/>
              </w:rPr>
              <w:t>person_name</w:t>
            </w:r>
            <w:proofErr w:type="spellEnd"/>
          </w:p>
        </w:tc>
      </w:tr>
      <w:tr w:rsidR="002A7442" w:rsidRPr="00CF1043" w:rsidTr="0004621E">
        <w:trPr>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surname</w:t>
            </w:r>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200</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1-1</w:t>
            </w:r>
          </w:p>
        </w:tc>
        <w:tc>
          <w:tcPr>
            <w:tcW w:w="3679" w:type="dxa"/>
            <w:gridSpan w:val="5"/>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A person’s surname.</w:t>
            </w:r>
          </w:p>
        </w:tc>
      </w:tr>
      <w:tr w:rsidR="002A7442" w:rsidRPr="00CF1043" w:rsidTr="0004621E">
        <w:trPr>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pStyle w:val="BPC3Tableitems"/>
              <w:rPr>
                <w:sz w:val="22"/>
                <w:szCs w:val="22"/>
              </w:rPr>
            </w:pPr>
            <w:proofErr w:type="spellStart"/>
            <w:r w:rsidRPr="00CF1043">
              <w:rPr>
                <w:sz w:val="22"/>
                <w:szCs w:val="22"/>
              </w:rPr>
              <w:t>first_name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200</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1-1</w:t>
            </w:r>
          </w:p>
        </w:tc>
        <w:tc>
          <w:tcPr>
            <w:tcW w:w="3679" w:type="dxa"/>
            <w:gridSpan w:val="5"/>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A person’s first name.</w:t>
            </w:r>
          </w:p>
        </w:tc>
      </w:tr>
      <w:tr w:rsidR="002A7442" w:rsidRPr="00CF1043" w:rsidTr="0004621E">
        <w:trPr>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pStyle w:val="BPC3Tableitems"/>
              <w:rPr>
                <w:sz w:val="22"/>
                <w:szCs w:val="22"/>
              </w:rPr>
            </w:pPr>
            <w:proofErr w:type="spellStart"/>
            <w:r w:rsidRPr="00CF1043">
              <w:rPr>
                <w:sz w:val="22"/>
                <w:szCs w:val="22"/>
              </w:rPr>
              <w:t>second_name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200</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0-1</w:t>
            </w:r>
          </w:p>
        </w:tc>
        <w:tc>
          <w:tcPr>
            <w:tcW w:w="3679" w:type="dxa"/>
            <w:gridSpan w:val="5"/>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A person’s second name.</w:t>
            </w:r>
          </w:p>
        </w:tc>
      </w:tr>
      <w:tr w:rsidR="002A7442" w:rsidRPr="00CF1043" w:rsidTr="00F527EF">
        <w:trPr>
          <w:gridAfter w:val="2"/>
          <w:wAfter w:w="40" w:type="dxa"/>
          <w:trHeight w:val="93"/>
        </w:trPr>
        <w:tc>
          <w:tcPr>
            <w:tcW w:w="9359" w:type="dxa"/>
            <w:gridSpan w:val="9"/>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3477FD">
            <w:pPr>
              <w:pStyle w:val="BPC3Tableheadings"/>
              <w:rPr>
                <w:sz w:val="22"/>
                <w:szCs w:val="22"/>
              </w:rPr>
            </w:pPr>
            <w:proofErr w:type="spellStart"/>
            <w:r w:rsidRPr="00CF1043">
              <w:rPr>
                <w:sz w:val="22"/>
                <w:szCs w:val="22"/>
              </w:rPr>
              <w:t>contact_data</w:t>
            </w:r>
            <w:proofErr w:type="spellEnd"/>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pStyle w:val="BPC3Tableitems"/>
              <w:rPr>
                <w:sz w:val="22"/>
                <w:szCs w:val="22"/>
              </w:rPr>
            </w:pPr>
            <w:proofErr w:type="spellStart"/>
            <w:r w:rsidRPr="00CF1043">
              <w:rPr>
                <w:sz w:val="22"/>
                <w:szCs w:val="22"/>
              </w:rPr>
              <w:t>commun_method</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8</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A communication method.</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pStyle w:val="BPC3Tableitems"/>
              <w:rPr>
                <w:sz w:val="22"/>
                <w:szCs w:val="22"/>
              </w:rPr>
            </w:pPr>
            <w:proofErr w:type="spellStart"/>
            <w:r w:rsidRPr="00CF1043">
              <w:rPr>
                <w:sz w:val="22"/>
                <w:szCs w:val="22"/>
              </w:rPr>
              <w:t>commun_address</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200</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A communication ID: phone number, email, Skype, etc.</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AC7D08">
            <w:pPr>
              <w:pStyle w:val="BPC3Tableitems"/>
              <w:rPr>
                <w:sz w:val="22"/>
                <w:szCs w:val="22"/>
              </w:rPr>
            </w:pPr>
            <w:proofErr w:type="spellStart"/>
            <w:r w:rsidRPr="00CF1043">
              <w:rPr>
                <w:sz w:val="22"/>
                <w:szCs w:val="22"/>
              </w:rPr>
              <w:t>start_date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04621E">
            <w:pPr>
              <w:pStyle w:val="BPC3Tableitems"/>
              <w:jc w:val="center"/>
              <w:rPr>
                <w:sz w:val="22"/>
                <w:szCs w:val="22"/>
              </w:rPr>
            </w:pPr>
            <w:r w:rsidRPr="00CF1043">
              <w:rPr>
                <w:sz w:val="22"/>
                <w:szCs w:val="22"/>
              </w:rPr>
              <w:t>date</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AC7D08">
            <w:pPr>
              <w:rPr>
                <w:rFonts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A1187C">
            <w:pPr>
              <w:pStyle w:val="BPC3Tableitems"/>
              <w:jc w:val="center"/>
              <w:rPr>
                <w:sz w:val="22"/>
                <w:szCs w:val="22"/>
              </w:rPr>
            </w:pPr>
            <w:r w:rsidRPr="00CF1043">
              <w:rPr>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AC7D08">
            <w:pPr>
              <w:pStyle w:val="BPC3Tableitems"/>
              <w:rPr>
                <w:sz w:val="22"/>
                <w:szCs w:val="22"/>
              </w:rPr>
            </w:pPr>
            <w:r w:rsidRPr="00CF1043">
              <w:rPr>
                <w:sz w:val="22"/>
                <w:szCs w:val="22"/>
              </w:rPr>
              <w:t>Start date</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AC7D08">
            <w:pPr>
              <w:pStyle w:val="BPC3Tableitems"/>
              <w:rPr>
                <w:sz w:val="22"/>
                <w:szCs w:val="22"/>
              </w:rPr>
            </w:pPr>
            <w:proofErr w:type="spellStart"/>
            <w:r w:rsidRPr="00CF1043">
              <w:rPr>
                <w:sz w:val="22"/>
                <w:szCs w:val="22"/>
              </w:rPr>
              <w:t>end_date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04621E">
            <w:pPr>
              <w:pStyle w:val="BPC3Tableitems"/>
              <w:jc w:val="center"/>
              <w:rPr>
                <w:sz w:val="22"/>
                <w:szCs w:val="22"/>
              </w:rPr>
            </w:pPr>
            <w:r w:rsidRPr="00CF1043">
              <w:rPr>
                <w:sz w:val="22"/>
                <w:szCs w:val="22"/>
              </w:rPr>
              <w:t>date</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AC7D08">
            <w:pPr>
              <w:rPr>
                <w:rFonts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A1187C">
            <w:pPr>
              <w:pStyle w:val="BPC3Tableitems"/>
              <w:jc w:val="center"/>
              <w:rPr>
                <w:sz w:val="22"/>
                <w:szCs w:val="22"/>
              </w:rPr>
            </w:pPr>
            <w:r w:rsidRPr="00CF1043">
              <w:rPr>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AC7D08">
            <w:pPr>
              <w:pStyle w:val="BPC3Tableitems"/>
              <w:rPr>
                <w:sz w:val="22"/>
                <w:szCs w:val="22"/>
              </w:rPr>
            </w:pPr>
            <w:r w:rsidRPr="00CF1043">
              <w:rPr>
                <w:sz w:val="22"/>
                <w:szCs w:val="22"/>
              </w:rPr>
              <w:t>End date</w:t>
            </w:r>
          </w:p>
        </w:tc>
      </w:tr>
      <w:tr w:rsidR="002A7442" w:rsidRPr="00CF1043" w:rsidTr="00F527EF">
        <w:trPr>
          <w:gridAfter w:val="2"/>
          <w:wAfter w:w="40" w:type="dxa"/>
          <w:trHeight w:val="93"/>
        </w:trPr>
        <w:tc>
          <w:tcPr>
            <w:tcW w:w="9359" w:type="dxa"/>
            <w:gridSpan w:val="9"/>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3477FD">
            <w:pPr>
              <w:pStyle w:val="BPC3Tableheadings"/>
              <w:rPr>
                <w:sz w:val="22"/>
                <w:szCs w:val="22"/>
              </w:rPr>
            </w:pPr>
            <w:r w:rsidRPr="00CF1043">
              <w:rPr>
                <w:sz w:val="22"/>
                <w:szCs w:val="22"/>
              </w:rPr>
              <w:t>address</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command</w:t>
            </w:r>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8</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An action to perform over an object.</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pStyle w:val="BPC3Tableitems"/>
              <w:rPr>
                <w:sz w:val="22"/>
                <w:szCs w:val="22"/>
              </w:rPr>
            </w:pPr>
            <w:proofErr w:type="spellStart"/>
            <w:r w:rsidRPr="00CF1043">
              <w:rPr>
                <w:sz w:val="22"/>
                <w:szCs w:val="22"/>
              </w:rPr>
              <w:t>address_type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8</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A purpose of an address: Home address, Business address, Statement delivery address. Values are taken from the dictionary.</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country</w:t>
            </w:r>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3</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A numeric ISO country code. Values are taken from the dictionary.</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pStyle w:val="BPC3Tableitems"/>
              <w:rPr>
                <w:sz w:val="22"/>
                <w:szCs w:val="22"/>
              </w:rPr>
            </w:pPr>
            <w:proofErr w:type="spellStart"/>
            <w:r w:rsidRPr="00CF1043">
              <w:rPr>
                <w:sz w:val="22"/>
                <w:szCs w:val="22"/>
              </w:rPr>
              <w:t>address_name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complex</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 xml:space="preserve">Address parameters that may be </w:t>
            </w:r>
            <w:r w:rsidRPr="00CF1043">
              <w:rPr>
                <w:sz w:val="22"/>
                <w:szCs w:val="22"/>
              </w:rPr>
              <w:lastRenderedPageBreak/>
              <w:t>presented in different languages at once. This tag must contain the LANGUAGE attribute to display them in the proper language.</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lastRenderedPageBreak/>
              <w:t>house</w:t>
            </w:r>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200</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House number.</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apartment</w:t>
            </w:r>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200</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Apartment number.</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pStyle w:val="BPC3Tableitems"/>
              <w:rPr>
                <w:sz w:val="22"/>
                <w:szCs w:val="22"/>
              </w:rPr>
            </w:pPr>
            <w:proofErr w:type="spellStart"/>
            <w:r w:rsidRPr="00CF1043">
              <w:rPr>
                <w:sz w:val="22"/>
                <w:szCs w:val="22"/>
              </w:rPr>
              <w:t>postal_code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10</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Postal code.</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pStyle w:val="BPC3Tableitems"/>
              <w:rPr>
                <w:sz w:val="22"/>
                <w:szCs w:val="22"/>
              </w:rPr>
            </w:pPr>
            <w:proofErr w:type="spellStart"/>
            <w:r w:rsidRPr="00CF1043">
              <w:rPr>
                <w:sz w:val="22"/>
                <w:szCs w:val="22"/>
              </w:rPr>
              <w:t>place_code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200</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Place code.</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pStyle w:val="BPC3Tableitems"/>
              <w:rPr>
                <w:sz w:val="22"/>
                <w:szCs w:val="22"/>
              </w:rPr>
            </w:pPr>
            <w:proofErr w:type="spellStart"/>
            <w:r w:rsidRPr="00CF1043">
              <w:rPr>
                <w:sz w:val="22"/>
                <w:szCs w:val="22"/>
              </w:rPr>
              <w:t>region_code</w:t>
            </w:r>
            <w:proofErr w:type="spellEnd"/>
            <w:r w:rsidRPr="00CF1043">
              <w:rPr>
                <w:sz w:val="22"/>
                <w:szCs w:val="22"/>
              </w:rPr>
              <w:t xml:space="preserve"> </w:t>
            </w:r>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11</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Region code</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latitude</w:t>
            </w:r>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long</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8</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Location coordinates – latitude (N).</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longitude</w:t>
            </w:r>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long</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8</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Location coordinates – longitude (W).</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error</w:t>
            </w:r>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complex</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Contains the details for an error that occurred on processing of the parent element.</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pStyle w:val="BPC3Tableitems"/>
              <w:rPr>
                <w:sz w:val="22"/>
                <w:szCs w:val="22"/>
              </w:rPr>
            </w:pPr>
            <w:proofErr w:type="spellStart"/>
            <w:r w:rsidRPr="00CF1043">
              <w:rPr>
                <w:sz w:val="22"/>
                <w:szCs w:val="22"/>
              </w:rPr>
              <w:t>address_id</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long</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8</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 xml:space="preserve">Address </w:t>
            </w:r>
            <w:proofErr w:type="spellStart"/>
            <w:r w:rsidRPr="00CF1043">
              <w:rPr>
                <w:sz w:val="22"/>
                <w:szCs w:val="22"/>
              </w:rPr>
              <w:t>identificator</w:t>
            </w:r>
            <w:proofErr w:type="spellEnd"/>
          </w:p>
        </w:tc>
      </w:tr>
      <w:tr w:rsidR="002A7442" w:rsidRPr="00CF1043" w:rsidTr="00F527EF">
        <w:trPr>
          <w:gridAfter w:val="2"/>
          <w:wAfter w:w="40" w:type="dxa"/>
          <w:trHeight w:val="93"/>
        </w:trPr>
        <w:tc>
          <w:tcPr>
            <w:tcW w:w="9359" w:type="dxa"/>
            <w:gridSpan w:val="9"/>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3477FD">
            <w:pPr>
              <w:pStyle w:val="BPC3Tableheadings"/>
              <w:rPr>
                <w:sz w:val="22"/>
                <w:szCs w:val="22"/>
              </w:rPr>
            </w:pPr>
            <w:proofErr w:type="spellStart"/>
            <w:r w:rsidRPr="00CF1043">
              <w:rPr>
                <w:sz w:val="22"/>
                <w:szCs w:val="22"/>
              </w:rPr>
              <w:t>address_name</w:t>
            </w:r>
            <w:proofErr w:type="spellEnd"/>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region</w:t>
            </w:r>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200</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Country region (region, state, republic).</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city</w:t>
            </w:r>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200</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City.</w:t>
            </w:r>
          </w:p>
        </w:tc>
      </w:tr>
      <w:tr w:rsidR="002A7442"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street</w:t>
            </w:r>
          </w:p>
        </w:tc>
        <w:tc>
          <w:tcPr>
            <w:tcW w:w="99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200</w:t>
            </w:r>
          </w:p>
        </w:tc>
        <w:tc>
          <w:tcPr>
            <w:tcW w:w="1418" w:type="dxa"/>
            <w:gridSpan w:val="2"/>
            <w:tcBorders>
              <w:top w:val="single" w:sz="4" w:space="0" w:color="000000"/>
              <w:left w:val="single" w:sz="4" w:space="0" w:color="000000"/>
              <w:bottom w:val="single" w:sz="4" w:space="0" w:color="000000"/>
            </w:tcBorders>
            <w:shd w:val="clear" w:color="auto" w:fill="auto"/>
          </w:tcPr>
          <w:p w:rsidR="002A7442" w:rsidRPr="00CF1043" w:rsidRDefault="002A7442" w:rsidP="003477FD">
            <w:pPr>
              <w:snapToGrid w:val="0"/>
              <w:jc w:val="center"/>
              <w:rPr>
                <w:rFonts w:ascii="Calibri" w:hAnsi="Calibri" w:cs="Calibri"/>
                <w:sz w:val="22"/>
                <w:szCs w:val="22"/>
              </w:rPr>
            </w:pPr>
            <w:r w:rsidRPr="00CF1043">
              <w:rPr>
                <w:rFonts w:ascii="Calibri" w:hAnsi="Calibri" w:cs="Calibri"/>
                <w:sz w:val="22"/>
                <w:szCs w:val="22"/>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2A7442" w:rsidRPr="00CF1043" w:rsidRDefault="002A7442" w:rsidP="003477FD">
            <w:pPr>
              <w:pStyle w:val="BPC3Tableitems"/>
              <w:rPr>
                <w:sz w:val="22"/>
                <w:szCs w:val="22"/>
              </w:rPr>
            </w:pPr>
            <w:r w:rsidRPr="00CF1043">
              <w:rPr>
                <w:sz w:val="22"/>
                <w:szCs w:val="22"/>
              </w:rPr>
              <w:t>Street.</w:t>
            </w:r>
          </w:p>
        </w:tc>
      </w:tr>
      <w:tr w:rsidR="00176C64" w:rsidRPr="00CF1043" w:rsidTr="00274415">
        <w:trPr>
          <w:gridAfter w:val="2"/>
          <w:wAfter w:w="40" w:type="dxa"/>
          <w:trHeight w:val="93"/>
        </w:trPr>
        <w:tc>
          <w:tcPr>
            <w:tcW w:w="9359" w:type="dxa"/>
            <w:gridSpan w:val="9"/>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274415">
            <w:pPr>
              <w:pStyle w:val="BPC3Tableheadings"/>
              <w:rPr>
                <w:sz w:val="22"/>
                <w:szCs w:val="22"/>
              </w:rPr>
            </w:pPr>
            <w:proofErr w:type="spellStart"/>
            <w:r>
              <w:rPr>
                <w:sz w:val="22"/>
                <w:szCs w:val="22"/>
              </w:rPr>
              <w:t>flexible_field</w:t>
            </w:r>
            <w:proofErr w:type="spellEnd"/>
          </w:p>
        </w:tc>
      </w:tr>
      <w:tr w:rsidR="00176C64" w:rsidRPr="00CF1043" w:rsidTr="00274415">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176C64" w:rsidRDefault="00176C64" w:rsidP="00274415">
            <w:pPr>
              <w:pStyle w:val="BPC3Tableitems"/>
              <w:rPr>
                <w:rFonts w:asciiTheme="minorHAnsi" w:hAnsiTheme="minorHAnsi"/>
                <w:sz w:val="22"/>
                <w:szCs w:val="22"/>
              </w:rPr>
            </w:pPr>
            <w:proofErr w:type="spellStart"/>
            <w:r w:rsidRPr="00176C64">
              <w:rPr>
                <w:rFonts w:asciiTheme="minorHAnsi" w:hAnsiTheme="minorHAnsi"/>
                <w:sz w:val="22"/>
                <w:szCs w:val="22"/>
              </w:rPr>
              <w:t>flexible_field_name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176C64" w:rsidRDefault="00176C64" w:rsidP="00274415">
            <w:pPr>
              <w:snapToGrid w:val="0"/>
              <w:rPr>
                <w:rFonts w:asciiTheme="minorHAnsi" w:hAnsiTheme="minorHAnsi" w:cs="Calibri"/>
                <w:sz w:val="22"/>
                <w:szCs w:val="22"/>
              </w:rPr>
            </w:pPr>
            <w:r w:rsidRPr="00176C64">
              <w:rPr>
                <w:rFonts w:asciiTheme="minorHAnsi" w:hAnsiTheme="minorHAns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176C64" w:rsidRPr="00176C64" w:rsidRDefault="00176C64" w:rsidP="00274415">
            <w:pPr>
              <w:snapToGrid w:val="0"/>
              <w:rPr>
                <w:rFonts w:asciiTheme="minorHAnsi" w:hAnsiTheme="minorHAnsi" w:cs="Calibri"/>
                <w:sz w:val="22"/>
                <w:szCs w:val="22"/>
              </w:rPr>
            </w:pPr>
            <w:r w:rsidRPr="00176C64">
              <w:rPr>
                <w:rFonts w:asciiTheme="minorHAnsi" w:hAnsiTheme="minorHAnsi" w:cs="Calibri"/>
                <w:sz w:val="22"/>
                <w:szCs w:val="22"/>
              </w:rPr>
              <w:t>200</w:t>
            </w:r>
          </w:p>
        </w:tc>
        <w:tc>
          <w:tcPr>
            <w:tcW w:w="1418" w:type="dxa"/>
            <w:gridSpan w:val="2"/>
            <w:tcBorders>
              <w:top w:val="single" w:sz="4" w:space="0" w:color="000000"/>
              <w:left w:val="single" w:sz="4" w:space="0" w:color="000000"/>
              <w:bottom w:val="single" w:sz="4" w:space="0" w:color="000000"/>
            </w:tcBorders>
            <w:shd w:val="clear" w:color="auto" w:fill="auto"/>
          </w:tcPr>
          <w:p w:rsidR="00176C64" w:rsidRPr="00176C64" w:rsidRDefault="00176C64" w:rsidP="00274415">
            <w:pPr>
              <w:snapToGrid w:val="0"/>
              <w:rPr>
                <w:rFonts w:asciiTheme="minorHAnsi" w:hAnsiTheme="minorHAnsi" w:cs="Calibri"/>
                <w:sz w:val="22"/>
                <w:szCs w:val="22"/>
              </w:rPr>
            </w:pPr>
            <w:r w:rsidRPr="00176C64">
              <w:rPr>
                <w:rFonts w:asciiTheme="minorHAnsi" w:hAnsiTheme="minorHAnsi" w:cs="Calibri"/>
                <w:sz w:val="22"/>
                <w:szCs w:val="22"/>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176C64" w:rsidRDefault="00176C64" w:rsidP="00274415">
            <w:pPr>
              <w:pStyle w:val="BPC3Tableitems"/>
              <w:rPr>
                <w:rFonts w:asciiTheme="minorHAnsi" w:hAnsiTheme="minorHAnsi"/>
                <w:sz w:val="22"/>
                <w:szCs w:val="22"/>
              </w:rPr>
            </w:pPr>
            <w:r w:rsidRPr="00176C64">
              <w:rPr>
                <w:rFonts w:asciiTheme="minorHAnsi" w:hAnsiTheme="minorHAnsi"/>
                <w:sz w:val="22"/>
                <w:szCs w:val="22"/>
              </w:rPr>
              <w:t>Unique flexible field name</w:t>
            </w:r>
          </w:p>
        </w:tc>
      </w:tr>
      <w:tr w:rsidR="00176C64" w:rsidRPr="00CF1043" w:rsidTr="00274415">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176C64" w:rsidRDefault="00176C64" w:rsidP="00274415">
            <w:pPr>
              <w:pStyle w:val="BPC3Tableitems"/>
              <w:rPr>
                <w:rFonts w:asciiTheme="minorHAnsi" w:hAnsiTheme="minorHAnsi"/>
                <w:sz w:val="22"/>
                <w:szCs w:val="22"/>
              </w:rPr>
            </w:pPr>
            <w:proofErr w:type="spellStart"/>
            <w:r w:rsidRPr="00176C64">
              <w:rPr>
                <w:rFonts w:asciiTheme="minorHAnsi" w:hAnsiTheme="minorHAnsi"/>
                <w:sz w:val="22"/>
                <w:szCs w:val="22"/>
              </w:rPr>
              <w:t>flexible_field_value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176C64" w:rsidRDefault="00176C64" w:rsidP="00274415">
            <w:pPr>
              <w:snapToGrid w:val="0"/>
              <w:rPr>
                <w:rFonts w:asciiTheme="minorHAnsi" w:hAnsiTheme="minorHAnsi" w:cs="Calibri"/>
                <w:sz w:val="22"/>
                <w:szCs w:val="22"/>
              </w:rPr>
            </w:pPr>
            <w:r w:rsidRPr="00176C64">
              <w:rPr>
                <w:rFonts w:asciiTheme="minorHAnsi" w:hAnsiTheme="minorHAns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176C64" w:rsidRPr="00176C64" w:rsidRDefault="00176C64" w:rsidP="00274415">
            <w:pPr>
              <w:snapToGrid w:val="0"/>
              <w:rPr>
                <w:rFonts w:asciiTheme="minorHAnsi" w:hAnsiTheme="minorHAnsi" w:cs="Calibri"/>
                <w:sz w:val="22"/>
                <w:szCs w:val="22"/>
              </w:rPr>
            </w:pPr>
            <w:r w:rsidRPr="00176C64">
              <w:rPr>
                <w:rFonts w:asciiTheme="minorHAnsi" w:hAnsiTheme="minorHAnsi" w:cs="Calibri"/>
                <w:sz w:val="22"/>
                <w:szCs w:val="22"/>
              </w:rPr>
              <w:t>200</w:t>
            </w:r>
          </w:p>
        </w:tc>
        <w:tc>
          <w:tcPr>
            <w:tcW w:w="1418" w:type="dxa"/>
            <w:gridSpan w:val="2"/>
            <w:tcBorders>
              <w:top w:val="single" w:sz="4" w:space="0" w:color="000000"/>
              <w:left w:val="single" w:sz="4" w:space="0" w:color="000000"/>
              <w:bottom w:val="single" w:sz="4" w:space="0" w:color="000000"/>
            </w:tcBorders>
            <w:shd w:val="clear" w:color="auto" w:fill="auto"/>
          </w:tcPr>
          <w:p w:rsidR="00176C64" w:rsidRPr="00176C64" w:rsidRDefault="00176C64" w:rsidP="00274415">
            <w:pPr>
              <w:snapToGrid w:val="0"/>
              <w:rPr>
                <w:rFonts w:asciiTheme="minorHAnsi" w:hAnsiTheme="minorHAnsi" w:cs="Calibri"/>
                <w:sz w:val="22"/>
                <w:szCs w:val="22"/>
              </w:rPr>
            </w:pPr>
            <w:r w:rsidRPr="00176C64">
              <w:rPr>
                <w:rFonts w:asciiTheme="minorHAnsi" w:hAnsiTheme="minorHAnsi" w:cs="Calibri"/>
                <w:sz w:val="22"/>
                <w:szCs w:val="22"/>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176C64" w:rsidRDefault="00176C64" w:rsidP="00274415">
            <w:pPr>
              <w:pStyle w:val="BPC3Tableitems"/>
              <w:rPr>
                <w:rFonts w:asciiTheme="minorHAnsi" w:hAnsiTheme="minorHAnsi"/>
                <w:sz w:val="22"/>
                <w:szCs w:val="22"/>
              </w:rPr>
            </w:pPr>
            <w:r w:rsidRPr="00176C64">
              <w:rPr>
                <w:rFonts w:asciiTheme="minorHAnsi" w:hAnsiTheme="minorHAnsi"/>
                <w:sz w:val="22"/>
                <w:szCs w:val="22"/>
              </w:rPr>
              <w:t>Flexible field value</w:t>
            </w:r>
          </w:p>
        </w:tc>
      </w:tr>
      <w:tr w:rsidR="00176C64" w:rsidRPr="00CF1043" w:rsidTr="00F527EF">
        <w:trPr>
          <w:gridAfter w:val="2"/>
          <w:wAfter w:w="40" w:type="dxa"/>
          <w:trHeight w:val="93"/>
        </w:trPr>
        <w:tc>
          <w:tcPr>
            <w:tcW w:w="9359" w:type="dxa"/>
            <w:gridSpan w:val="9"/>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F2674D">
            <w:pPr>
              <w:pStyle w:val="BPC3Tableheadings"/>
              <w:rPr>
                <w:sz w:val="22"/>
                <w:szCs w:val="22"/>
              </w:rPr>
            </w:pPr>
            <w:r>
              <w:rPr>
                <w:sz w:val="22"/>
                <w:szCs w:val="22"/>
              </w:rPr>
              <w:t>note</w:t>
            </w:r>
          </w:p>
        </w:tc>
      </w:tr>
      <w:tr w:rsidR="00176C64" w:rsidRPr="00CF1043" w:rsidTr="00274415">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176C64" w:rsidRDefault="00176C64" w:rsidP="00274415">
            <w:pPr>
              <w:pStyle w:val="BPC3Tableitems"/>
              <w:rPr>
                <w:rFonts w:asciiTheme="minorHAnsi" w:hAnsiTheme="minorHAnsi"/>
                <w:sz w:val="22"/>
                <w:szCs w:val="22"/>
              </w:rPr>
            </w:pPr>
            <w:proofErr w:type="spellStart"/>
            <w:r w:rsidRPr="00176C64">
              <w:rPr>
                <w:rFonts w:asciiTheme="minorHAnsi" w:hAnsiTheme="minorHAnsi"/>
                <w:sz w:val="22"/>
                <w:szCs w:val="22"/>
              </w:rPr>
              <w:t>note_type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176C64" w:rsidRDefault="00176C64" w:rsidP="00274415">
            <w:pPr>
              <w:snapToGrid w:val="0"/>
              <w:rPr>
                <w:rFonts w:asciiTheme="minorHAnsi" w:hAnsiTheme="minorHAnsi" w:cs="Calibri"/>
                <w:sz w:val="22"/>
                <w:szCs w:val="22"/>
              </w:rPr>
            </w:pPr>
            <w:r w:rsidRPr="00176C64">
              <w:rPr>
                <w:rFonts w:asciiTheme="minorHAnsi" w:hAnsiTheme="minorHAns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176C64" w:rsidRPr="00176C64" w:rsidRDefault="00176C64" w:rsidP="00274415">
            <w:pPr>
              <w:snapToGrid w:val="0"/>
              <w:rPr>
                <w:rFonts w:asciiTheme="minorHAnsi" w:hAnsiTheme="minorHAnsi" w:cs="Calibri"/>
                <w:sz w:val="22"/>
                <w:szCs w:val="22"/>
              </w:rPr>
            </w:pPr>
            <w:r w:rsidRPr="00176C64">
              <w:rPr>
                <w:rFonts w:asciiTheme="minorHAnsi" w:hAnsiTheme="minorHAnsi" w:cs="Calibri"/>
                <w:sz w:val="22"/>
                <w:szCs w:val="22"/>
              </w:rPr>
              <w:t>8</w:t>
            </w:r>
          </w:p>
        </w:tc>
        <w:tc>
          <w:tcPr>
            <w:tcW w:w="1418" w:type="dxa"/>
            <w:gridSpan w:val="2"/>
            <w:tcBorders>
              <w:top w:val="single" w:sz="4" w:space="0" w:color="000000"/>
              <w:left w:val="single" w:sz="4" w:space="0" w:color="000000"/>
              <w:bottom w:val="single" w:sz="4" w:space="0" w:color="000000"/>
            </w:tcBorders>
            <w:shd w:val="clear" w:color="auto" w:fill="auto"/>
          </w:tcPr>
          <w:p w:rsidR="00176C64" w:rsidRPr="00176C64" w:rsidRDefault="00176C64" w:rsidP="00274415">
            <w:pPr>
              <w:snapToGrid w:val="0"/>
              <w:rPr>
                <w:rFonts w:asciiTheme="minorHAnsi" w:hAnsiTheme="minorHAnsi" w:cs="Calibri"/>
                <w:sz w:val="22"/>
                <w:szCs w:val="22"/>
              </w:rPr>
            </w:pPr>
            <w:r w:rsidRPr="00176C64">
              <w:rPr>
                <w:rFonts w:asciiTheme="minorHAnsi" w:hAnsiTheme="minorHAnsi" w:cs="Calibri"/>
                <w:sz w:val="22"/>
                <w:szCs w:val="22"/>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176C64" w:rsidRDefault="00176C64" w:rsidP="00274415">
            <w:pPr>
              <w:pStyle w:val="BPC3Tableitems"/>
              <w:rPr>
                <w:rFonts w:asciiTheme="minorHAnsi" w:hAnsiTheme="minorHAnsi"/>
                <w:sz w:val="22"/>
                <w:szCs w:val="22"/>
              </w:rPr>
            </w:pPr>
            <w:r w:rsidRPr="00176C64">
              <w:rPr>
                <w:rFonts w:asciiTheme="minorHAnsi" w:hAnsiTheme="minorHAnsi"/>
                <w:sz w:val="22"/>
                <w:szCs w:val="22"/>
              </w:rPr>
              <w:t>Note type:</w:t>
            </w:r>
          </w:p>
          <w:p w:rsidR="00176C64" w:rsidRPr="00176C64" w:rsidRDefault="00176C64" w:rsidP="00274415">
            <w:pPr>
              <w:pStyle w:val="BPC3Tableitems"/>
              <w:rPr>
                <w:rFonts w:asciiTheme="minorHAnsi" w:hAnsiTheme="minorHAnsi"/>
                <w:sz w:val="22"/>
                <w:szCs w:val="22"/>
              </w:rPr>
            </w:pPr>
            <w:r w:rsidRPr="00176C64">
              <w:rPr>
                <w:rFonts w:asciiTheme="minorHAnsi" w:hAnsiTheme="minorHAnsi"/>
                <w:sz w:val="22"/>
                <w:szCs w:val="22"/>
              </w:rPr>
              <w:t>NTTPUSER – user comment;</w:t>
            </w:r>
          </w:p>
          <w:p w:rsidR="00176C64" w:rsidRPr="00176C64" w:rsidRDefault="00176C64" w:rsidP="00274415">
            <w:pPr>
              <w:pStyle w:val="BPC3Tableitems"/>
              <w:rPr>
                <w:rFonts w:asciiTheme="minorHAnsi" w:hAnsiTheme="minorHAnsi"/>
                <w:sz w:val="22"/>
                <w:szCs w:val="22"/>
              </w:rPr>
            </w:pPr>
            <w:r w:rsidRPr="00176C64">
              <w:rPr>
                <w:rFonts w:asciiTheme="minorHAnsi" w:hAnsiTheme="minorHAnsi"/>
                <w:sz w:val="22"/>
                <w:szCs w:val="22"/>
              </w:rPr>
              <w:t>NTTPRSTR - Notes for registry of opened and closed accounts;</w:t>
            </w:r>
          </w:p>
          <w:p w:rsidR="00176C64" w:rsidRPr="00176C64" w:rsidRDefault="00176C64" w:rsidP="00274415">
            <w:pPr>
              <w:pStyle w:val="BPC3Tableitems"/>
              <w:rPr>
                <w:rFonts w:asciiTheme="minorHAnsi" w:hAnsiTheme="minorHAnsi"/>
                <w:sz w:val="22"/>
                <w:szCs w:val="22"/>
              </w:rPr>
            </w:pPr>
            <w:r w:rsidRPr="00176C64">
              <w:rPr>
                <w:rFonts w:asciiTheme="minorHAnsi" w:hAnsiTheme="minorHAnsi"/>
                <w:sz w:val="22"/>
                <w:szCs w:val="22"/>
              </w:rPr>
              <w:t>NTTPDLVR – Delivery notes;</w:t>
            </w:r>
          </w:p>
          <w:p w:rsidR="00176C64" w:rsidRPr="00176C64" w:rsidRDefault="00176C64" w:rsidP="00274415">
            <w:pPr>
              <w:pStyle w:val="BPC3Tableitems"/>
              <w:rPr>
                <w:rFonts w:asciiTheme="minorHAnsi" w:hAnsiTheme="minorHAnsi"/>
                <w:sz w:val="22"/>
                <w:szCs w:val="22"/>
              </w:rPr>
            </w:pPr>
            <w:r w:rsidRPr="00176C64">
              <w:rPr>
                <w:rFonts w:asciiTheme="minorHAnsi" w:hAnsiTheme="minorHAnsi"/>
                <w:sz w:val="22"/>
                <w:szCs w:val="22"/>
              </w:rPr>
              <w:t>NTTP5001 – Travel Notification.</w:t>
            </w:r>
          </w:p>
        </w:tc>
      </w:tr>
      <w:tr w:rsidR="00176C64" w:rsidRPr="00CF1043" w:rsidTr="00274415">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176C64" w:rsidRDefault="00176C64" w:rsidP="00C17752">
            <w:pPr>
              <w:rPr>
                <w:rFonts w:asciiTheme="minorHAnsi" w:hAnsiTheme="minorHAnsi"/>
                <w:sz w:val="22"/>
                <w:szCs w:val="22"/>
              </w:rPr>
            </w:pPr>
            <w:proofErr w:type="spellStart"/>
            <w:r w:rsidRPr="00176C64">
              <w:rPr>
                <w:rFonts w:asciiTheme="minorHAnsi" w:hAnsiTheme="minorHAnsi"/>
                <w:sz w:val="22"/>
                <w:szCs w:val="22"/>
              </w:rPr>
              <w:lastRenderedPageBreak/>
              <w:t>note_content</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176C64" w:rsidRDefault="00176C64" w:rsidP="00C17752">
            <w:pPr>
              <w:rPr>
                <w:rFonts w:asciiTheme="minorHAnsi" w:hAnsiTheme="minorHAnsi"/>
                <w:sz w:val="22"/>
                <w:szCs w:val="22"/>
              </w:rPr>
            </w:pPr>
            <w:r w:rsidRPr="00176C64">
              <w:rPr>
                <w:rFonts w:asciiTheme="minorHAnsi" w:hAnsiTheme="minorHAnsi"/>
                <w:sz w:val="22"/>
                <w:szCs w:val="22"/>
              </w:rPr>
              <w:t>complex</w:t>
            </w:r>
          </w:p>
        </w:tc>
        <w:tc>
          <w:tcPr>
            <w:tcW w:w="896" w:type="dxa"/>
            <w:tcBorders>
              <w:top w:val="single" w:sz="4" w:space="0" w:color="000000"/>
              <w:left w:val="single" w:sz="4" w:space="0" w:color="000000"/>
              <w:bottom w:val="single" w:sz="4" w:space="0" w:color="000000"/>
            </w:tcBorders>
            <w:shd w:val="clear" w:color="auto" w:fill="auto"/>
          </w:tcPr>
          <w:p w:rsidR="00176C64" w:rsidRPr="00176C64" w:rsidRDefault="00176C64" w:rsidP="00C17752">
            <w:pPr>
              <w:rPr>
                <w:rFonts w:asciiTheme="minorHAnsi" w:hAnsiTheme="minorHAns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176C64" w:rsidRPr="00176C64" w:rsidRDefault="00176C64" w:rsidP="00C17752">
            <w:pPr>
              <w:rPr>
                <w:rFonts w:asciiTheme="minorHAnsi" w:hAnsiTheme="minorHAnsi"/>
                <w:sz w:val="22"/>
                <w:szCs w:val="22"/>
              </w:rPr>
            </w:pPr>
            <w:r w:rsidRPr="00176C64">
              <w:rPr>
                <w:rFonts w:asciiTheme="minorHAnsi" w:hAnsiTheme="minorHAnsi"/>
                <w:sz w:val="22"/>
                <w:szCs w:val="22"/>
              </w:rPr>
              <w:t>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176C64" w:rsidRDefault="00176C64" w:rsidP="00C17752">
            <w:pPr>
              <w:rPr>
                <w:rFonts w:asciiTheme="minorHAnsi" w:hAnsiTheme="minorHAnsi"/>
                <w:sz w:val="22"/>
                <w:szCs w:val="22"/>
              </w:rPr>
            </w:pPr>
            <w:r w:rsidRPr="00176C64">
              <w:rPr>
                <w:rFonts w:asciiTheme="minorHAnsi" w:hAnsiTheme="minorHAnsi"/>
                <w:sz w:val="22"/>
                <w:szCs w:val="22"/>
              </w:rPr>
              <w:t>Content of the note. Have attribute language.</w:t>
            </w:r>
          </w:p>
        </w:tc>
      </w:tr>
      <w:tr w:rsidR="00176C64" w:rsidRPr="00CF1043" w:rsidTr="00F527EF">
        <w:trPr>
          <w:gridAfter w:val="2"/>
          <w:wAfter w:w="40" w:type="dxa"/>
          <w:trHeight w:val="93"/>
        </w:trPr>
        <w:tc>
          <w:tcPr>
            <w:tcW w:w="9359" w:type="dxa"/>
            <w:gridSpan w:val="9"/>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F2674D">
            <w:pPr>
              <w:pStyle w:val="BPC3Tableheadings"/>
              <w:rPr>
                <w:sz w:val="22"/>
                <w:szCs w:val="22"/>
              </w:rPr>
            </w:pPr>
            <w:proofErr w:type="spellStart"/>
            <w:r>
              <w:rPr>
                <w:sz w:val="22"/>
                <w:szCs w:val="22"/>
              </w:rPr>
              <w:t>note_content</w:t>
            </w:r>
            <w:proofErr w:type="spellEnd"/>
          </w:p>
        </w:tc>
      </w:tr>
      <w:tr w:rsidR="00176C64" w:rsidRPr="00CF1043" w:rsidTr="00274415">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176C64" w:rsidRDefault="00176C64" w:rsidP="00AC33D1">
            <w:pPr>
              <w:rPr>
                <w:rFonts w:asciiTheme="minorHAnsi" w:hAnsiTheme="minorHAnsi"/>
                <w:sz w:val="22"/>
                <w:szCs w:val="22"/>
              </w:rPr>
            </w:pPr>
            <w:proofErr w:type="spellStart"/>
            <w:r w:rsidRPr="00176C64">
              <w:rPr>
                <w:rFonts w:asciiTheme="minorHAnsi" w:hAnsiTheme="minorHAnsi"/>
                <w:sz w:val="22"/>
                <w:szCs w:val="22"/>
              </w:rPr>
              <w:t>note_header</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176C64" w:rsidRDefault="00176C64" w:rsidP="00AC33D1">
            <w:pPr>
              <w:rPr>
                <w:rFonts w:asciiTheme="minorHAnsi" w:hAnsiTheme="minorHAnsi"/>
                <w:sz w:val="22"/>
                <w:szCs w:val="22"/>
              </w:rPr>
            </w:pPr>
            <w:r w:rsidRPr="00176C64">
              <w:rPr>
                <w:rFonts w:asciiTheme="minorHAnsi" w:hAnsiTheme="minorHAns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176C64" w:rsidRPr="00176C64" w:rsidRDefault="00176C64" w:rsidP="00AC33D1">
            <w:pPr>
              <w:rPr>
                <w:rFonts w:asciiTheme="minorHAnsi" w:hAnsiTheme="minorHAnsi"/>
                <w:sz w:val="22"/>
                <w:szCs w:val="22"/>
              </w:rPr>
            </w:pPr>
            <w:r w:rsidRPr="00176C64">
              <w:rPr>
                <w:rFonts w:asciiTheme="minorHAnsi" w:hAnsiTheme="minorHAnsi"/>
                <w:sz w:val="22"/>
                <w:szCs w:val="22"/>
              </w:rPr>
              <w:t>4000</w:t>
            </w:r>
          </w:p>
        </w:tc>
        <w:tc>
          <w:tcPr>
            <w:tcW w:w="1418" w:type="dxa"/>
            <w:gridSpan w:val="2"/>
            <w:tcBorders>
              <w:top w:val="single" w:sz="4" w:space="0" w:color="000000"/>
              <w:left w:val="single" w:sz="4" w:space="0" w:color="000000"/>
              <w:bottom w:val="single" w:sz="4" w:space="0" w:color="000000"/>
            </w:tcBorders>
            <w:shd w:val="clear" w:color="auto" w:fill="auto"/>
          </w:tcPr>
          <w:p w:rsidR="00176C64" w:rsidRPr="00176C64" w:rsidRDefault="00176C64" w:rsidP="00AC33D1">
            <w:pPr>
              <w:rPr>
                <w:rFonts w:asciiTheme="minorHAnsi" w:hAnsiTheme="minorHAnsi"/>
                <w:sz w:val="22"/>
                <w:szCs w:val="22"/>
              </w:rPr>
            </w:pPr>
            <w:r w:rsidRPr="00176C64">
              <w:rPr>
                <w:rFonts w:asciiTheme="minorHAnsi" w:hAnsiTheme="minorHAns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176C64" w:rsidRDefault="00176C64" w:rsidP="00AC33D1">
            <w:pPr>
              <w:rPr>
                <w:rFonts w:asciiTheme="minorHAnsi" w:hAnsiTheme="minorHAnsi"/>
                <w:sz w:val="22"/>
                <w:szCs w:val="22"/>
              </w:rPr>
            </w:pPr>
            <w:r w:rsidRPr="00176C64">
              <w:rPr>
                <w:rFonts w:asciiTheme="minorHAnsi" w:hAnsiTheme="minorHAnsi"/>
                <w:sz w:val="22"/>
                <w:szCs w:val="22"/>
              </w:rPr>
              <w:t>Header of the note</w:t>
            </w:r>
          </w:p>
        </w:tc>
      </w:tr>
      <w:tr w:rsidR="00176C64" w:rsidRPr="00CF1043" w:rsidTr="00274415">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176C64" w:rsidRDefault="00176C64" w:rsidP="00AC33D1">
            <w:pPr>
              <w:rPr>
                <w:rFonts w:asciiTheme="minorHAnsi" w:hAnsiTheme="minorHAnsi"/>
                <w:sz w:val="22"/>
                <w:szCs w:val="22"/>
              </w:rPr>
            </w:pPr>
            <w:proofErr w:type="spellStart"/>
            <w:r w:rsidRPr="00176C64">
              <w:rPr>
                <w:rFonts w:asciiTheme="minorHAnsi" w:hAnsiTheme="minorHAnsi"/>
                <w:sz w:val="22"/>
                <w:szCs w:val="22"/>
              </w:rPr>
              <w:t>note_text</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176C64" w:rsidRDefault="00176C64" w:rsidP="00AC33D1">
            <w:pPr>
              <w:rPr>
                <w:rFonts w:asciiTheme="minorHAnsi" w:hAnsiTheme="minorHAnsi"/>
                <w:sz w:val="22"/>
                <w:szCs w:val="22"/>
              </w:rPr>
            </w:pPr>
            <w:r w:rsidRPr="00176C64">
              <w:rPr>
                <w:rFonts w:asciiTheme="minorHAnsi" w:hAnsiTheme="minorHAns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176C64" w:rsidRPr="00176C64" w:rsidRDefault="00176C64" w:rsidP="00AC33D1">
            <w:pPr>
              <w:rPr>
                <w:rFonts w:asciiTheme="minorHAnsi" w:hAnsiTheme="minorHAnsi"/>
                <w:sz w:val="22"/>
                <w:szCs w:val="22"/>
              </w:rPr>
            </w:pPr>
            <w:r w:rsidRPr="00176C64">
              <w:rPr>
                <w:rFonts w:asciiTheme="minorHAnsi" w:hAnsiTheme="minorHAnsi"/>
                <w:sz w:val="22"/>
                <w:szCs w:val="22"/>
              </w:rPr>
              <w:t>4000</w:t>
            </w:r>
          </w:p>
        </w:tc>
        <w:tc>
          <w:tcPr>
            <w:tcW w:w="1418" w:type="dxa"/>
            <w:gridSpan w:val="2"/>
            <w:tcBorders>
              <w:top w:val="single" w:sz="4" w:space="0" w:color="000000"/>
              <w:left w:val="single" w:sz="4" w:space="0" w:color="000000"/>
              <w:bottom w:val="single" w:sz="4" w:space="0" w:color="000000"/>
            </w:tcBorders>
            <w:shd w:val="clear" w:color="auto" w:fill="auto"/>
          </w:tcPr>
          <w:p w:rsidR="00176C64" w:rsidRPr="00176C64" w:rsidRDefault="00176C64" w:rsidP="00AC33D1">
            <w:pPr>
              <w:rPr>
                <w:rFonts w:asciiTheme="minorHAnsi" w:hAnsiTheme="minorHAnsi"/>
                <w:sz w:val="22"/>
                <w:szCs w:val="22"/>
              </w:rPr>
            </w:pPr>
            <w:r w:rsidRPr="00176C64">
              <w:rPr>
                <w:rFonts w:asciiTheme="minorHAnsi" w:hAnsiTheme="minorHAns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176C64" w:rsidRDefault="00176C64" w:rsidP="00AC33D1">
            <w:pPr>
              <w:rPr>
                <w:rFonts w:asciiTheme="minorHAnsi" w:hAnsiTheme="minorHAnsi"/>
                <w:sz w:val="22"/>
                <w:szCs w:val="22"/>
              </w:rPr>
            </w:pPr>
            <w:r w:rsidRPr="00176C64">
              <w:rPr>
                <w:rFonts w:asciiTheme="minorHAnsi" w:hAnsiTheme="minorHAnsi"/>
                <w:sz w:val="22"/>
                <w:szCs w:val="22"/>
              </w:rPr>
              <w:t>Text of the note</w:t>
            </w:r>
          </w:p>
        </w:tc>
      </w:tr>
      <w:tr w:rsidR="00176C64" w:rsidRPr="00CF1043" w:rsidTr="00274415">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176C64" w:rsidRDefault="00176C64" w:rsidP="00AC33D1">
            <w:pPr>
              <w:rPr>
                <w:rFonts w:asciiTheme="minorHAnsi" w:hAnsiTheme="minorHAnsi"/>
                <w:sz w:val="22"/>
                <w:szCs w:val="22"/>
              </w:rPr>
            </w:pPr>
            <w:proofErr w:type="spellStart"/>
            <w:r w:rsidRPr="00176C64">
              <w:rPr>
                <w:rFonts w:asciiTheme="minorHAnsi" w:hAnsiTheme="minorHAnsi"/>
                <w:sz w:val="22"/>
                <w:szCs w:val="22"/>
              </w:rPr>
              <w:t>start_date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176C64" w:rsidRDefault="00176C64" w:rsidP="00AC33D1">
            <w:pPr>
              <w:rPr>
                <w:rFonts w:asciiTheme="minorHAnsi" w:hAnsiTheme="minorHAnsi"/>
                <w:sz w:val="22"/>
                <w:szCs w:val="22"/>
              </w:rPr>
            </w:pPr>
            <w:r w:rsidRPr="00176C64">
              <w:rPr>
                <w:rFonts w:asciiTheme="minorHAnsi" w:hAnsiTheme="minorHAnsi"/>
                <w:sz w:val="22"/>
                <w:szCs w:val="22"/>
              </w:rPr>
              <w:t>date</w:t>
            </w:r>
          </w:p>
        </w:tc>
        <w:tc>
          <w:tcPr>
            <w:tcW w:w="896" w:type="dxa"/>
            <w:tcBorders>
              <w:top w:val="single" w:sz="4" w:space="0" w:color="000000"/>
              <w:left w:val="single" w:sz="4" w:space="0" w:color="000000"/>
              <w:bottom w:val="single" w:sz="4" w:space="0" w:color="000000"/>
            </w:tcBorders>
            <w:shd w:val="clear" w:color="auto" w:fill="auto"/>
          </w:tcPr>
          <w:p w:rsidR="00176C64" w:rsidRPr="00176C64" w:rsidRDefault="00176C64" w:rsidP="00AC33D1">
            <w:pPr>
              <w:rPr>
                <w:rFonts w:asciiTheme="minorHAnsi" w:hAnsiTheme="minorHAns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176C64" w:rsidRPr="00176C64" w:rsidRDefault="00176C64" w:rsidP="00AC33D1">
            <w:pPr>
              <w:rPr>
                <w:rFonts w:asciiTheme="minorHAnsi" w:hAnsiTheme="minorHAnsi"/>
                <w:sz w:val="22"/>
                <w:szCs w:val="22"/>
              </w:rPr>
            </w:pPr>
            <w:r w:rsidRPr="00176C64">
              <w:rPr>
                <w:rFonts w:asciiTheme="minorHAnsi" w:hAnsiTheme="minorHAns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176C64" w:rsidRDefault="00176C64" w:rsidP="00AC33D1">
            <w:pPr>
              <w:rPr>
                <w:rFonts w:asciiTheme="minorHAnsi" w:hAnsiTheme="minorHAnsi"/>
                <w:sz w:val="22"/>
                <w:szCs w:val="22"/>
              </w:rPr>
            </w:pPr>
            <w:r w:rsidRPr="00176C64">
              <w:rPr>
                <w:rFonts w:asciiTheme="minorHAnsi" w:hAnsiTheme="minorHAnsi"/>
                <w:sz w:val="22"/>
                <w:szCs w:val="22"/>
              </w:rPr>
              <w:t>Start date</w:t>
            </w:r>
          </w:p>
        </w:tc>
      </w:tr>
      <w:tr w:rsidR="00176C64" w:rsidRPr="00CF1043" w:rsidTr="00274415">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176C64" w:rsidRDefault="00176C64" w:rsidP="00AC33D1">
            <w:pPr>
              <w:rPr>
                <w:rFonts w:asciiTheme="minorHAnsi" w:hAnsiTheme="minorHAnsi"/>
                <w:sz w:val="22"/>
                <w:szCs w:val="22"/>
              </w:rPr>
            </w:pPr>
            <w:proofErr w:type="spellStart"/>
            <w:r w:rsidRPr="00176C64">
              <w:rPr>
                <w:rFonts w:asciiTheme="minorHAnsi" w:hAnsiTheme="minorHAnsi"/>
                <w:sz w:val="22"/>
                <w:szCs w:val="22"/>
              </w:rPr>
              <w:t>end_date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176C64" w:rsidRDefault="00176C64" w:rsidP="00AC33D1">
            <w:pPr>
              <w:rPr>
                <w:rFonts w:asciiTheme="minorHAnsi" w:hAnsiTheme="minorHAnsi"/>
                <w:sz w:val="22"/>
                <w:szCs w:val="22"/>
              </w:rPr>
            </w:pPr>
            <w:r w:rsidRPr="00176C64">
              <w:rPr>
                <w:rFonts w:asciiTheme="minorHAnsi" w:hAnsiTheme="minorHAnsi"/>
                <w:sz w:val="22"/>
                <w:szCs w:val="22"/>
              </w:rPr>
              <w:t>date</w:t>
            </w:r>
          </w:p>
        </w:tc>
        <w:tc>
          <w:tcPr>
            <w:tcW w:w="896" w:type="dxa"/>
            <w:tcBorders>
              <w:top w:val="single" w:sz="4" w:space="0" w:color="000000"/>
              <w:left w:val="single" w:sz="4" w:space="0" w:color="000000"/>
              <w:bottom w:val="single" w:sz="4" w:space="0" w:color="000000"/>
            </w:tcBorders>
            <w:shd w:val="clear" w:color="auto" w:fill="auto"/>
          </w:tcPr>
          <w:p w:rsidR="00176C64" w:rsidRPr="00176C64" w:rsidRDefault="00176C64" w:rsidP="00AC33D1">
            <w:pPr>
              <w:rPr>
                <w:rFonts w:asciiTheme="minorHAnsi" w:hAnsiTheme="minorHAns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176C64" w:rsidRPr="00176C64" w:rsidRDefault="00176C64" w:rsidP="00AC33D1">
            <w:pPr>
              <w:rPr>
                <w:rFonts w:asciiTheme="minorHAnsi" w:hAnsiTheme="minorHAnsi"/>
                <w:sz w:val="22"/>
                <w:szCs w:val="22"/>
              </w:rPr>
            </w:pPr>
            <w:r w:rsidRPr="00176C64">
              <w:rPr>
                <w:rFonts w:asciiTheme="minorHAnsi" w:hAnsiTheme="minorHAns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176C64" w:rsidRDefault="00176C64" w:rsidP="00AC33D1">
            <w:pPr>
              <w:rPr>
                <w:rFonts w:asciiTheme="minorHAnsi" w:hAnsiTheme="minorHAnsi"/>
                <w:sz w:val="22"/>
                <w:szCs w:val="22"/>
              </w:rPr>
            </w:pPr>
            <w:r w:rsidRPr="00176C64">
              <w:rPr>
                <w:rFonts w:asciiTheme="minorHAnsi" w:hAnsiTheme="minorHAnsi"/>
                <w:sz w:val="22"/>
                <w:szCs w:val="22"/>
              </w:rPr>
              <w:t>End date</w:t>
            </w:r>
          </w:p>
        </w:tc>
      </w:tr>
      <w:tr w:rsidR="00176C64" w:rsidRPr="00CF1043" w:rsidTr="00F527EF">
        <w:trPr>
          <w:gridAfter w:val="2"/>
          <w:wAfter w:w="40" w:type="dxa"/>
          <w:trHeight w:val="93"/>
        </w:trPr>
        <w:tc>
          <w:tcPr>
            <w:tcW w:w="9359" w:type="dxa"/>
            <w:gridSpan w:val="9"/>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F2674D">
            <w:pPr>
              <w:pStyle w:val="BPC3Tableheadings"/>
              <w:rPr>
                <w:sz w:val="22"/>
                <w:szCs w:val="22"/>
              </w:rPr>
            </w:pPr>
            <w:r w:rsidRPr="00CF1043">
              <w:rPr>
                <w:sz w:val="22"/>
                <w:szCs w:val="22"/>
              </w:rPr>
              <w:t>service</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F2674D">
            <w:pPr>
              <w:pStyle w:val="BPC3Tableitems"/>
              <w:rPr>
                <w:sz w:val="22"/>
                <w:szCs w:val="22"/>
              </w:rPr>
            </w:pPr>
            <w:proofErr w:type="spellStart"/>
            <w:r w:rsidRPr="00CF1043">
              <w:rPr>
                <w:rFonts w:cs="MS Shell Dlg 2"/>
                <w:color w:val="000000"/>
                <w:sz w:val="22"/>
                <w:szCs w:val="22"/>
                <w:highlight w:val="white"/>
              </w:rPr>
              <w:t>service_number</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F2674D">
            <w:pPr>
              <w:pStyle w:val="BPC3Tableitems"/>
              <w:rPr>
                <w:sz w:val="22"/>
                <w:szCs w:val="22"/>
              </w:rPr>
            </w:pPr>
            <w:r w:rsidRPr="00CF1043">
              <w:rPr>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F2674D">
            <w:pPr>
              <w:pStyle w:val="BPC3Tableitems"/>
              <w:rPr>
                <w:sz w:val="22"/>
                <w:szCs w:val="22"/>
              </w:rPr>
            </w:pPr>
            <w:r w:rsidRPr="00CF1043">
              <w:rPr>
                <w:sz w:val="22"/>
                <w:szCs w:val="22"/>
              </w:rPr>
              <w:t>200</w:t>
            </w: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F2674D">
            <w:pPr>
              <w:pStyle w:val="BPC3Tableitems"/>
              <w:rPr>
                <w:sz w:val="22"/>
                <w:szCs w:val="22"/>
              </w:rPr>
            </w:pPr>
            <w:r w:rsidRPr="00CF1043">
              <w:rPr>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F2674D">
            <w:pPr>
              <w:pStyle w:val="BPC3Tableitems"/>
              <w:rPr>
                <w:sz w:val="22"/>
                <w:szCs w:val="22"/>
              </w:rPr>
            </w:pPr>
            <w:r w:rsidRPr="00CF1043">
              <w:rPr>
                <w:sz w:val="22"/>
                <w:szCs w:val="22"/>
              </w:rPr>
              <w:t>Service number</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A93F4F">
            <w:pPr>
              <w:pStyle w:val="BPC3Tableitems"/>
              <w:rPr>
                <w:sz w:val="22"/>
                <w:szCs w:val="22"/>
              </w:rPr>
            </w:pPr>
            <w:proofErr w:type="spellStart"/>
            <w:r w:rsidRPr="00CF1043">
              <w:rPr>
                <w:rFonts w:cs="MS Shell Dlg 2"/>
                <w:color w:val="000000"/>
                <w:sz w:val="22"/>
                <w:szCs w:val="22"/>
                <w:highlight w:val="white"/>
              </w:rPr>
              <w:t>service_</w:t>
            </w:r>
            <w:r w:rsidRPr="00CF1043">
              <w:rPr>
                <w:rFonts w:cs="MS Shell Dlg 2"/>
                <w:color w:val="000000"/>
                <w:sz w:val="22"/>
                <w:szCs w:val="22"/>
              </w:rPr>
              <w:t>object</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F2674D">
            <w:pPr>
              <w:pStyle w:val="BPC3Tableitems"/>
              <w:rPr>
                <w:sz w:val="22"/>
                <w:szCs w:val="22"/>
              </w:rPr>
            </w:pPr>
            <w:r w:rsidRPr="00CF1043">
              <w:rPr>
                <w:sz w:val="22"/>
                <w:szCs w:val="22"/>
              </w:rPr>
              <w:t>complex</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F2674D">
            <w:pPr>
              <w:pStyle w:val="BPC3Tableitems"/>
              <w:rPr>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F2674D">
            <w:pPr>
              <w:pStyle w:val="BPC3Tableitems"/>
              <w:rPr>
                <w:sz w:val="22"/>
                <w:szCs w:val="22"/>
              </w:rPr>
            </w:pPr>
            <w:r w:rsidRPr="00CF1043">
              <w:rPr>
                <w:sz w:val="22"/>
                <w:szCs w:val="22"/>
              </w:rPr>
              <w:t>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912E54">
            <w:pPr>
              <w:pStyle w:val="BPC3Tableitems"/>
              <w:rPr>
                <w:sz w:val="22"/>
                <w:szCs w:val="22"/>
              </w:rPr>
            </w:pPr>
            <w:r w:rsidRPr="00CF1043">
              <w:rPr>
                <w:sz w:val="22"/>
                <w:szCs w:val="22"/>
              </w:rPr>
              <w:t xml:space="preserve">Contains a reference to an associated entity. For this type of application entity institution is only </w:t>
            </w:r>
            <w:proofErr w:type="spellStart"/>
            <w:r w:rsidRPr="00CF1043">
              <w:rPr>
                <w:sz w:val="22"/>
                <w:szCs w:val="22"/>
              </w:rPr>
              <w:t>availabe</w:t>
            </w:r>
            <w:proofErr w:type="spellEnd"/>
            <w:r w:rsidRPr="00CF1043">
              <w:rPr>
                <w:sz w:val="22"/>
                <w:szCs w:val="22"/>
              </w:rPr>
              <w:t>. The reference to a respective tag is specified as a value of the REF_ID attribute.</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error</w:t>
            </w:r>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complex</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Contains the details for an error that occurred on processing of the parent element.</w:t>
            </w:r>
          </w:p>
        </w:tc>
      </w:tr>
      <w:tr w:rsidR="00176C64" w:rsidRPr="00CF1043" w:rsidTr="00C946D1">
        <w:trPr>
          <w:gridAfter w:val="2"/>
          <w:wAfter w:w="40" w:type="dxa"/>
          <w:trHeight w:val="93"/>
        </w:trPr>
        <w:tc>
          <w:tcPr>
            <w:tcW w:w="9359" w:type="dxa"/>
            <w:gridSpan w:val="9"/>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headings"/>
              <w:rPr>
                <w:sz w:val="22"/>
                <w:szCs w:val="22"/>
              </w:rPr>
            </w:pPr>
            <w:proofErr w:type="spellStart"/>
            <w:r w:rsidRPr="00CF1043">
              <w:rPr>
                <w:sz w:val="22"/>
                <w:szCs w:val="22"/>
              </w:rPr>
              <w:t>service_object</w:t>
            </w:r>
            <w:proofErr w:type="spellEnd"/>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start_date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date</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Service ‘valid from’ date.</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end_date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date</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Service expiration date.</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attribute_num</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complex</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0-*</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Object related service terms that differ from the ones defined on a product level.</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attribute_char</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complex</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0-*</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Object related service terms that differ from the ones defined on a product level.</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attribute_date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complex</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0-*</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Object related service terms that differ from the ones defined on a product level.</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attribute_fee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complex</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0-*</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Object related service terms that differ from the ones defined on a product level.</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attribute_cycle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complex</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0-*</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 xml:space="preserve">Object related service terms that differ from the ones defined on a </w:t>
            </w:r>
            <w:r w:rsidRPr="00CF1043">
              <w:rPr>
                <w:sz w:val="22"/>
                <w:szCs w:val="22"/>
              </w:rPr>
              <w:lastRenderedPageBreak/>
              <w:t>product level.</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lastRenderedPageBreak/>
              <w:t>attribute_limit</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complex</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0-*</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Object related service terms that differ from the ones defined on a product level.</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error</w:t>
            </w:r>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complex</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Contains the details for an error that occurred on processing of the parent element.</w:t>
            </w:r>
          </w:p>
        </w:tc>
      </w:tr>
      <w:tr w:rsidR="00176C64" w:rsidRPr="00CF1043" w:rsidTr="00C946D1">
        <w:trPr>
          <w:gridAfter w:val="2"/>
          <w:wAfter w:w="40" w:type="dxa"/>
          <w:trHeight w:val="93"/>
        </w:trPr>
        <w:tc>
          <w:tcPr>
            <w:tcW w:w="9359" w:type="dxa"/>
            <w:gridSpan w:val="9"/>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headings"/>
              <w:rPr>
                <w:sz w:val="22"/>
                <w:szCs w:val="22"/>
              </w:rPr>
            </w:pPr>
            <w:proofErr w:type="spellStart"/>
            <w:r w:rsidRPr="00CF1043">
              <w:rPr>
                <w:sz w:val="22"/>
                <w:szCs w:val="22"/>
              </w:rPr>
              <w:t>attribute_num</w:t>
            </w:r>
            <w:proofErr w:type="spellEnd"/>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attribute_value_num</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proofErr w:type="spellStart"/>
            <w:r w:rsidRPr="00CF1043">
              <w:rPr>
                <w:rFonts w:ascii="Calibri" w:hAnsi="Calibri" w:cs="Calibri"/>
                <w:sz w:val="22"/>
                <w:szCs w:val="22"/>
              </w:rPr>
              <w:t>int</w:t>
            </w:r>
            <w:proofErr w:type="spellEnd"/>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22</w:t>
            </w: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An attribute value, if a service term is defined numerically.</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start_date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date</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The ‘valid from’ date of an object related service term.</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end_date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date</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Expiration date of an object related service term.</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bookmarkStart w:id="37" w:name="_Hlk384807349"/>
            <w:proofErr w:type="spellStart"/>
            <w:r w:rsidRPr="00CF1043">
              <w:rPr>
                <w:sz w:val="22"/>
                <w:szCs w:val="22"/>
              </w:rPr>
              <w:t>mod_condition</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sz w:val="22"/>
                <w:szCs w:val="22"/>
              </w:rPr>
            </w:pPr>
            <w:r w:rsidRPr="00CF1043">
              <w:rPr>
                <w:rFonts w:ascii="Calibri" w:hAnsi="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rPr>
                <w:rFonts w:ascii="Calibri" w:hAnsi="Calibri" w:cs="Calibri"/>
                <w:sz w:val="22"/>
                <w:szCs w:val="22"/>
              </w:rPr>
            </w:pPr>
            <w:r w:rsidRPr="00CF1043">
              <w:rPr>
                <w:rFonts w:ascii="Calibri" w:hAnsi="Calibri"/>
                <w:sz w:val="22"/>
                <w:szCs w:val="22"/>
              </w:rPr>
              <w:t>2000</w:t>
            </w: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Condition of modifier</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mod_name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04621E">
            <w:pPr>
              <w:pStyle w:val="BPC3Tableitems"/>
              <w:jc w:val="center"/>
              <w:rPr>
                <w:sz w:val="22"/>
                <w:szCs w:val="22"/>
              </w:rPr>
            </w:pPr>
            <w:r w:rsidRPr="00CF1043">
              <w:rPr>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rPr>
                <w:rFonts w:ascii="Calibri" w:hAnsi="Calibri" w:cs="Calibri"/>
                <w:sz w:val="22"/>
                <w:szCs w:val="22"/>
              </w:rPr>
            </w:pPr>
            <w:r w:rsidRPr="00CF1043">
              <w:rPr>
                <w:rFonts w:ascii="Calibri" w:hAnsi="Calibri"/>
                <w:sz w:val="22"/>
                <w:szCs w:val="22"/>
              </w:rPr>
              <w:t>200</w:t>
            </w: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Name of modifier</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mod_id</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04621E">
            <w:pPr>
              <w:pStyle w:val="BPC3Tableitems"/>
              <w:jc w:val="center"/>
              <w:rPr>
                <w:sz w:val="22"/>
                <w:szCs w:val="22"/>
              </w:rPr>
            </w:pPr>
            <w:proofErr w:type="spellStart"/>
            <w:r w:rsidRPr="00CF1043">
              <w:rPr>
                <w:sz w:val="22"/>
                <w:szCs w:val="22"/>
              </w:rPr>
              <w:t>int</w:t>
            </w:r>
            <w:proofErr w:type="spellEnd"/>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rPr>
                <w:rFonts w:ascii="Calibri" w:hAnsi="Calibri" w:cs="Calibri"/>
                <w:sz w:val="22"/>
                <w:szCs w:val="22"/>
              </w:rPr>
            </w:pPr>
            <w:r w:rsidRPr="00CF1043">
              <w:rPr>
                <w:rFonts w:ascii="Calibri" w:hAnsi="Calibri"/>
                <w:sz w:val="22"/>
                <w:szCs w:val="22"/>
              </w:rPr>
              <w:t>4</w:t>
            </w: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Identifier of modifier</w:t>
            </w:r>
          </w:p>
        </w:tc>
      </w:tr>
      <w:bookmarkEnd w:id="37"/>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error</w:t>
            </w:r>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complex</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Contains the details for an error that occurred on processing the parent element.</w:t>
            </w:r>
          </w:p>
        </w:tc>
      </w:tr>
      <w:tr w:rsidR="00176C64" w:rsidRPr="00CF1043" w:rsidTr="00C946D1">
        <w:trPr>
          <w:gridAfter w:val="2"/>
          <w:wAfter w:w="40" w:type="dxa"/>
          <w:trHeight w:val="93"/>
        </w:trPr>
        <w:tc>
          <w:tcPr>
            <w:tcW w:w="9359" w:type="dxa"/>
            <w:gridSpan w:val="9"/>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headings"/>
              <w:rPr>
                <w:sz w:val="22"/>
                <w:szCs w:val="22"/>
              </w:rPr>
            </w:pPr>
            <w:proofErr w:type="spellStart"/>
            <w:r w:rsidRPr="00CF1043">
              <w:rPr>
                <w:sz w:val="22"/>
                <w:szCs w:val="22"/>
              </w:rPr>
              <w:t>attribute_char</w:t>
            </w:r>
            <w:proofErr w:type="spellEnd"/>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attribute_value_char</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200</w:t>
            </w: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An attribute value in case a service term is defined as chars.</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start_date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date</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The ‘valid from’ date of an object related service term.</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end_date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date</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Expiration date of an object related service term.</w:t>
            </w:r>
          </w:p>
        </w:tc>
      </w:tr>
      <w:tr w:rsidR="00176C64" w:rsidRPr="00CF1043" w:rsidTr="0004621E">
        <w:trPr>
          <w:trHeight w:val="93"/>
        </w:trPr>
        <w:tc>
          <w:tcPr>
            <w:tcW w:w="2414"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mod_condition</w:t>
            </w:r>
            <w:proofErr w:type="spellEnd"/>
          </w:p>
        </w:tc>
        <w:tc>
          <w:tcPr>
            <w:tcW w:w="992"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sz w:val="22"/>
                <w:szCs w:val="22"/>
              </w:rPr>
            </w:pPr>
            <w:r w:rsidRPr="00CF1043">
              <w:rPr>
                <w:rFonts w:ascii="Calibri" w:hAnsi="Calibri"/>
                <w:sz w:val="22"/>
                <w:szCs w:val="22"/>
              </w:rPr>
              <w:t>string</w:t>
            </w:r>
          </w:p>
        </w:tc>
        <w:tc>
          <w:tcPr>
            <w:tcW w:w="906"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rPr>
                <w:rFonts w:ascii="Calibri" w:hAnsi="Calibri" w:cs="Calibri"/>
                <w:sz w:val="22"/>
                <w:szCs w:val="22"/>
              </w:rPr>
            </w:pPr>
            <w:r w:rsidRPr="00CF1043">
              <w:rPr>
                <w:rFonts w:ascii="Calibri" w:hAnsi="Calibri"/>
                <w:sz w:val="22"/>
                <w:szCs w:val="22"/>
              </w:rPr>
              <w:t>2000</w:t>
            </w:r>
          </w:p>
        </w:tc>
        <w:tc>
          <w:tcPr>
            <w:tcW w:w="1424" w:type="dxa"/>
            <w:gridSpan w:val="3"/>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0-1</w:t>
            </w:r>
          </w:p>
        </w:tc>
        <w:tc>
          <w:tcPr>
            <w:tcW w:w="3663"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Condition of modifier</w:t>
            </w:r>
          </w:p>
        </w:tc>
      </w:tr>
      <w:tr w:rsidR="00176C64" w:rsidRPr="00CF1043" w:rsidTr="0004621E">
        <w:trPr>
          <w:trHeight w:val="93"/>
        </w:trPr>
        <w:tc>
          <w:tcPr>
            <w:tcW w:w="2414"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mod_name</w:t>
            </w:r>
            <w:proofErr w:type="spellEnd"/>
          </w:p>
        </w:tc>
        <w:tc>
          <w:tcPr>
            <w:tcW w:w="992" w:type="dxa"/>
            <w:tcBorders>
              <w:top w:val="single" w:sz="4" w:space="0" w:color="000000"/>
              <w:left w:val="single" w:sz="4" w:space="0" w:color="000000"/>
              <w:bottom w:val="single" w:sz="4" w:space="0" w:color="000000"/>
            </w:tcBorders>
            <w:shd w:val="clear" w:color="auto" w:fill="auto"/>
          </w:tcPr>
          <w:p w:rsidR="00176C64" w:rsidRPr="00CF1043" w:rsidRDefault="00176C64" w:rsidP="0004621E">
            <w:pPr>
              <w:pStyle w:val="BPC3Tableitems"/>
              <w:jc w:val="center"/>
              <w:rPr>
                <w:sz w:val="22"/>
                <w:szCs w:val="22"/>
              </w:rPr>
            </w:pPr>
            <w:r w:rsidRPr="00CF1043">
              <w:rPr>
                <w:sz w:val="22"/>
                <w:szCs w:val="22"/>
              </w:rPr>
              <w:t>string</w:t>
            </w:r>
          </w:p>
        </w:tc>
        <w:tc>
          <w:tcPr>
            <w:tcW w:w="906"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rPr>
                <w:rFonts w:ascii="Calibri" w:hAnsi="Calibri" w:cs="Calibri"/>
                <w:sz w:val="22"/>
                <w:szCs w:val="22"/>
              </w:rPr>
            </w:pPr>
            <w:r w:rsidRPr="00CF1043">
              <w:rPr>
                <w:rFonts w:ascii="Calibri" w:hAnsi="Calibri"/>
                <w:sz w:val="22"/>
                <w:szCs w:val="22"/>
              </w:rPr>
              <w:t>200</w:t>
            </w:r>
          </w:p>
        </w:tc>
        <w:tc>
          <w:tcPr>
            <w:tcW w:w="1424" w:type="dxa"/>
            <w:gridSpan w:val="3"/>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0-1</w:t>
            </w:r>
          </w:p>
        </w:tc>
        <w:tc>
          <w:tcPr>
            <w:tcW w:w="3663"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Name of modifier</w:t>
            </w:r>
          </w:p>
        </w:tc>
      </w:tr>
      <w:tr w:rsidR="00176C64" w:rsidRPr="00CF1043" w:rsidTr="0004621E">
        <w:trPr>
          <w:trHeight w:val="93"/>
        </w:trPr>
        <w:tc>
          <w:tcPr>
            <w:tcW w:w="2414"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mod_id</w:t>
            </w:r>
            <w:proofErr w:type="spellEnd"/>
          </w:p>
        </w:tc>
        <w:tc>
          <w:tcPr>
            <w:tcW w:w="992" w:type="dxa"/>
            <w:tcBorders>
              <w:top w:val="single" w:sz="4" w:space="0" w:color="000000"/>
              <w:left w:val="single" w:sz="4" w:space="0" w:color="000000"/>
              <w:bottom w:val="single" w:sz="4" w:space="0" w:color="000000"/>
            </w:tcBorders>
            <w:shd w:val="clear" w:color="auto" w:fill="auto"/>
          </w:tcPr>
          <w:p w:rsidR="00176C64" w:rsidRPr="00CF1043" w:rsidRDefault="00176C64" w:rsidP="0004621E">
            <w:pPr>
              <w:pStyle w:val="BPC3Tableitems"/>
              <w:jc w:val="center"/>
              <w:rPr>
                <w:sz w:val="22"/>
                <w:szCs w:val="22"/>
              </w:rPr>
            </w:pPr>
            <w:proofErr w:type="spellStart"/>
            <w:r w:rsidRPr="00CF1043">
              <w:rPr>
                <w:sz w:val="22"/>
                <w:szCs w:val="22"/>
              </w:rPr>
              <w:t>int</w:t>
            </w:r>
            <w:proofErr w:type="spellEnd"/>
          </w:p>
        </w:tc>
        <w:tc>
          <w:tcPr>
            <w:tcW w:w="906"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rPr>
                <w:rFonts w:ascii="Calibri" w:hAnsi="Calibri" w:cs="Calibri"/>
                <w:sz w:val="22"/>
                <w:szCs w:val="22"/>
              </w:rPr>
            </w:pPr>
            <w:r w:rsidRPr="00CF1043">
              <w:rPr>
                <w:rFonts w:ascii="Calibri" w:hAnsi="Calibri"/>
                <w:sz w:val="22"/>
                <w:szCs w:val="22"/>
              </w:rPr>
              <w:t>4</w:t>
            </w:r>
          </w:p>
        </w:tc>
        <w:tc>
          <w:tcPr>
            <w:tcW w:w="1424" w:type="dxa"/>
            <w:gridSpan w:val="3"/>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0-1</w:t>
            </w:r>
          </w:p>
        </w:tc>
        <w:tc>
          <w:tcPr>
            <w:tcW w:w="3663"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Identifier of modifier</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error</w:t>
            </w:r>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complex</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 xml:space="preserve">Contains the details for an error that </w:t>
            </w:r>
            <w:r w:rsidRPr="00CF1043">
              <w:rPr>
                <w:sz w:val="22"/>
                <w:szCs w:val="22"/>
              </w:rPr>
              <w:lastRenderedPageBreak/>
              <w:t>occurred on processing the parent element.</w:t>
            </w:r>
          </w:p>
        </w:tc>
      </w:tr>
      <w:tr w:rsidR="00176C64" w:rsidRPr="00CF1043" w:rsidTr="00C946D1">
        <w:trPr>
          <w:gridAfter w:val="2"/>
          <w:wAfter w:w="40" w:type="dxa"/>
          <w:trHeight w:val="93"/>
        </w:trPr>
        <w:tc>
          <w:tcPr>
            <w:tcW w:w="9359" w:type="dxa"/>
            <w:gridSpan w:val="9"/>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headings"/>
              <w:rPr>
                <w:sz w:val="22"/>
                <w:szCs w:val="22"/>
              </w:rPr>
            </w:pPr>
            <w:proofErr w:type="spellStart"/>
            <w:r w:rsidRPr="00CF1043">
              <w:rPr>
                <w:sz w:val="22"/>
                <w:szCs w:val="22"/>
              </w:rPr>
              <w:lastRenderedPageBreak/>
              <w:t>attribute_date</w:t>
            </w:r>
            <w:proofErr w:type="spellEnd"/>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attribute_value_date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date</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An attribute value, if a service term is defined as date.</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start_date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date</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The ‘valid from’ date of an object related service term.</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end_date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date</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Expiration date of an object related service term.</w:t>
            </w:r>
          </w:p>
        </w:tc>
      </w:tr>
      <w:tr w:rsidR="00176C64" w:rsidRPr="00CF1043" w:rsidTr="0004621E">
        <w:trPr>
          <w:trHeight w:val="93"/>
        </w:trPr>
        <w:tc>
          <w:tcPr>
            <w:tcW w:w="2414"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mod_condition</w:t>
            </w:r>
            <w:proofErr w:type="spellEnd"/>
          </w:p>
        </w:tc>
        <w:tc>
          <w:tcPr>
            <w:tcW w:w="992"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sz w:val="22"/>
                <w:szCs w:val="22"/>
              </w:rPr>
            </w:pPr>
            <w:r w:rsidRPr="00CF1043">
              <w:rPr>
                <w:rFonts w:ascii="Calibri" w:hAnsi="Calibri"/>
                <w:sz w:val="22"/>
                <w:szCs w:val="22"/>
              </w:rPr>
              <w:t>string</w:t>
            </w:r>
          </w:p>
        </w:tc>
        <w:tc>
          <w:tcPr>
            <w:tcW w:w="906"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rPr>
                <w:rFonts w:ascii="Calibri" w:hAnsi="Calibri" w:cs="Calibri"/>
                <w:sz w:val="22"/>
                <w:szCs w:val="22"/>
              </w:rPr>
            </w:pPr>
            <w:r w:rsidRPr="00CF1043">
              <w:rPr>
                <w:rFonts w:ascii="Calibri" w:hAnsi="Calibri"/>
                <w:sz w:val="22"/>
                <w:szCs w:val="22"/>
              </w:rPr>
              <w:t>2000</w:t>
            </w:r>
          </w:p>
        </w:tc>
        <w:tc>
          <w:tcPr>
            <w:tcW w:w="1424" w:type="dxa"/>
            <w:gridSpan w:val="3"/>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0-1</w:t>
            </w:r>
          </w:p>
        </w:tc>
        <w:tc>
          <w:tcPr>
            <w:tcW w:w="3663"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Condition of modifier</w:t>
            </w:r>
          </w:p>
        </w:tc>
      </w:tr>
      <w:tr w:rsidR="00176C64" w:rsidRPr="00CF1043" w:rsidTr="0004621E">
        <w:trPr>
          <w:trHeight w:val="93"/>
        </w:trPr>
        <w:tc>
          <w:tcPr>
            <w:tcW w:w="2414"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mod_name</w:t>
            </w:r>
            <w:proofErr w:type="spellEnd"/>
          </w:p>
        </w:tc>
        <w:tc>
          <w:tcPr>
            <w:tcW w:w="992" w:type="dxa"/>
            <w:tcBorders>
              <w:top w:val="single" w:sz="4" w:space="0" w:color="000000"/>
              <w:left w:val="single" w:sz="4" w:space="0" w:color="000000"/>
              <w:bottom w:val="single" w:sz="4" w:space="0" w:color="000000"/>
            </w:tcBorders>
            <w:shd w:val="clear" w:color="auto" w:fill="auto"/>
          </w:tcPr>
          <w:p w:rsidR="00176C64" w:rsidRPr="00CF1043" w:rsidRDefault="00176C64" w:rsidP="0004621E">
            <w:pPr>
              <w:pStyle w:val="BPC3Tableitems"/>
              <w:jc w:val="center"/>
              <w:rPr>
                <w:sz w:val="22"/>
                <w:szCs w:val="22"/>
              </w:rPr>
            </w:pPr>
            <w:r w:rsidRPr="00CF1043">
              <w:rPr>
                <w:sz w:val="22"/>
                <w:szCs w:val="22"/>
              </w:rPr>
              <w:t>string</w:t>
            </w:r>
          </w:p>
        </w:tc>
        <w:tc>
          <w:tcPr>
            <w:tcW w:w="906"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rPr>
                <w:rFonts w:ascii="Calibri" w:hAnsi="Calibri" w:cs="Calibri"/>
                <w:sz w:val="22"/>
                <w:szCs w:val="22"/>
              </w:rPr>
            </w:pPr>
            <w:r w:rsidRPr="00CF1043">
              <w:rPr>
                <w:rFonts w:ascii="Calibri" w:hAnsi="Calibri"/>
                <w:sz w:val="22"/>
                <w:szCs w:val="22"/>
              </w:rPr>
              <w:t>200</w:t>
            </w:r>
          </w:p>
        </w:tc>
        <w:tc>
          <w:tcPr>
            <w:tcW w:w="1424" w:type="dxa"/>
            <w:gridSpan w:val="3"/>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0-1</w:t>
            </w:r>
          </w:p>
        </w:tc>
        <w:tc>
          <w:tcPr>
            <w:tcW w:w="3663"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Name of modifier</w:t>
            </w:r>
          </w:p>
        </w:tc>
      </w:tr>
      <w:tr w:rsidR="00176C64" w:rsidRPr="00CF1043" w:rsidTr="0004621E">
        <w:trPr>
          <w:trHeight w:val="93"/>
        </w:trPr>
        <w:tc>
          <w:tcPr>
            <w:tcW w:w="2414"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mod_id</w:t>
            </w:r>
            <w:proofErr w:type="spellEnd"/>
          </w:p>
        </w:tc>
        <w:tc>
          <w:tcPr>
            <w:tcW w:w="992" w:type="dxa"/>
            <w:tcBorders>
              <w:top w:val="single" w:sz="4" w:space="0" w:color="000000"/>
              <w:left w:val="single" w:sz="4" w:space="0" w:color="000000"/>
              <w:bottom w:val="single" w:sz="4" w:space="0" w:color="000000"/>
            </w:tcBorders>
            <w:shd w:val="clear" w:color="auto" w:fill="auto"/>
          </w:tcPr>
          <w:p w:rsidR="00176C64" w:rsidRPr="00CF1043" w:rsidRDefault="00176C64" w:rsidP="0004621E">
            <w:pPr>
              <w:pStyle w:val="BPC3Tableitems"/>
              <w:jc w:val="center"/>
              <w:rPr>
                <w:sz w:val="22"/>
                <w:szCs w:val="22"/>
              </w:rPr>
            </w:pPr>
            <w:proofErr w:type="spellStart"/>
            <w:r w:rsidRPr="00CF1043">
              <w:rPr>
                <w:sz w:val="22"/>
                <w:szCs w:val="22"/>
              </w:rPr>
              <w:t>int</w:t>
            </w:r>
            <w:proofErr w:type="spellEnd"/>
          </w:p>
        </w:tc>
        <w:tc>
          <w:tcPr>
            <w:tcW w:w="906"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rPr>
                <w:rFonts w:ascii="Calibri" w:hAnsi="Calibri" w:cs="Calibri"/>
                <w:sz w:val="22"/>
                <w:szCs w:val="22"/>
              </w:rPr>
            </w:pPr>
            <w:r w:rsidRPr="00CF1043">
              <w:rPr>
                <w:rFonts w:ascii="Calibri" w:hAnsi="Calibri"/>
                <w:sz w:val="22"/>
                <w:szCs w:val="22"/>
              </w:rPr>
              <w:t>4</w:t>
            </w:r>
          </w:p>
        </w:tc>
        <w:tc>
          <w:tcPr>
            <w:tcW w:w="1424" w:type="dxa"/>
            <w:gridSpan w:val="3"/>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0-1</w:t>
            </w:r>
          </w:p>
        </w:tc>
        <w:tc>
          <w:tcPr>
            <w:tcW w:w="3663"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Identifier of modifier</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error</w:t>
            </w:r>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complex</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Contains the details for an error that occurred on processing the parent element.</w:t>
            </w:r>
          </w:p>
        </w:tc>
      </w:tr>
      <w:tr w:rsidR="00176C64" w:rsidRPr="00CF1043" w:rsidTr="00C946D1">
        <w:trPr>
          <w:gridAfter w:val="2"/>
          <w:wAfter w:w="40" w:type="dxa"/>
          <w:trHeight w:val="93"/>
        </w:trPr>
        <w:tc>
          <w:tcPr>
            <w:tcW w:w="9359" w:type="dxa"/>
            <w:gridSpan w:val="9"/>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headings"/>
              <w:rPr>
                <w:sz w:val="22"/>
                <w:szCs w:val="22"/>
              </w:rPr>
            </w:pPr>
            <w:proofErr w:type="spellStart"/>
            <w:r w:rsidRPr="00CF1043">
              <w:rPr>
                <w:sz w:val="22"/>
                <w:szCs w:val="22"/>
              </w:rPr>
              <w:t>attribute_fee</w:t>
            </w:r>
            <w:proofErr w:type="spellEnd"/>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fee_fixed_value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04621E">
            <w:pPr>
              <w:snapToGrid w:val="0"/>
              <w:jc w:val="center"/>
              <w:rPr>
                <w:rFonts w:ascii="Calibri" w:hAnsi="Calibri" w:cs="Calibri"/>
                <w:sz w:val="22"/>
                <w:szCs w:val="22"/>
              </w:rPr>
            </w:pPr>
            <w:r w:rsidRPr="00CF1043">
              <w:rPr>
                <w:rFonts w:ascii="Calibri" w:hAnsi="Calibri" w:cs="Calibri"/>
                <w:sz w:val="22"/>
                <w:szCs w:val="22"/>
              </w:rPr>
              <w:t>long</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22</w:t>
            </w: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A fixed rate.</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currency</w:t>
            </w:r>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04621E">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3</w:t>
            </w: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Fixed fee currency.</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fee_percent_value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04621E">
            <w:pPr>
              <w:snapToGrid w:val="0"/>
              <w:jc w:val="center"/>
              <w:rPr>
                <w:rFonts w:ascii="Calibri" w:hAnsi="Calibri" w:cs="Calibri"/>
                <w:sz w:val="22"/>
                <w:szCs w:val="22"/>
              </w:rPr>
            </w:pPr>
            <w:r w:rsidRPr="00CF1043">
              <w:rPr>
                <w:rFonts w:ascii="Calibri" w:hAnsi="Calibri" w:cs="Calibri"/>
                <w:sz w:val="22"/>
                <w:szCs w:val="22"/>
              </w:rPr>
              <w:t>long</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22</w:t>
            </w: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An interest rate.</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fee_rate_calc</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04621E">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8</w:t>
            </w: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A calculation type.</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rFonts w:cs="MS Shell Dlg 2"/>
                <w:color w:val="000000"/>
                <w:sz w:val="22"/>
                <w:szCs w:val="22"/>
                <w:highlight w:val="white"/>
              </w:rPr>
              <w:t>fee_base_calc</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04621E">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8</w:t>
            </w: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rFonts w:cs="MS Shell Dlg 2"/>
                <w:sz w:val="22"/>
                <w:szCs w:val="22"/>
                <w:highlight w:val="white"/>
              </w:rPr>
              <w:t xml:space="preserve">Fee base </w:t>
            </w:r>
            <w:proofErr w:type="spellStart"/>
            <w:r w:rsidRPr="00CF1043">
              <w:rPr>
                <w:rFonts w:cs="MS Shell Dlg 2"/>
                <w:sz w:val="22"/>
                <w:szCs w:val="22"/>
                <w:highlight w:val="white"/>
              </w:rPr>
              <w:t>calc</w:t>
            </w:r>
            <w:proofErr w:type="spellEnd"/>
            <w:r w:rsidRPr="00CF1043">
              <w:rPr>
                <w:rFonts w:cs="MS Shell Dlg 2"/>
                <w:sz w:val="22"/>
                <w:szCs w:val="22"/>
                <w:highlight w:val="white"/>
              </w:rPr>
              <w:t xml:space="preserve"> algorithm</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fee_min_value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04621E">
            <w:pPr>
              <w:pStyle w:val="BPC3Tableitems"/>
              <w:jc w:val="center"/>
              <w:rPr>
                <w:sz w:val="22"/>
                <w:szCs w:val="22"/>
              </w:rPr>
            </w:pPr>
            <w:r w:rsidRPr="00CF1043">
              <w:rPr>
                <w:sz w:val="22"/>
                <w:szCs w:val="22"/>
              </w:rPr>
              <w:t>long</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jc w:val="center"/>
              <w:rPr>
                <w:sz w:val="22"/>
                <w:szCs w:val="22"/>
              </w:rPr>
            </w:pPr>
            <w:r w:rsidRPr="00CF1043">
              <w:rPr>
                <w:sz w:val="22"/>
                <w:szCs w:val="22"/>
              </w:rPr>
              <w:t>22</w:t>
            </w: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jc w:val="center"/>
              <w:rPr>
                <w:sz w:val="22"/>
                <w:szCs w:val="22"/>
              </w:rPr>
            </w:pPr>
            <w:r w:rsidRPr="00CF1043">
              <w:rPr>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Fee minimum value</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fee_max_value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04621E">
            <w:pPr>
              <w:pStyle w:val="BPC3Tableitems"/>
              <w:jc w:val="center"/>
              <w:rPr>
                <w:sz w:val="22"/>
                <w:szCs w:val="22"/>
              </w:rPr>
            </w:pPr>
            <w:r w:rsidRPr="00CF1043">
              <w:rPr>
                <w:sz w:val="22"/>
                <w:szCs w:val="22"/>
              </w:rPr>
              <w:t>long</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jc w:val="center"/>
              <w:rPr>
                <w:sz w:val="22"/>
                <w:szCs w:val="22"/>
              </w:rPr>
            </w:pPr>
            <w:r w:rsidRPr="00CF1043">
              <w:rPr>
                <w:sz w:val="22"/>
                <w:szCs w:val="22"/>
              </w:rPr>
              <w:t>22</w:t>
            </w: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jc w:val="center"/>
              <w:rPr>
                <w:sz w:val="22"/>
                <w:szCs w:val="22"/>
              </w:rPr>
            </w:pPr>
            <w:r w:rsidRPr="00CF1043">
              <w:rPr>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Fee maximum value</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start_date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04621E">
            <w:pPr>
              <w:snapToGrid w:val="0"/>
              <w:jc w:val="center"/>
              <w:rPr>
                <w:rFonts w:ascii="Calibri" w:hAnsi="Calibri" w:cs="Calibri"/>
                <w:sz w:val="22"/>
                <w:szCs w:val="22"/>
              </w:rPr>
            </w:pPr>
            <w:r w:rsidRPr="00CF1043">
              <w:rPr>
                <w:rFonts w:ascii="Calibri" w:hAnsi="Calibri" w:cs="Calibri"/>
                <w:sz w:val="22"/>
                <w:szCs w:val="22"/>
              </w:rPr>
              <w:t>date</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The ‘valid from’ date of an object related service term.</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end_date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04621E">
            <w:pPr>
              <w:snapToGrid w:val="0"/>
              <w:jc w:val="center"/>
              <w:rPr>
                <w:rFonts w:ascii="Calibri" w:hAnsi="Calibri" w:cs="Calibri"/>
                <w:sz w:val="22"/>
                <w:szCs w:val="22"/>
              </w:rPr>
            </w:pPr>
            <w:r w:rsidRPr="00CF1043">
              <w:rPr>
                <w:rFonts w:ascii="Calibri" w:hAnsi="Calibri" w:cs="Calibri"/>
                <w:sz w:val="22"/>
                <w:szCs w:val="22"/>
              </w:rPr>
              <w:t>date</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Expiration date of an object related service term.</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cycle_length_type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04621E">
            <w:pPr>
              <w:pStyle w:val="BPC3Tableitems"/>
              <w:jc w:val="center"/>
              <w:rPr>
                <w:sz w:val="22"/>
                <w:szCs w:val="22"/>
              </w:rPr>
            </w:pPr>
            <w:r w:rsidRPr="00CF1043">
              <w:rPr>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8</w:t>
            </w: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Time period unit. Value from dictionary LNGT.</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lastRenderedPageBreak/>
              <w:t>mod_condition</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04621E">
            <w:pPr>
              <w:snapToGrid w:val="0"/>
              <w:jc w:val="center"/>
              <w:rPr>
                <w:rFonts w:ascii="Calibri" w:hAnsi="Calibri"/>
                <w:sz w:val="22"/>
                <w:szCs w:val="22"/>
              </w:rPr>
            </w:pPr>
            <w:r w:rsidRPr="00CF1043">
              <w:rPr>
                <w:rFonts w:ascii="Calibri" w:hAnsi="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rPr>
                <w:rFonts w:ascii="Calibri" w:hAnsi="Calibri" w:cs="Calibri"/>
                <w:sz w:val="22"/>
                <w:szCs w:val="22"/>
              </w:rPr>
            </w:pPr>
            <w:r w:rsidRPr="00CF1043">
              <w:rPr>
                <w:rFonts w:ascii="Calibri" w:hAnsi="Calibri"/>
                <w:sz w:val="22"/>
                <w:szCs w:val="22"/>
              </w:rPr>
              <w:t>2000</w:t>
            </w:r>
          </w:p>
        </w:tc>
        <w:tc>
          <w:tcPr>
            <w:tcW w:w="1427" w:type="dxa"/>
            <w:gridSpan w:val="3"/>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0-1</w:t>
            </w:r>
          </w:p>
        </w:tc>
        <w:tc>
          <w:tcPr>
            <w:tcW w:w="3630" w:type="dxa"/>
            <w:gridSpan w:val="2"/>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Condition of modifier</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mod_name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04621E">
            <w:pPr>
              <w:pStyle w:val="BPC3Tableitems"/>
              <w:jc w:val="center"/>
              <w:rPr>
                <w:sz w:val="22"/>
                <w:szCs w:val="22"/>
              </w:rPr>
            </w:pPr>
            <w:r w:rsidRPr="00CF1043">
              <w:rPr>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rPr>
                <w:rFonts w:ascii="Calibri" w:hAnsi="Calibri" w:cs="Calibri"/>
                <w:sz w:val="22"/>
                <w:szCs w:val="22"/>
              </w:rPr>
            </w:pPr>
            <w:r w:rsidRPr="00CF1043">
              <w:rPr>
                <w:rFonts w:ascii="Calibri" w:hAnsi="Calibri"/>
                <w:sz w:val="22"/>
                <w:szCs w:val="22"/>
              </w:rPr>
              <w:t>200</w:t>
            </w:r>
          </w:p>
        </w:tc>
        <w:tc>
          <w:tcPr>
            <w:tcW w:w="1427" w:type="dxa"/>
            <w:gridSpan w:val="3"/>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0-1</w:t>
            </w:r>
          </w:p>
        </w:tc>
        <w:tc>
          <w:tcPr>
            <w:tcW w:w="3630" w:type="dxa"/>
            <w:gridSpan w:val="2"/>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Name of modifier</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mod_id</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04621E">
            <w:pPr>
              <w:pStyle w:val="BPC3Tableitems"/>
              <w:jc w:val="center"/>
              <w:rPr>
                <w:sz w:val="22"/>
                <w:szCs w:val="22"/>
              </w:rPr>
            </w:pPr>
            <w:proofErr w:type="spellStart"/>
            <w:r w:rsidRPr="00CF1043">
              <w:rPr>
                <w:sz w:val="22"/>
                <w:szCs w:val="22"/>
              </w:rPr>
              <w:t>int</w:t>
            </w:r>
            <w:proofErr w:type="spellEnd"/>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rPr>
                <w:rFonts w:ascii="Calibri" w:hAnsi="Calibri" w:cs="Calibri"/>
                <w:sz w:val="22"/>
                <w:szCs w:val="22"/>
              </w:rPr>
            </w:pPr>
            <w:r w:rsidRPr="00CF1043">
              <w:rPr>
                <w:rFonts w:ascii="Calibri" w:hAnsi="Calibri"/>
                <w:sz w:val="22"/>
                <w:szCs w:val="22"/>
              </w:rPr>
              <w:t>4</w:t>
            </w:r>
          </w:p>
        </w:tc>
        <w:tc>
          <w:tcPr>
            <w:tcW w:w="1427" w:type="dxa"/>
            <w:gridSpan w:val="3"/>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0-1</w:t>
            </w:r>
          </w:p>
        </w:tc>
        <w:tc>
          <w:tcPr>
            <w:tcW w:w="3630" w:type="dxa"/>
            <w:gridSpan w:val="2"/>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Identifier of modifier</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Length_type_algorithm</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04621E">
            <w:pPr>
              <w:pStyle w:val="BPC3Tableitems"/>
              <w:jc w:val="center"/>
              <w:rPr>
                <w:sz w:val="22"/>
                <w:szCs w:val="22"/>
              </w:rPr>
            </w:pPr>
            <w:r w:rsidRPr="00CF1043">
              <w:rPr>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rPr>
                <w:rFonts w:ascii="Calibri" w:hAnsi="Calibri" w:cs="Calibri"/>
                <w:sz w:val="22"/>
                <w:szCs w:val="22"/>
              </w:rPr>
            </w:pPr>
            <w:r w:rsidRPr="00CF1043">
              <w:rPr>
                <w:rFonts w:ascii="Calibri" w:hAnsi="Calibri"/>
                <w:sz w:val="22"/>
                <w:szCs w:val="22"/>
              </w:rPr>
              <w:t>8</w:t>
            </w:r>
          </w:p>
        </w:tc>
        <w:tc>
          <w:tcPr>
            <w:tcW w:w="1427" w:type="dxa"/>
            <w:gridSpan w:val="3"/>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0-1</w:t>
            </w:r>
          </w:p>
        </w:tc>
        <w:tc>
          <w:tcPr>
            <w:tcW w:w="3630" w:type="dxa"/>
            <w:gridSpan w:val="2"/>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Algorithm for year length calculation. Dictionary NDYR.</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fee_tier</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04621E">
            <w:pPr>
              <w:pStyle w:val="BPC3Tableitems"/>
              <w:jc w:val="center"/>
              <w:rPr>
                <w:sz w:val="22"/>
                <w:szCs w:val="22"/>
              </w:rPr>
            </w:pPr>
            <w:r w:rsidRPr="00CF1043">
              <w:rPr>
                <w:sz w:val="22"/>
                <w:szCs w:val="22"/>
              </w:rPr>
              <w:t>complex</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rPr>
                <w:sz w:val="22"/>
                <w:szCs w:val="22"/>
              </w:rPr>
            </w:pPr>
          </w:p>
        </w:tc>
        <w:tc>
          <w:tcPr>
            <w:tcW w:w="1427" w:type="dxa"/>
            <w:gridSpan w:val="3"/>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0-*</w:t>
            </w:r>
          </w:p>
        </w:tc>
        <w:tc>
          <w:tcPr>
            <w:tcW w:w="3630" w:type="dxa"/>
            <w:gridSpan w:val="2"/>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Contains tiers of fee.</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error</w:t>
            </w:r>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04621E">
            <w:pPr>
              <w:snapToGrid w:val="0"/>
              <w:jc w:val="center"/>
              <w:rPr>
                <w:rFonts w:ascii="Calibri" w:hAnsi="Calibri" w:cs="Calibri"/>
                <w:sz w:val="22"/>
                <w:szCs w:val="22"/>
              </w:rPr>
            </w:pPr>
            <w:r w:rsidRPr="00CF1043">
              <w:rPr>
                <w:rFonts w:ascii="Calibri" w:hAnsi="Calibri" w:cs="Calibri"/>
                <w:sz w:val="22"/>
                <w:szCs w:val="22"/>
              </w:rPr>
              <w:t>complex</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Contains the details for an error that occurred on processing the parent element.</w:t>
            </w:r>
          </w:p>
        </w:tc>
      </w:tr>
      <w:tr w:rsidR="00176C64" w:rsidRPr="00CF1043" w:rsidTr="00C946D1">
        <w:tblPrEx>
          <w:shd w:val="clear" w:color="auto" w:fill="FFFFFF"/>
          <w:tblCellMar>
            <w:top w:w="0" w:type="dxa"/>
            <w:bottom w:w="0" w:type="dxa"/>
          </w:tblCellMar>
        </w:tblPrEx>
        <w:trPr>
          <w:gridAfter w:val="2"/>
          <w:wAfter w:w="40" w:type="dxa"/>
          <w:trHeight w:val="93"/>
        </w:trPr>
        <w:tc>
          <w:tcPr>
            <w:tcW w:w="9359" w:type="dxa"/>
            <w:gridSpan w:val="9"/>
            <w:tcBorders>
              <w:top w:val="single" w:sz="4" w:space="0" w:color="auto"/>
              <w:left w:val="single" w:sz="4" w:space="0" w:color="auto"/>
              <w:bottom w:val="single" w:sz="4" w:space="0" w:color="auto"/>
              <w:right w:val="single" w:sz="4" w:space="0" w:color="auto"/>
            </w:tcBorders>
            <w:shd w:val="clear" w:color="auto" w:fill="FFFFFF"/>
          </w:tcPr>
          <w:p w:rsidR="00176C64" w:rsidRPr="00CF1043" w:rsidRDefault="00176C64" w:rsidP="00C946D1">
            <w:pPr>
              <w:pStyle w:val="BPC3Tableheadings"/>
              <w:rPr>
                <w:sz w:val="22"/>
                <w:szCs w:val="22"/>
              </w:rPr>
            </w:pPr>
            <w:proofErr w:type="spellStart"/>
            <w:r w:rsidRPr="00CF1043">
              <w:rPr>
                <w:sz w:val="22"/>
                <w:szCs w:val="22"/>
              </w:rPr>
              <w:t>fee_tier</w:t>
            </w:r>
            <w:proofErr w:type="spellEnd"/>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sum_threshold</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04621E">
            <w:pPr>
              <w:pStyle w:val="BPC3Tableitems"/>
              <w:jc w:val="center"/>
              <w:rPr>
                <w:sz w:val="22"/>
                <w:szCs w:val="22"/>
              </w:rPr>
            </w:pPr>
            <w:r w:rsidRPr="00CF1043">
              <w:rPr>
                <w:sz w:val="22"/>
                <w:szCs w:val="22"/>
              </w:rPr>
              <w:t>long</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22</w:t>
            </w: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Sum threshold</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count_threshold</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04621E">
            <w:pPr>
              <w:pStyle w:val="BPC3Tableitems"/>
              <w:jc w:val="center"/>
              <w:rPr>
                <w:sz w:val="22"/>
                <w:szCs w:val="22"/>
              </w:rPr>
            </w:pPr>
            <w:proofErr w:type="spellStart"/>
            <w:r w:rsidRPr="00CF1043">
              <w:rPr>
                <w:sz w:val="22"/>
                <w:szCs w:val="22"/>
              </w:rPr>
              <w:t>int</w:t>
            </w:r>
            <w:proofErr w:type="spellEnd"/>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4</w:t>
            </w: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Count threshold</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fee_fixed_value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04621E">
            <w:pPr>
              <w:pStyle w:val="BPC3Tableitems"/>
              <w:jc w:val="center"/>
              <w:rPr>
                <w:sz w:val="22"/>
                <w:szCs w:val="22"/>
              </w:rPr>
            </w:pPr>
            <w:r w:rsidRPr="00CF1043">
              <w:rPr>
                <w:sz w:val="22"/>
                <w:szCs w:val="22"/>
              </w:rPr>
              <w:t>long</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22</w:t>
            </w: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Fee fixed rate</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fee_percent_value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04621E">
            <w:pPr>
              <w:pStyle w:val="BPC3Tableitems"/>
              <w:jc w:val="center"/>
              <w:rPr>
                <w:sz w:val="22"/>
                <w:szCs w:val="22"/>
              </w:rPr>
            </w:pPr>
            <w:r w:rsidRPr="00CF1043">
              <w:rPr>
                <w:sz w:val="22"/>
                <w:szCs w:val="22"/>
              </w:rPr>
              <w:t>long</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22</w:t>
            </w: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Fee percent rate</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fee_min_value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04621E">
            <w:pPr>
              <w:pStyle w:val="BPC3Tableitems"/>
              <w:jc w:val="center"/>
              <w:rPr>
                <w:sz w:val="22"/>
                <w:szCs w:val="22"/>
              </w:rPr>
            </w:pPr>
            <w:r w:rsidRPr="00CF1043">
              <w:rPr>
                <w:sz w:val="22"/>
                <w:szCs w:val="22"/>
              </w:rPr>
              <w:t>long</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22</w:t>
            </w: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Fee minimum value</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fee_max_value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04621E">
            <w:pPr>
              <w:pStyle w:val="BPC3Tableitems"/>
              <w:jc w:val="center"/>
              <w:rPr>
                <w:sz w:val="22"/>
                <w:szCs w:val="22"/>
              </w:rPr>
            </w:pPr>
            <w:r w:rsidRPr="00CF1043">
              <w:rPr>
                <w:sz w:val="22"/>
                <w:szCs w:val="22"/>
              </w:rPr>
              <w:t>long</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22</w:t>
            </w: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Fee maximum value</w:t>
            </w:r>
          </w:p>
        </w:tc>
      </w:tr>
      <w:tr w:rsidR="00176C64" w:rsidRPr="00CF1043" w:rsidTr="00C946D1">
        <w:trPr>
          <w:gridAfter w:val="2"/>
          <w:wAfter w:w="40" w:type="dxa"/>
          <w:trHeight w:val="93"/>
        </w:trPr>
        <w:tc>
          <w:tcPr>
            <w:tcW w:w="9359" w:type="dxa"/>
            <w:gridSpan w:val="9"/>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headings"/>
              <w:rPr>
                <w:sz w:val="22"/>
                <w:szCs w:val="22"/>
              </w:rPr>
            </w:pPr>
            <w:proofErr w:type="spellStart"/>
            <w:r w:rsidRPr="00CF1043">
              <w:rPr>
                <w:sz w:val="22"/>
                <w:szCs w:val="22"/>
              </w:rPr>
              <w:t>attribute_limit</w:t>
            </w:r>
            <w:proofErr w:type="spellEnd"/>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limit_sum_value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04621E">
            <w:pPr>
              <w:snapToGrid w:val="0"/>
              <w:jc w:val="center"/>
              <w:rPr>
                <w:rFonts w:ascii="Calibri" w:hAnsi="Calibri" w:cs="Calibri"/>
                <w:sz w:val="22"/>
                <w:szCs w:val="22"/>
              </w:rPr>
            </w:pPr>
            <w:r w:rsidRPr="00CF1043">
              <w:rPr>
                <w:rFonts w:ascii="Calibri" w:hAnsi="Calibri" w:cs="Calibri"/>
                <w:sz w:val="22"/>
                <w:szCs w:val="22"/>
              </w:rPr>
              <w:t>long</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22</w:t>
            </w: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A limit bound to use for amount.</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currency</w:t>
            </w:r>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04621E">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3</w:t>
            </w: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Currency of a limit bound.</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limit_count_value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04621E">
            <w:pPr>
              <w:snapToGrid w:val="0"/>
              <w:jc w:val="center"/>
              <w:rPr>
                <w:rFonts w:ascii="Calibri" w:hAnsi="Calibri" w:cs="Calibri"/>
                <w:sz w:val="22"/>
                <w:szCs w:val="22"/>
              </w:rPr>
            </w:pPr>
            <w:r w:rsidRPr="00CF1043">
              <w:rPr>
                <w:rFonts w:ascii="Calibri" w:hAnsi="Calibri" w:cs="Calibri"/>
                <w:sz w:val="22"/>
                <w:szCs w:val="22"/>
              </w:rPr>
              <w:t>long</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22</w:t>
            </w: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A limit bound to use for quantity</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counter_algorithm</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04621E">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8</w:t>
            </w: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Counter algorithm of the limit processing (value from ‘ACCL’ dictionary).</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start_date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04621E">
            <w:pPr>
              <w:snapToGrid w:val="0"/>
              <w:jc w:val="center"/>
              <w:rPr>
                <w:rFonts w:ascii="Calibri" w:hAnsi="Calibri" w:cs="Calibri"/>
                <w:sz w:val="22"/>
                <w:szCs w:val="22"/>
              </w:rPr>
            </w:pPr>
            <w:r w:rsidRPr="00CF1043">
              <w:rPr>
                <w:rFonts w:ascii="Calibri" w:hAnsi="Calibri" w:cs="Calibri"/>
                <w:sz w:val="22"/>
                <w:szCs w:val="22"/>
              </w:rPr>
              <w:t>date</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The ‘valid from’ date of an object related service term.</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end_date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04621E">
            <w:pPr>
              <w:snapToGrid w:val="0"/>
              <w:jc w:val="center"/>
              <w:rPr>
                <w:rFonts w:ascii="Calibri" w:hAnsi="Calibri" w:cs="Calibri"/>
                <w:sz w:val="22"/>
                <w:szCs w:val="22"/>
              </w:rPr>
            </w:pPr>
            <w:r w:rsidRPr="00CF1043">
              <w:rPr>
                <w:rFonts w:ascii="Calibri" w:hAnsi="Calibri" w:cs="Calibri"/>
                <w:sz w:val="22"/>
                <w:szCs w:val="22"/>
              </w:rPr>
              <w:t>date</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Expiration date of an object related service term.</w:t>
            </w:r>
          </w:p>
        </w:tc>
      </w:tr>
      <w:tr w:rsidR="00176C64" w:rsidRPr="00CF1043" w:rsidTr="0004621E">
        <w:trPr>
          <w:trHeight w:val="93"/>
        </w:trPr>
        <w:tc>
          <w:tcPr>
            <w:tcW w:w="2414"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mod_condition</w:t>
            </w:r>
            <w:proofErr w:type="spellEnd"/>
          </w:p>
        </w:tc>
        <w:tc>
          <w:tcPr>
            <w:tcW w:w="992" w:type="dxa"/>
            <w:tcBorders>
              <w:top w:val="single" w:sz="4" w:space="0" w:color="000000"/>
              <w:left w:val="single" w:sz="4" w:space="0" w:color="000000"/>
              <w:bottom w:val="single" w:sz="4" w:space="0" w:color="000000"/>
            </w:tcBorders>
            <w:shd w:val="clear" w:color="auto" w:fill="auto"/>
          </w:tcPr>
          <w:p w:rsidR="00176C64" w:rsidRPr="00CF1043" w:rsidRDefault="00176C64" w:rsidP="0004621E">
            <w:pPr>
              <w:snapToGrid w:val="0"/>
              <w:jc w:val="center"/>
              <w:rPr>
                <w:rFonts w:ascii="Calibri" w:hAnsi="Calibri"/>
                <w:sz w:val="22"/>
                <w:szCs w:val="22"/>
              </w:rPr>
            </w:pPr>
            <w:r w:rsidRPr="00CF1043">
              <w:rPr>
                <w:rFonts w:ascii="Calibri" w:hAnsi="Calibri"/>
                <w:sz w:val="22"/>
                <w:szCs w:val="22"/>
              </w:rPr>
              <w:t>string</w:t>
            </w:r>
          </w:p>
        </w:tc>
        <w:tc>
          <w:tcPr>
            <w:tcW w:w="906"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rPr>
                <w:rFonts w:ascii="Calibri" w:hAnsi="Calibri" w:cs="Calibri"/>
                <w:sz w:val="22"/>
                <w:szCs w:val="22"/>
              </w:rPr>
            </w:pPr>
            <w:r w:rsidRPr="00CF1043">
              <w:rPr>
                <w:rFonts w:ascii="Calibri" w:hAnsi="Calibri"/>
                <w:sz w:val="22"/>
                <w:szCs w:val="22"/>
              </w:rPr>
              <w:t>2000</w:t>
            </w:r>
          </w:p>
        </w:tc>
        <w:tc>
          <w:tcPr>
            <w:tcW w:w="1424" w:type="dxa"/>
            <w:gridSpan w:val="3"/>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0-1</w:t>
            </w:r>
          </w:p>
        </w:tc>
        <w:tc>
          <w:tcPr>
            <w:tcW w:w="3663"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Condition of modifier</w:t>
            </w:r>
          </w:p>
        </w:tc>
      </w:tr>
      <w:tr w:rsidR="00176C64" w:rsidRPr="00CF1043" w:rsidTr="0004621E">
        <w:trPr>
          <w:trHeight w:val="93"/>
        </w:trPr>
        <w:tc>
          <w:tcPr>
            <w:tcW w:w="2414"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lastRenderedPageBreak/>
              <w:t>mod_name</w:t>
            </w:r>
            <w:proofErr w:type="spellEnd"/>
          </w:p>
        </w:tc>
        <w:tc>
          <w:tcPr>
            <w:tcW w:w="992" w:type="dxa"/>
            <w:tcBorders>
              <w:top w:val="single" w:sz="4" w:space="0" w:color="000000"/>
              <w:left w:val="single" w:sz="4" w:space="0" w:color="000000"/>
              <w:bottom w:val="single" w:sz="4" w:space="0" w:color="000000"/>
            </w:tcBorders>
            <w:shd w:val="clear" w:color="auto" w:fill="auto"/>
          </w:tcPr>
          <w:p w:rsidR="00176C64" w:rsidRPr="00CF1043" w:rsidRDefault="00176C64" w:rsidP="0004621E">
            <w:pPr>
              <w:pStyle w:val="BPC3Tableitems"/>
              <w:jc w:val="center"/>
              <w:rPr>
                <w:sz w:val="22"/>
                <w:szCs w:val="22"/>
              </w:rPr>
            </w:pPr>
            <w:r w:rsidRPr="00CF1043">
              <w:rPr>
                <w:sz w:val="22"/>
                <w:szCs w:val="22"/>
              </w:rPr>
              <w:t>string</w:t>
            </w:r>
          </w:p>
        </w:tc>
        <w:tc>
          <w:tcPr>
            <w:tcW w:w="906"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rPr>
                <w:rFonts w:ascii="Calibri" w:hAnsi="Calibri" w:cs="Calibri"/>
                <w:sz w:val="22"/>
                <w:szCs w:val="22"/>
              </w:rPr>
            </w:pPr>
            <w:r w:rsidRPr="00CF1043">
              <w:rPr>
                <w:rFonts w:ascii="Calibri" w:hAnsi="Calibri"/>
                <w:sz w:val="22"/>
                <w:szCs w:val="22"/>
              </w:rPr>
              <w:t>200</w:t>
            </w:r>
          </w:p>
        </w:tc>
        <w:tc>
          <w:tcPr>
            <w:tcW w:w="1424" w:type="dxa"/>
            <w:gridSpan w:val="3"/>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0-1</w:t>
            </w:r>
          </w:p>
        </w:tc>
        <w:tc>
          <w:tcPr>
            <w:tcW w:w="3663"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Name of modifier</w:t>
            </w:r>
          </w:p>
        </w:tc>
      </w:tr>
      <w:tr w:rsidR="00176C64" w:rsidRPr="00CF1043" w:rsidTr="0004621E">
        <w:trPr>
          <w:trHeight w:val="93"/>
        </w:trPr>
        <w:tc>
          <w:tcPr>
            <w:tcW w:w="2414"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mod_id</w:t>
            </w:r>
            <w:proofErr w:type="spellEnd"/>
          </w:p>
        </w:tc>
        <w:tc>
          <w:tcPr>
            <w:tcW w:w="992" w:type="dxa"/>
            <w:tcBorders>
              <w:top w:val="single" w:sz="4" w:space="0" w:color="000000"/>
              <w:left w:val="single" w:sz="4" w:space="0" w:color="000000"/>
              <w:bottom w:val="single" w:sz="4" w:space="0" w:color="000000"/>
            </w:tcBorders>
            <w:shd w:val="clear" w:color="auto" w:fill="auto"/>
          </w:tcPr>
          <w:p w:rsidR="00176C64" w:rsidRPr="00CF1043" w:rsidRDefault="00176C64" w:rsidP="0004621E">
            <w:pPr>
              <w:pStyle w:val="BPC3Tableitems"/>
              <w:jc w:val="center"/>
              <w:rPr>
                <w:sz w:val="22"/>
                <w:szCs w:val="22"/>
              </w:rPr>
            </w:pPr>
            <w:proofErr w:type="spellStart"/>
            <w:r w:rsidRPr="00CF1043">
              <w:rPr>
                <w:sz w:val="22"/>
                <w:szCs w:val="22"/>
              </w:rPr>
              <w:t>int</w:t>
            </w:r>
            <w:proofErr w:type="spellEnd"/>
          </w:p>
        </w:tc>
        <w:tc>
          <w:tcPr>
            <w:tcW w:w="906"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rPr>
                <w:rFonts w:ascii="Calibri" w:hAnsi="Calibri" w:cs="Calibri"/>
                <w:sz w:val="22"/>
                <w:szCs w:val="22"/>
              </w:rPr>
            </w:pPr>
            <w:r w:rsidRPr="00CF1043">
              <w:rPr>
                <w:rFonts w:ascii="Calibri" w:hAnsi="Calibri"/>
                <w:sz w:val="22"/>
                <w:szCs w:val="22"/>
              </w:rPr>
              <w:t>4</w:t>
            </w:r>
          </w:p>
        </w:tc>
        <w:tc>
          <w:tcPr>
            <w:tcW w:w="1424" w:type="dxa"/>
            <w:gridSpan w:val="3"/>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0-1</w:t>
            </w:r>
          </w:p>
        </w:tc>
        <w:tc>
          <w:tcPr>
            <w:tcW w:w="3663"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Identifier of modifier</w:t>
            </w:r>
          </w:p>
        </w:tc>
      </w:tr>
      <w:tr w:rsidR="00176C64" w:rsidRPr="00CF1043" w:rsidTr="0004621E">
        <w:trPr>
          <w:trHeight w:val="93"/>
        </w:trPr>
        <w:tc>
          <w:tcPr>
            <w:tcW w:w="2414"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lang w:val="en-GB"/>
              </w:rPr>
              <w:t>length_type</w:t>
            </w:r>
            <w:proofErr w:type="spellEnd"/>
          </w:p>
        </w:tc>
        <w:tc>
          <w:tcPr>
            <w:tcW w:w="992" w:type="dxa"/>
            <w:tcBorders>
              <w:top w:val="single" w:sz="4" w:space="0" w:color="000000"/>
              <w:left w:val="single" w:sz="4" w:space="0" w:color="000000"/>
              <w:bottom w:val="single" w:sz="4" w:space="0" w:color="000000"/>
            </w:tcBorders>
            <w:shd w:val="clear" w:color="auto" w:fill="auto"/>
          </w:tcPr>
          <w:p w:rsidR="00176C64" w:rsidRPr="00CF1043" w:rsidRDefault="00176C64" w:rsidP="0004621E">
            <w:pPr>
              <w:pStyle w:val="BPC3Tableitems"/>
              <w:jc w:val="center"/>
              <w:rPr>
                <w:sz w:val="22"/>
                <w:szCs w:val="22"/>
              </w:rPr>
            </w:pPr>
            <w:r w:rsidRPr="00CF1043">
              <w:rPr>
                <w:rFonts w:cs="Calibri"/>
                <w:sz w:val="22"/>
                <w:szCs w:val="22"/>
              </w:rPr>
              <w:t>string</w:t>
            </w:r>
          </w:p>
        </w:tc>
        <w:tc>
          <w:tcPr>
            <w:tcW w:w="906"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jc w:val="center"/>
              <w:rPr>
                <w:rFonts w:ascii="Calibri" w:hAnsi="Calibri"/>
                <w:sz w:val="22"/>
                <w:szCs w:val="22"/>
              </w:rPr>
            </w:pPr>
            <w:r w:rsidRPr="00CF1043">
              <w:rPr>
                <w:rFonts w:ascii="Calibri" w:hAnsi="Calibri"/>
                <w:sz w:val="22"/>
                <w:szCs w:val="22"/>
              </w:rPr>
              <w:t>8</w:t>
            </w:r>
          </w:p>
        </w:tc>
        <w:tc>
          <w:tcPr>
            <w:tcW w:w="1424" w:type="dxa"/>
            <w:gridSpan w:val="3"/>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0-1</w:t>
            </w:r>
          </w:p>
        </w:tc>
        <w:tc>
          <w:tcPr>
            <w:tcW w:w="3663"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A measuring unit of a time period.</w:t>
            </w:r>
          </w:p>
        </w:tc>
      </w:tr>
      <w:tr w:rsidR="00176C64" w:rsidRPr="00CF1043" w:rsidTr="0004621E">
        <w:trPr>
          <w:trHeight w:val="93"/>
        </w:trPr>
        <w:tc>
          <w:tcPr>
            <w:tcW w:w="2414"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lang w:val="en-GB"/>
              </w:rPr>
              <w:t>cycle_length</w:t>
            </w:r>
            <w:proofErr w:type="spellEnd"/>
          </w:p>
        </w:tc>
        <w:tc>
          <w:tcPr>
            <w:tcW w:w="992" w:type="dxa"/>
            <w:tcBorders>
              <w:top w:val="single" w:sz="4" w:space="0" w:color="000000"/>
              <w:left w:val="single" w:sz="4" w:space="0" w:color="000000"/>
              <w:bottom w:val="single" w:sz="4" w:space="0" w:color="000000"/>
            </w:tcBorders>
            <w:shd w:val="clear" w:color="auto" w:fill="auto"/>
          </w:tcPr>
          <w:p w:rsidR="00176C64" w:rsidRPr="00CF1043" w:rsidRDefault="00176C64" w:rsidP="0004621E">
            <w:pPr>
              <w:pStyle w:val="BPC3Tableitems"/>
              <w:jc w:val="center"/>
              <w:rPr>
                <w:sz w:val="22"/>
                <w:szCs w:val="22"/>
              </w:rPr>
            </w:pPr>
            <w:proofErr w:type="spellStart"/>
            <w:r w:rsidRPr="00CF1043">
              <w:rPr>
                <w:rFonts w:cs="Calibri"/>
                <w:sz w:val="22"/>
                <w:szCs w:val="22"/>
              </w:rPr>
              <w:t>int</w:t>
            </w:r>
            <w:proofErr w:type="spellEnd"/>
          </w:p>
        </w:tc>
        <w:tc>
          <w:tcPr>
            <w:tcW w:w="906"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jc w:val="center"/>
              <w:rPr>
                <w:rFonts w:ascii="Calibri" w:hAnsi="Calibri"/>
                <w:sz w:val="22"/>
                <w:szCs w:val="22"/>
              </w:rPr>
            </w:pPr>
            <w:r w:rsidRPr="00CF1043">
              <w:rPr>
                <w:rFonts w:ascii="Calibri" w:hAnsi="Calibri"/>
                <w:sz w:val="22"/>
                <w:szCs w:val="22"/>
              </w:rPr>
              <w:t>8</w:t>
            </w:r>
          </w:p>
        </w:tc>
        <w:tc>
          <w:tcPr>
            <w:tcW w:w="1424" w:type="dxa"/>
            <w:gridSpan w:val="3"/>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0-1</w:t>
            </w:r>
          </w:p>
        </w:tc>
        <w:tc>
          <w:tcPr>
            <w:tcW w:w="3663"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Number of time periods.</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error</w:t>
            </w:r>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04621E">
            <w:pPr>
              <w:snapToGrid w:val="0"/>
              <w:jc w:val="center"/>
              <w:rPr>
                <w:rFonts w:ascii="Calibri" w:hAnsi="Calibri" w:cs="Calibri"/>
                <w:sz w:val="22"/>
                <w:szCs w:val="22"/>
              </w:rPr>
            </w:pPr>
            <w:r w:rsidRPr="00CF1043">
              <w:rPr>
                <w:rFonts w:ascii="Calibri" w:hAnsi="Calibri" w:cs="Calibri"/>
                <w:sz w:val="22"/>
                <w:szCs w:val="22"/>
              </w:rPr>
              <w:t>complex</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Contains the details for an error that occurred on processing the parent element.</w:t>
            </w:r>
          </w:p>
        </w:tc>
      </w:tr>
      <w:tr w:rsidR="00176C64" w:rsidRPr="00CF1043" w:rsidTr="00C946D1">
        <w:trPr>
          <w:gridAfter w:val="2"/>
          <w:wAfter w:w="40" w:type="dxa"/>
          <w:trHeight w:val="93"/>
        </w:trPr>
        <w:tc>
          <w:tcPr>
            <w:tcW w:w="9359" w:type="dxa"/>
            <w:gridSpan w:val="9"/>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headings"/>
              <w:rPr>
                <w:sz w:val="22"/>
                <w:szCs w:val="22"/>
              </w:rPr>
            </w:pPr>
            <w:proofErr w:type="spellStart"/>
            <w:r w:rsidRPr="00CF1043">
              <w:rPr>
                <w:sz w:val="22"/>
                <w:szCs w:val="22"/>
              </w:rPr>
              <w:t>attribute_cycle</w:t>
            </w:r>
            <w:proofErr w:type="spellEnd"/>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cycle_length_type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8</w:t>
            </w: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A measuring unit of a time period.</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cycle_length</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proofErr w:type="spellStart"/>
            <w:r w:rsidRPr="00CF1043">
              <w:rPr>
                <w:rFonts w:ascii="Calibri" w:hAnsi="Calibri" w:cs="Calibri"/>
                <w:sz w:val="22"/>
                <w:szCs w:val="22"/>
              </w:rPr>
              <w:t>int</w:t>
            </w:r>
            <w:proofErr w:type="spellEnd"/>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8</w:t>
            </w: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Number of time periods.</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shift</w:t>
            </w:r>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complex</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0-*</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Cycle shifts</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cycle_start_date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date</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Start date to begin cycle count.</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start_date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date</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The ‘valid from’ date of an object related service term.</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end_date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date</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Expiration date of an object related service term.</w:t>
            </w:r>
          </w:p>
        </w:tc>
      </w:tr>
      <w:tr w:rsidR="00176C64" w:rsidRPr="00CF1043" w:rsidTr="0004621E">
        <w:trPr>
          <w:trHeight w:val="93"/>
        </w:trPr>
        <w:tc>
          <w:tcPr>
            <w:tcW w:w="2414"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mod_condition</w:t>
            </w:r>
            <w:proofErr w:type="spellEnd"/>
          </w:p>
        </w:tc>
        <w:tc>
          <w:tcPr>
            <w:tcW w:w="992" w:type="dxa"/>
            <w:tcBorders>
              <w:top w:val="single" w:sz="4" w:space="0" w:color="000000"/>
              <w:left w:val="single" w:sz="4" w:space="0" w:color="000000"/>
              <w:bottom w:val="single" w:sz="4" w:space="0" w:color="000000"/>
            </w:tcBorders>
            <w:shd w:val="clear" w:color="auto" w:fill="auto"/>
          </w:tcPr>
          <w:p w:rsidR="00176C64" w:rsidRPr="00CF1043" w:rsidRDefault="00176C64" w:rsidP="0004621E">
            <w:pPr>
              <w:snapToGrid w:val="0"/>
              <w:jc w:val="center"/>
              <w:rPr>
                <w:rFonts w:ascii="Calibri" w:hAnsi="Calibri"/>
                <w:sz w:val="22"/>
                <w:szCs w:val="22"/>
              </w:rPr>
            </w:pPr>
            <w:r w:rsidRPr="00CF1043">
              <w:rPr>
                <w:rFonts w:ascii="Calibri" w:hAnsi="Calibri"/>
                <w:sz w:val="22"/>
                <w:szCs w:val="22"/>
              </w:rPr>
              <w:t>string</w:t>
            </w:r>
          </w:p>
        </w:tc>
        <w:tc>
          <w:tcPr>
            <w:tcW w:w="906"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rPr>
                <w:rFonts w:ascii="Calibri" w:hAnsi="Calibri" w:cs="Calibri"/>
                <w:sz w:val="22"/>
                <w:szCs w:val="22"/>
              </w:rPr>
            </w:pPr>
            <w:r w:rsidRPr="00CF1043">
              <w:rPr>
                <w:rFonts w:ascii="Calibri" w:hAnsi="Calibri"/>
                <w:sz w:val="22"/>
                <w:szCs w:val="22"/>
              </w:rPr>
              <w:t>2000</w:t>
            </w:r>
          </w:p>
        </w:tc>
        <w:tc>
          <w:tcPr>
            <w:tcW w:w="1424" w:type="dxa"/>
            <w:gridSpan w:val="3"/>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0-1</w:t>
            </w:r>
          </w:p>
        </w:tc>
        <w:tc>
          <w:tcPr>
            <w:tcW w:w="3663"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Condition of modifier</w:t>
            </w:r>
          </w:p>
        </w:tc>
      </w:tr>
      <w:tr w:rsidR="00176C64" w:rsidRPr="00CF1043" w:rsidTr="0004621E">
        <w:trPr>
          <w:trHeight w:val="93"/>
        </w:trPr>
        <w:tc>
          <w:tcPr>
            <w:tcW w:w="2414"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mod_name</w:t>
            </w:r>
            <w:proofErr w:type="spellEnd"/>
          </w:p>
        </w:tc>
        <w:tc>
          <w:tcPr>
            <w:tcW w:w="992" w:type="dxa"/>
            <w:tcBorders>
              <w:top w:val="single" w:sz="4" w:space="0" w:color="000000"/>
              <w:left w:val="single" w:sz="4" w:space="0" w:color="000000"/>
              <w:bottom w:val="single" w:sz="4" w:space="0" w:color="000000"/>
            </w:tcBorders>
            <w:shd w:val="clear" w:color="auto" w:fill="auto"/>
          </w:tcPr>
          <w:p w:rsidR="00176C64" w:rsidRPr="00CF1043" w:rsidRDefault="00176C64" w:rsidP="0004621E">
            <w:pPr>
              <w:pStyle w:val="BPC3Tableitems"/>
              <w:jc w:val="center"/>
              <w:rPr>
                <w:sz w:val="22"/>
                <w:szCs w:val="22"/>
              </w:rPr>
            </w:pPr>
            <w:r w:rsidRPr="00CF1043">
              <w:rPr>
                <w:sz w:val="22"/>
                <w:szCs w:val="22"/>
              </w:rPr>
              <w:t>string</w:t>
            </w:r>
          </w:p>
        </w:tc>
        <w:tc>
          <w:tcPr>
            <w:tcW w:w="906"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rPr>
                <w:rFonts w:ascii="Calibri" w:hAnsi="Calibri" w:cs="Calibri"/>
                <w:sz w:val="22"/>
                <w:szCs w:val="22"/>
              </w:rPr>
            </w:pPr>
            <w:r w:rsidRPr="00CF1043">
              <w:rPr>
                <w:rFonts w:ascii="Calibri" w:hAnsi="Calibri"/>
                <w:sz w:val="22"/>
                <w:szCs w:val="22"/>
              </w:rPr>
              <w:t>200</w:t>
            </w:r>
          </w:p>
        </w:tc>
        <w:tc>
          <w:tcPr>
            <w:tcW w:w="1424" w:type="dxa"/>
            <w:gridSpan w:val="3"/>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0-1</w:t>
            </w:r>
          </w:p>
        </w:tc>
        <w:tc>
          <w:tcPr>
            <w:tcW w:w="3663"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Name of modifier</w:t>
            </w:r>
          </w:p>
        </w:tc>
      </w:tr>
      <w:tr w:rsidR="00176C64" w:rsidRPr="00CF1043" w:rsidTr="0004621E">
        <w:trPr>
          <w:trHeight w:val="93"/>
        </w:trPr>
        <w:tc>
          <w:tcPr>
            <w:tcW w:w="2414"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mod_id</w:t>
            </w:r>
            <w:proofErr w:type="spellEnd"/>
          </w:p>
        </w:tc>
        <w:tc>
          <w:tcPr>
            <w:tcW w:w="992" w:type="dxa"/>
            <w:tcBorders>
              <w:top w:val="single" w:sz="4" w:space="0" w:color="000000"/>
              <w:left w:val="single" w:sz="4" w:space="0" w:color="000000"/>
              <w:bottom w:val="single" w:sz="4" w:space="0" w:color="000000"/>
            </w:tcBorders>
            <w:shd w:val="clear" w:color="auto" w:fill="auto"/>
          </w:tcPr>
          <w:p w:rsidR="00176C64" w:rsidRPr="00CF1043" w:rsidRDefault="00176C64" w:rsidP="0004621E">
            <w:pPr>
              <w:pStyle w:val="BPC3Tableitems"/>
              <w:jc w:val="center"/>
              <w:rPr>
                <w:sz w:val="22"/>
                <w:szCs w:val="22"/>
              </w:rPr>
            </w:pPr>
            <w:proofErr w:type="spellStart"/>
            <w:r w:rsidRPr="00CF1043">
              <w:rPr>
                <w:sz w:val="22"/>
                <w:szCs w:val="22"/>
              </w:rPr>
              <w:t>int</w:t>
            </w:r>
            <w:proofErr w:type="spellEnd"/>
          </w:p>
        </w:tc>
        <w:tc>
          <w:tcPr>
            <w:tcW w:w="906"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rPr>
                <w:rFonts w:ascii="Calibri" w:hAnsi="Calibri" w:cs="Calibri"/>
                <w:sz w:val="22"/>
                <w:szCs w:val="22"/>
              </w:rPr>
            </w:pPr>
            <w:r w:rsidRPr="00CF1043">
              <w:rPr>
                <w:rFonts w:ascii="Calibri" w:hAnsi="Calibri"/>
                <w:sz w:val="22"/>
                <w:szCs w:val="22"/>
              </w:rPr>
              <w:t>4</w:t>
            </w:r>
          </w:p>
        </w:tc>
        <w:tc>
          <w:tcPr>
            <w:tcW w:w="1424" w:type="dxa"/>
            <w:gridSpan w:val="3"/>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0-1</w:t>
            </w:r>
          </w:p>
        </w:tc>
        <w:tc>
          <w:tcPr>
            <w:tcW w:w="3663"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Identifier of modifier</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error</w:t>
            </w:r>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04621E">
            <w:pPr>
              <w:snapToGrid w:val="0"/>
              <w:jc w:val="center"/>
              <w:rPr>
                <w:rFonts w:ascii="Calibri" w:hAnsi="Calibri" w:cs="Calibri"/>
                <w:sz w:val="22"/>
                <w:szCs w:val="22"/>
              </w:rPr>
            </w:pPr>
            <w:r w:rsidRPr="00CF1043">
              <w:rPr>
                <w:rFonts w:ascii="Calibri" w:hAnsi="Calibri" w:cs="Calibri"/>
                <w:sz w:val="22"/>
                <w:szCs w:val="22"/>
              </w:rPr>
              <w:t>complex</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Contains the details for an error that occurred on processing of the parent element.</w:t>
            </w:r>
          </w:p>
        </w:tc>
      </w:tr>
      <w:tr w:rsidR="00176C64" w:rsidRPr="00CF1043" w:rsidTr="00C946D1">
        <w:trPr>
          <w:gridAfter w:val="2"/>
          <w:wAfter w:w="40" w:type="dxa"/>
          <w:trHeight w:val="93"/>
        </w:trPr>
        <w:tc>
          <w:tcPr>
            <w:tcW w:w="9359" w:type="dxa"/>
            <w:gridSpan w:val="9"/>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b/>
                <w:sz w:val="22"/>
                <w:szCs w:val="22"/>
              </w:rPr>
            </w:pPr>
            <w:r w:rsidRPr="00CF1043">
              <w:rPr>
                <w:b/>
                <w:color w:val="003399"/>
                <w:sz w:val="22"/>
                <w:szCs w:val="22"/>
              </w:rPr>
              <w:t>shift</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shift_type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8</w:t>
            </w: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Type of cycle shit. Dictionary value.</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shift_priority</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proofErr w:type="spellStart"/>
            <w:r w:rsidRPr="00CF1043">
              <w:rPr>
                <w:rFonts w:ascii="Calibri" w:hAnsi="Calibri" w:cs="Calibri"/>
                <w:sz w:val="22"/>
                <w:szCs w:val="22"/>
              </w:rPr>
              <w:t>int</w:t>
            </w:r>
            <w:proofErr w:type="spellEnd"/>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4</w:t>
            </w: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Priority of shift when cycle has multiple shifts</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shift_sign</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proofErr w:type="spellStart"/>
            <w:r w:rsidRPr="00CF1043">
              <w:rPr>
                <w:rFonts w:ascii="Calibri" w:hAnsi="Calibri" w:cs="Calibri"/>
                <w:sz w:val="22"/>
                <w:szCs w:val="22"/>
              </w:rPr>
              <w:t>int</w:t>
            </w:r>
            <w:proofErr w:type="spellEnd"/>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1</w:t>
            </w: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1 – forwards shift</w:t>
            </w:r>
          </w:p>
          <w:p w:rsidR="00176C64" w:rsidRPr="00CF1043" w:rsidRDefault="00176C64" w:rsidP="00C946D1">
            <w:pPr>
              <w:pStyle w:val="BPC3Tableitems"/>
              <w:rPr>
                <w:sz w:val="22"/>
                <w:szCs w:val="22"/>
              </w:rPr>
            </w:pPr>
            <w:r w:rsidRPr="00CF1043">
              <w:rPr>
                <w:sz w:val="22"/>
                <w:szCs w:val="22"/>
              </w:rPr>
              <w:t>-1 – backward shift</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lastRenderedPageBreak/>
              <w:t>shift_length_type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8</w:t>
            </w: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 xml:space="preserve">Type of shift length period. Use only with </w:t>
            </w:r>
            <w:proofErr w:type="spellStart"/>
            <w:r w:rsidRPr="00CF1043">
              <w:rPr>
                <w:b/>
                <w:i/>
                <w:sz w:val="22"/>
                <w:szCs w:val="22"/>
              </w:rPr>
              <w:t>shift_type</w:t>
            </w:r>
            <w:proofErr w:type="spellEnd"/>
            <w:r w:rsidRPr="00CF1043">
              <w:rPr>
                <w:b/>
                <w:i/>
                <w:sz w:val="22"/>
                <w:szCs w:val="22"/>
              </w:rPr>
              <w:t xml:space="preserve"> = CSHTPERD</w:t>
            </w:r>
            <w:r w:rsidRPr="00CF1043">
              <w:rPr>
                <w:sz w:val="22"/>
                <w:szCs w:val="22"/>
              </w:rPr>
              <w:t xml:space="preserve"> – shift by period.</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shift_length</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proofErr w:type="spellStart"/>
            <w:r w:rsidRPr="00CF1043">
              <w:rPr>
                <w:rFonts w:ascii="Calibri" w:hAnsi="Calibri" w:cs="Calibri"/>
                <w:sz w:val="22"/>
                <w:szCs w:val="22"/>
              </w:rPr>
              <w:t>int</w:t>
            </w:r>
            <w:proofErr w:type="spellEnd"/>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4</w:t>
            </w: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Shift value</w:t>
            </w:r>
          </w:p>
        </w:tc>
      </w:tr>
      <w:tr w:rsidR="00176C64" w:rsidRPr="00CF1043" w:rsidTr="00F527EF">
        <w:trPr>
          <w:gridAfter w:val="2"/>
          <w:wAfter w:w="40" w:type="dxa"/>
          <w:trHeight w:val="93"/>
        </w:trPr>
        <w:tc>
          <w:tcPr>
            <w:tcW w:w="9359" w:type="dxa"/>
            <w:gridSpan w:val="9"/>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3477FD">
            <w:pPr>
              <w:pStyle w:val="BPC3Tableheadings"/>
              <w:rPr>
                <w:sz w:val="22"/>
                <w:szCs w:val="22"/>
              </w:rPr>
            </w:pPr>
            <w:r w:rsidRPr="00CF1043">
              <w:rPr>
                <w:sz w:val="22"/>
                <w:szCs w:val="22"/>
              </w:rPr>
              <w:t>account</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3477FD">
            <w:pPr>
              <w:pStyle w:val="BPC3Tableitems"/>
              <w:rPr>
                <w:sz w:val="22"/>
                <w:szCs w:val="22"/>
              </w:rPr>
            </w:pPr>
            <w:r w:rsidRPr="00CF1043">
              <w:rPr>
                <w:sz w:val="22"/>
                <w:szCs w:val="22"/>
              </w:rPr>
              <w:t>command</w:t>
            </w:r>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3477FD">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3477FD">
            <w:pPr>
              <w:snapToGrid w:val="0"/>
              <w:jc w:val="center"/>
              <w:rPr>
                <w:rFonts w:ascii="Calibri" w:hAnsi="Calibri" w:cs="Calibri"/>
                <w:sz w:val="22"/>
                <w:szCs w:val="22"/>
              </w:rPr>
            </w:pPr>
            <w:r w:rsidRPr="00CF1043">
              <w:rPr>
                <w:rFonts w:ascii="Calibri" w:hAnsi="Calibri" w:cs="Calibri"/>
                <w:sz w:val="22"/>
                <w:szCs w:val="22"/>
              </w:rPr>
              <w:t>8</w:t>
            </w: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3477FD">
            <w:pPr>
              <w:snapToGrid w:val="0"/>
              <w:jc w:val="center"/>
              <w:rPr>
                <w:rFonts w:ascii="Calibri" w:hAnsi="Calibri" w:cs="Calibri"/>
                <w:sz w:val="22"/>
                <w:szCs w:val="22"/>
              </w:rPr>
            </w:pPr>
            <w:r w:rsidRPr="00CF1043">
              <w:rPr>
                <w:rFonts w:ascii="Calibri" w:hAnsi="Calibri" w:cs="Calibri"/>
                <w:sz w:val="22"/>
                <w:szCs w:val="22"/>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3477FD">
            <w:pPr>
              <w:pStyle w:val="BPC3Tableitems"/>
              <w:rPr>
                <w:sz w:val="22"/>
                <w:szCs w:val="22"/>
              </w:rPr>
            </w:pPr>
            <w:r w:rsidRPr="00CF1043">
              <w:rPr>
                <w:sz w:val="22"/>
                <w:szCs w:val="22"/>
              </w:rPr>
              <w:t>An action to perform over an object.</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3477FD">
            <w:pPr>
              <w:pStyle w:val="BPC3Tableitems"/>
              <w:rPr>
                <w:sz w:val="22"/>
                <w:szCs w:val="22"/>
              </w:rPr>
            </w:pPr>
            <w:proofErr w:type="spellStart"/>
            <w:r w:rsidRPr="00CF1043">
              <w:rPr>
                <w:sz w:val="22"/>
                <w:szCs w:val="22"/>
              </w:rPr>
              <w:t>account_number</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3477FD">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3477FD">
            <w:pPr>
              <w:snapToGrid w:val="0"/>
              <w:jc w:val="center"/>
              <w:rPr>
                <w:rFonts w:ascii="Calibri" w:hAnsi="Calibri" w:cs="Calibri"/>
                <w:sz w:val="22"/>
                <w:szCs w:val="22"/>
              </w:rPr>
            </w:pPr>
            <w:r w:rsidRPr="00CF1043">
              <w:rPr>
                <w:rFonts w:ascii="Calibri" w:hAnsi="Calibri" w:cs="Calibri"/>
                <w:sz w:val="22"/>
                <w:szCs w:val="22"/>
              </w:rPr>
              <w:t>200</w:t>
            </w: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3477FD">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3477FD">
            <w:pPr>
              <w:pStyle w:val="BPC3Tableitems"/>
              <w:rPr>
                <w:sz w:val="22"/>
                <w:szCs w:val="22"/>
              </w:rPr>
            </w:pPr>
            <w:r w:rsidRPr="00CF1043">
              <w:rPr>
                <w:sz w:val="22"/>
                <w:szCs w:val="22"/>
              </w:rPr>
              <w:t>An account number.</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3477FD">
            <w:pPr>
              <w:pStyle w:val="BPC3Tableitems"/>
              <w:rPr>
                <w:sz w:val="22"/>
                <w:szCs w:val="22"/>
              </w:rPr>
            </w:pPr>
            <w:r w:rsidRPr="00CF1043">
              <w:rPr>
                <w:sz w:val="22"/>
                <w:szCs w:val="22"/>
              </w:rPr>
              <w:t>currency</w:t>
            </w:r>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3477FD">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3477FD">
            <w:pPr>
              <w:snapToGrid w:val="0"/>
              <w:jc w:val="center"/>
              <w:rPr>
                <w:rFonts w:ascii="Calibri" w:hAnsi="Calibri" w:cs="Calibri"/>
                <w:sz w:val="22"/>
                <w:szCs w:val="22"/>
              </w:rPr>
            </w:pPr>
            <w:r w:rsidRPr="00CF1043">
              <w:rPr>
                <w:rFonts w:ascii="Calibri" w:hAnsi="Calibri" w:cs="Calibri"/>
                <w:sz w:val="22"/>
                <w:szCs w:val="22"/>
              </w:rPr>
              <w:t>3</w:t>
            </w: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3477FD">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3477FD">
            <w:pPr>
              <w:pStyle w:val="BPC3Tableitems"/>
              <w:rPr>
                <w:sz w:val="22"/>
                <w:szCs w:val="22"/>
              </w:rPr>
            </w:pPr>
            <w:r w:rsidRPr="00CF1043">
              <w:rPr>
                <w:sz w:val="22"/>
                <w:szCs w:val="22"/>
              </w:rPr>
              <w:t>Account currency.</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pStyle w:val="BPC3Tableitems"/>
              <w:rPr>
                <w:sz w:val="22"/>
                <w:szCs w:val="22"/>
              </w:rPr>
            </w:pPr>
            <w:proofErr w:type="spellStart"/>
            <w:r w:rsidRPr="00CF1043">
              <w:rPr>
                <w:sz w:val="22"/>
                <w:szCs w:val="22"/>
              </w:rPr>
              <w:t>account_type</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8</w:t>
            </w: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C946D1">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C946D1">
            <w:pPr>
              <w:pStyle w:val="BPC3Tableitems"/>
              <w:rPr>
                <w:sz w:val="22"/>
                <w:szCs w:val="22"/>
              </w:rPr>
            </w:pPr>
            <w:r w:rsidRPr="00CF1043">
              <w:rPr>
                <w:sz w:val="22"/>
                <w:szCs w:val="22"/>
              </w:rPr>
              <w:t>An account type: Default, Savings, Credit, etc. Values are taken from the dictionary.</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3477FD">
            <w:pPr>
              <w:pStyle w:val="BPC3Tableitems"/>
              <w:rPr>
                <w:sz w:val="22"/>
                <w:szCs w:val="22"/>
              </w:rPr>
            </w:pPr>
            <w:proofErr w:type="spellStart"/>
            <w:r w:rsidRPr="00CF1043">
              <w:rPr>
                <w:sz w:val="22"/>
                <w:szCs w:val="22"/>
              </w:rPr>
              <w:t>account_status</w:t>
            </w:r>
            <w:proofErr w:type="spellEnd"/>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3477FD">
            <w:pPr>
              <w:snapToGrid w:val="0"/>
              <w:jc w:val="center"/>
              <w:rPr>
                <w:rFonts w:ascii="Calibri" w:hAnsi="Calibri" w:cs="Calibri"/>
                <w:sz w:val="22"/>
                <w:szCs w:val="22"/>
              </w:rPr>
            </w:pPr>
            <w:r w:rsidRPr="00CF1043">
              <w:rPr>
                <w:rFonts w:ascii="Calibri" w:hAnsi="Calibri" w:cs="Calibri"/>
                <w:sz w:val="22"/>
                <w:szCs w:val="22"/>
              </w:rPr>
              <w:t>string</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3477FD">
            <w:pPr>
              <w:snapToGrid w:val="0"/>
              <w:jc w:val="center"/>
              <w:rPr>
                <w:rFonts w:ascii="Calibri" w:hAnsi="Calibri" w:cs="Calibri"/>
                <w:sz w:val="22"/>
                <w:szCs w:val="22"/>
              </w:rPr>
            </w:pPr>
            <w:r w:rsidRPr="00CF1043">
              <w:rPr>
                <w:rFonts w:ascii="Calibri" w:hAnsi="Calibri" w:cs="Calibri"/>
                <w:sz w:val="22"/>
                <w:szCs w:val="22"/>
              </w:rPr>
              <w:t>8</w:t>
            </w: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3477FD">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3477FD">
            <w:pPr>
              <w:pStyle w:val="BPC3Tableitems"/>
              <w:rPr>
                <w:sz w:val="22"/>
                <w:szCs w:val="22"/>
              </w:rPr>
            </w:pPr>
            <w:r w:rsidRPr="00CF1043">
              <w:rPr>
                <w:sz w:val="22"/>
                <w:szCs w:val="22"/>
              </w:rPr>
              <w:t>An account status.</w:t>
            </w:r>
          </w:p>
        </w:tc>
      </w:tr>
      <w:tr w:rsidR="00176C64" w:rsidRPr="00CF1043" w:rsidTr="0004621E">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176C64" w:rsidRPr="00CF1043" w:rsidRDefault="00176C64" w:rsidP="003477FD">
            <w:pPr>
              <w:pStyle w:val="BPC3Tableitems"/>
              <w:rPr>
                <w:sz w:val="22"/>
                <w:szCs w:val="22"/>
              </w:rPr>
            </w:pPr>
            <w:bookmarkStart w:id="38" w:name="_Hlk360699295"/>
            <w:r w:rsidRPr="00CF1043">
              <w:rPr>
                <w:sz w:val="22"/>
                <w:szCs w:val="22"/>
              </w:rPr>
              <w:t>error</w:t>
            </w:r>
          </w:p>
        </w:tc>
        <w:tc>
          <w:tcPr>
            <w:tcW w:w="99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3477FD">
            <w:pPr>
              <w:snapToGrid w:val="0"/>
              <w:jc w:val="center"/>
              <w:rPr>
                <w:rFonts w:ascii="Calibri" w:hAnsi="Calibri" w:cs="Calibri"/>
                <w:sz w:val="22"/>
                <w:szCs w:val="22"/>
              </w:rPr>
            </w:pPr>
            <w:r w:rsidRPr="00CF1043">
              <w:rPr>
                <w:rFonts w:ascii="Calibri" w:hAnsi="Calibri" w:cs="Calibri"/>
                <w:sz w:val="22"/>
                <w:szCs w:val="22"/>
              </w:rPr>
              <w:t>complex</w:t>
            </w:r>
          </w:p>
        </w:tc>
        <w:tc>
          <w:tcPr>
            <w:tcW w:w="896" w:type="dxa"/>
            <w:tcBorders>
              <w:top w:val="single" w:sz="4" w:space="0" w:color="000000"/>
              <w:left w:val="single" w:sz="4" w:space="0" w:color="000000"/>
              <w:bottom w:val="single" w:sz="4" w:space="0" w:color="000000"/>
            </w:tcBorders>
            <w:shd w:val="clear" w:color="auto" w:fill="auto"/>
          </w:tcPr>
          <w:p w:rsidR="00176C64" w:rsidRPr="00CF1043" w:rsidRDefault="00176C64" w:rsidP="003477FD">
            <w:pPr>
              <w:snapToGrid w:val="0"/>
              <w:jc w:val="center"/>
              <w:rPr>
                <w:rFonts w:ascii="Calibri" w:hAnsi="Calibri" w:cs="Calibri"/>
                <w:sz w:val="22"/>
                <w:szCs w:val="22"/>
              </w:rPr>
            </w:pPr>
          </w:p>
        </w:tc>
        <w:tc>
          <w:tcPr>
            <w:tcW w:w="1418" w:type="dxa"/>
            <w:gridSpan w:val="2"/>
            <w:tcBorders>
              <w:top w:val="single" w:sz="4" w:space="0" w:color="000000"/>
              <w:left w:val="single" w:sz="4" w:space="0" w:color="000000"/>
              <w:bottom w:val="single" w:sz="4" w:space="0" w:color="000000"/>
            </w:tcBorders>
            <w:shd w:val="clear" w:color="auto" w:fill="auto"/>
          </w:tcPr>
          <w:p w:rsidR="00176C64" w:rsidRPr="00CF1043" w:rsidRDefault="00176C64" w:rsidP="003477FD">
            <w:pPr>
              <w:snapToGrid w:val="0"/>
              <w:jc w:val="center"/>
              <w:rPr>
                <w:rFonts w:ascii="Calibri" w:hAnsi="Calibri" w:cs="Calibri"/>
                <w:sz w:val="22"/>
                <w:szCs w:val="22"/>
              </w:rPr>
            </w:pPr>
            <w:r w:rsidRPr="00CF1043">
              <w:rPr>
                <w:rFonts w:ascii="Calibri" w:hAnsi="Calibri" w:cs="Calibri"/>
                <w:sz w:val="22"/>
                <w:szCs w:val="22"/>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176C64" w:rsidRPr="00CF1043" w:rsidRDefault="00176C64" w:rsidP="003477FD">
            <w:pPr>
              <w:pStyle w:val="BPC3Tableitems"/>
              <w:rPr>
                <w:sz w:val="22"/>
                <w:szCs w:val="22"/>
              </w:rPr>
            </w:pPr>
            <w:r w:rsidRPr="00CF1043">
              <w:rPr>
                <w:sz w:val="22"/>
                <w:szCs w:val="22"/>
              </w:rPr>
              <w:t>Contains the details for an error that occurred on processing of the parent element.</w:t>
            </w:r>
          </w:p>
        </w:tc>
      </w:tr>
      <w:bookmarkEnd w:id="38"/>
      <w:tr w:rsidR="00176C64" w:rsidRPr="00CF1043" w:rsidTr="00F527EF">
        <w:tblPrEx>
          <w:shd w:val="clear" w:color="auto" w:fill="FFFFFF"/>
          <w:tblCellMar>
            <w:top w:w="0" w:type="dxa"/>
            <w:bottom w:w="0" w:type="dxa"/>
          </w:tblCellMar>
        </w:tblPrEx>
        <w:trPr>
          <w:gridAfter w:val="1"/>
          <w:wAfter w:w="30" w:type="dxa"/>
          <w:trHeight w:val="93"/>
        </w:trPr>
        <w:tc>
          <w:tcPr>
            <w:tcW w:w="9369" w:type="dxa"/>
            <w:gridSpan w:val="10"/>
            <w:tcBorders>
              <w:top w:val="single" w:sz="4" w:space="0" w:color="auto"/>
              <w:left w:val="single" w:sz="4" w:space="0" w:color="auto"/>
              <w:bottom w:val="single" w:sz="4" w:space="0" w:color="auto"/>
              <w:right w:val="single" w:sz="4" w:space="0" w:color="auto"/>
            </w:tcBorders>
            <w:shd w:val="clear" w:color="auto" w:fill="FFFFFF"/>
          </w:tcPr>
          <w:p w:rsidR="00176C64" w:rsidRPr="00CF1043" w:rsidRDefault="00176C64" w:rsidP="0053477D">
            <w:pPr>
              <w:pStyle w:val="BPC3Tableheadings"/>
              <w:rPr>
                <w:sz w:val="22"/>
                <w:szCs w:val="22"/>
              </w:rPr>
            </w:pPr>
            <w:r w:rsidRPr="00CF1043">
              <w:rPr>
                <w:sz w:val="22"/>
                <w:szCs w:val="22"/>
              </w:rPr>
              <w:t>error</w:t>
            </w:r>
          </w:p>
        </w:tc>
      </w:tr>
      <w:tr w:rsidR="00176C64" w:rsidRPr="00CF1043" w:rsidTr="0004621E">
        <w:tblPrEx>
          <w:shd w:val="clear" w:color="auto" w:fill="FFFFFF"/>
          <w:tblCellMar>
            <w:top w:w="0" w:type="dxa"/>
            <w:bottom w:w="0" w:type="dxa"/>
          </w:tblCellMar>
        </w:tblPrEx>
        <w:trPr>
          <w:gridAfter w:val="2"/>
          <w:wAfter w:w="40" w:type="dxa"/>
          <w:trHeight w:val="93"/>
        </w:trPr>
        <w:tc>
          <w:tcPr>
            <w:tcW w:w="2408" w:type="dxa"/>
            <w:tcBorders>
              <w:top w:val="single" w:sz="4" w:space="0" w:color="auto"/>
              <w:left w:val="single" w:sz="4" w:space="0" w:color="000000"/>
              <w:bottom w:val="single" w:sz="4" w:space="0" w:color="000000"/>
              <w:right w:val="nil"/>
            </w:tcBorders>
            <w:shd w:val="clear" w:color="auto" w:fill="FFFFFF"/>
          </w:tcPr>
          <w:p w:rsidR="00176C64" w:rsidRPr="00CF1043" w:rsidRDefault="00176C64" w:rsidP="0053477D">
            <w:pPr>
              <w:pStyle w:val="BPC3Tableitems"/>
              <w:rPr>
                <w:sz w:val="22"/>
                <w:szCs w:val="22"/>
              </w:rPr>
            </w:pPr>
            <w:proofErr w:type="spellStart"/>
            <w:r w:rsidRPr="00CF1043">
              <w:rPr>
                <w:sz w:val="22"/>
                <w:szCs w:val="22"/>
              </w:rPr>
              <w:t>error_code</w:t>
            </w:r>
            <w:proofErr w:type="spellEnd"/>
          </w:p>
        </w:tc>
        <w:tc>
          <w:tcPr>
            <w:tcW w:w="998" w:type="dxa"/>
            <w:gridSpan w:val="2"/>
            <w:tcBorders>
              <w:top w:val="single" w:sz="4" w:space="0" w:color="auto"/>
              <w:left w:val="single" w:sz="4" w:space="0" w:color="000000"/>
              <w:bottom w:val="single" w:sz="4" w:space="0" w:color="000000"/>
              <w:right w:val="nil"/>
            </w:tcBorders>
            <w:shd w:val="clear" w:color="auto" w:fill="FFFFFF"/>
          </w:tcPr>
          <w:p w:rsidR="00176C64" w:rsidRPr="00CF1043" w:rsidRDefault="00176C64" w:rsidP="0053477D">
            <w:pPr>
              <w:pStyle w:val="BPC3Tableitems"/>
              <w:rPr>
                <w:sz w:val="22"/>
                <w:szCs w:val="22"/>
              </w:rPr>
            </w:pPr>
            <w:r w:rsidRPr="00CF1043">
              <w:rPr>
                <w:sz w:val="22"/>
                <w:szCs w:val="22"/>
              </w:rPr>
              <w:t>string</w:t>
            </w:r>
          </w:p>
        </w:tc>
        <w:tc>
          <w:tcPr>
            <w:tcW w:w="896" w:type="dxa"/>
            <w:tcBorders>
              <w:top w:val="single" w:sz="4" w:space="0" w:color="auto"/>
              <w:left w:val="single" w:sz="4" w:space="0" w:color="000000"/>
              <w:bottom w:val="single" w:sz="4" w:space="0" w:color="000000"/>
              <w:right w:val="nil"/>
            </w:tcBorders>
            <w:shd w:val="clear" w:color="auto" w:fill="FFFFFF"/>
          </w:tcPr>
          <w:p w:rsidR="00176C64" w:rsidRPr="00CF1043" w:rsidRDefault="00176C64" w:rsidP="0053477D">
            <w:pPr>
              <w:pStyle w:val="BPC3Tableitems"/>
              <w:rPr>
                <w:sz w:val="22"/>
                <w:szCs w:val="22"/>
              </w:rPr>
            </w:pPr>
            <w:r w:rsidRPr="00CF1043">
              <w:rPr>
                <w:sz w:val="22"/>
                <w:szCs w:val="22"/>
              </w:rPr>
              <w:t>200</w:t>
            </w:r>
          </w:p>
        </w:tc>
        <w:tc>
          <w:tcPr>
            <w:tcW w:w="1427" w:type="dxa"/>
            <w:gridSpan w:val="3"/>
            <w:tcBorders>
              <w:top w:val="single" w:sz="4" w:space="0" w:color="auto"/>
              <w:left w:val="single" w:sz="4" w:space="0" w:color="000000"/>
              <w:bottom w:val="single" w:sz="4" w:space="0" w:color="000000"/>
              <w:right w:val="nil"/>
            </w:tcBorders>
            <w:shd w:val="clear" w:color="auto" w:fill="FFFFFF"/>
          </w:tcPr>
          <w:p w:rsidR="00176C64" w:rsidRPr="00CF1043" w:rsidRDefault="00176C64" w:rsidP="0053477D">
            <w:pPr>
              <w:pStyle w:val="BPC3Tableitems"/>
              <w:rPr>
                <w:sz w:val="22"/>
                <w:szCs w:val="22"/>
              </w:rPr>
            </w:pPr>
            <w:r w:rsidRPr="00CF1043">
              <w:rPr>
                <w:sz w:val="22"/>
                <w:szCs w:val="22"/>
              </w:rPr>
              <w:t>1-1</w:t>
            </w:r>
          </w:p>
        </w:tc>
        <w:tc>
          <w:tcPr>
            <w:tcW w:w="3630" w:type="dxa"/>
            <w:gridSpan w:val="2"/>
            <w:tcBorders>
              <w:top w:val="single" w:sz="4" w:space="0" w:color="auto"/>
              <w:left w:val="single" w:sz="4" w:space="0" w:color="000000"/>
              <w:bottom w:val="single" w:sz="4" w:space="0" w:color="000000"/>
              <w:right w:val="single" w:sz="4" w:space="0" w:color="000000"/>
            </w:tcBorders>
            <w:shd w:val="clear" w:color="auto" w:fill="FFFFFF"/>
          </w:tcPr>
          <w:p w:rsidR="00176C64" w:rsidRPr="00CF1043" w:rsidRDefault="00176C64" w:rsidP="0053477D">
            <w:pPr>
              <w:pStyle w:val="BPC3Tableitems"/>
              <w:rPr>
                <w:sz w:val="22"/>
                <w:szCs w:val="22"/>
              </w:rPr>
            </w:pPr>
            <w:r w:rsidRPr="00CF1043">
              <w:rPr>
                <w:sz w:val="22"/>
                <w:szCs w:val="22"/>
              </w:rPr>
              <w:t>Error code</w:t>
            </w:r>
          </w:p>
        </w:tc>
      </w:tr>
      <w:tr w:rsidR="00176C64" w:rsidRPr="00CF1043" w:rsidTr="0004621E">
        <w:tblPrEx>
          <w:shd w:val="clear" w:color="auto" w:fill="FFFFFF"/>
          <w:tblCellMar>
            <w:top w:w="0" w:type="dxa"/>
            <w:bottom w:w="0" w:type="dxa"/>
          </w:tblCellMar>
        </w:tblPrEx>
        <w:trPr>
          <w:gridAfter w:val="2"/>
          <w:wAfter w:w="40" w:type="dxa"/>
          <w:trHeight w:val="93"/>
        </w:trPr>
        <w:tc>
          <w:tcPr>
            <w:tcW w:w="2408" w:type="dxa"/>
            <w:tcBorders>
              <w:top w:val="single" w:sz="4" w:space="0" w:color="000000"/>
              <w:left w:val="single" w:sz="4" w:space="0" w:color="000000"/>
              <w:bottom w:val="single" w:sz="4" w:space="0" w:color="000000"/>
              <w:right w:val="nil"/>
            </w:tcBorders>
            <w:shd w:val="clear" w:color="auto" w:fill="FFFFFF"/>
          </w:tcPr>
          <w:p w:rsidR="00176C64" w:rsidRPr="00CF1043" w:rsidRDefault="00176C64" w:rsidP="0053477D">
            <w:pPr>
              <w:pStyle w:val="BPC3Tableitems"/>
              <w:rPr>
                <w:sz w:val="22"/>
                <w:szCs w:val="22"/>
              </w:rPr>
            </w:pPr>
            <w:proofErr w:type="spellStart"/>
            <w:r w:rsidRPr="00CF1043">
              <w:rPr>
                <w:sz w:val="22"/>
                <w:szCs w:val="22"/>
              </w:rPr>
              <w:t>error_desc</w:t>
            </w:r>
            <w:proofErr w:type="spellEnd"/>
          </w:p>
        </w:tc>
        <w:tc>
          <w:tcPr>
            <w:tcW w:w="998" w:type="dxa"/>
            <w:gridSpan w:val="2"/>
            <w:tcBorders>
              <w:top w:val="single" w:sz="4" w:space="0" w:color="000000"/>
              <w:left w:val="single" w:sz="4" w:space="0" w:color="000000"/>
              <w:bottom w:val="single" w:sz="4" w:space="0" w:color="000000"/>
              <w:right w:val="nil"/>
            </w:tcBorders>
            <w:shd w:val="clear" w:color="auto" w:fill="FFFFFF"/>
          </w:tcPr>
          <w:p w:rsidR="00176C64" w:rsidRPr="00CF1043" w:rsidRDefault="00176C64" w:rsidP="0053477D">
            <w:pPr>
              <w:pStyle w:val="BPC3Tableitems"/>
              <w:rPr>
                <w:sz w:val="22"/>
                <w:szCs w:val="22"/>
              </w:rPr>
            </w:pPr>
            <w:r w:rsidRPr="00CF1043">
              <w:rPr>
                <w:sz w:val="22"/>
                <w:szCs w:val="22"/>
              </w:rPr>
              <w:t>string</w:t>
            </w:r>
          </w:p>
        </w:tc>
        <w:tc>
          <w:tcPr>
            <w:tcW w:w="896" w:type="dxa"/>
            <w:tcBorders>
              <w:top w:val="single" w:sz="4" w:space="0" w:color="000000"/>
              <w:left w:val="single" w:sz="4" w:space="0" w:color="000000"/>
              <w:bottom w:val="single" w:sz="4" w:space="0" w:color="000000"/>
              <w:right w:val="nil"/>
            </w:tcBorders>
            <w:shd w:val="clear" w:color="auto" w:fill="FFFFFF"/>
          </w:tcPr>
          <w:p w:rsidR="00176C64" w:rsidRPr="00CF1043" w:rsidRDefault="00176C64" w:rsidP="0053477D">
            <w:pPr>
              <w:pStyle w:val="BPC3Tableitems"/>
              <w:rPr>
                <w:sz w:val="22"/>
                <w:szCs w:val="22"/>
              </w:rPr>
            </w:pPr>
            <w:r w:rsidRPr="00CF1043">
              <w:rPr>
                <w:sz w:val="22"/>
                <w:szCs w:val="22"/>
              </w:rPr>
              <w:t>2000</w:t>
            </w:r>
          </w:p>
        </w:tc>
        <w:tc>
          <w:tcPr>
            <w:tcW w:w="1427" w:type="dxa"/>
            <w:gridSpan w:val="3"/>
            <w:tcBorders>
              <w:top w:val="single" w:sz="4" w:space="0" w:color="000000"/>
              <w:left w:val="single" w:sz="4" w:space="0" w:color="000000"/>
              <w:bottom w:val="single" w:sz="4" w:space="0" w:color="000000"/>
              <w:right w:val="nil"/>
            </w:tcBorders>
            <w:shd w:val="clear" w:color="auto" w:fill="FFFFFF"/>
          </w:tcPr>
          <w:p w:rsidR="00176C64" w:rsidRPr="00CF1043" w:rsidRDefault="00176C64" w:rsidP="0053477D">
            <w:pPr>
              <w:pStyle w:val="BPC3Tableitems"/>
              <w:rPr>
                <w:sz w:val="22"/>
                <w:szCs w:val="22"/>
              </w:rPr>
            </w:pPr>
            <w:r w:rsidRPr="00CF1043">
              <w:rPr>
                <w:sz w:val="22"/>
                <w:szCs w:val="22"/>
              </w:rPr>
              <w:t>1-1</w:t>
            </w:r>
          </w:p>
        </w:tc>
        <w:tc>
          <w:tcPr>
            <w:tcW w:w="3630" w:type="dxa"/>
            <w:gridSpan w:val="2"/>
            <w:tcBorders>
              <w:top w:val="single" w:sz="4" w:space="0" w:color="000000"/>
              <w:left w:val="single" w:sz="4" w:space="0" w:color="000000"/>
              <w:bottom w:val="single" w:sz="4" w:space="0" w:color="000000"/>
              <w:right w:val="single" w:sz="4" w:space="0" w:color="000000"/>
            </w:tcBorders>
            <w:shd w:val="clear" w:color="auto" w:fill="FFFFFF"/>
          </w:tcPr>
          <w:p w:rsidR="00176C64" w:rsidRPr="00CF1043" w:rsidRDefault="00176C64" w:rsidP="0053477D">
            <w:pPr>
              <w:pStyle w:val="BPC3Tableitems"/>
              <w:rPr>
                <w:sz w:val="22"/>
                <w:szCs w:val="22"/>
              </w:rPr>
            </w:pPr>
            <w:r w:rsidRPr="00CF1043">
              <w:rPr>
                <w:sz w:val="22"/>
                <w:szCs w:val="22"/>
              </w:rPr>
              <w:t>Description</w:t>
            </w:r>
          </w:p>
        </w:tc>
      </w:tr>
      <w:tr w:rsidR="00176C64" w:rsidRPr="00CF1043" w:rsidTr="0004621E">
        <w:tblPrEx>
          <w:shd w:val="clear" w:color="auto" w:fill="FFFFFF"/>
          <w:tblCellMar>
            <w:top w:w="0" w:type="dxa"/>
            <w:bottom w:w="0" w:type="dxa"/>
          </w:tblCellMar>
        </w:tblPrEx>
        <w:trPr>
          <w:gridAfter w:val="2"/>
          <w:wAfter w:w="40" w:type="dxa"/>
          <w:trHeight w:val="93"/>
        </w:trPr>
        <w:tc>
          <w:tcPr>
            <w:tcW w:w="2408" w:type="dxa"/>
            <w:tcBorders>
              <w:top w:val="single" w:sz="4" w:space="0" w:color="000000"/>
              <w:left w:val="single" w:sz="4" w:space="0" w:color="000000"/>
              <w:bottom w:val="single" w:sz="4" w:space="0" w:color="000000"/>
              <w:right w:val="nil"/>
            </w:tcBorders>
            <w:shd w:val="clear" w:color="auto" w:fill="FFFFFF"/>
          </w:tcPr>
          <w:p w:rsidR="00176C64" w:rsidRPr="00CF1043" w:rsidRDefault="00176C64" w:rsidP="0053477D">
            <w:pPr>
              <w:pStyle w:val="BPC3Tableitems"/>
              <w:rPr>
                <w:sz w:val="22"/>
                <w:szCs w:val="22"/>
              </w:rPr>
            </w:pPr>
            <w:proofErr w:type="spellStart"/>
            <w:r w:rsidRPr="00CF1043">
              <w:rPr>
                <w:sz w:val="22"/>
                <w:szCs w:val="22"/>
              </w:rPr>
              <w:t>error_element</w:t>
            </w:r>
            <w:proofErr w:type="spellEnd"/>
          </w:p>
        </w:tc>
        <w:tc>
          <w:tcPr>
            <w:tcW w:w="998" w:type="dxa"/>
            <w:gridSpan w:val="2"/>
            <w:tcBorders>
              <w:top w:val="single" w:sz="4" w:space="0" w:color="000000"/>
              <w:left w:val="single" w:sz="4" w:space="0" w:color="000000"/>
              <w:bottom w:val="single" w:sz="4" w:space="0" w:color="000000"/>
              <w:right w:val="nil"/>
            </w:tcBorders>
            <w:shd w:val="clear" w:color="auto" w:fill="FFFFFF"/>
          </w:tcPr>
          <w:p w:rsidR="00176C64" w:rsidRPr="00CF1043" w:rsidRDefault="00176C64" w:rsidP="0053477D">
            <w:pPr>
              <w:pStyle w:val="BPC3Tableitems"/>
              <w:rPr>
                <w:sz w:val="22"/>
                <w:szCs w:val="22"/>
              </w:rPr>
            </w:pPr>
            <w:r w:rsidRPr="00CF1043">
              <w:rPr>
                <w:sz w:val="22"/>
                <w:szCs w:val="22"/>
              </w:rPr>
              <w:t>string</w:t>
            </w:r>
          </w:p>
        </w:tc>
        <w:tc>
          <w:tcPr>
            <w:tcW w:w="896" w:type="dxa"/>
            <w:tcBorders>
              <w:top w:val="single" w:sz="4" w:space="0" w:color="000000"/>
              <w:left w:val="single" w:sz="4" w:space="0" w:color="000000"/>
              <w:bottom w:val="single" w:sz="4" w:space="0" w:color="000000"/>
              <w:right w:val="nil"/>
            </w:tcBorders>
            <w:shd w:val="clear" w:color="auto" w:fill="FFFFFF"/>
          </w:tcPr>
          <w:p w:rsidR="00176C64" w:rsidRPr="00CF1043" w:rsidRDefault="00176C64" w:rsidP="0053477D">
            <w:pPr>
              <w:pStyle w:val="BPC3Tableitems"/>
              <w:rPr>
                <w:sz w:val="22"/>
                <w:szCs w:val="22"/>
              </w:rPr>
            </w:pPr>
            <w:r w:rsidRPr="00CF1043">
              <w:rPr>
                <w:sz w:val="22"/>
                <w:szCs w:val="22"/>
              </w:rPr>
              <w:t>200</w:t>
            </w:r>
          </w:p>
        </w:tc>
        <w:tc>
          <w:tcPr>
            <w:tcW w:w="1427" w:type="dxa"/>
            <w:gridSpan w:val="3"/>
            <w:tcBorders>
              <w:top w:val="single" w:sz="4" w:space="0" w:color="000000"/>
              <w:left w:val="single" w:sz="4" w:space="0" w:color="000000"/>
              <w:bottom w:val="single" w:sz="4" w:space="0" w:color="000000"/>
              <w:right w:val="nil"/>
            </w:tcBorders>
            <w:shd w:val="clear" w:color="auto" w:fill="FFFFFF"/>
          </w:tcPr>
          <w:p w:rsidR="00176C64" w:rsidRPr="00CF1043" w:rsidRDefault="00176C64" w:rsidP="0053477D">
            <w:pPr>
              <w:pStyle w:val="BPC3Tableitems"/>
              <w:rPr>
                <w:sz w:val="22"/>
                <w:szCs w:val="22"/>
              </w:rPr>
            </w:pPr>
            <w:r w:rsidRPr="00CF1043">
              <w:rPr>
                <w:sz w:val="22"/>
                <w:szCs w:val="22"/>
              </w:rPr>
              <w:t>1-1</w:t>
            </w:r>
          </w:p>
        </w:tc>
        <w:tc>
          <w:tcPr>
            <w:tcW w:w="3630" w:type="dxa"/>
            <w:gridSpan w:val="2"/>
            <w:tcBorders>
              <w:top w:val="single" w:sz="4" w:space="0" w:color="000000"/>
              <w:left w:val="single" w:sz="4" w:space="0" w:color="000000"/>
              <w:bottom w:val="single" w:sz="4" w:space="0" w:color="000000"/>
              <w:right w:val="single" w:sz="4" w:space="0" w:color="000000"/>
            </w:tcBorders>
            <w:shd w:val="clear" w:color="auto" w:fill="FFFFFF"/>
          </w:tcPr>
          <w:p w:rsidR="00176C64" w:rsidRPr="00CF1043" w:rsidRDefault="00176C64" w:rsidP="0053477D">
            <w:pPr>
              <w:pStyle w:val="BPC3Tableitems"/>
              <w:rPr>
                <w:sz w:val="22"/>
                <w:szCs w:val="22"/>
              </w:rPr>
            </w:pPr>
            <w:r w:rsidRPr="00CF1043">
              <w:rPr>
                <w:sz w:val="22"/>
                <w:szCs w:val="22"/>
              </w:rPr>
              <w:t>XML tag of error origin</w:t>
            </w:r>
          </w:p>
        </w:tc>
      </w:tr>
      <w:tr w:rsidR="00176C64" w:rsidRPr="00CF1043" w:rsidTr="0004621E">
        <w:tblPrEx>
          <w:shd w:val="clear" w:color="auto" w:fill="FFFFFF"/>
          <w:tblCellMar>
            <w:top w:w="0" w:type="dxa"/>
            <w:bottom w:w="0" w:type="dxa"/>
          </w:tblCellMar>
        </w:tblPrEx>
        <w:trPr>
          <w:gridAfter w:val="2"/>
          <w:wAfter w:w="40" w:type="dxa"/>
          <w:trHeight w:val="93"/>
        </w:trPr>
        <w:tc>
          <w:tcPr>
            <w:tcW w:w="2408" w:type="dxa"/>
            <w:tcBorders>
              <w:top w:val="single" w:sz="4" w:space="0" w:color="000000"/>
              <w:left w:val="single" w:sz="4" w:space="0" w:color="000000"/>
              <w:bottom w:val="single" w:sz="4" w:space="0" w:color="000000"/>
              <w:right w:val="nil"/>
            </w:tcBorders>
            <w:shd w:val="clear" w:color="auto" w:fill="FFFFFF"/>
          </w:tcPr>
          <w:p w:rsidR="00176C64" w:rsidRPr="00CF1043" w:rsidRDefault="00176C64" w:rsidP="0053477D">
            <w:pPr>
              <w:pStyle w:val="BPC3Tableitems"/>
              <w:rPr>
                <w:sz w:val="22"/>
                <w:szCs w:val="22"/>
              </w:rPr>
            </w:pPr>
            <w:proofErr w:type="spellStart"/>
            <w:r w:rsidRPr="00CF1043">
              <w:rPr>
                <w:sz w:val="22"/>
                <w:szCs w:val="22"/>
              </w:rPr>
              <w:t>error_details</w:t>
            </w:r>
            <w:proofErr w:type="spellEnd"/>
          </w:p>
        </w:tc>
        <w:tc>
          <w:tcPr>
            <w:tcW w:w="998" w:type="dxa"/>
            <w:gridSpan w:val="2"/>
            <w:tcBorders>
              <w:top w:val="single" w:sz="4" w:space="0" w:color="000000"/>
              <w:left w:val="single" w:sz="4" w:space="0" w:color="000000"/>
              <w:bottom w:val="single" w:sz="4" w:space="0" w:color="000000"/>
              <w:right w:val="nil"/>
            </w:tcBorders>
            <w:shd w:val="clear" w:color="auto" w:fill="FFFFFF"/>
          </w:tcPr>
          <w:p w:rsidR="00176C64" w:rsidRPr="00CF1043" w:rsidRDefault="00176C64" w:rsidP="0053477D">
            <w:pPr>
              <w:pStyle w:val="BPC3Tableitems"/>
              <w:rPr>
                <w:sz w:val="22"/>
                <w:szCs w:val="22"/>
              </w:rPr>
            </w:pPr>
            <w:r w:rsidRPr="00CF1043">
              <w:rPr>
                <w:sz w:val="22"/>
                <w:szCs w:val="22"/>
              </w:rPr>
              <w:t>string</w:t>
            </w:r>
          </w:p>
        </w:tc>
        <w:tc>
          <w:tcPr>
            <w:tcW w:w="896" w:type="dxa"/>
            <w:tcBorders>
              <w:top w:val="single" w:sz="4" w:space="0" w:color="000000"/>
              <w:left w:val="single" w:sz="4" w:space="0" w:color="000000"/>
              <w:bottom w:val="single" w:sz="4" w:space="0" w:color="000000"/>
              <w:right w:val="nil"/>
            </w:tcBorders>
            <w:shd w:val="clear" w:color="auto" w:fill="FFFFFF"/>
          </w:tcPr>
          <w:p w:rsidR="00176C64" w:rsidRPr="00CF1043" w:rsidRDefault="00176C64" w:rsidP="0053477D">
            <w:pPr>
              <w:pStyle w:val="BPC3Tableitems"/>
              <w:rPr>
                <w:sz w:val="22"/>
                <w:szCs w:val="22"/>
              </w:rPr>
            </w:pPr>
            <w:r w:rsidRPr="00CF1043">
              <w:rPr>
                <w:sz w:val="22"/>
                <w:szCs w:val="22"/>
              </w:rPr>
              <w:t>2000</w:t>
            </w:r>
          </w:p>
        </w:tc>
        <w:tc>
          <w:tcPr>
            <w:tcW w:w="1427" w:type="dxa"/>
            <w:gridSpan w:val="3"/>
            <w:tcBorders>
              <w:top w:val="single" w:sz="4" w:space="0" w:color="000000"/>
              <w:left w:val="single" w:sz="4" w:space="0" w:color="000000"/>
              <w:bottom w:val="single" w:sz="4" w:space="0" w:color="000000"/>
              <w:right w:val="nil"/>
            </w:tcBorders>
            <w:shd w:val="clear" w:color="auto" w:fill="FFFFFF"/>
          </w:tcPr>
          <w:p w:rsidR="00176C64" w:rsidRPr="00CF1043" w:rsidRDefault="00176C64" w:rsidP="0053477D">
            <w:pPr>
              <w:pStyle w:val="BPC3Tableitems"/>
              <w:rPr>
                <w:sz w:val="22"/>
                <w:szCs w:val="22"/>
              </w:rPr>
            </w:pPr>
            <w:r w:rsidRPr="00CF1043">
              <w:rPr>
                <w:sz w:val="22"/>
                <w:szCs w:val="22"/>
              </w:rPr>
              <w:t>0-1</w:t>
            </w:r>
          </w:p>
        </w:tc>
        <w:tc>
          <w:tcPr>
            <w:tcW w:w="3630" w:type="dxa"/>
            <w:gridSpan w:val="2"/>
            <w:tcBorders>
              <w:top w:val="single" w:sz="4" w:space="0" w:color="000000"/>
              <w:left w:val="single" w:sz="4" w:space="0" w:color="000000"/>
              <w:bottom w:val="single" w:sz="4" w:space="0" w:color="000000"/>
              <w:right w:val="single" w:sz="4" w:space="0" w:color="000000"/>
            </w:tcBorders>
            <w:shd w:val="clear" w:color="auto" w:fill="FFFFFF"/>
          </w:tcPr>
          <w:p w:rsidR="00176C64" w:rsidRPr="00CF1043" w:rsidRDefault="00176C64" w:rsidP="0053477D">
            <w:pPr>
              <w:pStyle w:val="BPC3Tableitems"/>
              <w:rPr>
                <w:sz w:val="22"/>
                <w:szCs w:val="22"/>
              </w:rPr>
            </w:pPr>
            <w:r w:rsidRPr="00CF1043">
              <w:rPr>
                <w:sz w:val="22"/>
                <w:szCs w:val="22"/>
              </w:rPr>
              <w:t>Additional information</w:t>
            </w:r>
          </w:p>
        </w:tc>
      </w:tr>
    </w:tbl>
    <w:p w:rsidR="003477FD" w:rsidRPr="003477FD" w:rsidRDefault="003477FD" w:rsidP="003477FD">
      <w:pPr>
        <w:pStyle w:val="BPC3Heading3"/>
      </w:pPr>
      <w:bookmarkStart w:id="39" w:name="_Toc374608804"/>
      <w:bookmarkStart w:id="40" w:name="_Toc505969710"/>
      <w:r w:rsidRPr="003477FD">
        <w:t>APPLICATIONS</w:t>
      </w:r>
      <w:bookmarkEnd w:id="39"/>
      <w:bookmarkEnd w:id="40"/>
    </w:p>
    <w:p w:rsidR="003477FD" w:rsidRPr="00942781" w:rsidRDefault="003477FD" w:rsidP="004542D5">
      <w:pPr>
        <w:jc w:val="both"/>
        <w:rPr>
          <w:rFonts w:ascii="Calibri" w:hAnsi="Calibri" w:cs="Calibri"/>
        </w:rPr>
      </w:pPr>
      <w:r w:rsidRPr="00942781">
        <w:rPr>
          <w:rFonts w:ascii="Calibri" w:hAnsi="Calibri" w:cs="Calibri"/>
        </w:rPr>
        <w:t>It is used as the root tag, if an application is passed within a file. It may include a number of applications (the APPLICATION tag).</w:t>
      </w:r>
    </w:p>
    <w:p w:rsidR="003477FD" w:rsidRPr="003477FD" w:rsidRDefault="003477FD" w:rsidP="003477FD">
      <w:pPr>
        <w:pStyle w:val="BPC3Heading3"/>
      </w:pPr>
      <w:bookmarkStart w:id="41" w:name="_Toc374608805"/>
      <w:bookmarkStart w:id="42" w:name="_Toc505969711"/>
      <w:r w:rsidRPr="003477FD">
        <w:t>APPLICATION</w:t>
      </w:r>
      <w:bookmarkEnd w:id="41"/>
      <w:bookmarkEnd w:id="42"/>
    </w:p>
    <w:p w:rsidR="003477FD" w:rsidRPr="00942781" w:rsidRDefault="003477FD" w:rsidP="004542D5">
      <w:pPr>
        <w:jc w:val="both"/>
        <w:rPr>
          <w:rFonts w:ascii="Calibri" w:hAnsi="Calibri" w:cs="Calibri"/>
        </w:rPr>
      </w:pPr>
      <w:r w:rsidRPr="00942781">
        <w:rPr>
          <w:rFonts w:ascii="Calibri" w:hAnsi="Calibri" w:cs="Calibri"/>
        </w:rPr>
        <w:t>It contains a single complete application. The tag is the root one, if an application is passed online via a web-service.</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APPLICATION_NUMBER</w:t>
      </w:r>
    </w:p>
    <w:p w:rsidR="003477FD" w:rsidRPr="00942781" w:rsidRDefault="003477FD" w:rsidP="004542D5">
      <w:pPr>
        <w:jc w:val="both"/>
        <w:rPr>
          <w:rFonts w:ascii="Calibri" w:hAnsi="Calibri" w:cs="Calibri"/>
        </w:rPr>
      </w:pPr>
      <w:r w:rsidRPr="00942781">
        <w:rPr>
          <w:rFonts w:ascii="Calibri" w:hAnsi="Calibri" w:cs="Calibri"/>
        </w:rPr>
        <w:t>It is a unique external ID of an application. It serves to synchronize applications between SmartVista and an external system, which is used to form them.</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APPLICATION_DATE</w:t>
      </w:r>
    </w:p>
    <w:p w:rsidR="003477FD" w:rsidRPr="00942781" w:rsidRDefault="003477FD" w:rsidP="004542D5">
      <w:pPr>
        <w:jc w:val="both"/>
        <w:rPr>
          <w:rFonts w:ascii="Calibri" w:hAnsi="Calibri" w:cs="Calibri"/>
        </w:rPr>
      </w:pPr>
      <w:r w:rsidRPr="00942781">
        <w:rPr>
          <w:rFonts w:ascii="Calibri" w:hAnsi="Calibri" w:cs="Calibri"/>
        </w:rPr>
        <w:lastRenderedPageBreak/>
        <w:t>Date of forming an application by means of an external system.</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APPLICATION_TYPE</w:t>
      </w:r>
    </w:p>
    <w:p w:rsidR="003477FD" w:rsidRPr="00942781" w:rsidRDefault="003477FD" w:rsidP="004542D5">
      <w:pPr>
        <w:jc w:val="both"/>
        <w:rPr>
          <w:rFonts w:ascii="Calibri" w:hAnsi="Calibri" w:cs="Calibri"/>
        </w:rPr>
      </w:pPr>
      <w:r w:rsidRPr="00942781">
        <w:rPr>
          <w:rFonts w:ascii="Calibri" w:hAnsi="Calibri" w:cs="Calibri"/>
        </w:rPr>
        <w:t>It defines both an application structure and a processor, which is called to create objects in the system on the basis of the application structure.</w:t>
      </w:r>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91"/>
        </w:trPr>
        <w:tc>
          <w:tcPr>
            <w:tcW w:w="1526" w:type="dxa"/>
            <w:shd w:val="clear" w:color="auto" w:fill="auto"/>
            <w:vAlign w:val="center"/>
          </w:tcPr>
          <w:p w:rsidR="003477FD" w:rsidRPr="003477FD" w:rsidRDefault="003477FD" w:rsidP="00BB6808">
            <w:pPr>
              <w:pStyle w:val="BPC3Tableitems"/>
            </w:pPr>
            <w:r w:rsidRPr="003477FD">
              <w:t>APTP</w:t>
            </w:r>
            <w:r w:rsidR="00BB6808">
              <w:t>INS</w:t>
            </w:r>
            <w:r w:rsidRPr="003477FD">
              <w:t>A</w:t>
            </w:r>
          </w:p>
        </w:tc>
        <w:tc>
          <w:tcPr>
            <w:tcW w:w="7762" w:type="dxa"/>
            <w:shd w:val="clear" w:color="auto" w:fill="auto"/>
            <w:vAlign w:val="center"/>
          </w:tcPr>
          <w:p w:rsidR="003477FD" w:rsidRPr="003477FD" w:rsidRDefault="00BB6808" w:rsidP="003477FD">
            <w:pPr>
              <w:pStyle w:val="BPC3Tableitems"/>
            </w:pPr>
            <w:r>
              <w:t>Institution</w:t>
            </w:r>
            <w:r w:rsidR="003477FD" w:rsidRPr="003477FD">
              <w:t xml:space="preserve"> application.</w:t>
            </w:r>
          </w:p>
        </w:tc>
      </w:tr>
    </w:tbl>
    <w:p w:rsidR="003477FD" w:rsidRDefault="003477FD" w:rsidP="003477FD">
      <w:pPr>
        <w:pStyle w:val="BPC3Subhead2"/>
      </w:pPr>
    </w:p>
    <w:p w:rsidR="003477FD" w:rsidRPr="003477FD" w:rsidRDefault="003477FD" w:rsidP="003477FD">
      <w:pPr>
        <w:pStyle w:val="BPC3Subhead2"/>
      </w:pPr>
      <w:r w:rsidRPr="003477FD">
        <w:t>APPLICATION_STATUS</w:t>
      </w:r>
    </w:p>
    <w:p w:rsidR="003477FD" w:rsidRPr="00942781" w:rsidRDefault="003477FD" w:rsidP="004542D5">
      <w:pPr>
        <w:jc w:val="both"/>
        <w:rPr>
          <w:rFonts w:ascii="Calibri" w:hAnsi="Calibri" w:cs="Calibri"/>
        </w:rPr>
      </w:pPr>
      <w:proofErr w:type="gramStart"/>
      <w:r w:rsidRPr="00942781">
        <w:rPr>
          <w:rFonts w:ascii="Calibri" w:hAnsi="Calibri" w:cs="Calibri"/>
        </w:rPr>
        <w:t>A status of the created application.</w:t>
      </w:r>
      <w:proofErr w:type="gramEnd"/>
      <w:r w:rsidRPr="00942781">
        <w:rPr>
          <w:rFonts w:ascii="Calibri" w:hAnsi="Calibri" w:cs="Calibri"/>
        </w:rPr>
        <w:t xml:space="preserve"> The status defines whether the application will be processed once it is loaded or an additional verification by the operator is required.</w:t>
      </w:r>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3477FD" w:rsidRPr="00942781" w:rsidTr="00D16ABC">
        <w:trPr>
          <w:trHeight w:val="315"/>
          <w:tblHeader/>
        </w:trPr>
        <w:tc>
          <w:tcPr>
            <w:tcW w:w="1524" w:type="dxa"/>
            <w:shd w:val="clear" w:color="auto" w:fill="C5E2FF"/>
            <w:vAlign w:val="center"/>
          </w:tcPr>
          <w:p w:rsidR="003477FD" w:rsidRPr="003477FD" w:rsidRDefault="003477FD" w:rsidP="003477FD">
            <w:pPr>
              <w:pStyle w:val="BPC3Tableheadings"/>
            </w:pPr>
            <w:r w:rsidRPr="003477FD">
              <w:t>Code</w:t>
            </w:r>
          </w:p>
        </w:tc>
        <w:tc>
          <w:tcPr>
            <w:tcW w:w="7718"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D16ABC">
        <w:trPr>
          <w:trHeight w:val="250"/>
        </w:trPr>
        <w:tc>
          <w:tcPr>
            <w:tcW w:w="1524" w:type="dxa"/>
            <w:shd w:val="clear" w:color="auto" w:fill="auto"/>
            <w:vAlign w:val="center"/>
          </w:tcPr>
          <w:p w:rsidR="003477FD" w:rsidRPr="003477FD" w:rsidRDefault="003477FD" w:rsidP="003477FD">
            <w:pPr>
              <w:pStyle w:val="BPC3Tableitems"/>
            </w:pPr>
            <w:r w:rsidRPr="003477FD">
              <w:t>APST0001</w:t>
            </w:r>
          </w:p>
        </w:tc>
        <w:tc>
          <w:tcPr>
            <w:tcW w:w="7718" w:type="dxa"/>
            <w:shd w:val="clear" w:color="auto" w:fill="auto"/>
            <w:vAlign w:val="center"/>
          </w:tcPr>
          <w:p w:rsidR="003477FD" w:rsidRPr="003477FD" w:rsidRDefault="003477FD" w:rsidP="003477FD">
            <w:pPr>
              <w:pStyle w:val="BPC3Tableitems"/>
            </w:pPr>
            <w:r w:rsidRPr="003477FD">
              <w:t>Just created</w:t>
            </w:r>
          </w:p>
        </w:tc>
      </w:tr>
      <w:tr w:rsidR="003477FD" w:rsidRPr="00942781" w:rsidTr="00D16ABC">
        <w:trPr>
          <w:trHeight w:val="91"/>
        </w:trPr>
        <w:tc>
          <w:tcPr>
            <w:tcW w:w="1524" w:type="dxa"/>
            <w:shd w:val="clear" w:color="auto" w:fill="auto"/>
            <w:vAlign w:val="center"/>
          </w:tcPr>
          <w:p w:rsidR="003477FD" w:rsidRPr="003477FD" w:rsidRDefault="003477FD" w:rsidP="003477FD">
            <w:pPr>
              <w:pStyle w:val="BPC3Tableitems"/>
            </w:pPr>
            <w:r w:rsidRPr="003477FD">
              <w:t>APST0002</w:t>
            </w:r>
          </w:p>
        </w:tc>
        <w:tc>
          <w:tcPr>
            <w:tcW w:w="7718" w:type="dxa"/>
            <w:shd w:val="clear" w:color="auto" w:fill="auto"/>
            <w:vAlign w:val="center"/>
          </w:tcPr>
          <w:p w:rsidR="003477FD" w:rsidRPr="003477FD" w:rsidRDefault="003477FD" w:rsidP="003477FD">
            <w:pPr>
              <w:pStyle w:val="BPC3Tableitems"/>
            </w:pPr>
            <w:r w:rsidRPr="003477FD">
              <w:t>Awaiting confirmation</w:t>
            </w:r>
          </w:p>
        </w:tc>
      </w:tr>
      <w:tr w:rsidR="003477FD" w:rsidRPr="00942781" w:rsidTr="00D16ABC">
        <w:trPr>
          <w:trHeight w:val="91"/>
        </w:trPr>
        <w:tc>
          <w:tcPr>
            <w:tcW w:w="1524" w:type="dxa"/>
            <w:shd w:val="clear" w:color="auto" w:fill="auto"/>
            <w:vAlign w:val="center"/>
          </w:tcPr>
          <w:p w:rsidR="003477FD" w:rsidRPr="003477FD" w:rsidRDefault="003477FD" w:rsidP="003477FD">
            <w:pPr>
              <w:pStyle w:val="BPC3Tableitems"/>
            </w:pPr>
            <w:r w:rsidRPr="003477FD">
              <w:t>APST0006</w:t>
            </w:r>
          </w:p>
        </w:tc>
        <w:tc>
          <w:tcPr>
            <w:tcW w:w="7718" w:type="dxa"/>
            <w:shd w:val="clear" w:color="auto" w:fill="auto"/>
            <w:vAlign w:val="center"/>
          </w:tcPr>
          <w:p w:rsidR="003477FD" w:rsidRPr="003477FD" w:rsidRDefault="003477FD" w:rsidP="003477FD">
            <w:pPr>
              <w:pStyle w:val="BPC3Tableitems"/>
            </w:pPr>
            <w:r w:rsidRPr="003477FD">
              <w:t>Awaiting processing</w:t>
            </w:r>
          </w:p>
        </w:tc>
      </w:tr>
      <w:tr w:rsidR="003477FD" w:rsidRPr="00942781" w:rsidTr="00D16ABC">
        <w:trPr>
          <w:trHeight w:val="91"/>
        </w:trPr>
        <w:tc>
          <w:tcPr>
            <w:tcW w:w="1524" w:type="dxa"/>
            <w:shd w:val="clear" w:color="auto" w:fill="auto"/>
            <w:vAlign w:val="center"/>
          </w:tcPr>
          <w:p w:rsidR="003477FD" w:rsidRPr="003477FD" w:rsidRDefault="003477FD" w:rsidP="003477FD">
            <w:pPr>
              <w:pStyle w:val="BPC3Tableitems"/>
            </w:pPr>
            <w:r w:rsidRPr="003477FD">
              <w:t>APST0007</w:t>
            </w:r>
          </w:p>
        </w:tc>
        <w:tc>
          <w:tcPr>
            <w:tcW w:w="7718" w:type="dxa"/>
            <w:shd w:val="clear" w:color="auto" w:fill="auto"/>
            <w:vAlign w:val="center"/>
          </w:tcPr>
          <w:p w:rsidR="003477FD" w:rsidRPr="003477FD" w:rsidRDefault="003477FD" w:rsidP="003477FD">
            <w:pPr>
              <w:pStyle w:val="BPC3Tableitems"/>
            </w:pPr>
            <w:r w:rsidRPr="003477FD">
              <w:t>Processed successfully</w:t>
            </w:r>
          </w:p>
        </w:tc>
      </w:tr>
      <w:tr w:rsidR="003477FD" w:rsidRPr="00942781" w:rsidTr="00D16ABC">
        <w:trPr>
          <w:trHeight w:val="91"/>
        </w:trPr>
        <w:tc>
          <w:tcPr>
            <w:tcW w:w="1524" w:type="dxa"/>
            <w:shd w:val="clear" w:color="auto" w:fill="auto"/>
            <w:vAlign w:val="center"/>
          </w:tcPr>
          <w:p w:rsidR="003477FD" w:rsidRPr="003477FD" w:rsidRDefault="003477FD" w:rsidP="003477FD">
            <w:pPr>
              <w:pStyle w:val="BPC3Tableitems"/>
            </w:pPr>
            <w:r w:rsidRPr="003477FD">
              <w:t>APST0008</w:t>
            </w:r>
          </w:p>
        </w:tc>
        <w:tc>
          <w:tcPr>
            <w:tcW w:w="7718" w:type="dxa"/>
            <w:shd w:val="clear" w:color="auto" w:fill="auto"/>
            <w:vAlign w:val="center"/>
          </w:tcPr>
          <w:p w:rsidR="003477FD" w:rsidRPr="003477FD" w:rsidRDefault="003477FD" w:rsidP="003477FD">
            <w:pPr>
              <w:pStyle w:val="BPC3Tableitems"/>
            </w:pPr>
            <w:r w:rsidRPr="003477FD">
              <w:t>Processing failed</w:t>
            </w:r>
          </w:p>
        </w:tc>
      </w:tr>
    </w:tbl>
    <w:p w:rsidR="003477FD" w:rsidRPr="00942781" w:rsidRDefault="003477FD" w:rsidP="004542D5">
      <w:pPr>
        <w:jc w:val="both"/>
        <w:rPr>
          <w:rFonts w:ascii="Calibri" w:hAnsi="Calibri" w:cs="Calibri"/>
        </w:rPr>
      </w:pPr>
    </w:p>
    <w:p w:rsidR="003477FD" w:rsidRPr="003477FD" w:rsidRDefault="003477FD" w:rsidP="003477FD">
      <w:pPr>
        <w:pStyle w:val="BPC3Subhead2"/>
        <w:rPr>
          <w:lang w:val="ru-RU"/>
        </w:rPr>
      </w:pPr>
      <w:r w:rsidRPr="003477FD">
        <w:t>APPLICATION</w:t>
      </w:r>
      <w:r w:rsidRPr="003477FD">
        <w:rPr>
          <w:lang w:val="ru-RU"/>
        </w:rPr>
        <w:t>_</w:t>
      </w:r>
      <w:r w:rsidRPr="003477FD">
        <w:t>FLOW</w:t>
      </w:r>
      <w:r w:rsidRPr="003477FD">
        <w:rPr>
          <w:lang w:val="ru-RU"/>
        </w:rPr>
        <w:t>_</w:t>
      </w:r>
      <w:r w:rsidRPr="003477FD">
        <w:t>ID</w:t>
      </w:r>
    </w:p>
    <w:p w:rsidR="003477FD" w:rsidRPr="00942781" w:rsidRDefault="003477FD" w:rsidP="004542D5">
      <w:pPr>
        <w:jc w:val="both"/>
        <w:rPr>
          <w:rFonts w:ascii="Calibri" w:hAnsi="Calibri" w:cs="Calibri"/>
        </w:rPr>
      </w:pPr>
      <w:r w:rsidRPr="00942781">
        <w:rPr>
          <w:rFonts w:ascii="Calibri" w:hAnsi="Calibri" w:cs="Calibri"/>
        </w:rPr>
        <w:t>It is an ID of an application business flow. The ID is used to create an application and defines the final structure of tags (set of mandatory fields, default values, etc.). Thus, it describes a purpose of the application that is an action to perform once the application is processed.</w:t>
      </w:r>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1"/>
        <w:gridCol w:w="7721"/>
      </w:tblGrid>
      <w:tr w:rsidR="003477FD" w:rsidRPr="00942781" w:rsidTr="004D5B55">
        <w:trPr>
          <w:trHeight w:val="315"/>
          <w:tblHeader/>
        </w:trPr>
        <w:tc>
          <w:tcPr>
            <w:tcW w:w="1521" w:type="dxa"/>
            <w:shd w:val="clear" w:color="auto" w:fill="C5E2FF"/>
            <w:vAlign w:val="center"/>
          </w:tcPr>
          <w:p w:rsidR="003477FD" w:rsidRPr="003477FD" w:rsidRDefault="003477FD" w:rsidP="003477FD">
            <w:pPr>
              <w:pStyle w:val="BPC3Tableheadings"/>
            </w:pPr>
            <w:r w:rsidRPr="003477FD">
              <w:t>Code</w:t>
            </w:r>
          </w:p>
        </w:tc>
        <w:tc>
          <w:tcPr>
            <w:tcW w:w="7721"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4D5B55">
        <w:trPr>
          <w:trHeight w:val="250"/>
        </w:trPr>
        <w:tc>
          <w:tcPr>
            <w:tcW w:w="1521" w:type="dxa"/>
            <w:shd w:val="clear" w:color="auto" w:fill="auto"/>
          </w:tcPr>
          <w:p w:rsidR="003477FD" w:rsidRPr="003477FD" w:rsidRDefault="003477FD" w:rsidP="00D16ABC">
            <w:pPr>
              <w:pStyle w:val="BPC3Tableitems"/>
            </w:pPr>
            <w:r w:rsidRPr="003477FD">
              <w:t>2</w:t>
            </w:r>
            <w:r w:rsidR="00D16ABC">
              <w:t>3</w:t>
            </w:r>
            <w:r w:rsidRPr="003477FD">
              <w:t>01</w:t>
            </w:r>
          </w:p>
        </w:tc>
        <w:tc>
          <w:tcPr>
            <w:tcW w:w="7721" w:type="dxa"/>
            <w:shd w:val="clear" w:color="auto" w:fill="auto"/>
          </w:tcPr>
          <w:p w:rsidR="003477FD" w:rsidRPr="003477FD" w:rsidRDefault="00D16ABC" w:rsidP="003477FD">
            <w:pPr>
              <w:pStyle w:val="BPC3Tableitems"/>
            </w:pPr>
            <w:r>
              <w:t>Default institution application</w:t>
            </w:r>
          </w:p>
        </w:tc>
      </w:tr>
      <w:tr w:rsidR="003477FD" w:rsidRPr="00942781" w:rsidTr="004D5B55">
        <w:trPr>
          <w:trHeight w:val="250"/>
        </w:trPr>
        <w:tc>
          <w:tcPr>
            <w:tcW w:w="1521" w:type="dxa"/>
            <w:shd w:val="clear" w:color="auto" w:fill="auto"/>
          </w:tcPr>
          <w:p w:rsidR="003477FD" w:rsidRPr="003477FD" w:rsidRDefault="003477FD" w:rsidP="00D16ABC">
            <w:pPr>
              <w:pStyle w:val="BPC3Tableitems"/>
            </w:pPr>
            <w:r w:rsidRPr="003477FD">
              <w:t>2</w:t>
            </w:r>
            <w:r w:rsidR="00D16ABC">
              <w:t>3</w:t>
            </w:r>
            <w:r w:rsidRPr="003477FD">
              <w:t>02</w:t>
            </w:r>
          </w:p>
        </w:tc>
        <w:tc>
          <w:tcPr>
            <w:tcW w:w="7721" w:type="dxa"/>
            <w:shd w:val="clear" w:color="auto" w:fill="auto"/>
          </w:tcPr>
          <w:p w:rsidR="003477FD" w:rsidRPr="003477FD" w:rsidRDefault="00D16ABC" w:rsidP="00D16ABC">
            <w:pPr>
              <w:pStyle w:val="BPC3Tableitems"/>
            </w:pPr>
            <w:r w:rsidRPr="003477FD">
              <w:t xml:space="preserve">Create new </w:t>
            </w:r>
            <w:r>
              <w:t>institution</w:t>
            </w:r>
          </w:p>
        </w:tc>
      </w:tr>
    </w:tbl>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OPERATOR_ID</w:t>
      </w:r>
    </w:p>
    <w:p w:rsidR="003477FD" w:rsidRPr="00942781" w:rsidRDefault="003477FD" w:rsidP="004542D5">
      <w:pPr>
        <w:jc w:val="both"/>
        <w:rPr>
          <w:rFonts w:ascii="Calibri" w:hAnsi="Calibri" w:cs="Calibri"/>
        </w:rPr>
      </w:pPr>
      <w:r w:rsidRPr="00942781">
        <w:rPr>
          <w:rFonts w:ascii="Calibri" w:hAnsi="Calibri" w:cs="Calibri"/>
        </w:rPr>
        <w:t>A system name (ID) of a user who created an application. It is used as an additional description only for audit purposes.</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INSTITUTION_ID</w:t>
      </w:r>
    </w:p>
    <w:p w:rsidR="003477FD" w:rsidRPr="00942781" w:rsidRDefault="00471F17" w:rsidP="004542D5">
      <w:pPr>
        <w:jc w:val="both"/>
        <w:rPr>
          <w:rFonts w:ascii="Calibri" w:hAnsi="Calibri" w:cs="Calibri"/>
        </w:rPr>
      </w:pPr>
      <w:r w:rsidRPr="00471F17">
        <w:rPr>
          <w:rFonts w:ascii="Calibri" w:hAnsi="Calibri" w:cs="Calibri"/>
        </w:rPr>
        <w:t>An ID of an institut</w:t>
      </w:r>
      <w:r>
        <w:rPr>
          <w:rFonts w:ascii="Calibri" w:hAnsi="Calibri" w:cs="Calibri"/>
        </w:rPr>
        <w:t>ion an application belongs to</w:t>
      </w:r>
      <w:r w:rsidR="003477FD" w:rsidRPr="00942781">
        <w:rPr>
          <w:rFonts w:ascii="Calibri" w:hAnsi="Calibri" w:cs="Calibri"/>
        </w:rPr>
        <w:t>.</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CUSTOMER_TYPE</w:t>
      </w:r>
    </w:p>
    <w:p w:rsidR="003477FD" w:rsidRPr="00942781" w:rsidRDefault="003477FD" w:rsidP="004542D5">
      <w:pPr>
        <w:jc w:val="both"/>
        <w:rPr>
          <w:rFonts w:ascii="Calibri" w:hAnsi="Calibri" w:cs="Calibri"/>
        </w:rPr>
      </w:pPr>
      <w:proofErr w:type="gramStart"/>
      <w:r w:rsidRPr="00942781">
        <w:rPr>
          <w:rFonts w:ascii="Calibri" w:hAnsi="Calibri" w:cs="Calibri"/>
        </w:rPr>
        <w:t>An individual or incorporated person.</w:t>
      </w:r>
      <w:proofErr w:type="gramEnd"/>
      <w:r w:rsidRPr="00942781">
        <w:rPr>
          <w:rFonts w:ascii="Calibri" w:hAnsi="Calibri" w:cs="Calibri"/>
        </w:rPr>
        <w:t xml:space="preserve"> A value of the tag defines the application structure. Depending on the value, it is necessary to fill in the information either of a company or person. Only an incorporated person is used for acquiring applications.</w:t>
      </w:r>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5"/>
        <w:gridCol w:w="7717"/>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ENTTCOMP</w:t>
            </w:r>
          </w:p>
        </w:tc>
        <w:tc>
          <w:tcPr>
            <w:tcW w:w="7762" w:type="dxa"/>
            <w:shd w:val="clear" w:color="auto" w:fill="auto"/>
            <w:vAlign w:val="center"/>
          </w:tcPr>
          <w:p w:rsidR="003477FD" w:rsidRPr="003477FD" w:rsidRDefault="003477FD" w:rsidP="003477FD">
            <w:pPr>
              <w:pStyle w:val="BPC3Tableitems"/>
            </w:pPr>
            <w:r w:rsidRPr="003477FD">
              <w:t>Company</w:t>
            </w:r>
          </w:p>
        </w:tc>
      </w:tr>
    </w:tbl>
    <w:p w:rsidR="003477FD" w:rsidRPr="003477FD" w:rsidRDefault="003477FD" w:rsidP="003477FD">
      <w:pPr>
        <w:pStyle w:val="BPC3Heading3"/>
      </w:pPr>
      <w:bookmarkStart w:id="43" w:name="_Toc374608806"/>
      <w:bookmarkStart w:id="44" w:name="_Toc505969712"/>
      <w:r w:rsidRPr="003477FD">
        <w:t>COMMAND</w:t>
      </w:r>
      <w:bookmarkEnd w:id="43"/>
      <w:bookmarkEnd w:id="44"/>
    </w:p>
    <w:p w:rsidR="003477FD" w:rsidRPr="00942781" w:rsidRDefault="003477FD" w:rsidP="004542D5">
      <w:pPr>
        <w:jc w:val="both"/>
        <w:rPr>
          <w:rFonts w:ascii="Calibri" w:hAnsi="Calibri" w:cs="Calibri"/>
        </w:rPr>
      </w:pPr>
      <w:r w:rsidRPr="00942781">
        <w:rPr>
          <w:rFonts w:ascii="Calibri" w:hAnsi="Calibri" w:cs="Calibri"/>
        </w:rPr>
        <w:t>It describes an action to perform over an object of the current parent tag. The action depends on whether the object exists in the system or not. Each command defines an action for both cases (found or not found). Verification for the object existence is made by various parameters (it is unique IDs of objects mainly). The list of actions is fixed and defined in the dictionary.</w:t>
      </w:r>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5"/>
        <w:gridCol w:w="7717"/>
      </w:tblGrid>
      <w:tr w:rsidR="003477FD" w:rsidRPr="00942781" w:rsidTr="006B632A">
        <w:trPr>
          <w:trHeight w:val="315"/>
          <w:tblHeader/>
        </w:trPr>
        <w:tc>
          <w:tcPr>
            <w:tcW w:w="1525" w:type="dxa"/>
            <w:shd w:val="clear" w:color="auto" w:fill="C5E2FF"/>
            <w:vAlign w:val="center"/>
          </w:tcPr>
          <w:p w:rsidR="003477FD" w:rsidRPr="003477FD" w:rsidRDefault="003477FD" w:rsidP="003477FD">
            <w:pPr>
              <w:pStyle w:val="BPC3Tableheadings"/>
            </w:pPr>
            <w:r w:rsidRPr="003477FD">
              <w:t>Code</w:t>
            </w:r>
          </w:p>
        </w:tc>
        <w:tc>
          <w:tcPr>
            <w:tcW w:w="7717"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6B632A">
        <w:trPr>
          <w:trHeight w:val="250"/>
        </w:trPr>
        <w:tc>
          <w:tcPr>
            <w:tcW w:w="1525" w:type="dxa"/>
            <w:shd w:val="clear" w:color="auto" w:fill="auto"/>
            <w:vAlign w:val="center"/>
          </w:tcPr>
          <w:p w:rsidR="003477FD" w:rsidRPr="003477FD" w:rsidRDefault="003477FD" w:rsidP="003477FD">
            <w:pPr>
              <w:pStyle w:val="BPC3Tableitems"/>
            </w:pPr>
            <w:r w:rsidRPr="003477FD">
              <w:t>CMMDCREX</w:t>
            </w:r>
          </w:p>
        </w:tc>
        <w:tc>
          <w:tcPr>
            <w:tcW w:w="7717" w:type="dxa"/>
            <w:shd w:val="clear" w:color="auto" w:fill="auto"/>
            <w:vAlign w:val="center"/>
          </w:tcPr>
          <w:p w:rsidR="003477FD" w:rsidRPr="003477FD" w:rsidRDefault="003477FD" w:rsidP="003477FD">
            <w:pPr>
              <w:pStyle w:val="BPC3Tableitems"/>
            </w:pPr>
            <w:r w:rsidRPr="003477FD">
              <w:t>Create or except</w:t>
            </w:r>
          </w:p>
        </w:tc>
      </w:tr>
      <w:tr w:rsidR="003477FD" w:rsidRPr="00942781" w:rsidTr="006B632A">
        <w:trPr>
          <w:trHeight w:val="250"/>
        </w:trPr>
        <w:tc>
          <w:tcPr>
            <w:tcW w:w="1525" w:type="dxa"/>
            <w:shd w:val="clear" w:color="auto" w:fill="auto"/>
            <w:vAlign w:val="center"/>
          </w:tcPr>
          <w:p w:rsidR="003477FD" w:rsidRPr="003477FD" w:rsidRDefault="003477FD" w:rsidP="003477FD">
            <w:pPr>
              <w:pStyle w:val="BPC3Tableitems"/>
            </w:pPr>
            <w:r w:rsidRPr="003477FD">
              <w:t>CMMDCRPR</w:t>
            </w:r>
          </w:p>
        </w:tc>
        <w:tc>
          <w:tcPr>
            <w:tcW w:w="7717" w:type="dxa"/>
            <w:shd w:val="clear" w:color="auto" w:fill="auto"/>
            <w:vAlign w:val="center"/>
          </w:tcPr>
          <w:p w:rsidR="003477FD" w:rsidRPr="003477FD" w:rsidRDefault="003477FD" w:rsidP="003477FD">
            <w:pPr>
              <w:pStyle w:val="BPC3Tableitems"/>
            </w:pPr>
            <w:r w:rsidRPr="003477FD">
              <w:t>Create or proceed</w:t>
            </w:r>
          </w:p>
        </w:tc>
      </w:tr>
      <w:tr w:rsidR="003477FD" w:rsidRPr="00942781" w:rsidTr="006B632A">
        <w:trPr>
          <w:trHeight w:val="250"/>
        </w:trPr>
        <w:tc>
          <w:tcPr>
            <w:tcW w:w="1525" w:type="dxa"/>
            <w:shd w:val="clear" w:color="auto" w:fill="auto"/>
            <w:vAlign w:val="center"/>
          </w:tcPr>
          <w:p w:rsidR="003477FD" w:rsidRPr="003477FD" w:rsidRDefault="003477FD" w:rsidP="003477FD">
            <w:pPr>
              <w:pStyle w:val="BPC3Tableitems"/>
            </w:pPr>
            <w:r w:rsidRPr="003477FD">
              <w:t>CMMDCRUP</w:t>
            </w:r>
          </w:p>
        </w:tc>
        <w:tc>
          <w:tcPr>
            <w:tcW w:w="7717" w:type="dxa"/>
            <w:shd w:val="clear" w:color="auto" w:fill="auto"/>
            <w:vAlign w:val="center"/>
          </w:tcPr>
          <w:p w:rsidR="003477FD" w:rsidRPr="003477FD" w:rsidRDefault="003477FD" w:rsidP="003477FD">
            <w:pPr>
              <w:pStyle w:val="BPC3Tableitems"/>
            </w:pPr>
            <w:r w:rsidRPr="003477FD">
              <w:t>Create or update</w:t>
            </w:r>
          </w:p>
        </w:tc>
      </w:tr>
      <w:tr w:rsidR="003477FD" w:rsidRPr="00942781" w:rsidTr="006B632A">
        <w:trPr>
          <w:trHeight w:val="250"/>
        </w:trPr>
        <w:tc>
          <w:tcPr>
            <w:tcW w:w="1525" w:type="dxa"/>
            <w:shd w:val="clear" w:color="auto" w:fill="auto"/>
            <w:vAlign w:val="center"/>
          </w:tcPr>
          <w:p w:rsidR="003477FD" w:rsidRPr="003477FD" w:rsidRDefault="003477FD" w:rsidP="003477FD">
            <w:pPr>
              <w:pStyle w:val="BPC3Tableitems"/>
            </w:pPr>
            <w:r w:rsidRPr="003477FD">
              <w:t>CMMDEXPR</w:t>
            </w:r>
          </w:p>
        </w:tc>
        <w:tc>
          <w:tcPr>
            <w:tcW w:w="7717" w:type="dxa"/>
            <w:shd w:val="clear" w:color="auto" w:fill="auto"/>
            <w:vAlign w:val="center"/>
          </w:tcPr>
          <w:p w:rsidR="003477FD" w:rsidRPr="003477FD" w:rsidRDefault="003477FD" w:rsidP="003477FD">
            <w:pPr>
              <w:pStyle w:val="BPC3Tableitems"/>
            </w:pPr>
            <w:r w:rsidRPr="003477FD">
              <w:t>Except or proceed</w:t>
            </w:r>
          </w:p>
        </w:tc>
      </w:tr>
      <w:tr w:rsidR="003477FD" w:rsidRPr="00942781" w:rsidTr="006B632A">
        <w:trPr>
          <w:trHeight w:val="250"/>
        </w:trPr>
        <w:tc>
          <w:tcPr>
            <w:tcW w:w="1525" w:type="dxa"/>
            <w:shd w:val="clear" w:color="auto" w:fill="auto"/>
            <w:vAlign w:val="center"/>
          </w:tcPr>
          <w:p w:rsidR="003477FD" w:rsidRPr="003477FD" w:rsidRDefault="003477FD" w:rsidP="003477FD">
            <w:pPr>
              <w:pStyle w:val="BPC3Tableitems"/>
            </w:pPr>
            <w:r w:rsidRPr="003477FD">
              <w:t>CMMDEXRE</w:t>
            </w:r>
          </w:p>
        </w:tc>
        <w:tc>
          <w:tcPr>
            <w:tcW w:w="7717" w:type="dxa"/>
            <w:shd w:val="clear" w:color="auto" w:fill="auto"/>
            <w:vAlign w:val="center"/>
          </w:tcPr>
          <w:p w:rsidR="003477FD" w:rsidRPr="003477FD" w:rsidRDefault="003477FD" w:rsidP="003477FD">
            <w:pPr>
              <w:pStyle w:val="BPC3Tableitems"/>
            </w:pPr>
            <w:r w:rsidRPr="003477FD">
              <w:t>Except or remove</w:t>
            </w:r>
          </w:p>
        </w:tc>
      </w:tr>
      <w:tr w:rsidR="003477FD" w:rsidRPr="00942781" w:rsidTr="006B632A">
        <w:trPr>
          <w:trHeight w:val="250"/>
        </w:trPr>
        <w:tc>
          <w:tcPr>
            <w:tcW w:w="1525" w:type="dxa"/>
            <w:shd w:val="clear" w:color="auto" w:fill="auto"/>
            <w:vAlign w:val="center"/>
          </w:tcPr>
          <w:p w:rsidR="003477FD" w:rsidRPr="003477FD" w:rsidRDefault="003477FD" w:rsidP="003477FD">
            <w:pPr>
              <w:pStyle w:val="BPC3Tableitems"/>
            </w:pPr>
            <w:r w:rsidRPr="003477FD">
              <w:t>CMMDEXUP</w:t>
            </w:r>
          </w:p>
        </w:tc>
        <w:tc>
          <w:tcPr>
            <w:tcW w:w="7717" w:type="dxa"/>
            <w:shd w:val="clear" w:color="auto" w:fill="auto"/>
            <w:vAlign w:val="center"/>
          </w:tcPr>
          <w:p w:rsidR="003477FD" w:rsidRPr="003477FD" w:rsidRDefault="003477FD" w:rsidP="003477FD">
            <w:pPr>
              <w:pStyle w:val="BPC3Tableitems"/>
            </w:pPr>
            <w:r w:rsidRPr="003477FD">
              <w:t>Except or update</w:t>
            </w:r>
          </w:p>
        </w:tc>
      </w:tr>
      <w:tr w:rsidR="003477FD" w:rsidRPr="00942781" w:rsidTr="006B632A">
        <w:trPr>
          <w:trHeight w:val="250"/>
        </w:trPr>
        <w:tc>
          <w:tcPr>
            <w:tcW w:w="1525" w:type="dxa"/>
            <w:shd w:val="clear" w:color="auto" w:fill="auto"/>
            <w:vAlign w:val="center"/>
          </w:tcPr>
          <w:p w:rsidR="003477FD" w:rsidRPr="003477FD" w:rsidRDefault="003477FD" w:rsidP="003477FD">
            <w:pPr>
              <w:pStyle w:val="BPC3Tableitems"/>
            </w:pPr>
            <w:r w:rsidRPr="003477FD">
              <w:t>CMMDIGNR</w:t>
            </w:r>
          </w:p>
        </w:tc>
        <w:tc>
          <w:tcPr>
            <w:tcW w:w="7717" w:type="dxa"/>
            <w:shd w:val="clear" w:color="auto" w:fill="auto"/>
            <w:vAlign w:val="center"/>
          </w:tcPr>
          <w:tbl>
            <w:tblPr>
              <w:tblW w:w="0" w:type="auto"/>
              <w:tblCellSpacing w:w="0" w:type="dxa"/>
              <w:tblCellMar>
                <w:left w:w="0" w:type="dxa"/>
                <w:right w:w="0" w:type="dxa"/>
              </w:tblCellMar>
              <w:tblLook w:val="04A0" w:firstRow="1" w:lastRow="0" w:firstColumn="1" w:lastColumn="0" w:noHBand="0" w:noVBand="1"/>
            </w:tblPr>
            <w:tblGrid>
              <w:gridCol w:w="6"/>
              <w:gridCol w:w="630"/>
            </w:tblGrid>
            <w:tr w:rsidR="003477FD" w:rsidRPr="00942781" w:rsidTr="003477FD">
              <w:trPr>
                <w:tblCellSpacing w:w="0" w:type="dxa"/>
              </w:trPr>
              <w:tc>
                <w:tcPr>
                  <w:tcW w:w="0" w:type="auto"/>
                  <w:vAlign w:val="center"/>
                  <w:hideMark/>
                </w:tcPr>
                <w:p w:rsidR="003477FD" w:rsidRPr="00942781" w:rsidRDefault="003477FD" w:rsidP="003477FD">
                  <w:pPr>
                    <w:rPr>
                      <w:rFonts w:ascii="Calibri" w:hAnsi="Calibri" w:cs="Calibri"/>
                    </w:rPr>
                  </w:pPr>
                </w:p>
              </w:tc>
              <w:tc>
                <w:tcPr>
                  <w:tcW w:w="0" w:type="auto"/>
                  <w:vAlign w:val="center"/>
                  <w:hideMark/>
                </w:tcPr>
                <w:p w:rsidR="003477FD" w:rsidRPr="003477FD" w:rsidRDefault="003477FD" w:rsidP="003477FD">
                  <w:pPr>
                    <w:pStyle w:val="BPC3Tableitems"/>
                  </w:pPr>
                  <w:r w:rsidRPr="003477FD">
                    <w:t>Ignore</w:t>
                  </w:r>
                </w:p>
              </w:tc>
            </w:tr>
          </w:tbl>
          <w:p w:rsidR="003477FD" w:rsidRPr="00942781" w:rsidRDefault="003477FD" w:rsidP="00942781">
            <w:pPr>
              <w:snapToGrid w:val="0"/>
              <w:rPr>
                <w:rFonts w:ascii="Calibri" w:hAnsi="Calibri" w:cs="Calibri"/>
                <w:sz w:val="18"/>
                <w:szCs w:val="18"/>
              </w:rPr>
            </w:pPr>
          </w:p>
        </w:tc>
      </w:tr>
    </w:tbl>
    <w:p w:rsidR="006B632A" w:rsidRPr="006B632A" w:rsidRDefault="006B632A" w:rsidP="006B632A">
      <w:pPr>
        <w:pStyle w:val="BPC3Heading3"/>
      </w:pPr>
      <w:bookmarkStart w:id="45" w:name="_Toc505969713"/>
      <w:bookmarkStart w:id="46" w:name="_Toc374608807"/>
      <w:r>
        <w:t>INSTITUTION</w:t>
      </w:r>
      <w:bookmarkEnd w:id="45"/>
    </w:p>
    <w:p w:rsidR="006B632A" w:rsidRPr="00942781" w:rsidRDefault="006B632A" w:rsidP="006B632A">
      <w:pPr>
        <w:jc w:val="both"/>
        <w:rPr>
          <w:rFonts w:ascii="Calibri" w:hAnsi="Calibri" w:cs="Calibri"/>
        </w:rPr>
      </w:pPr>
      <w:r w:rsidRPr="00942781">
        <w:rPr>
          <w:rFonts w:ascii="Calibri" w:hAnsi="Calibri" w:cs="Calibri"/>
        </w:rPr>
        <w:t xml:space="preserve">A complex tag that contains the </w:t>
      </w:r>
      <w:r>
        <w:rPr>
          <w:rFonts w:ascii="Calibri" w:hAnsi="Calibri" w:cs="Calibri"/>
        </w:rPr>
        <w:t>institution</w:t>
      </w:r>
      <w:r w:rsidRPr="00942781">
        <w:rPr>
          <w:rFonts w:ascii="Calibri" w:hAnsi="Calibri" w:cs="Calibri"/>
        </w:rPr>
        <w:t xml:space="preserve"> related parameters.</w:t>
      </w:r>
    </w:p>
    <w:p w:rsidR="006B632A" w:rsidRPr="00942781" w:rsidRDefault="006B632A" w:rsidP="006B632A">
      <w:pPr>
        <w:jc w:val="both"/>
        <w:rPr>
          <w:rFonts w:ascii="Calibri" w:hAnsi="Calibri" w:cs="Calibri"/>
        </w:rPr>
      </w:pPr>
    </w:p>
    <w:p w:rsidR="006B632A" w:rsidRPr="006B632A" w:rsidRDefault="006B632A" w:rsidP="006B632A">
      <w:pPr>
        <w:pStyle w:val="BPC3Heading3"/>
      </w:pPr>
      <w:bookmarkStart w:id="47" w:name="_Toc505969714"/>
      <w:r>
        <w:t>AGENT</w:t>
      </w:r>
      <w:bookmarkEnd w:id="47"/>
    </w:p>
    <w:p w:rsidR="006B632A" w:rsidRPr="00942781" w:rsidRDefault="006B632A" w:rsidP="006B632A">
      <w:pPr>
        <w:jc w:val="both"/>
        <w:rPr>
          <w:rFonts w:ascii="Calibri" w:hAnsi="Calibri" w:cs="Calibri"/>
        </w:rPr>
      </w:pPr>
      <w:r w:rsidRPr="00942781">
        <w:rPr>
          <w:rFonts w:ascii="Calibri" w:hAnsi="Calibri" w:cs="Calibri"/>
        </w:rPr>
        <w:t xml:space="preserve">A complex tag that contains the </w:t>
      </w:r>
      <w:r>
        <w:rPr>
          <w:rFonts w:ascii="Calibri" w:hAnsi="Calibri" w:cs="Calibri"/>
        </w:rPr>
        <w:t>agent</w:t>
      </w:r>
      <w:r w:rsidRPr="00942781">
        <w:rPr>
          <w:rFonts w:ascii="Calibri" w:hAnsi="Calibri" w:cs="Calibri"/>
        </w:rPr>
        <w:t xml:space="preserve"> related parameters.</w:t>
      </w:r>
    </w:p>
    <w:p w:rsidR="006B632A" w:rsidRPr="00942781" w:rsidRDefault="006B632A" w:rsidP="006B632A">
      <w:pPr>
        <w:jc w:val="both"/>
        <w:rPr>
          <w:rFonts w:ascii="Calibri" w:hAnsi="Calibri" w:cs="Calibri"/>
        </w:rPr>
      </w:pPr>
    </w:p>
    <w:p w:rsidR="003477FD" w:rsidRPr="0087692F" w:rsidRDefault="003477FD" w:rsidP="003477FD">
      <w:pPr>
        <w:pStyle w:val="BPC3Heading3"/>
        <w:rPr>
          <w:rPrChange w:id="48" w:author="BPC" w:date="2018-02-21T16:17:00Z">
            <w:rPr>
              <w:lang w:val="ru-RU"/>
            </w:rPr>
          </w:rPrChange>
        </w:rPr>
      </w:pPr>
      <w:bookmarkStart w:id="49" w:name="_Toc505969715"/>
      <w:r w:rsidRPr="003477FD">
        <w:t>CUSTOMER</w:t>
      </w:r>
      <w:bookmarkEnd w:id="46"/>
      <w:bookmarkEnd w:id="49"/>
    </w:p>
    <w:p w:rsidR="003477FD" w:rsidRPr="00942781" w:rsidRDefault="003477FD" w:rsidP="004542D5">
      <w:pPr>
        <w:jc w:val="both"/>
        <w:rPr>
          <w:rFonts w:ascii="Calibri" w:hAnsi="Calibri" w:cs="Calibri"/>
        </w:rPr>
      </w:pPr>
      <w:r w:rsidRPr="00942781">
        <w:rPr>
          <w:rFonts w:ascii="Calibri" w:hAnsi="Calibri" w:cs="Calibri"/>
        </w:rPr>
        <w:t>A complex tag that contains the customer related parameters.</w:t>
      </w:r>
    </w:p>
    <w:p w:rsidR="003477FD" w:rsidRPr="00942781" w:rsidRDefault="003477FD" w:rsidP="004542D5">
      <w:pPr>
        <w:jc w:val="both"/>
        <w:rPr>
          <w:rFonts w:ascii="Calibri" w:hAnsi="Calibri" w:cs="Calibri"/>
        </w:rPr>
      </w:pPr>
    </w:p>
    <w:p w:rsidR="003477FD" w:rsidRPr="00A46430" w:rsidRDefault="003477FD" w:rsidP="003477FD">
      <w:pPr>
        <w:pStyle w:val="BPC3Subhead2"/>
      </w:pPr>
      <w:r w:rsidRPr="003477FD">
        <w:lastRenderedPageBreak/>
        <w:t>CUSTOMER</w:t>
      </w:r>
      <w:r w:rsidRPr="00A46430">
        <w:t>_</w:t>
      </w:r>
      <w:r w:rsidRPr="003477FD">
        <w:t>NUMBER</w:t>
      </w:r>
    </w:p>
    <w:p w:rsidR="003477FD" w:rsidRPr="00942781" w:rsidRDefault="003477FD" w:rsidP="004542D5">
      <w:pPr>
        <w:jc w:val="both"/>
        <w:rPr>
          <w:rFonts w:ascii="Calibri" w:hAnsi="Calibri" w:cs="Calibri"/>
        </w:rPr>
      </w:pPr>
      <w:proofErr w:type="gramStart"/>
      <w:r w:rsidRPr="00942781">
        <w:rPr>
          <w:rFonts w:ascii="Calibri" w:hAnsi="Calibri" w:cs="Calibri"/>
        </w:rPr>
        <w:t>A unique ID of a customer in the scope of an institution.</w:t>
      </w:r>
      <w:proofErr w:type="gramEnd"/>
      <w:r w:rsidRPr="00942781">
        <w:rPr>
          <w:rFonts w:ascii="Calibri" w:hAnsi="Calibri" w:cs="Calibri"/>
        </w:rPr>
        <w:t xml:space="preserve"> It is an optional field. If the tag is empty then a customer number will be generated automatically according to the respective naming format adjusted in SmartVista and returned in a response to the application processing request. The tag is used to synchronize customers between SmartVista and an external system. The number is used to identify a customer, if an application to update the existing customer is created.</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CUSTOMER_CATEGORY</w:t>
      </w:r>
    </w:p>
    <w:p w:rsidR="003477FD" w:rsidRPr="00942781" w:rsidRDefault="003477FD" w:rsidP="004542D5">
      <w:pPr>
        <w:jc w:val="both"/>
        <w:rPr>
          <w:rFonts w:ascii="Calibri" w:hAnsi="Calibri" w:cs="Calibri"/>
        </w:rPr>
      </w:pPr>
      <w:r w:rsidRPr="00942781">
        <w:rPr>
          <w:rFonts w:ascii="Calibri" w:hAnsi="Calibri" w:cs="Calibri"/>
        </w:rPr>
        <w:t>It defines a customer’s class of service, that is either he is an ordinary or privileged customer. The set of the tag values is defined in the expandable dictionary.</w:t>
      </w:r>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5"/>
        <w:gridCol w:w="7717"/>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CCTGORDN</w:t>
            </w:r>
          </w:p>
        </w:tc>
        <w:tc>
          <w:tcPr>
            <w:tcW w:w="7762" w:type="dxa"/>
            <w:shd w:val="clear" w:color="auto" w:fill="auto"/>
            <w:vAlign w:val="center"/>
          </w:tcPr>
          <w:p w:rsidR="003477FD" w:rsidRPr="003477FD" w:rsidRDefault="003477FD" w:rsidP="003477FD">
            <w:pPr>
              <w:pStyle w:val="BPC3Tableitems"/>
            </w:pPr>
            <w:r w:rsidRPr="003477FD">
              <w:t>Ordinary customer</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CCTGPRVG</w:t>
            </w:r>
          </w:p>
        </w:tc>
        <w:tc>
          <w:tcPr>
            <w:tcW w:w="7762" w:type="dxa"/>
            <w:shd w:val="clear" w:color="auto" w:fill="auto"/>
            <w:vAlign w:val="center"/>
          </w:tcPr>
          <w:tbl>
            <w:tblPr>
              <w:tblW w:w="0" w:type="auto"/>
              <w:tblCellSpacing w:w="0" w:type="dxa"/>
              <w:tblCellMar>
                <w:left w:w="0" w:type="dxa"/>
                <w:right w:w="0" w:type="dxa"/>
              </w:tblCellMar>
              <w:tblLook w:val="04A0" w:firstRow="1" w:lastRow="0" w:firstColumn="1" w:lastColumn="0" w:noHBand="0" w:noVBand="1"/>
            </w:tblPr>
            <w:tblGrid>
              <w:gridCol w:w="6"/>
              <w:gridCol w:w="1937"/>
            </w:tblGrid>
            <w:tr w:rsidR="003477FD" w:rsidRPr="00942781" w:rsidTr="003477FD">
              <w:trPr>
                <w:tblCellSpacing w:w="0" w:type="dxa"/>
              </w:trPr>
              <w:tc>
                <w:tcPr>
                  <w:tcW w:w="0" w:type="auto"/>
                  <w:vAlign w:val="center"/>
                  <w:hideMark/>
                </w:tcPr>
                <w:p w:rsidR="003477FD" w:rsidRPr="00942781" w:rsidRDefault="003477FD" w:rsidP="003477FD">
                  <w:pPr>
                    <w:rPr>
                      <w:rFonts w:ascii="Calibri" w:hAnsi="Calibri" w:cs="Calibri"/>
                    </w:rPr>
                  </w:pPr>
                </w:p>
              </w:tc>
              <w:tc>
                <w:tcPr>
                  <w:tcW w:w="0" w:type="auto"/>
                  <w:vAlign w:val="center"/>
                  <w:hideMark/>
                </w:tcPr>
                <w:p w:rsidR="003477FD" w:rsidRPr="003477FD" w:rsidRDefault="003477FD" w:rsidP="003477FD">
                  <w:pPr>
                    <w:pStyle w:val="BPC3Tableitems"/>
                  </w:pPr>
                  <w:r w:rsidRPr="003477FD">
                    <w:t>Privileged customer</w:t>
                  </w:r>
                </w:p>
              </w:tc>
            </w:tr>
          </w:tbl>
          <w:p w:rsidR="003477FD" w:rsidRPr="00942781" w:rsidRDefault="003477FD" w:rsidP="00942781">
            <w:pPr>
              <w:snapToGrid w:val="0"/>
              <w:rPr>
                <w:rFonts w:ascii="Calibri" w:hAnsi="Calibri" w:cs="Calibri"/>
                <w:sz w:val="18"/>
                <w:szCs w:val="18"/>
              </w:rPr>
            </w:pPr>
          </w:p>
        </w:tc>
      </w:tr>
    </w:tbl>
    <w:p w:rsidR="003477FD" w:rsidRDefault="003477FD" w:rsidP="004542D5">
      <w:pPr>
        <w:jc w:val="both"/>
        <w:rPr>
          <w:rFonts w:ascii="Calibri" w:hAnsi="Calibri" w:cs="Calibri"/>
        </w:rPr>
      </w:pPr>
    </w:p>
    <w:p w:rsidR="003477FD" w:rsidRPr="003477FD" w:rsidRDefault="003477FD" w:rsidP="003477FD">
      <w:pPr>
        <w:pStyle w:val="BPC3Subhead2"/>
      </w:pPr>
      <w:r w:rsidRPr="003477FD">
        <w:t>CUSTOMER_RELATION</w:t>
      </w:r>
    </w:p>
    <w:p w:rsidR="003477FD" w:rsidRPr="00942781" w:rsidRDefault="003477FD" w:rsidP="004542D5">
      <w:pPr>
        <w:jc w:val="both"/>
        <w:rPr>
          <w:rFonts w:ascii="Calibri" w:hAnsi="Calibri" w:cs="Calibri"/>
        </w:rPr>
      </w:pPr>
      <w:r w:rsidRPr="00942781">
        <w:rPr>
          <w:rFonts w:ascii="Calibri" w:hAnsi="Calibri" w:cs="Calibri"/>
        </w:rPr>
        <w:t>It defines how a customer relates to a bank: affiliate, insider, employee, etc. The set of the tag values is defined in the expandable dictionary.</w:t>
      </w:r>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RSCBAFLT</w:t>
            </w:r>
          </w:p>
        </w:tc>
        <w:tc>
          <w:tcPr>
            <w:tcW w:w="7762" w:type="dxa"/>
            <w:shd w:val="clear" w:color="auto" w:fill="auto"/>
            <w:vAlign w:val="center"/>
          </w:tcPr>
          <w:tbl>
            <w:tblPr>
              <w:tblW w:w="0" w:type="auto"/>
              <w:tblCellSpacing w:w="0" w:type="dxa"/>
              <w:tblCellMar>
                <w:left w:w="0" w:type="dxa"/>
                <w:right w:w="0" w:type="dxa"/>
              </w:tblCellMar>
              <w:tblLook w:val="04A0" w:firstRow="1" w:lastRow="0" w:firstColumn="1" w:lastColumn="0" w:noHBand="0" w:noVBand="1"/>
            </w:tblPr>
            <w:tblGrid>
              <w:gridCol w:w="6"/>
              <w:gridCol w:w="766"/>
            </w:tblGrid>
            <w:tr w:rsidR="003477FD" w:rsidRPr="00942781" w:rsidTr="003477FD">
              <w:trPr>
                <w:tblCellSpacing w:w="0" w:type="dxa"/>
              </w:trPr>
              <w:tc>
                <w:tcPr>
                  <w:tcW w:w="0" w:type="auto"/>
                  <w:vAlign w:val="center"/>
                  <w:hideMark/>
                </w:tcPr>
                <w:p w:rsidR="003477FD" w:rsidRPr="00942781" w:rsidRDefault="003477FD" w:rsidP="003477FD">
                  <w:pPr>
                    <w:rPr>
                      <w:rFonts w:ascii="Calibri" w:hAnsi="Calibri" w:cs="Calibri"/>
                    </w:rPr>
                  </w:pPr>
                </w:p>
              </w:tc>
              <w:tc>
                <w:tcPr>
                  <w:tcW w:w="0" w:type="auto"/>
                  <w:vAlign w:val="center"/>
                  <w:hideMark/>
                </w:tcPr>
                <w:p w:rsidR="003477FD" w:rsidRPr="003477FD" w:rsidRDefault="003477FD" w:rsidP="003477FD">
                  <w:pPr>
                    <w:pStyle w:val="BPC3Tableitems"/>
                  </w:pPr>
                  <w:r w:rsidRPr="003477FD">
                    <w:t>Affiliate</w:t>
                  </w:r>
                </w:p>
              </w:tc>
            </w:tr>
          </w:tbl>
          <w:p w:rsidR="003477FD" w:rsidRPr="00942781" w:rsidRDefault="003477FD" w:rsidP="00942781">
            <w:pPr>
              <w:snapToGrid w:val="0"/>
              <w:rPr>
                <w:rFonts w:ascii="Calibri" w:hAnsi="Calibri" w:cs="Calibri"/>
                <w:sz w:val="18"/>
                <w:szCs w:val="18"/>
              </w:rPr>
            </w:pP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RSCBEMPL</w:t>
            </w:r>
          </w:p>
        </w:tc>
        <w:tc>
          <w:tcPr>
            <w:tcW w:w="7762" w:type="dxa"/>
            <w:shd w:val="clear" w:color="auto" w:fill="auto"/>
            <w:vAlign w:val="center"/>
          </w:tcPr>
          <w:p w:rsidR="003477FD" w:rsidRPr="003477FD" w:rsidRDefault="003477FD" w:rsidP="003477FD">
            <w:pPr>
              <w:pStyle w:val="BPC3Tableitems"/>
            </w:pPr>
            <w:r w:rsidRPr="003477FD">
              <w:t>Employee</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RSCBEXTR</w:t>
            </w:r>
          </w:p>
        </w:tc>
        <w:tc>
          <w:tcPr>
            <w:tcW w:w="7762" w:type="dxa"/>
            <w:shd w:val="clear" w:color="auto" w:fill="auto"/>
            <w:vAlign w:val="center"/>
          </w:tcPr>
          <w:p w:rsidR="003477FD" w:rsidRPr="003477FD" w:rsidRDefault="003477FD" w:rsidP="003477FD">
            <w:pPr>
              <w:pStyle w:val="BPC3Tableitems"/>
            </w:pPr>
            <w:r w:rsidRPr="003477FD">
              <w:t>External</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RSCBINSD</w:t>
            </w:r>
          </w:p>
        </w:tc>
        <w:tc>
          <w:tcPr>
            <w:tcW w:w="7762" w:type="dxa"/>
            <w:shd w:val="clear" w:color="auto" w:fill="auto"/>
            <w:vAlign w:val="center"/>
          </w:tcPr>
          <w:p w:rsidR="003477FD" w:rsidRPr="003477FD" w:rsidRDefault="003477FD" w:rsidP="003477FD">
            <w:pPr>
              <w:pStyle w:val="BPC3Tableitems"/>
            </w:pPr>
            <w:r w:rsidRPr="003477FD">
              <w:t>Insider</w:t>
            </w:r>
          </w:p>
        </w:tc>
      </w:tr>
    </w:tbl>
    <w:p w:rsidR="003477FD" w:rsidRPr="00942781" w:rsidRDefault="003477FD" w:rsidP="004542D5">
      <w:pPr>
        <w:jc w:val="both"/>
        <w:rPr>
          <w:rFonts w:ascii="Calibri" w:hAnsi="Calibri" w:cs="Calibri"/>
        </w:rPr>
      </w:pPr>
    </w:p>
    <w:p w:rsidR="003477FD" w:rsidRPr="003477FD" w:rsidRDefault="003477FD" w:rsidP="003477FD">
      <w:pPr>
        <w:pStyle w:val="BPC3Heading3"/>
        <w:rPr>
          <w:lang w:val="ru-RU"/>
        </w:rPr>
      </w:pPr>
      <w:bookmarkStart w:id="50" w:name="_Toc374608808"/>
      <w:bookmarkStart w:id="51" w:name="_Toc505969716"/>
      <w:r w:rsidRPr="003477FD">
        <w:t>CONTRACT</w:t>
      </w:r>
      <w:bookmarkEnd w:id="50"/>
      <w:bookmarkEnd w:id="51"/>
    </w:p>
    <w:p w:rsidR="003477FD" w:rsidRPr="00942781" w:rsidRDefault="003477FD" w:rsidP="004542D5">
      <w:pPr>
        <w:jc w:val="both"/>
        <w:rPr>
          <w:rFonts w:ascii="Calibri" w:hAnsi="Calibri" w:cs="Calibri"/>
        </w:rPr>
      </w:pPr>
      <w:r w:rsidRPr="00942781">
        <w:rPr>
          <w:rFonts w:ascii="Calibri" w:hAnsi="Calibri" w:cs="Calibri"/>
        </w:rPr>
        <w:t>It is a complex tag that contains the contract related parameters.</w:t>
      </w:r>
    </w:p>
    <w:p w:rsidR="003477FD" w:rsidRPr="00942781" w:rsidRDefault="003477FD" w:rsidP="004542D5">
      <w:pPr>
        <w:jc w:val="both"/>
        <w:rPr>
          <w:rFonts w:ascii="Calibri" w:hAnsi="Calibri" w:cs="Calibri"/>
        </w:rPr>
      </w:pPr>
    </w:p>
    <w:p w:rsidR="003477FD" w:rsidRPr="00034556" w:rsidRDefault="003477FD" w:rsidP="003477FD">
      <w:pPr>
        <w:pStyle w:val="BPC3Subhead2"/>
      </w:pPr>
      <w:r w:rsidRPr="003477FD">
        <w:t>CONTRACT</w:t>
      </w:r>
      <w:r w:rsidRPr="00034556">
        <w:t>_</w:t>
      </w:r>
      <w:r w:rsidRPr="003477FD">
        <w:t>TYPE</w:t>
      </w:r>
    </w:p>
    <w:p w:rsidR="003477FD" w:rsidRPr="00942781" w:rsidRDefault="003477FD" w:rsidP="004542D5">
      <w:pPr>
        <w:jc w:val="both"/>
        <w:rPr>
          <w:rFonts w:ascii="Calibri" w:hAnsi="Calibri" w:cs="Calibri"/>
        </w:rPr>
      </w:pPr>
      <w:r w:rsidRPr="00942781">
        <w:rPr>
          <w:rFonts w:ascii="Calibri" w:hAnsi="Calibri" w:cs="Calibri"/>
        </w:rPr>
        <w:t>It defines a business area where a bank and its customer interact. A value is defined in the expandable dictionary. The list of available contract types is limited by a chosen customer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250"/>
        </w:trPr>
        <w:tc>
          <w:tcPr>
            <w:tcW w:w="1526" w:type="dxa"/>
            <w:shd w:val="clear" w:color="auto" w:fill="auto"/>
          </w:tcPr>
          <w:p w:rsidR="003477FD" w:rsidRPr="003477FD" w:rsidRDefault="00354D5E" w:rsidP="00354D5E">
            <w:pPr>
              <w:pStyle w:val="BPC3Tableitems"/>
            </w:pPr>
            <w:r w:rsidRPr="00354D5E">
              <w:t>CNTPINST</w:t>
            </w:r>
          </w:p>
        </w:tc>
        <w:tc>
          <w:tcPr>
            <w:tcW w:w="7762" w:type="dxa"/>
            <w:shd w:val="clear" w:color="auto" w:fill="auto"/>
          </w:tcPr>
          <w:p w:rsidR="003477FD" w:rsidRPr="003477FD" w:rsidRDefault="00354D5E" w:rsidP="003477FD">
            <w:pPr>
              <w:pStyle w:val="BPC3Tableitems"/>
            </w:pPr>
            <w:r>
              <w:t>Institution servicing</w:t>
            </w:r>
          </w:p>
        </w:tc>
      </w:tr>
    </w:tbl>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PRODUCT_ID</w:t>
      </w:r>
    </w:p>
    <w:p w:rsidR="003477FD" w:rsidRPr="00942781" w:rsidRDefault="003477FD" w:rsidP="004542D5">
      <w:pPr>
        <w:jc w:val="both"/>
        <w:rPr>
          <w:rFonts w:ascii="Calibri" w:hAnsi="Calibri" w:cs="Calibri"/>
        </w:rPr>
      </w:pPr>
      <w:proofErr w:type="gramStart"/>
      <w:r w:rsidRPr="00942781">
        <w:rPr>
          <w:rFonts w:ascii="Calibri" w:hAnsi="Calibri" w:cs="Calibri"/>
        </w:rPr>
        <w:t>An ID of a product in the SmartVista system.</w:t>
      </w:r>
      <w:proofErr w:type="gramEnd"/>
      <w:r w:rsidRPr="00942781">
        <w:rPr>
          <w:rFonts w:ascii="Calibri" w:hAnsi="Calibri" w:cs="Calibri"/>
        </w:rPr>
        <w:t xml:space="preserve"> It defines a product used by a contact. The list of products is limited by a contract type. It is an optional field, if the contract already exists.</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CONTRACT_NUMBER</w:t>
      </w:r>
    </w:p>
    <w:p w:rsidR="003477FD" w:rsidRPr="00942781" w:rsidRDefault="003477FD" w:rsidP="004542D5">
      <w:pPr>
        <w:jc w:val="both"/>
        <w:rPr>
          <w:rFonts w:ascii="Calibri" w:hAnsi="Calibri" w:cs="Calibri"/>
        </w:rPr>
      </w:pPr>
      <w:r w:rsidRPr="00942781">
        <w:rPr>
          <w:rFonts w:ascii="Calibri" w:hAnsi="Calibri" w:cs="Calibri"/>
        </w:rPr>
        <w:t>It is an optional parameter. If a contract number is not specified in an application explicitly, it may be generated automatically according to a naming format adjusted in SmartVista. The generated number is returned in a response to the application processing request. The number will be used to identify a contract and must be unique in the scope of an institution.</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START_DATE</w:t>
      </w:r>
    </w:p>
    <w:p w:rsidR="003477FD" w:rsidRPr="00942781" w:rsidRDefault="003477FD" w:rsidP="004542D5">
      <w:pPr>
        <w:jc w:val="both"/>
        <w:rPr>
          <w:rFonts w:ascii="Calibri" w:hAnsi="Calibri" w:cs="Calibri"/>
        </w:rPr>
      </w:pPr>
      <w:r w:rsidRPr="00942781">
        <w:rPr>
          <w:rFonts w:ascii="Calibri" w:hAnsi="Calibri" w:cs="Calibri"/>
        </w:rPr>
        <w:t>Start date a contract is valid from. If date is not specified explicitly, application processing date is used.</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END_DATE</w:t>
      </w:r>
    </w:p>
    <w:p w:rsidR="003477FD" w:rsidRPr="00942781" w:rsidRDefault="003477FD" w:rsidP="004542D5">
      <w:pPr>
        <w:jc w:val="both"/>
        <w:rPr>
          <w:rFonts w:ascii="Calibri" w:hAnsi="Calibri" w:cs="Calibri"/>
        </w:rPr>
      </w:pPr>
      <w:proofErr w:type="gramStart"/>
      <w:r w:rsidRPr="00942781">
        <w:rPr>
          <w:rFonts w:ascii="Calibri" w:hAnsi="Calibri" w:cs="Calibri"/>
        </w:rPr>
        <w:t>Expiration date of a contract.</w:t>
      </w:r>
      <w:proofErr w:type="gramEnd"/>
      <w:r w:rsidRPr="00942781">
        <w:rPr>
          <w:rFonts w:ascii="Calibri" w:hAnsi="Calibri" w:cs="Calibri"/>
        </w:rPr>
        <w:t xml:space="preserve"> If not specified, a contract is meant to be permanent. Date may be specified later on in an application for contract modification.</w:t>
      </w:r>
    </w:p>
    <w:p w:rsidR="003477FD" w:rsidRPr="00034556" w:rsidRDefault="003477FD" w:rsidP="003477FD">
      <w:pPr>
        <w:pStyle w:val="BPC3Heading3"/>
      </w:pPr>
      <w:bookmarkStart w:id="52" w:name="_Toc374608811"/>
      <w:bookmarkStart w:id="53" w:name="_Toc505969717"/>
      <w:r w:rsidRPr="003477FD">
        <w:t>CONTACT</w:t>
      </w:r>
      <w:bookmarkEnd w:id="52"/>
      <w:bookmarkEnd w:id="53"/>
    </w:p>
    <w:p w:rsidR="003477FD" w:rsidRPr="00942781" w:rsidRDefault="003477FD" w:rsidP="004542D5">
      <w:pPr>
        <w:jc w:val="both"/>
        <w:rPr>
          <w:rFonts w:ascii="Calibri" w:hAnsi="Calibri" w:cs="Calibri"/>
        </w:rPr>
      </w:pPr>
      <w:r w:rsidRPr="00942781">
        <w:rPr>
          <w:rFonts w:ascii="Calibri" w:hAnsi="Calibri" w:cs="Calibri"/>
        </w:rPr>
        <w:t>It is a complex tag that contains parameters of the customer’s contact information. It may be specified as a child of the CUSTOMER and CARDHOLDER tags. Thus, it defines contact information of a customer and a cardholder respectively. In turn, the tag may contain the PERSON and ADDRESS child tags to describe a contact in more details (name of a contact person, his/her postal address).</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CONTACT_TYPE</w:t>
      </w:r>
    </w:p>
    <w:p w:rsidR="003477FD" w:rsidRPr="00942781" w:rsidRDefault="003477FD" w:rsidP="004542D5">
      <w:pPr>
        <w:jc w:val="both"/>
        <w:rPr>
          <w:rFonts w:ascii="Calibri" w:hAnsi="Calibri" w:cs="Calibri"/>
        </w:rPr>
      </w:pPr>
      <w:r w:rsidRPr="00942781">
        <w:rPr>
          <w:rFonts w:ascii="Calibri" w:hAnsi="Calibri" w:cs="Calibri"/>
        </w:rPr>
        <w:t>This either defines a purpose of a contact (sending the notifications, account delivery) or just describes it (home or business). Values are defined in the expandable dictionary.</w:t>
      </w:r>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5"/>
        <w:gridCol w:w="7717"/>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CNTTCEOC</w:t>
            </w:r>
          </w:p>
        </w:tc>
        <w:tc>
          <w:tcPr>
            <w:tcW w:w="7762" w:type="dxa"/>
            <w:shd w:val="clear" w:color="auto" w:fill="auto"/>
          </w:tcPr>
          <w:p w:rsidR="003477FD" w:rsidRPr="003477FD" w:rsidRDefault="003477FD" w:rsidP="003477FD">
            <w:pPr>
              <w:pStyle w:val="BPC3Tableitems"/>
            </w:pPr>
            <w:r w:rsidRPr="003477FD">
              <w:t>Chief Executive Officer contact</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CNTTCFEO</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2921"/>
            </w:tblGrid>
            <w:tr w:rsidR="003477FD" w:rsidRPr="00942781" w:rsidTr="003477FD">
              <w:trPr>
                <w:tblCellSpacing w:w="0" w:type="dxa"/>
              </w:trPr>
              <w:tc>
                <w:tcPr>
                  <w:tcW w:w="0" w:type="auto"/>
                  <w:vAlign w:val="center"/>
                  <w:hideMark/>
                </w:tcPr>
                <w:p w:rsidR="003477FD" w:rsidRPr="00942781" w:rsidRDefault="003477FD" w:rsidP="003477FD">
                  <w:pPr>
                    <w:rPr>
                      <w:rFonts w:ascii="Calibri" w:hAnsi="Calibri" w:cs="Calibri"/>
                    </w:rPr>
                  </w:pPr>
                </w:p>
              </w:tc>
              <w:tc>
                <w:tcPr>
                  <w:tcW w:w="0" w:type="auto"/>
                  <w:vAlign w:val="center"/>
                  <w:hideMark/>
                </w:tcPr>
                <w:p w:rsidR="003477FD" w:rsidRPr="003477FD" w:rsidRDefault="003477FD" w:rsidP="003477FD">
                  <w:pPr>
                    <w:pStyle w:val="BPC3Tableitems"/>
                  </w:pPr>
                  <w:r w:rsidRPr="003477FD">
                    <w:t>Chief Financial Officer contact</w:t>
                  </w:r>
                </w:p>
              </w:tc>
            </w:tr>
          </w:tbl>
          <w:p w:rsidR="003477FD" w:rsidRPr="00942781" w:rsidRDefault="003477FD" w:rsidP="003477FD">
            <w:pPr>
              <w:rPr>
                <w:rFonts w:ascii="Calibri" w:hAnsi="Calibri" w:cs="Calibri"/>
                <w:sz w:val="18"/>
                <w:szCs w:val="18"/>
              </w:rPr>
            </w:pP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CNTTPRMC</w:t>
            </w:r>
          </w:p>
        </w:tc>
        <w:tc>
          <w:tcPr>
            <w:tcW w:w="7762" w:type="dxa"/>
            <w:shd w:val="clear" w:color="auto" w:fill="auto"/>
          </w:tcPr>
          <w:p w:rsidR="003477FD" w:rsidRPr="003477FD" w:rsidRDefault="003477FD" w:rsidP="003477FD">
            <w:pPr>
              <w:pStyle w:val="BPC3Tableitems"/>
            </w:pPr>
            <w:r w:rsidRPr="003477FD">
              <w:t>Primary contact</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CNTTSCNC</w:t>
            </w:r>
          </w:p>
        </w:tc>
        <w:tc>
          <w:tcPr>
            <w:tcW w:w="7762" w:type="dxa"/>
            <w:shd w:val="clear" w:color="auto" w:fill="auto"/>
          </w:tcPr>
          <w:p w:rsidR="003477FD" w:rsidRPr="003477FD" w:rsidRDefault="003477FD" w:rsidP="003477FD">
            <w:pPr>
              <w:pStyle w:val="BPC3Tableitems"/>
            </w:pPr>
            <w:r w:rsidRPr="003477FD">
              <w:t>Secondary contact</w:t>
            </w:r>
          </w:p>
        </w:tc>
      </w:tr>
    </w:tbl>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PREFERRED_LANG</w:t>
      </w:r>
    </w:p>
    <w:p w:rsidR="003477FD" w:rsidRPr="00942781" w:rsidRDefault="003477FD" w:rsidP="004542D5">
      <w:pPr>
        <w:jc w:val="both"/>
        <w:rPr>
          <w:rFonts w:ascii="Calibri" w:hAnsi="Calibri" w:cs="Calibri"/>
        </w:rPr>
      </w:pPr>
      <w:proofErr w:type="gramStart"/>
      <w:r w:rsidRPr="00942781">
        <w:rPr>
          <w:rFonts w:ascii="Calibri" w:hAnsi="Calibri" w:cs="Calibri"/>
        </w:rPr>
        <w:t>Preferred language for communication.</w:t>
      </w:r>
      <w:proofErr w:type="gramEnd"/>
      <w:r w:rsidRPr="00942781">
        <w:rPr>
          <w:rFonts w:ascii="Calibri" w:hAnsi="Calibri" w:cs="Calibri"/>
        </w:rPr>
        <w:t xml:space="preserve"> It is used to form notification messages in the desirable language or just as supplemental information.</w:t>
      </w:r>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LANGENG</w:t>
            </w:r>
          </w:p>
        </w:tc>
        <w:tc>
          <w:tcPr>
            <w:tcW w:w="7762" w:type="dxa"/>
            <w:shd w:val="clear" w:color="auto" w:fill="auto"/>
            <w:vAlign w:val="center"/>
          </w:tcPr>
          <w:p w:rsidR="003477FD" w:rsidRPr="003477FD" w:rsidRDefault="003477FD" w:rsidP="003477FD">
            <w:pPr>
              <w:pStyle w:val="BPC3Tableitems"/>
            </w:pPr>
            <w:r w:rsidRPr="003477FD">
              <w:t>English</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LANGRUS</w:t>
            </w:r>
          </w:p>
        </w:tc>
        <w:tc>
          <w:tcPr>
            <w:tcW w:w="7762" w:type="dxa"/>
            <w:shd w:val="clear" w:color="auto" w:fill="auto"/>
            <w:vAlign w:val="center"/>
          </w:tcPr>
          <w:p w:rsidR="003477FD" w:rsidRPr="003477FD" w:rsidRDefault="003477FD" w:rsidP="003477FD">
            <w:pPr>
              <w:pStyle w:val="BPC3Tableitems"/>
            </w:pPr>
            <w:r w:rsidRPr="003477FD">
              <w:t>Russian</w:t>
            </w:r>
          </w:p>
        </w:tc>
      </w:tr>
    </w:tbl>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JOB_TITLE</w:t>
      </w:r>
    </w:p>
    <w:p w:rsidR="003477FD" w:rsidRPr="00942781" w:rsidRDefault="003477FD" w:rsidP="004542D5">
      <w:pPr>
        <w:jc w:val="both"/>
        <w:rPr>
          <w:rFonts w:ascii="Calibri" w:hAnsi="Calibri" w:cs="Calibri"/>
        </w:rPr>
      </w:pPr>
      <w:proofErr w:type="gramStart"/>
      <w:r w:rsidRPr="00942781">
        <w:rPr>
          <w:rFonts w:ascii="Calibri" w:hAnsi="Calibri" w:cs="Calibri"/>
        </w:rPr>
        <w:t>A position of a contact person.</w:t>
      </w:r>
      <w:proofErr w:type="gramEnd"/>
      <w:r w:rsidRPr="00942781">
        <w:rPr>
          <w:rFonts w:ascii="Calibri" w:hAnsi="Calibri" w:cs="Calibri"/>
        </w:rPr>
        <w:t xml:space="preserve"> It is used for an incorporated person only. Both the contact person’s position (director, chief accountant, etc.) and department title (accounting, sales) may be used as values of the tag. </w:t>
      </w:r>
    </w:p>
    <w:p w:rsidR="003477FD" w:rsidRPr="00942781" w:rsidRDefault="003477FD" w:rsidP="004542D5">
      <w:pPr>
        <w:jc w:val="both"/>
        <w:rPr>
          <w:rFonts w:ascii="Calibri" w:hAnsi="Calibri" w:cs="Calibri"/>
        </w:rPr>
      </w:pPr>
      <w:r w:rsidRPr="00942781">
        <w:rPr>
          <w:rFonts w:ascii="Calibri" w:hAnsi="Calibri" w:cs="Calibri"/>
        </w:rPr>
        <w:t>The PERSON tag may be used additionally to specify the contact person’s full name.</w:t>
      </w:r>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JTTLDRCT</w:t>
            </w:r>
          </w:p>
        </w:tc>
        <w:tc>
          <w:tcPr>
            <w:tcW w:w="7762" w:type="dxa"/>
            <w:shd w:val="clear" w:color="auto" w:fill="auto"/>
          </w:tcPr>
          <w:p w:rsidR="003477FD" w:rsidRPr="003477FD" w:rsidRDefault="003477FD" w:rsidP="003477FD">
            <w:pPr>
              <w:pStyle w:val="BPC3Tableitems"/>
            </w:pPr>
            <w:r w:rsidRPr="003477FD">
              <w:t>Director</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JTTLHDDP</w:t>
            </w:r>
          </w:p>
        </w:tc>
        <w:tc>
          <w:tcPr>
            <w:tcW w:w="7762" w:type="dxa"/>
            <w:shd w:val="clear" w:color="auto" w:fill="auto"/>
          </w:tcPr>
          <w:p w:rsidR="003477FD" w:rsidRPr="003477FD" w:rsidRDefault="003477FD" w:rsidP="003477FD">
            <w:pPr>
              <w:pStyle w:val="BPC3Tableitems"/>
            </w:pPr>
            <w:r w:rsidRPr="003477FD">
              <w:t>Head of department</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JTTLMNGR</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878"/>
            </w:tblGrid>
            <w:tr w:rsidR="003477FD" w:rsidRPr="00942781" w:rsidTr="003477FD">
              <w:trPr>
                <w:tblCellSpacing w:w="0" w:type="dxa"/>
              </w:trPr>
              <w:tc>
                <w:tcPr>
                  <w:tcW w:w="0" w:type="auto"/>
                  <w:vAlign w:val="center"/>
                  <w:hideMark/>
                </w:tcPr>
                <w:p w:rsidR="003477FD" w:rsidRPr="00942781" w:rsidRDefault="003477FD" w:rsidP="003477FD">
                  <w:pPr>
                    <w:rPr>
                      <w:rFonts w:ascii="Calibri" w:hAnsi="Calibri" w:cs="Calibri"/>
                    </w:rPr>
                  </w:pPr>
                </w:p>
              </w:tc>
              <w:tc>
                <w:tcPr>
                  <w:tcW w:w="0" w:type="auto"/>
                  <w:vAlign w:val="center"/>
                  <w:hideMark/>
                </w:tcPr>
                <w:p w:rsidR="003477FD" w:rsidRPr="003477FD" w:rsidRDefault="003477FD" w:rsidP="003477FD">
                  <w:pPr>
                    <w:pStyle w:val="BPC3Tableitems"/>
                  </w:pPr>
                  <w:r w:rsidRPr="003477FD">
                    <w:t>Manager</w:t>
                  </w:r>
                </w:p>
              </w:tc>
            </w:tr>
          </w:tbl>
          <w:p w:rsidR="003477FD" w:rsidRPr="00942781" w:rsidRDefault="003477FD" w:rsidP="003477FD">
            <w:pPr>
              <w:rPr>
                <w:rFonts w:ascii="Calibri" w:hAnsi="Calibri" w:cs="Calibri"/>
                <w:sz w:val="18"/>
                <w:szCs w:val="18"/>
              </w:rPr>
            </w:pP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JTTLOFMN</w:t>
            </w:r>
          </w:p>
        </w:tc>
        <w:tc>
          <w:tcPr>
            <w:tcW w:w="7762" w:type="dxa"/>
            <w:shd w:val="clear" w:color="auto" w:fill="auto"/>
          </w:tcPr>
          <w:p w:rsidR="003477FD" w:rsidRPr="003477FD" w:rsidRDefault="003477FD" w:rsidP="003477FD">
            <w:pPr>
              <w:pStyle w:val="BPC3Tableitems"/>
            </w:pPr>
            <w:r w:rsidRPr="003477FD">
              <w:t>Office manager</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JTTLCHFA</w:t>
            </w:r>
          </w:p>
        </w:tc>
        <w:tc>
          <w:tcPr>
            <w:tcW w:w="7762" w:type="dxa"/>
            <w:shd w:val="clear" w:color="auto" w:fill="auto"/>
          </w:tcPr>
          <w:p w:rsidR="003477FD" w:rsidRPr="003477FD" w:rsidRDefault="003477FD" w:rsidP="003477FD">
            <w:pPr>
              <w:pStyle w:val="BPC3Tableitems"/>
            </w:pPr>
            <w:r w:rsidRPr="003477FD">
              <w:t>Chief accountant</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JTTLACNT</w:t>
            </w:r>
          </w:p>
        </w:tc>
        <w:tc>
          <w:tcPr>
            <w:tcW w:w="7762" w:type="dxa"/>
            <w:shd w:val="clear" w:color="auto" w:fill="auto"/>
          </w:tcPr>
          <w:p w:rsidR="003477FD" w:rsidRPr="003477FD" w:rsidRDefault="003477FD" w:rsidP="003477FD">
            <w:pPr>
              <w:pStyle w:val="BPC3Tableitems"/>
            </w:pPr>
            <w:proofErr w:type="spellStart"/>
            <w:r w:rsidRPr="003477FD">
              <w:t>Accounter</w:t>
            </w:r>
            <w:proofErr w:type="spellEnd"/>
          </w:p>
        </w:tc>
      </w:tr>
    </w:tbl>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CONTACT_DATA</w:t>
      </w:r>
    </w:p>
    <w:p w:rsidR="003477FD" w:rsidRPr="00942781" w:rsidRDefault="003477FD" w:rsidP="004542D5">
      <w:pPr>
        <w:jc w:val="both"/>
        <w:rPr>
          <w:rFonts w:ascii="Calibri" w:hAnsi="Calibri" w:cs="Calibri"/>
        </w:rPr>
      </w:pPr>
      <w:r w:rsidRPr="00942781">
        <w:rPr>
          <w:rFonts w:ascii="Calibri" w:hAnsi="Calibri" w:cs="Calibri"/>
        </w:rPr>
        <w:t>It is a complex tag that contains parameters of communication.</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COMMUN_METHOD</w:t>
      </w:r>
    </w:p>
    <w:p w:rsidR="003477FD" w:rsidRPr="00942781" w:rsidRDefault="003477FD" w:rsidP="004542D5">
      <w:pPr>
        <w:jc w:val="both"/>
        <w:rPr>
          <w:rFonts w:ascii="Calibri" w:hAnsi="Calibri" w:cs="Calibri"/>
        </w:rPr>
      </w:pPr>
      <w:proofErr w:type="gramStart"/>
      <w:r w:rsidRPr="00942781">
        <w:rPr>
          <w:rFonts w:ascii="Calibri" w:hAnsi="Calibri" w:cs="Calibri"/>
        </w:rPr>
        <w:t>A communication method.</w:t>
      </w:r>
      <w:proofErr w:type="gramEnd"/>
      <w:r w:rsidRPr="00942781">
        <w:rPr>
          <w:rFonts w:ascii="Calibri" w:hAnsi="Calibri" w:cs="Calibri"/>
        </w:rPr>
        <w:t xml:space="preserve"> It defines a method to communicate with a customer by.</w:t>
      </w:r>
    </w:p>
    <w:p w:rsidR="003477FD" w:rsidRPr="00942781" w:rsidRDefault="003477FD" w:rsidP="004542D5">
      <w:pPr>
        <w:jc w:val="both"/>
        <w:rPr>
          <w:rFonts w:ascii="Calibri" w:hAnsi="Calibri" w:cs="Calibri"/>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6"/>
        <w:gridCol w:w="7716"/>
      </w:tblGrid>
      <w:tr w:rsidR="003477FD" w:rsidRPr="00942781" w:rsidTr="00DB37BA">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16"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DB37BA">
        <w:trPr>
          <w:trHeight w:val="250"/>
        </w:trPr>
        <w:tc>
          <w:tcPr>
            <w:tcW w:w="1526" w:type="dxa"/>
            <w:shd w:val="clear" w:color="auto" w:fill="auto"/>
          </w:tcPr>
          <w:p w:rsidR="003477FD" w:rsidRPr="003477FD" w:rsidRDefault="003477FD" w:rsidP="003477FD">
            <w:pPr>
              <w:pStyle w:val="BPC3Tableitems"/>
            </w:pPr>
            <w:r w:rsidRPr="003477FD">
              <w:t>CMNM0001</w:t>
            </w:r>
          </w:p>
        </w:tc>
        <w:tc>
          <w:tcPr>
            <w:tcW w:w="7716" w:type="dxa"/>
            <w:shd w:val="clear" w:color="auto" w:fill="auto"/>
          </w:tcPr>
          <w:p w:rsidR="003477FD" w:rsidRPr="003477FD" w:rsidRDefault="003477FD" w:rsidP="003477FD">
            <w:pPr>
              <w:pStyle w:val="BPC3Tableitems"/>
            </w:pPr>
            <w:r w:rsidRPr="003477FD">
              <w:t>Mobile phone</w:t>
            </w:r>
          </w:p>
        </w:tc>
      </w:tr>
      <w:tr w:rsidR="003477FD" w:rsidRPr="00942781" w:rsidTr="00DB37BA">
        <w:trPr>
          <w:trHeight w:val="250"/>
        </w:trPr>
        <w:tc>
          <w:tcPr>
            <w:tcW w:w="1526" w:type="dxa"/>
            <w:shd w:val="clear" w:color="auto" w:fill="auto"/>
          </w:tcPr>
          <w:p w:rsidR="003477FD" w:rsidRPr="003477FD" w:rsidRDefault="003477FD" w:rsidP="003477FD">
            <w:pPr>
              <w:pStyle w:val="BPC3Tableitems"/>
            </w:pPr>
            <w:r w:rsidRPr="003477FD">
              <w:t>CMNM0002</w:t>
            </w:r>
          </w:p>
        </w:tc>
        <w:tc>
          <w:tcPr>
            <w:tcW w:w="7716" w:type="dxa"/>
            <w:shd w:val="clear" w:color="auto" w:fill="auto"/>
          </w:tcPr>
          <w:p w:rsidR="003477FD" w:rsidRPr="003477FD" w:rsidRDefault="003477FD" w:rsidP="003477FD">
            <w:pPr>
              <w:pStyle w:val="BPC3Tableitems"/>
            </w:pPr>
            <w:r w:rsidRPr="003477FD">
              <w:t>E-mail</w:t>
            </w:r>
          </w:p>
        </w:tc>
      </w:tr>
      <w:tr w:rsidR="003477FD" w:rsidRPr="00942781" w:rsidTr="00DB37BA">
        <w:trPr>
          <w:trHeight w:val="250"/>
        </w:trPr>
        <w:tc>
          <w:tcPr>
            <w:tcW w:w="1526" w:type="dxa"/>
            <w:shd w:val="clear" w:color="auto" w:fill="auto"/>
          </w:tcPr>
          <w:p w:rsidR="003477FD" w:rsidRPr="003477FD" w:rsidRDefault="003477FD" w:rsidP="003477FD">
            <w:pPr>
              <w:pStyle w:val="BPC3Tableitems"/>
            </w:pPr>
            <w:r w:rsidRPr="003477FD">
              <w:t>CMNM0003</w:t>
            </w:r>
          </w:p>
        </w:tc>
        <w:tc>
          <w:tcPr>
            <w:tcW w:w="7716" w:type="dxa"/>
            <w:shd w:val="clear" w:color="auto" w:fill="auto"/>
          </w:tcPr>
          <w:p w:rsidR="003477FD" w:rsidRPr="003477FD" w:rsidRDefault="003477FD" w:rsidP="003477FD">
            <w:pPr>
              <w:pStyle w:val="BPC3Tableitems"/>
            </w:pPr>
            <w:r w:rsidRPr="003477FD">
              <w:t>Post</w:t>
            </w:r>
          </w:p>
        </w:tc>
      </w:tr>
      <w:tr w:rsidR="003477FD" w:rsidRPr="00942781" w:rsidTr="00DB37BA">
        <w:trPr>
          <w:trHeight w:val="250"/>
        </w:trPr>
        <w:tc>
          <w:tcPr>
            <w:tcW w:w="1526" w:type="dxa"/>
            <w:shd w:val="clear" w:color="auto" w:fill="auto"/>
          </w:tcPr>
          <w:p w:rsidR="003477FD" w:rsidRPr="003477FD" w:rsidRDefault="003477FD" w:rsidP="003477FD">
            <w:pPr>
              <w:pStyle w:val="BPC3Tableitems"/>
            </w:pPr>
            <w:r w:rsidRPr="003477FD">
              <w:t>CMNM0004</w:t>
            </w:r>
          </w:p>
        </w:tc>
        <w:tc>
          <w:tcPr>
            <w:tcW w:w="7716" w:type="dxa"/>
            <w:shd w:val="clear" w:color="auto" w:fill="auto"/>
          </w:tcPr>
          <w:p w:rsidR="003477FD" w:rsidRPr="003477FD" w:rsidRDefault="003477FD" w:rsidP="003477FD">
            <w:pPr>
              <w:pStyle w:val="BPC3Tableitems"/>
            </w:pPr>
            <w:r w:rsidRPr="003477FD">
              <w:t>Fax</w:t>
            </w:r>
          </w:p>
        </w:tc>
      </w:tr>
      <w:tr w:rsidR="003477FD" w:rsidRPr="00942781" w:rsidTr="00DB37BA">
        <w:trPr>
          <w:trHeight w:val="250"/>
        </w:trPr>
        <w:tc>
          <w:tcPr>
            <w:tcW w:w="1526" w:type="dxa"/>
            <w:shd w:val="clear" w:color="auto" w:fill="auto"/>
          </w:tcPr>
          <w:p w:rsidR="003477FD" w:rsidRPr="003477FD" w:rsidRDefault="003477FD" w:rsidP="003477FD">
            <w:pPr>
              <w:pStyle w:val="BPC3Tableitems"/>
            </w:pPr>
            <w:r w:rsidRPr="003477FD">
              <w:t>CMNM0005</w:t>
            </w:r>
          </w:p>
        </w:tc>
        <w:tc>
          <w:tcPr>
            <w:tcW w:w="7716" w:type="dxa"/>
            <w:shd w:val="clear" w:color="auto" w:fill="auto"/>
          </w:tcPr>
          <w:p w:rsidR="003477FD" w:rsidRPr="003477FD" w:rsidRDefault="003477FD" w:rsidP="003477FD">
            <w:pPr>
              <w:pStyle w:val="BPC3Tableitems"/>
            </w:pPr>
            <w:r w:rsidRPr="003477FD">
              <w:t>Skype</w:t>
            </w:r>
          </w:p>
        </w:tc>
      </w:tr>
      <w:tr w:rsidR="003477FD" w:rsidRPr="00942781" w:rsidTr="00DB37BA">
        <w:trPr>
          <w:trHeight w:val="250"/>
        </w:trPr>
        <w:tc>
          <w:tcPr>
            <w:tcW w:w="1526" w:type="dxa"/>
            <w:shd w:val="clear" w:color="auto" w:fill="auto"/>
          </w:tcPr>
          <w:p w:rsidR="003477FD" w:rsidRPr="003477FD" w:rsidRDefault="003477FD" w:rsidP="003477FD">
            <w:pPr>
              <w:pStyle w:val="BPC3Tableitems"/>
            </w:pPr>
            <w:r w:rsidRPr="003477FD">
              <w:lastRenderedPageBreak/>
              <w:t>CMNM0006</w:t>
            </w:r>
          </w:p>
        </w:tc>
        <w:tc>
          <w:tcPr>
            <w:tcW w:w="7716" w:type="dxa"/>
            <w:shd w:val="clear" w:color="auto" w:fill="auto"/>
          </w:tcPr>
          <w:p w:rsidR="003477FD" w:rsidRPr="003477FD" w:rsidRDefault="003477FD" w:rsidP="003477FD">
            <w:pPr>
              <w:pStyle w:val="BPC3Tableitems"/>
            </w:pPr>
            <w:r w:rsidRPr="003477FD">
              <w:t>AOL Aim</w:t>
            </w:r>
          </w:p>
        </w:tc>
      </w:tr>
      <w:tr w:rsidR="003477FD" w:rsidRPr="00942781" w:rsidTr="00DB37BA">
        <w:trPr>
          <w:trHeight w:val="250"/>
        </w:trPr>
        <w:tc>
          <w:tcPr>
            <w:tcW w:w="1526" w:type="dxa"/>
            <w:shd w:val="clear" w:color="auto" w:fill="auto"/>
          </w:tcPr>
          <w:p w:rsidR="003477FD" w:rsidRPr="003477FD" w:rsidRDefault="003477FD" w:rsidP="003477FD">
            <w:pPr>
              <w:pStyle w:val="BPC3Tableitems"/>
            </w:pPr>
            <w:r w:rsidRPr="003477FD">
              <w:t>CMNM0007</w:t>
            </w:r>
          </w:p>
        </w:tc>
        <w:tc>
          <w:tcPr>
            <w:tcW w:w="7716" w:type="dxa"/>
            <w:shd w:val="clear" w:color="auto" w:fill="auto"/>
          </w:tcPr>
          <w:p w:rsidR="003477FD" w:rsidRPr="003477FD" w:rsidRDefault="003477FD" w:rsidP="003477FD">
            <w:pPr>
              <w:pStyle w:val="BPC3Tableitems"/>
            </w:pPr>
            <w:r w:rsidRPr="003477FD">
              <w:t>Windows Live Messenger</w:t>
            </w:r>
          </w:p>
        </w:tc>
      </w:tr>
      <w:tr w:rsidR="003477FD" w:rsidRPr="00942781" w:rsidTr="00DB37BA">
        <w:trPr>
          <w:trHeight w:val="250"/>
        </w:trPr>
        <w:tc>
          <w:tcPr>
            <w:tcW w:w="1526" w:type="dxa"/>
            <w:shd w:val="clear" w:color="auto" w:fill="auto"/>
          </w:tcPr>
          <w:p w:rsidR="003477FD" w:rsidRPr="003477FD" w:rsidRDefault="003477FD" w:rsidP="003477FD">
            <w:pPr>
              <w:pStyle w:val="BPC3Tableitems"/>
            </w:pPr>
            <w:r w:rsidRPr="003477FD">
              <w:t>CMNM0008</w:t>
            </w:r>
          </w:p>
        </w:tc>
        <w:tc>
          <w:tcPr>
            <w:tcW w:w="7716" w:type="dxa"/>
            <w:shd w:val="clear" w:color="auto" w:fill="auto"/>
          </w:tcPr>
          <w:p w:rsidR="003477FD" w:rsidRPr="003477FD" w:rsidRDefault="003477FD" w:rsidP="003477FD">
            <w:pPr>
              <w:pStyle w:val="BPC3Tableitems"/>
            </w:pPr>
            <w:r w:rsidRPr="003477FD">
              <w:t>ICQ Corp</w:t>
            </w:r>
          </w:p>
        </w:tc>
      </w:tr>
      <w:tr w:rsidR="003477FD" w:rsidRPr="00942781" w:rsidTr="00DB37BA">
        <w:trPr>
          <w:trHeight w:val="250"/>
        </w:trPr>
        <w:tc>
          <w:tcPr>
            <w:tcW w:w="1526" w:type="dxa"/>
            <w:shd w:val="clear" w:color="auto" w:fill="auto"/>
          </w:tcPr>
          <w:p w:rsidR="003477FD" w:rsidRPr="003477FD" w:rsidRDefault="003477FD" w:rsidP="003477FD">
            <w:pPr>
              <w:pStyle w:val="BPC3Tableitems"/>
            </w:pPr>
            <w:r w:rsidRPr="003477FD">
              <w:t>CMNM0009</w:t>
            </w:r>
          </w:p>
        </w:tc>
        <w:tc>
          <w:tcPr>
            <w:tcW w:w="7716" w:type="dxa"/>
            <w:shd w:val="clear" w:color="auto" w:fill="auto"/>
          </w:tcPr>
          <w:p w:rsidR="003477FD" w:rsidRPr="003477FD" w:rsidRDefault="003477FD" w:rsidP="003477FD">
            <w:pPr>
              <w:pStyle w:val="BPC3Tableitems"/>
            </w:pPr>
            <w:r w:rsidRPr="003477FD">
              <w:t>Yahoo! Messenger</w:t>
            </w:r>
          </w:p>
        </w:tc>
      </w:tr>
      <w:tr w:rsidR="003477FD" w:rsidRPr="00942781" w:rsidTr="00DB37BA">
        <w:trPr>
          <w:trHeight w:val="250"/>
        </w:trPr>
        <w:tc>
          <w:tcPr>
            <w:tcW w:w="1526" w:type="dxa"/>
            <w:shd w:val="clear" w:color="auto" w:fill="auto"/>
          </w:tcPr>
          <w:p w:rsidR="003477FD" w:rsidRPr="003477FD" w:rsidRDefault="003477FD" w:rsidP="003477FD">
            <w:pPr>
              <w:pStyle w:val="BPC3Tableitems"/>
            </w:pPr>
            <w:r w:rsidRPr="003477FD">
              <w:t>CMNM0010</w:t>
            </w:r>
          </w:p>
        </w:tc>
        <w:tc>
          <w:tcPr>
            <w:tcW w:w="7716" w:type="dxa"/>
            <w:shd w:val="clear" w:color="auto" w:fill="auto"/>
          </w:tcPr>
          <w:p w:rsidR="003477FD" w:rsidRPr="003477FD" w:rsidRDefault="003477FD" w:rsidP="003477FD">
            <w:pPr>
              <w:pStyle w:val="BPC3Tableitems"/>
            </w:pPr>
            <w:r w:rsidRPr="003477FD">
              <w:t>Jabber</w:t>
            </w:r>
          </w:p>
        </w:tc>
      </w:tr>
      <w:tr w:rsidR="00DB37BA" w:rsidRPr="00942781" w:rsidTr="00DB37BA">
        <w:trPr>
          <w:trHeight w:val="250"/>
        </w:trPr>
        <w:tc>
          <w:tcPr>
            <w:tcW w:w="1526" w:type="dxa"/>
            <w:shd w:val="clear" w:color="auto" w:fill="auto"/>
          </w:tcPr>
          <w:p w:rsidR="00DB37BA" w:rsidRPr="003477FD" w:rsidRDefault="00DB37BA" w:rsidP="003477FD">
            <w:pPr>
              <w:pStyle w:val="BPC3Tableitems"/>
            </w:pPr>
            <w:r w:rsidRPr="00B7466F">
              <w:t>CMNM001</w:t>
            </w:r>
            <w:r>
              <w:t>1</w:t>
            </w:r>
          </w:p>
        </w:tc>
        <w:tc>
          <w:tcPr>
            <w:tcW w:w="7716" w:type="dxa"/>
            <w:shd w:val="clear" w:color="auto" w:fill="auto"/>
          </w:tcPr>
          <w:p w:rsidR="00DB37BA" w:rsidRPr="003477FD" w:rsidRDefault="00DB37BA" w:rsidP="003477FD">
            <w:pPr>
              <w:pStyle w:val="BPC3Tableitems"/>
            </w:pPr>
            <w:r w:rsidRPr="00DB37BA">
              <w:t>Telex</w:t>
            </w:r>
          </w:p>
        </w:tc>
      </w:tr>
      <w:tr w:rsidR="00DB37BA" w:rsidRPr="00942781" w:rsidTr="00DB37BA">
        <w:trPr>
          <w:trHeight w:val="250"/>
        </w:trPr>
        <w:tc>
          <w:tcPr>
            <w:tcW w:w="1526" w:type="dxa"/>
            <w:shd w:val="clear" w:color="auto" w:fill="auto"/>
          </w:tcPr>
          <w:p w:rsidR="00DB37BA" w:rsidRPr="00B7466F" w:rsidRDefault="00DB37BA" w:rsidP="00AC7D08">
            <w:pPr>
              <w:pStyle w:val="BPC3Tableitems"/>
            </w:pPr>
            <w:r w:rsidRPr="00025DEE">
              <w:t>CMNM0012</w:t>
            </w:r>
          </w:p>
        </w:tc>
        <w:tc>
          <w:tcPr>
            <w:tcW w:w="7716" w:type="dxa"/>
            <w:shd w:val="clear" w:color="auto" w:fill="auto"/>
          </w:tcPr>
          <w:p w:rsidR="00DB37BA" w:rsidRPr="00DB37BA" w:rsidRDefault="00DB37BA" w:rsidP="003477FD">
            <w:pPr>
              <w:pStyle w:val="BPC3Tableitems"/>
            </w:pPr>
            <w:r w:rsidRPr="00025DEE">
              <w:t>Landline phone</w:t>
            </w:r>
          </w:p>
        </w:tc>
      </w:tr>
    </w:tbl>
    <w:p w:rsidR="001972F3" w:rsidRDefault="001972F3" w:rsidP="003477FD">
      <w:pPr>
        <w:pStyle w:val="BPC3Subhead2"/>
      </w:pPr>
    </w:p>
    <w:p w:rsidR="003477FD" w:rsidRPr="003477FD" w:rsidRDefault="003477FD" w:rsidP="003477FD">
      <w:pPr>
        <w:pStyle w:val="BPC3Subhead2"/>
      </w:pPr>
      <w:r w:rsidRPr="003477FD">
        <w:t>COMMUN_ADDRESS</w:t>
      </w:r>
    </w:p>
    <w:p w:rsidR="003477FD" w:rsidRDefault="003477FD" w:rsidP="004542D5">
      <w:pPr>
        <w:jc w:val="both"/>
        <w:rPr>
          <w:rFonts w:ascii="Calibri" w:hAnsi="Calibri" w:cs="Calibri"/>
        </w:rPr>
      </w:pPr>
      <w:proofErr w:type="gramStart"/>
      <w:r w:rsidRPr="00942781">
        <w:rPr>
          <w:rFonts w:ascii="Calibri" w:hAnsi="Calibri" w:cs="Calibri"/>
        </w:rPr>
        <w:t>An ID to use for communication with a person by a chosen method (phone number, E-mail address, postal address, etc.)</w:t>
      </w:r>
      <w:proofErr w:type="gramEnd"/>
    </w:p>
    <w:p w:rsidR="001972F3" w:rsidRPr="00B7466F" w:rsidRDefault="001972F3" w:rsidP="001972F3">
      <w:pPr>
        <w:pStyle w:val="BPC3Subhead2"/>
      </w:pPr>
      <w:r>
        <w:t>START_DATE</w:t>
      </w:r>
    </w:p>
    <w:p w:rsidR="001972F3" w:rsidRPr="001972F3" w:rsidRDefault="001972F3" w:rsidP="001972F3">
      <w:pPr>
        <w:rPr>
          <w:rFonts w:asciiTheme="minorHAnsi" w:hAnsiTheme="minorHAnsi" w:cs="Calibri"/>
        </w:rPr>
      </w:pPr>
      <w:proofErr w:type="gramStart"/>
      <w:r w:rsidRPr="001972F3">
        <w:rPr>
          <w:rFonts w:asciiTheme="minorHAnsi" w:hAnsiTheme="minorHAnsi" w:cs="Calibri"/>
        </w:rPr>
        <w:t>Starting date of validity of contact data.</w:t>
      </w:r>
      <w:proofErr w:type="gramEnd"/>
    </w:p>
    <w:p w:rsidR="001972F3" w:rsidRDefault="001972F3" w:rsidP="001972F3">
      <w:pPr>
        <w:rPr>
          <w:rFonts w:cs="Calibri"/>
        </w:rPr>
      </w:pPr>
    </w:p>
    <w:p w:rsidR="001972F3" w:rsidRPr="00B7466F" w:rsidRDefault="001972F3" w:rsidP="001972F3">
      <w:pPr>
        <w:pStyle w:val="BPC3Subhead2"/>
      </w:pPr>
      <w:r>
        <w:t>END_DATE</w:t>
      </w:r>
    </w:p>
    <w:p w:rsidR="001972F3" w:rsidRPr="001972F3" w:rsidRDefault="001972F3" w:rsidP="001972F3">
      <w:pPr>
        <w:rPr>
          <w:rFonts w:asciiTheme="minorHAnsi" w:hAnsiTheme="minorHAnsi" w:cs="Calibri"/>
        </w:rPr>
      </w:pPr>
      <w:proofErr w:type="gramStart"/>
      <w:r w:rsidRPr="001972F3">
        <w:rPr>
          <w:rFonts w:asciiTheme="minorHAnsi" w:hAnsiTheme="minorHAnsi" w:cs="Calibri"/>
        </w:rPr>
        <w:t>Ending date of validity of contact data.</w:t>
      </w:r>
      <w:proofErr w:type="gramEnd"/>
    </w:p>
    <w:p w:rsidR="001972F3" w:rsidRPr="00942781" w:rsidRDefault="001972F3" w:rsidP="004542D5">
      <w:pPr>
        <w:jc w:val="both"/>
        <w:rPr>
          <w:rFonts w:ascii="Calibri" w:hAnsi="Calibri" w:cs="Calibri"/>
        </w:rPr>
      </w:pPr>
    </w:p>
    <w:p w:rsidR="003477FD" w:rsidRPr="003477FD" w:rsidRDefault="003477FD" w:rsidP="003477FD">
      <w:pPr>
        <w:pStyle w:val="BPC3Heading3"/>
      </w:pPr>
      <w:bookmarkStart w:id="54" w:name="_Toc374608812"/>
      <w:bookmarkStart w:id="55" w:name="_Toc505969718"/>
      <w:r w:rsidRPr="003477FD">
        <w:t>ADDRESS</w:t>
      </w:r>
      <w:bookmarkEnd w:id="54"/>
      <w:bookmarkEnd w:id="55"/>
    </w:p>
    <w:p w:rsidR="003477FD" w:rsidRPr="00942781" w:rsidRDefault="003477FD" w:rsidP="004542D5">
      <w:pPr>
        <w:jc w:val="both"/>
        <w:rPr>
          <w:rFonts w:ascii="Calibri" w:hAnsi="Calibri" w:cs="Calibri"/>
        </w:rPr>
      </w:pPr>
      <w:r w:rsidRPr="00942781">
        <w:rPr>
          <w:rFonts w:ascii="Calibri" w:hAnsi="Calibri" w:cs="Calibri"/>
        </w:rPr>
        <w:t>It is a complex tag that contains parameters of postal address.</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ADDRESS_TYPE</w:t>
      </w:r>
    </w:p>
    <w:p w:rsidR="003477FD" w:rsidRPr="00942781" w:rsidRDefault="003477FD" w:rsidP="004542D5">
      <w:pPr>
        <w:jc w:val="both"/>
        <w:rPr>
          <w:rFonts w:ascii="Calibri" w:hAnsi="Calibri" w:cs="Calibri"/>
        </w:rPr>
      </w:pPr>
      <w:r w:rsidRPr="00942781">
        <w:rPr>
          <w:rFonts w:ascii="Calibri" w:hAnsi="Calibri" w:cs="Calibri"/>
        </w:rPr>
        <w:t>It describes a purpose of address. Values are defined in the expandable dictionary.</w:t>
      </w:r>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5"/>
        <w:gridCol w:w="7717"/>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ADTPBSNA</w:t>
            </w:r>
          </w:p>
        </w:tc>
        <w:tc>
          <w:tcPr>
            <w:tcW w:w="7762" w:type="dxa"/>
            <w:shd w:val="clear" w:color="auto" w:fill="auto"/>
          </w:tcPr>
          <w:p w:rsidR="003477FD" w:rsidRPr="003477FD" w:rsidRDefault="003477FD" w:rsidP="003477FD">
            <w:pPr>
              <w:pStyle w:val="BPC3Tableitems"/>
            </w:pPr>
            <w:r w:rsidRPr="003477FD">
              <w:t>Business address</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ADTPHOME</w:t>
            </w:r>
          </w:p>
        </w:tc>
        <w:tc>
          <w:tcPr>
            <w:tcW w:w="7762" w:type="dxa"/>
            <w:shd w:val="clear" w:color="auto" w:fill="auto"/>
          </w:tcPr>
          <w:p w:rsidR="003477FD" w:rsidRPr="003477FD" w:rsidRDefault="003477FD" w:rsidP="003477FD">
            <w:pPr>
              <w:pStyle w:val="BPC3Tableitems"/>
            </w:pPr>
            <w:r w:rsidRPr="003477FD">
              <w:t>Home address</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ADTPLGLA</w:t>
            </w:r>
          </w:p>
        </w:tc>
        <w:tc>
          <w:tcPr>
            <w:tcW w:w="7762" w:type="dxa"/>
            <w:shd w:val="clear" w:color="auto" w:fill="auto"/>
          </w:tcPr>
          <w:p w:rsidR="003477FD" w:rsidRPr="003477FD" w:rsidRDefault="003477FD" w:rsidP="003477FD">
            <w:pPr>
              <w:pStyle w:val="BPC3Tableitems"/>
            </w:pPr>
            <w:r w:rsidRPr="003477FD">
              <w:t>Legal address</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ADTPSTDL</w:t>
            </w:r>
          </w:p>
        </w:tc>
        <w:tc>
          <w:tcPr>
            <w:tcW w:w="7762" w:type="dxa"/>
            <w:shd w:val="clear" w:color="auto" w:fill="auto"/>
          </w:tcPr>
          <w:p w:rsidR="003477FD" w:rsidRPr="003477FD" w:rsidRDefault="003477FD" w:rsidP="003477FD">
            <w:pPr>
              <w:pStyle w:val="BPC3Tableitems"/>
            </w:pPr>
            <w:r w:rsidRPr="003477FD">
              <w:t>Statement delivery address</w:t>
            </w:r>
          </w:p>
        </w:tc>
      </w:tr>
    </w:tbl>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COUNTRY</w:t>
      </w:r>
    </w:p>
    <w:p w:rsidR="003477FD" w:rsidRPr="00942781" w:rsidRDefault="003477FD" w:rsidP="004542D5">
      <w:pPr>
        <w:jc w:val="both"/>
        <w:rPr>
          <w:rFonts w:ascii="Calibri" w:hAnsi="Calibri" w:cs="Calibri"/>
        </w:rPr>
      </w:pPr>
      <w:proofErr w:type="gramStart"/>
      <w:r w:rsidRPr="00942781">
        <w:rPr>
          <w:rFonts w:ascii="Calibri" w:hAnsi="Calibri" w:cs="Calibri"/>
        </w:rPr>
        <w:lastRenderedPageBreak/>
        <w:t>A numeric ISO code of a country.</w:t>
      </w:r>
      <w:proofErr w:type="gramEnd"/>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ADDRESS_NAME</w:t>
      </w:r>
    </w:p>
    <w:p w:rsidR="003477FD" w:rsidRPr="00942781" w:rsidRDefault="003477FD" w:rsidP="004542D5">
      <w:pPr>
        <w:jc w:val="both"/>
        <w:rPr>
          <w:rFonts w:ascii="Calibri" w:hAnsi="Calibri" w:cs="Calibri"/>
        </w:rPr>
      </w:pPr>
      <w:r w:rsidRPr="00942781">
        <w:rPr>
          <w:rFonts w:ascii="Calibri" w:hAnsi="Calibri" w:cs="Calibri"/>
        </w:rPr>
        <w:t>It is a complex and multilingual tag that contains parameters of address in various languages. A number of such tags may be used in the scope of the same address in various languages. The LANGUAGE attribute must be specified for this tag with possible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LANGENG</w:t>
            </w:r>
          </w:p>
        </w:tc>
        <w:tc>
          <w:tcPr>
            <w:tcW w:w="7762" w:type="dxa"/>
            <w:shd w:val="clear" w:color="auto" w:fill="auto"/>
            <w:vAlign w:val="center"/>
          </w:tcPr>
          <w:p w:rsidR="003477FD" w:rsidRPr="003477FD" w:rsidRDefault="003477FD" w:rsidP="003477FD">
            <w:pPr>
              <w:pStyle w:val="BPC3Tableitems"/>
            </w:pPr>
            <w:r w:rsidRPr="003477FD">
              <w:t>English</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LANGRUS</w:t>
            </w:r>
          </w:p>
        </w:tc>
        <w:tc>
          <w:tcPr>
            <w:tcW w:w="7762" w:type="dxa"/>
            <w:shd w:val="clear" w:color="auto" w:fill="auto"/>
            <w:vAlign w:val="center"/>
          </w:tcPr>
          <w:p w:rsidR="003477FD" w:rsidRPr="003477FD" w:rsidRDefault="003477FD" w:rsidP="003477FD">
            <w:pPr>
              <w:pStyle w:val="BPC3Tableitems"/>
            </w:pPr>
            <w:r w:rsidRPr="003477FD">
              <w:t>Russian</w:t>
            </w:r>
          </w:p>
        </w:tc>
      </w:tr>
    </w:tbl>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REGION</w:t>
      </w:r>
    </w:p>
    <w:p w:rsidR="003477FD" w:rsidRPr="00942781" w:rsidRDefault="003477FD" w:rsidP="004542D5">
      <w:pPr>
        <w:jc w:val="both"/>
        <w:rPr>
          <w:rFonts w:ascii="Calibri" w:hAnsi="Calibri" w:cs="Calibri"/>
        </w:rPr>
      </w:pPr>
      <w:proofErr w:type="gramStart"/>
      <w:r w:rsidRPr="00942781">
        <w:rPr>
          <w:rFonts w:ascii="Calibri" w:hAnsi="Calibri" w:cs="Calibri"/>
        </w:rPr>
        <w:t>A name of a region in address (state, region, country, republic, etc.).</w:t>
      </w:r>
      <w:proofErr w:type="gramEnd"/>
      <w:r w:rsidRPr="00942781">
        <w:rPr>
          <w:rFonts w:ascii="Calibri" w:hAnsi="Calibri" w:cs="Calibri"/>
        </w:rPr>
        <w:t xml:space="preserve"> The language specified as an attribute of the ADDRESS_NAME parent tag is used.</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CITY</w:t>
      </w:r>
    </w:p>
    <w:p w:rsidR="003477FD" w:rsidRPr="00942781" w:rsidRDefault="003477FD" w:rsidP="004542D5">
      <w:pPr>
        <w:jc w:val="both"/>
        <w:rPr>
          <w:rFonts w:ascii="Calibri" w:hAnsi="Calibri" w:cs="Calibri"/>
        </w:rPr>
      </w:pPr>
      <w:proofErr w:type="gramStart"/>
      <w:r w:rsidRPr="00942781">
        <w:rPr>
          <w:rFonts w:ascii="Calibri" w:hAnsi="Calibri" w:cs="Calibri"/>
        </w:rPr>
        <w:t>A name of a city.</w:t>
      </w:r>
      <w:proofErr w:type="gramEnd"/>
      <w:r w:rsidRPr="00942781">
        <w:rPr>
          <w:rFonts w:ascii="Calibri" w:hAnsi="Calibri" w:cs="Calibri"/>
        </w:rPr>
        <w:t xml:space="preserve"> The language specified as an attribute of the ADDRESS_NAME parent tag is used.</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STREET</w:t>
      </w:r>
    </w:p>
    <w:p w:rsidR="003477FD" w:rsidRPr="00942781" w:rsidRDefault="003477FD" w:rsidP="004542D5">
      <w:pPr>
        <w:jc w:val="both"/>
        <w:rPr>
          <w:rFonts w:ascii="Calibri" w:hAnsi="Calibri" w:cs="Calibri"/>
        </w:rPr>
      </w:pPr>
      <w:proofErr w:type="gramStart"/>
      <w:r w:rsidRPr="00942781">
        <w:rPr>
          <w:rFonts w:ascii="Calibri" w:hAnsi="Calibri" w:cs="Calibri"/>
        </w:rPr>
        <w:t>A name of a street.</w:t>
      </w:r>
      <w:proofErr w:type="gramEnd"/>
      <w:r w:rsidRPr="00942781">
        <w:rPr>
          <w:rFonts w:ascii="Calibri" w:hAnsi="Calibri" w:cs="Calibri"/>
        </w:rPr>
        <w:t xml:space="preserve"> The language specified as an attribute of the ADDRESS_NAME parent tag is used.</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HOUSE</w:t>
      </w:r>
    </w:p>
    <w:p w:rsidR="003477FD" w:rsidRPr="00942781" w:rsidRDefault="003477FD" w:rsidP="004542D5">
      <w:pPr>
        <w:jc w:val="both"/>
        <w:rPr>
          <w:rFonts w:ascii="Calibri" w:hAnsi="Calibri" w:cs="Calibri"/>
        </w:rPr>
      </w:pPr>
      <w:proofErr w:type="gramStart"/>
      <w:r w:rsidRPr="00942781">
        <w:rPr>
          <w:rFonts w:ascii="Calibri" w:hAnsi="Calibri" w:cs="Calibri"/>
        </w:rPr>
        <w:t>A number of a house.</w:t>
      </w:r>
      <w:proofErr w:type="gramEnd"/>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APARTMENT</w:t>
      </w:r>
    </w:p>
    <w:p w:rsidR="003477FD" w:rsidRPr="00942781" w:rsidRDefault="003477FD" w:rsidP="004542D5">
      <w:pPr>
        <w:jc w:val="both"/>
        <w:rPr>
          <w:rFonts w:ascii="Calibri" w:hAnsi="Calibri" w:cs="Calibri"/>
        </w:rPr>
      </w:pPr>
      <w:proofErr w:type="gramStart"/>
      <w:r w:rsidRPr="00942781">
        <w:rPr>
          <w:rFonts w:ascii="Calibri" w:hAnsi="Calibri" w:cs="Calibri"/>
        </w:rPr>
        <w:t>A number of an apartment.</w:t>
      </w:r>
      <w:proofErr w:type="gramEnd"/>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POSTAL_CODE</w:t>
      </w:r>
    </w:p>
    <w:p w:rsidR="003477FD" w:rsidRPr="00942781" w:rsidRDefault="003477FD" w:rsidP="004542D5">
      <w:pPr>
        <w:jc w:val="both"/>
        <w:rPr>
          <w:rFonts w:ascii="Calibri" w:hAnsi="Calibri" w:cs="Calibri"/>
        </w:rPr>
      </w:pPr>
      <w:proofErr w:type="gramStart"/>
      <w:r w:rsidRPr="00942781">
        <w:rPr>
          <w:rFonts w:ascii="Calibri" w:hAnsi="Calibri" w:cs="Calibri"/>
        </w:rPr>
        <w:t>Postal code.</w:t>
      </w:r>
      <w:proofErr w:type="gramEnd"/>
    </w:p>
    <w:p w:rsidR="003477FD" w:rsidRPr="00942781" w:rsidRDefault="003477FD" w:rsidP="004542D5">
      <w:pPr>
        <w:jc w:val="both"/>
        <w:rPr>
          <w:rFonts w:ascii="Calibri" w:hAnsi="Calibri" w:cs="Calibri"/>
        </w:rPr>
      </w:pPr>
    </w:p>
    <w:p w:rsidR="00637B11" w:rsidRPr="003477FD" w:rsidRDefault="00637B11" w:rsidP="00637B11">
      <w:pPr>
        <w:pStyle w:val="BPC3Subhead2"/>
      </w:pPr>
      <w:r w:rsidRPr="003477FD">
        <w:t>P</w:t>
      </w:r>
      <w:r>
        <w:t>LACE</w:t>
      </w:r>
      <w:r w:rsidRPr="003477FD">
        <w:t>_CODE</w:t>
      </w:r>
    </w:p>
    <w:p w:rsidR="00637B11" w:rsidRPr="00942781" w:rsidRDefault="00637B11" w:rsidP="00637B11">
      <w:pPr>
        <w:jc w:val="both"/>
        <w:rPr>
          <w:rFonts w:ascii="Calibri" w:hAnsi="Calibri" w:cs="Calibri"/>
        </w:rPr>
      </w:pPr>
      <w:r w:rsidRPr="00942781">
        <w:rPr>
          <w:rFonts w:ascii="Calibri" w:hAnsi="Calibri" w:cs="Calibri"/>
        </w:rPr>
        <w:t>P</w:t>
      </w:r>
      <w:r>
        <w:rPr>
          <w:rFonts w:ascii="Calibri" w:hAnsi="Calibri" w:cs="Calibri"/>
        </w:rPr>
        <w:t>lace</w:t>
      </w:r>
      <w:r w:rsidRPr="00942781">
        <w:rPr>
          <w:rFonts w:ascii="Calibri" w:hAnsi="Calibri" w:cs="Calibri"/>
        </w:rPr>
        <w:t xml:space="preserve"> code.</w:t>
      </w:r>
    </w:p>
    <w:p w:rsidR="00637B11" w:rsidRPr="00942781" w:rsidRDefault="00637B11" w:rsidP="00637B11">
      <w:pPr>
        <w:jc w:val="both"/>
        <w:rPr>
          <w:rFonts w:ascii="Calibri" w:hAnsi="Calibri" w:cs="Calibri"/>
        </w:rPr>
      </w:pPr>
    </w:p>
    <w:p w:rsidR="003477FD" w:rsidRPr="00034556" w:rsidRDefault="003477FD" w:rsidP="003477FD">
      <w:pPr>
        <w:pStyle w:val="BPC3Subhead2"/>
      </w:pPr>
      <w:r w:rsidRPr="003477FD">
        <w:t>REGION_CODE</w:t>
      </w:r>
    </w:p>
    <w:p w:rsidR="003477FD" w:rsidRDefault="003477FD" w:rsidP="004542D5">
      <w:pPr>
        <w:jc w:val="both"/>
        <w:rPr>
          <w:rFonts w:ascii="Calibri" w:hAnsi="Calibri" w:cs="Calibri"/>
        </w:rPr>
      </w:pPr>
      <w:r w:rsidRPr="00942781">
        <w:rPr>
          <w:rFonts w:ascii="Calibri" w:hAnsi="Calibri" w:cs="Calibri"/>
        </w:rPr>
        <w:t>A region code or address classification code.</w:t>
      </w:r>
    </w:p>
    <w:p w:rsidR="00906AAE" w:rsidRDefault="00906AAE" w:rsidP="004542D5">
      <w:pPr>
        <w:jc w:val="both"/>
        <w:rPr>
          <w:rFonts w:ascii="Calibri" w:hAnsi="Calibri" w:cs="Calibri"/>
        </w:rPr>
      </w:pPr>
    </w:p>
    <w:p w:rsidR="00906AAE" w:rsidRPr="002403B6" w:rsidRDefault="00906AAE" w:rsidP="004542D5">
      <w:pPr>
        <w:jc w:val="both"/>
        <w:rPr>
          <w:rFonts w:ascii="Calibri" w:hAnsi="Calibri"/>
          <w:u w:val="single"/>
        </w:rPr>
      </w:pPr>
      <w:r w:rsidRPr="002403B6">
        <w:rPr>
          <w:rFonts w:ascii="Calibri" w:hAnsi="Calibri"/>
          <w:u w:val="single"/>
        </w:rPr>
        <w:t>ADDRESS_ID</w:t>
      </w:r>
    </w:p>
    <w:p w:rsidR="00906AAE" w:rsidRPr="001967C5" w:rsidRDefault="00906AAE" w:rsidP="004542D5">
      <w:pPr>
        <w:jc w:val="both"/>
        <w:rPr>
          <w:rFonts w:asciiTheme="minorHAnsi" w:hAnsiTheme="minorHAnsi"/>
        </w:rPr>
      </w:pPr>
      <w:r w:rsidRPr="001967C5">
        <w:rPr>
          <w:rFonts w:asciiTheme="minorHAnsi" w:hAnsiTheme="minorHAnsi"/>
        </w:rPr>
        <w:t xml:space="preserve">Address </w:t>
      </w:r>
      <w:proofErr w:type="spellStart"/>
      <w:r w:rsidR="00F95C59" w:rsidRPr="001967C5">
        <w:rPr>
          <w:rFonts w:asciiTheme="minorHAnsi" w:hAnsiTheme="minorHAnsi"/>
        </w:rPr>
        <w:t>identificator</w:t>
      </w:r>
      <w:proofErr w:type="spellEnd"/>
      <w:r w:rsidRPr="001967C5">
        <w:rPr>
          <w:rFonts w:asciiTheme="minorHAnsi" w:hAnsiTheme="minorHAnsi"/>
        </w:rPr>
        <w:t xml:space="preserve">. Use only for upload. This </w:t>
      </w:r>
      <w:r w:rsidR="00711CAD" w:rsidRPr="001967C5">
        <w:rPr>
          <w:rFonts w:asciiTheme="minorHAnsi" w:hAnsiTheme="minorHAnsi"/>
        </w:rPr>
        <w:t>tag</w:t>
      </w:r>
      <w:r w:rsidRPr="001967C5">
        <w:rPr>
          <w:rFonts w:asciiTheme="minorHAnsi" w:hAnsiTheme="minorHAnsi"/>
        </w:rPr>
        <w:t xml:space="preserve"> ignored in incoming file.</w:t>
      </w:r>
    </w:p>
    <w:p w:rsidR="00906AAE" w:rsidRDefault="00906AAE" w:rsidP="004542D5">
      <w:pPr>
        <w:jc w:val="both"/>
        <w:rPr>
          <w:rFonts w:ascii="Calibri" w:hAnsi="Calibri" w:cs="Calibri"/>
        </w:rPr>
      </w:pPr>
    </w:p>
    <w:p w:rsidR="001967C5" w:rsidRPr="001967C5" w:rsidRDefault="001967C5" w:rsidP="001967C5">
      <w:pPr>
        <w:jc w:val="both"/>
        <w:rPr>
          <w:rFonts w:ascii="Calibri" w:hAnsi="Calibri" w:cs="Calibri"/>
          <w:b/>
          <w:sz w:val="28"/>
          <w:szCs w:val="28"/>
        </w:rPr>
      </w:pPr>
      <w:bookmarkStart w:id="56" w:name="_Toc503629972"/>
      <w:r w:rsidRPr="001967C5">
        <w:rPr>
          <w:rFonts w:ascii="Calibri" w:hAnsi="Calibri" w:cs="Calibri"/>
          <w:b/>
          <w:sz w:val="28"/>
          <w:szCs w:val="28"/>
        </w:rPr>
        <w:lastRenderedPageBreak/>
        <w:t>FLEXIBLE_FIELD</w:t>
      </w:r>
      <w:bookmarkEnd w:id="56"/>
    </w:p>
    <w:p w:rsidR="001967C5" w:rsidRPr="001967C5" w:rsidRDefault="001967C5" w:rsidP="001967C5">
      <w:pPr>
        <w:jc w:val="both"/>
        <w:rPr>
          <w:rFonts w:ascii="Calibri" w:hAnsi="Calibri" w:cs="Calibri"/>
        </w:rPr>
      </w:pPr>
      <w:r w:rsidRPr="001967C5">
        <w:rPr>
          <w:rFonts w:ascii="Calibri" w:hAnsi="Calibri" w:cs="Calibri"/>
        </w:rPr>
        <w:t xml:space="preserve">It describes a flexible field (system name and value) associated with entity type of parent block. For example, if block </w:t>
      </w:r>
      <w:proofErr w:type="spellStart"/>
      <w:r w:rsidRPr="001967C5">
        <w:rPr>
          <w:rFonts w:ascii="Calibri" w:hAnsi="Calibri" w:cs="Calibri"/>
          <w:i/>
        </w:rPr>
        <w:t>flexible_field</w:t>
      </w:r>
      <w:proofErr w:type="spellEnd"/>
      <w:r w:rsidRPr="001967C5">
        <w:rPr>
          <w:rFonts w:ascii="Calibri" w:hAnsi="Calibri" w:cs="Calibri"/>
        </w:rPr>
        <w:t xml:space="preserve"> locates in block </w:t>
      </w:r>
      <w:r w:rsidR="00E12274">
        <w:rPr>
          <w:rFonts w:ascii="Calibri" w:hAnsi="Calibri" w:cs="Calibri"/>
          <w:i/>
        </w:rPr>
        <w:t>institution</w:t>
      </w:r>
      <w:r w:rsidRPr="001967C5">
        <w:rPr>
          <w:rFonts w:ascii="Calibri" w:hAnsi="Calibri" w:cs="Calibri"/>
        </w:rPr>
        <w:t xml:space="preserve">, a flexible field value will be intended for some entity </w:t>
      </w:r>
      <w:r w:rsidR="00E12274">
        <w:rPr>
          <w:rFonts w:ascii="Calibri" w:hAnsi="Calibri" w:cs="Calibri"/>
          <w:i/>
        </w:rPr>
        <w:t>institution</w:t>
      </w:r>
      <w:r w:rsidRPr="001967C5">
        <w:rPr>
          <w:rFonts w:ascii="Calibri" w:hAnsi="Calibri" w:cs="Calibri"/>
        </w:rPr>
        <w:t xml:space="preserve"> that is described by this block.</w:t>
      </w:r>
    </w:p>
    <w:p w:rsidR="001967C5" w:rsidRPr="001967C5" w:rsidRDefault="001967C5" w:rsidP="001967C5">
      <w:pPr>
        <w:jc w:val="both"/>
        <w:rPr>
          <w:rFonts w:ascii="Calibri" w:hAnsi="Calibri" w:cs="Calibri"/>
        </w:rPr>
      </w:pPr>
    </w:p>
    <w:p w:rsidR="001967C5" w:rsidRPr="001967C5" w:rsidRDefault="001967C5" w:rsidP="001967C5">
      <w:pPr>
        <w:jc w:val="both"/>
        <w:rPr>
          <w:rFonts w:ascii="Calibri" w:hAnsi="Calibri" w:cs="Calibri"/>
          <w:u w:val="single"/>
        </w:rPr>
      </w:pPr>
      <w:r w:rsidRPr="001967C5">
        <w:rPr>
          <w:rFonts w:ascii="Calibri" w:hAnsi="Calibri" w:cs="Calibri"/>
          <w:u w:val="single"/>
        </w:rPr>
        <w:t>FLEXIBLE_FIELD_NAME</w:t>
      </w:r>
    </w:p>
    <w:p w:rsidR="001967C5" w:rsidRPr="001967C5" w:rsidRDefault="001967C5" w:rsidP="001967C5">
      <w:pPr>
        <w:jc w:val="both"/>
        <w:rPr>
          <w:rFonts w:ascii="Calibri" w:hAnsi="Calibri" w:cs="Calibri"/>
        </w:rPr>
      </w:pPr>
      <w:r w:rsidRPr="001967C5">
        <w:rPr>
          <w:rFonts w:ascii="Calibri" w:hAnsi="Calibri" w:cs="Calibri"/>
        </w:rPr>
        <w:t>Unique flexible field name (system name).</w:t>
      </w:r>
    </w:p>
    <w:p w:rsidR="001967C5" w:rsidRPr="001967C5" w:rsidRDefault="001967C5" w:rsidP="001967C5">
      <w:pPr>
        <w:jc w:val="both"/>
        <w:rPr>
          <w:rFonts w:ascii="Calibri" w:hAnsi="Calibri" w:cs="Calibri"/>
        </w:rPr>
      </w:pPr>
    </w:p>
    <w:p w:rsidR="001967C5" w:rsidRPr="001967C5" w:rsidRDefault="001967C5" w:rsidP="001967C5">
      <w:pPr>
        <w:jc w:val="both"/>
        <w:rPr>
          <w:rFonts w:ascii="Calibri" w:hAnsi="Calibri" w:cs="Calibri"/>
          <w:u w:val="single"/>
        </w:rPr>
      </w:pPr>
      <w:r w:rsidRPr="001967C5">
        <w:rPr>
          <w:rFonts w:ascii="Calibri" w:hAnsi="Calibri" w:cs="Calibri"/>
          <w:u w:val="single"/>
        </w:rPr>
        <w:t>FLEXIBLE_FIELD_VALUE</w:t>
      </w:r>
    </w:p>
    <w:p w:rsidR="001967C5" w:rsidRPr="001967C5" w:rsidRDefault="001967C5" w:rsidP="001967C5">
      <w:pPr>
        <w:jc w:val="both"/>
        <w:rPr>
          <w:rFonts w:ascii="Calibri" w:hAnsi="Calibri" w:cs="Calibri"/>
        </w:rPr>
      </w:pPr>
      <w:proofErr w:type="gramStart"/>
      <w:r w:rsidRPr="001967C5">
        <w:rPr>
          <w:rFonts w:ascii="Calibri" w:hAnsi="Calibri" w:cs="Calibri"/>
        </w:rPr>
        <w:t>Flexible field value.</w:t>
      </w:r>
      <w:proofErr w:type="gramEnd"/>
    </w:p>
    <w:p w:rsidR="001967C5" w:rsidRPr="001967C5" w:rsidRDefault="001967C5" w:rsidP="001967C5">
      <w:pPr>
        <w:jc w:val="both"/>
        <w:rPr>
          <w:rFonts w:ascii="Calibri" w:hAnsi="Calibri" w:cs="Calibri"/>
        </w:rPr>
      </w:pPr>
    </w:p>
    <w:p w:rsidR="001967C5" w:rsidRPr="001967C5" w:rsidRDefault="001967C5" w:rsidP="001967C5">
      <w:pPr>
        <w:jc w:val="both"/>
        <w:rPr>
          <w:rFonts w:ascii="Calibri" w:hAnsi="Calibri" w:cs="Calibri"/>
          <w:b/>
          <w:sz w:val="28"/>
          <w:szCs w:val="28"/>
        </w:rPr>
      </w:pPr>
      <w:bookmarkStart w:id="57" w:name="_Toc503629973"/>
      <w:r w:rsidRPr="001967C5">
        <w:rPr>
          <w:rFonts w:ascii="Calibri" w:hAnsi="Calibri" w:cs="Calibri"/>
          <w:b/>
          <w:sz w:val="28"/>
          <w:szCs w:val="28"/>
        </w:rPr>
        <w:t>NOTE</w:t>
      </w:r>
      <w:bookmarkEnd w:id="57"/>
    </w:p>
    <w:p w:rsidR="001967C5" w:rsidRPr="001967C5" w:rsidRDefault="001967C5" w:rsidP="001967C5">
      <w:pPr>
        <w:jc w:val="both"/>
        <w:rPr>
          <w:rFonts w:ascii="Calibri" w:hAnsi="Calibri" w:cs="Calibri"/>
        </w:rPr>
      </w:pPr>
      <w:r w:rsidRPr="001967C5">
        <w:rPr>
          <w:rFonts w:ascii="Calibri" w:hAnsi="Calibri" w:cs="Calibri"/>
        </w:rPr>
        <w:t xml:space="preserve">It describes a note associated with entity type of parent block. For example, if block </w:t>
      </w:r>
      <w:r w:rsidRPr="001967C5">
        <w:rPr>
          <w:rFonts w:ascii="Calibri" w:hAnsi="Calibri" w:cs="Calibri"/>
          <w:i/>
        </w:rPr>
        <w:t>note</w:t>
      </w:r>
      <w:r w:rsidRPr="001967C5">
        <w:rPr>
          <w:rFonts w:ascii="Calibri" w:hAnsi="Calibri" w:cs="Calibri"/>
        </w:rPr>
        <w:t xml:space="preserve"> locates in block </w:t>
      </w:r>
      <w:r w:rsidR="00E12274">
        <w:rPr>
          <w:rFonts w:ascii="Calibri" w:hAnsi="Calibri" w:cs="Calibri"/>
          <w:i/>
        </w:rPr>
        <w:t>institution</w:t>
      </w:r>
      <w:r w:rsidRPr="001967C5">
        <w:rPr>
          <w:rFonts w:ascii="Calibri" w:hAnsi="Calibri" w:cs="Calibri"/>
        </w:rPr>
        <w:t xml:space="preserve">, note value will be intended for some entity </w:t>
      </w:r>
      <w:r w:rsidR="00E12274">
        <w:rPr>
          <w:rFonts w:ascii="Calibri" w:hAnsi="Calibri" w:cs="Calibri"/>
          <w:i/>
        </w:rPr>
        <w:t>institution</w:t>
      </w:r>
      <w:r w:rsidR="00E12274" w:rsidRPr="001967C5">
        <w:rPr>
          <w:rFonts w:ascii="Calibri" w:hAnsi="Calibri" w:cs="Calibri"/>
        </w:rPr>
        <w:t xml:space="preserve"> </w:t>
      </w:r>
      <w:bookmarkStart w:id="58" w:name="_GoBack"/>
      <w:bookmarkEnd w:id="58"/>
      <w:r w:rsidRPr="001967C5">
        <w:rPr>
          <w:rFonts w:ascii="Calibri" w:hAnsi="Calibri" w:cs="Calibri"/>
        </w:rPr>
        <w:t>that is described by this block.</w:t>
      </w:r>
    </w:p>
    <w:p w:rsidR="001967C5" w:rsidRPr="001967C5" w:rsidRDefault="001967C5" w:rsidP="001967C5">
      <w:pPr>
        <w:jc w:val="both"/>
        <w:rPr>
          <w:rFonts w:ascii="Calibri" w:hAnsi="Calibri" w:cs="Calibri"/>
        </w:rPr>
      </w:pPr>
    </w:p>
    <w:p w:rsidR="001967C5" w:rsidRPr="001967C5" w:rsidRDefault="001967C5" w:rsidP="001967C5">
      <w:pPr>
        <w:jc w:val="both"/>
        <w:rPr>
          <w:rFonts w:ascii="Calibri" w:hAnsi="Calibri" w:cs="Calibri"/>
          <w:u w:val="single"/>
        </w:rPr>
      </w:pPr>
      <w:r w:rsidRPr="001967C5">
        <w:rPr>
          <w:rFonts w:ascii="Calibri" w:hAnsi="Calibri" w:cs="Calibri"/>
          <w:u w:val="single"/>
        </w:rPr>
        <w:t>NOTE_TYPE</w:t>
      </w:r>
    </w:p>
    <w:p w:rsidR="001967C5" w:rsidRPr="001967C5" w:rsidRDefault="001967C5" w:rsidP="001967C5">
      <w:pPr>
        <w:jc w:val="both"/>
        <w:rPr>
          <w:rFonts w:ascii="Calibri" w:hAnsi="Calibri" w:cs="Calibri"/>
        </w:rPr>
      </w:pPr>
      <w:r w:rsidRPr="001967C5">
        <w:rPr>
          <w:rFonts w:ascii="Calibri" w:hAnsi="Calibri" w:cs="Calibri"/>
        </w:rPr>
        <w:t>This element contains type of note.</w:t>
      </w:r>
    </w:p>
    <w:p w:rsidR="001967C5" w:rsidRPr="001967C5" w:rsidRDefault="001967C5" w:rsidP="001967C5">
      <w:pPr>
        <w:jc w:val="both"/>
        <w:rPr>
          <w:rFonts w:ascii="Calibri" w:hAnsi="Calibri" w:cs="Calibri"/>
        </w:rPr>
      </w:pPr>
    </w:p>
    <w:tbl>
      <w:tblPr>
        <w:tblW w:w="9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1967C5" w:rsidRPr="001967C5" w:rsidTr="00274415">
        <w:trPr>
          <w:trHeight w:val="315"/>
        </w:trPr>
        <w:tc>
          <w:tcPr>
            <w:tcW w:w="1526" w:type="dxa"/>
            <w:tcBorders>
              <w:top w:val="single" w:sz="4" w:space="0" w:color="auto"/>
              <w:bottom w:val="single" w:sz="4" w:space="0" w:color="auto"/>
              <w:right w:val="single" w:sz="4" w:space="0" w:color="auto"/>
            </w:tcBorders>
            <w:shd w:val="clear" w:color="auto" w:fill="C5E2FF"/>
            <w:vAlign w:val="center"/>
          </w:tcPr>
          <w:p w:rsidR="001967C5" w:rsidRPr="001967C5" w:rsidRDefault="001967C5" w:rsidP="001967C5">
            <w:pPr>
              <w:jc w:val="both"/>
              <w:rPr>
                <w:rFonts w:ascii="Calibri" w:hAnsi="Calibri" w:cs="Calibri"/>
                <w:b/>
              </w:rPr>
            </w:pPr>
            <w:r w:rsidRPr="001967C5">
              <w:rPr>
                <w:rFonts w:ascii="Calibri" w:hAnsi="Calibri" w:cs="Calibri"/>
                <w:b/>
              </w:rPr>
              <w:t>Code</w:t>
            </w:r>
          </w:p>
        </w:tc>
        <w:tc>
          <w:tcPr>
            <w:tcW w:w="7762" w:type="dxa"/>
            <w:tcBorders>
              <w:top w:val="single" w:sz="4" w:space="0" w:color="auto"/>
              <w:left w:val="single" w:sz="4" w:space="0" w:color="auto"/>
              <w:bottom w:val="single" w:sz="4" w:space="0" w:color="auto"/>
            </w:tcBorders>
            <w:shd w:val="clear" w:color="auto" w:fill="C5E2FF"/>
            <w:vAlign w:val="center"/>
          </w:tcPr>
          <w:p w:rsidR="001967C5" w:rsidRPr="001967C5" w:rsidRDefault="001967C5" w:rsidP="001967C5">
            <w:pPr>
              <w:jc w:val="both"/>
              <w:rPr>
                <w:rFonts w:ascii="Calibri" w:hAnsi="Calibri" w:cs="Calibri"/>
                <w:b/>
              </w:rPr>
            </w:pPr>
            <w:r w:rsidRPr="001967C5">
              <w:rPr>
                <w:rFonts w:ascii="Calibri" w:hAnsi="Calibri" w:cs="Calibri"/>
                <w:b/>
              </w:rPr>
              <w:t>Description</w:t>
            </w:r>
          </w:p>
        </w:tc>
      </w:tr>
      <w:tr w:rsidR="001967C5" w:rsidRPr="001967C5" w:rsidTr="00274415">
        <w:trPr>
          <w:trHeight w:val="250"/>
        </w:trPr>
        <w:tc>
          <w:tcPr>
            <w:tcW w:w="1526" w:type="dxa"/>
            <w:tcBorders>
              <w:top w:val="single" w:sz="4" w:space="0" w:color="auto"/>
              <w:bottom w:val="single" w:sz="4" w:space="0" w:color="auto"/>
              <w:right w:val="single" w:sz="4" w:space="0" w:color="auto"/>
            </w:tcBorders>
            <w:vAlign w:val="center"/>
          </w:tcPr>
          <w:p w:rsidR="001967C5" w:rsidRPr="001967C5" w:rsidRDefault="001967C5" w:rsidP="001967C5">
            <w:pPr>
              <w:jc w:val="both"/>
              <w:rPr>
                <w:rFonts w:ascii="Calibri" w:hAnsi="Calibri" w:cs="Calibri"/>
              </w:rPr>
            </w:pPr>
            <w:r w:rsidRPr="001967C5">
              <w:rPr>
                <w:rFonts w:ascii="Calibri" w:hAnsi="Calibri" w:cs="Calibri"/>
              </w:rPr>
              <w:t>NTTPUSER</w:t>
            </w:r>
          </w:p>
        </w:tc>
        <w:tc>
          <w:tcPr>
            <w:tcW w:w="7762" w:type="dxa"/>
            <w:tcBorders>
              <w:top w:val="single" w:sz="4" w:space="0" w:color="auto"/>
              <w:left w:val="single" w:sz="4" w:space="0" w:color="auto"/>
              <w:bottom w:val="single" w:sz="4" w:space="0" w:color="auto"/>
            </w:tcBorders>
            <w:vAlign w:val="center"/>
          </w:tcPr>
          <w:p w:rsidR="001967C5" w:rsidRPr="001967C5" w:rsidRDefault="001967C5" w:rsidP="001967C5">
            <w:pPr>
              <w:jc w:val="both"/>
              <w:rPr>
                <w:rFonts w:ascii="Calibri" w:hAnsi="Calibri" w:cs="Calibri"/>
              </w:rPr>
            </w:pPr>
            <w:r w:rsidRPr="001967C5">
              <w:rPr>
                <w:rFonts w:ascii="Calibri" w:hAnsi="Calibri" w:cs="Calibri"/>
              </w:rPr>
              <w:t>User comment</w:t>
            </w:r>
          </w:p>
        </w:tc>
      </w:tr>
      <w:tr w:rsidR="001967C5" w:rsidRPr="001967C5" w:rsidTr="00274415">
        <w:trPr>
          <w:trHeight w:val="250"/>
        </w:trPr>
        <w:tc>
          <w:tcPr>
            <w:tcW w:w="1526" w:type="dxa"/>
            <w:tcBorders>
              <w:top w:val="single" w:sz="4" w:space="0" w:color="auto"/>
              <w:bottom w:val="single" w:sz="4" w:space="0" w:color="auto"/>
              <w:right w:val="single" w:sz="4" w:space="0" w:color="auto"/>
            </w:tcBorders>
            <w:vAlign w:val="center"/>
          </w:tcPr>
          <w:p w:rsidR="001967C5" w:rsidRPr="001967C5" w:rsidRDefault="001967C5" w:rsidP="001967C5">
            <w:pPr>
              <w:jc w:val="both"/>
              <w:rPr>
                <w:rFonts w:ascii="Calibri" w:hAnsi="Calibri" w:cs="Calibri"/>
              </w:rPr>
            </w:pPr>
            <w:r w:rsidRPr="001967C5">
              <w:rPr>
                <w:rFonts w:ascii="Calibri" w:hAnsi="Calibri" w:cs="Calibri"/>
              </w:rPr>
              <w:t>NTTPRSTR</w:t>
            </w:r>
          </w:p>
        </w:tc>
        <w:tc>
          <w:tcPr>
            <w:tcW w:w="7762" w:type="dxa"/>
            <w:tcBorders>
              <w:top w:val="single" w:sz="4" w:space="0" w:color="auto"/>
              <w:left w:val="single" w:sz="4" w:space="0" w:color="auto"/>
              <w:bottom w:val="single" w:sz="4" w:space="0" w:color="auto"/>
            </w:tcBorders>
            <w:vAlign w:val="center"/>
          </w:tcPr>
          <w:p w:rsidR="001967C5" w:rsidRPr="001967C5" w:rsidRDefault="001967C5" w:rsidP="001967C5">
            <w:pPr>
              <w:jc w:val="both"/>
              <w:rPr>
                <w:rFonts w:ascii="Calibri" w:hAnsi="Calibri" w:cs="Calibri"/>
              </w:rPr>
            </w:pPr>
            <w:r w:rsidRPr="001967C5">
              <w:rPr>
                <w:rFonts w:ascii="Calibri" w:hAnsi="Calibri" w:cs="Calibri"/>
              </w:rPr>
              <w:t>Notes for registry of opened and closed accounts</w:t>
            </w:r>
          </w:p>
        </w:tc>
      </w:tr>
      <w:tr w:rsidR="001967C5" w:rsidRPr="001967C5" w:rsidTr="00274415">
        <w:trPr>
          <w:trHeight w:val="250"/>
        </w:trPr>
        <w:tc>
          <w:tcPr>
            <w:tcW w:w="1526" w:type="dxa"/>
            <w:tcBorders>
              <w:top w:val="single" w:sz="4" w:space="0" w:color="auto"/>
              <w:bottom w:val="single" w:sz="4" w:space="0" w:color="auto"/>
              <w:right w:val="single" w:sz="4" w:space="0" w:color="auto"/>
            </w:tcBorders>
            <w:vAlign w:val="center"/>
          </w:tcPr>
          <w:p w:rsidR="001967C5" w:rsidRPr="001967C5" w:rsidRDefault="001967C5" w:rsidP="001967C5">
            <w:pPr>
              <w:jc w:val="both"/>
              <w:rPr>
                <w:rFonts w:ascii="Calibri" w:hAnsi="Calibri" w:cs="Calibri"/>
              </w:rPr>
            </w:pPr>
            <w:r w:rsidRPr="001967C5">
              <w:rPr>
                <w:rFonts w:ascii="Calibri" w:hAnsi="Calibri" w:cs="Calibri"/>
              </w:rPr>
              <w:t>NTTPDLVR</w:t>
            </w:r>
          </w:p>
        </w:tc>
        <w:tc>
          <w:tcPr>
            <w:tcW w:w="7762" w:type="dxa"/>
            <w:tcBorders>
              <w:top w:val="single" w:sz="4" w:space="0" w:color="auto"/>
              <w:left w:val="single" w:sz="4" w:space="0" w:color="auto"/>
              <w:bottom w:val="single" w:sz="4" w:space="0" w:color="auto"/>
            </w:tcBorders>
            <w:vAlign w:val="center"/>
          </w:tcPr>
          <w:p w:rsidR="001967C5" w:rsidRPr="001967C5" w:rsidRDefault="001967C5" w:rsidP="001967C5">
            <w:pPr>
              <w:jc w:val="both"/>
              <w:rPr>
                <w:rFonts w:ascii="Calibri" w:hAnsi="Calibri" w:cs="Calibri"/>
              </w:rPr>
            </w:pPr>
            <w:r w:rsidRPr="001967C5">
              <w:rPr>
                <w:rFonts w:ascii="Calibri" w:hAnsi="Calibri" w:cs="Calibri"/>
              </w:rPr>
              <w:t>Delivery notes</w:t>
            </w:r>
          </w:p>
        </w:tc>
      </w:tr>
    </w:tbl>
    <w:p w:rsidR="001967C5" w:rsidRPr="001967C5" w:rsidRDefault="001967C5" w:rsidP="001967C5">
      <w:pPr>
        <w:jc w:val="both"/>
        <w:rPr>
          <w:rFonts w:ascii="Calibri" w:hAnsi="Calibri" w:cs="Calibri"/>
        </w:rPr>
      </w:pPr>
    </w:p>
    <w:p w:rsidR="001967C5" w:rsidRPr="001967C5" w:rsidRDefault="001967C5" w:rsidP="001967C5">
      <w:pPr>
        <w:jc w:val="both"/>
        <w:rPr>
          <w:rFonts w:ascii="Calibri" w:hAnsi="Calibri" w:cs="Calibri"/>
        </w:rPr>
      </w:pPr>
    </w:p>
    <w:p w:rsidR="001967C5" w:rsidRPr="001967C5" w:rsidRDefault="001967C5" w:rsidP="001967C5">
      <w:pPr>
        <w:jc w:val="both"/>
        <w:rPr>
          <w:rFonts w:ascii="Calibri" w:hAnsi="Calibri" w:cs="Calibri"/>
          <w:u w:val="single"/>
        </w:rPr>
      </w:pPr>
      <w:r w:rsidRPr="001967C5">
        <w:rPr>
          <w:rFonts w:ascii="Calibri" w:hAnsi="Calibri" w:cs="Calibri"/>
          <w:u w:val="single"/>
        </w:rPr>
        <w:t>NOTE_CONTENT</w:t>
      </w:r>
    </w:p>
    <w:p w:rsidR="001967C5" w:rsidRPr="001967C5" w:rsidRDefault="001967C5" w:rsidP="001967C5">
      <w:pPr>
        <w:jc w:val="both"/>
        <w:rPr>
          <w:rFonts w:ascii="Calibri" w:hAnsi="Calibri" w:cs="Calibri"/>
        </w:rPr>
      </w:pPr>
      <w:r w:rsidRPr="001967C5">
        <w:rPr>
          <w:rFonts w:ascii="Calibri" w:hAnsi="Calibri" w:cs="Calibri"/>
        </w:rPr>
        <w:t>It is a block with content of the note.</w:t>
      </w:r>
    </w:p>
    <w:p w:rsidR="001967C5" w:rsidRDefault="001967C5" w:rsidP="001967C5">
      <w:pPr>
        <w:jc w:val="both"/>
        <w:rPr>
          <w:rFonts w:ascii="Calibri" w:hAnsi="Calibri" w:cs="Calibri"/>
          <w:b/>
          <w:sz w:val="28"/>
          <w:szCs w:val="28"/>
        </w:rPr>
      </w:pPr>
      <w:bookmarkStart w:id="59" w:name="_Toc503629974"/>
    </w:p>
    <w:p w:rsidR="001967C5" w:rsidRPr="001967C5" w:rsidRDefault="001967C5" w:rsidP="001967C5">
      <w:pPr>
        <w:jc w:val="both"/>
        <w:rPr>
          <w:rFonts w:ascii="Calibri" w:hAnsi="Calibri" w:cs="Calibri"/>
          <w:b/>
          <w:sz w:val="28"/>
          <w:szCs w:val="28"/>
        </w:rPr>
      </w:pPr>
      <w:r w:rsidRPr="001967C5">
        <w:rPr>
          <w:rFonts w:ascii="Calibri" w:hAnsi="Calibri" w:cs="Calibri"/>
          <w:b/>
          <w:sz w:val="28"/>
          <w:szCs w:val="28"/>
        </w:rPr>
        <w:t>NOTE_CONTENT</w:t>
      </w:r>
      <w:bookmarkEnd w:id="59"/>
    </w:p>
    <w:p w:rsidR="001967C5" w:rsidRPr="001967C5" w:rsidRDefault="001967C5" w:rsidP="001967C5">
      <w:pPr>
        <w:jc w:val="both"/>
        <w:rPr>
          <w:rFonts w:ascii="Calibri" w:hAnsi="Calibri" w:cs="Calibri"/>
        </w:rPr>
      </w:pPr>
      <w:r w:rsidRPr="001967C5">
        <w:rPr>
          <w:rFonts w:ascii="Calibri" w:hAnsi="Calibri" w:cs="Calibri"/>
        </w:rPr>
        <w:t>It contains content of note block.</w:t>
      </w:r>
    </w:p>
    <w:p w:rsidR="001967C5" w:rsidRPr="001967C5" w:rsidRDefault="001967C5" w:rsidP="001967C5">
      <w:pPr>
        <w:jc w:val="both"/>
        <w:rPr>
          <w:rFonts w:ascii="Calibri" w:hAnsi="Calibri" w:cs="Calibri"/>
        </w:rPr>
      </w:pPr>
    </w:p>
    <w:p w:rsidR="001967C5" w:rsidRPr="001967C5" w:rsidRDefault="001967C5" w:rsidP="001967C5">
      <w:pPr>
        <w:jc w:val="both"/>
        <w:rPr>
          <w:rFonts w:ascii="Calibri" w:hAnsi="Calibri" w:cs="Calibri"/>
          <w:u w:val="single"/>
        </w:rPr>
      </w:pPr>
      <w:r w:rsidRPr="001967C5">
        <w:rPr>
          <w:rFonts w:ascii="Calibri" w:hAnsi="Calibri" w:cs="Calibri"/>
          <w:u w:val="single"/>
        </w:rPr>
        <w:t>NOTE_HEADER</w:t>
      </w:r>
    </w:p>
    <w:p w:rsidR="001967C5" w:rsidRPr="001967C5" w:rsidRDefault="001967C5" w:rsidP="001967C5">
      <w:pPr>
        <w:jc w:val="both"/>
        <w:rPr>
          <w:rFonts w:ascii="Calibri" w:hAnsi="Calibri" w:cs="Calibri"/>
        </w:rPr>
      </w:pPr>
      <w:proofErr w:type="gramStart"/>
      <w:r w:rsidRPr="001967C5">
        <w:rPr>
          <w:rFonts w:ascii="Calibri" w:hAnsi="Calibri" w:cs="Calibri"/>
        </w:rPr>
        <w:t>Header of the note.</w:t>
      </w:r>
      <w:proofErr w:type="gramEnd"/>
    </w:p>
    <w:p w:rsidR="001967C5" w:rsidRPr="001967C5" w:rsidRDefault="001967C5" w:rsidP="001967C5">
      <w:pPr>
        <w:jc w:val="both"/>
        <w:rPr>
          <w:rFonts w:ascii="Calibri" w:hAnsi="Calibri" w:cs="Calibri"/>
        </w:rPr>
      </w:pPr>
    </w:p>
    <w:p w:rsidR="001967C5" w:rsidRPr="001967C5" w:rsidRDefault="001967C5" w:rsidP="001967C5">
      <w:pPr>
        <w:jc w:val="both"/>
        <w:rPr>
          <w:rFonts w:ascii="Calibri" w:hAnsi="Calibri" w:cs="Calibri"/>
          <w:u w:val="single"/>
        </w:rPr>
      </w:pPr>
      <w:r w:rsidRPr="001967C5">
        <w:rPr>
          <w:rFonts w:ascii="Calibri" w:hAnsi="Calibri" w:cs="Calibri"/>
          <w:u w:val="single"/>
        </w:rPr>
        <w:t>NOTE_TEXT</w:t>
      </w:r>
    </w:p>
    <w:p w:rsidR="001967C5" w:rsidRPr="001967C5" w:rsidRDefault="001967C5" w:rsidP="001967C5">
      <w:pPr>
        <w:jc w:val="both"/>
        <w:rPr>
          <w:rFonts w:ascii="Calibri" w:hAnsi="Calibri" w:cs="Calibri"/>
        </w:rPr>
      </w:pPr>
      <w:proofErr w:type="gramStart"/>
      <w:r w:rsidRPr="001967C5">
        <w:rPr>
          <w:rFonts w:ascii="Calibri" w:hAnsi="Calibri" w:cs="Calibri"/>
        </w:rPr>
        <w:t>Text of the note.</w:t>
      </w:r>
      <w:proofErr w:type="gramEnd"/>
    </w:p>
    <w:p w:rsidR="001967C5" w:rsidRPr="001967C5" w:rsidRDefault="001967C5" w:rsidP="001967C5">
      <w:pPr>
        <w:jc w:val="both"/>
        <w:rPr>
          <w:rFonts w:ascii="Calibri" w:hAnsi="Calibri" w:cs="Calibri"/>
        </w:rPr>
      </w:pPr>
    </w:p>
    <w:p w:rsidR="001967C5" w:rsidRPr="001967C5" w:rsidRDefault="001967C5" w:rsidP="001967C5">
      <w:pPr>
        <w:jc w:val="both"/>
        <w:rPr>
          <w:rFonts w:ascii="Calibri" w:hAnsi="Calibri" w:cs="Calibri"/>
          <w:u w:val="single"/>
        </w:rPr>
      </w:pPr>
      <w:r w:rsidRPr="001967C5">
        <w:rPr>
          <w:rFonts w:ascii="Calibri" w:hAnsi="Calibri" w:cs="Calibri"/>
          <w:u w:val="single"/>
        </w:rPr>
        <w:t>START_DATE</w:t>
      </w:r>
    </w:p>
    <w:p w:rsidR="001967C5" w:rsidRPr="001967C5" w:rsidRDefault="001967C5" w:rsidP="001967C5">
      <w:pPr>
        <w:jc w:val="both"/>
        <w:rPr>
          <w:rFonts w:ascii="Calibri" w:hAnsi="Calibri" w:cs="Calibri"/>
        </w:rPr>
      </w:pPr>
      <w:proofErr w:type="gramStart"/>
      <w:r w:rsidRPr="001967C5">
        <w:rPr>
          <w:rFonts w:ascii="Calibri" w:hAnsi="Calibri" w:cs="Calibri"/>
        </w:rPr>
        <w:t>Starting date of note content data.</w:t>
      </w:r>
      <w:proofErr w:type="gramEnd"/>
    </w:p>
    <w:p w:rsidR="001967C5" w:rsidRPr="001967C5" w:rsidRDefault="001967C5" w:rsidP="001967C5">
      <w:pPr>
        <w:jc w:val="both"/>
        <w:rPr>
          <w:rFonts w:ascii="Calibri" w:hAnsi="Calibri" w:cs="Calibri"/>
        </w:rPr>
      </w:pPr>
    </w:p>
    <w:p w:rsidR="001967C5" w:rsidRPr="001967C5" w:rsidRDefault="001967C5" w:rsidP="001967C5">
      <w:pPr>
        <w:jc w:val="both"/>
        <w:rPr>
          <w:rFonts w:ascii="Calibri" w:hAnsi="Calibri" w:cs="Calibri"/>
          <w:u w:val="single"/>
        </w:rPr>
      </w:pPr>
      <w:r w:rsidRPr="001967C5">
        <w:rPr>
          <w:rFonts w:ascii="Calibri" w:hAnsi="Calibri" w:cs="Calibri"/>
          <w:u w:val="single"/>
        </w:rPr>
        <w:t>END_DATE</w:t>
      </w:r>
    </w:p>
    <w:p w:rsidR="001967C5" w:rsidRPr="001967C5" w:rsidRDefault="001967C5" w:rsidP="001967C5">
      <w:pPr>
        <w:jc w:val="both"/>
        <w:rPr>
          <w:rFonts w:ascii="Calibri" w:hAnsi="Calibri" w:cs="Calibri"/>
        </w:rPr>
      </w:pPr>
      <w:proofErr w:type="gramStart"/>
      <w:r w:rsidRPr="001967C5">
        <w:rPr>
          <w:rFonts w:ascii="Calibri" w:hAnsi="Calibri" w:cs="Calibri"/>
        </w:rPr>
        <w:t>Ending date of note content data.</w:t>
      </w:r>
      <w:proofErr w:type="gramEnd"/>
    </w:p>
    <w:p w:rsidR="001967C5" w:rsidRDefault="001967C5" w:rsidP="004542D5">
      <w:pPr>
        <w:jc w:val="both"/>
        <w:rPr>
          <w:rFonts w:ascii="Calibri" w:hAnsi="Calibri" w:cs="Calibri"/>
        </w:rPr>
      </w:pPr>
    </w:p>
    <w:p w:rsidR="001967C5" w:rsidRPr="00942781" w:rsidRDefault="001967C5" w:rsidP="004542D5">
      <w:pPr>
        <w:jc w:val="both"/>
        <w:rPr>
          <w:rFonts w:ascii="Calibri" w:hAnsi="Calibri" w:cs="Calibri"/>
        </w:rPr>
      </w:pPr>
    </w:p>
    <w:p w:rsidR="003477FD" w:rsidRPr="0087692F" w:rsidRDefault="003477FD" w:rsidP="003477FD">
      <w:pPr>
        <w:pStyle w:val="BPC3Heading3"/>
        <w:rPr>
          <w:rPrChange w:id="60" w:author="BPC" w:date="2018-02-21T16:17:00Z">
            <w:rPr>
              <w:lang w:val="ru-RU"/>
            </w:rPr>
          </w:rPrChange>
        </w:rPr>
      </w:pPr>
      <w:bookmarkStart w:id="61" w:name="_Toc374608819"/>
      <w:bookmarkStart w:id="62" w:name="_Toc505969719"/>
      <w:r w:rsidRPr="003477FD">
        <w:lastRenderedPageBreak/>
        <w:t>SERVICE</w:t>
      </w:r>
      <w:bookmarkEnd w:id="61"/>
      <w:bookmarkEnd w:id="62"/>
    </w:p>
    <w:p w:rsidR="003477FD" w:rsidRPr="00942781" w:rsidRDefault="003477FD" w:rsidP="004542D5">
      <w:pPr>
        <w:jc w:val="both"/>
        <w:rPr>
          <w:rFonts w:ascii="Calibri" w:hAnsi="Calibri" w:cs="Calibri"/>
        </w:rPr>
      </w:pPr>
      <w:r w:rsidRPr="00942781">
        <w:rPr>
          <w:rFonts w:ascii="Calibri" w:hAnsi="Calibri" w:cs="Calibri"/>
        </w:rPr>
        <w:t>The tag related to a service which has been pre-configured in the system earlier. It must contain an ID of the service. The service ID is specified in the VALUE attribute of the tag.</w:t>
      </w:r>
    </w:p>
    <w:p w:rsidR="003477FD" w:rsidRPr="003477FD" w:rsidRDefault="003477FD" w:rsidP="003477FD">
      <w:pPr>
        <w:pStyle w:val="BPC3Heading3"/>
      </w:pPr>
      <w:bookmarkStart w:id="63" w:name="_Toc374608820"/>
      <w:bookmarkStart w:id="64" w:name="_Toc505969720"/>
      <w:r w:rsidRPr="003477FD">
        <w:t>SERVICE_OBJECT</w:t>
      </w:r>
      <w:bookmarkEnd w:id="63"/>
      <w:bookmarkEnd w:id="64"/>
    </w:p>
    <w:p w:rsidR="003477FD" w:rsidRPr="00942781" w:rsidRDefault="003477FD" w:rsidP="004542D5">
      <w:pPr>
        <w:jc w:val="both"/>
        <w:rPr>
          <w:rFonts w:ascii="Calibri" w:hAnsi="Calibri" w:cs="Calibri"/>
        </w:rPr>
      </w:pPr>
      <w:r w:rsidRPr="00942781">
        <w:rPr>
          <w:rFonts w:ascii="Calibri" w:hAnsi="Calibri" w:cs="Calibri"/>
        </w:rPr>
        <w:t>The tag describes relationship between a service that has been specified in the SERVICE tag and a business-object of the SmartVista system such as customer, account, merchant, and terminal. To link an object with a service, it is necessary to specify an ID of the block where the respective object is described in the REF_ID attribute of the tag.</w:t>
      </w:r>
    </w:p>
    <w:p w:rsidR="003477FD" w:rsidRPr="00942781" w:rsidRDefault="003477FD" w:rsidP="004542D5">
      <w:pPr>
        <w:jc w:val="both"/>
        <w:rPr>
          <w:rFonts w:ascii="Calibri" w:hAnsi="Calibri" w:cs="Calibri"/>
        </w:rPr>
      </w:pPr>
      <w:r w:rsidRPr="00942781">
        <w:rPr>
          <w:rFonts w:ascii="Calibri" w:hAnsi="Calibri" w:cs="Calibri"/>
        </w:rPr>
        <w:t>If an associated service should be connected to an object, the tag is added to the object inside its parent tag.</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START_DATE</w:t>
      </w:r>
    </w:p>
    <w:p w:rsidR="003477FD" w:rsidRPr="00942781" w:rsidRDefault="003477FD" w:rsidP="004542D5">
      <w:pPr>
        <w:jc w:val="both"/>
        <w:rPr>
          <w:rFonts w:ascii="Calibri" w:hAnsi="Calibri" w:cs="Calibri"/>
        </w:rPr>
      </w:pPr>
      <w:r w:rsidRPr="00942781">
        <w:rPr>
          <w:rFonts w:ascii="Calibri" w:hAnsi="Calibri" w:cs="Calibri"/>
        </w:rPr>
        <w:t>The valid from date of a service related to an object.</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END_DATE</w:t>
      </w:r>
    </w:p>
    <w:p w:rsidR="003477FD" w:rsidRPr="00942781" w:rsidRDefault="003477FD" w:rsidP="004542D5">
      <w:pPr>
        <w:jc w:val="both"/>
        <w:rPr>
          <w:rFonts w:ascii="Calibri" w:hAnsi="Calibri" w:cs="Calibri"/>
        </w:rPr>
      </w:pPr>
      <w:r w:rsidRPr="00942781">
        <w:rPr>
          <w:rFonts w:ascii="Calibri" w:hAnsi="Calibri" w:cs="Calibri"/>
        </w:rPr>
        <w:t>Expiration date of a service related to an object.</w:t>
      </w:r>
    </w:p>
    <w:p w:rsidR="003477FD" w:rsidRPr="003477FD" w:rsidRDefault="003477FD" w:rsidP="003477FD">
      <w:pPr>
        <w:pStyle w:val="BPC3Heading3"/>
      </w:pPr>
      <w:bookmarkStart w:id="65" w:name="_Toc374608821"/>
      <w:bookmarkStart w:id="66" w:name="_Toc505969721"/>
      <w:r w:rsidRPr="003477FD">
        <w:t>ATTRIBUTE_NUM</w:t>
      </w:r>
      <w:bookmarkEnd w:id="65"/>
      <w:bookmarkEnd w:id="66"/>
    </w:p>
    <w:p w:rsidR="003477FD" w:rsidRPr="00942781" w:rsidRDefault="003477FD" w:rsidP="004542D5">
      <w:pPr>
        <w:jc w:val="both"/>
        <w:rPr>
          <w:rFonts w:ascii="Calibri" w:hAnsi="Calibri" w:cs="Calibri"/>
        </w:rPr>
      </w:pPr>
      <w:proofErr w:type="gramStart"/>
      <w:r w:rsidRPr="00942781">
        <w:rPr>
          <w:rFonts w:ascii="Calibri" w:hAnsi="Calibri" w:cs="Calibri"/>
        </w:rPr>
        <w:t>The tag that contains a service term of numeric type.</w:t>
      </w:r>
      <w:proofErr w:type="gramEnd"/>
      <w:r w:rsidRPr="00942781">
        <w:rPr>
          <w:rFonts w:ascii="Calibri" w:hAnsi="Calibri" w:cs="Calibri"/>
        </w:rPr>
        <w:t xml:space="preserve"> It is used, if a service term defined via an attribute that has the value other than the one set in product should be specified. The object has a unique service term in this case. An ID of the service term registered in the system is specified in the VALUE attribute.</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ATTRIBUTE_VALUE_NUM</w:t>
      </w:r>
    </w:p>
    <w:p w:rsidR="003477FD" w:rsidRPr="00942781" w:rsidRDefault="003477FD" w:rsidP="004542D5">
      <w:pPr>
        <w:jc w:val="both"/>
        <w:rPr>
          <w:rFonts w:ascii="Calibri" w:hAnsi="Calibri" w:cs="Calibri"/>
        </w:rPr>
      </w:pPr>
      <w:proofErr w:type="gramStart"/>
      <w:r w:rsidRPr="00942781">
        <w:rPr>
          <w:rFonts w:ascii="Calibri" w:hAnsi="Calibri" w:cs="Calibri"/>
        </w:rPr>
        <w:t>The tag that contains a numeric value for the attribute of the corresponding type.</w:t>
      </w:r>
      <w:proofErr w:type="gramEnd"/>
      <w:r w:rsidRPr="00942781">
        <w:rPr>
          <w:rFonts w:ascii="Calibri" w:hAnsi="Calibri" w:cs="Calibri"/>
        </w:rPr>
        <w:t xml:space="preserve"> The value is used as a unique parameter of a business object.</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START_DATE</w:t>
      </w:r>
    </w:p>
    <w:p w:rsidR="003477FD" w:rsidRPr="00942781" w:rsidRDefault="003477FD" w:rsidP="004542D5">
      <w:pPr>
        <w:jc w:val="both"/>
        <w:rPr>
          <w:rFonts w:ascii="Calibri" w:hAnsi="Calibri" w:cs="Calibri"/>
        </w:rPr>
      </w:pPr>
      <w:r w:rsidRPr="00942781">
        <w:rPr>
          <w:rFonts w:ascii="Calibri" w:hAnsi="Calibri" w:cs="Calibri"/>
        </w:rPr>
        <w:t>The valid from date of a service term value.</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END_DATE</w:t>
      </w:r>
    </w:p>
    <w:p w:rsidR="003477FD" w:rsidRDefault="003477FD" w:rsidP="004542D5">
      <w:pPr>
        <w:jc w:val="both"/>
        <w:rPr>
          <w:rFonts w:ascii="Calibri" w:hAnsi="Calibri" w:cs="Calibri"/>
        </w:rPr>
      </w:pPr>
      <w:proofErr w:type="gramStart"/>
      <w:r w:rsidRPr="00942781">
        <w:rPr>
          <w:rFonts w:ascii="Calibri" w:hAnsi="Calibri" w:cs="Calibri"/>
        </w:rPr>
        <w:t>Expiration date of a service term value.</w:t>
      </w:r>
      <w:proofErr w:type="gramEnd"/>
    </w:p>
    <w:p w:rsidR="00A46430" w:rsidRDefault="00A46430" w:rsidP="004542D5">
      <w:pPr>
        <w:jc w:val="both"/>
        <w:rPr>
          <w:rFonts w:ascii="Calibri" w:hAnsi="Calibri" w:cs="Calibri"/>
        </w:rPr>
      </w:pPr>
    </w:p>
    <w:p w:rsidR="00A46430" w:rsidRPr="00410C4B" w:rsidRDefault="00A46430" w:rsidP="00A46430">
      <w:pPr>
        <w:pStyle w:val="BPC3Subhead2"/>
      </w:pPr>
      <w:bookmarkStart w:id="67" w:name="_Hlk384807429"/>
      <w:r w:rsidRPr="00410C4B">
        <w:t>MOD_CONDITION</w:t>
      </w:r>
    </w:p>
    <w:p w:rsidR="00A46430" w:rsidRPr="00410C4B" w:rsidRDefault="00A46430" w:rsidP="00A46430">
      <w:pPr>
        <w:rPr>
          <w:rFonts w:ascii="Calibri" w:hAnsi="Calibri"/>
        </w:rPr>
      </w:pPr>
      <w:r w:rsidRPr="00410C4B">
        <w:rPr>
          <w:rFonts w:ascii="Calibri" w:hAnsi="Calibri"/>
        </w:rPr>
        <w:t>Condition of modifier should be used for find and create modifier.</w:t>
      </w:r>
    </w:p>
    <w:p w:rsidR="00A46430" w:rsidRPr="00410C4B" w:rsidRDefault="00A46430" w:rsidP="00A46430">
      <w:pPr>
        <w:rPr>
          <w:rFonts w:ascii="Calibri" w:hAnsi="Calibri"/>
        </w:rPr>
      </w:pPr>
    </w:p>
    <w:p w:rsidR="00A46430" w:rsidRPr="00410C4B" w:rsidRDefault="00A46430" w:rsidP="00A46430">
      <w:pPr>
        <w:pStyle w:val="BPC3Subhead2"/>
      </w:pPr>
      <w:r w:rsidRPr="00410C4B">
        <w:t>MOD_NAME</w:t>
      </w:r>
    </w:p>
    <w:p w:rsidR="00A46430" w:rsidRPr="00410C4B" w:rsidRDefault="00A46430" w:rsidP="00A46430">
      <w:pPr>
        <w:rPr>
          <w:rFonts w:ascii="Calibri" w:hAnsi="Calibri"/>
        </w:rPr>
      </w:pPr>
      <w:r w:rsidRPr="00410C4B">
        <w:rPr>
          <w:rFonts w:ascii="Calibri" w:hAnsi="Calibri"/>
        </w:rPr>
        <w:t>Name of new modifier should be used to create new modifier only.</w:t>
      </w:r>
    </w:p>
    <w:p w:rsidR="00A46430" w:rsidRPr="00410C4B" w:rsidRDefault="00A46430" w:rsidP="00A46430">
      <w:pPr>
        <w:rPr>
          <w:rFonts w:ascii="Calibri" w:hAnsi="Calibri"/>
        </w:rPr>
      </w:pPr>
    </w:p>
    <w:p w:rsidR="00A46430" w:rsidRPr="00410C4B" w:rsidRDefault="00A46430" w:rsidP="00A46430">
      <w:pPr>
        <w:pStyle w:val="BPC3Subhead2"/>
      </w:pPr>
      <w:r w:rsidRPr="00410C4B">
        <w:t>MOD_ID</w:t>
      </w:r>
    </w:p>
    <w:p w:rsidR="00A46430" w:rsidRPr="00410C4B" w:rsidRDefault="00A46430" w:rsidP="00A46430">
      <w:pPr>
        <w:rPr>
          <w:rFonts w:ascii="Calibri" w:hAnsi="Calibri"/>
        </w:rPr>
      </w:pPr>
      <w:proofErr w:type="gramStart"/>
      <w:r w:rsidRPr="00410C4B">
        <w:rPr>
          <w:rFonts w:ascii="Calibri" w:hAnsi="Calibri"/>
        </w:rPr>
        <w:lastRenderedPageBreak/>
        <w:t>Identifier of existence modifier.</w:t>
      </w:r>
      <w:proofErr w:type="gramEnd"/>
      <w:r w:rsidRPr="00410C4B">
        <w:rPr>
          <w:rFonts w:ascii="Calibri" w:hAnsi="Calibri"/>
        </w:rPr>
        <w:t xml:space="preserve"> Error should be raised if there </w:t>
      </w:r>
      <w:proofErr w:type="gramStart"/>
      <w:r w:rsidRPr="00410C4B">
        <w:rPr>
          <w:rFonts w:ascii="Calibri" w:hAnsi="Calibri"/>
        </w:rPr>
        <w:t>are no modifier</w:t>
      </w:r>
      <w:proofErr w:type="gramEnd"/>
      <w:r w:rsidRPr="00410C4B">
        <w:rPr>
          <w:rFonts w:ascii="Calibri" w:hAnsi="Calibri"/>
        </w:rPr>
        <w:t xml:space="preserve"> with this id, or modifier has different scale.</w:t>
      </w:r>
    </w:p>
    <w:bookmarkEnd w:id="67"/>
    <w:p w:rsidR="00A46430" w:rsidRPr="00A46430" w:rsidRDefault="00A46430" w:rsidP="004542D5">
      <w:pPr>
        <w:jc w:val="both"/>
        <w:rPr>
          <w:rFonts w:ascii="Calibri" w:hAnsi="Calibri" w:cs="Calibri"/>
        </w:rPr>
      </w:pPr>
    </w:p>
    <w:p w:rsidR="003477FD" w:rsidRPr="003477FD" w:rsidRDefault="003477FD" w:rsidP="003477FD">
      <w:pPr>
        <w:pStyle w:val="BPC3Heading3"/>
      </w:pPr>
      <w:bookmarkStart w:id="68" w:name="_Toc374608822"/>
      <w:bookmarkStart w:id="69" w:name="_Toc505969722"/>
      <w:r w:rsidRPr="003477FD">
        <w:t>ATTRIBUTE_CHAR</w:t>
      </w:r>
      <w:bookmarkEnd w:id="68"/>
      <w:bookmarkEnd w:id="69"/>
    </w:p>
    <w:p w:rsidR="003477FD" w:rsidRPr="00942781" w:rsidRDefault="003477FD" w:rsidP="004542D5">
      <w:pPr>
        <w:jc w:val="both"/>
        <w:rPr>
          <w:rFonts w:ascii="Calibri" w:hAnsi="Calibri" w:cs="Calibri"/>
        </w:rPr>
      </w:pPr>
      <w:proofErr w:type="gramStart"/>
      <w:r w:rsidRPr="00942781">
        <w:rPr>
          <w:rFonts w:ascii="Calibri" w:hAnsi="Calibri" w:cs="Calibri"/>
        </w:rPr>
        <w:t>The tag that contains a service term of char type.</w:t>
      </w:r>
      <w:proofErr w:type="gramEnd"/>
      <w:r w:rsidRPr="00942781">
        <w:rPr>
          <w:rFonts w:ascii="Calibri" w:hAnsi="Calibri" w:cs="Calibri"/>
        </w:rPr>
        <w:t xml:space="preserve"> It is used, if a service term defined via an attribute that has the value other than the one set in product should be specified. The object has a unique service term in this case. An ID of the service term registered in the system is specified in the VALUE attribute.</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ATTRIBUTE_VALUE_CHAR</w:t>
      </w:r>
    </w:p>
    <w:p w:rsidR="003477FD" w:rsidRPr="00942781" w:rsidRDefault="003477FD" w:rsidP="004542D5">
      <w:pPr>
        <w:jc w:val="both"/>
        <w:rPr>
          <w:rFonts w:ascii="Calibri" w:hAnsi="Calibri" w:cs="Calibri"/>
        </w:rPr>
      </w:pPr>
      <w:proofErr w:type="gramStart"/>
      <w:r w:rsidRPr="00942781">
        <w:rPr>
          <w:rFonts w:ascii="Calibri" w:hAnsi="Calibri" w:cs="Calibri"/>
        </w:rPr>
        <w:t>The tag that contains a char value for the attribute of the corresponding type.</w:t>
      </w:r>
      <w:proofErr w:type="gramEnd"/>
      <w:r w:rsidRPr="00942781">
        <w:rPr>
          <w:rFonts w:ascii="Calibri" w:hAnsi="Calibri" w:cs="Calibri"/>
        </w:rPr>
        <w:t xml:space="preserve"> The value is used as a unique parameter of the business object.</w:t>
      </w:r>
    </w:p>
    <w:p w:rsidR="00EF7A1F" w:rsidRDefault="00EF7A1F" w:rsidP="003477FD">
      <w:pPr>
        <w:pStyle w:val="BPC3Subhead2"/>
      </w:pPr>
    </w:p>
    <w:p w:rsidR="003477FD" w:rsidRPr="003477FD" w:rsidRDefault="003477FD" w:rsidP="003477FD">
      <w:pPr>
        <w:pStyle w:val="BPC3Subhead2"/>
      </w:pPr>
      <w:r w:rsidRPr="003477FD">
        <w:t>START_DATE</w:t>
      </w:r>
    </w:p>
    <w:p w:rsidR="003477FD" w:rsidRPr="00942781" w:rsidRDefault="003477FD" w:rsidP="004542D5">
      <w:pPr>
        <w:jc w:val="both"/>
        <w:rPr>
          <w:rFonts w:ascii="Calibri" w:hAnsi="Calibri" w:cs="Calibri"/>
        </w:rPr>
      </w:pPr>
      <w:r w:rsidRPr="00942781">
        <w:rPr>
          <w:rFonts w:ascii="Calibri" w:hAnsi="Calibri" w:cs="Calibri"/>
        </w:rPr>
        <w:t>The valid from date of a service term value.</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END_DATE</w:t>
      </w:r>
    </w:p>
    <w:p w:rsidR="003477FD" w:rsidRDefault="003477FD" w:rsidP="004542D5">
      <w:pPr>
        <w:jc w:val="both"/>
        <w:rPr>
          <w:rFonts w:ascii="Calibri" w:hAnsi="Calibri" w:cs="Calibri"/>
        </w:rPr>
      </w:pPr>
      <w:proofErr w:type="gramStart"/>
      <w:r w:rsidRPr="00942781">
        <w:rPr>
          <w:rFonts w:ascii="Calibri" w:hAnsi="Calibri" w:cs="Calibri"/>
        </w:rPr>
        <w:t>Expiration date of a service term value.</w:t>
      </w:r>
      <w:proofErr w:type="gramEnd"/>
    </w:p>
    <w:p w:rsidR="002C5251" w:rsidRPr="002C5251" w:rsidRDefault="002C5251" w:rsidP="002C5251">
      <w:pPr>
        <w:pStyle w:val="BPC3Subhead2"/>
      </w:pPr>
      <w:r w:rsidRPr="002C5251">
        <w:t>MOD_CONDITION</w:t>
      </w:r>
    </w:p>
    <w:p w:rsidR="002C5251" w:rsidRPr="002C5251" w:rsidRDefault="002C5251" w:rsidP="002C5251">
      <w:pPr>
        <w:rPr>
          <w:rFonts w:ascii="Calibri" w:hAnsi="Calibri"/>
        </w:rPr>
      </w:pPr>
      <w:r w:rsidRPr="002C5251">
        <w:rPr>
          <w:rFonts w:ascii="Calibri" w:hAnsi="Calibri"/>
        </w:rPr>
        <w:t>Condition of modifier should be used for find and create modifier.</w:t>
      </w:r>
    </w:p>
    <w:p w:rsidR="002C5251" w:rsidRPr="002C5251" w:rsidRDefault="002C5251" w:rsidP="002C5251">
      <w:pPr>
        <w:rPr>
          <w:rFonts w:ascii="Calibri" w:hAnsi="Calibri"/>
        </w:rPr>
      </w:pPr>
    </w:p>
    <w:p w:rsidR="002C5251" w:rsidRPr="002C5251" w:rsidRDefault="002C5251" w:rsidP="002C5251">
      <w:pPr>
        <w:pStyle w:val="BPC3Subhead2"/>
      </w:pPr>
      <w:r w:rsidRPr="002C5251">
        <w:t>MOD_NAME</w:t>
      </w:r>
    </w:p>
    <w:p w:rsidR="002C5251" w:rsidRPr="002C5251" w:rsidRDefault="002C5251" w:rsidP="002C5251">
      <w:pPr>
        <w:rPr>
          <w:rFonts w:ascii="Calibri" w:hAnsi="Calibri"/>
        </w:rPr>
      </w:pPr>
      <w:r w:rsidRPr="002C5251">
        <w:rPr>
          <w:rFonts w:ascii="Calibri" w:hAnsi="Calibri"/>
        </w:rPr>
        <w:t>Name of new modifier should be used to create new modifier only.</w:t>
      </w:r>
    </w:p>
    <w:p w:rsidR="002C5251" w:rsidRPr="002C5251" w:rsidRDefault="002C5251" w:rsidP="002C5251">
      <w:pPr>
        <w:rPr>
          <w:rFonts w:ascii="Calibri" w:hAnsi="Calibri"/>
        </w:rPr>
      </w:pPr>
    </w:p>
    <w:p w:rsidR="002C5251" w:rsidRPr="002C5251" w:rsidRDefault="002C5251" w:rsidP="002C5251">
      <w:pPr>
        <w:pStyle w:val="BPC3Subhead2"/>
      </w:pPr>
      <w:r w:rsidRPr="002C5251">
        <w:t>MOD_ID</w:t>
      </w:r>
    </w:p>
    <w:p w:rsidR="002C5251" w:rsidRPr="002C5251" w:rsidRDefault="002C5251" w:rsidP="002C5251">
      <w:pPr>
        <w:rPr>
          <w:rFonts w:ascii="Calibri" w:hAnsi="Calibri"/>
        </w:rPr>
      </w:pPr>
      <w:proofErr w:type="gramStart"/>
      <w:r w:rsidRPr="002C5251">
        <w:rPr>
          <w:rFonts w:ascii="Calibri" w:hAnsi="Calibri"/>
        </w:rPr>
        <w:t>Identifier of existence modifier.</w:t>
      </w:r>
      <w:proofErr w:type="gramEnd"/>
      <w:r w:rsidRPr="002C5251">
        <w:rPr>
          <w:rFonts w:ascii="Calibri" w:hAnsi="Calibri"/>
        </w:rPr>
        <w:t xml:space="preserve"> Error should be raised if there </w:t>
      </w:r>
      <w:proofErr w:type="gramStart"/>
      <w:r w:rsidRPr="002C5251">
        <w:rPr>
          <w:rFonts w:ascii="Calibri" w:hAnsi="Calibri"/>
        </w:rPr>
        <w:t>are no modifier</w:t>
      </w:r>
      <w:proofErr w:type="gramEnd"/>
      <w:r w:rsidRPr="002C5251">
        <w:rPr>
          <w:rFonts w:ascii="Calibri" w:hAnsi="Calibri"/>
        </w:rPr>
        <w:t xml:space="preserve"> with this id, or modifier has different scale.</w:t>
      </w:r>
    </w:p>
    <w:p w:rsidR="003477FD" w:rsidRPr="003477FD" w:rsidRDefault="003477FD" w:rsidP="003477FD">
      <w:pPr>
        <w:pStyle w:val="BPC3Heading3"/>
      </w:pPr>
      <w:bookmarkStart w:id="70" w:name="_Toc374608823"/>
      <w:bookmarkStart w:id="71" w:name="_Toc505969723"/>
      <w:r w:rsidRPr="003477FD">
        <w:t>ATTRIBUTE_DATE</w:t>
      </w:r>
      <w:bookmarkEnd w:id="70"/>
      <w:bookmarkEnd w:id="71"/>
    </w:p>
    <w:p w:rsidR="003477FD" w:rsidRPr="00942781" w:rsidRDefault="003477FD" w:rsidP="004542D5">
      <w:pPr>
        <w:jc w:val="both"/>
        <w:rPr>
          <w:rFonts w:ascii="Calibri" w:hAnsi="Calibri" w:cs="Calibri"/>
        </w:rPr>
      </w:pPr>
      <w:proofErr w:type="gramStart"/>
      <w:r w:rsidRPr="00942781">
        <w:rPr>
          <w:rFonts w:ascii="Calibri" w:hAnsi="Calibri" w:cs="Calibri"/>
        </w:rPr>
        <w:t>The tag that contains a service term of date type.</w:t>
      </w:r>
      <w:proofErr w:type="gramEnd"/>
      <w:r w:rsidRPr="00942781">
        <w:rPr>
          <w:rFonts w:ascii="Calibri" w:hAnsi="Calibri" w:cs="Calibri"/>
        </w:rPr>
        <w:t xml:space="preserve"> It is used, if a service term defined via an attribute that has the value other than the one set in product should be specified. The object has a unique service term in this case. An ID of the service term registered in the system is specified in the VALUE attribute.</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ATTRIBUTE_VALUE_DATE</w:t>
      </w:r>
    </w:p>
    <w:p w:rsidR="003477FD" w:rsidRPr="00942781" w:rsidRDefault="003477FD" w:rsidP="004542D5">
      <w:pPr>
        <w:jc w:val="both"/>
        <w:rPr>
          <w:rFonts w:ascii="Calibri" w:hAnsi="Calibri" w:cs="Calibri"/>
        </w:rPr>
      </w:pPr>
      <w:proofErr w:type="gramStart"/>
      <w:r w:rsidRPr="00942781">
        <w:rPr>
          <w:rFonts w:ascii="Calibri" w:hAnsi="Calibri" w:cs="Calibri"/>
        </w:rPr>
        <w:t>The tag that contains a date value for the attribute of the corresponding type.</w:t>
      </w:r>
      <w:proofErr w:type="gramEnd"/>
      <w:r w:rsidRPr="00942781">
        <w:rPr>
          <w:rFonts w:ascii="Calibri" w:hAnsi="Calibri" w:cs="Calibri"/>
        </w:rPr>
        <w:t xml:space="preserve"> The value is used as a unique parameter of the business object.</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START_DATE</w:t>
      </w:r>
    </w:p>
    <w:p w:rsidR="003477FD" w:rsidRPr="00942781" w:rsidRDefault="003477FD" w:rsidP="004542D5">
      <w:pPr>
        <w:jc w:val="both"/>
        <w:rPr>
          <w:rFonts w:ascii="Calibri" w:hAnsi="Calibri" w:cs="Calibri"/>
        </w:rPr>
      </w:pPr>
      <w:r w:rsidRPr="00942781">
        <w:rPr>
          <w:rFonts w:ascii="Calibri" w:hAnsi="Calibri" w:cs="Calibri"/>
        </w:rPr>
        <w:t>The valid from date of a service term value.</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END_DATE</w:t>
      </w:r>
    </w:p>
    <w:p w:rsidR="003477FD" w:rsidRPr="00942781" w:rsidRDefault="003477FD" w:rsidP="004542D5">
      <w:pPr>
        <w:jc w:val="both"/>
        <w:rPr>
          <w:rFonts w:ascii="Calibri" w:hAnsi="Calibri" w:cs="Calibri"/>
        </w:rPr>
      </w:pPr>
      <w:proofErr w:type="gramStart"/>
      <w:r w:rsidRPr="00942781">
        <w:rPr>
          <w:rFonts w:ascii="Calibri" w:hAnsi="Calibri" w:cs="Calibri"/>
        </w:rPr>
        <w:t>Expiration date of a service term value.</w:t>
      </w:r>
      <w:proofErr w:type="gramEnd"/>
    </w:p>
    <w:p w:rsidR="003477FD" w:rsidRPr="003477FD" w:rsidRDefault="003477FD" w:rsidP="003477FD">
      <w:pPr>
        <w:pStyle w:val="BPC3Heading3"/>
      </w:pPr>
      <w:bookmarkStart w:id="72" w:name="_Toc374608824"/>
      <w:bookmarkStart w:id="73" w:name="_Toc505969724"/>
      <w:r w:rsidRPr="003477FD">
        <w:t>ATTRIBUTE_FEE</w:t>
      </w:r>
      <w:bookmarkEnd w:id="72"/>
      <w:bookmarkEnd w:id="73"/>
    </w:p>
    <w:p w:rsidR="003477FD" w:rsidRPr="00942781" w:rsidRDefault="003477FD" w:rsidP="004542D5">
      <w:pPr>
        <w:jc w:val="both"/>
        <w:rPr>
          <w:rFonts w:ascii="Calibri" w:hAnsi="Calibri" w:cs="Calibri"/>
        </w:rPr>
      </w:pPr>
      <w:proofErr w:type="gramStart"/>
      <w:r w:rsidRPr="00942781">
        <w:rPr>
          <w:rFonts w:ascii="Calibri" w:hAnsi="Calibri" w:cs="Calibri"/>
        </w:rPr>
        <w:t>The tag that contains a service term used as a fee (algorithm to calculate a fee).</w:t>
      </w:r>
      <w:proofErr w:type="gramEnd"/>
      <w:r w:rsidRPr="00942781">
        <w:rPr>
          <w:rFonts w:ascii="Calibri" w:hAnsi="Calibri" w:cs="Calibri"/>
        </w:rPr>
        <w:t xml:space="preserve"> It is used, if a service term defined via an attribute that has the value other than the one set in product should be specified. The object has a unique service term in this case. An ID of the service term registered in the system is specified in the VALUE attribute.</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FEE_FIXED_VALUE</w:t>
      </w:r>
    </w:p>
    <w:p w:rsidR="003477FD" w:rsidRPr="00942781" w:rsidRDefault="003477FD" w:rsidP="004542D5">
      <w:pPr>
        <w:jc w:val="both"/>
        <w:rPr>
          <w:rFonts w:ascii="Calibri" w:hAnsi="Calibri" w:cs="Calibri"/>
        </w:rPr>
      </w:pPr>
      <w:proofErr w:type="gramStart"/>
      <w:r w:rsidRPr="00942781">
        <w:rPr>
          <w:rFonts w:ascii="Calibri" w:hAnsi="Calibri" w:cs="Calibri"/>
        </w:rPr>
        <w:t>The tag that contains a numeric value of the attribute.</w:t>
      </w:r>
      <w:proofErr w:type="gramEnd"/>
      <w:r w:rsidRPr="00942781">
        <w:rPr>
          <w:rFonts w:ascii="Calibri" w:hAnsi="Calibri" w:cs="Calibri"/>
        </w:rPr>
        <w:t xml:space="preserve"> It defines a fixed rate to use for fee amount calculation.</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CURRENCY</w:t>
      </w:r>
    </w:p>
    <w:p w:rsidR="003477FD" w:rsidRPr="00942781" w:rsidRDefault="003477FD" w:rsidP="004542D5">
      <w:pPr>
        <w:jc w:val="both"/>
        <w:rPr>
          <w:rFonts w:ascii="Calibri" w:hAnsi="Calibri" w:cs="Calibri"/>
        </w:rPr>
      </w:pPr>
      <w:proofErr w:type="gramStart"/>
      <w:r w:rsidRPr="00942781">
        <w:rPr>
          <w:rFonts w:ascii="Calibri" w:hAnsi="Calibri" w:cs="Calibri"/>
        </w:rPr>
        <w:t>A currency code of the fixed rate.</w:t>
      </w:r>
      <w:proofErr w:type="gramEnd"/>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FEE_PERCENT_VALUE</w:t>
      </w:r>
    </w:p>
    <w:p w:rsidR="003477FD" w:rsidRPr="00942781" w:rsidRDefault="003477FD" w:rsidP="004542D5">
      <w:pPr>
        <w:jc w:val="both"/>
        <w:rPr>
          <w:rFonts w:ascii="Calibri" w:hAnsi="Calibri" w:cs="Calibri"/>
        </w:rPr>
      </w:pPr>
      <w:proofErr w:type="gramStart"/>
      <w:r w:rsidRPr="00942781">
        <w:rPr>
          <w:rFonts w:ascii="Calibri" w:hAnsi="Calibri" w:cs="Calibri"/>
        </w:rPr>
        <w:t>The tag that contains a numeric value of the attribute.</w:t>
      </w:r>
      <w:proofErr w:type="gramEnd"/>
      <w:r w:rsidRPr="00942781">
        <w:rPr>
          <w:rFonts w:ascii="Calibri" w:hAnsi="Calibri" w:cs="Calibri"/>
        </w:rPr>
        <w:t xml:space="preserve"> It defines an interest rate to use for fee amount calculation.</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FEE_RATE_CALC</w:t>
      </w:r>
    </w:p>
    <w:p w:rsidR="003477FD" w:rsidRPr="003477FD" w:rsidRDefault="003477FD" w:rsidP="003477FD">
      <w:pPr>
        <w:pStyle w:val="BPC3Tableitems"/>
      </w:pPr>
      <w:proofErr w:type="gramStart"/>
      <w:r w:rsidRPr="003477FD">
        <w:t>An algorithm to calculate a fee on the basis of either a fixed or an interest rate.</w:t>
      </w:r>
      <w:proofErr w:type="gramEnd"/>
      <w:r w:rsidRPr="003477FD">
        <w:t xml:space="preserve"> The list of algorithms is predefined in the dictionary. Available values are: Fixed value, Percentage value, Minimum between percent and fixed value, Maximum between percent and fixed value, Sum of percent and fixed values.</w:t>
      </w:r>
    </w:p>
    <w:p w:rsidR="003477FD" w:rsidRDefault="003477FD" w:rsidP="004542D5">
      <w:pPr>
        <w:jc w:val="both"/>
        <w:rPr>
          <w:rFonts w:ascii="Calibri" w:hAnsi="Calibri" w:cs="Calibri"/>
        </w:rPr>
      </w:pPr>
    </w:p>
    <w:p w:rsidR="00CB4EA2" w:rsidRPr="003477FD" w:rsidRDefault="00CB4EA2" w:rsidP="00CB4EA2">
      <w:pPr>
        <w:pStyle w:val="BPC3Subhead2"/>
      </w:pPr>
      <w:r w:rsidRPr="003477FD">
        <w:t>FEE_</w:t>
      </w:r>
      <w:r>
        <w:t>BASE</w:t>
      </w:r>
      <w:r w:rsidRPr="003477FD">
        <w:t>_CALC</w:t>
      </w:r>
    </w:p>
    <w:p w:rsidR="00CB4EA2" w:rsidRPr="001A0A6F" w:rsidRDefault="00CB4EA2" w:rsidP="00CB4EA2">
      <w:pPr>
        <w:pStyle w:val="BPC3Tableitems"/>
        <w:rPr>
          <w:szCs w:val="24"/>
        </w:rPr>
      </w:pPr>
      <w:r w:rsidRPr="001A0A6F">
        <w:rPr>
          <w:rFonts w:cs="MS Shell Dlg 2"/>
          <w:szCs w:val="24"/>
          <w:highlight w:val="white"/>
        </w:rPr>
        <w:t>Fee parameter describing how is base calculating.</w:t>
      </w:r>
    </w:p>
    <w:p w:rsidR="00CB4EA2" w:rsidRPr="001A0A6F" w:rsidRDefault="00CB4EA2" w:rsidP="004542D5">
      <w:pPr>
        <w:jc w:val="both"/>
        <w:rPr>
          <w:rFonts w:ascii="Calibri" w:hAnsi="Calibri" w:cs="Calibri"/>
        </w:rPr>
      </w:pPr>
    </w:p>
    <w:p w:rsidR="003477FD" w:rsidRPr="00034556" w:rsidRDefault="003477FD" w:rsidP="003477FD">
      <w:pPr>
        <w:pStyle w:val="BPC3Subhead2"/>
      </w:pPr>
      <w:r w:rsidRPr="003477FD">
        <w:t>START</w:t>
      </w:r>
      <w:r w:rsidRPr="00034556">
        <w:t>_</w:t>
      </w:r>
      <w:r w:rsidRPr="003477FD">
        <w:t>DATE</w:t>
      </w:r>
    </w:p>
    <w:p w:rsidR="003477FD" w:rsidRPr="00942781" w:rsidRDefault="003477FD" w:rsidP="004542D5">
      <w:pPr>
        <w:jc w:val="both"/>
        <w:rPr>
          <w:rFonts w:ascii="Calibri" w:hAnsi="Calibri" w:cs="Calibri"/>
        </w:rPr>
      </w:pPr>
      <w:r w:rsidRPr="00942781">
        <w:rPr>
          <w:rFonts w:ascii="Calibri" w:hAnsi="Calibri" w:cs="Calibri"/>
        </w:rPr>
        <w:t>The valid from date of a service term value.</w:t>
      </w:r>
    </w:p>
    <w:p w:rsidR="003477FD" w:rsidRPr="00942781" w:rsidRDefault="003477FD" w:rsidP="004542D5">
      <w:pPr>
        <w:jc w:val="both"/>
        <w:rPr>
          <w:rFonts w:ascii="Calibri" w:hAnsi="Calibri" w:cs="Calibri"/>
        </w:rPr>
      </w:pPr>
    </w:p>
    <w:p w:rsidR="003477FD" w:rsidRPr="00A46430" w:rsidRDefault="003477FD" w:rsidP="003477FD">
      <w:pPr>
        <w:pStyle w:val="BPC3Subhead2"/>
      </w:pPr>
      <w:r w:rsidRPr="003477FD">
        <w:t>END</w:t>
      </w:r>
      <w:r w:rsidRPr="00A46430">
        <w:t>_</w:t>
      </w:r>
      <w:r w:rsidRPr="003477FD">
        <w:t>DATE</w:t>
      </w:r>
    </w:p>
    <w:p w:rsidR="003477FD" w:rsidRDefault="003477FD" w:rsidP="004542D5">
      <w:pPr>
        <w:jc w:val="both"/>
        <w:rPr>
          <w:rFonts w:ascii="Calibri" w:hAnsi="Calibri" w:cs="Calibri"/>
        </w:rPr>
      </w:pPr>
      <w:proofErr w:type="gramStart"/>
      <w:r w:rsidRPr="00942781">
        <w:rPr>
          <w:rFonts w:ascii="Calibri" w:hAnsi="Calibri" w:cs="Calibri"/>
        </w:rPr>
        <w:t>Expiration date of a service term value.</w:t>
      </w:r>
      <w:proofErr w:type="gramEnd"/>
    </w:p>
    <w:p w:rsidR="002C5251" w:rsidRDefault="002C5251" w:rsidP="004542D5">
      <w:pPr>
        <w:jc w:val="both"/>
        <w:rPr>
          <w:rFonts w:ascii="Calibri" w:hAnsi="Calibri" w:cs="Calibri"/>
        </w:rPr>
      </w:pPr>
    </w:p>
    <w:p w:rsidR="00702884" w:rsidRDefault="00702884" w:rsidP="00702884">
      <w:pPr>
        <w:pStyle w:val="BPC3Subhead2"/>
      </w:pPr>
      <w:r>
        <w:t>CYCLE_LENGTH_TYPE</w:t>
      </w:r>
    </w:p>
    <w:p w:rsidR="00702884" w:rsidRDefault="00702884" w:rsidP="00702884">
      <w:pPr>
        <w:rPr>
          <w:rFonts w:cs="Calibri"/>
        </w:rPr>
      </w:pPr>
      <w:r>
        <w:rPr>
          <w:rFonts w:cs="Calibri"/>
        </w:rPr>
        <w:t>Cycle length type (time interval unit): year, month, week, day, hour. The value is determined by the Dictionary value.</w:t>
      </w:r>
    </w:p>
    <w:tbl>
      <w:tblPr>
        <w:tblW w:w="928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526"/>
        <w:gridCol w:w="7759"/>
      </w:tblGrid>
      <w:tr w:rsidR="00702884" w:rsidTr="00702884">
        <w:trPr>
          <w:trHeight w:val="315"/>
          <w:tblHeader/>
        </w:trPr>
        <w:tc>
          <w:tcPr>
            <w:tcW w:w="1526" w:type="dxa"/>
            <w:tcBorders>
              <w:top w:val="single" w:sz="4" w:space="0" w:color="auto"/>
              <w:left w:val="single" w:sz="4" w:space="0" w:color="auto"/>
              <w:bottom w:val="single" w:sz="4" w:space="0" w:color="auto"/>
              <w:right w:val="single" w:sz="4" w:space="0" w:color="auto"/>
            </w:tcBorders>
            <w:shd w:val="clear" w:color="auto" w:fill="C5E2FF"/>
            <w:vAlign w:val="center"/>
            <w:hideMark/>
          </w:tcPr>
          <w:p w:rsidR="00702884" w:rsidRDefault="00702884">
            <w:pPr>
              <w:pStyle w:val="BPC3Tableheadings"/>
            </w:pPr>
            <w:r>
              <w:t>Code</w:t>
            </w:r>
          </w:p>
        </w:tc>
        <w:tc>
          <w:tcPr>
            <w:tcW w:w="7762" w:type="dxa"/>
            <w:tcBorders>
              <w:top w:val="single" w:sz="4" w:space="0" w:color="auto"/>
              <w:left w:val="single" w:sz="4" w:space="0" w:color="auto"/>
              <w:bottom w:val="single" w:sz="4" w:space="0" w:color="auto"/>
              <w:right w:val="single" w:sz="4" w:space="0" w:color="auto"/>
            </w:tcBorders>
            <w:shd w:val="clear" w:color="auto" w:fill="C5E2FF"/>
            <w:vAlign w:val="center"/>
            <w:hideMark/>
          </w:tcPr>
          <w:p w:rsidR="00702884" w:rsidRDefault="00702884">
            <w:pPr>
              <w:pStyle w:val="BPC3Tableheadings"/>
            </w:pPr>
            <w:r>
              <w:t>Description</w:t>
            </w:r>
          </w:p>
        </w:tc>
      </w:tr>
      <w:tr w:rsidR="00702884" w:rsidTr="00702884">
        <w:trPr>
          <w:trHeight w:val="250"/>
        </w:trPr>
        <w:tc>
          <w:tcPr>
            <w:tcW w:w="1526" w:type="dxa"/>
            <w:tcBorders>
              <w:top w:val="single" w:sz="4" w:space="0" w:color="auto"/>
              <w:left w:val="single" w:sz="4" w:space="0" w:color="auto"/>
              <w:bottom w:val="single" w:sz="4" w:space="0" w:color="auto"/>
              <w:right w:val="single" w:sz="4" w:space="0" w:color="auto"/>
            </w:tcBorders>
            <w:hideMark/>
          </w:tcPr>
          <w:p w:rsidR="00702884" w:rsidRDefault="00702884">
            <w:pPr>
              <w:pStyle w:val="BPC3Tableitems"/>
            </w:pPr>
            <w:r>
              <w:t>LNGT0001</w:t>
            </w:r>
          </w:p>
        </w:tc>
        <w:tc>
          <w:tcPr>
            <w:tcW w:w="7762" w:type="dxa"/>
            <w:tcBorders>
              <w:top w:val="single" w:sz="4" w:space="0" w:color="auto"/>
              <w:left w:val="single" w:sz="4" w:space="0" w:color="auto"/>
              <w:bottom w:val="single" w:sz="4" w:space="0" w:color="auto"/>
              <w:right w:val="single" w:sz="4" w:space="0" w:color="auto"/>
            </w:tcBorders>
            <w:hideMark/>
          </w:tcPr>
          <w:p w:rsidR="00702884" w:rsidRDefault="00702884">
            <w:pPr>
              <w:pStyle w:val="BPC3Tableitems"/>
            </w:pPr>
            <w:r>
              <w:t>Hour</w:t>
            </w:r>
          </w:p>
        </w:tc>
      </w:tr>
      <w:tr w:rsidR="00702884" w:rsidTr="00702884">
        <w:trPr>
          <w:trHeight w:val="250"/>
        </w:trPr>
        <w:tc>
          <w:tcPr>
            <w:tcW w:w="1526" w:type="dxa"/>
            <w:tcBorders>
              <w:top w:val="single" w:sz="4" w:space="0" w:color="auto"/>
              <w:left w:val="single" w:sz="4" w:space="0" w:color="auto"/>
              <w:bottom w:val="single" w:sz="4" w:space="0" w:color="auto"/>
              <w:right w:val="single" w:sz="4" w:space="0" w:color="auto"/>
            </w:tcBorders>
            <w:hideMark/>
          </w:tcPr>
          <w:p w:rsidR="00702884" w:rsidRDefault="00702884">
            <w:pPr>
              <w:pStyle w:val="BPC3Tableitems"/>
            </w:pPr>
            <w:r>
              <w:lastRenderedPageBreak/>
              <w:t>LNGT0002</w:t>
            </w:r>
          </w:p>
        </w:tc>
        <w:tc>
          <w:tcPr>
            <w:tcW w:w="7762" w:type="dxa"/>
            <w:tcBorders>
              <w:top w:val="single" w:sz="4" w:space="0" w:color="auto"/>
              <w:left w:val="single" w:sz="4" w:space="0" w:color="auto"/>
              <w:bottom w:val="single" w:sz="4" w:space="0" w:color="auto"/>
              <w:right w:val="single" w:sz="4" w:space="0" w:color="auto"/>
            </w:tcBorders>
            <w:hideMark/>
          </w:tcPr>
          <w:p w:rsidR="00702884" w:rsidRDefault="00702884">
            <w:pPr>
              <w:pStyle w:val="BPC3Tableitems"/>
            </w:pPr>
            <w:r>
              <w:t>Day</w:t>
            </w:r>
          </w:p>
        </w:tc>
      </w:tr>
      <w:tr w:rsidR="00702884" w:rsidTr="00702884">
        <w:trPr>
          <w:trHeight w:val="250"/>
        </w:trPr>
        <w:tc>
          <w:tcPr>
            <w:tcW w:w="1526" w:type="dxa"/>
            <w:tcBorders>
              <w:top w:val="single" w:sz="4" w:space="0" w:color="auto"/>
              <w:left w:val="single" w:sz="4" w:space="0" w:color="auto"/>
              <w:bottom w:val="single" w:sz="4" w:space="0" w:color="auto"/>
              <w:right w:val="single" w:sz="4" w:space="0" w:color="auto"/>
            </w:tcBorders>
            <w:hideMark/>
          </w:tcPr>
          <w:p w:rsidR="00702884" w:rsidRDefault="00702884">
            <w:pPr>
              <w:pStyle w:val="BPC3Tableitems"/>
            </w:pPr>
            <w:r>
              <w:t>LNGT0003</w:t>
            </w:r>
          </w:p>
        </w:tc>
        <w:tc>
          <w:tcPr>
            <w:tcW w:w="7762" w:type="dxa"/>
            <w:tcBorders>
              <w:top w:val="single" w:sz="4" w:space="0" w:color="auto"/>
              <w:left w:val="single" w:sz="4" w:space="0" w:color="auto"/>
              <w:bottom w:val="single" w:sz="4" w:space="0" w:color="auto"/>
              <w:right w:val="single" w:sz="4" w:space="0" w:color="auto"/>
            </w:tcBorders>
            <w:hideMark/>
          </w:tcPr>
          <w:p w:rsidR="00702884" w:rsidRDefault="00702884">
            <w:pPr>
              <w:pStyle w:val="BPC3Tableitems"/>
            </w:pPr>
            <w:r>
              <w:t>Week</w:t>
            </w:r>
          </w:p>
        </w:tc>
      </w:tr>
      <w:tr w:rsidR="00702884" w:rsidTr="00702884">
        <w:trPr>
          <w:trHeight w:val="250"/>
        </w:trPr>
        <w:tc>
          <w:tcPr>
            <w:tcW w:w="1526" w:type="dxa"/>
            <w:tcBorders>
              <w:top w:val="single" w:sz="4" w:space="0" w:color="auto"/>
              <w:left w:val="single" w:sz="4" w:space="0" w:color="auto"/>
              <w:bottom w:val="single" w:sz="4" w:space="0" w:color="auto"/>
              <w:right w:val="single" w:sz="4" w:space="0" w:color="auto"/>
            </w:tcBorders>
            <w:hideMark/>
          </w:tcPr>
          <w:p w:rsidR="00702884" w:rsidRDefault="00702884">
            <w:pPr>
              <w:pStyle w:val="BPC3Tableitems"/>
            </w:pPr>
            <w:r>
              <w:t>LNGT0004</w:t>
            </w:r>
          </w:p>
        </w:tc>
        <w:tc>
          <w:tcPr>
            <w:tcW w:w="7762" w:type="dxa"/>
            <w:tcBorders>
              <w:top w:val="single" w:sz="4" w:space="0" w:color="auto"/>
              <w:left w:val="single" w:sz="4" w:space="0" w:color="auto"/>
              <w:bottom w:val="single" w:sz="4" w:space="0" w:color="auto"/>
              <w:right w:val="single" w:sz="4" w:space="0" w:color="auto"/>
            </w:tcBorders>
            <w:hideMark/>
          </w:tcPr>
          <w:p w:rsidR="00702884" w:rsidRDefault="00702884">
            <w:pPr>
              <w:pStyle w:val="BPC3Tableitems"/>
            </w:pPr>
            <w:r>
              <w:t>Month</w:t>
            </w:r>
          </w:p>
        </w:tc>
      </w:tr>
      <w:tr w:rsidR="00702884" w:rsidTr="00702884">
        <w:trPr>
          <w:trHeight w:val="250"/>
        </w:trPr>
        <w:tc>
          <w:tcPr>
            <w:tcW w:w="1526" w:type="dxa"/>
            <w:tcBorders>
              <w:top w:val="single" w:sz="4" w:space="0" w:color="auto"/>
              <w:left w:val="single" w:sz="4" w:space="0" w:color="auto"/>
              <w:bottom w:val="single" w:sz="4" w:space="0" w:color="auto"/>
              <w:right w:val="single" w:sz="4" w:space="0" w:color="auto"/>
            </w:tcBorders>
            <w:hideMark/>
          </w:tcPr>
          <w:p w:rsidR="00702884" w:rsidRDefault="00702884">
            <w:pPr>
              <w:pStyle w:val="BPC3Tableitems"/>
            </w:pPr>
            <w:r>
              <w:t>LNGT0005</w:t>
            </w:r>
          </w:p>
        </w:tc>
        <w:tc>
          <w:tcPr>
            <w:tcW w:w="7762" w:type="dxa"/>
            <w:tcBorders>
              <w:top w:val="single" w:sz="4" w:space="0" w:color="auto"/>
              <w:left w:val="single" w:sz="4" w:space="0" w:color="auto"/>
              <w:bottom w:val="single" w:sz="4" w:space="0" w:color="auto"/>
              <w:right w:val="single" w:sz="4" w:space="0" w:color="auto"/>
            </w:tcBorders>
            <w:hideMark/>
          </w:tcPr>
          <w:p w:rsidR="00702884" w:rsidRDefault="00702884">
            <w:pPr>
              <w:pStyle w:val="BPC3Tableitems"/>
            </w:pPr>
            <w:r>
              <w:t>Year</w:t>
            </w:r>
          </w:p>
        </w:tc>
      </w:tr>
    </w:tbl>
    <w:p w:rsidR="00702884" w:rsidRDefault="00702884" w:rsidP="00702884">
      <w:pPr>
        <w:rPr>
          <w:rFonts w:ascii="Calibri" w:hAnsi="Calibri" w:cs="Calibri"/>
        </w:rPr>
      </w:pPr>
    </w:p>
    <w:p w:rsidR="002C5251" w:rsidRPr="002C5251" w:rsidRDefault="002C5251" w:rsidP="002C5251">
      <w:pPr>
        <w:pStyle w:val="BPC3Subhead2"/>
      </w:pPr>
      <w:r w:rsidRPr="002C5251">
        <w:t>MOD_CONDITION</w:t>
      </w:r>
    </w:p>
    <w:p w:rsidR="002C5251" w:rsidRPr="002C5251" w:rsidRDefault="002C5251" w:rsidP="002C5251">
      <w:pPr>
        <w:rPr>
          <w:rFonts w:ascii="Calibri" w:hAnsi="Calibri"/>
        </w:rPr>
      </w:pPr>
      <w:r w:rsidRPr="002C5251">
        <w:rPr>
          <w:rFonts w:ascii="Calibri" w:hAnsi="Calibri"/>
        </w:rPr>
        <w:t>Condition of modifier should be used for find and create modifier.</w:t>
      </w:r>
    </w:p>
    <w:p w:rsidR="002C5251" w:rsidRPr="002C5251" w:rsidRDefault="002C5251" w:rsidP="002C5251">
      <w:pPr>
        <w:rPr>
          <w:rFonts w:ascii="Calibri" w:hAnsi="Calibri"/>
        </w:rPr>
      </w:pPr>
    </w:p>
    <w:p w:rsidR="002C5251" w:rsidRPr="002C5251" w:rsidRDefault="002C5251" w:rsidP="002C5251">
      <w:pPr>
        <w:pStyle w:val="BPC3Subhead2"/>
      </w:pPr>
      <w:r w:rsidRPr="002C5251">
        <w:t>MOD_NAME</w:t>
      </w:r>
    </w:p>
    <w:p w:rsidR="002C5251" w:rsidRPr="002C5251" w:rsidRDefault="002C5251" w:rsidP="002C5251">
      <w:pPr>
        <w:rPr>
          <w:rFonts w:ascii="Calibri" w:hAnsi="Calibri"/>
        </w:rPr>
      </w:pPr>
      <w:r w:rsidRPr="002C5251">
        <w:rPr>
          <w:rFonts w:ascii="Calibri" w:hAnsi="Calibri"/>
        </w:rPr>
        <w:t>Name of new modifier should be used to create new modifier only.</w:t>
      </w:r>
    </w:p>
    <w:p w:rsidR="002C5251" w:rsidRPr="002C5251" w:rsidRDefault="002C5251" w:rsidP="002C5251">
      <w:pPr>
        <w:rPr>
          <w:rFonts w:ascii="Calibri" w:hAnsi="Calibri"/>
        </w:rPr>
      </w:pPr>
    </w:p>
    <w:p w:rsidR="002C5251" w:rsidRPr="002C5251" w:rsidRDefault="002C5251" w:rsidP="002C5251">
      <w:pPr>
        <w:pStyle w:val="BPC3Subhead2"/>
      </w:pPr>
      <w:r w:rsidRPr="002C5251">
        <w:t>MOD_ID</w:t>
      </w:r>
    </w:p>
    <w:p w:rsidR="002C5251" w:rsidRDefault="002C5251" w:rsidP="002C5251">
      <w:pPr>
        <w:rPr>
          <w:rFonts w:ascii="Calibri" w:hAnsi="Calibri"/>
        </w:rPr>
      </w:pPr>
      <w:proofErr w:type="gramStart"/>
      <w:r w:rsidRPr="002C5251">
        <w:rPr>
          <w:rFonts w:ascii="Calibri" w:hAnsi="Calibri"/>
        </w:rPr>
        <w:t>Identifier of existence modifier.</w:t>
      </w:r>
      <w:proofErr w:type="gramEnd"/>
      <w:r w:rsidRPr="002C5251">
        <w:rPr>
          <w:rFonts w:ascii="Calibri" w:hAnsi="Calibri"/>
        </w:rPr>
        <w:t xml:space="preserve"> Error should be raised if there </w:t>
      </w:r>
      <w:proofErr w:type="gramStart"/>
      <w:r w:rsidRPr="002C5251">
        <w:rPr>
          <w:rFonts w:ascii="Calibri" w:hAnsi="Calibri"/>
        </w:rPr>
        <w:t>are no modifier</w:t>
      </w:r>
      <w:proofErr w:type="gramEnd"/>
      <w:r w:rsidRPr="002C5251">
        <w:rPr>
          <w:rFonts w:ascii="Calibri" w:hAnsi="Calibri"/>
        </w:rPr>
        <w:t xml:space="preserve"> with this id, or modifier has different scale.</w:t>
      </w:r>
    </w:p>
    <w:p w:rsidR="00553EB8" w:rsidRDefault="00553EB8" w:rsidP="002C5251">
      <w:pPr>
        <w:rPr>
          <w:rFonts w:ascii="Calibri" w:hAnsi="Calibri"/>
        </w:rPr>
      </w:pPr>
    </w:p>
    <w:p w:rsidR="00553EB8" w:rsidRPr="00A417BD" w:rsidRDefault="00615CE0" w:rsidP="00553EB8">
      <w:pPr>
        <w:pStyle w:val="BPC3Subhead2"/>
      </w:pPr>
      <w:r>
        <w:t>LENGTH_TYPE_ALGORI</w:t>
      </w:r>
      <w:r w:rsidR="00553EB8">
        <w:t>THM</w:t>
      </w:r>
    </w:p>
    <w:p w:rsidR="00553EB8" w:rsidRDefault="00553EB8" w:rsidP="00553EB8">
      <w:proofErr w:type="gramStart"/>
      <w:r>
        <w:t>Number days in year for fee calculating.</w:t>
      </w:r>
      <w:proofErr w:type="gramEnd"/>
      <w:r>
        <w:t xml:space="preserve"> Dictionary value:</w:t>
      </w:r>
    </w:p>
    <w:p w:rsidR="00553EB8" w:rsidRDefault="00553EB8" w:rsidP="00553EB8"/>
    <w:tbl>
      <w:tblPr>
        <w:tblW w:w="9285"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526"/>
        <w:gridCol w:w="7759"/>
      </w:tblGrid>
      <w:tr w:rsidR="00553EB8" w:rsidRPr="00381788" w:rsidTr="00DC08F8">
        <w:trPr>
          <w:trHeight w:val="315"/>
          <w:tblHeader/>
        </w:trPr>
        <w:tc>
          <w:tcPr>
            <w:tcW w:w="1526" w:type="dxa"/>
            <w:tcBorders>
              <w:top w:val="single" w:sz="4" w:space="0" w:color="auto"/>
              <w:left w:val="single" w:sz="4" w:space="0" w:color="auto"/>
              <w:bottom w:val="single" w:sz="4" w:space="0" w:color="auto"/>
              <w:right w:val="single" w:sz="4" w:space="0" w:color="auto"/>
            </w:tcBorders>
            <w:shd w:val="clear" w:color="auto" w:fill="C5E2FF"/>
            <w:vAlign w:val="center"/>
            <w:hideMark/>
          </w:tcPr>
          <w:p w:rsidR="00553EB8" w:rsidRDefault="00553EB8" w:rsidP="00DC08F8">
            <w:pPr>
              <w:pStyle w:val="BPC3Tableheadings"/>
              <w:spacing w:line="276" w:lineRule="auto"/>
            </w:pPr>
            <w:r>
              <w:t>Code</w:t>
            </w:r>
          </w:p>
        </w:tc>
        <w:tc>
          <w:tcPr>
            <w:tcW w:w="7759" w:type="dxa"/>
            <w:tcBorders>
              <w:top w:val="single" w:sz="4" w:space="0" w:color="auto"/>
              <w:left w:val="single" w:sz="4" w:space="0" w:color="auto"/>
              <w:bottom w:val="single" w:sz="4" w:space="0" w:color="auto"/>
              <w:right w:val="single" w:sz="4" w:space="0" w:color="auto"/>
            </w:tcBorders>
            <w:shd w:val="clear" w:color="auto" w:fill="C5E2FF"/>
            <w:vAlign w:val="center"/>
            <w:hideMark/>
          </w:tcPr>
          <w:p w:rsidR="00553EB8" w:rsidRDefault="00553EB8" w:rsidP="00DC08F8">
            <w:pPr>
              <w:pStyle w:val="BPC3Tableheadings"/>
              <w:spacing w:line="276" w:lineRule="auto"/>
            </w:pPr>
            <w:r>
              <w:t>Description</w:t>
            </w:r>
          </w:p>
        </w:tc>
      </w:tr>
      <w:tr w:rsidR="00553EB8" w:rsidRPr="00381788" w:rsidTr="00DC08F8">
        <w:trPr>
          <w:trHeight w:val="250"/>
        </w:trPr>
        <w:tc>
          <w:tcPr>
            <w:tcW w:w="1526" w:type="dxa"/>
            <w:tcBorders>
              <w:top w:val="single" w:sz="4" w:space="0" w:color="auto"/>
              <w:left w:val="single" w:sz="4" w:space="0" w:color="auto"/>
              <w:bottom w:val="single" w:sz="4" w:space="0" w:color="auto"/>
              <w:right w:val="single" w:sz="4" w:space="0" w:color="auto"/>
            </w:tcBorders>
            <w:hideMark/>
          </w:tcPr>
          <w:p w:rsidR="00553EB8" w:rsidRPr="006C3AF6" w:rsidRDefault="00E97C13" w:rsidP="00DC08F8">
            <w:pPr>
              <w:spacing w:before="60" w:after="60"/>
            </w:pPr>
            <w:r>
              <w:t>NDYR</w:t>
            </w:r>
            <w:r w:rsidR="00553EB8" w:rsidRPr="006C3AF6">
              <w:t>0001</w:t>
            </w:r>
          </w:p>
        </w:tc>
        <w:tc>
          <w:tcPr>
            <w:tcW w:w="7759" w:type="dxa"/>
            <w:tcBorders>
              <w:top w:val="single" w:sz="4" w:space="0" w:color="auto"/>
              <w:left w:val="single" w:sz="4" w:space="0" w:color="auto"/>
              <w:bottom w:val="single" w:sz="4" w:space="0" w:color="auto"/>
              <w:right w:val="single" w:sz="4" w:space="0" w:color="auto"/>
            </w:tcBorders>
            <w:hideMark/>
          </w:tcPr>
          <w:p w:rsidR="00553EB8" w:rsidRPr="006C3AF6" w:rsidRDefault="00553EB8" w:rsidP="00DC08F8">
            <w:pPr>
              <w:spacing w:before="60" w:after="60"/>
            </w:pPr>
            <w:r>
              <w:t>360 days</w:t>
            </w:r>
          </w:p>
        </w:tc>
      </w:tr>
      <w:tr w:rsidR="00553EB8" w:rsidRPr="00381788" w:rsidTr="00DC08F8">
        <w:trPr>
          <w:trHeight w:val="91"/>
        </w:trPr>
        <w:tc>
          <w:tcPr>
            <w:tcW w:w="1526" w:type="dxa"/>
            <w:tcBorders>
              <w:top w:val="single" w:sz="4" w:space="0" w:color="auto"/>
              <w:left w:val="single" w:sz="4" w:space="0" w:color="auto"/>
              <w:bottom w:val="single" w:sz="4" w:space="0" w:color="auto"/>
              <w:right w:val="single" w:sz="4" w:space="0" w:color="auto"/>
            </w:tcBorders>
            <w:hideMark/>
          </w:tcPr>
          <w:p w:rsidR="00553EB8" w:rsidRPr="006C3AF6" w:rsidRDefault="00E97C13" w:rsidP="00DC08F8">
            <w:pPr>
              <w:spacing w:before="60" w:after="60"/>
            </w:pPr>
            <w:r>
              <w:t>NDYR</w:t>
            </w:r>
            <w:r w:rsidR="00553EB8" w:rsidRPr="006C3AF6">
              <w:t>0002</w:t>
            </w:r>
          </w:p>
        </w:tc>
        <w:tc>
          <w:tcPr>
            <w:tcW w:w="7759" w:type="dxa"/>
            <w:tcBorders>
              <w:top w:val="single" w:sz="4" w:space="0" w:color="auto"/>
              <w:left w:val="single" w:sz="4" w:space="0" w:color="auto"/>
              <w:bottom w:val="single" w:sz="4" w:space="0" w:color="auto"/>
              <w:right w:val="single" w:sz="4" w:space="0" w:color="auto"/>
            </w:tcBorders>
            <w:hideMark/>
          </w:tcPr>
          <w:p w:rsidR="00553EB8" w:rsidRPr="006C3AF6" w:rsidRDefault="00553EB8" w:rsidP="00DC08F8">
            <w:pPr>
              <w:spacing w:before="60" w:after="60"/>
            </w:pPr>
            <w:r>
              <w:t>365 days</w:t>
            </w:r>
          </w:p>
        </w:tc>
      </w:tr>
      <w:tr w:rsidR="00553EB8" w:rsidRPr="00381788" w:rsidTr="00DC08F8">
        <w:trPr>
          <w:trHeight w:val="91"/>
        </w:trPr>
        <w:tc>
          <w:tcPr>
            <w:tcW w:w="1526" w:type="dxa"/>
            <w:tcBorders>
              <w:top w:val="single" w:sz="4" w:space="0" w:color="auto"/>
              <w:left w:val="single" w:sz="4" w:space="0" w:color="auto"/>
              <w:bottom w:val="single" w:sz="4" w:space="0" w:color="auto"/>
              <w:right w:val="single" w:sz="4" w:space="0" w:color="auto"/>
            </w:tcBorders>
          </w:tcPr>
          <w:p w:rsidR="00553EB8" w:rsidRPr="006C3AF6" w:rsidRDefault="00E97C13" w:rsidP="00DC08F8">
            <w:pPr>
              <w:spacing w:before="60" w:after="60"/>
            </w:pPr>
            <w:r>
              <w:t>NDYR</w:t>
            </w:r>
            <w:r w:rsidR="00553EB8" w:rsidRPr="006C3AF6">
              <w:t>0003</w:t>
            </w:r>
          </w:p>
        </w:tc>
        <w:tc>
          <w:tcPr>
            <w:tcW w:w="7759" w:type="dxa"/>
            <w:tcBorders>
              <w:top w:val="single" w:sz="4" w:space="0" w:color="auto"/>
              <w:left w:val="single" w:sz="4" w:space="0" w:color="auto"/>
              <w:bottom w:val="single" w:sz="4" w:space="0" w:color="auto"/>
              <w:right w:val="single" w:sz="4" w:space="0" w:color="auto"/>
            </w:tcBorders>
          </w:tcPr>
          <w:p w:rsidR="00553EB8" w:rsidRPr="006C3AF6" w:rsidRDefault="00553EB8" w:rsidP="00DC08F8">
            <w:pPr>
              <w:spacing w:before="60" w:after="60"/>
            </w:pPr>
            <w:r w:rsidRPr="00722DD1">
              <w:t>The actual quantity</w:t>
            </w:r>
          </w:p>
        </w:tc>
      </w:tr>
    </w:tbl>
    <w:p w:rsidR="00553EB8" w:rsidRDefault="00553EB8" w:rsidP="002C5251">
      <w:pPr>
        <w:rPr>
          <w:rFonts w:ascii="Calibri" w:hAnsi="Calibri"/>
        </w:rPr>
      </w:pPr>
    </w:p>
    <w:p w:rsidR="00714296" w:rsidRPr="00140A68" w:rsidRDefault="00714296" w:rsidP="00714296">
      <w:pPr>
        <w:pStyle w:val="BPC3Heading3"/>
      </w:pPr>
      <w:bookmarkStart w:id="74" w:name="_Toc505969725"/>
      <w:r w:rsidRPr="00140A68">
        <w:t>FEE_TIER</w:t>
      </w:r>
      <w:bookmarkEnd w:id="74"/>
    </w:p>
    <w:p w:rsidR="00714296" w:rsidRPr="00140A68" w:rsidRDefault="00714296" w:rsidP="00714296">
      <w:pPr>
        <w:rPr>
          <w:rFonts w:ascii="Calibri" w:hAnsi="Calibri"/>
        </w:rPr>
      </w:pPr>
      <w:r w:rsidRPr="00140A68">
        <w:rPr>
          <w:rFonts w:ascii="Calibri" w:hAnsi="Calibri"/>
        </w:rPr>
        <w:t>This tag contains tiers of fee.</w:t>
      </w:r>
    </w:p>
    <w:p w:rsidR="00714296" w:rsidRPr="00140A68" w:rsidRDefault="00714296" w:rsidP="00714296">
      <w:pPr>
        <w:rPr>
          <w:rFonts w:ascii="Calibri" w:hAnsi="Calibri"/>
        </w:rPr>
      </w:pPr>
    </w:p>
    <w:p w:rsidR="00714296" w:rsidRPr="00140A68" w:rsidRDefault="00714296" w:rsidP="00714296">
      <w:pPr>
        <w:pStyle w:val="BPC3Subhead2"/>
      </w:pPr>
      <w:r w:rsidRPr="00140A68">
        <w:t>SUM_THRESHOLD</w:t>
      </w:r>
    </w:p>
    <w:p w:rsidR="00714296" w:rsidRPr="00140A68" w:rsidRDefault="00714296" w:rsidP="00714296">
      <w:pPr>
        <w:rPr>
          <w:rFonts w:ascii="Calibri" w:hAnsi="Calibri"/>
        </w:rPr>
      </w:pPr>
      <w:r w:rsidRPr="00140A68">
        <w:rPr>
          <w:rFonts w:ascii="Calibri" w:hAnsi="Calibri"/>
        </w:rPr>
        <w:t>This is the sum of threshold.</w:t>
      </w:r>
    </w:p>
    <w:p w:rsidR="00714296" w:rsidRPr="00140A68" w:rsidRDefault="00714296" w:rsidP="00714296">
      <w:pPr>
        <w:rPr>
          <w:rFonts w:ascii="Calibri" w:hAnsi="Calibri"/>
        </w:rPr>
      </w:pPr>
    </w:p>
    <w:p w:rsidR="00714296" w:rsidRPr="00140A68" w:rsidRDefault="00714296" w:rsidP="00714296">
      <w:pPr>
        <w:pStyle w:val="BPC3Subhead2"/>
      </w:pPr>
      <w:r w:rsidRPr="00140A68">
        <w:t>COUNT_THRESHOLD</w:t>
      </w:r>
    </w:p>
    <w:p w:rsidR="00714296" w:rsidRPr="00140A68" w:rsidRDefault="00714296" w:rsidP="00714296">
      <w:pPr>
        <w:rPr>
          <w:rFonts w:ascii="Calibri" w:hAnsi="Calibri"/>
        </w:rPr>
      </w:pPr>
      <w:r w:rsidRPr="00140A68">
        <w:rPr>
          <w:rFonts w:ascii="Calibri" w:hAnsi="Calibri"/>
        </w:rPr>
        <w:t>This is the Count of threshold.</w:t>
      </w:r>
    </w:p>
    <w:p w:rsidR="00714296" w:rsidRPr="00140A68" w:rsidRDefault="00714296" w:rsidP="00714296">
      <w:pPr>
        <w:rPr>
          <w:rFonts w:ascii="Calibri" w:hAnsi="Calibri"/>
        </w:rPr>
      </w:pPr>
    </w:p>
    <w:p w:rsidR="00714296" w:rsidRPr="00140A68" w:rsidRDefault="00714296" w:rsidP="00714296">
      <w:pPr>
        <w:pStyle w:val="BPC3Subhead2"/>
      </w:pPr>
      <w:r w:rsidRPr="00140A68">
        <w:t>FEE_FIXED_RATE</w:t>
      </w:r>
    </w:p>
    <w:p w:rsidR="00714296" w:rsidRPr="00140A68" w:rsidRDefault="00714296" w:rsidP="00714296">
      <w:pPr>
        <w:rPr>
          <w:rFonts w:ascii="Calibri" w:hAnsi="Calibri"/>
        </w:rPr>
      </w:pPr>
      <w:r w:rsidRPr="00140A68">
        <w:rPr>
          <w:rFonts w:ascii="Calibri" w:hAnsi="Calibri"/>
        </w:rPr>
        <w:t>This is the value of fixed rate of fee.</w:t>
      </w:r>
    </w:p>
    <w:p w:rsidR="00714296" w:rsidRPr="00140A68" w:rsidRDefault="00714296" w:rsidP="00714296">
      <w:pPr>
        <w:rPr>
          <w:rFonts w:ascii="Calibri" w:hAnsi="Calibri"/>
        </w:rPr>
      </w:pPr>
    </w:p>
    <w:p w:rsidR="00714296" w:rsidRPr="00140A68" w:rsidRDefault="00714296" w:rsidP="00714296">
      <w:pPr>
        <w:pStyle w:val="BPC3Subhead2"/>
      </w:pPr>
      <w:r w:rsidRPr="00140A68">
        <w:t>FEE_PERCENT_RATE</w:t>
      </w:r>
    </w:p>
    <w:p w:rsidR="00714296" w:rsidRDefault="00714296" w:rsidP="00714296">
      <w:pPr>
        <w:rPr>
          <w:rFonts w:ascii="Calibri" w:hAnsi="Calibri"/>
        </w:rPr>
      </w:pPr>
      <w:r w:rsidRPr="00140A68">
        <w:rPr>
          <w:rFonts w:ascii="Calibri" w:hAnsi="Calibri"/>
        </w:rPr>
        <w:t>This is the value of percent rate of fee.</w:t>
      </w:r>
    </w:p>
    <w:p w:rsidR="001B4761" w:rsidRPr="00140A68" w:rsidRDefault="001B4761" w:rsidP="001B4761">
      <w:pPr>
        <w:rPr>
          <w:rFonts w:ascii="Calibri" w:hAnsi="Calibri"/>
        </w:rPr>
      </w:pPr>
    </w:p>
    <w:p w:rsidR="001B4761" w:rsidRPr="00140A68" w:rsidRDefault="001B4761" w:rsidP="001B4761">
      <w:pPr>
        <w:pStyle w:val="BPC3Subhead2"/>
      </w:pPr>
      <w:r w:rsidRPr="00140A68">
        <w:t>FEE_</w:t>
      </w:r>
      <w:r>
        <w:t>MIN</w:t>
      </w:r>
      <w:r w:rsidRPr="00140A68">
        <w:t>_</w:t>
      </w:r>
      <w:r>
        <w:t>VALUE</w:t>
      </w:r>
    </w:p>
    <w:p w:rsidR="001B4761" w:rsidRPr="00140A68" w:rsidRDefault="001B4761" w:rsidP="001B4761">
      <w:pPr>
        <w:rPr>
          <w:rFonts w:ascii="Calibri" w:hAnsi="Calibri"/>
        </w:rPr>
      </w:pPr>
      <w:r w:rsidRPr="00140A68">
        <w:rPr>
          <w:rFonts w:ascii="Calibri" w:hAnsi="Calibri"/>
        </w:rPr>
        <w:t xml:space="preserve">This is the </w:t>
      </w:r>
      <w:r>
        <w:rPr>
          <w:rFonts w:ascii="Calibri" w:hAnsi="Calibri"/>
        </w:rPr>
        <w:t xml:space="preserve">minimum </w:t>
      </w:r>
      <w:r w:rsidRPr="00140A68">
        <w:rPr>
          <w:rFonts w:ascii="Calibri" w:hAnsi="Calibri"/>
        </w:rPr>
        <w:t xml:space="preserve">value of </w:t>
      </w:r>
      <w:proofErr w:type="spellStart"/>
      <w:r w:rsidRPr="00140A68">
        <w:rPr>
          <w:rFonts w:ascii="Calibri" w:hAnsi="Calibri"/>
        </w:rPr>
        <w:t>of</w:t>
      </w:r>
      <w:proofErr w:type="spellEnd"/>
      <w:r w:rsidRPr="00140A68">
        <w:rPr>
          <w:rFonts w:ascii="Calibri" w:hAnsi="Calibri"/>
        </w:rPr>
        <w:t xml:space="preserve"> fee.</w:t>
      </w:r>
    </w:p>
    <w:p w:rsidR="001B4761" w:rsidRDefault="001B4761" w:rsidP="00714296">
      <w:pPr>
        <w:rPr>
          <w:rFonts w:ascii="Calibri" w:hAnsi="Calibri"/>
        </w:rPr>
      </w:pPr>
    </w:p>
    <w:p w:rsidR="001B4761" w:rsidRPr="00140A68" w:rsidRDefault="001B4761" w:rsidP="001B4761">
      <w:pPr>
        <w:pStyle w:val="BPC3Subhead2"/>
      </w:pPr>
      <w:r w:rsidRPr="00140A68">
        <w:t>FEE_</w:t>
      </w:r>
      <w:r>
        <w:t>MAX</w:t>
      </w:r>
      <w:r w:rsidRPr="00140A68">
        <w:t>_</w:t>
      </w:r>
      <w:r>
        <w:t>VALUE</w:t>
      </w:r>
    </w:p>
    <w:p w:rsidR="001B4761" w:rsidRPr="00140A68" w:rsidRDefault="001B4761" w:rsidP="001B4761">
      <w:pPr>
        <w:rPr>
          <w:rFonts w:ascii="Calibri" w:hAnsi="Calibri"/>
        </w:rPr>
      </w:pPr>
      <w:r w:rsidRPr="00140A68">
        <w:rPr>
          <w:rFonts w:ascii="Calibri" w:hAnsi="Calibri"/>
        </w:rPr>
        <w:t xml:space="preserve">This is the </w:t>
      </w:r>
      <w:r>
        <w:rPr>
          <w:rFonts w:ascii="Calibri" w:hAnsi="Calibri"/>
        </w:rPr>
        <w:t xml:space="preserve">maximum </w:t>
      </w:r>
      <w:r w:rsidRPr="00140A68">
        <w:rPr>
          <w:rFonts w:ascii="Calibri" w:hAnsi="Calibri"/>
        </w:rPr>
        <w:t>value of fee.</w:t>
      </w:r>
    </w:p>
    <w:p w:rsidR="001B4761" w:rsidRPr="00140A68" w:rsidRDefault="001B4761" w:rsidP="00714296">
      <w:pPr>
        <w:rPr>
          <w:rFonts w:ascii="Calibri" w:hAnsi="Calibri"/>
        </w:rPr>
      </w:pPr>
    </w:p>
    <w:p w:rsidR="00FB082B" w:rsidRDefault="00FB082B" w:rsidP="00FB082B">
      <w:pPr>
        <w:pStyle w:val="BPC3Heading3"/>
      </w:pPr>
      <w:bookmarkStart w:id="75" w:name="_Toc505969726"/>
      <w:bookmarkStart w:id="76" w:name="_Toc374608825"/>
      <w:r>
        <w:t>CYCLE</w:t>
      </w:r>
      <w:bookmarkEnd w:id="75"/>
    </w:p>
    <w:p w:rsidR="00FB082B" w:rsidRDefault="00FB082B" w:rsidP="00FB082B">
      <w:r>
        <w:t>This tag contains cycle of fee.</w:t>
      </w:r>
    </w:p>
    <w:p w:rsidR="00FB082B" w:rsidRDefault="00FB082B" w:rsidP="00FB082B"/>
    <w:p w:rsidR="00FB082B" w:rsidRPr="00B7466F" w:rsidRDefault="00FB082B" w:rsidP="00FB082B">
      <w:pPr>
        <w:pStyle w:val="BPC3Subhead2"/>
      </w:pPr>
      <w:r w:rsidRPr="00B7466F">
        <w:t>CYCLE_START_DATE</w:t>
      </w:r>
    </w:p>
    <w:p w:rsidR="00FB082B" w:rsidRPr="00B7466F" w:rsidRDefault="00FB082B" w:rsidP="00FB082B">
      <w:pPr>
        <w:rPr>
          <w:rFonts w:cs="Calibri"/>
        </w:rPr>
      </w:pPr>
      <w:proofErr w:type="gramStart"/>
      <w:r w:rsidRPr="00B7466F">
        <w:rPr>
          <w:rFonts w:cs="Calibri"/>
        </w:rPr>
        <w:t>Cycle start date.</w:t>
      </w:r>
      <w:proofErr w:type="gramEnd"/>
      <w:r w:rsidRPr="00B7466F">
        <w:rPr>
          <w:rFonts w:cs="Calibri"/>
        </w:rPr>
        <w:t xml:space="preserve"> If no date is specified, then the cycle will be calculated from the date of the application processing.</w:t>
      </w:r>
    </w:p>
    <w:p w:rsidR="00FB082B" w:rsidRPr="00B7466F" w:rsidRDefault="00FB082B" w:rsidP="00FB082B">
      <w:pPr>
        <w:rPr>
          <w:rFonts w:cs="Calibri"/>
        </w:rPr>
      </w:pPr>
    </w:p>
    <w:p w:rsidR="00FB082B" w:rsidRPr="00B7466F" w:rsidRDefault="00FB082B" w:rsidP="00FB082B">
      <w:pPr>
        <w:pStyle w:val="BPC3Subhead2"/>
      </w:pPr>
      <w:r w:rsidRPr="00B7466F">
        <w:t>CYCLE_LENGTH_TYPE</w:t>
      </w:r>
    </w:p>
    <w:p w:rsidR="00FB082B" w:rsidRDefault="00FB082B" w:rsidP="00FB082B">
      <w:pPr>
        <w:rPr>
          <w:rFonts w:cs="Calibri"/>
        </w:rPr>
      </w:pPr>
      <w:r w:rsidRPr="00B7466F">
        <w:rPr>
          <w:rFonts w:cs="Calibri"/>
        </w:rPr>
        <w:t xml:space="preserve">Cycle length type (time interval unit): year, month, week, day, hour. The value is determined by the </w:t>
      </w:r>
      <w:r>
        <w:rPr>
          <w:rFonts w:cs="Calibri"/>
        </w:rPr>
        <w:t>Dictionary value.</w:t>
      </w:r>
    </w:p>
    <w:tbl>
      <w:tblPr>
        <w:tblW w:w="9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FB082B" w:rsidRPr="00B7466F" w:rsidTr="00F2674D">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FB082B" w:rsidRPr="00B7466F" w:rsidRDefault="00FB082B" w:rsidP="00F2674D">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FB082B" w:rsidRPr="00B7466F" w:rsidRDefault="00FB082B" w:rsidP="00F2674D">
            <w:pPr>
              <w:pStyle w:val="BPC3Tableheadings"/>
            </w:pPr>
            <w:r w:rsidRPr="00B7466F">
              <w:t>Description</w:t>
            </w:r>
          </w:p>
        </w:tc>
      </w:tr>
      <w:tr w:rsidR="00FB082B" w:rsidRPr="00B7466F" w:rsidTr="00F2674D">
        <w:trPr>
          <w:trHeight w:val="250"/>
        </w:trPr>
        <w:tc>
          <w:tcPr>
            <w:tcW w:w="1526" w:type="dxa"/>
            <w:tcBorders>
              <w:top w:val="single" w:sz="4" w:space="0" w:color="auto"/>
              <w:bottom w:val="single" w:sz="4" w:space="0" w:color="auto"/>
              <w:right w:val="single" w:sz="4" w:space="0" w:color="auto"/>
            </w:tcBorders>
          </w:tcPr>
          <w:p w:rsidR="00FB082B" w:rsidRPr="00B7466F" w:rsidRDefault="00FB082B" w:rsidP="00F2674D">
            <w:pPr>
              <w:pStyle w:val="BPC3Tableitems"/>
            </w:pPr>
            <w:r w:rsidRPr="00D76E52">
              <w:t>LNGT0001</w:t>
            </w:r>
          </w:p>
        </w:tc>
        <w:tc>
          <w:tcPr>
            <w:tcW w:w="7762" w:type="dxa"/>
            <w:tcBorders>
              <w:top w:val="single" w:sz="4" w:space="0" w:color="auto"/>
              <w:left w:val="single" w:sz="4" w:space="0" w:color="auto"/>
              <w:bottom w:val="single" w:sz="4" w:space="0" w:color="auto"/>
            </w:tcBorders>
          </w:tcPr>
          <w:p w:rsidR="00FB082B" w:rsidRPr="00B7466F" w:rsidRDefault="00FB082B" w:rsidP="00F2674D">
            <w:pPr>
              <w:pStyle w:val="BPC3Tableitems"/>
            </w:pPr>
            <w:r>
              <w:t>Hour</w:t>
            </w:r>
          </w:p>
        </w:tc>
      </w:tr>
      <w:tr w:rsidR="00FB082B" w:rsidRPr="00B7466F" w:rsidTr="00F2674D">
        <w:trPr>
          <w:trHeight w:val="250"/>
        </w:trPr>
        <w:tc>
          <w:tcPr>
            <w:tcW w:w="1526" w:type="dxa"/>
            <w:tcBorders>
              <w:top w:val="single" w:sz="4" w:space="0" w:color="auto"/>
              <w:bottom w:val="single" w:sz="4" w:space="0" w:color="auto"/>
              <w:right w:val="single" w:sz="4" w:space="0" w:color="auto"/>
            </w:tcBorders>
          </w:tcPr>
          <w:p w:rsidR="00FB082B" w:rsidRPr="00B7466F" w:rsidRDefault="00FB082B" w:rsidP="00F2674D">
            <w:pPr>
              <w:pStyle w:val="BPC3Tableitems"/>
            </w:pPr>
            <w:r w:rsidRPr="00D76E52">
              <w:t>LNGT000</w:t>
            </w:r>
            <w:r>
              <w:t>2</w:t>
            </w:r>
          </w:p>
        </w:tc>
        <w:tc>
          <w:tcPr>
            <w:tcW w:w="7762" w:type="dxa"/>
            <w:tcBorders>
              <w:top w:val="single" w:sz="4" w:space="0" w:color="auto"/>
              <w:left w:val="single" w:sz="4" w:space="0" w:color="auto"/>
              <w:bottom w:val="single" w:sz="4" w:space="0" w:color="auto"/>
            </w:tcBorders>
          </w:tcPr>
          <w:p w:rsidR="00FB082B" w:rsidRPr="00B7466F" w:rsidRDefault="00FB082B" w:rsidP="00F2674D">
            <w:pPr>
              <w:pStyle w:val="BPC3Tableitems"/>
            </w:pPr>
            <w:r>
              <w:t>Day</w:t>
            </w:r>
          </w:p>
        </w:tc>
      </w:tr>
      <w:tr w:rsidR="00FB082B" w:rsidRPr="00B7466F" w:rsidTr="00F2674D">
        <w:trPr>
          <w:trHeight w:val="250"/>
        </w:trPr>
        <w:tc>
          <w:tcPr>
            <w:tcW w:w="1526" w:type="dxa"/>
            <w:tcBorders>
              <w:top w:val="single" w:sz="4" w:space="0" w:color="auto"/>
              <w:bottom w:val="single" w:sz="4" w:space="0" w:color="auto"/>
              <w:right w:val="single" w:sz="4" w:space="0" w:color="auto"/>
            </w:tcBorders>
          </w:tcPr>
          <w:p w:rsidR="00FB082B" w:rsidRPr="00B7466F" w:rsidRDefault="00FB082B" w:rsidP="00F2674D">
            <w:pPr>
              <w:pStyle w:val="BPC3Tableitems"/>
            </w:pPr>
            <w:r w:rsidRPr="00D76E52">
              <w:t>LNGT000</w:t>
            </w:r>
            <w:r>
              <w:t>3</w:t>
            </w:r>
          </w:p>
        </w:tc>
        <w:tc>
          <w:tcPr>
            <w:tcW w:w="7762" w:type="dxa"/>
            <w:tcBorders>
              <w:top w:val="single" w:sz="4" w:space="0" w:color="auto"/>
              <w:left w:val="single" w:sz="4" w:space="0" w:color="auto"/>
              <w:bottom w:val="single" w:sz="4" w:space="0" w:color="auto"/>
            </w:tcBorders>
          </w:tcPr>
          <w:p w:rsidR="00FB082B" w:rsidRPr="00B7466F" w:rsidRDefault="00FB082B" w:rsidP="00F2674D">
            <w:pPr>
              <w:pStyle w:val="BPC3Tableitems"/>
            </w:pPr>
            <w:r>
              <w:t>Week</w:t>
            </w:r>
          </w:p>
        </w:tc>
      </w:tr>
      <w:tr w:rsidR="00FB082B" w:rsidRPr="00B7466F" w:rsidTr="00F2674D">
        <w:trPr>
          <w:trHeight w:val="250"/>
        </w:trPr>
        <w:tc>
          <w:tcPr>
            <w:tcW w:w="1526" w:type="dxa"/>
            <w:tcBorders>
              <w:top w:val="single" w:sz="4" w:space="0" w:color="auto"/>
              <w:bottom w:val="single" w:sz="4" w:space="0" w:color="auto"/>
              <w:right w:val="single" w:sz="4" w:space="0" w:color="auto"/>
            </w:tcBorders>
          </w:tcPr>
          <w:p w:rsidR="00FB082B" w:rsidRPr="00B7466F" w:rsidRDefault="00FB082B" w:rsidP="00F2674D">
            <w:pPr>
              <w:pStyle w:val="BPC3Tableitems"/>
            </w:pPr>
            <w:r w:rsidRPr="00D76E52">
              <w:t>LNGT000</w:t>
            </w:r>
            <w:r>
              <w:t>4</w:t>
            </w:r>
          </w:p>
        </w:tc>
        <w:tc>
          <w:tcPr>
            <w:tcW w:w="7762" w:type="dxa"/>
            <w:tcBorders>
              <w:top w:val="single" w:sz="4" w:space="0" w:color="auto"/>
              <w:left w:val="single" w:sz="4" w:space="0" w:color="auto"/>
              <w:bottom w:val="single" w:sz="4" w:space="0" w:color="auto"/>
            </w:tcBorders>
          </w:tcPr>
          <w:p w:rsidR="00FB082B" w:rsidRPr="00B7466F" w:rsidRDefault="00FB082B" w:rsidP="00F2674D">
            <w:pPr>
              <w:pStyle w:val="BPC3Tableitems"/>
            </w:pPr>
            <w:r>
              <w:t>Month</w:t>
            </w:r>
          </w:p>
        </w:tc>
      </w:tr>
      <w:tr w:rsidR="00FB082B" w:rsidRPr="00B7466F" w:rsidTr="00F2674D">
        <w:trPr>
          <w:trHeight w:val="250"/>
        </w:trPr>
        <w:tc>
          <w:tcPr>
            <w:tcW w:w="1526" w:type="dxa"/>
            <w:tcBorders>
              <w:top w:val="single" w:sz="4" w:space="0" w:color="auto"/>
              <w:bottom w:val="single" w:sz="4" w:space="0" w:color="auto"/>
              <w:right w:val="single" w:sz="4" w:space="0" w:color="auto"/>
            </w:tcBorders>
          </w:tcPr>
          <w:p w:rsidR="00FB082B" w:rsidRPr="00B7466F" w:rsidRDefault="00FB082B" w:rsidP="00F2674D">
            <w:pPr>
              <w:pStyle w:val="BPC3Tableitems"/>
            </w:pPr>
            <w:r w:rsidRPr="00D76E52">
              <w:t>LNGT000</w:t>
            </w:r>
            <w:r>
              <w:t>5</w:t>
            </w:r>
          </w:p>
        </w:tc>
        <w:tc>
          <w:tcPr>
            <w:tcW w:w="7762" w:type="dxa"/>
            <w:tcBorders>
              <w:top w:val="single" w:sz="4" w:space="0" w:color="auto"/>
              <w:left w:val="single" w:sz="4" w:space="0" w:color="auto"/>
              <w:bottom w:val="single" w:sz="4" w:space="0" w:color="auto"/>
            </w:tcBorders>
          </w:tcPr>
          <w:p w:rsidR="00FB082B" w:rsidRPr="00B7466F" w:rsidRDefault="00FB082B" w:rsidP="00F2674D">
            <w:pPr>
              <w:pStyle w:val="BPC3Tableitems"/>
            </w:pPr>
            <w:r>
              <w:t>Year</w:t>
            </w:r>
          </w:p>
        </w:tc>
      </w:tr>
    </w:tbl>
    <w:p w:rsidR="00FB082B" w:rsidRPr="00B7466F" w:rsidRDefault="00FB082B" w:rsidP="00FB082B">
      <w:pPr>
        <w:rPr>
          <w:rFonts w:cs="Calibri"/>
        </w:rPr>
      </w:pPr>
    </w:p>
    <w:p w:rsidR="00FB082B" w:rsidRPr="00B7466F" w:rsidRDefault="00FB082B" w:rsidP="00FB082B">
      <w:pPr>
        <w:pStyle w:val="BPC3Subhead2"/>
      </w:pPr>
      <w:r w:rsidRPr="00B7466F">
        <w:t>CYCLE_LENGTH</w:t>
      </w:r>
    </w:p>
    <w:p w:rsidR="00FB082B" w:rsidRDefault="00FB082B" w:rsidP="00FB082B">
      <w:pPr>
        <w:rPr>
          <w:rFonts w:cs="Calibri"/>
        </w:rPr>
      </w:pPr>
      <w:proofErr w:type="gramStart"/>
      <w:r w:rsidRPr="00B7466F">
        <w:rPr>
          <w:rFonts w:cs="Calibri"/>
        </w:rPr>
        <w:t>Cycle length (number of (time interval unit).</w:t>
      </w:r>
      <w:proofErr w:type="gramEnd"/>
    </w:p>
    <w:p w:rsidR="00FB082B" w:rsidRDefault="00FB082B" w:rsidP="00FB082B">
      <w:pPr>
        <w:rPr>
          <w:rFonts w:cs="Calibri"/>
        </w:rPr>
      </w:pPr>
    </w:p>
    <w:p w:rsidR="00FB082B" w:rsidRPr="00B46FD9" w:rsidRDefault="00FB082B" w:rsidP="00FB082B">
      <w:pPr>
        <w:pStyle w:val="BPC3Subhead2"/>
      </w:pPr>
      <w:r w:rsidRPr="00B46FD9">
        <w:t>CYCLE_WORKDAYS_ONLY</w:t>
      </w:r>
    </w:p>
    <w:p w:rsidR="00FB082B" w:rsidRDefault="00FB082B" w:rsidP="00FB082B">
      <w:pPr>
        <w:rPr>
          <w:rFonts w:cs="Calibri"/>
        </w:rPr>
      </w:pPr>
      <w:proofErr w:type="gramStart"/>
      <w:r w:rsidRPr="005F248B">
        <w:rPr>
          <w:rFonts w:cs="Calibri"/>
        </w:rPr>
        <w:t>Flag calculation cycle in working days</w:t>
      </w:r>
      <w:r w:rsidRPr="00B7466F">
        <w:rPr>
          <w:rFonts w:cs="Calibri"/>
        </w:rPr>
        <w:t>.</w:t>
      </w:r>
      <w:proofErr w:type="gramEnd"/>
      <w:r>
        <w:rPr>
          <w:rFonts w:cs="Calibri"/>
        </w:rPr>
        <w:t xml:space="preserve"> </w:t>
      </w:r>
      <w:r w:rsidRPr="00B7466F">
        <w:rPr>
          <w:rFonts w:cs="Calibri"/>
        </w:rPr>
        <w:t>1</w:t>
      </w:r>
      <w:r>
        <w:rPr>
          <w:rFonts w:cs="Calibri"/>
        </w:rPr>
        <w:t xml:space="preserve"> – </w:t>
      </w:r>
      <w:proofErr w:type="gramStart"/>
      <w:r w:rsidRPr="005F248B">
        <w:rPr>
          <w:rFonts w:cs="Calibri"/>
        </w:rPr>
        <w:t>calculation</w:t>
      </w:r>
      <w:proofErr w:type="gramEnd"/>
      <w:r w:rsidRPr="005F248B">
        <w:rPr>
          <w:rFonts w:cs="Calibri"/>
        </w:rPr>
        <w:t xml:space="preserve"> cycle </w:t>
      </w:r>
      <w:r w:rsidRPr="00CD19D7">
        <w:rPr>
          <w:rFonts w:cs="Calibri"/>
        </w:rPr>
        <w:t>only on working days</w:t>
      </w:r>
      <w:r w:rsidRPr="00B7466F">
        <w:rPr>
          <w:rFonts w:cs="Calibri"/>
        </w:rPr>
        <w:t>, 0</w:t>
      </w:r>
      <w:r>
        <w:rPr>
          <w:rFonts w:cs="Calibri"/>
        </w:rPr>
        <w:t xml:space="preserve"> – </w:t>
      </w:r>
      <w:r w:rsidRPr="005F248B">
        <w:rPr>
          <w:rFonts w:cs="Calibri"/>
        </w:rPr>
        <w:t>calculation cycle</w:t>
      </w:r>
      <w:r>
        <w:rPr>
          <w:rFonts w:cs="Calibri"/>
        </w:rPr>
        <w:t xml:space="preserve"> every day</w:t>
      </w:r>
      <w:r w:rsidRPr="00B7466F">
        <w:rPr>
          <w:rFonts w:cs="Calibri"/>
        </w:rPr>
        <w:t>.</w:t>
      </w:r>
    </w:p>
    <w:p w:rsidR="003477FD" w:rsidRPr="003477FD" w:rsidRDefault="003477FD" w:rsidP="003477FD">
      <w:pPr>
        <w:pStyle w:val="BPC3Heading3"/>
      </w:pPr>
      <w:bookmarkStart w:id="77" w:name="_Toc505969727"/>
      <w:r w:rsidRPr="003477FD">
        <w:t>ATTRIBUTE_LIMIT</w:t>
      </w:r>
      <w:bookmarkEnd w:id="76"/>
      <w:bookmarkEnd w:id="77"/>
    </w:p>
    <w:p w:rsidR="003477FD" w:rsidRPr="00942781" w:rsidRDefault="003477FD" w:rsidP="004542D5">
      <w:pPr>
        <w:jc w:val="both"/>
        <w:rPr>
          <w:rFonts w:ascii="Calibri" w:hAnsi="Calibri" w:cs="Calibri"/>
        </w:rPr>
      </w:pPr>
      <w:proofErr w:type="gramStart"/>
      <w:r w:rsidRPr="00942781">
        <w:rPr>
          <w:rFonts w:ascii="Calibri" w:hAnsi="Calibri" w:cs="Calibri"/>
        </w:rPr>
        <w:t>The tag that contains a service term used as a limit.</w:t>
      </w:r>
      <w:proofErr w:type="gramEnd"/>
      <w:r w:rsidRPr="00942781">
        <w:rPr>
          <w:rFonts w:ascii="Calibri" w:hAnsi="Calibri" w:cs="Calibri"/>
        </w:rPr>
        <w:t xml:space="preserve"> An ID of the service term registered in the system is specified in the VALUE attribute.</w:t>
      </w:r>
    </w:p>
    <w:p w:rsidR="003477FD" w:rsidRDefault="003477FD" w:rsidP="003477FD">
      <w:pPr>
        <w:pStyle w:val="BPC3Subhead2"/>
      </w:pPr>
    </w:p>
    <w:p w:rsidR="003477FD" w:rsidRPr="003477FD" w:rsidRDefault="003477FD" w:rsidP="003477FD">
      <w:pPr>
        <w:pStyle w:val="BPC3Subhead2"/>
      </w:pPr>
      <w:r w:rsidRPr="003477FD">
        <w:t>LIMIT_SUM_VALUE</w:t>
      </w:r>
    </w:p>
    <w:p w:rsidR="003477FD" w:rsidRPr="00942781" w:rsidRDefault="003477FD" w:rsidP="004542D5">
      <w:pPr>
        <w:jc w:val="both"/>
        <w:rPr>
          <w:rFonts w:ascii="Calibri" w:hAnsi="Calibri" w:cs="Calibri"/>
        </w:rPr>
      </w:pPr>
      <w:proofErr w:type="gramStart"/>
      <w:r w:rsidRPr="00942781">
        <w:rPr>
          <w:rFonts w:ascii="Calibri" w:hAnsi="Calibri" w:cs="Calibri"/>
        </w:rPr>
        <w:t>The upper bound of a limit on amount.</w:t>
      </w:r>
      <w:proofErr w:type="gramEnd"/>
      <w:r w:rsidR="007457D4">
        <w:rPr>
          <w:rFonts w:ascii="Calibri" w:hAnsi="Calibri" w:cs="Calibri"/>
        </w:rPr>
        <w:t xml:space="preserve"> </w:t>
      </w:r>
      <w:r w:rsidR="007457D4" w:rsidRPr="007457D4">
        <w:rPr>
          <w:rFonts w:ascii="Calibri" w:hAnsi="Calibri" w:cs="Calibri"/>
        </w:rPr>
        <w:t>Value “-1” implies there is no limit.</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CURRENCY</w:t>
      </w:r>
    </w:p>
    <w:p w:rsidR="003477FD" w:rsidRPr="00942781" w:rsidRDefault="003477FD" w:rsidP="004542D5">
      <w:pPr>
        <w:jc w:val="both"/>
        <w:rPr>
          <w:rFonts w:ascii="Calibri" w:hAnsi="Calibri" w:cs="Calibri"/>
        </w:rPr>
      </w:pPr>
      <w:proofErr w:type="gramStart"/>
      <w:r w:rsidRPr="00942781">
        <w:rPr>
          <w:rFonts w:ascii="Calibri" w:hAnsi="Calibri" w:cs="Calibri"/>
        </w:rPr>
        <w:lastRenderedPageBreak/>
        <w:t>A currency code of the limit upper bound on amount.</w:t>
      </w:r>
      <w:proofErr w:type="gramEnd"/>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LIMIT_COUNT_VALUE</w:t>
      </w:r>
    </w:p>
    <w:p w:rsidR="003477FD" w:rsidRPr="00942781" w:rsidRDefault="003477FD" w:rsidP="004542D5">
      <w:pPr>
        <w:jc w:val="both"/>
        <w:rPr>
          <w:rFonts w:ascii="Calibri" w:hAnsi="Calibri" w:cs="Calibri"/>
        </w:rPr>
      </w:pPr>
      <w:proofErr w:type="gramStart"/>
      <w:r w:rsidRPr="00942781">
        <w:rPr>
          <w:rFonts w:ascii="Calibri" w:hAnsi="Calibri" w:cs="Calibri"/>
        </w:rPr>
        <w:t>The upper bound of a limit on quantity.</w:t>
      </w:r>
      <w:proofErr w:type="gramEnd"/>
    </w:p>
    <w:p w:rsidR="003477FD" w:rsidRDefault="003477FD" w:rsidP="004542D5">
      <w:pPr>
        <w:jc w:val="both"/>
        <w:rPr>
          <w:rFonts w:ascii="Calibri" w:hAnsi="Calibri" w:cs="Calibri"/>
        </w:rPr>
      </w:pPr>
    </w:p>
    <w:p w:rsidR="00814136" w:rsidRPr="003477FD" w:rsidRDefault="00814136" w:rsidP="00814136">
      <w:pPr>
        <w:pStyle w:val="BPC3Subhead2"/>
      </w:pPr>
      <w:r>
        <w:t>COUNTER_ALGORITHM</w:t>
      </w:r>
    </w:p>
    <w:p w:rsidR="00814136" w:rsidRDefault="00814136" w:rsidP="00814136">
      <w:pPr>
        <w:jc w:val="both"/>
        <w:rPr>
          <w:rFonts w:ascii="Calibri" w:hAnsi="Calibri" w:cs="Calibri"/>
        </w:rPr>
      </w:pPr>
      <w:r w:rsidRPr="00814136">
        <w:rPr>
          <w:rFonts w:ascii="Calibri" w:hAnsi="Calibri" w:cs="Calibri"/>
        </w:rPr>
        <w:t>Counter algorithm of the limit processing</w:t>
      </w:r>
      <w:r w:rsidR="00463328">
        <w:rPr>
          <w:rFonts w:ascii="Calibri" w:hAnsi="Calibri" w:cs="Calibri"/>
        </w:rPr>
        <w:t xml:space="preserve"> (value from ‘ACCL’ dictionary)</w:t>
      </w:r>
      <w:r w:rsidRPr="00942781">
        <w:rPr>
          <w:rFonts w:ascii="Calibri" w:hAnsi="Calibri" w:cs="Calibri"/>
        </w:rPr>
        <w:t>.</w:t>
      </w:r>
    </w:p>
    <w:p w:rsidR="00814136" w:rsidRPr="00942781" w:rsidRDefault="00814136" w:rsidP="00814136">
      <w:pPr>
        <w:jc w:val="both"/>
        <w:rPr>
          <w:rFonts w:ascii="Calibri" w:hAnsi="Calibri" w:cs="Calibri"/>
        </w:rPr>
      </w:pPr>
    </w:p>
    <w:p w:rsidR="003477FD" w:rsidRPr="00034556" w:rsidRDefault="003477FD" w:rsidP="003477FD">
      <w:pPr>
        <w:pStyle w:val="BPC3Subhead2"/>
      </w:pPr>
      <w:r w:rsidRPr="003477FD">
        <w:t>START</w:t>
      </w:r>
      <w:r w:rsidRPr="00034556">
        <w:t>_</w:t>
      </w:r>
      <w:r w:rsidRPr="003477FD">
        <w:t>DATE</w:t>
      </w:r>
    </w:p>
    <w:p w:rsidR="003477FD" w:rsidRPr="00942781" w:rsidRDefault="003477FD" w:rsidP="004542D5">
      <w:pPr>
        <w:jc w:val="both"/>
        <w:rPr>
          <w:rFonts w:ascii="Calibri" w:hAnsi="Calibri" w:cs="Calibri"/>
        </w:rPr>
      </w:pPr>
      <w:r w:rsidRPr="00942781">
        <w:rPr>
          <w:rFonts w:ascii="Calibri" w:hAnsi="Calibri" w:cs="Calibri"/>
        </w:rPr>
        <w:t>The valid from date of a service term value.</w:t>
      </w:r>
    </w:p>
    <w:p w:rsidR="003477FD" w:rsidRPr="00942781" w:rsidRDefault="003477FD" w:rsidP="004542D5">
      <w:pPr>
        <w:jc w:val="both"/>
        <w:rPr>
          <w:rFonts w:ascii="Calibri" w:hAnsi="Calibri" w:cs="Calibri"/>
        </w:rPr>
      </w:pPr>
    </w:p>
    <w:p w:rsidR="003477FD" w:rsidRPr="00A46430" w:rsidRDefault="003477FD" w:rsidP="003477FD">
      <w:pPr>
        <w:pStyle w:val="BPC3Subhead2"/>
      </w:pPr>
      <w:r w:rsidRPr="003477FD">
        <w:t>END</w:t>
      </w:r>
      <w:r w:rsidRPr="00A46430">
        <w:t>_</w:t>
      </w:r>
      <w:r w:rsidRPr="003477FD">
        <w:t>DATE</w:t>
      </w:r>
    </w:p>
    <w:p w:rsidR="003477FD" w:rsidRDefault="003477FD" w:rsidP="004542D5">
      <w:pPr>
        <w:jc w:val="both"/>
        <w:rPr>
          <w:rFonts w:ascii="Calibri" w:hAnsi="Calibri" w:cs="Calibri"/>
        </w:rPr>
      </w:pPr>
      <w:proofErr w:type="gramStart"/>
      <w:r w:rsidRPr="00942781">
        <w:rPr>
          <w:rFonts w:ascii="Calibri" w:hAnsi="Calibri" w:cs="Calibri"/>
        </w:rPr>
        <w:t>Expiration date of a service term value.</w:t>
      </w:r>
      <w:proofErr w:type="gramEnd"/>
    </w:p>
    <w:p w:rsidR="002C5251" w:rsidRDefault="002C5251" w:rsidP="004542D5">
      <w:pPr>
        <w:jc w:val="both"/>
        <w:rPr>
          <w:rFonts w:ascii="Calibri" w:hAnsi="Calibri" w:cs="Calibri"/>
        </w:rPr>
      </w:pPr>
    </w:p>
    <w:p w:rsidR="002C5251" w:rsidRPr="002C5251" w:rsidRDefault="002C5251" w:rsidP="002C5251">
      <w:pPr>
        <w:pStyle w:val="BPC3Subhead2"/>
      </w:pPr>
      <w:r w:rsidRPr="002C5251">
        <w:t>MOD_CONDITION</w:t>
      </w:r>
    </w:p>
    <w:p w:rsidR="002C5251" w:rsidRPr="002C5251" w:rsidRDefault="002C5251" w:rsidP="002C5251">
      <w:pPr>
        <w:rPr>
          <w:rFonts w:ascii="Calibri" w:hAnsi="Calibri"/>
        </w:rPr>
      </w:pPr>
      <w:r w:rsidRPr="002C5251">
        <w:rPr>
          <w:rFonts w:ascii="Calibri" w:hAnsi="Calibri"/>
        </w:rPr>
        <w:t>Condition of modifier should be used for find and create modifier.</w:t>
      </w:r>
    </w:p>
    <w:p w:rsidR="002C5251" w:rsidRPr="002C5251" w:rsidRDefault="002C5251" w:rsidP="002C5251">
      <w:pPr>
        <w:rPr>
          <w:rFonts w:ascii="Calibri" w:hAnsi="Calibri"/>
        </w:rPr>
      </w:pPr>
    </w:p>
    <w:p w:rsidR="002C5251" w:rsidRPr="002C5251" w:rsidRDefault="002C5251" w:rsidP="002C5251">
      <w:pPr>
        <w:pStyle w:val="BPC3Subhead2"/>
      </w:pPr>
      <w:r w:rsidRPr="002C5251">
        <w:t>MOD_NAME</w:t>
      </w:r>
    </w:p>
    <w:p w:rsidR="002C5251" w:rsidRPr="002C5251" w:rsidRDefault="002C5251" w:rsidP="002C5251">
      <w:pPr>
        <w:rPr>
          <w:rFonts w:ascii="Calibri" w:hAnsi="Calibri"/>
        </w:rPr>
      </w:pPr>
      <w:r w:rsidRPr="002C5251">
        <w:rPr>
          <w:rFonts w:ascii="Calibri" w:hAnsi="Calibri"/>
        </w:rPr>
        <w:t>Name of new modifier should be used to create new modifier only.</w:t>
      </w:r>
    </w:p>
    <w:p w:rsidR="002C5251" w:rsidRPr="002C5251" w:rsidRDefault="002C5251" w:rsidP="002C5251">
      <w:pPr>
        <w:rPr>
          <w:rFonts w:ascii="Calibri" w:hAnsi="Calibri"/>
        </w:rPr>
      </w:pPr>
    </w:p>
    <w:p w:rsidR="002C5251" w:rsidRPr="002C5251" w:rsidRDefault="002C5251" w:rsidP="002C5251">
      <w:pPr>
        <w:pStyle w:val="BPC3Subhead2"/>
      </w:pPr>
      <w:r w:rsidRPr="002C5251">
        <w:t>MOD_ID</w:t>
      </w:r>
    </w:p>
    <w:p w:rsidR="002C5251" w:rsidRDefault="002C5251" w:rsidP="002C5251">
      <w:pPr>
        <w:rPr>
          <w:rFonts w:ascii="Calibri" w:hAnsi="Calibri"/>
        </w:rPr>
      </w:pPr>
      <w:proofErr w:type="gramStart"/>
      <w:r w:rsidRPr="002C5251">
        <w:rPr>
          <w:rFonts w:ascii="Calibri" w:hAnsi="Calibri"/>
        </w:rPr>
        <w:t>Identifier of existence modifier.</w:t>
      </w:r>
      <w:proofErr w:type="gramEnd"/>
      <w:r w:rsidRPr="002C5251">
        <w:rPr>
          <w:rFonts w:ascii="Calibri" w:hAnsi="Calibri"/>
        </w:rPr>
        <w:t xml:space="preserve"> Error should be raised if there </w:t>
      </w:r>
      <w:proofErr w:type="gramStart"/>
      <w:r w:rsidRPr="002C5251">
        <w:rPr>
          <w:rFonts w:ascii="Calibri" w:hAnsi="Calibri"/>
        </w:rPr>
        <w:t>are no modifier</w:t>
      </w:r>
      <w:proofErr w:type="gramEnd"/>
      <w:r w:rsidRPr="002C5251">
        <w:rPr>
          <w:rFonts w:ascii="Calibri" w:hAnsi="Calibri"/>
        </w:rPr>
        <w:t xml:space="preserve"> with this id, or modifier has different scale.</w:t>
      </w:r>
    </w:p>
    <w:p w:rsidR="009E5421" w:rsidRDefault="009E5421" w:rsidP="002C5251">
      <w:pPr>
        <w:rPr>
          <w:rFonts w:ascii="Calibri" w:hAnsi="Calibri"/>
        </w:rPr>
      </w:pPr>
    </w:p>
    <w:p w:rsidR="009E5421" w:rsidRDefault="009E5421" w:rsidP="009E5421">
      <w:pPr>
        <w:rPr>
          <w:rFonts w:ascii="Calibri" w:hAnsi="Calibri"/>
          <w:u w:val="single"/>
        </w:rPr>
      </w:pPr>
      <w:r w:rsidRPr="009E5421">
        <w:rPr>
          <w:rFonts w:ascii="Calibri" w:hAnsi="Calibri"/>
          <w:u w:val="single"/>
        </w:rPr>
        <w:t>LENGTH_TYPE</w:t>
      </w:r>
    </w:p>
    <w:p w:rsidR="009E5421" w:rsidRPr="009E5421" w:rsidRDefault="009E5421" w:rsidP="009E5421">
      <w:pPr>
        <w:rPr>
          <w:rFonts w:ascii="Calibri" w:hAnsi="Calibri"/>
        </w:rPr>
      </w:pPr>
      <w:r w:rsidRPr="009E5421">
        <w:rPr>
          <w:rFonts w:ascii="Calibri" w:hAnsi="Calibri"/>
        </w:rPr>
        <w:t>Length type of cycle for limit</w:t>
      </w:r>
    </w:p>
    <w:p w:rsidR="009E5421" w:rsidRPr="009E5421" w:rsidRDefault="009E5421" w:rsidP="009E5421">
      <w:pPr>
        <w:rPr>
          <w:rFonts w:ascii="Calibri" w:hAnsi="Calibri"/>
          <w:u w:val="single"/>
        </w:rPr>
      </w:pPr>
    </w:p>
    <w:p w:rsidR="009E5421" w:rsidRDefault="009E5421" w:rsidP="009E5421">
      <w:pPr>
        <w:rPr>
          <w:rFonts w:ascii="Calibri" w:hAnsi="Calibri"/>
          <w:u w:val="single"/>
        </w:rPr>
      </w:pPr>
      <w:r w:rsidRPr="009E5421">
        <w:rPr>
          <w:rFonts w:ascii="Calibri" w:hAnsi="Calibri"/>
          <w:u w:val="single"/>
        </w:rPr>
        <w:t>CYCLE_LENGTH</w:t>
      </w:r>
    </w:p>
    <w:p w:rsidR="009E5421" w:rsidRPr="009E5421" w:rsidRDefault="009E5421" w:rsidP="009E5421">
      <w:pPr>
        <w:rPr>
          <w:rFonts w:ascii="Calibri" w:hAnsi="Calibri"/>
        </w:rPr>
      </w:pPr>
      <w:r w:rsidRPr="009E5421">
        <w:rPr>
          <w:rFonts w:ascii="Calibri" w:hAnsi="Calibri"/>
        </w:rPr>
        <w:t>Cycle length of cycle for limit</w:t>
      </w:r>
    </w:p>
    <w:p w:rsidR="003477FD" w:rsidRPr="003477FD" w:rsidRDefault="003477FD" w:rsidP="003477FD">
      <w:pPr>
        <w:pStyle w:val="BPC3Heading3"/>
      </w:pPr>
      <w:bookmarkStart w:id="78" w:name="_Toc374608826"/>
      <w:bookmarkStart w:id="79" w:name="_Toc505969728"/>
      <w:r w:rsidRPr="003477FD">
        <w:t>ATTRIBUTE_CYCLE</w:t>
      </w:r>
      <w:bookmarkEnd w:id="78"/>
      <w:bookmarkEnd w:id="79"/>
    </w:p>
    <w:p w:rsidR="003477FD" w:rsidRPr="00942781" w:rsidRDefault="003477FD" w:rsidP="004542D5">
      <w:pPr>
        <w:jc w:val="both"/>
        <w:rPr>
          <w:rFonts w:ascii="Calibri" w:hAnsi="Calibri" w:cs="Calibri"/>
        </w:rPr>
      </w:pPr>
      <w:proofErr w:type="gramStart"/>
      <w:r w:rsidRPr="00942781">
        <w:rPr>
          <w:rFonts w:ascii="Calibri" w:hAnsi="Calibri" w:cs="Calibri"/>
        </w:rPr>
        <w:t>The tag that contains a service term used as a cycle.</w:t>
      </w:r>
      <w:proofErr w:type="gramEnd"/>
      <w:r w:rsidRPr="00942781">
        <w:rPr>
          <w:rFonts w:ascii="Calibri" w:hAnsi="Calibri" w:cs="Calibri"/>
        </w:rPr>
        <w:t xml:space="preserve"> An ID of the service term registered in the system is specified in the VALUE attribute.</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CYCLE_LENGTH_TYPE</w:t>
      </w:r>
    </w:p>
    <w:p w:rsidR="003477FD" w:rsidRPr="00942781" w:rsidRDefault="003477FD" w:rsidP="004542D5">
      <w:pPr>
        <w:jc w:val="both"/>
        <w:rPr>
          <w:rFonts w:ascii="Calibri" w:hAnsi="Calibri" w:cs="Calibri"/>
        </w:rPr>
      </w:pPr>
      <w:r w:rsidRPr="00942781">
        <w:rPr>
          <w:rFonts w:ascii="Calibri" w:hAnsi="Calibri" w:cs="Calibri"/>
        </w:rPr>
        <w:t>A measure unit of a time period: year, month, week, day, hour. The list of values is defined in the dictionary.</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CYCLE_LENGTH</w:t>
      </w:r>
    </w:p>
    <w:p w:rsidR="003477FD" w:rsidRPr="00942781" w:rsidRDefault="003477FD" w:rsidP="004542D5">
      <w:pPr>
        <w:jc w:val="both"/>
        <w:rPr>
          <w:rFonts w:ascii="Calibri" w:hAnsi="Calibri" w:cs="Calibri"/>
        </w:rPr>
      </w:pPr>
      <w:r w:rsidRPr="00942781">
        <w:rPr>
          <w:rFonts w:ascii="Calibri" w:hAnsi="Calibri" w:cs="Calibri"/>
        </w:rPr>
        <w:t>Number of time periods.</w:t>
      </w:r>
    </w:p>
    <w:p w:rsidR="003477FD" w:rsidRDefault="003477FD" w:rsidP="004542D5">
      <w:pPr>
        <w:jc w:val="both"/>
        <w:rPr>
          <w:rFonts w:ascii="Calibri" w:hAnsi="Calibri" w:cs="Calibri"/>
        </w:rPr>
      </w:pPr>
    </w:p>
    <w:p w:rsidR="00FC4231" w:rsidRPr="00FC4231" w:rsidRDefault="00FC4231" w:rsidP="000D606E">
      <w:pPr>
        <w:spacing w:after="120"/>
        <w:jc w:val="both"/>
        <w:rPr>
          <w:rFonts w:ascii="Calibri" w:hAnsi="Calibri" w:cs="Calibri"/>
          <w:u w:val="single"/>
        </w:rPr>
      </w:pPr>
      <w:r w:rsidRPr="00FC4231">
        <w:rPr>
          <w:rFonts w:ascii="Calibri" w:hAnsi="Calibri" w:cs="Calibri"/>
          <w:u w:val="single"/>
        </w:rPr>
        <w:lastRenderedPageBreak/>
        <w:t>SHIFT</w:t>
      </w:r>
    </w:p>
    <w:p w:rsidR="00FC4231" w:rsidRDefault="000D606E" w:rsidP="004542D5">
      <w:pPr>
        <w:jc w:val="both"/>
        <w:rPr>
          <w:rFonts w:ascii="Calibri" w:hAnsi="Calibri" w:cs="Calibri"/>
        </w:rPr>
      </w:pPr>
      <w:r w:rsidRPr="000D606E">
        <w:rPr>
          <w:rFonts w:ascii="Calibri" w:hAnsi="Calibri" w:cs="Calibri"/>
        </w:rPr>
        <w:t>Block encapsulates all parameters for cycle shift.</w:t>
      </w:r>
    </w:p>
    <w:p w:rsidR="000D606E" w:rsidRPr="00942781" w:rsidRDefault="000D606E" w:rsidP="004542D5">
      <w:pPr>
        <w:jc w:val="both"/>
        <w:rPr>
          <w:rFonts w:ascii="Calibri" w:hAnsi="Calibri" w:cs="Calibri"/>
        </w:rPr>
      </w:pPr>
    </w:p>
    <w:p w:rsidR="003477FD" w:rsidRPr="003477FD" w:rsidRDefault="003477FD" w:rsidP="003477FD">
      <w:pPr>
        <w:pStyle w:val="BPC3Subhead2"/>
      </w:pPr>
      <w:r w:rsidRPr="003477FD">
        <w:t>CYCLE_START_DATE</w:t>
      </w:r>
    </w:p>
    <w:p w:rsidR="003477FD" w:rsidRPr="00942781" w:rsidRDefault="003477FD" w:rsidP="004542D5">
      <w:pPr>
        <w:jc w:val="both"/>
        <w:rPr>
          <w:rFonts w:ascii="Calibri" w:hAnsi="Calibri" w:cs="Calibri"/>
        </w:rPr>
      </w:pPr>
      <w:r w:rsidRPr="00942781">
        <w:rPr>
          <w:rFonts w:ascii="Calibri" w:hAnsi="Calibri" w:cs="Calibri"/>
        </w:rPr>
        <w:t>Start date to begin cycle count. If date is not specified, cycle count starts from the date when an application was processed.</w:t>
      </w:r>
    </w:p>
    <w:p w:rsidR="003477FD" w:rsidRPr="00942781" w:rsidRDefault="003477FD" w:rsidP="004542D5">
      <w:pPr>
        <w:jc w:val="both"/>
        <w:rPr>
          <w:rFonts w:ascii="Calibri" w:hAnsi="Calibri" w:cs="Calibri"/>
        </w:rPr>
      </w:pPr>
    </w:p>
    <w:p w:rsidR="003477FD" w:rsidRPr="00034556" w:rsidRDefault="003477FD" w:rsidP="003477FD">
      <w:pPr>
        <w:pStyle w:val="BPC3Subhead2"/>
      </w:pPr>
      <w:r w:rsidRPr="003477FD">
        <w:t>START</w:t>
      </w:r>
      <w:r w:rsidRPr="00034556">
        <w:t>_</w:t>
      </w:r>
      <w:r w:rsidRPr="003477FD">
        <w:t>DATE</w:t>
      </w:r>
    </w:p>
    <w:p w:rsidR="003477FD" w:rsidRPr="00942781" w:rsidRDefault="003477FD" w:rsidP="004542D5">
      <w:pPr>
        <w:jc w:val="both"/>
        <w:rPr>
          <w:rFonts w:ascii="Calibri" w:hAnsi="Calibri" w:cs="Calibri"/>
        </w:rPr>
      </w:pPr>
      <w:r w:rsidRPr="00942781">
        <w:rPr>
          <w:rFonts w:ascii="Calibri" w:hAnsi="Calibri" w:cs="Calibri"/>
        </w:rPr>
        <w:t>The valid from date of a service term value.</w:t>
      </w:r>
    </w:p>
    <w:p w:rsidR="003477FD" w:rsidRPr="00942781" w:rsidRDefault="003477FD" w:rsidP="004542D5">
      <w:pPr>
        <w:jc w:val="both"/>
        <w:rPr>
          <w:rFonts w:ascii="Calibri" w:hAnsi="Calibri" w:cs="Calibri"/>
        </w:rPr>
      </w:pPr>
    </w:p>
    <w:p w:rsidR="003477FD" w:rsidRPr="00A46430" w:rsidRDefault="003477FD" w:rsidP="003477FD">
      <w:pPr>
        <w:pStyle w:val="BPC3Subhead2"/>
      </w:pPr>
      <w:r w:rsidRPr="003477FD">
        <w:t>END</w:t>
      </w:r>
      <w:r w:rsidRPr="00A46430">
        <w:t>_</w:t>
      </w:r>
      <w:r w:rsidRPr="003477FD">
        <w:t>DATE</w:t>
      </w:r>
    </w:p>
    <w:p w:rsidR="003477FD" w:rsidRDefault="003477FD" w:rsidP="004542D5">
      <w:pPr>
        <w:jc w:val="both"/>
        <w:rPr>
          <w:rFonts w:ascii="Calibri" w:hAnsi="Calibri" w:cs="Calibri"/>
        </w:rPr>
      </w:pPr>
      <w:proofErr w:type="gramStart"/>
      <w:r w:rsidRPr="00942781">
        <w:rPr>
          <w:rFonts w:ascii="Calibri" w:hAnsi="Calibri" w:cs="Calibri"/>
        </w:rPr>
        <w:t>Expiration date of a service term value.</w:t>
      </w:r>
      <w:proofErr w:type="gramEnd"/>
    </w:p>
    <w:p w:rsidR="002C5251" w:rsidRDefault="002C5251" w:rsidP="004542D5">
      <w:pPr>
        <w:jc w:val="both"/>
        <w:rPr>
          <w:rFonts w:ascii="Calibri" w:hAnsi="Calibri" w:cs="Calibri"/>
        </w:rPr>
      </w:pPr>
    </w:p>
    <w:p w:rsidR="002C5251" w:rsidRPr="002C5251" w:rsidRDefault="002C5251" w:rsidP="002C5251">
      <w:pPr>
        <w:pStyle w:val="BPC3Subhead2"/>
      </w:pPr>
      <w:r w:rsidRPr="002C5251">
        <w:t>MOD_CONDITION</w:t>
      </w:r>
    </w:p>
    <w:p w:rsidR="002C5251" w:rsidRPr="002C5251" w:rsidRDefault="002C5251" w:rsidP="002C5251">
      <w:pPr>
        <w:rPr>
          <w:rFonts w:ascii="Calibri" w:hAnsi="Calibri"/>
        </w:rPr>
      </w:pPr>
      <w:r w:rsidRPr="002C5251">
        <w:rPr>
          <w:rFonts w:ascii="Calibri" w:hAnsi="Calibri"/>
        </w:rPr>
        <w:t>Condition of modifier should be used for find and create modifier.</w:t>
      </w:r>
    </w:p>
    <w:p w:rsidR="002C5251" w:rsidRPr="002C5251" w:rsidRDefault="002C5251" w:rsidP="002C5251">
      <w:pPr>
        <w:rPr>
          <w:rFonts w:ascii="Calibri" w:hAnsi="Calibri"/>
        </w:rPr>
      </w:pPr>
    </w:p>
    <w:p w:rsidR="002C5251" w:rsidRPr="002C5251" w:rsidRDefault="002C5251" w:rsidP="002C5251">
      <w:pPr>
        <w:pStyle w:val="BPC3Subhead2"/>
      </w:pPr>
      <w:r w:rsidRPr="002C5251">
        <w:t>MOD_NAME</w:t>
      </w:r>
    </w:p>
    <w:p w:rsidR="002C5251" w:rsidRPr="002C5251" w:rsidRDefault="002C5251" w:rsidP="002C5251">
      <w:pPr>
        <w:rPr>
          <w:rFonts w:ascii="Calibri" w:hAnsi="Calibri"/>
        </w:rPr>
      </w:pPr>
      <w:r w:rsidRPr="002C5251">
        <w:rPr>
          <w:rFonts w:ascii="Calibri" w:hAnsi="Calibri"/>
        </w:rPr>
        <w:t>Name of new modifier should be used to create new modifier only.</w:t>
      </w:r>
    </w:p>
    <w:p w:rsidR="002C5251" w:rsidRPr="002C5251" w:rsidRDefault="002C5251" w:rsidP="002C5251">
      <w:pPr>
        <w:rPr>
          <w:rFonts w:ascii="Calibri" w:hAnsi="Calibri"/>
        </w:rPr>
      </w:pPr>
    </w:p>
    <w:p w:rsidR="002C5251" w:rsidRPr="002C5251" w:rsidRDefault="002C5251" w:rsidP="002C5251">
      <w:pPr>
        <w:pStyle w:val="BPC3Subhead2"/>
      </w:pPr>
      <w:r w:rsidRPr="002C5251">
        <w:t>MOD_ID</w:t>
      </w:r>
    </w:p>
    <w:p w:rsidR="002C5251" w:rsidRDefault="002C5251" w:rsidP="002C5251">
      <w:pPr>
        <w:rPr>
          <w:rFonts w:ascii="Calibri" w:hAnsi="Calibri"/>
        </w:rPr>
      </w:pPr>
      <w:proofErr w:type="gramStart"/>
      <w:r w:rsidRPr="002C5251">
        <w:rPr>
          <w:rFonts w:ascii="Calibri" w:hAnsi="Calibri"/>
        </w:rPr>
        <w:t>Identifier of existence modifier.</w:t>
      </w:r>
      <w:proofErr w:type="gramEnd"/>
      <w:r w:rsidRPr="002C5251">
        <w:rPr>
          <w:rFonts w:ascii="Calibri" w:hAnsi="Calibri"/>
        </w:rPr>
        <w:t xml:space="preserve"> Error should be raised if there </w:t>
      </w:r>
      <w:proofErr w:type="gramStart"/>
      <w:r w:rsidRPr="002C5251">
        <w:rPr>
          <w:rFonts w:ascii="Calibri" w:hAnsi="Calibri"/>
        </w:rPr>
        <w:t>are no modifier</w:t>
      </w:r>
      <w:proofErr w:type="gramEnd"/>
      <w:r w:rsidRPr="002C5251">
        <w:rPr>
          <w:rFonts w:ascii="Calibri" w:hAnsi="Calibri"/>
        </w:rPr>
        <w:t xml:space="preserve"> with this id, or modifier has different scale.</w:t>
      </w:r>
    </w:p>
    <w:p w:rsidR="00784A10" w:rsidRPr="00784A10" w:rsidRDefault="00784A10" w:rsidP="00784A10">
      <w:pPr>
        <w:spacing w:before="280" w:after="60"/>
        <w:outlineLvl w:val="2"/>
        <w:rPr>
          <w:rFonts w:ascii="Calibri" w:hAnsi="Calibri"/>
          <w:b/>
          <w:sz w:val="28"/>
          <w:szCs w:val="28"/>
        </w:rPr>
      </w:pPr>
      <w:r w:rsidRPr="00784A10">
        <w:rPr>
          <w:rFonts w:ascii="Calibri" w:hAnsi="Calibri"/>
          <w:b/>
          <w:sz w:val="28"/>
          <w:szCs w:val="28"/>
        </w:rPr>
        <w:t>SHIFT</w:t>
      </w:r>
    </w:p>
    <w:p w:rsidR="00541A25" w:rsidRDefault="00541A25" w:rsidP="00541A25">
      <w:pPr>
        <w:pStyle w:val="BPC3Bodyafterheading"/>
        <w:spacing w:after="0"/>
      </w:pPr>
      <w:bookmarkStart w:id="80" w:name="_Toc374608827"/>
      <w:r>
        <w:t xml:space="preserve">Block encapsulates all parameters for cycle shift. Cycle can have more than one </w:t>
      </w:r>
      <w:proofErr w:type="gramStart"/>
      <w:r>
        <w:t>shift,</w:t>
      </w:r>
      <w:proofErr w:type="gramEnd"/>
      <w:r>
        <w:t xml:space="preserve"> it’s will be calculated in </w:t>
      </w:r>
      <w:proofErr w:type="spellStart"/>
      <w:r w:rsidRPr="00880D70">
        <w:rPr>
          <w:rStyle w:val="affff6"/>
        </w:rPr>
        <w:t>shift_priority</w:t>
      </w:r>
      <w:proofErr w:type="spellEnd"/>
      <w:r>
        <w:t xml:space="preserve"> order.</w:t>
      </w:r>
    </w:p>
    <w:p w:rsidR="00541A25" w:rsidRDefault="00541A25" w:rsidP="00541A25">
      <w:pPr>
        <w:pStyle w:val="BPC3Bodyafterheading"/>
        <w:spacing w:after="0"/>
      </w:pPr>
    </w:p>
    <w:p w:rsidR="00541A25" w:rsidRPr="00541A25" w:rsidRDefault="00541A25" w:rsidP="00541A25">
      <w:pPr>
        <w:pStyle w:val="BPC3Subhead2"/>
      </w:pPr>
      <w:r w:rsidRPr="00541A25">
        <w:t>SHIFT_TYPE</w:t>
      </w:r>
    </w:p>
    <w:p w:rsidR="00541A25" w:rsidRDefault="00541A25" w:rsidP="00541A25">
      <w:pPr>
        <w:pStyle w:val="BPC3Bodyafterheading"/>
      </w:pPr>
      <w:r>
        <w:t>Type of cycle shift</w:t>
      </w: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541A25" w:rsidRPr="00B7466F" w:rsidTr="00AC7D08">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541A25" w:rsidRPr="00B7466F" w:rsidRDefault="00541A25" w:rsidP="00AC7D08">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541A25" w:rsidRPr="00B7466F" w:rsidRDefault="00541A25" w:rsidP="00AC7D08">
            <w:pPr>
              <w:pStyle w:val="BPC3Tableheadings"/>
            </w:pPr>
            <w:r w:rsidRPr="00B7466F">
              <w:t>Description</w:t>
            </w:r>
          </w:p>
        </w:tc>
      </w:tr>
      <w:tr w:rsidR="00541A25" w:rsidRPr="00B7466F" w:rsidTr="00AC7D08">
        <w:trPr>
          <w:trHeight w:val="250"/>
        </w:trPr>
        <w:tc>
          <w:tcPr>
            <w:tcW w:w="1526" w:type="dxa"/>
            <w:tcBorders>
              <w:top w:val="single" w:sz="4" w:space="0" w:color="auto"/>
              <w:bottom w:val="single" w:sz="4" w:space="0" w:color="auto"/>
              <w:right w:val="single" w:sz="4" w:space="0" w:color="auto"/>
            </w:tcBorders>
          </w:tcPr>
          <w:p w:rsidR="00541A25" w:rsidRPr="00250C54" w:rsidRDefault="00541A25" w:rsidP="00AC7D08">
            <w:pPr>
              <w:pStyle w:val="BPC3Tableitems"/>
            </w:pPr>
            <w:r w:rsidRPr="00250C54">
              <w:t>CSHTENDM</w:t>
            </w:r>
          </w:p>
        </w:tc>
        <w:tc>
          <w:tcPr>
            <w:tcW w:w="7762" w:type="dxa"/>
            <w:tcBorders>
              <w:top w:val="single" w:sz="4" w:space="0" w:color="auto"/>
              <w:left w:val="single" w:sz="4" w:space="0" w:color="auto"/>
              <w:bottom w:val="single" w:sz="4" w:space="0" w:color="auto"/>
            </w:tcBorders>
          </w:tcPr>
          <w:p w:rsidR="00541A25" w:rsidRPr="00250C54" w:rsidRDefault="00541A25" w:rsidP="00AC7D08">
            <w:pPr>
              <w:pStyle w:val="BPC3Tableitems"/>
            </w:pPr>
            <w:r w:rsidRPr="00250C54">
              <w:t>End of month</w:t>
            </w:r>
          </w:p>
        </w:tc>
      </w:tr>
      <w:tr w:rsidR="00541A25" w:rsidRPr="00B7466F" w:rsidTr="00AC7D08">
        <w:trPr>
          <w:trHeight w:val="91"/>
        </w:trPr>
        <w:tc>
          <w:tcPr>
            <w:tcW w:w="1526" w:type="dxa"/>
            <w:tcBorders>
              <w:top w:val="single" w:sz="4" w:space="0" w:color="auto"/>
              <w:bottom w:val="single" w:sz="4" w:space="0" w:color="auto"/>
              <w:right w:val="single" w:sz="4" w:space="0" w:color="auto"/>
            </w:tcBorders>
          </w:tcPr>
          <w:p w:rsidR="00541A25" w:rsidRPr="00250C54" w:rsidRDefault="00541A25" w:rsidP="00AC7D08">
            <w:pPr>
              <w:pStyle w:val="BPC3Tableitems"/>
            </w:pPr>
            <w:r w:rsidRPr="00250C54">
              <w:t>CSHTMDAY</w:t>
            </w:r>
          </w:p>
        </w:tc>
        <w:tc>
          <w:tcPr>
            <w:tcW w:w="7762" w:type="dxa"/>
            <w:tcBorders>
              <w:top w:val="single" w:sz="4" w:space="0" w:color="auto"/>
              <w:left w:val="single" w:sz="4" w:space="0" w:color="auto"/>
              <w:bottom w:val="single" w:sz="4" w:space="0" w:color="auto"/>
            </w:tcBorders>
          </w:tcPr>
          <w:p w:rsidR="00541A25" w:rsidRPr="00250C54" w:rsidRDefault="00541A25" w:rsidP="00AC7D08">
            <w:pPr>
              <w:pStyle w:val="BPC3Tableitems"/>
            </w:pPr>
            <w:r w:rsidRPr="00250C54">
              <w:t>Shift to exact day of month</w:t>
            </w:r>
          </w:p>
        </w:tc>
      </w:tr>
      <w:tr w:rsidR="00541A25" w:rsidRPr="00B7466F" w:rsidTr="00AC7D08">
        <w:trPr>
          <w:trHeight w:val="91"/>
        </w:trPr>
        <w:tc>
          <w:tcPr>
            <w:tcW w:w="1526" w:type="dxa"/>
            <w:tcBorders>
              <w:top w:val="single" w:sz="4" w:space="0" w:color="auto"/>
              <w:bottom w:val="single" w:sz="4" w:space="0" w:color="auto"/>
              <w:right w:val="single" w:sz="4" w:space="0" w:color="auto"/>
            </w:tcBorders>
          </w:tcPr>
          <w:p w:rsidR="00541A25" w:rsidRPr="00250C54" w:rsidRDefault="00541A25" w:rsidP="00AC7D08">
            <w:pPr>
              <w:pStyle w:val="BPC3Tableitems"/>
            </w:pPr>
            <w:r w:rsidRPr="00250C54">
              <w:t>CSHTPERD</w:t>
            </w:r>
          </w:p>
        </w:tc>
        <w:tc>
          <w:tcPr>
            <w:tcW w:w="7762" w:type="dxa"/>
            <w:tcBorders>
              <w:top w:val="single" w:sz="4" w:space="0" w:color="auto"/>
              <w:left w:val="single" w:sz="4" w:space="0" w:color="auto"/>
              <w:bottom w:val="single" w:sz="4" w:space="0" w:color="auto"/>
            </w:tcBorders>
          </w:tcPr>
          <w:p w:rsidR="00541A25" w:rsidRPr="00250C54" w:rsidRDefault="00541A25" w:rsidP="00AC7D08">
            <w:pPr>
              <w:pStyle w:val="BPC3Tableitems"/>
            </w:pPr>
            <w:r w:rsidRPr="00250C54">
              <w:t>Shift by period</w:t>
            </w:r>
          </w:p>
        </w:tc>
      </w:tr>
      <w:tr w:rsidR="00541A25" w:rsidRPr="00B7466F" w:rsidTr="00AC7D08">
        <w:trPr>
          <w:trHeight w:val="91"/>
        </w:trPr>
        <w:tc>
          <w:tcPr>
            <w:tcW w:w="1526" w:type="dxa"/>
            <w:tcBorders>
              <w:top w:val="single" w:sz="4" w:space="0" w:color="auto"/>
              <w:bottom w:val="single" w:sz="4" w:space="0" w:color="auto"/>
              <w:right w:val="single" w:sz="4" w:space="0" w:color="auto"/>
            </w:tcBorders>
          </w:tcPr>
          <w:p w:rsidR="00541A25" w:rsidRPr="00250C54" w:rsidRDefault="00541A25" w:rsidP="00AC7D08">
            <w:pPr>
              <w:pStyle w:val="BPC3Tableitems"/>
            </w:pPr>
            <w:r w:rsidRPr="00250C54">
              <w:t>CSHTWDAY</w:t>
            </w:r>
          </w:p>
        </w:tc>
        <w:tc>
          <w:tcPr>
            <w:tcW w:w="7762" w:type="dxa"/>
            <w:tcBorders>
              <w:top w:val="single" w:sz="4" w:space="0" w:color="auto"/>
              <w:left w:val="single" w:sz="4" w:space="0" w:color="auto"/>
              <w:bottom w:val="single" w:sz="4" w:space="0" w:color="auto"/>
            </w:tcBorders>
          </w:tcPr>
          <w:p w:rsidR="00541A25" w:rsidRPr="00250C54" w:rsidRDefault="00541A25" w:rsidP="00AC7D08">
            <w:pPr>
              <w:pStyle w:val="BPC3Tableitems"/>
            </w:pPr>
            <w:r w:rsidRPr="00250C54">
              <w:t>Shift to exact day of week</w:t>
            </w:r>
          </w:p>
        </w:tc>
      </w:tr>
      <w:tr w:rsidR="00541A25" w:rsidRPr="00B7466F" w:rsidTr="00AC7D08">
        <w:trPr>
          <w:trHeight w:val="91"/>
        </w:trPr>
        <w:tc>
          <w:tcPr>
            <w:tcW w:w="1526" w:type="dxa"/>
            <w:tcBorders>
              <w:top w:val="single" w:sz="4" w:space="0" w:color="auto"/>
              <w:bottom w:val="single" w:sz="4" w:space="0" w:color="auto"/>
              <w:right w:val="single" w:sz="4" w:space="0" w:color="auto"/>
            </w:tcBorders>
          </w:tcPr>
          <w:p w:rsidR="00541A25" w:rsidRPr="00250C54" w:rsidRDefault="00541A25" w:rsidP="00AC7D08">
            <w:pPr>
              <w:pStyle w:val="BPC3Tableitems"/>
            </w:pPr>
            <w:r w:rsidRPr="00250C54">
              <w:t>CSHTWRKD</w:t>
            </w:r>
          </w:p>
        </w:tc>
        <w:tc>
          <w:tcPr>
            <w:tcW w:w="7762" w:type="dxa"/>
            <w:tcBorders>
              <w:top w:val="single" w:sz="4" w:space="0" w:color="auto"/>
              <w:left w:val="single" w:sz="4" w:space="0" w:color="auto"/>
              <w:bottom w:val="single" w:sz="4" w:space="0" w:color="auto"/>
            </w:tcBorders>
          </w:tcPr>
          <w:p w:rsidR="00541A25" w:rsidRDefault="00541A25" w:rsidP="00AC7D08">
            <w:pPr>
              <w:pStyle w:val="BPC3Tableitems"/>
            </w:pPr>
            <w:r w:rsidRPr="00250C54">
              <w:t>Shift to certain workday</w:t>
            </w:r>
          </w:p>
        </w:tc>
      </w:tr>
    </w:tbl>
    <w:p w:rsidR="00541A25" w:rsidRPr="00880D70" w:rsidRDefault="00541A25" w:rsidP="004D4B22">
      <w:pPr>
        <w:pStyle w:val="BPC3Bodyafterheading"/>
        <w:spacing w:after="0"/>
      </w:pPr>
    </w:p>
    <w:p w:rsidR="00541A25" w:rsidRPr="00541A25" w:rsidRDefault="00541A25" w:rsidP="00541A25">
      <w:pPr>
        <w:pStyle w:val="BPC3Subhead2"/>
      </w:pPr>
      <w:r w:rsidRPr="00541A25">
        <w:t>SHIFT_PRIORITY</w:t>
      </w:r>
    </w:p>
    <w:p w:rsidR="00541A25" w:rsidRDefault="00541A25" w:rsidP="004D4B22">
      <w:pPr>
        <w:pStyle w:val="BPC3Bodyafterheading"/>
        <w:spacing w:after="0"/>
      </w:pPr>
      <w:r>
        <w:t>Priority to calculate cycle shift when cycle has more than one shift</w:t>
      </w:r>
    </w:p>
    <w:p w:rsidR="00541A25" w:rsidRPr="00880D70" w:rsidRDefault="00541A25" w:rsidP="00541A25">
      <w:pPr>
        <w:pStyle w:val="BPC3Bodyafterheading"/>
        <w:spacing w:after="0"/>
      </w:pPr>
    </w:p>
    <w:p w:rsidR="00541A25" w:rsidRDefault="00541A25" w:rsidP="00541A25">
      <w:pPr>
        <w:pStyle w:val="BPC3Subhead2"/>
      </w:pPr>
      <w:r w:rsidRPr="00880D70">
        <w:lastRenderedPageBreak/>
        <w:t>SHIFT_SIGN</w:t>
      </w:r>
    </w:p>
    <w:p w:rsidR="00541A25" w:rsidRDefault="00541A25" w:rsidP="004D4B22">
      <w:pPr>
        <w:pStyle w:val="BPC3Bodyafterheading"/>
        <w:spacing w:after="0"/>
      </w:pPr>
      <w:r>
        <w:t>Forward (1) or backward (-1) shift</w:t>
      </w:r>
    </w:p>
    <w:p w:rsidR="00541A25" w:rsidRPr="00880D70" w:rsidRDefault="00541A25" w:rsidP="00541A25">
      <w:pPr>
        <w:pStyle w:val="BPC3Bodyafterheading"/>
        <w:spacing w:after="0"/>
      </w:pPr>
    </w:p>
    <w:p w:rsidR="00541A25" w:rsidRDefault="00541A25" w:rsidP="00541A25">
      <w:pPr>
        <w:pStyle w:val="BPC3Subhead2"/>
      </w:pPr>
      <w:r>
        <w:t>SHIFT_</w:t>
      </w:r>
      <w:r w:rsidRPr="00880D70">
        <w:t>LENGTH_TYPE</w:t>
      </w:r>
    </w:p>
    <w:p w:rsidR="00541A25" w:rsidRDefault="00541A25" w:rsidP="00541A25">
      <w:pPr>
        <w:pStyle w:val="BPC3Bodyafterheading"/>
        <w:spacing w:after="0"/>
      </w:pPr>
      <w:r>
        <w:t>Type of length of period for cycle with shift by period type</w:t>
      </w:r>
    </w:p>
    <w:p w:rsidR="00541A25" w:rsidRDefault="00541A25" w:rsidP="00541A25">
      <w:pPr>
        <w:pStyle w:val="BPC3Bodyafterheading"/>
        <w:spacing w:after="0"/>
      </w:pP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60"/>
        <w:gridCol w:w="7728"/>
      </w:tblGrid>
      <w:tr w:rsidR="00541A25" w:rsidRPr="00B7466F" w:rsidTr="00AC7D08">
        <w:trPr>
          <w:trHeight w:val="315"/>
          <w:tblHeader/>
        </w:trPr>
        <w:tc>
          <w:tcPr>
            <w:tcW w:w="1560" w:type="dxa"/>
            <w:tcBorders>
              <w:top w:val="single" w:sz="4" w:space="0" w:color="auto"/>
              <w:bottom w:val="single" w:sz="4" w:space="0" w:color="auto"/>
              <w:right w:val="single" w:sz="4" w:space="0" w:color="auto"/>
            </w:tcBorders>
            <w:shd w:val="clear" w:color="auto" w:fill="C5E2FF"/>
            <w:vAlign w:val="center"/>
          </w:tcPr>
          <w:p w:rsidR="00541A25" w:rsidRPr="00B7466F" w:rsidRDefault="00541A25" w:rsidP="00AC7D08">
            <w:pPr>
              <w:pStyle w:val="BPC3Tableheadings"/>
            </w:pPr>
            <w:r w:rsidRPr="00B7466F">
              <w:t>Code</w:t>
            </w:r>
          </w:p>
        </w:tc>
        <w:tc>
          <w:tcPr>
            <w:tcW w:w="7728" w:type="dxa"/>
            <w:tcBorders>
              <w:top w:val="single" w:sz="4" w:space="0" w:color="auto"/>
              <w:left w:val="single" w:sz="4" w:space="0" w:color="auto"/>
              <w:bottom w:val="single" w:sz="4" w:space="0" w:color="auto"/>
            </w:tcBorders>
            <w:shd w:val="clear" w:color="auto" w:fill="C5E2FF"/>
            <w:vAlign w:val="center"/>
          </w:tcPr>
          <w:p w:rsidR="00541A25" w:rsidRPr="00B7466F" w:rsidRDefault="00541A25" w:rsidP="00AC7D08">
            <w:pPr>
              <w:pStyle w:val="BPC3Tableheadings"/>
            </w:pPr>
            <w:r w:rsidRPr="00B7466F">
              <w:t>Description</w:t>
            </w:r>
          </w:p>
        </w:tc>
      </w:tr>
      <w:tr w:rsidR="00541A25" w:rsidRPr="00B7466F" w:rsidTr="00AC7D08">
        <w:trPr>
          <w:trHeight w:val="250"/>
        </w:trPr>
        <w:tc>
          <w:tcPr>
            <w:tcW w:w="1560" w:type="dxa"/>
            <w:tcBorders>
              <w:top w:val="single" w:sz="4" w:space="0" w:color="auto"/>
              <w:bottom w:val="single" w:sz="4" w:space="0" w:color="auto"/>
              <w:right w:val="single" w:sz="4" w:space="0" w:color="auto"/>
            </w:tcBorders>
          </w:tcPr>
          <w:p w:rsidR="00541A25" w:rsidRPr="002A7CCE" w:rsidRDefault="00541A25" w:rsidP="00AC7D08">
            <w:pPr>
              <w:pStyle w:val="BPC3Tableitems"/>
            </w:pPr>
            <w:r w:rsidRPr="002A7CCE">
              <w:t>LNGT0001</w:t>
            </w:r>
          </w:p>
        </w:tc>
        <w:tc>
          <w:tcPr>
            <w:tcW w:w="7728" w:type="dxa"/>
            <w:tcBorders>
              <w:top w:val="single" w:sz="4" w:space="0" w:color="auto"/>
              <w:left w:val="single" w:sz="4" w:space="0" w:color="auto"/>
              <w:bottom w:val="single" w:sz="4" w:space="0" w:color="auto"/>
            </w:tcBorders>
          </w:tcPr>
          <w:p w:rsidR="00541A25" w:rsidRPr="002A7CCE" w:rsidRDefault="00541A25" w:rsidP="00AC7D08">
            <w:pPr>
              <w:pStyle w:val="BPC3Tableitems"/>
            </w:pPr>
            <w:r w:rsidRPr="002A7CCE">
              <w:t>Hour</w:t>
            </w:r>
          </w:p>
        </w:tc>
      </w:tr>
      <w:tr w:rsidR="00541A25" w:rsidRPr="00B7466F" w:rsidTr="00AC7D08">
        <w:trPr>
          <w:trHeight w:val="91"/>
        </w:trPr>
        <w:tc>
          <w:tcPr>
            <w:tcW w:w="1560" w:type="dxa"/>
            <w:tcBorders>
              <w:top w:val="single" w:sz="4" w:space="0" w:color="auto"/>
              <w:bottom w:val="single" w:sz="4" w:space="0" w:color="auto"/>
              <w:right w:val="single" w:sz="4" w:space="0" w:color="auto"/>
            </w:tcBorders>
          </w:tcPr>
          <w:p w:rsidR="00541A25" w:rsidRPr="002A7CCE" w:rsidRDefault="00541A25" w:rsidP="00AC7D08">
            <w:pPr>
              <w:pStyle w:val="BPC3Tableitems"/>
            </w:pPr>
            <w:r w:rsidRPr="002A7CCE">
              <w:t>LNGT0002</w:t>
            </w:r>
          </w:p>
        </w:tc>
        <w:tc>
          <w:tcPr>
            <w:tcW w:w="7728" w:type="dxa"/>
            <w:tcBorders>
              <w:top w:val="single" w:sz="4" w:space="0" w:color="auto"/>
              <w:left w:val="single" w:sz="4" w:space="0" w:color="auto"/>
              <w:bottom w:val="single" w:sz="4" w:space="0" w:color="auto"/>
            </w:tcBorders>
          </w:tcPr>
          <w:p w:rsidR="00541A25" w:rsidRPr="002A7CCE" w:rsidRDefault="00541A25" w:rsidP="00AC7D08">
            <w:pPr>
              <w:pStyle w:val="BPC3Tableitems"/>
            </w:pPr>
            <w:r w:rsidRPr="002A7CCE">
              <w:t>Day</w:t>
            </w:r>
          </w:p>
        </w:tc>
      </w:tr>
      <w:tr w:rsidR="00541A25" w:rsidRPr="00B7466F" w:rsidTr="00AC7D08">
        <w:trPr>
          <w:trHeight w:val="91"/>
        </w:trPr>
        <w:tc>
          <w:tcPr>
            <w:tcW w:w="1560" w:type="dxa"/>
            <w:tcBorders>
              <w:top w:val="single" w:sz="4" w:space="0" w:color="auto"/>
              <w:bottom w:val="single" w:sz="4" w:space="0" w:color="auto"/>
              <w:right w:val="single" w:sz="4" w:space="0" w:color="auto"/>
            </w:tcBorders>
          </w:tcPr>
          <w:p w:rsidR="00541A25" w:rsidRPr="002A7CCE" w:rsidRDefault="00541A25" w:rsidP="00AC7D08">
            <w:pPr>
              <w:pStyle w:val="BPC3Tableitems"/>
            </w:pPr>
            <w:r w:rsidRPr="002A7CCE">
              <w:t>LNGT0003</w:t>
            </w:r>
          </w:p>
        </w:tc>
        <w:tc>
          <w:tcPr>
            <w:tcW w:w="7728" w:type="dxa"/>
            <w:tcBorders>
              <w:top w:val="single" w:sz="4" w:space="0" w:color="auto"/>
              <w:left w:val="single" w:sz="4" w:space="0" w:color="auto"/>
              <w:bottom w:val="single" w:sz="4" w:space="0" w:color="auto"/>
            </w:tcBorders>
          </w:tcPr>
          <w:p w:rsidR="00541A25" w:rsidRPr="002A7CCE" w:rsidRDefault="00541A25" w:rsidP="00AC7D08">
            <w:pPr>
              <w:pStyle w:val="BPC3Tableitems"/>
            </w:pPr>
            <w:r w:rsidRPr="002A7CCE">
              <w:t>Week</w:t>
            </w:r>
          </w:p>
        </w:tc>
      </w:tr>
      <w:tr w:rsidR="00541A25" w:rsidRPr="00B7466F" w:rsidTr="00AC7D08">
        <w:trPr>
          <w:trHeight w:val="91"/>
        </w:trPr>
        <w:tc>
          <w:tcPr>
            <w:tcW w:w="1560" w:type="dxa"/>
            <w:tcBorders>
              <w:top w:val="single" w:sz="4" w:space="0" w:color="auto"/>
              <w:bottom w:val="single" w:sz="4" w:space="0" w:color="auto"/>
              <w:right w:val="single" w:sz="4" w:space="0" w:color="auto"/>
            </w:tcBorders>
          </w:tcPr>
          <w:p w:rsidR="00541A25" w:rsidRPr="002A7CCE" w:rsidRDefault="00541A25" w:rsidP="00AC7D08">
            <w:pPr>
              <w:pStyle w:val="BPC3Tableitems"/>
            </w:pPr>
            <w:r w:rsidRPr="002A7CCE">
              <w:t>LNGT0004</w:t>
            </w:r>
          </w:p>
        </w:tc>
        <w:tc>
          <w:tcPr>
            <w:tcW w:w="7728" w:type="dxa"/>
            <w:tcBorders>
              <w:top w:val="single" w:sz="4" w:space="0" w:color="auto"/>
              <w:left w:val="single" w:sz="4" w:space="0" w:color="auto"/>
              <w:bottom w:val="single" w:sz="4" w:space="0" w:color="auto"/>
            </w:tcBorders>
          </w:tcPr>
          <w:p w:rsidR="00541A25" w:rsidRPr="002A7CCE" w:rsidRDefault="00541A25" w:rsidP="00AC7D08">
            <w:pPr>
              <w:pStyle w:val="BPC3Tableitems"/>
            </w:pPr>
            <w:r w:rsidRPr="002A7CCE">
              <w:t>Month</w:t>
            </w:r>
          </w:p>
        </w:tc>
      </w:tr>
      <w:tr w:rsidR="00541A25" w:rsidRPr="00B7466F" w:rsidTr="00AC7D08">
        <w:trPr>
          <w:trHeight w:val="91"/>
        </w:trPr>
        <w:tc>
          <w:tcPr>
            <w:tcW w:w="1560" w:type="dxa"/>
            <w:tcBorders>
              <w:top w:val="single" w:sz="4" w:space="0" w:color="auto"/>
              <w:bottom w:val="single" w:sz="4" w:space="0" w:color="auto"/>
              <w:right w:val="single" w:sz="4" w:space="0" w:color="auto"/>
            </w:tcBorders>
          </w:tcPr>
          <w:p w:rsidR="00541A25" w:rsidRPr="002A7CCE" w:rsidRDefault="00541A25" w:rsidP="00AC7D08">
            <w:pPr>
              <w:pStyle w:val="BPC3Tableitems"/>
            </w:pPr>
            <w:r w:rsidRPr="002A7CCE">
              <w:t>LNGT0005</w:t>
            </w:r>
          </w:p>
        </w:tc>
        <w:tc>
          <w:tcPr>
            <w:tcW w:w="7728" w:type="dxa"/>
            <w:tcBorders>
              <w:top w:val="single" w:sz="4" w:space="0" w:color="auto"/>
              <w:left w:val="single" w:sz="4" w:space="0" w:color="auto"/>
              <w:bottom w:val="single" w:sz="4" w:space="0" w:color="auto"/>
            </w:tcBorders>
          </w:tcPr>
          <w:p w:rsidR="00541A25" w:rsidRPr="002A7CCE" w:rsidRDefault="00541A25" w:rsidP="00AC7D08">
            <w:pPr>
              <w:pStyle w:val="BPC3Tableitems"/>
            </w:pPr>
            <w:r w:rsidRPr="002A7CCE">
              <w:t>Year</w:t>
            </w:r>
          </w:p>
        </w:tc>
      </w:tr>
      <w:tr w:rsidR="00541A25" w:rsidRPr="00B7466F" w:rsidTr="00AC7D08">
        <w:trPr>
          <w:trHeight w:val="91"/>
        </w:trPr>
        <w:tc>
          <w:tcPr>
            <w:tcW w:w="1560" w:type="dxa"/>
            <w:tcBorders>
              <w:top w:val="single" w:sz="4" w:space="0" w:color="auto"/>
              <w:bottom w:val="single" w:sz="4" w:space="0" w:color="auto"/>
              <w:right w:val="single" w:sz="4" w:space="0" w:color="auto"/>
            </w:tcBorders>
          </w:tcPr>
          <w:p w:rsidR="00541A25" w:rsidRPr="002A7CCE" w:rsidRDefault="00541A25" w:rsidP="00AC7D08">
            <w:pPr>
              <w:pStyle w:val="BPC3Tableitems"/>
            </w:pPr>
            <w:r w:rsidRPr="002A7CCE">
              <w:t>LNGT0006</w:t>
            </w:r>
          </w:p>
        </w:tc>
        <w:tc>
          <w:tcPr>
            <w:tcW w:w="7728" w:type="dxa"/>
            <w:tcBorders>
              <w:top w:val="single" w:sz="4" w:space="0" w:color="auto"/>
              <w:left w:val="single" w:sz="4" w:space="0" w:color="auto"/>
              <w:bottom w:val="single" w:sz="4" w:space="0" w:color="auto"/>
            </w:tcBorders>
          </w:tcPr>
          <w:p w:rsidR="00541A25" w:rsidRPr="002A7CCE" w:rsidRDefault="00541A25" w:rsidP="00AC7D08">
            <w:pPr>
              <w:pStyle w:val="BPC3Tableitems"/>
            </w:pPr>
            <w:r w:rsidRPr="002A7CCE">
              <w:t>Minute</w:t>
            </w:r>
          </w:p>
        </w:tc>
      </w:tr>
      <w:tr w:rsidR="00541A25" w:rsidRPr="00B7466F" w:rsidTr="00AC7D08">
        <w:trPr>
          <w:trHeight w:val="91"/>
        </w:trPr>
        <w:tc>
          <w:tcPr>
            <w:tcW w:w="1560" w:type="dxa"/>
            <w:tcBorders>
              <w:top w:val="single" w:sz="4" w:space="0" w:color="auto"/>
              <w:bottom w:val="single" w:sz="4" w:space="0" w:color="auto"/>
              <w:right w:val="single" w:sz="4" w:space="0" w:color="auto"/>
            </w:tcBorders>
          </w:tcPr>
          <w:p w:rsidR="00541A25" w:rsidRPr="002A7CCE" w:rsidRDefault="00541A25" w:rsidP="00AC7D08">
            <w:pPr>
              <w:pStyle w:val="BPC3Tableitems"/>
            </w:pPr>
            <w:r w:rsidRPr="002A7CCE">
              <w:t>LNGT0007</w:t>
            </w:r>
          </w:p>
        </w:tc>
        <w:tc>
          <w:tcPr>
            <w:tcW w:w="7728" w:type="dxa"/>
            <w:tcBorders>
              <w:top w:val="single" w:sz="4" w:space="0" w:color="auto"/>
              <w:left w:val="single" w:sz="4" w:space="0" w:color="auto"/>
              <w:bottom w:val="single" w:sz="4" w:space="0" w:color="auto"/>
            </w:tcBorders>
          </w:tcPr>
          <w:p w:rsidR="00541A25" w:rsidRDefault="00541A25" w:rsidP="00AC7D08">
            <w:pPr>
              <w:pStyle w:val="BPC3Tableitems"/>
            </w:pPr>
            <w:r w:rsidRPr="002A7CCE">
              <w:t>Second</w:t>
            </w:r>
          </w:p>
        </w:tc>
      </w:tr>
    </w:tbl>
    <w:p w:rsidR="00541A25" w:rsidRDefault="00541A25" w:rsidP="004D4B22">
      <w:pPr>
        <w:pStyle w:val="BPC3Bodyafterheading"/>
        <w:spacing w:after="0"/>
      </w:pPr>
    </w:p>
    <w:p w:rsidR="00541A25" w:rsidRDefault="00541A25" w:rsidP="00541A25">
      <w:pPr>
        <w:pStyle w:val="BPC3Subhead2"/>
      </w:pPr>
      <w:r w:rsidRPr="00880D70">
        <w:t>SHIFT_LENGTH</w:t>
      </w:r>
    </w:p>
    <w:p w:rsidR="00541A25" w:rsidRPr="009A59EE" w:rsidRDefault="00541A25" w:rsidP="00541A25">
      <w:pPr>
        <w:pStyle w:val="BPC3Bodyafterheading"/>
      </w:pPr>
      <w:r>
        <w:t>Length of shift</w:t>
      </w:r>
    </w:p>
    <w:p w:rsidR="003477FD" w:rsidRPr="003477FD" w:rsidRDefault="003477FD" w:rsidP="003477FD">
      <w:pPr>
        <w:pStyle w:val="BPC3Heading3"/>
      </w:pPr>
      <w:bookmarkStart w:id="81" w:name="_Toc505969729"/>
      <w:r w:rsidRPr="003477FD">
        <w:t>ACCOUNT</w:t>
      </w:r>
      <w:bookmarkEnd w:id="80"/>
      <w:bookmarkEnd w:id="81"/>
    </w:p>
    <w:p w:rsidR="003477FD" w:rsidRPr="001D7B27" w:rsidRDefault="003477FD" w:rsidP="004542D5">
      <w:pPr>
        <w:jc w:val="both"/>
        <w:rPr>
          <w:rFonts w:ascii="Calibri" w:hAnsi="Calibri" w:cs="Calibri"/>
        </w:rPr>
      </w:pPr>
      <w:r w:rsidRPr="00942781">
        <w:rPr>
          <w:rFonts w:ascii="Calibri" w:hAnsi="Calibri" w:cs="Calibri"/>
        </w:rPr>
        <w:t>It is a complex tag. It combines all parameters of an account.</w:t>
      </w:r>
      <w:r w:rsidR="001D7B27">
        <w:rPr>
          <w:rFonts w:ascii="Calibri" w:hAnsi="Calibri" w:cs="Calibri"/>
        </w:rPr>
        <w:t xml:space="preserve"> It is mandatory for application flow 2018 - </w:t>
      </w:r>
      <w:r w:rsidR="001D7B27" w:rsidRPr="001D7B27">
        <w:rPr>
          <w:rFonts w:ascii="Calibri" w:hAnsi="Calibri" w:cs="Calibri"/>
        </w:rPr>
        <w:t>Change acquiring account status</w:t>
      </w:r>
      <w:r w:rsidR="001D7B27">
        <w:rPr>
          <w:rFonts w:ascii="Calibri" w:hAnsi="Calibri" w:cs="Calibri"/>
        </w:rPr>
        <w:t>.</w:t>
      </w:r>
    </w:p>
    <w:p w:rsidR="003477FD" w:rsidRPr="00942781" w:rsidRDefault="003477FD" w:rsidP="004542D5">
      <w:pPr>
        <w:jc w:val="both"/>
        <w:rPr>
          <w:rFonts w:ascii="Calibri" w:hAnsi="Calibri" w:cs="Calibri"/>
        </w:rPr>
      </w:pPr>
    </w:p>
    <w:p w:rsidR="003477FD" w:rsidRPr="00034556" w:rsidRDefault="003477FD" w:rsidP="003477FD">
      <w:pPr>
        <w:pStyle w:val="BPC3Subhead2"/>
      </w:pPr>
      <w:r w:rsidRPr="003477FD">
        <w:t>ACCOUNT</w:t>
      </w:r>
      <w:r w:rsidRPr="00034556">
        <w:t>_</w:t>
      </w:r>
      <w:r w:rsidRPr="003477FD">
        <w:t>TYPE</w:t>
      </w:r>
    </w:p>
    <w:p w:rsidR="003477FD" w:rsidRPr="00942781" w:rsidRDefault="003477FD" w:rsidP="004542D5">
      <w:pPr>
        <w:jc w:val="both"/>
        <w:rPr>
          <w:rFonts w:ascii="Calibri" w:hAnsi="Calibri" w:cs="Calibri"/>
        </w:rPr>
      </w:pPr>
      <w:r w:rsidRPr="00942781">
        <w:rPr>
          <w:rFonts w:ascii="Calibri" w:hAnsi="Calibri" w:cs="Calibri"/>
        </w:rPr>
        <w:t>It defines a business area of an account. The list of values is defined in the expandable dictionary</w:t>
      </w:r>
      <w:r w:rsidR="00052EA3">
        <w:rPr>
          <w:rFonts w:ascii="Calibri" w:hAnsi="Calibri" w:cs="Calibri"/>
        </w:rPr>
        <w:t xml:space="preserve"> ACTP.</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CURRENCY</w:t>
      </w:r>
    </w:p>
    <w:p w:rsidR="003477FD" w:rsidRPr="00942781" w:rsidRDefault="003477FD" w:rsidP="004542D5">
      <w:pPr>
        <w:jc w:val="both"/>
        <w:rPr>
          <w:rFonts w:ascii="Calibri" w:hAnsi="Calibri" w:cs="Calibri"/>
        </w:rPr>
      </w:pPr>
      <w:proofErr w:type="gramStart"/>
      <w:r w:rsidRPr="00942781">
        <w:rPr>
          <w:rFonts w:ascii="Calibri" w:hAnsi="Calibri" w:cs="Calibri"/>
        </w:rPr>
        <w:t>A currency code of an account.</w:t>
      </w:r>
      <w:proofErr w:type="gramEnd"/>
      <w:r w:rsidRPr="00942781">
        <w:rPr>
          <w:rFonts w:ascii="Calibri" w:hAnsi="Calibri" w:cs="Calibri"/>
        </w:rPr>
        <w:t xml:space="preserve"> It is a three digit ISO code.</w:t>
      </w:r>
    </w:p>
    <w:p w:rsidR="003477FD" w:rsidRPr="00942781" w:rsidRDefault="003477FD" w:rsidP="004542D5">
      <w:pPr>
        <w:jc w:val="both"/>
        <w:rPr>
          <w:rFonts w:ascii="Calibri" w:hAnsi="Calibri" w:cs="Calibri"/>
        </w:rPr>
      </w:pPr>
    </w:p>
    <w:p w:rsidR="003477FD" w:rsidRPr="00A46430" w:rsidRDefault="003477FD" w:rsidP="003477FD">
      <w:pPr>
        <w:pStyle w:val="BPC3Subhead2"/>
      </w:pPr>
      <w:r w:rsidRPr="003477FD">
        <w:t>ACCOUNT</w:t>
      </w:r>
      <w:r w:rsidRPr="00A46430">
        <w:t>_</w:t>
      </w:r>
      <w:r w:rsidRPr="003477FD">
        <w:t>STATUS</w:t>
      </w:r>
    </w:p>
    <w:p w:rsidR="003477FD" w:rsidRPr="00942781" w:rsidRDefault="003477FD" w:rsidP="004542D5">
      <w:pPr>
        <w:jc w:val="both"/>
        <w:rPr>
          <w:rFonts w:ascii="Calibri" w:hAnsi="Calibri" w:cs="Calibri"/>
        </w:rPr>
      </w:pPr>
      <w:proofErr w:type="gramStart"/>
      <w:r w:rsidRPr="00942781">
        <w:rPr>
          <w:rFonts w:ascii="Calibri" w:hAnsi="Calibri" w:cs="Calibri"/>
        </w:rPr>
        <w:t>A status to use for a newly created account or shift the existing one to.</w:t>
      </w:r>
      <w:proofErr w:type="gramEnd"/>
      <w:r w:rsidRPr="00942781">
        <w:rPr>
          <w:rFonts w:ascii="Calibri" w:hAnsi="Calibri" w:cs="Calibri"/>
        </w:rPr>
        <w:t xml:space="preserve"> The list of values is defined in the expandable dictionary:</w:t>
      </w:r>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ACSTACTV</w:t>
            </w:r>
          </w:p>
        </w:tc>
        <w:tc>
          <w:tcPr>
            <w:tcW w:w="7762" w:type="dxa"/>
            <w:shd w:val="clear" w:color="auto" w:fill="auto"/>
          </w:tcPr>
          <w:p w:rsidR="003477FD" w:rsidRPr="003477FD" w:rsidRDefault="003477FD" w:rsidP="003477FD">
            <w:pPr>
              <w:pStyle w:val="BPC3Tableitems"/>
            </w:pPr>
            <w:r w:rsidRPr="003477FD">
              <w:t>Active</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ACSTCLSD</w:t>
            </w:r>
          </w:p>
        </w:tc>
        <w:tc>
          <w:tcPr>
            <w:tcW w:w="7762" w:type="dxa"/>
            <w:shd w:val="clear" w:color="auto" w:fill="auto"/>
          </w:tcPr>
          <w:p w:rsidR="003477FD" w:rsidRPr="003477FD" w:rsidRDefault="003477FD" w:rsidP="003477FD">
            <w:pPr>
              <w:pStyle w:val="BPC3Tableitems"/>
            </w:pPr>
            <w:r w:rsidRPr="003477FD">
              <w:t>Closed</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lastRenderedPageBreak/>
              <w:t>ACSTCRED</w:t>
            </w:r>
          </w:p>
        </w:tc>
        <w:tc>
          <w:tcPr>
            <w:tcW w:w="7762" w:type="dxa"/>
            <w:shd w:val="clear" w:color="auto" w:fill="auto"/>
          </w:tcPr>
          <w:p w:rsidR="003477FD" w:rsidRPr="003477FD" w:rsidRDefault="003477FD" w:rsidP="003477FD">
            <w:pPr>
              <w:pStyle w:val="BPC3Tableitems"/>
            </w:pPr>
            <w:r w:rsidRPr="003477FD">
              <w:t>Credits only</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ACSTPEND</w:t>
            </w:r>
          </w:p>
        </w:tc>
        <w:tc>
          <w:tcPr>
            <w:tcW w:w="7762" w:type="dxa"/>
            <w:shd w:val="clear" w:color="auto" w:fill="auto"/>
          </w:tcPr>
          <w:p w:rsidR="003477FD" w:rsidRPr="003477FD" w:rsidRDefault="003477FD" w:rsidP="003477FD">
            <w:pPr>
              <w:pStyle w:val="BPC3Tableitems"/>
            </w:pPr>
            <w:r w:rsidRPr="003477FD">
              <w:t>Pending</w:t>
            </w:r>
          </w:p>
        </w:tc>
      </w:tr>
    </w:tbl>
    <w:p w:rsidR="00F527EF" w:rsidRPr="00F527EF" w:rsidRDefault="00F527EF" w:rsidP="00F527EF">
      <w:pPr>
        <w:pStyle w:val="BPC3Heading3"/>
      </w:pPr>
      <w:bookmarkStart w:id="82" w:name="_Toc505969730"/>
      <w:r w:rsidRPr="00F527EF">
        <w:t>ERROR</w:t>
      </w:r>
      <w:bookmarkEnd w:id="82"/>
    </w:p>
    <w:p w:rsidR="00F527EF" w:rsidRPr="00F527EF" w:rsidRDefault="00F527EF" w:rsidP="00F527EF">
      <w:pPr>
        <w:jc w:val="both"/>
        <w:rPr>
          <w:rFonts w:ascii="Calibri" w:hAnsi="Calibri" w:cs="Calibri"/>
        </w:rPr>
      </w:pPr>
    </w:p>
    <w:p w:rsidR="00F527EF" w:rsidRPr="00F527EF" w:rsidRDefault="00F527EF" w:rsidP="00F527EF">
      <w:pPr>
        <w:pStyle w:val="BPC3Subhead2"/>
      </w:pPr>
      <w:r w:rsidRPr="00F527EF">
        <w:t>ERROR_CODE</w:t>
      </w:r>
    </w:p>
    <w:p w:rsidR="00F527EF" w:rsidRPr="00F527EF" w:rsidRDefault="00861919" w:rsidP="00F527EF">
      <w:pPr>
        <w:jc w:val="both"/>
        <w:rPr>
          <w:rFonts w:ascii="Calibri" w:hAnsi="Calibri" w:cs="Calibri"/>
        </w:rPr>
      </w:pPr>
      <w:proofErr w:type="gramStart"/>
      <w:r>
        <w:rPr>
          <w:rFonts w:ascii="Calibri" w:hAnsi="Calibri" w:cs="Calibri"/>
        </w:rPr>
        <w:t>Symbolic error code.</w:t>
      </w:r>
      <w:proofErr w:type="gramEnd"/>
    </w:p>
    <w:p w:rsidR="00F527EF" w:rsidRPr="00F527EF" w:rsidRDefault="00F527EF" w:rsidP="00F527EF">
      <w:pPr>
        <w:jc w:val="both"/>
        <w:rPr>
          <w:rFonts w:ascii="Calibri" w:hAnsi="Calibri" w:cs="Calibri"/>
        </w:rPr>
      </w:pPr>
    </w:p>
    <w:p w:rsidR="00F527EF" w:rsidRPr="00F527EF" w:rsidRDefault="00F527EF" w:rsidP="00F527EF">
      <w:pPr>
        <w:pStyle w:val="BPC3Subhead2"/>
      </w:pPr>
      <w:r w:rsidRPr="00F527EF">
        <w:t>ERROR_DESC</w:t>
      </w:r>
    </w:p>
    <w:p w:rsidR="00F527EF" w:rsidRPr="00F527EF" w:rsidRDefault="00F527EF" w:rsidP="00F527EF">
      <w:pPr>
        <w:jc w:val="both"/>
        <w:rPr>
          <w:rFonts w:ascii="Calibri" w:hAnsi="Calibri" w:cs="Calibri"/>
        </w:rPr>
      </w:pPr>
      <w:proofErr w:type="gramStart"/>
      <w:r w:rsidRPr="00F527EF">
        <w:rPr>
          <w:rFonts w:ascii="Calibri" w:hAnsi="Calibri" w:cs="Calibri"/>
        </w:rPr>
        <w:t>Human-readable description of error.</w:t>
      </w:r>
      <w:proofErr w:type="gramEnd"/>
    </w:p>
    <w:p w:rsidR="00F527EF" w:rsidRPr="00F527EF" w:rsidRDefault="00F527EF" w:rsidP="00F527EF">
      <w:pPr>
        <w:jc w:val="both"/>
        <w:rPr>
          <w:rFonts w:ascii="Calibri" w:hAnsi="Calibri" w:cs="Calibri"/>
        </w:rPr>
      </w:pPr>
    </w:p>
    <w:p w:rsidR="00F527EF" w:rsidRPr="00F527EF" w:rsidRDefault="00F527EF" w:rsidP="00F527EF">
      <w:pPr>
        <w:pStyle w:val="BPC3Subhead2"/>
      </w:pPr>
      <w:r w:rsidRPr="00F527EF">
        <w:t>ERROR_ELEMENT</w:t>
      </w:r>
    </w:p>
    <w:p w:rsidR="00F527EF" w:rsidRPr="00F527EF" w:rsidRDefault="00F527EF" w:rsidP="00F527EF">
      <w:pPr>
        <w:jc w:val="both"/>
        <w:rPr>
          <w:rFonts w:ascii="Calibri" w:hAnsi="Calibri" w:cs="Calibri"/>
        </w:rPr>
      </w:pPr>
      <w:r w:rsidRPr="00F527EF">
        <w:rPr>
          <w:rFonts w:ascii="Calibri" w:hAnsi="Calibri" w:cs="Calibri"/>
        </w:rPr>
        <w:t>XML tag being processed when error was raised.</w:t>
      </w:r>
    </w:p>
    <w:p w:rsidR="00F527EF" w:rsidRPr="00F527EF" w:rsidRDefault="00F527EF" w:rsidP="00F527EF">
      <w:pPr>
        <w:jc w:val="both"/>
        <w:rPr>
          <w:rFonts w:ascii="Calibri" w:hAnsi="Calibri" w:cs="Calibri"/>
        </w:rPr>
      </w:pPr>
    </w:p>
    <w:p w:rsidR="00F527EF" w:rsidRPr="00F527EF" w:rsidRDefault="00F527EF" w:rsidP="00F527EF">
      <w:pPr>
        <w:pStyle w:val="BPC3Subhead2"/>
      </w:pPr>
      <w:r w:rsidRPr="00F527EF">
        <w:t>ERROR_DETAILS</w:t>
      </w:r>
    </w:p>
    <w:p w:rsidR="00F527EF" w:rsidRDefault="00F527EF" w:rsidP="00F527EF">
      <w:pPr>
        <w:jc w:val="both"/>
        <w:rPr>
          <w:rFonts w:ascii="Calibri" w:hAnsi="Calibri" w:cs="Calibri"/>
        </w:rPr>
      </w:pPr>
      <w:proofErr w:type="gramStart"/>
      <w:r w:rsidRPr="00F527EF">
        <w:rPr>
          <w:rFonts w:ascii="Calibri" w:hAnsi="Calibri" w:cs="Calibri"/>
        </w:rPr>
        <w:t>Additional parameters and values for error clarification.</w:t>
      </w:r>
      <w:proofErr w:type="gramEnd"/>
      <w:r w:rsidRPr="00F527EF">
        <w:rPr>
          <w:rFonts w:ascii="Calibri" w:hAnsi="Calibri" w:cs="Calibri"/>
        </w:rPr>
        <w:t xml:space="preserve"> Each type of error may use different set of parameters.</w:t>
      </w:r>
    </w:p>
    <w:p w:rsidR="00F527EF" w:rsidRDefault="00F527EF" w:rsidP="00F527EF">
      <w:pPr>
        <w:jc w:val="both"/>
        <w:rPr>
          <w:rFonts w:ascii="Calibri" w:hAnsi="Calibri" w:cs="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4A0" w:firstRow="1" w:lastRow="0" w:firstColumn="1" w:lastColumn="0" w:noHBand="0" w:noVBand="1"/>
      </w:tblPr>
      <w:tblGrid>
        <w:gridCol w:w="4503"/>
        <w:gridCol w:w="4739"/>
      </w:tblGrid>
      <w:tr w:rsidR="000A3110" w:rsidRPr="00B8352E" w:rsidTr="007525A9">
        <w:trPr>
          <w:trHeight w:val="255"/>
        </w:trPr>
        <w:tc>
          <w:tcPr>
            <w:tcW w:w="2436" w:type="pct"/>
            <w:shd w:val="clear" w:color="auto" w:fill="DBE5F1"/>
            <w:noWrap/>
            <w:vAlign w:val="center"/>
          </w:tcPr>
          <w:p w:rsidR="000A3110" w:rsidRPr="00B7466F" w:rsidRDefault="000A3110" w:rsidP="0053477D">
            <w:pPr>
              <w:pStyle w:val="BPC3Tableheadings"/>
            </w:pPr>
            <w:r w:rsidRPr="00B7466F">
              <w:t>Code</w:t>
            </w:r>
          </w:p>
        </w:tc>
        <w:tc>
          <w:tcPr>
            <w:tcW w:w="2564" w:type="pct"/>
            <w:shd w:val="clear" w:color="auto" w:fill="DBE5F1"/>
            <w:noWrap/>
            <w:vAlign w:val="center"/>
          </w:tcPr>
          <w:p w:rsidR="000A3110" w:rsidRPr="00B7466F" w:rsidRDefault="000A3110" w:rsidP="0053477D">
            <w:pPr>
              <w:pStyle w:val="BPC3Tableheadings"/>
            </w:pPr>
            <w:r w:rsidRPr="00B7466F">
              <w:t>Description</w:t>
            </w:r>
          </w:p>
        </w:tc>
      </w:tr>
      <w:tr w:rsidR="0091663A" w:rsidRPr="00B8352E" w:rsidTr="007525A9">
        <w:trPr>
          <w:trHeight w:val="255"/>
        </w:trPr>
        <w:tc>
          <w:tcPr>
            <w:tcW w:w="2436" w:type="pct"/>
            <w:shd w:val="clear" w:color="auto" w:fill="auto"/>
            <w:noWrap/>
            <w:vAlign w:val="bottom"/>
          </w:tcPr>
          <w:p w:rsidR="0091663A" w:rsidRPr="0024711E" w:rsidRDefault="0091663A" w:rsidP="00705BA6">
            <w:pPr>
              <w:pStyle w:val="BPC3Tableitems"/>
              <w:rPr>
                <w:sz w:val="20"/>
              </w:rPr>
            </w:pPr>
            <w:r w:rsidRPr="0024711E">
              <w:rPr>
                <w:sz w:val="20"/>
              </w:rPr>
              <w:t>ACCOUNT_TYPE_NOT_DEFINED</w:t>
            </w:r>
          </w:p>
        </w:tc>
        <w:tc>
          <w:tcPr>
            <w:tcW w:w="2564" w:type="pct"/>
            <w:shd w:val="clear" w:color="auto" w:fill="auto"/>
            <w:noWrap/>
            <w:vAlign w:val="bottom"/>
          </w:tcPr>
          <w:p w:rsidR="0091663A" w:rsidRPr="0024711E" w:rsidRDefault="0091663A" w:rsidP="00705BA6">
            <w:pPr>
              <w:pStyle w:val="BPC3Tableitems"/>
              <w:rPr>
                <w:sz w:val="20"/>
              </w:rPr>
            </w:pPr>
            <w:r w:rsidRPr="0024711E">
              <w:rPr>
                <w:sz w:val="20"/>
              </w:rPr>
              <w:t>Account type is not defined.</w:t>
            </w:r>
          </w:p>
        </w:tc>
      </w:tr>
    </w:tbl>
    <w:p w:rsidR="00F527EF" w:rsidRDefault="00F527EF" w:rsidP="00F527EF">
      <w:pPr>
        <w:jc w:val="both"/>
        <w:rPr>
          <w:rFonts w:ascii="Calibri" w:hAnsi="Calibri" w:cs="Calibri"/>
        </w:rPr>
      </w:pPr>
    </w:p>
    <w:p w:rsidR="000A3110" w:rsidRPr="00942781" w:rsidRDefault="000A3110" w:rsidP="00F527EF">
      <w:pPr>
        <w:jc w:val="both"/>
        <w:rPr>
          <w:rFonts w:ascii="Calibri" w:hAnsi="Calibri" w:cs="Calibri"/>
        </w:rPr>
      </w:pPr>
    </w:p>
    <w:sectPr w:rsidR="000A3110" w:rsidRPr="00942781" w:rsidSect="002C2A20">
      <w:headerReference w:type="even" r:id="rId11"/>
      <w:headerReference w:type="default" r:id="rId12"/>
      <w:headerReference w:type="first" r:id="rId13"/>
      <w:footerReference w:type="first" r:id="rId14"/>
      <w:pgSz w:w="11906" w:h="16838" w:code="9"/>
      <w:pgMar w:top="1948"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61BF" w:rsidRDefault="009F61BF">
      <w:r>
        <w:separator/>
      </w:r>
    </w:p>
    <w:p w:rsidR="009F61BF" w:rsidRDefault="009F61BF"/>
    <w:p w:rsidR="009F61BF" w:rsidRDefault="009F61BF"/>
    <w:p w:rsidR="009F61BF" w:rsidRDefault="009F61BF"/>
  </w:endnote>
  <w:endnote w:type="continuationSeparator" w:id="0">
    <w:p w:rsidR="009F61BF" w:rsidRDefault="009F61BF">
      <w:r>
        <w:continuationSeparator/>
      </w:r>
    </w:p>
    <w:p w:rsidR="009F61BF" w:rsidRDefault="009F61BF"/>
    <w:p w:rsidR="009F61BF" w:rsidRDefault="009F61BF"/>
    <w:p w:rsidR="009F61BF" w:rsidRDefault="009F61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Black">
    <w:panose1 w:val="020B0A04020102020204"/>
    <w:charset w:val="CC"/>
    <w:family w:val="swiss"/>
    <w:pitch w:val="variable"/>
    <w:sig w:usb0="00000287" w:usb1="00000000" w:usb2="00000000" w:usb3="00000000" w:csb0="0000009F" w:csb1="00000000"/>
  </w:font>
  <w:font w:name="Univers (WN)">
    <w:panose1 w:val="00000000000000000000"/>
    <w:charset w:val="00"/>
    <w:family w:val="auto"/>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MS Shell Dlg 2">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477D" w:rsidRPr="000813E0" w:rsidRDefault="0053477D" w:rsidP="000813E0">
    <w:pPr>
      <w:pStyle w:val="BPCLegaleze"/>
    </w:pPr>
    <w:r>
      <w:t>© 2015 BPC Banking Technologies</w:t>
    </w:r>
    <w:r w:rsidRPr="00D41EE8">
      <w:t>.</w:t>
    </w:r>
    <w:r>
      <w:t xml:space="preserve"> Proprietary and Confidential.</w:t>
    </w:r>
    <w:r>
      <w:br/>
      <w:t xml:space="preserve">Page </w:t>
    </w:r>
    <w:r>
      <w:fldChar w:fldCharType="begin"/>
    </w:r>
    <w:r>
      <w:instrText xml:space="preserve"> PAGE </w:instrText>
    </w:r>
    <w:r>
      <w:fldChar w:fldCharType="separate"/>
    </w:r>
    <w:r w:rsidR="00E12274">
      <w:rPr>
        <w:noProof/>
      </w:rPr>
      <w:t>24</w:t>
    </w:r>
    <w:r>
      <w:fldChar w:fldCharType="end"/>
    </w:r>
    <w:r>
      <w:t xml:space="preserve"> of </w:t>
    </w:r>
    <w:r>
      <w:fldChar w:fldCharType="begin"/>
    </w:r>
    <w:r>
      <w:instrText xml:space="preserve"> NUMPAGES </w:instrText>
    </w:r>
    <w:r>
      <w:fldChar w:fldCharType="separate"/>
    </w:r>
    <w:r w:rsidR="00E12274">
      <w:rPr>
        <w:noProof/>
      </w:rPr>
      <w:t>33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477D" w:rsidRPr="0055284B" w:rsidRDefault="0053477D" w:rsidP="0055284B">
    <w:pPr>
      <w:pStyle w:val="BPCLegaleze"/>
      <w:tabs>
        <w:tab w:val="left" w:pos="8010"/>
      </w:tabs>
      <w:spacing w:before="80" w:after="0"/>
      <w:rPr>
        <w:color w:val="999999"/>
        <w:sz w:val="16"/>
      </w:rPr>
    </w:pPr>
    <w:r>
      <w:rPr>
        <w:color w:val="999999"/>
        <w:sz w:val="16"/>
      </w:rPr>
      <w:t>© 2009 BPC Banking Technologies</w:t>
    </w:r>
    <w:r w:rsidRPr="00D41EE8">
      <w:rPr>
        <w:color w:val="999999"/>
        <w:sz w:val="16"/>
      </w:rPr>
      <w:t>.</w:t>
    </w:r>
    <w:r>
      <w:rPr>
        <w:color w:val="999999"/>
        <w:sz w:val="16"/>
      </w:rPr>
      <w:t xml:space="preserve"> Proprietary and Confidential.</w:t>
    </w:r>
    <w:r>
      <w:rPr>
        <w:color w:val="999999"/>
        <w:sz w:val="16"/>
      </w:rPr>
      <w:tab/>
      <w:t xml:space="preserve">Page </w:t>
    </w:r>
    <w:r>
      <w:rPr>
        <w:color w:val="999999"/>
        <w:sz w:val="16"/>
      </w:rPr>
      <w:fldChar w:fldCharType="begin"/>
    </w:r>
    <w:r>
      <w:rPr>
        <w:color w:val="999999"/>
        <w:sz w:val="16"/>
      </w:rPr>
      <w:instrText xml:space="preserve"> PAGE </w:instrText>
    </w:r>
    <w:r>
      <w:rPr>
        <w:color w:val="999999"/>
        <w:sz w:val="16"/>
      </w:rPr>
      <w:fldChar w:fldCharType="separate"/>
    </w:r>
    <w:r>
      <w:rPr>
        <w:noProof/>
        <w:color w:val="999999"/>
        <w:sz w:val="16"/>
      </w:rPr>
      <w:t>3</w:t>
    </w:r>
    <w:r>
      <w:rPr>
        <w:color w:val="999999"/>
        <w:sz w:val="16"/>
      </w:rPr>
      <w:fldChar w:fldCharType="end"/>
    </w:r>
    <w:r>
      <w:rPr>
        <w:color w:val="999999"/>
        <w:sz w:val="16"/>
      </w:rPr>
      <w:t xml:space="preserve"> of </w:t>
    </w:r>
    <w:r>
      <w:rPr>
        <w:color w:val="999999"/>
        <w:sz w:val="16"/>
      </w:rPr>
      <w:fldChar w:fldCharType="begin"/>
    </w:r>
    <w:r>
      <w:rPr>
        <w:color w:val="999999"/>
        <w:sz w:val="16"/>
      </w:rPr>
      <w:instrText xml:space="preserve"> NUMPAGES </w:instrText>
    </w:r>
    <w:r>
      <w:rPr>
        <w:color w:val="999999"/>
        <w:sz w:val="16"/>
      </w:rPr>
      <w:fldChar w:fldCharType="separate"/>
    </w:r>
    <w:r>
      <w:rPr>
        <w:noProof/>
        <w:color w:val="999999"/>
        <w:sz w:val="16"/>
      </w:rPr>
      <w:t>56</w:t>
    </w:r>
    <w:r>
      <w:rPr>
        <w:color w:val="999999"/>
        <w:sz w:val="16"/>
      </w:rPr>
      <w:fldChar w:fldCharType="end"/>
    </w:r>
  </w:p>
  <w:p w:rsidR="0053477D" w:rsidRDefault="0053477D"/>
  <w:p w:rsidR="0053477D" w:rsidRDefault="0053477D"/>
  <w:p w:rsidR="0053477D" w:rsidRDefault="0053477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61BF" w:rsidRDefault="009F61BF">
      <w:r>
        <w:separator/>
      </w:r>
    </w:p>
    <w:p w:rsidR="009F61BF" w:rsidRDefault="009F61BF"/>
    <w:p w:rsidR="009F61BF" w:rsidRDefault="009F61BF"/>
    <w:p w:rsidR="009F61BF" w:rsidRDefault="009F61BF"/>
  </w:footnote>
  <w:footnote w:type="continuationSeparator" w:id="0">
    <w:p w:rsidR="009F61BF" w:rsidRDefault="009F61BF">
      <w:r>
        <w:continuationSeparator/>
      </w:r>
    </w:p>
    <w:p w:rsidR="009F61BF" w:rsidRDefault="009F61BF"/>
    <w:p w:rsidR="009F61BF" w:rsidRDefault="009F61BF"/>
    <w:p w:rsidR="009F61BF" w:rsidRDefault="009F61B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477D" w:rsidRPr="00A40341" w:rsidRDefault="0053477D" w:rsidP="00A40341">
    <w:pPr>
      <w:pStyle w:val="a3"/>
    </w:pPr>
    <w:r>
      <w:rPr>
        <w:noProof/>
        <w:lang w:val="ru-RU"/>
      </w:rPr>
      <w:drawing>
        <wp:anchor distT="0" distB="0" distL="114300" distR="114300" simplePos="0" relativeHeight="251658752" behindDoc="1" locked="0" layoutInCell="1" allowOverlap="1">
          <wp:simplePos x="0" y="0"/>
          <wp:positionH relativeFrom="column">
            <wp:posOffset>-909955</wp:posOffset>
          </wp:positionH>
          <wp:positionV relativeFrom="paragraph">
            <wp:posOffset>-457200</wp:posOffset>
          </wp:positionV>
          <wp:extent cx="7553325" cy="10690225"/>
          <wp:effectExtent l="0" t="0" r="0" b="0"/>
          <wp:wrapNone/>
          <wp:docPr id="42" name="Рисунок 42"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v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3325" cy="106902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477D" w:rsidRDefault="0053477D"/>
  <w:p w:rsidR="0053477D" w:rsidRDefault="0053477D"/>
  <w:p w:rsidR="0053477D" w:rsidRDefault="0053477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477D" w:rsidRPr="00A40341" w:rsidRDefault="0053477D" w:rsidP="00A40341">
    <w:pPr>
      <w:pStyle w:val="a3"/>
    </w:pPr>
    <w:r>
      <w:rPr>
        <w:noProof/>
        <w:lang w:val="ru-RU"/>
      </w:rPr>
      <w:drawing>
        <wp:anchor distT="0" distB="0" distL="114300" distR="114300" simplePos="0" relativeHeight="251657728" behindDoc="0" locked="0" layoutInCell="1" allowOverlap="1">
          <wp:simplePos x="0" y="0"/>
          <wp:positionH relativeFrom="column">
            <wp:posOffset>3627755</wp:posOffset>
          </wp:positionH>
          <wp:positionV relativeFrom="paragraph">
            <wp:posOffset>-218440</wp:posOffset>
          </wp:positionV>
          <wp:extent cx="2750820" cy="892175"/>
          <wp:effectExtent l="0" t="0" r="0" b="3175"/>
          <wp:wrapNone/>
          <wp:docPr id="44" name="Рисунок 44"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0820" cy="892175"/>
                  </a:xfrm>
                  <a:prstGeom prst="rect">
                    <a:avLst/>
                  </a:prstGeom>
                  <a:noFill/>
                </pic:spPr>
              </pic:pic>
            </a:graphicData>
          </a:graphic>
          <wp14:sizeRelH relativeFrom="page">
            <wp14:pctWidth>0</wp14:pctWidth>
          </wp14:sizeRelH>
          <wp14:sizeRelV relativeFrom="page">
            <wp14:pctHeight>0</wp14:pctHeight>
          </wp14:sizeRelV>
        </wp:anchor>
      </w:drawing>
    </w:r>
  </w:p>
  <w:p w:rsidR="0053477D" w:rsidRPr="00A40341" w:rsidRDefault="0053477D" w:rsidP="00A40341">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477D" w:rsidRDefault="0053477D">
    <w:pPr>
      <w:pStyle w:val="a3"/>
    </w:pPr>
    <w:r>
      <w:rPr>
        <w:noProof/>
        <w:lang w:val="ru-RU"/>
      </w:rPr>
      <w:drawing>
        <wp:anchor distT="0" distB="0" distL="114300" distR="114300" simplePos="0" relativeHeight="251656704" behindDoc="0" locked="0" layoutInCell="1" allowOverlap="1">
          <wp:simplePos x="0" y="0"/>
          <wp:positionH relativeFrom="column">
            <wp:posOffset>4617720</wp:posOffset>
          </wp:positionH>
          <wp:positionV relativeFrom="paragraph">
            <wp:posOffset>-62230</wp:posOffset>
          </wp:positionV>
          <wp:extent cx="1136015" cy="607060"/>
          <wp:effectExtent l="0" t="0" r="6985" b="2540"/>
          <wp:wrapNone/>
          <wp:docPr id="11" name="Рисунок 11" descr="BPC_Banking_Technologie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PC_Banking_Technologies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6015" cy="607060"/>
                  </a:xfrm>
                  <a:prstGeom prst="rect">
                    <a:avLst/>
                  </a:prstGeom>
                  <a:noFill/>
                </pic:spPr>
              </pic:pic>
            </a:graphicData>
          </a:graphic>
          <wp14:sizeRelH relativeFrom="page">
            <wp14:pctWidth>0</wp14:pctWidth>
          </wp14:sizeRelH>
          <wp14:sizeRelV relativeFrom="page">
            <wp14:pctHeight>0</wp14:pctHeight>
          </wp14:sizeRelV>
        </wp:anchor>
      </w:drawing>
    </w:r>
    <w:r>
      <w:rPr>
        <w:noProof/>
        <w:lang w:val="ru-RU"/>
      </w:rPr>
      <w:drawing>
        <wp:inline distT="0" distB="0" distL="0" distR="0">
          <wp:extent cx="1630680" cy="5334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30680" cy="533400"/>
                  </a:xfrm>
                  <a:prstGeom prst="rect">
                    <a:avLst/>
                  </a:prstGeom>
                  <a:noFill/>
                  <a:ln>
                    <a:noFill/>
                  </a:ln>
                </pic:spPr>
              </pic:pic>
            </a:graphicData>
          </a:graphic>
        </wp:inline>
      </w:drawing>
    </w:r>
  </w:p>
  <w:p w:rsidR="0053477D" w:rsidRDefault="0053477D"/>
  <w:p w:rsidR="0053477D" w:rsidRDefault="0053477D"/>
  <w:p w:rsidR="0053477D" w:rsidRDefault="0053477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482850E"/>
    <w:lvl w:ilvl="0">
      <w:start w:val="1"/>
      <w:numFmt w:val="decimal"/>
      <w:lvlText w:val="%1."/>
      <w:lvlJc w:val="left"/>
      <w:pPr>
        <w:tabs>
          <w:tab w:val="num" w:pos="1492"/>
        </w:tabs>
        <w:ind w:left="1492" w:hanging="360"/>
      </w:pPr>
    </w:lvl>
  </w:abstractNum>
  <w:abstractNum w:abstractNumId="1">
    <w:nsid w:val="FFFFFF7D"/>
    <w:multiLevelType w:val="singleLevel"/>
    <w:tmpl w:val="40963F06"/>
    <w:lvl w:ilvl="0">
      <w:start w:val="1"/>
      <w:numFmt w:val="decimal"/>
      <w:lvlText w:val="%1."/>
      <w:lvlJc w:val="left"/>
      <w:pPr>
        <w:tabs>
          <w:tab w:val="num" w:pos="1209"/>
        </w:tabs>
        <w:ind w:left="1209" w:hanging="360"/>
      </w:pPr>
    </w:lvl>
  </w:abstractNum>
  <w:abstractNum w:abstractNumId="2">
    <w:nsid w:val="FFFFFF7E"/>
    <w:multiLevelType w:val="singleLevel"/>
    <w:tmpl w:val="1C4E3CC8"/>
    <w:lvl w:ilvl="0">
      <w:start w:val="1"/>
      <w:numFmt w:val="decimal"/>
      <w:lvlText w:val="%1."/>
      <w:lvlJc w:val="left"/>
      <w:pPr>
        <w:tabs>
          <w:tab w:val="num" w:pos="926"/>
        </w:tabs>
        <w:ind w:left="926" w:hanging="360"/>
      </w:pPr>
    </w:lvl>
  </w:abstractNum>
  <w:abstractNum w:abstractNumId="3">
    <w:nsid w:val="FFFFFF7F"/>
    <w:multiLevelType w:val="singleLevel"/>
    <w:tmpl w:val="22EAB952"/>
    <w:lvl w:ilvl="0">
      <w:start w:val="1"/>
      <w:numFmt w:val="decimal"/>
      <w:lvlText w:val="%1."/>
      <w:lvlJc w:val="left"/>
      <w:pPr>
        <w:tabs>
          <w:tab w:val="num" w:pos="643"/>
        </w:tabs>
        <w:ind w:left="643" w:hanging="360"/>
      </w:pPr>
    </w:lvl>
  </w:abstractNum>
  <w:abstractNum w:abstractNumId="4">
    <w:nsid w:val="FFFFFF80"/>
    <w:multiLevelType w:val="singleLevel"/>
    <w:tmpl w:val="BCF2430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8909E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9A66FD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C0EC01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AD89CA6"/>
    <w:lvl w:ilvl="0">
      <w:start w:val="1"/>
      <w:numFmt w:val="decimal"/>
      <w:lvlText w:val="%1."/>
      <w:lvlJc w:val="left"/>
      <w:pPr>
        <w:tabs>
          <w:tab w:val="num" w:pos="360"/>
        </w:tabs>
        <w:ind w:left="360" w:hanging="360"/>
      </w:pPr>
    </w:lvl>
  </w:abstractNum>
  <w:abstractNum w:abstractNumId="9">
    <w:nsid w:val="FFFFFF89"/>
    <w:multiLevelType w:val="singleLevel"/>
    <w:tmpl w:val="9A9A7E5A"/>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606EFA4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pStyle w:val="5"/>
      <w:suff w:val="space"/>
      <w:lvlText w:val="%1.%2.%3.%4.%5"/>
      <w:lvlJc w:val="left"/>
      <w:pPr>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FFFFFFFE"/>
    <w:multiLevelType w:val="singleLevel"/>
    <w:tmpl w:val="7E9ED91C"/>
    <w:lvl w:ilvl="0">
      <w:numFmt w:val="decimal"/>
      <w:pStyle w:val="50"/>
      <w:lvlText w:val="*"/>
      <w:lvlJc w:val="left"/>
    </w:lvl>
  </w:abstractNum>
  <w:abstractNum w:abstractNumId="12">
    <w:nsid w:val="0425283D"/>
    <w:multiLevelType w:val="multilevel"/>
    <w:tmpl w:val="2218459C"/>
    <w:lvl w:ilvl="0">
      <w:start w:val="1"/>
      <w:numFmt w:val="bullet"/>
      <w:lvlText w:val="■"/>
      <w:lvlJc w:val="left"/>
      <w:pPr>
        <w:tabs>
          <w:tab w:val="num" w:pos="947"/>
        </w:tabs>
        <w:ind w:left="947" w:hanging="227"/>
      </w:pPr>
      <w:rPr>
        <w:rFonts w:ascii="Arial" w:hAnsi="Aria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0FB83D8F"/>
    <w:multiLevelType w:val="hybridMultilevel"/>
    <w:tmpl w:val="F60E17F4"/>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0FE50356"/>
    <w:multiLevelType w:val="singleLevel"/>
    <w:tmpl w:val="073E3A78"/>
    <w:lvl w:ilvl="0">
      <w:start w:val="1"/>
      <w:numFmt w:val="bullet"/>
      <w:pStyle w:val="3"/>
      <w:lvlText w:val=""/>
      <w:lvlJc w:val="left"/>
      <w:pPr>
        <w:tabs>
          <w:tab w:val="num" w:pos="1080"/>
        </w:tabs>
        <w:ind w:left="1080" w:hanging="360"/>
      </w:pPr>
      <w:rPr>
        <w:rFonts w:ascii="Wingdings" w:hAnsi="Wingdings" w:hint="default"/>
      </w:rPr>
    </w:lvl>
  </w:abstractNum>
  <w:abstractNum w:abstractNumId="15">
    <w:nsid w:val="10455749"/>
    <w:multiLevelType w:val="hybridMultilevel"/>
    <w:tmpl w:val="3C0AB78A"/>
    <w:lvl w:ilvl="0" w:tplc="3B1A9ED2">
      <w:start w:val="4"/>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11EB23DF"/>
    <w:multiLevelType w:val="multilevel"/>
    <w:tmpl w:val="A00689DE"/>
    <w:lvl w:ilvl="0">
      <w:start w:val="1"/>
      <w:numFmt w:val="bullet"/>
      <w:lvlText w:val="o"/>
      <w:lvlJc w:val="left"/>
      <w:pPr>
        <w:tabs>
          <w:tab w:val="num" w:pos="947"/>
        </w:tabs>
        <w:ind w:left="947" w:hanging="227"/>
      </w:pPr>
      <w:rPr>
        <w:rFonts w:ascii="Courier New" w:hAnsi="Courier New" w:hint="default"/>
        <w:color w:val="auto"/>
        <w:position w:val="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259D3525"/>
    <w:multiLevelType w:val="hybridMultilevel"/>
    <w:tmpl w:val="3F0AF084"/>
    <w:lvl w:ilvl="0" w:tplc="84FAD4E0">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8C42EE7"/>
    <w:multiLevelType w:val="hybridMultilevel"/>
    <w:tmpl w:val="1D965836"/>
    <w:lvl w:ilvl="0" w:tplc="42C28A4C">
      <w:start w:val="1"/>
      <w:numFmt w:val="upperLetter"/>
      <w:lvlText w:val="%1."/>
      <w:lvlJc w:val="left"/>
      <w:pPr>
        <w:ind w:left="404" w:hanging="360"/>
      </w:pPr>
      <w:rPr>
        <w:rFonts w:hint="default"/>
      </w:rPr>
    </w:lvl>
    <w:lvl w:ilvl="1" w:tplc="04190019" w:tentative="1">
      <w:start w:val="1"/>
      <w:numFmt w:val="lowerLetter"/>
      <w:lvlText w:val="%2."/>
      <w:lvlJc w:val="left"/>
      <w:pPr>
        <w:ind w:left="1124" w:hanging="360"/>
      </w:pPr>
    </w:lvl>
    <w:lvl w:ilvl="2" w:tplc="0419001B" w:tentative="1">
      <w:start w:val="1"/>
      <w:numFmt w:val="lowerRoman"/>
      <w:lvlText w:val="%3."/>
      <w:lvlJc w:val="right"/>
      <w:pPr>
        <w:ind w:left="1844" w:hanging="180"/>
      </w:pPr>
    </w:lvl>
    <w:lvl w:ilvl="3" w:tplc="0419000F" w:tentative="1">
      <w:start w:val="1"/>
      <w:numFmt w:val="decimal"/>
      <w:lvlText w:val="%4."/>
      <w:lvlJc w:val="left"/>
      <w:pPr>
        <w:ind w:left="2564" w:hanging="360"/>
      </w:pPr>
    </w:lvl>
    <w:lvl w:ilvl="4" w:tplc="04190019" w:tentative="1">
      <w:start w:val="1"/>
      <w:numFmt w:val="lowerLetter"/>
      <w:lvlText w:val="%5."/>
      <w:lvlJc w:val="left"/>
      <w:pPr>
        <w:ind w:left="3284" w:hanging="360"/>
      </w:pPr>
    </w:lvl>
    <w:lvl w:ilvl="5" w:tplc="0419001B" w:tentative="1">
      <w:start w:val="1"/>
      <w:numFmt w:val="lowerRoman"/>
      <w:lvlText w:val="%6."/>
      <w:lvlJc w:val="right"/>
      <w:pPr>
        <w:ind w:left="4004" w:hanging="180"/>
      </w:pPr>
    </w:lvl>
    <w:lvl w:ilvl="6" w:tplc="0419000F" w:tentative="1">
      <w:start w:val="1"/>
      <w:numFmt w:val="decimal"/>
      <w:lvlText w:val="%7."/>
      <w:lvlJc w:val="left"/>
      <w:pPr>
        <w:ind w:left="4724" w:hanging="360"/>
      </w:pPr>
    </w:lvl>
    <w:lvl w:ilvl="7" w:tplc="04190019" w:tentative="1">
      <w:start w:val="1"/>
      <w:numFmt w:val="lowerLetter"/>
      <w:lvlText w:val="%8."/>
      <w:lvlJc w:val="left"/>
      <w:pPr>
        <w:ind w:left="5444" w:hanging="360"/>
      </w:pPr>
    </w:lvl>
    <w:lvl w:ilvl="8" w:tplc="0419001B" w:tentative="1">
      <w:start w:val="1"/>
      <w:numFmt w:val="lowerRoman"/>
      <w:lvlText w:val="%9."/>
      <w:lvlJc w:val="right"/>
      <w:pPr>
        <w:ind w:left="6164" w:hanging="180"/>
      </w:pPr>
    </w:lvl>
  </w:abstractNum>
  <w:abstractNum w:abstractNumId="19">
    <w:nsid w:val="2A750309"/>
    <w:multiLevelType w:val="hybridMultilevel"/>
    <w:tmpl w:val="26889F58"/>
    <w:lvl w:ilvl="0" w:tplc="5FF8217E">
      <w:start w:val="1"/>
      <w:numFmt w:val="bullet"/>
      <w:pStyle w:val="BPC3Bulletsummary"/>
      <w:lvlText w:val=""/>
      <w:lvlJc w:val="left"/>
      <w:pPr>
        <w:tabs>
          <w:tab w:val="num" w:pos="227"/>
        </w:tabs>
        <w:ind w:left="227" w:hanging="22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nsid w:val="2D560612"/>
    <w:multiLevelType w:val="hybridMultilevel"/>
    <w:tmpl w:val="F8206B74"/>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2EFF2939"/>
    <w:multiLevelType w:val="hybridMultilevel"/>
    <w:tmpl w:val="3C0AB78A"/>
    <w:lvl w:ilvl="0" w:tplc="3B1A9ED2">
      <w:start w:val="4"/>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37254F3"/>
    <w:multiLevelType w:val="hybridMultilevel"/>
    <w:tmpl w:val="AD507698"/>
    <w:lvl w:ilvl="0" w:tplc="092E8AEA">
      <w:start w:val="1"/>
      <w:numFmt w:val="bullet"/>
      <w:pStyle w:val="BPC3Bullet1bold"/>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370443C9"/>
    <w:multiLevelType w:val="hybridMultilevel"/>
    <w:tmpl w:val="8432F5F6"/>
    <w:lvl w:ilvl="0" w:tplc="04190015">
      <w:start w:val="25"/>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384E3A38"/>
    <w:multiLevelType w:val="multilevel"/>
    <w:tmpl w:val="B7A0EC56"/>
    <w:lvl w:ilvl="0">
      <w:start w:val="1"/>
      <w:numFmt w:val="bullet"/>
      <w:lvlText w:val="o"/>
      <w:lvlJc w:val="left"/>
      <w:pPr>
        <w:tabs>
          <w:tab w:val="num" w:pos="947"/>
        </w:tabs>
        <w:ind w:left="947" w:hanging="227"/>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47BC4D8C"/>
    <w:multiLevelType w:val="hybridMultilevel"/>
    <w:tmpl w:val="3FD8A18C"/>
    <w:lvl w:ilvl="0" w:tplc="04190015">
      <w:start w:val="25"/>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846564F"/>
    <w:multiLevelType w:val="multilevel"/>
    <w:tmpl w:val="E778AAAC"/>
    <w:lvl w:ilvl="0">
      <w:start w:val="1"/>
      <w:numFmt w:val="bullet"/>
      <w:lvlText w:val="o"/>
      <w:lvlJc w:val="left"/>
      <w:pPr>
        <w:tabs>
          <w:tab w:val="num" w:pos="357"/>
        </w:tabs>
        <w:ind w:left="1077" w:hanging="357"/>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4C1921BA"/>
    <w:multiLevelType w:val="hybridMultilevel"/>
    <w:tmpl w:val="11740E5E"/>
    <w:lvl w:ilvl="0" w:tplc="04190015">
      <w:start w:val="25"/>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02C773B"/>
    <w:multiLevelType w:val="hybridMultilevel"/>
    <w:tmpl w:val="25603DE8"/>
    <w:lvl w:ilvl="0" w:tplc="04190015">
      <w:start w:val="25"/>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63623C9"/>
    <w:multiLevelType w:val="hybridMultilevel"/>
    <w:tmpl w:val="7A00BF60"/>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D002252"/>
    <w:multiLevelType w:val="hybridMultilevel"/>
    <w:tmpl w:val="F920ED8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EB0526B"/>
    <w:multiLevelType w:val="hybridMultilevel"/>
    <w:tmpl w:val="0EDC681E"/>
    <w:lvl w:ilvl="0" w:tplc="534283AC">
      <w:start w:val="1"/>
      <w:numFmt w:val="decimal"/>
      <w:lvlText w:val="%1."/>
      <w:lvlJc w:val="left"/>
      <w:pPr>
        <w:tabs>
          <w:tab w:val="num" w:pos="340"/>
        </w:tabs>
        <w:ind w:left="340" w:hanging="3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nsid w:val="64A5486B"/>
    <w:multiLevelType w:val="hybridMultilevel"/>
    <w:tmpl w:val="1652A91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86A74F0"/>
    <w:multiLevelType w:val="multilevel"/>
    <w:tmpl w:val="2E3047B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426"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8A679BE"/>
    <w:multiLevelType w:val="hybridMultilevel"/>
    <w:tmpl w:val="E9A88EB4"/>
    <w:lvl w:ilvl="0" w:tplc="AFC6AA8A">
      <w:start w:val="1"/>
      <w:numFmt w:val="upperLetter"/>
      <w:lvlText w:val="%1."/>
      <w:lvlJc w:val="left"/>
      <w:pPr>
        <w:ind w:left="404" w:hanging="360"/>
      </w:pPr>
      <w:rPr>
        <w:rFonts w:hint="default"/>
      </w:rPr>
    </w:lvl>
    <w:lvl w:ilvl="1" w:tplc="04190019" w:tentative="1">
      <w:start w:val="1"/>
      <w:numFmt w:val="lowerLetter"/>
      <w:lvlText w:val="%2."/>
      <w:lvlJc w:val="left"/>
      <w:pPr>
        <w:ind w:left="1124" w:hanging="360"/>
      </w:pPr>
    </w:lvl>
    <w:lvl w:ilvl="2" w:tplc="0419001B" w:tentative="1">
      <w:start w:val="1"/>
      <w:numFmt w:val="lowerRoman"/>
      <w:lvlText w:val="%3."/>
      <w:lvlJc w:val="right"/>
      <w:pPr>
        <w:ind w:left="1844" w:hanging="180"/>
      </w:pPr>
    </w:lvl>
    <w:lvl w:ilvl="3" w:tplc="0419000F" w:tentative="1">
      <w:start w:val="1"/>
      <w:numFmt w:val="decimal"/>
      <w:lvlText w:val="%4."/>
      <w:lvlJc w:val="left"/>
      <w:pPr>
        <w:ind w:left="2564" w:hanging="360"/>
      </w:pPr>
    </w:lvl>
    <w:lvl w:ilvl="4" w:tplc="04190019" w:tentative="1">
      <w:start w:val="1"/>
      <w:numFmt w:val="lowerLetter"/>
      <w:lvlText w:val="%5."/>
      <w:lvlJc w:val="left"/>
      <w:pPr>
        <w:ind w:left="3284" w:hanging="360"/>
      </w:pPr>
    </w:lvl>
    <w:lvl w:ilvl="5" w:tplc="0419001B" w:tentative="1">
      <w:start w:val="1"/>
      <w:numFmt w:val="lowerRoman"/>
      <w:lvlText w:val="%6."/>
      <w:lvlJc w:val="right"/>
      <w:pPr>
        <w:ind w:left="4004" w:hanging="180"/>
      </w:pPr>
    </w:lvl>
    <w:lvl w:ilvl="6" w:tplc="0419000F" w:tentative="1">
      <w:start w:val="1"/>
      <w:numFmt w:val="decimal"/>
      <w:lvlText w:val="%7."/>
      <w:lvlJc w:val="left"/>
      <w:pPr>
        <w:ind w:left="4724" w:hanging="360"/>
      </w:pPr>
    </w:lvl>
    <w:lvl w:ilvl="7" w:tplc="04190019" w:tentative="1">
      <w:start w:val="1"/>
      <w:numFmt w:val="lowerLetter"/>
      <w:lvlText w:val="%8."/>
      <w:lvlJc w:val="left"/>
      <w:pPr>
        <w:ind w:left="5444" w:hanging="360"/>
      </w:pPr>
    </w:lvl>
    <w:lvl w:ilvl="8" w:tplc="0419001B" w:tentative="1">
      <w:start w:val="1"/>
      <w:numFmt w:val="lowerRoman"/>
      <w:lvlText w:val="%9."/>
      <w:lvlJc w:val="right"/>
      <w:pPr>
        <w:ind w:left="6164" w:hanging="180"/>
      </w:pPr>
    </w:lvl>
  </w:abstractNum>
  <w:abstractNum w:abstractNumId="35">
    <w:nsid w:val="6B091199"/>
    <w:multiLevelType w:val="hybridMultilevel"/>
    <w:tmpl w:val="99BC2FAA"/>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B0D0FD1"/>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nsid w:val="6C9906C0"/>
    <w:multiLevelType w:val="hybridMultilevel"/>
    <w:tmpl w:val="51DCC0AC"/>
    <w:lvl w:ilvl="0" w:tplc="C9F0944E">
      <w:start w:val="1"/>
      <w:numFmt w:val="bullet"/>
      <w:lvlText w:val=""/>
      <w:lvlJc w:val="left"/>
      <w:pPr>
        <w:tabs>
          <w:tab w:val="num" w:pos="357"/>
        </w:tabs>
        <w:ind w:left="357" w:hanging="35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8">
    <w:nsid w:val="6EA452BC"/>
    <w:multiLevelType w:val="multilevel"/>
    <w:tmpl w:val="5DE81D5E"/>
    <w:lvl w:ilvl="0">
      <w:start w:val="1"/>
      <w:numFmt w:val="bullet"/>
      <w:lvlText w:val=""/>
      <w:lvlJc w:val="left"/>
      <w:pPr>
        <w:tabs>
          <w:tab w:val="num" w:pos="357"/>
        </w:tabs>
        <w:ind w:left="357" w:hanging="35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nsid w:val="70E42102"/>
    <w:multiLevelType w:val="hybridMultilevel"/>
    <w:tmpl w:val="50D8BEC0"/>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3100C2B"/>
    <w:multiLevelType w:val="multilevel"/>
    <w:tmpl w:val="0EDC681E"/>
    <w:lvl w:ilvl="0">
      <w:start w:val="1"/>
      <w:numFmt w:val="decimal"/>
      <w:lvlText w:val="%1."/>
      <w:lvlJc w:val="left"/>
      <w:pPr>
        <w:tabs>
          <w:tab w:val="num" w:pos="340"/>
        </w:tabs>
        <w:ind w:left="340" w:hanging="3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73526501"/>
    <w:multiLevelType w:val="multilevel"/>
    <w:tmpl w:val="A77A980E"/>
    <w:lvl w:ilvl="0">
      <w:start w:val="1"/>
      <w:numFmt w:val="bullet"/>
      <w:lvlText w:val="o"/>
      <w:lvlJc w:val="left"/>
      <w:pPr>
        <w:tabs>
          <w:tab w:val="num" w:pos="936"/>
        </w:tabs>
        <w:ind w:left="936" w:hanging="227"/>
      </w:pPr>
      <w:rPr>
        <w:rFonts w:ascii="Courier New" w:hAnsi="Courier New"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nsid w:val="7EC92FF5"/>
    <w:multiLevelType w:val="hybridMultilevel"/>
    <w:tmpl w:val="304639DA"/>
    <w:lvl w:ilvl="0" w:tplc="B834488A">
      <w:start w:val="1"/>
      <w:numFmt w:val="bullet"/>
      <w:pStyle w:val="BPC3Bullet2"/>
      <w:lvlText w:val="o"/>
      <w:lvlJc w:val="left"/>
      <w:pPr>
        <w:tabs>
          <w:tab w:val="num" w:pos="947"/>
        </w:tabs>
        <w:ind w:left="947" w:hanging="227"/>
      </w:pPr>
      <w:rPr>
        <w:rFonts w:ascii="Courier New" w:hAnsi="Courier New" w:hint="default"/>
        <w:color w:val="auto"/>
        <w:position w:val="2"/>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3">
    <w:nsid w:val="7FAD7551"/>
    <w:multiLevelType w:val="hybridMultilevel"/>
    <w:tmpl w:val="3C0AB78A"/>
    <w:lvl w:ilvl="0" w:tplc="3B1A9ED2">
      <w:start w:val="4"/>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40"/>
  </w:num>
  <w:num w:numId="13">
    <w:abstractNumId w:val="22"/>
  </w:num>
  <w:num w:numId="14">
    <w:abstractNumId w:val="36"/>
  </w:num>
  <w:num w:numId="15">
    <w:abstractNumId w:val="42"/>
  </w:num>
  <w:num w:numId="16">
    <w:abstractNumId w:val="37"/>
  </w:num>
  <w:num w:numId="17">
    <w:abstractNumId w:val="19"/>
  </w:num>
  <w:num w:numId="18">
    <w:abstractNumId w:val="38"/>
  </w:num>
  <w:num w:numId="19">
    <w:abstractNumId w:val="37"/>
  </w:num>
  <w:num w:numId="20">
    <w:abstractNumId w:val="37"/>
  </w:num>
  <w:num w:numId="21">
    <w:abstractNumId w:val="26"/>
  </w:num>
  <w:num w:numId="22">
    <w:abstractNumId w:val="24"/>
  </w:num>
  <w:num w:numId="23">
    <w:abstractNumId w:val="12"/>
  </w:num>
  <w:num w:numId="24">
    <w:abstractNumId w:val="41"/>
  </w:num>
  <w:num w:numId="25">
    <w:abstractNumId w:val="16"/>
  </w:num>
  <w:num w:numId="26">
    <w:abstractNumId w:val="10"/>
  </w:num>
  <w:num w:numId="27">
    <w:abstractNumId w:val="14"/>
  </w:num>
  <w:num w:numId="28">
    <w:abstractNumId w:val="11"/>
    <w:lvlOverride w:ilvl="0">
      <w:lvl w:ilvl="0">
        <w:numFmt w:val="bullet"/>
        <w:pStyle w:val="50"/>
        <w:lvlText w:val="-"/>
        <w:legacy w:legacy="1" w:legacySpace="0" w:legacyIndent="283"/>
        <w:lvlJc w:val="left"/>
        <w:pPr>
          <w:ind w:left="283" w:hanging="283"/>
        </w:pPr>
        <w:rPr>
          <w:rFonts w:ascii="Times New Roman" w:hAnsi="Times New Roman" w:cs="Times New Roman" w:hint="default"/>
        </w:rPr>
      </w:lvl>
    </w:lvlOverride>
  </w:num>
  <w:num w:numId="29">
    <w:abstractNumId w:val="33"/>
  </w:num>
  <w:num w:numId="30">
    <w:abstractNumId w:val="34"/>
  </w:num>
  <w:num w:numId="31">
    <w:abstractNumId w:val="18"/>
  </w:num>
  <w:num w:numId="32">
    <w:abstractNumId w:val="29"/>
  </w:num>
  <w:num w:numId="33">
    <w:abstractNumId w:val="17"/>
  </w:num>
  <w:num w:numId="34">
    <w:abstractNumId w:val="20"/>
  </w:num>
  <w:num w:numId="35">
    <w:abstractNumId w:val="25"/>
  </w:num>
  <w:num w:numId="36">
    <w:abstractNumId w:val="13"/>
  </w:num>
  <w:num w:numId="37">
    <w:abstractNumId w:val="35"/>
  </w:num>
  <w:num w:numId="38">
    <w:abstractNumId w:val="30"/>
  </w:num>
  <w:num w:numId="39">
    <w:abstractNumId w:val="27"/>
  </w:num>
  <w:num w:numId="40">
    <w:abstractNumId w:val="28"/>
  </w:num>
  <w:num w:numId="41">
    <w:abstractNumId w:val="23"/>
  </w:num>
  <w:num w:numId="42">
    <w:abstractNumId w:val="21"/>
  </w:num>
  <w:num w:numId="43">
    <w:abstractNumId w:val="15"/>
  </w:num>
  <w:num w:numId="44">
    <w:abstractNumId w:val="43"/>
  </w:num>
  <w:num w:numId="45">
    <w:abstractNumId w:val="32"/>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o:colormru v:ext="edit" colors="#039,teal,#006462,#008b7a,#4da197,#79a6ff,#4e4ea0,#c5e2f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764"/>
    <w:rsid w:val="00005441"/>
    <w:rsid w:val="00010496"/>
    <w:rsid w:val="0002564D"/>
    <w:rsid w:val="00026244"/>
    <w:rsid w:val="00027D06"/>
    <w:rsid w:val="00034556"/>
    <w:rsid w:val="000411D4"/>
    <w:rsid w:val="0004621E"/>
    <w:rsid w:val="00052EA3"/>
    <w:rsid w:val="00054C3A"/>
    <w:rsid w:val="000663B6"/>
    <w:rsid w:val="000717E9"/>
    <w:rsid w:val="000813E0"/>
    <w:rsid w:val="00081A78"/>
    <w:rsid w:val="00083151"/>
    <w:rsid w:val="00096D65"/>
    <w:rsid w:val="000A3110"/>
    <w:rsid w:val="000A7ACF"/>
    <w:rsid w:val="000A7B41"/>
    <w:rsid w:val="000B3CF5"/>
    <w:rsid w:val="000B633F"/>
    <w:rsid w:val="000B6DD3"/>
    <w:rsid w:val="000B6F6A"/>
    <w:rsid w:val="000B7DCB"/>
    <w:rsid w:val="000C4D47"/>
    <w:rsid w:val="000C4E94"/>
    <w:rsid w:val="000C6518"/>
    <w:rsid w:val="000D1C2D"/>
    <w:rsid w:val="000D6067"/>
    <w:rsid w:val="000D606E"/>
    <w:rsid w:val="000E57DA"/>
    <w:rsid w:val="000E6C0D"/>
    <w:rsid w:val="000F2564"/>
    <w:rsid w:val="000F2C5F"/>
    <w:rsid w:val="0011559A"/>
    <w:rsid w:val="00127A37"/>
    <w:rsid w:val="00131864"/>
    <w:rsid w:val="00132965"/>
    <w:rsid w:val="00135370"/>
    <w:rsid w:val="001354FC"/>
    <w:rsid w:val="00140A68"/>
    <w:rsid w:val="00142CE0"/>
    <w:rsid w:val="00143A9D"/>
    <w:rsid w:val="00151234"/>
    <w:rsid w:val="00162AD7"/>
    <w:rsid w:val="00166B80"/>
    <w:rsid w:val="001671B9"/>
    <w:rsid w:val="00174695"/>
    <w:rsid w:val="001748E0"/>
    <w:rsid w:val="00176C64"/>
    <w:rsid w:val="00181A54"/>
    <w:rsid w:val="001844A2"/>
    <w:rsid w:val="001922F3"/>
    <w:rsid w:val="001967C5"/>
    <w:rsid w:val="00196EFC"/>
    <w:rsid w:val="001972F3"/>
    <w:rsid w:val="001A0A6F"/>
    <w:rsid w:val="001B0946"/>
    <w:rsid w:val="001B1C83"/>
    <w:rsid w:val="001B4761"/>
    <w:rsid w:val="001C1560"/>
    <w:rsid w:val="001D332E"/>
    <w:rsid w:val="001D7B27"/>
    <w:rsid w:val="001E23F5"/>
    <w:rsid w:val="001E4805"/>
    <w:rsid w:val="001F04B2"/>
    <w:rsid w:val="001F10C3"/>
    <w:rsid w:val="001F2F69"/>
    <w:rsid w:val="001F3FFC"/>
    <w:rsid w:val="001F76BF"/>
    <w:rsid w:val="002009A1"/>
    <w:rsid w:val="00204D73"/>
    <w:rsid w:val="0020500D"/>
    <w:rsid w:val="002064BA"/>
    <w:rsid w:val="0021349F"/>
    <w:rsid w:val="00217379"/>
    <w:rsid w:val="00222A34"/>
    <w:rsid w:val="00231C5A"/>
    <w:rsid w:val="002403B6"/>
    <w:rsid w:val="0024258D"/>
    <w:rsid w:val="0024773A"/>
    <w:rsid w:val="00254C11"/>
    <w:rsid w:val="0026630B"/>
    <w:rsid w:val="0026683A"/>
    <w:rsid w:val="00283913"/>
    <w:rsid w:val="002855F0"/>
    <w:rsid w:val="00286AB9"/>
    <w:rsid w:val="0028747B"/>
    <w:rsid w:val="002944F1"/>
    <w:rsid w:val="002A738D"/>
    <w:rsid w:val="002A7442"/>
    <w:rsid w:val="002B595B"/>
    <w:rsid w:val="002B63C2"/>
    <w:rsid w:val="002C2A20"/>
    <w:rsid w:val="002C2CCE"/>
    <w:rsid w:val="002C5251"/>
    <w:rsid w:val="002C5FC2"/>
    <w:rsid w:val="002D0F23"/>
    <w:rsid w:val="002E15A0"/>
    <w:rsid w:val="002E48F2"/>
    <w:rsid w:val="002E4CDD"/>
    <w:rsid w:val="002E6DF4"/>
    <w:rsid w:val="002E772C"/>
    <w:rsid w:val="002F6D5D"/>
    <w:rsid w:val="00311392"/>
    <w:rsid w:val="00317D32"/>
    <w:rsid w:val="00321D58"/>
    <w:rsid w:val="003273A5"/>
    <w:rsid w:val="003274C0"/>
    <w:rsid w:val="003274EA"/>
    <w:rsid w:val="003275CC"/>
    <w:rsid w:val="00327738"/>
    <w:rsid w:val="00340B37"/>
    <w:rsid w:val="003477FD"/>
    <w:rsid w:val="00354D5E"/>
    <w:rsid w:val="00356862"/>
    <w:rsid w:val="003617BC"/>
    <w:rsid w:val="00364CD4"/>
    <w:rsid w:val="00367DD5"/>
    <w:rsid w:val="00371DE4"/>
    <w:rsid w:val="00377E62"/>
    <w:rsid w:val="003826A6"/>
    <w:rsid w:val="0039122B"/>
    <w:rsid w:val="003A7996"/>
    <w:rsid w:val="003B7FD3"/>
    <w:rsid w:val="003C04A5"/>
    <w:rsid w:val="003C2BD8"/>
    <w:rsid w:val="003C5367"/>
    <w:rsid w:val="003C75B9"/>
    <w:rsid w:val="003D41D6"/>
    <w:rsid w:val="003F52D0"/>
    <w:rsid w:val="003F5401"/>
    <w:rsid w:val="00400ABD"/>
    <w:rsid w:val="0040213E"/>
    <w:rsid w:val="004024C2"/>
    <w:rsid w:val="00410097"/>
    <w:rsid w:val="00410C4B"/>
    <w:rsid w:val="00410D43"/>
    <w:rsid w:val="00420869"/>
    <w:rsid w:val="0043210C"/>
    <w:rsid w:val="0043482C"/>
    <w:rsid w:val="00440068"/>
    <w:rsid w:val="00441557"/>
    <w:rsid w:val="00450BF9"/>
    <w:rsid w:val="004542D5"/>
    <w:rsid w:val="00463328"/>
    <w:rsid w:val="004677E7"/>
    <w:rsid w:val="00471F17"/>
    <w:rsid w:val="00477352"/>
    <w:rsid w:val="0048697E"/>
    <w:rsid w:val="004A622C"/>
    <w:rsid w:val="004A6725"/>
    <w:rsid w:val="004A6BC3"/>
    <w:rsid w:val="004B4150"/>
    <w:rsid w:val="004B4E8C"/>
    <w:rsid w:val="004B50E1"/>
    <w:rsid w:val="004B53FA"/>
    <w:rsid w:val="004D22AE"/>
    <w:rsid w:val="004D4B22"/>
    <w:rsid w:val="004D5B55"/>
    <w:rsid w:val="004D614A"/>
    <w:rsid w:val="004D79D0"/>
    <w:rsid w:val="004E2762"/>
    <w:rsid w:val="004E2782"/>
    <w:rsid w:val="004F3978"/>
    <w:rsid w:val="004F3B2E"/>
    <w:rsid w:val="00506F38"/>
    <w:rsid w:val="005214C1"/>
    <w:rsid w:val="00524C0E"/>
    <w:rsid w:val="00532967"/>
    <w:rsid w:val="0053477D"/>
    <w:rsid w:val="0054100D"/>
    <w:rsid w:val="00541A25"/>
    <w:rsid w:val="00550326"/>
    <w:rsid w:val="0055284B"/>
    <w:rsid w:val="005539A6"/>
    <w:rsid w:val="00553EB8"/>
    <w:rsid w:val="00555196"/>
    <w:rsid w:val="00560B0E"/>
    <w:rsid w:val="0056466E"/>
    <w:rsid w:val="00567656"/>
    <w:rsid w:val="0057465F"/>
    <w:rsid w:val="0059703F"/>
    <w:rsid w:val="005A4BF7"/>
    <w:rsid w:val="005A4F3B"/>
    <w:rsid w:val="005A7EB1"/>
    <w:rsid w:val="005B0BF5"/>
    <w:rsid w:val="005B608A"/>
    <w:rsid w:val="005C130F"/>
    <w:rsid w:val="005D26CF"/>
    <w:rsid w:val="005E1F37"/>
    <w:rsid w:val="00600F52"/>
    <w:rsid w:val="00606900"/>
    <w:rsid w:val="00607890"/>
    <w:rsid w:val="00614618"/>
    <w:rsid w:val="00615CE0"/>
    <w:rsid w:val="00620FBF"/>
    <w:rsid w:val="00621992"/>
    <w:rsid w:val="00622895"/>
    <w:rsid w:val="0062671D"/>
    <w:rsid w:val="006315D1"/>
    <w:rsid w:val="00631E81"/>
    <w:rsid w:val="0063237C"/>
    <w:rsid w:val="0063361C"/>
    <w:rsid w:val="00637B11"/>
    <w:rsid w:val="006457F2"/>
    <w:rsid w:val="00646013"/>
    <w:rsid w:val="006537D9"/>
    <w:rsid w:val="00654F3D"/>
    <w:rsid w:val="006602FA"/>
    <w:rsid w:val="006636AC"/>
    <w:rsid w:val="00673DE3"/>
    <w:rsid w:val="00674962"/>
    <w:rsid w:val="0067685C"/>
    <w:rsid w:val="006772DB"/>
    <w:rsid w:val="006808A2"/>
    <w:rsid w:val="0068221C"/>
    <w:rsid w:val="00682CCA"/>
    <w:rsid w:val="0069206D"/>
    <w:rsid w:val="006A33EF"/>
    <w:rsid w:val="006A5683"/>
    <w:rsid w:val="006A7C94"/>
    <w:rsid w:val="006B0EBB"/>
    <w:rsid w:val="006B632A"/>
    <w:rsid w:val="006B6366"/>
    <w:rsid w:val="006B68F6"/>
    <w:rsid w:val="006D24A5"/>
    <w:rsid w:val="006D6820"/>
    <w:rsid w:val="006D6C8B"/>
    <w:rsid w:val="006E01A4"/>
    <w:rsid w:val="006E3822"/>
    <w:rsid w:val="006E4B0A"/>
    <w:rsid w:val="006F1627"/>
    <w:rsid w:val="006F4086"/>
    <w:rsid w:val="006F4703"/>
    <w:rsid w:val="006F4F9E"/>
    <w:rsid w:val="006F7E87"/>
    <w:rsid w:val="00701FD3"/>
    <w:rsid w:val="00702884"/>
    <w:rsid w:val="00704EED"/>
    <w:rsid w:val="00705ED3"/>
    <w:rsid w:val="00707338"/>
    <w:rsid w:val="00711CAD"/>
    <w:rsid w:val="00714296"/>
    <w:rsid w:val="007155D2"/>
    <w:rsid w:val="0072513F"/>
    <w:rsid w:val="00731DBF"/>
    <w:rsid w:val="0073416F"/>
    <w:rsid w:val="007435E7"/>
    <w:rsid w:val="007457D4"/>
    <w:rsid w:val="007459D6"/>
    <w:rsid w:val="00750A27"/>
    <w:rsid w:val="00751CCD"/>
    <w:rsid w:val="007525A9"/>
    <w:rsid w:val="007560D1"/>
    <w:rsid w:val="00762404"/>
    <w:rsid w:val="00763E80"/>
    <w:rsid w:val="00767956"/>
    <w:rsid w:val="007720BF"/>
    <w:rsid w:val="00784A10"/>
    <w:rsid w:val="007928E6"/>
    <w:rsid w:val="00797A07"/>
    <w:rsid w:val="007A342A"/>
    <w:rsid w:val="007A4A04"/>
    <w:rsid w:val="007B3C82"/>
    <w:rsid w:val="007C7DF1"/>
    <w:rsid w:val="007D4AAC"/>
    <w:rsid w:val="007E1C27"/>
    <w:rsid w:val="007E6784"/>
    <w:rsid w:val="007F1BD7"/>
    <w:rsid w:val="007F6F63"/>
    <w:rsid w:val="00801752"/>
    <w:rsid w:val="00807360"/>
    <w:rsid w:val="0081009B"/>
    <w:rsid w:val="00814136"/>
    <w:rsid w:val="00816AE4"/>
    <w:rsid w:val="008230BD"/>
    <w:rsid w:val="00824AC9"/>
    <w:rsid w:val="00831D57"/>
    <w:rsid w:val="00854A05"/>
    <w:rsid w:val="008569B2"/>
    <w:rsid w:val="00861919"/>
    <w:rsid w:val="008644A8"/>
    <w:rsid w:val="00872587"/>
    <w:rsid w:val="0087692F"/>
    <w:rsid w:val="00896071"/>
    <w:rsid w:val="008C34A8"/>
    <w:rsid w:val="008C77ED"/>
    <w:rsid w:val="008E5801"/>
    <w:rsid w:val="008F05DC"/>
    <w:rsid w:val="008F38CD"/>
    <w:rsid w:val="008F7AEF"/>
    <w:rsid w:val="0090283D"/>
    <w:rsid w:val="00906AAE"/>
    <w:rsid w:val="00912E54"/>
    <w:rsid w:val="0091663A"/>
    <w:rsid w:val="00917B19"/>
    <w:rsid w:val="00922E69"/>
    <w:rsid w:val="00930D40"/>
    <w:rsid w:val="00934BA6"/>
    <w:rsid w:val="00935342"/>
    <w:rsid w:val="00936C39"/>
    <w:rsid w:val="009373EF"/>
    <w:rsid w:val="00942781"/>
    <w:rsid w:val="00956978"/>
    <w:rsid w:val="00960857"/>
    <w:rsid w:val="00966C7A"/>
    <w:rsid w:val="00973FE3"/>
    <w:rsid w:val="00974345"/>
    <w:rsid w:val="00984A07"/>
    <w:rsid w:val="00986376"/>
    <w:rsid w:val="009911F0"/>
    <w:rsid w:val="009A51CB"/>
    <w:rsid w:val="009A68DF"/>
    <w:rsid w:val="009A7DB5"/>
    <w:rsid w:val="009B517E"/>
    <w:rsid w:val="009C1B81"/>
    <w:rsid w:val="009D46EA"/>
    <w:rsid w:val="009D4C03"/>
    <w:rsid w:val="009E3F7B"/>
    <w:rsid w:val="009E5421"/>
    <w:rsid w:val="009F61BF"/>
    <w:rsid w:val="00A04899"/>
    <w:rsid w:val="00A04924"/>
    <w:rsid w:val="00A0535D"/>
    <w:rsid w:val="00A10E59"/>
    <w:rsid w:val="00A1187C"/>
    <w:rsid w:val="00A12AC9"/>
    <w:rsid w:val="00A131ED"/>
    <w:rsid w:val="00A15D60"/>
    <w:rsid w:val="00A166CD"/>
    <w:rsid w:val="00A2008B"/>
    <w:rsid w:val="00A2439D"/>
    <w:rsid w:val="00A24804"/>
    <w:rsid w:val="00A32CC4"/>
    <w:rsid w:val="00A34DEE"/>
    <w:rsid w:val="00A3560B"/>
    <w:rsid w:val="00A40341"/>
    <w:rsid w:val="00A4139A"/>
    <w:rsid w:val="00A46430"/>
    <w:rsid w:val="00A527AC"/>
    <w:rsid w:val="00A528DB"/>
    <w:rsid w:val="00A65AEE"/>
    <w:rsid w:val="00A663F5"/>
    <w:rsid w:val="00A679E6"/>
    <w:rsid w:val="00A70294"/>
    <w:rsid w:val="00A71B4C"/>
    <w:rsid w:val="00A7746E"/>
    <w:rsid w:val="00A8359D"/>
    <w:rsid w:val="00A83961"/>
    <w:rsid w:val="00A8680D"/>
    <w:rsid w:val="00A9358D"/>
    <w:rsid w:val="00A93F4F"/>
    <w:rsid w:val="00A95072"/>
    <w:rsid w:val="00AA07CA"/>
    <w:rsid w:val="00AB1B33"/>
    <w:rsid w:val="00AC3ABD"/>
    <w:rsid w:val="00AC7D08"/>
    <w:rsid w:val="00AD0295"/>
    <w:rsid w:val="00AE2CFB"/>
    <w:rsid w:val="00B1716E"/>
    <w:rsid w:val="00B23EAB"/>
    <w:rsid w:val="00B4030D"/>
    <w:rsid w:val="00B42263"/>
    <w:rsid w:val="00B42985"/>
    <w:rsid w:val="00B51782"/>
    <w:rsid w:val="00B52C86"/>
    <w:rsid w:val="00B5348A"/>
    <w:rsid w:val="00B60926"/>
    <w:rsid w:val="00B639BF"/>
    <w:rsid w:val="00B81593"/>
    <w:rsid w:val="00B82686"/>
    <w:rsid w:val="00B84424"/>
    <w:rsid w:val="00B97008"/>
    <w:rsid w:val="00BA08CB"/>
    <w:rsid w:val="00BA2038"/>
    <w:rsid w:val="00BA6ECD"/>
    <w:rsid w:val="00BA70EE"/>
    <w:rsid w:val="00BB0722"/>
    <w:rsid w:val="00BB6808"/>
    <w:rsid w:val="00BB7EBA"/>
    <w:rsid w:val="00BD4AC1"/>
    <w:rsid w:val="00BD5E62"/>
    <w:rsid w:val="00BD7E15"/>
    <w:rsid w:val="00BE17EE"/>
    <w:rsid w:val="00C049CC"/>
    <w:rsid w:val="00C11672"/>
    <w:rsid w:val="00C12717"/>
    <w:rsid w:val="00C12D61"/>
    <w:rsid w:val="00C14EE1"/>
    <w:rsid w:val="00C275FB"/>
    <w:rsid w:val="00C27931"/>
    <w:rsid w:val="00C41A86"/>
    <w:rsid w:val="00C56681"/>
    <w:rsid w:val="00C5787C"/>
    <w:rsid w:val="00C668AC"/>
    <w:rsid w:val="00C70E07"/>
    <w:rsid w:val="00C711A7"/>
    <w:rsid w:val="00C77439"/>
    <w:rsid w:val="00C81E9A"/>
    <w:rsid w:val="00C83858"/>
    <w:rsid w:val="00C84DC9"/>
    <w:rsid w:val="00C86EB8"/>
    <w:rsid w:val="00CA4B4B"/>
    <w:rsid w:val="00CB1EDC"/>
    <w:rsid w:val="00CB267C"/>
    <w:rsid w:val="00CB4EA2"/>
    <w:rsid w:val="00CB6005"/>
    <w:rsid w:val="00CB6026"/>
    <w:rsid w:val="00CC15F7"/>
    <w:rsid w:val="00CC5CA3"/>
    <w:rsid w:val="00CC7547"/>
    <w:rsid w:val="00CC7B06"/>
    <w:rsid w:val="00CD5D76"/>
    <w:rsid w:val="00CE599C"/>
    <w:rsid w:val="00CF1043"/>
    <w:rsid w:val="00CF71D8"/>
    <w:rsid w:val="00D132EA"/>
    <w:rsid w:val="00D16ABC"/>
    <w:rsid w:val="00D32933"/>
    <w:rsid w:val="00D418F3"/>
    <w:rsid w:val="00D50E2C"/>
    <w:rsid w:val="00D552D3"/>
    <w:rsid w:val="00D65A5E"/>
    <w:rsid w:val="00D8042C"/>
    <w:rsid w:val="00D90764"/>
    <w:rsid w:val="00D92D45"/>
    <w:rsid w:val="00DA1BE3"/>
    <w:rsid w:val="00DA7D58"/>
    <w:rsid w:val="00DB37BA"/>
    <w:rsid w:val="00DB3F63"/>
    <w:rsid w:val="00DB565C"/>
    <w:rsid w:val="00DC08F8"/>
    <w:rsid w:val="00DC2FAD"/>
    <w:rsid w:val="00DC4593"/>
    <w:rsid w:val="00DD152C"/>
    <w:rsid w:val="00DD29E1"/>
    <w:rsid w:val="00DD6A21"/>
    <w:rsid w:val="00DD7496"/>
    <w:rsid w:val="00DE344E"/>
    <w:rsid w:val="00DE72EC"/>
    <w:rsid w:val="00DF3EB7"/>
    <w:rsid w:val="00DF4875"/>
    <w:rsid w:val="00DF60C0"/>
    <w:rsid w:val="00E12274"/>
    <w:rsid w:val="00E20069"/>
    <w:rsid w:val="00E21B41"/>
    <w:rsid w:val="00E24ECB"/>
    <w:rsid w:val="00E26F5F"/>
    <w:rsid w:val="00E30574"/>
    <w:rsid w:val="00E311B4"/>
    <w:rsid w:val="00E34808"/>
    <w:rsid w:val="00E35F84"/>
    <w:rsid w:val="00E37546"/>
    <w:rsid w:val="00E4443D"/>
    <w:rsid w:val="00E47932"/>
    <w:rsid w:val="00E528BB"/>
    <w:rsid w:val="00E53934"/>
    <w:rsid w:val="00E5393F"/>
    <w:rsid w:val="00E5541F"/>
    <w:rsid w:val="00E55826"/>
    <w:rsid w:val="00E74D3B"/>
    <w:rsid w:val="00E760D3"/>
    <w:rsid w:val="00E81881"/>
    <w:rsid w:val="00E81995"/>
    <w:rsid w:val="00E832A3"/>
    <w:rsid w:val="00E865DF"/>
    <w:rsid w:val="00E97C13"/>
    <w:rsid w:val="00EB0DB8"/>
    <w:rsid w:val="00EC336C"/>
    <w:rsid w:val="00ED47CF"/>
    <w:rsid w:val="00EF12C7"/>
    <w:rsid w:val="00EF7A1F"/>
    <w:rsid w:val="00F07110"/>
    <w:rsid w:val="00F1488F"/>
    <w:rsid w:val="00F22DE7"/>
    <w:rsid w:val="00F24A88"/>
    <w:rsid w:val="00F2674D"/>
    <w:rsid w:val="00F33775"/>
    <w:rsid w:val="00F44071"/>
    <w:rsid w:val="00F511D1"/>
    <w:rsid w:val="00F5278B"/>
    <w:rsid w:val="00F527EF"/>
    <w:rsid w:val="00F53A03"/>
    <w:rsid w:val="00F5609C"/>
    <w:rsid w:val="00F57EB4"/>
    <w:rsid w:val="00F72682"/>
    <w:rsid w:val="00F75C8E"/>
    <w:rsid w:val="00F95AB0"/>
    <w:rsid w:val="00F95C59"/>
    <w:rsid w:val="00FA67DE"/>
    <w:rsid w:val="00FB082B"/>
    <w:rsid w:val="00FB208C"/>
    <w:rsid w:val="00FB55D3"/>
    <w:rsid w:val="00FB56BF"/>
    <w:rsid w:val="00FC4231"/>
    <w:rsid w:val="00FD1870"/>
    <w:rsid w:val="00FD1AB5"/>
    <w:rsid w:val="00FD40A3"/>
    <w:rsid w:val="00FD6A82"/>
    <w:rsid w:val="00FE0032"/>
    <w:rsid w:val="00FF25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9,teal,#006462,#008b7a,#4da197,#79a6ff,#4e4ea0,#c5e2f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C5251"/>
    <w:rPr>
      <w:sz w:val="24"/>
      <w:szCs w:val="24"/>
      <w:lang w:val="en-US"/>
    </w:rPr>
  </w:style>
  <w:style w:type="paragraph" w:styleId="1">
    <w:name w:val="heading 1"/>
    <w:basedOn w:val="a"/>
    <w:next w:val="a"/>
    <w:link w:val="10"/>
    <w:qFormat/>
    <w:rsid w:val="00F53A03"/>
    <w:pPr>
      <w:keepNext/>
      <w:spacing w:before="240" w:after="60"/>
      <w:outlineLvl w:val="0"/>
    </w:pPr>
    <w:rPr>
      <w:rFonts w:ascii="Arial" w:hAnsi="Arial" w:cs="Arial"/>
      <w:b/>
      <w:bCs/>
      <w:kern w:val="32"/>
      <w:sz w:val="32"/>
      <w:szCs w:val="32"/>
    </w:rPr>
  </w:style>
  <w:style w:type="paragraph" w:styleId="2">
    <w:name w:val="heading 2"/>
    <w:basedOn w:val="a"/>
    <w:next w:val="a"/>
    <w:qFormat/>
    <w:rsid w:val="00F53A03"/>
    <w:pPr>
      <w:keepNext/>
      <w:spacing w:before="240" w:after="60"/>
      <w:outlineLvl w:val="1"/>
    </w:pPr>
    <w:rPr>
      <w:rFonts w:ascii="Arial" w:hAnsi="Arial" w:cs="Arial"/>
      <w:b/>
      <w:bCs/>
      <w:i/>
      <w:iCs/>
      <w:sz w:val="28"/>
      <w:szCs w:val="28"/>
    </w:rPr>
  </w:style>
  <w:style w:type="paragraph" w:styleId="30">
    <w:name w:val="heading 3"/>
    <w:basedOn w:val="2"/>
    <w:next w:val="a"/>
    <w:link w:val="31"/>
    <w:autoRedefine/>
    <w:qFormat/>
    <w:rsid w:val="003477FD"/>
    <w:pPr>
      <w:keepLines/>
      <w:suppressAutoHyphens/>
      <w:spacing w:before="120" w:after="120" w:line="360" w:lineRule="auto"/>
      <w:ind w:left="426"/>
      <w:outlineLvl w:val="2"/>
    </w:pPr>
    <w:rPr>
      <w:b w:val="0"/>
      <w:bCs w:val="0"/>
      <w:i w:val="0"/>
      <w:iCs w:val="0"/>
      <w:sz w:val="32"/>
      <w:szCs w:val="36"/>
    </w:rPr>
  </w:style>
  <w:style w:type="paragraph" w:styleId="4">
    <w:name w:val="heading 4"/>
    <w:basedOn w:val="2"/>
    <w:next w:val="a"/>
    <w:link w:val="40"/>
    <w:autoRedefine/>
    <w:qFormat/>
    <w:rsid w:val="003477FD"/>
    <w:pPr>
      <w:keepLines/>
      <w:suppressAutoHyphens/>
      <w:spacing w:before="120" w:after="120" w:line="360" w:lineRule="auto"/>
      <w:outlineLvl w:val="3"/>
    </w:pPr>
    <w:rPr>
      <w:b w:val="0"/>
      <w:i w:val="0"/>
      <w:iCs w:val="0"/>
      <w:sz w:val="32"/>
      <w:szCs w:val="36"/>
    </w:rPr>
  </w:style>
  <w:style w:type="paragraph" w:styleId="5">
    <w:name w:val="heading 5"/>
    <w:basedOn w:val="4"/>
    <w:next w:val="a"/>
    <w:link w:val="51"/>
    <w:autoRedefine/>
    <w:qFormat/>
    <w:rsid w:val="003477FD"/>
    <w:pPr>
      <w:numPr>
        <w:ilvl w:val="4"/>
        <w:numId w:val="26"/>
      </w:numPr>
      <w:outlineLvl w:val="4"/>
    </w:pPr>
    <w:rPr>
      <w:bCs w:val="0"/>
      <w:sz w:val="24"/>
    </w:rPr>
  </w:style>
  <w:style w:type="paragraph" w:styleId="6">
    <w:name w:val="heading 6"/>
    <w:basedOn w:val="a"/>
    <w:next w:val="a"/>
    <w:link w:val="60"/>
    <w:qFormat/>
    <w:rsid w:val="003477FD"/>
    <w:pPr>
      <w:spacing w:before="240" w:after="60"/>
      <w:outlineLvl w:val="5"/>
    </w:pPr>
    <w:rPr>
      <w:b/>
      <w:bCs/>
      <w:sz w:val="22"/>
      <w:szCs w:val="22"/>
      <w:lang w:val="ru-RU"/>
    </w:rPr>
  </w:style>
  <w:style w:type="paragraph" w:styleId="7">
    <w:name w:val="heading 7"/>
    <w:basedOn w:val="a"/>
    <w:next w:val="a"/>
    <w:link w:val="70"/>
    <w:qFormat/>
    <w:rsid w:val="003477FD"/>
    <w:pPr>
      <w:spacing w:before="240" w:after="60"/>
      <w:outlineLvl w:val="6"/>
    </w:pPr>
    <w:rPr>
      <w:lang w:val="ru-RU"/>
    </w:rPr>
  </w:style>
  <w:style w:type="paragraph" w:styleId="8">
    <w:name w:val="heading 8"/>
    <w:basedOn w:val="a"/>
    <w:next w:val="a"/>
    <w:link w:val="80"/>
    <w:qFormat/>
    <w:rsid w:val="003477FD"/>
    <w:pPr>
      <w:spacing w:before="240" w:after="60"/>
      <w:outlineLvl w:val="7"/>
    </w:pPr>
    <w:rPr>
      <w:i/>
      <w:iCs/>
      <w:lang w:val="ru-RU"/>
    </w:rPr>
  </w:style>
  <w:style w:type="paragraph" w:styleId="9">
    <w:name w:val="heading 9"/>
    <w:basedOn w:val="a"/>
    <w:next w:val="a"/>
    <w:link w:val="90"/>
    <w:qFormat/>
    <w:rsid w:val="003477FD"/>
    <w:pPr>
      <w:spacing w:before="240" w:after="60"/>
      <w:outlineLvl w:val="8"/>
    </w:pPr>
    <w:rPr>
      <w:rFonts w:ascii="Arial" w:hAnsi="Arial" w:cs="Arial"/>
      <w:sz w:val="22"/>
      <w:szCs w:val="22"/>
      <w:lang w:val="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B1B33"/>
    <w:pPr>
      <w:tabs>
        <w:tab w:val="center" w:pos="4677"/>
        <w:tab w:val="right" w:pos="9355"/>
      </w:tabs>
    </w:pPr>
  </w:style>
  <w:style w:type="paragraph" w:styleId="a4">
    <w:name w:val="footer"/>
    <w:basedOn w:val="a"/>
    <w:rsid w:val="00AB1B33"/>
    <w:pPr>
      <w:tabs>
        <w:tab w:val="center" w:pos="4677"/>
        <w:tab w:val="right" w:pos="9355"/>
      </w:tabs>
    </w:pPr>
  </w:style>
  <w:style w:type="paragraph" w:customStyle="1" w:styleId="BPC1Covertitle">
    <w:name w:val="BPC1 – Cover title"/>
    <w:basedOn w:val="a"/>
    <w:rsid w:val="00607890"/>
    <w:pPr>
      <w:spacing w:before="8400"/>
      <w:ind w:left="851"/>
      <w:jc w:val="center"/>
    </w:pPr>
    <w:rPr>
      <w:rFonts w:ascii="Calibri" w:hAnsi="Calibri"/>
      <w:sz w:val="64"/>
      <w:szCs w:val="48"/>
      <w:lang w:eastAsia="en-US"/>
    </w:rPr>
  </w:style>
  <w:style w:type="paragraph" w:customStyle="1" w:styleId="BPC1Subhead">
    <w:name w:val="BPC1 – Subhead"/>
    <w:basedOn w:val="a"/>
    <w:rsid w:val="00607890"/>
    <w:pPr>
      <w:spacing w:before="120"/>
      <w:ind w:left="851"/>
      <w:jc w:val="center"/>
    </w:pPr>
    <w:rPr>
      <w:rFonts w:ascii="Calibri" w:hAnsi="Calibri"/>
      <w:i/>
      <w:iCs/>
      <w:sz w:val="32"/>
      <w:szCs w:val="20"/>
      <w:lang w:eastAsia="en-US"/>
    </w:rPr>
  </w:style>
  <w:style w:type="paragraph" w:customStyle="1" w:styleId="BPC1Request">
    <w:name w:val="BPC1 – Request"/>
    <w:basedOn w:val="a"/>
    <w:rsid w:val="00607890"/>
    <w:pPr>
      <w:spacing w:before="600"/>
      <w:ind w:left="851"/>
      <w:jc w:val="center"/>
    </w:pPr>
    <w:rPr>
      <w:rFonts w:ascii="Calibri" w:hAnsi="Calibri"/>
      <w:sz w:val="28"/>
      <w:szCs w:val="20"/>
      <w:lang w:eastAsia="en-US"/>
    </w:rPr>
  </w:style>
  <w:style w:type="paragraph" w:customStyle="1" w:styleId="BPCLegaleze">
    <w:name w:val="BPC – Legaleze"/>
    <w:basedOn w:val="a"/>
    <w:rsid w:val="006772DB"/>
    <w:pPr>
      <w:spacing w:after="41" w:line="140" w:lineRule="atLeast"/>
      <w:jc w:val="center"/>
    </w:pPr>
    <w:rPr>
      <w:rFonts w:ascii="Calibri" w:hAnsi="Calibri"/>
      <w:sz w:val="20"/>
      <w:szCs w:val="20"/>
      <w:lang w:eastAsia="en-US" w:bidi="he-IL"/>
    </w:rPr>
  </w:style>
  <w:style w:type="paragraph" w:styleId="11">
    <w:name w:val="toc 1"/>
    <w:basedOn w:val="a"/>
    <w:next w:val="a"/>
    <w:autoRedefine/>
    <w:uiPriority w:val="39"/>
    <w:rsid w:val="002C2A20"/>
    <w:pPr>
      <w:tabs>
        <w:tab w:val="left" w:pos="340"/>
        <w:tab w:val="right" w:leader="dot" w:pos="9072"/>
      </w:tabs>
      <w:spacing w:after="120"/>
    </w:pPr>
    <w:rPr>
      <w:rFonts w:ascii="Calibri" w:hAnsi="Calibri"/>
      <w:sz w:val="28"/>
      <w:lang w:eastAsia="en-US"/>
    </w:rPr>
  </w:style>
  <w:style w:type="paragraph" w:customStyle="1" w:styleId="BPC2TOCheader">
    <w:name w:val="BPC2 – TOC header"/>
    <w:basedOn w:val="a"/>
    <w:rsid w:val="00A40341"/>
    <w:pPr>
      <w:spacing w:after="480"/>
    </w:pPr>
    <w:rPr>
      <w:rFonts w:ascii="Calibri" w:hAnsi="Calibri"/>
      <w:color w:val="003399"/>
      <w:sz w:val="48"/>
      <w:szCs w:val="48"/>
      <w:lang w:eastAsia="en-US"/>
    </w:rPr>
  </w:style>
  <w:style w:type="character" w:styleId="a5">
    <w:name w:val="Hyperlink"/>
    <w:uiPriority w:val="99"/>
    <w:rsid w:val="0069206D"/>
    <w:rPr>
      <w:rFonts w:ascii="Calibri" w:hAnsi="Calibri"/>
      <w:color w:val="0000FF"/>
      <w:u w:val="single"/>
    </w:rPr>
  </w:style>
  <w:style w:type="paragraph" w:styleId="20">
    <w:name w:val="toc 2"/>
    <w:basedOn w:val="a"/>
    <w:next w:val="a"/>
    <w:autoRedefine/>
    <w:uiPriority w:val="39"/>
    <w:rsid w:val="003477FD"/>
    <w:pPr>
      <w:tabs>
        <w:tab w:val="right" w:pos="340"/>
        <w:tab w:val="right" w:leader="dot" w:pos="9072"/>
      </w:tabs>
      <w:spacing w:after="120"/>
      <w:ind w:left="426"/>
    </w:pPr>
    <w:rPr>
      <w:rFonts w:ascii="Calibri" w:hAnsi="Calibri"/>
      <w:lang w:eastAsia="en-US"/>
    </w:rPr>
  </w:style>
  <w:style w:type="paragraph" w:customStyle="1" w:styleId="BPC3Bodynormal">
    <w:name w:val="BPC3 – Body normal"/>
    <w:basedOn w:val="a"/>
    <w:link w:val="BPC3Bodynormal0"/>
    <w:rsid w:val="00286AB9"/>
    <w:pPr>
      <w:spacing w:after="120"/>
      <w:jc w:val="both"/>
    </w:pPr>
    <w:rPr>
      <w:rFonts w:ascii="Calibri" w:hAnsi="Calibri"/>
      <w:lang w:eastAsia="en-US"/>
    </w:rPr>
  </w:style>
  <w:style w:type="character" w:customStyle="1" w:styleId="BPC3Bodynormal0">
    <w:name w:val="BPC3 – Body normal Знак Знак"/>
    <w:link w:val="BPC3Bodynormal"/>
    <w:rsid w:val="00286AB9"/>
    <w:rPr>
      <w:rFonts w:ascii="Calibri" w:hAnsi="Calibri"/>
      <w:sz w:val="24"/>
      <w:szCs w:val="24"/>
      <w:lang w:val="en-US" w:eastAsia="en-US" w:bidi="ar-SA"/>
    </w:rPr>
  </w:style>
  <w:style w:type="paragraph" w:customStyle="1" w:styleId="BPC3Heading1">
    <w:name w:val="BPC3 – Heading1"/>
    <w:basedOn w:val="BPC3Bodynormal"/>
    <w:rsid w:val="00034556"/>
    <w:pPr>
      <w:spacing w:before="400"/>
      <w:jc w:val="left"/>
      <w:outlineLvl w:val="0"/>
    </w:pPr>
    <w:rPr>
      <w:caps/>
      <w:color w:val="003399"/>
      <w:sz w:val="40"/>
      <w:szCs w:val="36"/>
    </w:rPr>
  </w:style>
  <w:style w:type="paragraph" w:customStyle="1" w:styleId="BPC3Heading2">
    <w:name w:val="BPC3 – Heading2"/>
    <w:basedOn w:val="BPC3Bodynormal"/>
    <w:rsid w:val="0026683A"/>
    <w:pPr>
      <w:spacing w:before="360" w:after="60"/>
      <w:jc w:val="left"/>
      <w:outlineLvl w:val="1"/>
    </w:pPr>
    <w:rPr>
      <w:b/>
      <w:caps/>
      <w:sz w:val="30"/>
      <w:szCs w:val="28"/>
    </w:rPr>
  </w:style>
  <w:style w:type="paragraph" w:customStyle="1" w:styleId="BPC3Bodyafterheading">
    <w:name w:val="BPC3 – Body after heading"/>
    <w:basedOn w:val="BPC3Bodynormal"/>
    <w:qFormat/>
    <w:rsid w:val="000C4D47"/>
    <w:rPr>
      <w:szCs w:val="20"/>
    </w:rPr>
  </w:style>
  <w:style w:type="paragraph" w:customStyle="1" w:styleId="BPC3Bullet2">
    <w:name w:val="BPC3 – Bullet2"/>
    <w:basedOn w:val="a"/>
    <w:rsid w:val="00A95072"/>
    <w:pPr>
      <w:numPr>
        <w:numId w:val="15"/>
      </w:numPr>
      <w:tabs>
        <w:tab w:val="left" w:pos="227"/>
      </w:tabs>
      <w:spacing w:after="120"/>
    </w:pPr>
    <w:rPr>
      <w:rFonts w:ascii="Calibri" w:hAnsi="Calibri"/>
      <w:szCs w:val="20"/>
      <w:lang w:eastAsia="en-US"/>
    </w:rPr>
  </w:style>
  <w:style w:type="paragraph" w:customStyle="1" w:styleId="BPC3-web">
    <w:name w:val="BPC3 - web"/>
    <w:basedOn w:val="a"/>
    <w:rsid w:val="00A40341"/>
    <w:pPr>
      <w:jc w:val="right"/>
    </w:pPr>
    <w:rPr>
      <w:rFonts w:ascii="Calibri" w:hAnsi="Calibri"/>
      <w:b/>
      <w:bCs/>
      <w:color w:val="003399"/>
      <w:szCs w:val="20"/>
    </w:rPr>
  </w:style>
  <w:style w:type="paragraph" w:customStyle="1" w:styleId="BPC3Tableheadings">
    <w:name w:val="BPC3 – Table headings"/>
    <w:basedOn w:val="a"/>
    <w:rsid w:val="00621992"/>
    <w:rPr>
      <w:rFonts w:ascii="Calibri" w:hAnsi="Calibri"/>
      <w:b/>
      <w:color w:val="003399"/>
      <w:sz w:val="26"/>
      <w:lang w:eastAsia="en-US"/>
    </w:rPr>
  </w:style>
  <w:style w:type="paragraph" w:customStyle="1" w:styleId="Comments">
    <w:name w:val="Comments"/>
    <w:basedOn w:val="a"/>
    <w:link w:val="Comments0"/>
    <w:autoRedefine/>
    <w:rsid w:val="00701FD3"/>
    <w:pPr>
      <w:spacing w:before="240" w:after="240"/>
    </w:pPr>
    <w:rPr>
      <w:color w:val="FF0000"/>
      <w:szCs w:val="18"/>
      <w:lang w:eastAsia="en-US"/>
    </w:rPr>
  </w:style>
  <w:style w:type="paragraph" w:customStyle="1" w:styleId="BPC3Tablecheckmarks">
    <w:name w:val="BPC3 – Table checkmarks"/>
    <w:basedOn w:val="a"/>
    <w:rsid w:val="00A40341"/>
    <w:pPr>
      <w:jc w:val="center"/>
    </w:pPr>
    <w:rPr>
      <w:rFonts w:ascii="Wingdings" w:hAnsi="Wingdings"/>
      <w:color w:val="003399"/>
      <w:sz w:val="28"/>
      <w:lang w:eastAsia="en-US"/>
    </w:rPr>
  </w:style>
  <w:style w:type="character" w:customStyle="1" w:styleId="Comments0">
    <w:name w:val="Comments Знак Знак"/>
    <w:link w:val="Comments"/>
    <w:rsid w:val="00701FD3"/>
    <w:rPr>
      <w:color w:val="FF0000"/>
      <w:sz w:val="24"/>
      <w:szCs w:val="18"/>
      <w:lang w:val="en-US" w:eastAsia="en-US" w:bidi="ar-SA"/>
    </w:rPr>
  </w:style>
  <w:style w:type="table" w:styleId="a6">
    <w:name w:val="Table Grid"/>
    <w:basedOn w:val="a1"/>
    <w:rsid w:val="00D32933"/>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PC3Subhead1">
    <w:name w:val="BPC3 – Subhead1"/>
    <w:basedOn w:val="BPC3Bodyafterheading"/>
    <w:rsid w:val="00034556"/>
    <w:pPr>
      <w:spacing w:before="120"/>
      <w:outlineLvl w:val="3"/>
    </w:pPr>
    <w:rPr>
      <w:b/>
    </w:rPr>
  </w:style>
  <w:style w:type="paragraph" w:customStyle="1" w:styleId="BPC3Tableitems">
    <w:name w:val="BPC3 – Table items"/>
    <w:basedOn w:val="a"/>
    <w:rsid w:val="003274EA"/>
    <w:pPr>
      <w:spacing w:before="60" w:after="60"/>
    </w:pPr>
    <w:rPr>
      <w:rFonts w:ascii="Calibri" w:hAnsi="Calibri"/>
      <w:szCs w:val="20"/>
      <w:lang w:eastAsia="en-US"/>
    </w:rPr>
  </w:style>
  <w:style w:type="paragraph" w:customStyle="1" w:styleId="BPC3Subhead2">
    <w:name w:val="BPC3 – Subhead2"/>
    <w:basedOn w:val="BPC3Bodyafterheading"/>
    <w:qFormat/>
    <w:rsid w:val="00034556"/>
    <w:pPr>
      <w:outlineLvl w:val="3"/>
    </w:pPr>
    <w:rPr>
      <w:u w:val="single"/>
    </w:rPr>
  </w:style>
  <w:style w:type="paragraph" w:customStyle="1" w:styleId="BPC3Heading3">
    <w:name w:val="BPC3 – Heading3"/>
    <w:basedOn w:val="BPC3Bodynormal"/>
    <w:rsid w:val="0026683A"/>
    <w:pPr>
      <w:spacing w:before="280" w:after="60"/>
      <w:jc w:val="left"/>
      <w:outlineLvl w:val="2"/>
    </w:pPr>
    <w:rPr>
      <w:b/>
      <w:sz w:val="28"/>
    </w:rPr>
  </w:style>
  <w:style w:type="paragraph" w:customStyle="1" w:styleId="BPC3Bodykeyphrases">
    <w:name w:val="BPC3 – Body key phrases"/>
    <w:basedOn w:val="a"/>
    <w:rsid w:val="00E55826"/>
    <w:pPr>
      <w:spacing w:after="240"/>
      <w:jc w:val="center"/>
    </w:pPr>
    <w:rPr>
      <w:rFonts w:ascii="Calibri" w:hAnsi="Calibri"/>
      <w:b/>
      <w:i/>
      <w:color w:val="003399"/>
      <w:sz w:val="28"/>
      <w:szCs w:val="28"/>
      <w:lang w:eastAsia="en-US"/>
    </w:rPr>
  </w:style>
  <w:style w:type="paragraph" w:customStyle="1" w:styleId="BPC3Caption">
    <w:name w:val="BPC3 – Caption"/>
    <w:basedOn w:val="a"/>
    <w:rsid w:val="000C4D47"/>
    <w:pPr>
      <w:spacing w:before="120" w:after="240"/>
    </w:pPr>
    <w:rPr>
      <w:rFonts w:ascii="Calibri" w:hAnsi="Calibri"/>
      <w:b/>
      <w:i/>
      <w:iCs/>
      <w:sz w:val="20"/>
      <w:szCs w:val="20"/>
      <w:lang w:eastAsia="en-US"/>
    </w:rPr>
  </w:style>
  <w:style w:type="paragraph" w:customStyle="1" w:styleId="BPC3Headingoffices">
    <w:name w:val="BPC3 – Heading offices"/>
    <w:basedOn w:val="a"/>
    <w:rsid w:val="00A663F5"/>
    <w:rPr>
      <w:rFonts w:ascii="Calibri" w:hAnsi="Calibri"/>
      <w:b/>
      <w:bCs/>
      <w:sz w:val="20"/>
      <w:szCs w:val="20"/>
      <w:lang w:eastAsia="en-US"/>
    </w:rPr>
  </w:style>
  <w:style w:type="paragraph" w:styleId="a7">
    <w:name w:val="TOC Heading"/>
    <w:basedOn w:val="1"/>
    <w:next w:val="a"/>
    <w:uiPriority w:val="39"/>
    <w:semiHidden/>
    <w:unhideWhenUsed/>
    <w:qFormat/>
    <w:rsid w:val="002C2A20"/>
    <w:pPr>
      <w:keepLines/>
      <w:spacing w:before="480" w:after="0" w:line="276" w:lineRule="auto"/>
      <w:outlineLvl w:val="9"/>
    </w:pPr>
    <w:rPr>
      <w:rFonts w:ascii="Cambria" w:hAnsi="Cambria" w:cs="Times New Roman"/>
      <w:color w:val="365F91"/>
      <w:kern w:val="0"/>
      <w:sz w:val="28"/>
      <w:szCs w:val="28"/>
      <w:lang w:val="ru-RU"/>
    </w:rPr>
  </w:style>
  <w:style w:type="character" w:customStyle="1" w:styleId="31">
    <w:name w:val="Заголовок 3 Знак"/>
    <w:link w:val="30"/>
    <w:rsid w:val="003477FD"/>
    <w:rPr>
      <w:rFonts w:ascii="Arial" w:hAnsi="Arial" w:cs="Arial"/>
      <w:sz w:val="32"/>
      <w:szCs w:val="36"/>
      <w:lang w:val="en-US"/>
    </w:rPr>
  </w:style>
  <w:style w:type="paragraph" w:customStyle="1" w:styleId="BPC3Bullet1">
    <w:name w:val="BPC3 – Bullet1"/>
    <w:basedOn w:val="BPC3Bullet1bold"/>
    <w:link w:val="BPC3Bullet10"/>
    <w:rsid w:val="006A7C94"/>
    <w:rPr>
      <w:b w:val="0"/>
      <w:bCs w:val="0"/>
    </w:rPr>
  </w:style>
  <w:style w:type="paragraph" w:customStyle="1" w:styleId="BPC3Bullet1bold">
    <w:name w:val="BPC3 – Bullet1 bold"/>
    <w:basedOn w:val="a"/>
    <w:next w:val="BPC3Bullet1"/>
    <w:link w:val="BPC3Bullet1bold0"/>
    <w:rsid w:val="0090283D"/>
    <w:pPr>
      <w:numPr>
        <w:numId w:val="13"/>
      </w:numPr>
      <w:tabs>
        <w:tab w:val="clear" w:pos="1440"/>
        <w:tab w:val="left" w:pos="227"/>
      </w:tabs>
      <w:spacing w:after="120"/>
      <w:ind w:left="227" w:hanging="227"/>
    </w:pPr>
    <w:rPr>
      <w:rFonts w:ascii="Calibri" w:hAnsi="Calibri"/>
      <w:b/>
      <w:bCs/>
      <w:szCs w:val="20"/>
      <w:lang w:eastAsia="en-US"/>
    </w:rPr>
  </w:style>
  <w:style w:type="character" w:customStyle="1" w:styleId="BPC3Bullet1bold0">
    <w:name w:val="BPC3 – Bullet1 bold Знак Знак"/>
    <w:link w:val="BPC3Bullet1bold"/>
    <w:rsid w:val="0090283D"/>
    <w:rPr>
      <w:rFonts w:ascii="Calibri" w:hAnsi="Calibri"/>
      <w:b/>
      <w:bCs/>
      <w:sz w:val="24"/>
      <w:lang w:val="en-US" w:eastAsia="en-US" w:bidi="ar-SA"/>
    </w:rPr>
  </w:style>
  <w:style w:type="character" w:customStyle="1" w:styleId="BPC3Bullet10">
    <w:name w:val="BPC3 – Bullet1 Знак Знак"/>
    <w:link w:val="BPC3Bullet1"/>
    <w:rsid w:val="00BA2038"/>
    <w:rPr>
      <w:rFonts w:ascii="Calibri" w:hAnsi="Calibri"/>
      <w:b/>
      <w:bCs/>
      <w:sz w:val="24"/>
      <w:lang w:val="en-US" w:eastAsia="en-US" w:bidi="ar-SA"/>
    </w:rPr>
  </w:style>
  <w:style w:type="paragraph" w:styleId="32">
    <w:name w:val="toc 3"/>
    <w:basedOn w:val="a"/>
    <w:next w:val="a"/>
    <w:autoRedefine/>
    <w:uiPriority w:val="39"/>
    <w:rsid w:val="00034556"/>
    <w:pPr>
      <w:tabs>
        <w:tab w:val="right" w:leader="dot" w:pos="9072"/>
      </w:tabs>
      <w:ind w:left="709"/>
    </w:pPr>
    <w:rPr>
      <w:rFonts w:ascii="Calibri" w:hAnsi="Calibri"/>
    </w:rPr>
  </w:style>
  <w:style w:type="paragraph" w:styleId="41">
    <w:name w:val="toc 4"/>
    <w:basedOn w:val="a"/>
    <w:next w:val="a"/>
    <w:autoRedefine/>
    <w:semiHidden/>
    <w:rsid w:val="00F53A03"/>
    <w:pPr>
      <w:ind w:left="720"/>
    </w:pPr>
    <w:rPr>
      <w:rFonts w:ascii="Calibri" w:hAnsi="Calibri"/>
    </w:rPr>
  </w:style>
  <w:style w:type="character" w:customStyle="1" w:styleId="40">
    <w:name w:val="Заголовок 4 Знак"/>
    <w:link w:val="4"/>
    <w:rsid w:val="003477FD"/>
    <w:rPr>
      <w:rFonts w:ascii="Arial" w:hAnsi="Arial" w:cs="Arial"/>
      <w:bCs/>
      <w:sz w:val="32"/>
      <w:szCs w:val="36"/>
      <w:lang w:val="en-US"/>
    </w:rPr>
  </w:style>
  <w:style w:type="paragraph" w:customStyle="1" w:styleId="BPC3Bodyoffices">
    <w:name w:val="BPC3 – Body offices"/>
    <w:basedOn w:val="BPC3Headingoffices"/>
    <w:rsid w:val="007435E7"/>
    <w:rPr>
      <w:b w:val="0"/>
      <w:lang w:val="fr-FR"/>
    </w:rPr>
  </w:style>
  <w:style w:type="paragraph" w:customStyle="1" w:styleId="BPC3Headingsummary">
    <w:name w:val="BPC3 – Heading summary"/>
    <w:basedOn w:val="a"/>
    <w:rsid w:val="00673DE3"/>
    <w:rPr>
      <w:rFonts w:ascii="Calibri" w:hAnsi="Calibri"/>
      <w:b/>
      <w:bCs/>
      <w:caps/>
      <w:szCs w:val="20"/>
      <w:lang w:eastAsia="en-US"/>
    </w:rPr>
  </w:style>
  <w:style w:type="paragraph" w:customStyle="1" w:styleId="BPC3Bulletsummary">
    <w:name w:val="BPC3 – Bullet summary"/>
    <w:basedOn w:val="a"/>
    <w:link w:val="BPC3Bulletsummary0"/>
    <w:rsid w:val="00C12D61"/>
    <w:pPr>
      <w:numPr>
        <w:numId w:val="17"/>
      </w:numPr>
      <w:spacing w:before="60" w:after="60"/>
    </w:pPr>
    <w:rPr>
      <w:rFonts w:ascii="Calibri" w:hAnsi="Calibri"/>
      <w:szCs w:val="20"/>
      <w:lang w:eastAsia="en-US"/>
    </w:rPr>
  </w:style>
  <w:style w:type="character" w:customStyle="1" w:styleId="BPC3Bulletsummary0">
    <w:name w:val="BPC3 – Bullet summary Знак Знак"/>
    <w:link w:val="BPC3Bulletsummary"/>
    <w:rsid w:val="00C12D61"/>
    <w:rPr>
      <w:rFonts w:ascii="Calibri" w:hAnsi="Calibri"/>
      <w:sz w:val="24"/>
      <w:lang w:val="en-US" w:eastAsia="en-US" w:bidi="ar-SA"/>
    </w:rPr>
  </w:style>
  <w:style w:type="character" w:customStyle="1" w:styleId="51">
    <w:name w:val="Заголовок 5 Знак"/>
    <w:link w:val="5"/>
    <w:rsid w:val="003477FD"/>
    <w:rPr>
      <w:rFonts w:ascii="Arial" w:hAnsi="Arial" w:cs="Arial"/>
      <w:sz w:val="24"/>
      <w:szCs w:val="36"/>
      <w:lang w:val="en-US"/>
    </w:rPr>
  </w:style>
  <w:style w:type="character" w:customStyle="1" w:styleId="60">
    <w:name w:val="Заголовок 6 Знак"/>
    <w:link w:val="6"/>
    <w:rsid w:val="003477FD"/>
    <w:rPr>
      <w:b/>
      <w:bCs/>
      <w:sz w:val="22"/>
      <w:szCs w:val="22"/>
    </w:rPr>
  </w:style>
  <w:style w:type="character" w:customStyle="1" w:styleId="70">
    <w:name w:val="Заголовок 7 Знак"/>
    <w:link w:val="7"/>
    <w:rsid w:val="003477FD"/>
    <w:rPr>
      <w:sz w:val="24"/>
      <w:szCs w:val="24"/>
    </w:rPr>
  </w:style>
  <w:style w:type="character" w:customStyle="1" w:styleId="80">
    <w:name w:val="Заголовок 8 Знак"/>
    <w:link w:val="8"/>
    <w:rsid w:val="003477FD"/>
    <w:rPr>
      <w:i/>
      <w:iCs/>
      <w:sz w:val="24"/>
      <w:szCs w:val="24"/>
    </w:rPr>
  </w:style>
  <w:style w:type="character" w:customStyle="1" w:styleId="90">
    <w:name w:val="Заголовок 9 Знак"/>
    <w:link w:val="9"/>
    <w:rsid w:val="003477FD"/>
    <w:rPr>
      <w:rFonts w:ascii="Arial" w:hAnsi="Arial" w:cs="Arial"/>
      <w:sz w:val="22"/>
      <w:szCs w:val="22"/>
    </w:rPr>
  </w:style>
  <w:style w:type="paragraph" w:styleId="a8">
    <w:name w:val="Normal Indent"/>
    <w:basedOn w:val="a"/>
    <w:rsid w:val="003477FD"/>
    <w:pPr>
      <w:ind w:left="720"/>
    </w:pPr>
    <w:rPr>
      <w:lang w:val="ru-RU"/>
    </w:rPr>
  </w:style>
  <w:style w:type="paragraph" w:customStyle="1" w:styleId="PathID">
    <w:name w:val="Path ID"/>
    <w:basedOn w:val="a"/>
    <w:rsid w:val="003477FD"/>
    <w:rPr>
      <w:rFonts w:ascii="Arial Black" w:hAnsi="Arial Black"/>
      <w:color w:val="000080"/>
      <w:kern w:val="24"/>
      <w:lang w:val="ru-RU"/>
    </w:rPr>
  </w:style>
  <w:style w:type="paragraph" w:customStyle="1" w:styleId="Reverse">
    <w:name w:val="Reverse"/>
    <w:basedOn w:val="a"/>
    <w:rsid w:val="003477FD"/>
    <w:pPr>
      <w:shd w:val="clear" w:color="FFFFFF" w:fill="000000"/>
    </w:pPr>
    <w:rPr>
      <w:rFonts w:ascii="Univers (WN)" w:hAnsi="Univers (WN)"/>
      <w:color w:val="FFFFFF"/>
      <w:sz w:val="18"/>
      <w:lang w:val="ru-RU"/>
    </w:rPr>
  </w:style>
  <w:style w:type="character" w:styleId="a9">
    <w:name w:val="page number"/>
    <w:rsid w:val="003477FD"/>
  </w:style>
  <w:style w:type="paragraph" w:styleId="52">
    <w:name w:val="toc 5"/>
    <w:basedOn w:val="a"/>
    <w:next w:val="a"/>
    <w:rsid w:val="003477FD"/>
    <w:pPr>
      <w:ind w:left="960"/>
    </w:pPr>
    <w:rPr>
      <w:szCs w:val="21"/>
      <w:lang w:val="ru-RU"/>
    </w:rPr>
  </w:style>
  <w:style w:type="paragraph" w:styleId="61">
    <w:name w:val="toc 6"/>
    <w:basedOn w:val="a"/>
    <w:next w:val="a"/>
    <w:rsid w:val="003477FD"/>
    <w:pPr>
      <w:ind w:left="1200"/>
    </w:pPr>
    <w:rPr>
      <w:szCs w:val="21"/>
      <w:lang w:val="ru-RU"/>
    </w:rPr>
  </w:style>
  <w:style w:type="paragraph" w:styleId="71">
    <w:name w:val="toc 7"/>
    <w:basedOn w:val="a"/>
    <w:next w:val="a"/>
    <w:rsid w:val="003477FD"/>
    <w:pPr>
      <w:ind w:left="1440"/>
    </w:pPr>
    <w:rPr>
      <w:szCs w:val="21"/>
      <w:lang w:val="ru-RU"/>
    </w:rPr>
  </w:style>
  <w:style w:type="paragraph" w:styleId="81">
    <w:name w:val="toc 8"/>
    <w:basedOn w:val="a"/>
    <w:next w:val="a"/>
    <w:rsid w:val="003477FD"/>
    <w:pPr>
      <w:ind w:left="1680"/>
    </w:pPr>
    <w:rPr>
      <w:szCs w:val="21"/>
      <w:lang w:val="ru-RU"/>
    </w:rPr>
  </w:style>
  <w:style w:type="paragraph" w:styleId="91">
    <w:name w:val="toc 9"/>
    <w:basedOn w:val="a"/>
    <w:next w:val="a"/>
    <w:rsid w:val="003477FD"/>
    <w:pPr>
      <w:ind w:left="1920"/>
    </w:pPr>
    <w:rPr>
      <w:szCs w:val="21"/>
      <w:lang w:val="ru-RU"/>
    </w:rPr>
  </w:style>
  <w:style w:type="paragraph" w:styleId="HTML">
    <w:name w:val="HTML Address"/>
    <w:basedOn w:val="a"/>
    <w:link w:val="HTML0"/>
    <w:rsid w:val="003477FD"/>
    <w:rPr>
      <w:i/>
      <w:iCs/>
      <w:lang w:val="ru-RU"/>
    </w:rPr>
  </w:style>
  <w:style w:type="character" w:customStyle="1" w:styleId="HTML0">
    <w:name w:val="Адрес HTML Знак"/>
    <w:link w:val="HTML"/>
    <w:rsid w:val="003477FD"/>
    <w:rPr>
      <w:i/>
      <w:iCs/>
      <w:sz w:val="24"/>
      <w:szCs w:val="24"/>
    </w:rPr>
  </w:style>
  <w:style w:type="paragraph" w:styleId="aa">
    <w:name w:val="envelope address"/>
    <w:basedOn w:val="a"/>
    <w:rsid w:val="003477FD"/>
    <w:pPr>
      <w:framePr w:w="7920" w:h="1980" w:hRule="exact" w:hSpace="180" w:wrap="auto" w:hAnchor="page" w:xAlign="center" w:yAlign="bottom"/>
      <w:ind w:left="2880"/>
    </w:pPr>
    <w:rPr>
      <w:rFonts w:ascii="Arial" w:hAnsi="Arial" w:cs="Arial"/>
      <w:lang w:val="ru-RU"/>
    </w:rPr>
  </w:style>
  <w:style w:type="paragraph" w:styleId="ab">
    <w:name w:val="Date"/>
    <w:basedOn w:val="a"/>
    <w:next w:val="a"/>
    <w:link w:val="ac"/>
    <w:rsid w:val="003477FD"/>
    <w:rPr>
      <w:lang w:val="ru-RU"/>
    </w:rPr>
  </w:style>
  <w:style w:type="character" w:customStyle="1" w:styleId="ac">
    <w:name w:val="Дата Знак"/>
    <w:link w:val="ab"/>
    <w:rsid w:val="003477FD"/>
    <w:rPr>
      <w:sz w:val="24"/>
      <w:szCs w:val="24"/>
    </w:rPr>
  </w:style>
  <w:style w:type="paragraph" w:styleId="ad">
    <w:name w:val="Note Heading"/>
    <w:basedOn w:val="a"/>
    <w:next w:val="a"/>
    <w:link w:val="ae"/>
    <w:rsid w:val="003477FD"/>
    <w:rPr>
      <w:lang w:val="ru-RU"/>
    </w:rPr>
  </w:style>
  <w:style w:type="character" w:customStyle="1" w:styleId="ae">
    <w:name w:val="Заголовок записки Знак"/>
    <w:link w:val="ad"/>
    <w:rsid w:val="003477FD"/>
    <w:rPr>
      <w:sz w:val="24"/>
      <w:szCs w:val="24"/>
    </w:rPr>
  </w:style>
  <w:style w:type="paragraph" w:styleId="af">
    <w:name w:val="toa heading"/>
    <w:basedOn w:val="a"/>
    <w:next w:val="a"/>
    <w:rsid w:val="003477FD"/>
    <w:pPr>
      <w:spacing w:before="120"/>
    </w:pPr>
    <w:rPr>
      <w:rFonts w:ascii="Arial" w:hAnsi="Arial" w:cs="Arial"/>
      <w:b/>
      <w:bCs/>
      <w:lang w:val="ru-RU"/>
    </w:rPr>
  </w:style>
  <w:style w:type="paragraph" w:styleId="af0">
    <w:name w:val="Body Text"/>
    <w:basedOn w:val="a"/>
    <w:link w:val="af1"/>
    <w:autoRedefine/>
    <w:rsid w:val="003477FD"/>
    <w:pPr>
      <w:spacing w:line="360" w:lineRule="auto"/>
      <w:jc w:val="both"/>
    </w:pPr>
    <w:rPr>
      <w:rFonts w:ascii="Arial" w:hAnsi="Arial"/>
      <w:lang w:val="ru-RU"/>
    </w:rPr>
  </w:style>
  <w:style w:type="character" w:customStyle="1" w:styleId="af1">
    <w:name w:val="Основной текст Знак"/>
    <w:link w:val="af0"/>
    <w:rsid w:val="003477FD"/>
    <w:rPr>
      <w:rFonts w:ascii="Arial" w:hAnsi="Arial"/>
      <w:sz w:val="24"/>
      <w:szCs w:val="24"/>
    </w:rPr>
  </w:style>
  <w:style w:type="paragraph" w:styleId="af2">
    <w:name w:val="Body Text First Indent"/>
    <w:basedOn w:val="af0"/>
    <w:link w:val="af3"/>
    <w:rsid w:val="003477FD"/>
    <w:pPr>
      <w:ind w:firstLine="210"/>
    </w:pPr>
  </w:style>
  <w:style w:type="character" w:customStyle="1" w:styleId="af3">
    <w:name w:val="Красная строка Знак"/>
    <w:link w:val="af2"/>
    <w:rsid w:val="003477FD"/>
    <w:rPr>
      <w:rFonts w:ascii="Arial" w:hAnsi="Arial"/>
      <w:sz w:val="24"/>
      <w:szCs w:val="24"/>
    </w:rPr>
  </w:style>
  <w:style w:type="paragraph" w:styleId="af4">
    <w:name w:val="Body Text Indent"/>
    <w:basedOn w:val="a"/>
    <w:link w:val="af5"/>
    <w:rsid w:val="003477FD"/>
    <w:pPr>
      <w:spacing w:after="120"/>
      <w:ind w:left="283"/>
    </w:pPr>
    <w:rPr>
      <w:lang w:val="ru-RU"/>
    </w:rPr>
  </w:style>
  <w:style w:type="character" w:customStyle="1" w:styleId="af5">
    <w:name w:val="Основной текст с отступом Знак"/>
    <w:link w:val="af4"/>
    <w:rsid w:val="003477FD"/>
    <w:rPr>
      <w:sz w:val="24"/>
      <w:szCs w:val="24"/>
    </w:rPr>
  </w:style>
  <w:style w:type="paragraph" w:styleId="21">
    <w:name w:val="Body Text First Indent 2"/>
    <w:basedOn w:val="af4"/>
    <w:link w:val="22"/>
    <w:rsid w:val="003477FD"/>
    <w:pPr>
      <w:ind w:firstLine="210"/>
    </w:pPr>
  </w:style>
  <w:style w:type="character" w:customStyle="1" w:styleId="22">
    <w:name w:val="Красная строка 2 Знак"/>
    <w:link w:val="21"/>
    <w:rsid w:val="003477FD"/>
    <w:rPr>
      <w:sz w:val="24"/>
      <w:szCs w:val="24"/>
    </w:rPr>
  </w:style>
  <w:style w:type="paragraph" w:styleId="af6">
    <w:name w:val="List Bullet"/>
    <w:basedOn w:val="a"/>
    <w:autoRedefine/>
    <w:rsid w:val="003477FD"/>
    <w:pPr>
      <w:tabs>
        <w:tab w:val="num" w:pos="360"/>
      </w:tabs>
      <w:spacing w:line="360" w:lineRule="auto"/>
      <w:ind w:left="357" w:hanging="357"/>
    </w:pPr>
    <w:rPr>
      <w:rFonts w:ascii="Arial" w:hAnsi="Arial"/>
      <w:bCs/>
    </w:rPr>
  </w:style>
  <w:style w:type="paragraph" w:styleId="23">
    <w:name w:val="List Bullet 2"/>
    <w:basedOn w:val="a"/>
    <w:autoRedefine/>
    <w:rsid w:val="003477FD"/>
    <w:pPr>
      <w:tabs>
        <w:tab w:val="num" w:pos="643"/>
      </w:tabs>
      <w:spacing w:line="360" w:lineRule="auto"/>
      <w:ind w:left="643" w:hanging="360"/>
    </w:pPr>
    <w:rPr>
      <w:rFonts w:ascii="Arial" w:hAnsi="Arial"/>
      <w:lang w:val="ru-RU"/>
    </w:rPr>
  </w:style>
  <w:style w:type="paragraph" w:styleId="3">
    <w:name w:val="List Bullet 3"/>
    <w:basedOn w:val="af6"/>
    <w:autoRedefine/>
    <w:rsid w:val="003477FD"/>
    <w:pPr>
      <w:numPr>
        <w:numId w:val="27"/>
      </w:numPr>
    </w:pPr>
    <w:rPr>
      <w:szCs w:val="20"/>
    </w:rPr>
  </w:style>
  <w:style w:type="paragraph" w:styleId="42">
    <w:name w:val="List Bullet 4"/>
    <w:basedOn w:val="a"/>
    <w:autoRedefine/>
    <w:rsid w:val="003477FD"/>
    <w:pPr>
      <w:tabs>
        <w:tab w:val="num" w:pos="1440"/>
      </w:tabs>
      <w:spacing w:before="120" w:after="120"/>
      <w:ind w:left="1440" w:hanging="360"/>
      <w:jc w:val="both"/>
    </w:pPr>
    <w:rPr>
      <w:lang w:val="ru-RU"/>
    </w:rPr>
  </w:style>
  <w:style w:type="paragraph" w:styleId="50">
    <w:name w:val="List Bullet 5"/>
    <w:basedOn w:val="af6"/>
    <w:rsid w:val="003477FD"/>
    <w:pPr>
      <w:numPr>
        <w:numId w:val="28"/>
      </w:numPr>
      <w:spacing w:before="60" w:after="60" w:line="200" w:lineRule="atLeast"/>
      <w:ind w:left="1440"/>
      <w:jc w:val="both"/>
    </w:pPr>
    <w:rPr>
      <w:szCs w:val="20"/>
    </w:rPr>
  </w:style>
  <w:style w:type="paragraph" w:styleId="af7">
    <w:name w:val="Title"/>
    <w:basedOn w:val="a"/>
    <w:link w:val="af8"/>
    <w:qFormat/>
    <w:rsid w:val="003477FD"/>
    <w:pPr>
      <w:spacing w:before="240" w:after="60"/>
      <w:jc w:val="center"/>
      <w:outlineLvl w:val="0"/>
    </w:pPr>
    <w:rPr>
      <w:rFonts w:ascii="Arial" w:hAnsi="Arial" w:cs="Arial"/>
      <w:b/>
      <w:bCs/>
      <w:kern w:val="28"/>
      <w:sz w:val="32"/>
      <w:szCs w:val="32"/>
      <w:lang w:val="ru-RU"/>
    </w:rPr>
  </w:style>
  <w:style w:type="character" w:customStyle="1" w:styleId="af8">
    <w:name w:val="Название Знак"/>
    <w:link w:val="af7"/>
    <w:rsid w:val="003477FD"/>
    <w:rPr>
      <w:rFonts w:ascii="Arial" w:hAnsi="Arial" w:cs="Arial"/>
      <w:b/>
      <w:bCs/>
      <w:kern w:val="28"/>
      <w:sz w:val="32"/>
      <w:szCs w:val="32"/>
    </w:rPr>
  </w:style>
  <w:style w:type="paragraph" w:styleId="af9">
    <w:name w:val="caption"/>
    <w:basedOn w:val="a"/>
    <w:next w:val="af0"/>
    <w:autoRedefine/>
    <w:qFormat/>
    <w:rsid w:val="003477FD"/>
    <w:pPr>
      <w:keepLines/>
      <w:suppressAutoHyphens/>
      <w:spacing w:before="120" w:after="240" w:line="360" w:lineRule="auto"/>
    </w:pPr>
    <w:rPr>
      <w:rFonts w:ascii="Arial" w:hAnsi="Arial"/>
      <w:b/>
      <w:bCs/>
      <w:iCs/>
      <w:sz w:val="20"/>
      <w:lang w:val="ru-RU"/>
    </w:rPr>
  </w:style>
  <w:style w:type="paragraph" w:styleId="afa">
    <w:name w:val="List Number"/>
    <w:basedOn w:val="a"/>
    <w:autoRedefine/>
    <w:rsid w:val="003477FD"/>
    <w:pPr>
      <w:tabs>
        <w:tab w:val="num" w:pos="360"/>
      </w:tabs>
      <w:spacing w:line="360" w:lineRule="auto"/>
      <w:ind w:left="360" w:hanging="360"/>
    </w:pPr>
    <w:rPr>
      <w:rFonts w:ascii="Arial" w:hAnsi="Arial"/>
      <w:lang w:val="ru-RU"/>
    </w:rPr>
  </w:style>
  <w:style w:type="paragraph" w:styleId="24">
    <w:name w:val="List Number 2"/>
    <w:basedOn w:val="a"/>
    <w:rsid w:val="003477FD"/>
    <w:pPr>
      <w:tabs>
        <w:tab w:val="num" w:pos="643"/>
      </w:tabs>
      <w:ind w:left="643" w:hanging="360"/>
    </w:pPr>
    <w:rPr>
      <w:lang w:val="ru-RU"/>
    </w:rPr>
  </w:style>
  <w:style w:type="paragraph" w:styleId="33">
    <w:name w:val="List Number 3"/>
    <w:basedOn w:val="a"/>
    <w:rsid w:val="003477FD"/>
    <w:pPr>
      <w:tabs>
        <w:tab w:val="num" w:pos="926"/>
      </w:tabs>
      <w:ind w:left="926" w:hanging="360"/>
    </w:pPr>
    <w:rPr>
      <w:lang w:val="ru-RU"/>
    </w:rPr>
  </w:style>
  <w:style w:type="paragraph" w:styleId="43">
    <w:name w:val="List Number 4"/>
    <w:basedOn w:val="a"/>
    <w:rsid w:val="003477FD"/>
    <w:pPr>
      <w:tabs>
        <w:tab w:val="num" w:pos="1209"/>
      </w:tabs>
      <w:ind w:left="1209" w:hanging="360"/>
    </w:pPr>
    <w:rPr>
      <w:lang w:val="ru-RU"/>
    </w:rPr>
  </w:style>
  <w:style w:type="paragraph" w:styleId="53">
    <w:name w:val="List Number 5"/>
    <w:basedOn w:val="a"/>
    <w:rsid w:val="003477FD"/>
    <w:pPr>
      <w:tabs>
        <w:tab w:val="num" w:pos="1492"/>
      </w:tabs>
      <w:ind w:left="1492" w:hanging="360"/>
    </w:pPr>
    <w:rPr>
      <w:lang w:val="ru-RU"/>
    </w:rPr>
  </w:style>
  <w:style w:type="paragraph" w:styleId="25">
    <w:name w:val="envelope return"/>
    <w:basedOn w:val="a"/>
    <w:rsid w:val="003477FD"/>
    <w:rPr>
      <w:rFonts w:ascii="Arial" w:hAnsi="Arial" w:cs="Arial"/>
      <w:lang w:val="ru-RU"/>
    </w:rPr>
  </w:style>
  <w:style w:type="paragraph" w:styleId="afb">
    <w:name w:val="Normal (Web)"/>
    <w:basedOn w:val="a"/>
    <w:rsid w:val="003477FD"/>
    <w:rPr>
      <w:lang w:val="ru-RU"/>
    </w:rPr>
  </w:style>
  <w:style w:type="paragraph" w:styleId="26">
    <w:name w:val="Body Text 2"/>
    <w:basedOn w:val="a"/>
    <w:link w:val="27"/>
    <w:rsid w:val="003477FD"/>
    <w:pPr>
      <w:spacing w:after="120" w:line="480" w:lineRule="auto"/>
    </w:pPr>
    <w:rPr>
      <w:lang w:val="ru-RU"/>
    </w:rPr>
  </w:style>
  <w:style w:type="character" w:customStyle="1" w:styleId="27">
    <w:name w:val="Основной текст 2 Знак"/>
    <w:link w:val="26"/>
    <w:rsid w:val="003477FD"/>
    <w:rPr>
      <w:sz w:val="24"/>
      <w:szCs w:val="24"/>
    </w:rPr>
  </w:style>
  <w:style w:type="paragraph" w:styleId="34">
    <w:name w:val="Body Text 3"/>
    <w:basedOn w:val="a"/>
    <w:link w:val="35"/>
    <w:rsid w:val="003477FD"/>
    <w:pPr>
      <w:spacing w:after="120"/>
    </w:pPr>
    <w:rPr>
      <w:sz w:val="16"/>
      <w:szCs w:val="16"/>
      <w:lang w:val="ru-RU"/>
    </w:rPr>
  </w:style>
  <w:style w:type="character" w:customStyle="1" w:styleId="35">
    <w:name w:val="Основной текст 3 Знак"/>
    <w:link w:val="34"/>
    <w:rsid w:val="003477FD"/>
    <w:rPr>
      <w:sz w:val="16"/>
      <w:szCs w:val="16"/>
    </w:rPr>
  </w:style>
  <w:style w:type="paragraph" w:styleId="28">
    <w:name w:val="Body Text Indent 2"/>
    <w:basedOn w:val="a"/>
    <w:link w:val="29"/>
    <w:rsid w:val="003477FD"/>
    <w:pPr>
      <w:spacing w:after="120" w:line="480" w:lineRule="auto"/>
      <w:ind w:left="283"/>
    </w:pPr>
    <w:rPr>
      <w:lang w:val="ru-RU"/>
    </w:rPr>
  </w:style>
  <w:style w:type="character" w:customStyle="1" w:styleId="29">
    <w:name w:val="Основной текст с отступом 2 Знак"/>
    <w:link w:val="28"/>
    <w:rsid w:val="003477FD"/>
    <w:rPr>
      <w:sz w:val="24"/>
      <w:szCs w:val="24"/>
    </w:rPr>
  </w:style>
  <w:style w:type="paragraph" w:styleId="36">
    <w:name w:val="Body Text Indent 3"/>
    <w:basedOn w:val="a"/>
    <w:link w:val="37"/>
    <w:rsid w:val="003477FD"/>
    <w:pPr>
      <w:spacing w:after="120"/>
      <w:ind w:left="283"/>
    </w:pPr>
    <w:rPr>
      <w:sz w:val="16"/>
      <w:szCs w:val="16"/>
      <w:lang w:val="ru-RU"/>
    </w:rPr>
  </w:style>
  <w:style w:type="character" w:customStyle="1" w:styleId="37">
    <w:name w:val="Основной текст с отступом 3 Знак"/>
    <w:link w:val="36"/>
    <w:rsid w:val="003477FD"/>
    <w:rPr>
      <w:sz w:val="16"/>
      <w:szCs w:val="16"/>
    </w:rPr>
  </w:style>
  <w:style w:type="paragraph" w:styleId="afc">
    <w:name w:val="table of figures"/>
    <w:basedOn w:val="a"/>
    <w:next w:val="a"/>
    <w:rsid w:val="003477FD"/>
    <w:pPr>
      <w:ind w:left="400" w:hanging="400"/>
    </w:pPr>
    <w:rPr>
      <w:lang w:val="ru-RU"/>
    </w:rPr>
  </w:style>
  <w:style w:type="paragraph" w:styleId="afd">
    <w:name w:val="Subtitle"/>
    <w:basedOn w:val="a"/>
    <w:link w:val="afe"/>
    <w:qFormat/>
    <w:rsid w:val="003477FD"/>
    <w:pPr>
      <w:spacing w:before="240" w:after="240"/>
      <w:ind w:left="567"/>
      <w:jc w:val="center"/>
      <w:outlineLvl w:val="1"/>
    </w:pPr>
    <w:rPr>
      <w:rFonts w:ascii="Arial" w:hAnsi="Arial" w:cs="Arial"/>
      <w:sz w:val="28"/>
    </w:rPr>
  </w:style>
  <w:style w:type="character" w:customStyle="1" w:styleId="afe">
    <w:name w:val="Подзаголовок Знак"/>
    <w:link w:val="afd"/>
    <w:rsid w:val="003477FD"/>
    <w:rPr>
      <w:rFonts w:ascii="Arial" w:hAnsi="Arial" w:cs="Arial"/>
      <w:sz w:val="28"/>
      <w:szCs w:val="24"/>
      <w:lang w:val="en-US"/>
    </w:rPr>
  </w:style>
  <w:style w:type="paragraph" w:styleId="aff">
    <w:name w:val="Signature"/>
    <w:basedOn w:val="a"/>
    <w:link w:val="aff0"/>
    <w:rsid w:val="003477FD"/>
    <w:pPr>
      <w:ind w:left="4252"/>
    </w:pPr>
    <w:rPr>
      <w:lang w:val="ru-RU"/>
    </w:rPr>
  </w:style>
  <w:style w:type="character" w:customStyle="1" w:styleId="aff0">
    <w:name w:val="Подпись Знак"/>
    <w:link w:val="aff"/>
    <w:rsid w:val="003477FD"/>
    <w:rPr>
      <w:sz w:val="24"/>
      <w:szCs w:val="24"/>
    </w:rPr>
  </w:style>
  <w:style w:type="paragraph" w:styleId="aff1">
    <w:name w:val="Salutation"/>
    <w:basedOn w:val="a"/>
    <w:next w:val="a"/>
    <w:link w:val="aff2"/>
    <w:rsid w:val="003477FD"/>
    <w:rPr>
      <w:lang w:val="ru-RU"/>
    </w:rPr>
  </w:style>
  <w:style w:type="character" w:customStyle="1" w:styleId="aff2">
    <w:name w:val="Приветствие Знак"/>
    <w:link w:val="aff1"/>
    <w:rsid w:val="003477FD"/>
    <w:rPr>
      <w:sz w:val="24"/>
      <w:szCs w:val="24"/>
    </w:rPr>
  </w:style>
  <w:style w:type="paragraph" w:styleId="aff3">
    <w:name w:val="List Continue"/>
    <w:basedOn w:val="a"/>
    <w:rsid w:val="003477FD"/>
    <w:pPr>
      <w:spacing w:after="120"/>
      <w:ind w:left="283"/>
    </w:pPr>
    <w:rPr>
      <w:lang w:val="ru-RU"/>
    </w:rPr>
  </w:style>
  <w:style w:type="paragraph" w:styleId="2a">
    <w:name w:val="List Continue 2"/>
    <w:basedOn w:val="a"/>
    <w:rsid w:val="003477FD"/>
    <w:pPr>
      <w:spacing w:after="120"/>
      <w:ind w:left="566"/>
    </w:pPr>
    <w:rPr>
      <w:lang w:val="ru-RU"/>
    </w:rPr>
  </w:style>
  <w:style w:type="paragraph" w:styleId="38">
    <w:name w:val="List Continue 3"/>
    <w:basedOn w:val="a"/>
    <w:rsid w:val="003477FD"/>
    <w:pPr>
      <w:spacing w:after="120"/>
      <w:ind w:left="849"/>
    </w:pPr>
    <w:rPr>
      <w:lang w:val="ru-RU"/>
    </w:rPr>
  </w:style>
  <w:style w:type="paragraph" w:styleId="44">
    <w:name w:val="List Continue 4"/>
    <w:basedOn w:val="a"/>
    <w:rsid w:val="003477FD"/>
    <w:pPr>
      <w:spacing w:after="120"/>
      <w:ind w:left="1132"/>
    </w:pPr>
    <w:rPr>
      <w:lang w:val="ru-RU"/>
    </w:rPr>
  </w:style>
  <w:style w:type="paragraph" w:styleId="54">
    <w:name w:val="List Continue 5"/>
    <w:basedOn w:val="a"/>
    <w:rsid w:val="003477FD"/>
    <w:pPr>
      <w:spacing w:after="120"/>
      <w:ind w:left="1415"/>
    </w:pPr>
    <w:rPr>
      <w:lang w:val="ru-RU"/>
    </w:rPr>
  </w:style>
  <w:style w:type="paragraph" w:styleId="aff4">
    <w:name w:val="Closing"/>
    <w:basedOn w:val="a"/>
    <w:link w:val="aff5"/>
    <w:rsid w:val="003477FD"/>
    <w:pPr>
      <w:ind w:left="4252"/>
    </w:pPr>
    <w:rPr>
      <w:lang w:val="ru-RU"/>
    </w:rPr>
  </w:style>
  <w:style w:type="character" w:customStyle="1" w:styleId="aff5">
    <w:name w:val="Прощание Знак"/>
    <w:link w:val="aff4"/>
    <w:rsid w:val="003477FD"/>
    <w:rPr>
      <w:sz w:val="24"/>
      <w:szCs w:val="24"/>
    </w:rPr>
  </w:style>
  <w:style w:type="paragraph" w:styleId="aff6">
    <w:name w:val="List"/>
    <w:basedOn w:val="a"/>
    <w:rsid w:val="003477FD"/>
    <w:pPr>
      <w:ind w:left="283" w:hanging="283"/>
    </w:pPr>
    <w:rPr>
      <w:lang w:val="ru-RU"/>
    </w:rPr>
  </w:style>
  <w:style w:type="paragraph" w:styleId="2b">
    <w:name w:val="List 2"/>
    <w:basedOn w:val="a"/>
    <w:rsid w:val="003477FD"/>
    <w:pPr>
      <w:ind w:left="566" w:hanging="283"/>
    </w:pPr>
    <w:rPr>
      <w:lang w:val="ru-RU"/>
    </w:rPr>
  </w:style>
  <w:style w:type="paragraph" w:styleId="39">
    <w:name w:val="List 3"/>
    <w:basedOn w:val="a"/>
    <w:rsid w:val="003477FD"/>
    <w:pPr>
      <w:ind w:left="849" w:hanging="283"/>
    </w:pPr>
    <w:rPr>
      <w:lang w:val="ru-RU"/>
    </w:rPr>
  </w:style>
  <w:style w:type="paragraph" w:styleId="45">
    <w:name w:val="List 4"/>
    <w:basedOn w:val="a"/>
    <w:rsid w:val="003477FD"/>
    <w:pPr>
      <w:ind w:left="1132" w:hanging="283"/>
    </w:pPr>
    <w:rPr>
      <w:lang w:val="ru-RU"/>
    </w:rPr>
  </w:style>
  <w:style w:type="paragraph" w:styleId="55">
    <w:name w:val="List 5"/>
    <w:basedOn w:val="a"/>
    <w:rsid w:val="003477FD"/>
    <w:pPr>
      <w:ind w:left="1415" w:hanging="283"/>
    </w:pPr>
    <w:rPr>
      <w:lang w:val="ru-RU"/>
    </w:rPr>
  </w:style>
  <w:style w:type="paragraph" w:styleId="HTML1">
    <w:name w:val="HTML Preformatted"/>
    <w:basedOn w:val="a"/>
    <w:link w:val="HTML2"/>
    <w:rsid w:val="003477FD"/>
    <w:rPr>
      <w:rFonts w:ascii="Courier New" w:hAnsi="Courier New" w:cs="Courier New"/>
      <w:lang w:val="ru-RU"/>
    </w:rPr>
  </w:style>
  <w:style w:type="character" w:customStyle="1" w:styleId="HTML2">
    <w:name w:val="Стандартный HTML Знак"/>
    <w:link w:val="HTML1"/>
    <w:rsid w:val="003477FD"/>
    <w:rPr>
      <w:rFonts w:ascii="Courier New" w:hAnsi="Courier New" w:cs="Courier New"/>
      <w:sz w:val="24"/>
      <w:szCs w:val="24"/>
    </w:rPr>
  </w:style>
  <w:style w:type="paragraph" w:styleId="aff7">
    <w:name w:val="Document Map"/>
    <w:basedOn w:val="a"/>
    <w:link w:val="aff8"/>
    <w:rsid w:val="003477FD"/>
    <w:pPr>
      <w:shd w:val="clear" w:color="auto" w:fill="000080"/>
    </w:pPr>
    <w:rPr>
      <w:rFonts w:ascii="Tahoma" w:hAnsi="Tahoma" w:cs="Tahoma"/>
      <w:lang w:val="ru-RU"/>
    </w:rPr>
  </w:style>
  <w:style w:type="character" w:customStyle="1" w:styleId="aff8">
    <w:name w:val="Схема документа Знак"/>
    <w:link w:val="aff7"/>
    <w:rsid w:val="003477FD"/>
    <w:rPr>
      <w:rFonts w:ascii="Tahoma" w:hAnsi="Tahoma" w:cs="Tahoma"/>
      <w:sz w:val="24"/>
      <w:szCs w:val="24"/>
      <w:shd w:val="clear" w:color="auto" w:fill="000080"/>
    </w:rPr>
  </w:style>
  <w:style w:type="paragraph" w:styleId="aff9">
    <w:name w:val="table of authorities"/>
    <w:basedOn w:val="a"/>
    <w:next w:val="a"/>
    <w:rsid w:val="003477FD"/>
    <w:pPr>
      <w:ind w:left="200" w:hanging="200"/>
    </w:pPr>
    <w:rPr>
      <w:lang w:val="ru-RU"/>
    </w:rPr>
  </w:style>
  <w:style w:type="paragraph" w:styleId="affa">
    <w:name w:val="Plain Text"/>
    <w:basedOn w:val="a"/>
    <w:link w:val="affb"/>
    <w:rsid w:val="003477FD"/>
    <w:rPr>
      <w:rFonts w:ascii="Courier New" w:hAnsi="Courier New" w:cs="Courier New"/>
      <w:lang w:val="ru-RU"/>
    </w:rPr>
  </w:style>
  <w:style w:type="character" w:customStyle="1" w:styleId="affb">
    <w:name w:val="Текст Знак"/>
    <w:link w:val="affa"/>
    <w:rsid w:val="003477FD"/>
    <w:rPr>
      <w:rFonts w:ascii="Courier New" w:hAnsi="Courier New" w:cs="Courier New"/>
      <w:sz w:val="24"/>
      <w:szCs w:val="24"/>
    </w:rPr>
  </w:style>
  <w:style w:type="paragraph" w:styleId="affc">
    <w:name w:val="endnote text"/>
    <w:basedOn w:val="a"/>
    <w:link w:val="affd"/>
    <w:rsid w:val="003477FD"/>
    <w:rPr>
      <w:lang w:val="ru-RU"/>
    </w:rPr>
  </w:style>
  <w:style w:type="character" w:customStyle="1" w:styleId="affd">
    <w:name w:val="Текст концевой сноски Знак"/>
    <w:link w:val="affc"/>
    <w:rsid w:val="003477FD"/>
    <w:rPr>
      <w:sz w:val="24"/>
      <w:szCs w:val="24"/>
    </w:rPr>
  </w:style>
  <w:style w:type="paragraph" w:styleId="affe">
    <w:name w:val="macro"/>
    <w:link w:val="afff"/>
    <w:rsid w:val="003477F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rPr>
  </w:style>
  <w:style w:type="character" w:customStyle="1" w:styleId="afff">
    <w:name w:val="Текст макроса Знак"/>
    <w:link w:val="affe"/>
    <w:rsid w:val="003477FD"/>
    <w:rPr>
      <w:rFonts w:ascii="Courier New" w:hAnsi="Courier New" w:cs="Courier New"/>
      <w:lang w:val="en-US"/>
    </w:rPr>
  </w:style>
  <w:style w:type="paragraph" w:styleId="afff0">
    <w:name w:val="annotation text"/>
    <w:basedOn w:val="a"/>
    <w:link w:val="afff1"/>
    <w:rsid w:val="003477FD"/>
    <w:rPr>
      <w:lang w:val="ru-RU"/>
    </w:rPr>
  </w:style>
  <w:style w:type="character" w:customStyle="1" w:styleId="afff1">
    <w:name w:val="Текст примечания Знак"/>
    <w:link w:val="afff0"/>
    <w:rsid w:val="003477FD"/>
    <w:rPr>
      <w:sz w:val="24"/>
      <w:szCs w:val="24"/>
    </w:rPr>
  </w:style>
  <w:style w:type="paragraph" w:styleId="afff2">
    <w:name w:val="footnote text"/>
    <w:basedOn w:val="a"/>
    <w:link w:val="afff3"/>
    <w:autoRedefine/>
    <w:rsid w:val="003477FD"/>
    <w:rPr>
      <w:rFonts w:ascii="Arial" w:hAnsi="Arial"/>
      <w:sz w:val="20"/>
      <w:lang w:val="ru-RU"/>
    </w:rPr>
  </w:style>
  <w:style w:type="character" w:customStyle="1" w:styleId="afff3">
    <w:name w:val="Текст сноски Знак"/>
    <w:link w:val="afff2"/>
    <w:rsid w:val="003477FD"/>
    <w:rPr>
      <w:rFonts w:ascii="Arial" w:hAnsi="Arial"/>
      <w:szCs w:val="24"/>
    </w:rPr>
  </w:style>
  <w:style w:type="paragraph" w:styleId="12">
    <w:name w:val="index 1"/>
    <w:basedOn w:val="a"/>
    <w:next w:val="a"/>
    <w:autoRedefine/>
    <w:rsid w:val="003477FD"/>
    <w:pPr>
      <w:ind w:left="200" w:hanging="200"/>
    </w:pPr>
    <w:rPr>
      <w:lang w:val="ru-RU"/>
    </w:rPr>
  </w:style>
  <w:style w:type="paragraph" w:styleId="afff4">
    <w:name w:val="index heading"/>
    <w:basedOn w:val="a"/>
    <w:next w:val="12"/>
    <w:rsid w:val="003477FD"/>
    <w:rPr>
      <w:rFonts w:ascii="Arial" w:hAnsi="Arial" w:cs="Arial"/>
      <w:b/>
      <w:bCs/>
      <w:lang w:val="ru-RU"/>
    </w:rPr>
  </w:style>
  <w:style w:type="paragraph" w:styleId="2c">
    <w:name w:val="index 2"/>
    <w:basedOn w:val="a"/>
    <w:next w:val="a"/>
    <w:autoRedefine/>
    <w:rsid w:val="003477FD"/>
    <w:pPr>
      <w:ind w:left="400" w:hanging="200"/>
    </w:pPr>
    <w:rPr>
      <w:lang w:val="ru-RU"/>
    </w:rPr>
  </w:style>
  <w:style w:type="paragraph" w:styleId="3a">
    <w:name w:val="index 3"/>
    <w:basedOn w:val="a"/>
    <w:next w:val="a"/>
    <w:autoRedefine/>
    <w:rsid w:val="003477FD"/>
    <w:pPr>
      <w:ind w:left="600" w:hanging="200"/>
    </w:pPr>
    <w:rPr>
      <w:lang w:val="ru-RU"/>
    </w:rPr>
  </w:style>
  <w:style w:type="paragraph" w:styleId="46">
    <w:name w:val="index 4"/>
    <w:basedOn w:val="a"/>
    <w:next w:val="a"/>
    <w:autoRedefine/>
    <w:rsid w:val="003477FD"/>
    <w:pPr>
      <w:ind w:left="800" w:hanging="200"/>
    </w:pPr>
    <w:rPr>
      <w:lang w:val="ru-RU"/>
    </w:rPr>
  </w:style>
  <w:style w:type="paragraph" w:styleId="56">
    <w:name w:val="index 5"/>
    <w:basedOn w:val="a"/>
    <w:next w:val="a"/>
    <w:autoRedefine/>
    <w:rsid w:val="003477FD"/>
    <w:pPr>
      <w:ind w:left="1000" w:hanging="200"/>
    </w:pPr>
    <w:rPr>
      <w:lang w:val="ru-RU"/>
    </w:rPr>
  </w:style>
  <w:style w:type="paragraph" w:styleId="62">
    <w:name w:val="index 6"/>
    <w:basedOn w:val="a"/>
    <w:next w:val="a"/>
    <w:autoRedefine/>
    <w:rsid w:val="003477FD"/>
    <w:pPr>
      <w:ind w:left="1200" w:hanging="200"/>
    </w:pPr>
    <w:rPr>
      <w:lang w:val="ru-RU"/>
    </w:rPr>
  </w:style>
  <w:style w:type="paragraph" w:styleId="72">
    <w:name w:val="index 7"/>
    <w:basedOn w:val="a"/>
    <w:next w:val="a"/>
    <w:autoRedefine/>
    <w:rsid w:val="003477FD"/>
    <w:pPr>
      <w:ind w:left="1400" w:hanging="200"/>
    </w:pPr>
    <w:rPr>
      <w:lang w:val="ru-RU"/>
    </w:rPr>
  </w:style>
  <w:style w:type="paragraph" w:styleId="82">
    <w:name w:val="index 8"/>
    <w:basedOn w:val="a"/>
    <w:next w:val="a"/>
    <w:autoRedefine/>
    <w:rsid w:val="003477FD"/>
    <w:pPr>
      <w:ind w:left="1600" w:hanging="200"/>
    </w:pPr>
    <w:rPr>
      <w:lang w:val="ru-RU"/>
    </w:rPr>
  </w:style>
  <w:style w:type="paragraph" w:styleId="92">
    <w:name w:val="index 9"/>
    <w:basedOn w:val="a"/>
    <w:next w:val="a"/>
    <w:autoRedefine/>
    <w:rsid w:val="003477FD"/>
    <w:pPr>
      <w:ind w:left="1800" w:hanging="200"/>
    </w:pPr>
    <w:rPr>
      <w:lang w:val="ru-RU"/>
    </w:rPr>
  </w:style>
  <w:style w:type="paragraph" w:styleId="afff5">
    <w:name w:val="Block Text"/>
    <w:basedOn w:val="a"/>
    <w:rsid w:val="003477FD"/>
    <w:pPr>
      <w:spacing w:after="120"/>
      <w:ind w:left="1440" w:right="1440"/>
    </w:pPr>
    <w:rPr>
      <w:lang w:val="ru-RU"/>
    </w:rPr>
  </w:style>
  <w:style w:type="paragraph" w:styleId="afff6">
    <w:name w:val="Message Header"/>
    <w:basedOn w:val="a"/>
    <w:link w:val="afff7"/>
    <w:rsid w:val="003477F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lang w:val="ru-RU"/>
    </w:rPr>
  </w:style>
  <w:style w:type="character" w:customStyle="1" w:styleId="afff7">
    <w:name w:val="Шапка Знак"/>
    <w:link w:val="afff6"/>
    <w:rsid w:val="003477FD"/>
    <w:rPr>
      <w:rFonts w:ascii="Arial" w:hAnsi="Arial" w:cs="Arial"/>
      <w:sz w:val="24"/>
      <w:szCs w:val="24"/>
      <w:shd w:val="pct20" w:color="auto" w:fill="auto"/>
    </w:rPr>
  </w:style>
  <w:style w:type="paragraph" w:styleId="afff8">
    <w:name w:val="E-mail Signature"/>
    <w:basedOn w:val="a"/>
    <w:link w:val="afff9"/>
    <w:rsid w:val="003477FD"/>
    <w:rPr>
      <w:lang w:val="ru-RU"/>
    </w:rPr>
  </w:style>
  <w:style w:type="character" w:customStyle="1" w:styleId="afff9">
    <w:name w:val="Электронная подпись Знак"/>
    <w:link w:val="afff8"/>
    <w:rsid w:val="003477FD"/>
    <w:rPr>
      <w:sz w:val="24"/>
      <w:szCs w:val="24"/>
    </w:rPr>
  </w:style>
  <w:style w:type="paragraph" w:customStyle="1" w:styleId="afffa">
    <w:name w:val="Рисунок"/>
    <w:basedOn w:val="a"/>
    <w:next w:val="a"/>
    <w:rsid w:val="003477FD"/>
    <w:pPr>
      <w:keepNext/>
      <w:spacing w:before="240" w:after="240" w:line="200" w:lineRule="atLeast"/>
      <w:jc w:val="center"/>
    </w:pPr>
    <w:rPr>
      <w:lang w:val="ru-RU"/>
    </w:rPr>
  </w:style>
  <w:style w:type="paragraph" w:customStyle="1" w:styleId="13">
    <w:name w:val="Маркированный 1"/>
    <w:basedOn w:val="af6"/>
    <w:rsid w:val="003477FD"/>
    <w:pPr>
      <w:tabs>
        <w:tab w:val="clear" w:pos="360"/>
        <w:tab w:val="num" w:pos="1080"/>
      </w:tabs>
      <w:spacing w:before="120"/>
      <w:ind w:left="1080" w:hanging="540"/>
      <w:jc w:val="both"/>
    </w:pPr>
    <w:rPr>
      <w:lang w:val="ru-RU"/>
    </w:rPr>
  </w:style>
  <w:style w:type="paragraph" w:customStyle="1" w:styleId="afffb">
    <w:name w:val="Примечание"/>
    <w:basedOn w:val="af0"/>
    <w:rsid w:val="003477FD"/>
    <w:pPr>
      <w:spacing w:before="240" w:after="240"/>
      <w:ind w:left="567"/>
    </w:pPr>
    <w:rPr>
      <w:b/>
      <w:lang w:val="en-US"/>
    </w:rPr>
  </w:style>
  <w:style w:type="paragraph" w:customStyle="1" w:styleId="14">
    <w:name w:val="Стиль1"/>
    <w:basedOn w:val="af0"/>
    <w:rsid w:val="003477FD"/>
    <w:pPr>
      <w:jc w:val="center"/>
    </w:pPr>
    <w:rPr>
      <w:rFonts w:cs="Arial"/>
      <w:sz w:val="28"/>
      <w:lang w:val="en-US"/>
    </w:rPr>
  </w:style>
  <w:style w:type="paragraph" w:customStyle="1" w:styleId="15">
    <w:name w:val="Подзаголовок 1"/>
    <w:basedOn w:val="a"/>
    <w:rsid w:val="003477FD"/>
    <w:pPr>
      <w:spacing w:before="120" w:after="120"/>
    </w:pPr>
    <w:rPr>
      <w:rFonts w:ascii="Arial" w:hAnsi="Arial" w:cs="Arial"/>
      <w:b/>
      <w:sz w:val="28"/>
    </w:rPr>
  </w:style>
  <w:style w:type="character" w:styleId="afffc">
    <w:name w:val="FollowedHyperlink"/>
    <w:rsid w:val="003477FD"/>
    <w:rPr>
      <w:color w:val="800080"/>
      <w:u w:val="single"/>
    </w:rPr>
  </w:style>
  <w:style w:type="paragraph" w:customStyle="1" w:styleId="16">
    <w:name w:val="Обычный1"/>
    <w:rsid w:val="003477FD"/>
    <w:rPr>
      <w:sz w:val="24"/>
    </w:rPr>
  </w:style>
  <w:style w:type="character" w:styleId="afffd">
    <w:name w:val="footnote reference"/>
    <w:rsid w:val="003477FD"/>
    <w:rPr>
      <w:position w:val="6"/>
      <w:sz w:val="16"/>
    </w:rPr>
  </w:style>
  <w:style w:type="character" w:styleId="afffe">
    <w:name w:val="annotation reference"/>
    <w:rsid w:val="003477FD"/>
    <w:rPr>
      <w:sz w:val="16"/>
      <w:szCs w:val="16"/>
    </w:rPr>
  </w:style>
  <w:style w:type="paragraph" w:customStyle="1" w:styleId="affff">
    <w:name w:val="Основной текст таблиц"/>
    <w:basedOn w:val="a"/>
    <w:autoRedefine/>
    <w:rsid w:val="007D4AAC"/>
    <w:pPr>
      <w:spacing w:before="120" w:after="120" w:line="360" w:lineRule="auto"/>
      <w:jc w:val="center"/>
    </w:pPr>
    <w:rPr>
      <w:rFonts w:ascii="Arial" w:hAnsi="Arial"/>
      <w:sz w:val="18"/>
      <w:lang w:val="en-GB"/>
    </w:rPr>
  </w:style>
  <w:style w:type="character" w:customStyle="1" w:styleId="contentplain">
    <w:name w:val="contentplain"/>
    <w:rsid w:val="003477FD"/>
  </w:style>
  <w:style w:type="paragraph" w:styleId="affff0">
    <w:name w:val="Balloon Text"/>
    <w:basedOn w:val="a"/>
    <w:link w:val="affff1"/>
    <w:rsid w:val="003477FD"/>
    <w:rPr>
      <w:rFonts w:ascii="Tahoma" w:hAnsi="Tahoma" w:cs="Tahoma"/>
      <w:sz w:val="16"/>
      <w:szCs w:val="16"/>
      <w:lang w:val="ru-RU"/>
    </w:rPr>
  </w:style>
  <w:style w:type="character" w:customStyle="1" w:styleId="affff1">
    <w:name w:val="Текст выноски Знак"/>
    <w:link w:val="affff0"/>
    <w:rsid w:val="003477FD"/>
    <w:rPr>
      <w:rFonts w:ascii="Tahoma" w:hAnsi="Tahoma" w:cs="Tahoma"/>
      <w:sz w:val="16"/>
      <w:szCs w:val="16"/>
    </w:rPr>
  </w:style>
  <w:style w:type="paragraph" w:customStyle="1" w:styleId="affff2">
    <w:name w:val="Стиль Название объекта + По левому краю"/>
    <w:basedOn w:val="af9"/>
    <w:autoRedefine/>
    <w:rsid w:val="003477FD"/>
    <w:pPr>
      <w:spacing w:before="0"/>
    </w:pPr>
    <w:rPr>
      <w:iCs w:val="0"/>
      <w:szCs w:val="20"/>
    </w:rPr>
  </w:style>
  <w:style w:type="paragraph" w:customStyle="1" w:styleId="3b">
    <w:name w:val="Заголовок 3 информационный"/>
    <w:next w:val="af0"/>
    <w:autoRedefine/>
    <w:rsid w:val="003477FD"/>
    <w:pPr>
      <w:spacing w:line="360" w:lineRule="auto"/>
    </w:pPr>
    <w:rPr>
      <w:rFonts w:ascii="Arial" w:hAnsi="Arial"/>
      <w:i/>
      <w:sz w:val="32"/>
      <w:szCs w:val="24"/>
      <w:u w:val="single"/>
    </w:rPr>
  </w:style>
  <w:style w:type="paragraph" w:customStyle="1" w:styleId="2d">
    <w:name w:val="Заголовок 2 информационный"/>
    <w:basedOn w:val="2"/>
    <w:next w:val="af0"/>
    <w:autoRedefine/>
    <w:rsid w:val="003477FD"/>
    <w:pPr>
      <w:keepLines/>
      <w:numPr>
        <w:ilvl w:val="1"/>
      </w:numPr>
      <w:suppressAutoHyphens/>
      <w:spacing w:before="120" w:after="120" w:line="360" w:lineRule="auto"/>
    </w:pPr>
    <w:rPr>
      <w:bCs w:val="0"/>
      <w:iCs w:val="0"/>
      <w:sz w:val="36"/>
      <w:szCs w:val="36"/>
    </w:rPr>
  </w:style>
  <w:style w:type="paragraph" w:customStyle="1" w:styleId="affff3">
    <w:name w:val="Основной текст информационный"/>
    <w:basedOn w:val="af0"/>
    <w:autoRedefine/>
    <w:rsid w:val="003477FD"/>
    <w:rPr>
      <w:i/>
    </w:rPr>
  </w:style>
  <w:style w:type="paragraph" w:customStyle="1" w:styleId="affff4">
    <w:name w:val="Приложение"/>
    <w:basedOn w:val="1"/>
    <w:next w:val="af0"/>
    <w:link w:val="affff5"/>
    <w:autoRedefine/>
    <w:rsid w:val="003477FD"/>
    <w:pPr>
      <w:keepLines/>
      <w:suppressAutoHyphens/>
      <w:spacing w:after="120" w:line="360" w:lineRule="auto"/>
    </w:pPr>
    <w:rPr>
      <w:rFonts w:cs="Times New Roman"/>
      <w:bCs w:val="0"/>
      <w:kern w:val="0"/>
      <w:sz w:val="44"/>
      <w:szCs w:val="24"/>
      <w:lang w:val="ru-RU"/>
    </w:rPr>
  </w:style>
  <w:style w:type="paragraph" w:customStyle="1" w:styleId="47">
    <w:name w:val="Заголовок 4 информационный"/>
    <w:next w:val="af0"/>
    <w:autoRedefine/>
    <w:rsid w:val="003477FD"/>
    <w:pPr>
      <w:spacing w:line="360" w:lineRule="auto"/>
    </w:pPr>
    <w:rPr>
      <w:rFonts w:ascii="Arial" w:hAnsi="Arial" w:cs="Arial"/>
      <w:bCs/>
      <w:i/>
      <w:sz w:val="28"/>
      <w:szCs w:val="24"/>
      <w:u w:val="single"/>
    </w:rPr>
  </w:style>
  <w:style w:type="paragraph" w:customStyle="1" w:styleId="57">
    <w:name w:val="Заголовок 5 информационный"/>
    <w:next w:val="af0"/>
    <w:autoRedefine/>
    <w:rsid w:val="003477FD"/>
    <w:pPr>
      <w:spacing w:line="360" w:lineRule="auto"/>
    </w:pPr>
    <w:rPr>
      <w:b/>
      <w:i/>
      <w:sz w:val="24"/>
      <w:u w:val="single"/>
    </w:rPr>
  </w:style>
  <w:style w:type="character" w:customStyle="1" w:styleId="10">
    <w:name w:val="Заголовок 1 Знак"/>
    <w:link w:val="1"/>
    <w:rsid w:val="003477FD"/>
    <w:rPr>
      <w:rFonts w:ascii="Arial" w:hAnsi="Arial" w:cs="Arial"/>
      <w:b/>
      <w:bCs/>
      <w:kern w:val="32"/>
      <w:sz w:val="32"/>
      <w:szCs w:val="32"/>
      <w:lang w:val="en-US"/>
    </w:rPr>
  </w:style>
  <w:style w:type="character" w:customStyle="1" w:styleId="affff5">
    <w:name w:val="Приложение Знак"/>
    <w:link w:val="affff4"/>
    <w:rsid w:val="003477FD"/>
    <w:rPr>
      <w:rFonts w:ascii="Arial" w:hAnsi="Arial"/>
      <w:b/>
      <w:sz w:val="44"/>
      <w:szCs w:val="24"/>
    </w:rPr>
  </w:style>
  <w:style w:type="character" w:customStyle="1" w:styleId="st">
    <w:name w:val="st"/>
    <w:rsid w:val="003477FD"/>
  </w:style>
  <w:style w:type="character" w:styleId="affff6">
    <w:name w:val="Emphasis"/>
    <w:qFormat/>
    <w:rsid w:val="003477FD"/>
    <w:rPr>
      <w:i/>
      <w:iCs/>
    </w:rPr>
  </w:style>
  <w:style w:type="character" w:customStyle="1" w:styleId="hps">
    <w:name w:val="hps"/>
    <w:rsid w:val="00620FBF"/>
  </w:style>
  <w:style w:type="character" w:customStyle="1" w:styleId="apple-converted-space">
    <w:name w:val="apple-converted-space"/>
    <w:rsid w:val="00922E69"/>
  </w:style>
  <w:style w:type="character" w:customStyle="1" w:styleId="shorttext">
    <w:name w:val="short_text"/>
    <w:rsid w:val="005539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C5251"/>
    <w:rPr>
      <w:sz w:val="24"/>
      <w:szCs w:val="24"/>
      <w:lang w:val="en-US"/>
    </w:rPr>
  </w:style>
  <w:style w:type="paragraph" w:styleId="1">
    <w:name w:val="heading 1"/>
    <w:basedOn w:val="a"/>
    <w:next w:val="a"/>
    <w:link w:val="10"/>
    <w:qFormat/>
    <w:rsid w:val="00F53A03"/>
    <w:pPr>
      <w:keepNext/>
      <w:spacing w:before="240" w:after="60"/>
      <w:outlineLvl w:val="0"/>
    </w:pPr>
    <w:rPr>
      <w:rFonts w:ascii="Arial" w:hAnsi="Arial" w:cs="Arial"/>
      <w:b/>
      <w:bCs/>
      <w:kern w:val="32"/>
      <w:sz w:val="32"/>
      <w:szCs w:val="32"/>
    </w:rPr>
  </w:style>
  <w:style w:type="paragraph" w:styleId="2">
    <w:name w:val="heading 2"/>
    <w:basedOn w:val="a"/>
    <w:next w:val="a"/>
    <w:qFormat/>
    <w:rsid w:val="00F53A03"/>
    <w:pPr>
      <w:keepNext/>
      <w:spacing w:before="240" w:after="60"/>
      <w:outlineLvl w:val="1"/>
    </w:pPr>
    <w:rPr>
      <w:rFonts w:ascii="Arial" w:hAnsi="Arial" w:cs="Arial"/>
      <w:b/>
      <w:bCs/>
      <w:i/>
      <w:iCs/>
      <w:sz w:val="28"/>
      <w:szCs w:val="28"/>
    </w:rPr>
  </w:style>
  <w:style w:type="paragraph" w:styleId="30">
    <w:name w:val="heading 3"/>
    <w:basedOn w:val="2"/>
    <w:next w:val="a"/>
    <w:link w:val="31"/>
    <w:autoRedefine/>
    <w:qFormat/>
    <w:rsid w:val="003477FD"/>
    <w:pPr>
      <w:keepLines/>
      <w:suppressAutoHyphens/>
      <w:spacing w:before="120" w:after="120" w:line="360" w:lineRule="auto"/>
      <w:ind w:left="426"/>
      <w:outlineLvl w:val="2"/>
    </w:pPr>
    <w:rPr>
      <w:b w:val="0"/>
      <w:bCs w:val="0"/>
      <w:i w:val="0"/>
      <w:iCs w:val="0"/>
      <w:sz w:val="32"/>
      <w:szCs w:val="36"/>
    </w:rPr>
  </w:style>
  <w:style w:type="paragraph" w:styleId="4">
    <w:name w:val="heading 4"/>
    <w:basedOn w:val="2"/>
    <w:next w:val="a"/>
    <w:link w:val="40"/>
    <w:autoRedefine/>
    <w:qFormat/>
    <w:rsid w:val="003477FD"/>
    <w:pPr>
      <w:keepLines/>
      <w:suppressAutoHyphens/>
      <w:spacing w:before="120" w:after="120" w:line="360" w:lineRule="auto"/>
      <w:outlineLvl w:val="3"/>
    </w:pPr>
    <w:rPr>
      <w:b w:val="0"/>
      <w:i w:val="0"/>
      <w:iCs w:val="0"/>
      <w:sz w:val="32"/>
      <w:szCs w:val="36"/>
    </w:rPr>
  </w:style>
  <w:style w:type="paragraph" w:styleId="5">
    <w:name w:val="heading 5"/>
    <w:basedOn w:val="4"/>
    <w:next w:val="a"/>
    <w:link w:val="51"/>
    <w:autoRedefine/>
    <w:qFormat/>
    <w:rsid w:val="003477FD"/>
    <w:pPr>
      <w:numPr>
        <w:ilvl w:val="4"/>
        <w:numId w:val="26"/>
      </w:numPr>
      <w:outlineLvl w:val="4"/>
    </w:pPr>
    <w:rPr>
      <w:bCs w:val="0"/>
      <w:sz w:val="24"/>
    </w:rPr>
  </w:style>
  <w:style w:type="paragraph" w:styleId="6">
    <w:name w:val="heading 6"/>
    <w:basedOn w:val="a"/>
    <w:next w:val="a"/>
    <w:link w:val="60"/>
    <w:qFormat/>
    <w:rsid w:val="003477FD"/>
    <w:pPr>
      <w:spacing w:before="240" w:after="60"/>
      <w:outlineLvl w:val="5"/>
    </w:pPr>
    <w:rPr>
      <w:b/>
      <w:bCs/>
      <w:sz w:val="22"/>
      <w:szCs w:val="22"/>
      <w:lang w:val="ru-RU"/>
    </w:rPr>
  </w:style>
  <w:style w:type="paragraph" w:styleId="7">
    <w:name w:val="heading 7"/>
    <w:basedOn w:val="a"/>
    <w:next w:val="a"/>
    <w:link w:val="70"/>
    <w:qFormat/>
    <w:rsid w:val="003477FD"/>
    <w:pPr>
      <w:spacing w:before="240" w:after="60"/>
      <w:outlineLvl w:val="6"/>
    </w:pPr>
    <w:rPr>
      <w:lang w:val="ru-RU"/>
    </w:rPr>
  </w:style>
  <w:style w:type="paragraph" w:styleId="8">
    <w:name w:val="heading 8"/>
    <w:basedOn w:val="a"/>
    <w:next w:val="a"/>
    <w:link w:val="80"/>
    <w:qFormat/>
    <w:rsid w:val="003477FD"/>
    <w:pPr>
      <w:spacing w:before="240" w:after="60"/>
      <w:outlineLvl w:val="7"/>
    </w:pPr>
    <w:rPr>
      <w:i/>
      <w:iCs/>
      <w:lang w:val="ru-RU"/>
    </w:rPr>
  </w:style>
  <w:style w:type="paragraph" w:styleId="9">
    <w:name w:val="heading 9"/>
    <w:basedOn w:val="a"/>
    <w:next w:val="a"/>
    <w:link w:val="90"/>
    <w:qFormat/>
    <w:rsid w:val="003477FD"/>
    <w:pPr>
      <w:spacing w:before="240" w:after="60"/>
      <w:outlineLvl w:val="8"/>
    </w:pPr>
    <w:rPr>
      <w:rFonts w:ascii="Arial" w:hAnsi="Arial" w:cs="Arial"/>
      <w:sz w:val="22"/>
      <w:szCs w:val="22"/>
      <w:lang w:val="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B1B33"/>
    <w:pPr>
      <w:tabs>
        <w:tab w:val="center" w:pos="4677"/>
        <w:tab w:val="right" w:pos="9355"/>
      </w:tabs>
    </w:pPr>
  </w:style>
  <w:style w:type="paragraph" w:styleId="a4">
    <w:name w:val="footer"/>
    <w:basedOn w:val="a"/>
    <w:rsid w:val="00AB1B33"/>
    <w:pPr>
      <w:tabs>
        <w:tab w:val="center" w:pos="4677"/>
        <w:tab w:val="right" w:pos="9355"/>
      </w:tabs>
    </w:pPr>
  </w:style>
  <w:style w:type="paragraph" w:customStyle="1" w:styleId="BPC1Covertitle">
    <w:name w:val="BPC1 – Cover title"/>
    <w:basedOn w:val="a"/>
    <w:rsid w:val="00607890"/>
    <w:pPr>
      <w:spacing w:before="8400"/>
      <w:ind w:left="851"/>
      <w:jc w:val="center"/>
    </w:pPr>
    <w:rPr>
      <w:rFonts w:ascii="Calibri" w:hAnsi="Calibri"/>
      <w:sz w:val="64"/>
      <w:szCs w:val="48"/>
      <w:lang w:eastAsia="en-US"/>
    </w:rPr>
  </w:style>
  <w:style w:type="paragraph" w:customStyle="1" w:styleId="BPC1Subhead">
    <w:name w:val="BPC1 – Subhead"/>
    <w:basedOn w:val="a"/>
    <w:rsid w:val="00607890"/>
    <w:pPr>
      <w:spacing w:before="120"/>
      <w:ind w:left="851"/>
      <w:jc w:val="center"/>
    </w:pPr>
    <w:rPr>
      <w:rFonts w:ascii="Calibri" w:hAnsi="Calibri"/>
      <w:i/>
      <w:iCs/>
      <w:sz w:val="32"/>
      <w:szCs w:val="20"/>
      <w:lang w:eastAsia="en-US"/>
    </w:rPr>
  </w:style>
  <w:style w:type="paragraph" w:customStyle="1" w:styleId="BPC1Request">
    <w:name w:val="BPC1 – Request"/>
    <w:basedOn w:val="a"/>
    <w:rsid w:val="00607890"/>
    <w:pPr>
      <w:spacing w:before="600"/>
      <w:ind w:left="851"/>
      <w:jc w:val="center"/>
    </w:pPr>
    <w:rPr>
      <w:rFonts w:ascii="Calibri" w:hAnsi="Calibri"/>
      <w:sz w:val="28"/>
      <w:szCs w:val="20"/>
      <w:lang w:eastAsia="en-US"/>
    </w:rPr>
  </w:style>
  <w:style w:type="paragraph" w:customStyle="1" w:styleId="BPCLegaleze">
    <w:name w:val="BPC – Legaleze"/>
    <w:basedOn w:val="a"/>
    <w:rsid w:val="006772DB"/>
    <w:pPr>
      <w:spacing w:after="41" w:line="140" w:lineRule="atLeast"/>
      <w:jc w:val="center"/>
    </w:pPr>
    <w:rPr>
      <w:rFonts w:ascii="Calibri" w:hAnsi="Calibri"/>
      <w:sz w:val="20"/>
      <w:szCs w:val="20"/>
      <w:lang w:eastAsia="en-US" w:bidi="he-IL"/>
    </w:rPr>
  </w:style>
  <w:style w:type="paragraph" w:styleId="11">
    <w:name w:val="toc 1"/>
    <w:basedOn w:val="a"/>
    <w:next w:val="a"/>
    <w:autoRedefine/>
    <w:uiPriority w:val="39"/>
    <w:rsid w:val="002C2A20"/>
    <w:pPr>
      <w:tabs>
        <w:tab w:val="left" w:pos="340"/>
        <w:tab w:val="right" w:leader="dot" w:pos="9072"/>
      </w:tabs>
      <w:spacing w:after="120"/>
    </w:pPr>
    <w:rPr>
      <w:rFonts w:ascii="Calibri" w:hAnsi="Calibri"/>
      <w:sz w:val="28"/>
      <w:lang w:eastAsia="en-US"/>
    </w:rPr>
  </w:style>
  <w:style w:type="paragraph" w:customStyle="1" w:styleId="BPC2TOCheader">
    <w:name w:val="BPC2 – TOC header"/>
    <w:basedOn w:val="a"/>
    <w:rsid w:val="00A40341"/>
    <w:pPr>
      <w:spacing w:after="480"/>
    </w:pPr>
    <w:rPr>
      <w:rFonts w:ascii="Calibri" w:hAnsi="Calibri"/>
      <w:color w:val="003399"/>
      <w:sz w:val="48"/>
      <w:szCs w:val="48"/>
      <w:lang w:eastAsia="en-US"/>
    </w:rPr>
  </w:style>
  <w:style w:type="character" w:styleId="a5">
    <w:name w:val="Hyperlink"/>
    <w:uiPriority w:val="99"/>
    <w:rsid w:val="0069206D"/>
    <w:rPr>
      <w:rFonts w:ascii="Calibri" w:hAnsi="Calibri"/>
      <w:color w:val="0000FF"/>
      <w:u w:val="single"/>
    </w:rPr>
  </w:style>
  <w:style w:type="paragraph" w:styleId="20">
    <w:name w:val="toc 2"/>
    <w:basedOn w:val="a"/>
    <w:next w:val="a"/>
    <w:autoRedefine/>
    <w:uiPriority w:val="39"/>
    <w:rsid w:val="003477FD"/>
    <w:pPr>
      <w:tabs>
        <w:tab w:val="right" w:pos="340"/>
        <w:tab w:val="right" w:leader="dot" w:pos="9072"/>
      </w:tabs>
      <w:spacing w:after="120"/>
      <w:ind w:left="426"/>
    </w:pPr>
    <w:rPr>
      <w:rFonts w:ascii="Calibri" w:hAnsi="Calibri"/>
      <w:lang w:eastAsia="en-US"/>
    </w:rPr>
  </w:style>
  <w:style w:type="paragraph" w:customStyle="1" w:styleId="BPC3Bodynormal">
    <w:name w:val="BPC3 – Body normal"/>
    <w:basedOn w:val="a"/>
    <w:link w:val="BPC3Bodynormal0"/>
    <w:rsid w:val="00286AB9"/>
    <w:pPr>
      <w:spacing w:after="120"/>
      <w:jc w:val="both"/>
    </w:pPr>
    <w:rPr>
      <w:rFonts w:ascii="Calibri" w:hAnsi="Calibri"/>
      <w:lang w:eastAsia="en-US"/>
    </w:rPr>
  </w:style>
  <w:style w:type="character" w:customStyle="1" w:styleId="BPC3Bodynormal0">
    <w:name w:val="BPC3 – Body normal Знак Знак"/>
    <w:link w:val="BPC3Bodynormal"/>
    <w:rsid w:val="00286AB9"/>
    <w:rPr>
      <w:rFonts w:ascii="Calibri" w:hAnsi="Calibri"/>
      <w:sz w:val="24"/>
      <w:szCs w:val="24"/>
      <w:lang w:val="en-US" w:eastAsia="en-US" w:bidi="ar-SA"/>
    </w:rPr>
  </w:style>
  <w:style w:type="paragraph" w:customStyle="1" w:styleId="BPC3Heading1">
    <w:name w:val="BPC3 – Heading1"/>
    <w:basedOn w:val="BPC3Bodynormal"/>
    <w:rsid w:val="00034556"/>
    <w:pPr>
      <w:spacing w:before="400"/>
      <w:jc w:val="left"/>
      <w:outlineLvl w:val="0"/>
    </w:pPr>
    <w:rPr>
      <w:caps/>
      <w:color w:val="003399"/>
      <w:sz w:val="40"/>
      <w:szCs w:val="36"/>
    </w:rPr>
  </w:style>
  <w:style w:type="paragraph" w:customStyle="1" w:styleId="BPC3Heading2">
    <w:name w:val="BPC3 – Heading2"/>
    <w:basedOn w:val="BPC3Bodynormal"/>
    <w:rsid w:val="0026683A"/>
    <w:pPr>
      <w:spacing w:before="360" w:after="60"/>
      <w:jc w:val="left"/>
      <w:outlineLvl w:val="1"/>
    </w:pPr>
    <w:rPr>
      <w:b/>
      <w:caps/>
      <w:sz w:val="30"/>
      <w:szCs w:val="28"/>
    </w:rPr>
  </w:style>
  <w:style w:type="paragraph" w:customStyle="1" w:styleId="BPC3Bodyafterheading">
    <w:name w:val="BPC3 – Body after heading"/>
    <w:basedOn w:val="BPC3Bodynormal"/>
    <w:qFormat/>
    <w:rsid w:val="000C4D47"/>
    <w:rPr>
      <w:szCs w:val="20"/>
    </w:rPr>
  </w:style>
  <w:style w:type="paragraph" w:customStyle="1" w:styleId="BPC3Bullet2">
    <w:name w:val="BPC3 – Bullet2"/>
    <w:basedOn w:val="a"/>
    <w:rsid w:val="00A95072"/>
    <w:pPr>
      <w:numPr>
        <w:numId w:val="15"/>
      </w:numPr>
      <w:tabs>
        <w:tab w:val="left" w:pos="227"/>
      </w:tabs>
      <w:spacing w:after="120"/>
    </w:pPr>
    <w:rPr>
      <w:rFonts w:ascii="Calibri" w:hAnsi="Calibri"/>
      <w:szCs w:val="20"/>
      <w:lang w:eastAsia="en-US"/>
    </w:rPr>
  </w:style>
  <w:style w:type="paragraph" w:customStyle="1" w:styleId="BPC3-web">
    <w:name w:val="BPC3 - web"/>
    <w:basedOn w:val="a"/>
    <w:rsid w:val="00A40341"/>
    <w:pPr>
      <w:jc w:val="right"/>
    </w:pPr>
    <w:rPr>
      <w:rFonts w:ascii="Calibri" w:hAnsi="Calibri"/>
      <w:b/>
      <w:bCs/>
      <w:color w:val="003399"/>
      <w:szCs w:val="20"/>
    </w:rPr>
  </w:style>
  <w:style w:type="paragraph" w:customStyle="1" w:styleId="BPC3Tableheadings">
    <w:name w:val="BPC3 – Table headings"/>
    <w:basedOn w:val="a"/>
    <w:rsid w:val="00621992"/>
    <w:rPr>
      <w:rFonts w:ascii="Calibri" w:hAnsi="Calibri"/>
      <w:b/>
      <w:color w:val="003399"/>
      <w:sz w:val="26"/>
      <w:lang w:eastAsia="en-US"/>
    </w:rPr>
  </w:style>
  <w:style w:type="paragraph" w:customStyle="1" w:styleId="Comments">
    <w:name w:val="Comments"/>
    <w:basedOn w:val="a"/>
    <w:link w:val="Comments0"/>
    <w:autoRedefine/>
    <w:rsid w:val="00701FD3"/>
    <w:pPr>
      <w:spacing w:before="240" w:after="240"/>
    </w:pPr>
    <w:rPr>
      <w:color w:val="FF0000"/>
      <w:szCs w:val="18"/>
      <w:lang w:eastAsia="en-US"/>
    </w:rPr>
  </w:style>
  <w:style w:type="paragraph" w:customStyle="1" w:styleId="BPC3Tablecheckmarks">
    <w:name w:val="BPC3 – Table checkmarks"/>
    <w:basedOn w:val="a"/>
    <w:rsid w:val="00A40341"/>
    <w:pPr>
      <w:jc w:val="center"/>
    </w:pPr>
    <w:rPr>
      <w:rFonts w:ascii="Wingdings" w:hAnsi="Wingdings"/>
      <w:color w:val="003399"/>
      <w:sz w:val="28"/>
      <w:lang w:eastAsia="en-US"/>
    </w:rPr>
  </w:style>
  <w:style w:type="character" w:customStyle="1" w:styleId="Comments0">
    <w:name w:val="Comments Знак Знак"/>
    <w:link w:val="Comments"/>
    <w:rsid w:val="00701FD3"/>
    <w:rPr>
      <w:color w:val="FF0000"/>
      <w:sz w:val="24"/>
      <w:szCs w:val="18"/>
      <w:lang w:val="en-US" w:eastAsia="en-US" w:bidi="ar-SA"/>
    </w:rPr>
  </w:style>
  <w:style w:type="table" w:styleId="a6">
    <w:name w:val="Table Grid"/>
    <w:basedOn w:val="a1"/>
    <w:rsid w:val="00D32933"/>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PC3Subhead1">
    <w:name w:val="BPC3 – Subhead1"/>
    <w:basedOn w:val="BPC3Bodyafterheading"/>
    <w:rsid w:val="00034556"/>
    <w:pPr>
      <w:spacing w:before="120"/>
      <w:outlineLvl w:val="3"/>
    </w:pPr>
    <w:rPr>
      <w:b/>
    </w:rPr>
  </w:style>
  <w:style w:type="paragraph" w:customStyle="1" w:styleId="BPC3Tableitems">
    <w:name w:val="BPC3 – Table items"/>
    <w:basedOn w:val="a"/>
    <w:rsid w:val="003274EA"/>
    <w:pPr>
      <w:spacing w:before="60" w:after="60"/>
    </w:pPr>
    <w:rPr>
      <w:rFonts w:ascii="Calibri" w:hAnsi="Calibri"/>
      <w:szCs w:val="20"/>
      <w:lang w:eastAsia="en-US"/>
    </w:rPr>
  </w:style>
  <w:style w:type="paragraph" w:customStyle="1" w:styleId="BPC3Subhead2">
    <w:name w:val="BPC3 – Subhead2"/>
    <w:basedOn w:val="BPC3Bodyafterheading"/>
    <w:qFormat/>
    <w:rsid w:val="00034556"/>
    <w:pPr>
      <w:outlineLvl w:val="3"/>
    </w:pPr>
    <w:rPr>
      <w:u w:val="single"/>
    </w:rPr>
  </w:style>
  <w:style w:type="paragraph" w:customStyle="1" w:styleId="BPC3Heading3">
    <w:name w:val="BPC3 – Heading3"/>
    <w:basedOn w:val="BPC3Bodynormal"/>
    <w:rsid w:val="0026683A"/>
    <w:pPr>
      <w:spacing w:before="280" w:after="60"/>
      <w:jc w:val="left"/>
      <w:outlineLvl w:val="2"/>
    </w:pPr>
    <w:rPr>
      <w:b/>
      <w:sz w:val="28"/>
    </w:rPr>
  </w:style>
  <w:style w:type="paragraph" w:customStyle="1" w:styleId="BPC3Bodykeyphrases">
    <w:name w:val="BPC3 – Body key phrases"/>
    <w:basedOn w:val="a"/>
    <w:rsid w:val="00E55826"/>
    <w:pPr>
      <w:spacing w:after="240"/>
      <w:jc w:val="center"/>
    </w:pPr>
    <w:rPr>
      <w:rFonts w:ascii="Calibri" w:hAnsi="Calibri"/>
      <w:b/>
      <w:i/>
      <w:color w:val="003399"/>
      <w:sz w:val="28"/>
      <w:szCs w:val="28"/>
      <w:lang w:eastAsia="en-US"/>
    </w:rPr>
  </w:style>
  <w:style w:type="paragraph" w:customStyle="1" w:styleId="BPC3Caption">
    <w:name w:val="BPC3 – Caption"/>
    <w:basedOn w:val="a"/>
    <w:rsid w:val="000C4D47"/>
    <w:pPr>
      <w:spacing w:before="120" w:after="240"/>
    </w:pPr>
    <w:rPr>
      <w:rFonts w:ascii="Calibri" w:hAnsi="Calibri"/>
      <w:b/>
      <w:i/>
      <w:iCs/>
      <w:sz w:val="20"/>
      <w:szCs w:val="20"/>
      <w:lang w:eastAsia="en-US"/>
    </w:rPr>
  </w:style>
  <w:style w:type="paragraph" w:customStyle="1" w:styleId="BPC3Headingoffices">
    <w:name w:val="BPC3 – Heading offices"/>
    <w:basedOn w:val="a"/>
    <w:rsid w:val="00A663F5"/>
    <w:rPr>
      <w:rFonts w:ascii="Calibri" w:hAnsi="Calibri"/>
      <w:b/>
      <w:bCs/>
      <w:sz w:val="20"/>
      <w:szCs w:val="20"/>
      <w:lang w:eastAsia="en-US"/>
    </w:rPr>
  </w:style>
  <w:style w:type="paragraph" w:styleId="a7">
    <w:name w:val="TOC Heading"/>
    <w:basedOn w:val="1"/>
    <w:next w:val="a"/>
    <w:uiPriority w:val="39"/>
    <w:semiHidden/>
    <w:unhideWhenUsed/>
    <w:qFormat/>
    <w:rsid w:val="002C2A20"/>
    <w:pPr>
      <w:keepLines/>
      <w:spacing w:before="480" w:after="0" w:line="276" w:lineRule="auto"/>
      <w:outlineLvl w:val="9"/>
    </w:pPr>
    <w:rPr>
      <w:rFonts w:ascii="Cambria" w:hAnsi="Cambria" w:cs="Times New Roman"/>
      <w:color w:val="365F91"/>
      <w:kern w:val="0"/>
      <w:sz w:val="28"/>
      <w:szCs w:val="28"/>
      <w:lang w:val="ru-RU"/>
    </w:rPr>
  </w:style>
  <w:style w:type="character" w:customStyle="1" w:styleId="31">
    <w:name w:val="Заголовок 3 Знак"/>
    <w:link w:val="30"/>
    <w:rsid w:val="003477FD"/>
    <w:rPr>
      <w:rFonts w:ascii="Arial" w:hAnsi="Arial" w:cs="Arial"/>
      <w:sz w:val="32"/>
      <w:szCs w:val="36"/>
      <w:lang w:val="en-US"/>
    </w:rPr>
  </w:style>
  <w:style w:type="paragraph" w:customStyle="1" w:styleId="BPC3Bullet1">
    <w:name w:val="BPC3 – Bullet1"/>
    <w:basedOn w:val="BPC3Bullet1bold"/>
    <w:link w:val="BPC3Bullet10"/>
    <w:rsid w:val="006A7C94"/>
    <w:rPr>
      <w:b w:val="0"/>
      <w:bCs w:val="0"/>
    </w:rPr>
  </w:style>
  <w:style w:type="paragraph" w:customStyle="1" w:styleId="BPC3Bullet1bold">
    <w:name w:val="BPC3 – Bullet1 bold"/>
    <w:basedOn w:val="a"/>
    <w:next w:val="BPC3Bullet1"/>
    <w:link w:val="BPC3Bullet1bold0"/>
    <w:rsid w:val="0090283D"/>
    <w:pPr>
      <w:numPr>
        <w:numId w:val="13"/>
      </w:numPr>
      <w:tabs>
        <w:tab w:val="clear" w:pos="1440"/>
        <w:tab w:val="left" w:pos="227"/>
      </w:tabs>
      <w:spacing w:after="120"/>
      <w:ind w:left="227" w:hanging="227"/>
    </w:pPr>
    <w:rPr>
      <w:rFonts w:ascii="Calibri" w:hAnsi="Calibri"/>
      <w:b/>
      <w:bCs/>
      <w:szCs w:val="20"/>
      <w:lang w:eastAsia="en-US"/>
    </w:rPr>
  </w:style>
  <w:style w:type="character" w:customStyle="1" w:styleId="BPC3Bullet1bold0">
    <w:name w:val="BPC3 – Bullet1 bold Знак Знак"/>
    <w:link w:val="BPC3Bullet1bold"/>
    <w:rsid w:val="0090283D"/>
    <w:rPr>
      <w:rFonts w:ascii="Calibri" w:hAnsi="Calibri"/>
      <w:b/>
      <w:bCs/>
      <w:sz w:val="24"/>
      <w:lang w:val="en-US" w:eastAsia="en-US" w:bidi="ar-SA"/>
    </w:rPr>
  </w:style>
  <w:style w:type="character" w:customStyle="1" w:styleId="BPC3Bullet10">
    <w:name w:val="BPC3 – Bullet1 Знак Знак"/>
    <w:link w:val="BPC3Bullet1"/>
    <w:rsid w:val="00BA2038"/>
    <w:rPr>
      <w:rFonts w:ascii="Calibri" w:hAnsi="Calibri"/>
      <w:b/>
      <w:bCs/>
      <w:sz w:val="24"/>
      <w:lang w:val="en-US" w:eastAsia="en-US" w:bidi="ar-SA"/>
    </w:rPr>
  </w:style>
  <w:style w:type="paragraph" w:styleId="32">
    <w:name w:val="toc 3"/>
    <w:basedOn w:val="a"/>
    <w:next w:val="a"/>
    <w:autoRedefine/>
    <w:uiPriority w:val="39"/>
    <w:rsid w:val="00034556"/>
    <w:pPr>
      <w:tabs>
        <w:tab w:val="right" w:leader="dot" w:pos="9072"/>
      </w:tabs>
      <w:ind w:left="709"/>
    </w:pPr>
    <w:rPr>
      <w:rFonts w:ascii="Calibri" w:hAnsi="Calibri"/>
    </w:rPr>
  </w:style>
  <w:style w:type="paragraph" w:styleId="41">
    <w:name w:val="toc 4"/>
    <w:basedOn w:val="a"/>
    <w:next w:val="a"/>
    <w:autoRedefine/>
    <w:semiHidden/>
    <w:rsid w:val="00F53A03"/>
    <w:pPr>
      <w:ind w:left="720"/>
    </w:pPr>
    <w:rPr>
      <w:rFonts w:ascii="Calibri" w:hAnsi="Calibri"/>
    </w:rPr>
  </w:style>
  <w:style w:type="character" w:customStyle="1" w:styleId="40">
    <w:name w:val="Заголовок 4 Знак"/>
    <w:link w:val="4"/>
    <w:rsid w:val="003477FD"/>
    <w:rPr>
      <w:rFonts w:ascii="Arial" w:hAnsi="Arial" w:cs="Arial"/>
      <w:bCs/>
      <w:sz w:val="32"/>
      <w:szCs w:val="36"/>
      <w:lang w:val="en-US"/>
    </w:rPr>
  </w:style>
  <w:style w:type="paragraph" w:customStyle="1" w:styleId="BPC3Bodyoffices">
    <w:name w:val="BPC3 – Body offices"/>
    <w:basedOn w:val="BPC3Headingoffices"/>
    <w:rsid w:val="007435E7"/>
    <w:rPr>
      <w:b w:val="0"/>
      <w:lang w:val="fr-FR"/>
    </w:rPr>
  </w:style>
  <w:style w:type="paragraph" w:customStyle="1" w:styleId="BPC3Headingsummary">
    <w:name w:val="BPC3 – Heading summary"/>
    <w:basedOn w:val="a"/>
    <w:rsid w:val="00673DE3"/>
    <w:rPr>
      <w:rFonts w:ascii="Calibri" w:hAnsi="Calibri"/>
      <w:b/>
      <w:bCs/>
      <w:caps/>
      <w:szCs w:val="20"/>
      <w:lang w:eastAsia="en-US"/>
    </w:rPr>
  </w:style>
  <w:style w:type="paragraph" w:customStyle="1" w:styleId="BPC3Bulletsummary">
    <w:name w:val="BPC3 – Bullet summary"/>
    <w:basedOn w:val="a"/>
    <w:link w:val="BPC3Bulletsummary0"/>
    <w:rsid w:val="00C12D61"/>
    <w:pPr>
      <w:numPr>
        <w:numId w:val="17"/>
      </w:numPr>
      <w:spacing w:before="60" w:after="60"/>
    </w:pPr>
    <w:rPr>
      <w:rFonts w:ascii="Calibri" w:hAnsi="Calibri"/>
      <w:szCs w:val="20"/>
      <w:lang w:eastAsia="en-US"/>
    </w:rPr>
  </w:style>
  <w:style w:type="character" w:customStyle="1" w:styleId="BPC3Bulletsummary0">
    <w:name w:val="BPC3 – Bullet summary Знак Знак"/>
    <w:link w:val="BPC3Bulletsummary"/>
    <w:rsid w:val="00C12D61"/>
    <w:rPr>
      <w:rFonts w:ascii="Calibri" w:hAnsi="Calibri"/>
      <w:sz w:val="24"/>
      <w:lang w:val="en-US" w:eastAsia="en-US" w:bidi="ar-SA"/>
    </w:rPr>
  </w:style>
  <w:style w:type="character" w:customStyle="1" w:styleId="51">
    <w:name w:val="Заголовок 5 Знак"/>
    <w:link w:val="5"/>
    <w:rsid w:val="003477FD"/>
    <w:rPr>
      <w:rFonts w:ascii="Arial" w:hAnsi="Arial" w:cs="Arial"/>
      <w:sz w:val="24"/>
      <w:szCs w:val="36"/>
      <w:lang w:val="en-US"/>
    </w:rPr>
  </w:style>
  <w:style w:type="character" w:customStyle="1" w:styleId="60">
    <w:name w:val="Заголовок 6 Знак"/>
    <w:link w:val="6"/>
    <w:rsid w:val="003477FD"/>
    <w:rPr>
      <w:b/>
      <w:bCs/>
      <w:sz w:val="22"/>
      <w:szCs w:val="22"/>
    </w:rPr>
  </w:style>
  <w:style w:type="character" w:customStyle="1" w:styleId="70">
    <w:name w:val="Заголовок 7 Знак"/>
    <w:link w:val="7"/>
    <w:rsid w:val="003477FD"/>
    <w:rPr>
      <w:sz w:val="24"/>
      <w:szCs w:val="24"/>
    </w:rPr>
  </w:style>
  <w:style w:type="character" w:customStyle="1" w:styleId="80">
    <w:name w:val="Заголовок 8 Знак"/>
    <w:link w:val="8"/>
    <w:rsid w:val="003477FD"/>
    <w:rPr>
      <w:i/>
      <w:iCs/>
      <w:sz w:val="24"/>
      <w:szCs w:val="24"/>
    </w:rPr>
  </w:style>
  <w:style w:type="character" w:customStyle="1" w:styleId="90">
    <w:name w:val="Заголовок 9 Знак"/>
    <w:link w:val="9"/>
    <w:rsid w:val="003477FD"/>
    <w:rPr>
      <w:rFonts w:ascii="Arial" w:hAnsi="Arial" w:cs="Arial"/>
      <w:sz w:val="22"/>
      <w:szCs w:val="22"/>
    </w:rPr>
  </w:style>
  <w:style w:type="paragraph" w:styleId="a8">
    <w:name w:val="Normal Indent"/>
    <w:basedOn w:val="a"/>
    <w:rsid w:val="003477FD"/>
    <w:pPr>
      <w:ind w:left="720"/>
    </w:pPr>
    <w:rPr>
      <w:lang w:val="ru-RU"/>
    </w:rPr>
  </w:style>
  <w:style w:type="paragraph" w:customStyle="1" w:styleId="PathID">
    <w:name w:val="Path ID"/>
    <w:basedOn w:val="a"/>
    <w:rsid w:val="003477FD"/>
    <w:rPr>
      <w:rFonts w:ascii="Arial Black" w:hAnsi="Arial Black"/>
      <w:color w:val="000080"/>
      <w:kern w:val="24"/>
      <w:lang w:val="ru-RU"/>
    </w:rPr>
  </w:style>
  <w:style w:type="paragraph" w:customStyle="1" w:styleId="Reverse">
    <w:name w:val="Reverse"/>
    <w:basedOn w:val="a"/>
    <w:rsid w:val="003477FD"/>
    <w:pPr>
      <w:shd w:val="clear" w:color="FFFFFF" w:fill="000000"/>
    </w:pPr>
    <w:rPr>
      <w:rFonts w:ascii="Univers (WN)" w:hAnsi="Univers (WN)"/>
      <w:color w:val="FFFFFF"/>
      <w:sz w:val="18"/>
      <w:lang w:val="ru-RU"/>
    </w:rPr>
  </w:style>
  <w:style w:type="character" w:styleId="a9">
    <w:name w:val="page number"/>
    <w:rsid w:val="003477FD"/>
  </w:style>
  <w:style w:type="paragraph" w:styleId="52">
    <w:name w:val="toc 5"/>
    <w:basedOn w:val="a"/>
    <w:next w:val="a"/>
    <w:rsid w:val="003477FD"/>
    <w:pPr>
      <w:ind w:left="960"/>
    </w:pPr>
    <w:rPr>
      <w:szCs w:val="21"/>
      <w:lang w:val="ru-RU"/>
    </w:rPr>
  </w:style>
  <w:style w:type="paragraph" w:styleId="61">
    <w:name w:val="toc 6"/>
    <w:basedOn w:val="a"/>
    <w:next w:val="a"/>
    <w:rsid w:val="003477FD"/>
    <w:pPr>
      <w:ind w:left="1200"/>
    </w:pPr>
    <w:rPr>
      <w:szCs w:val="21"/>
      <w:lang w:val="ru-RU"/>
    </w:rPr>
  </w:style>
  <w:style w:type="paragraph" w:styleId="71">
    <w:name w:val="toc 7"/>
    <w:basedOn w:val="a"/>
    <w:next w:val="a"/>
    <w:rsid w:val="003477FD"/>
    <w:pPr>
      <w:ind w:left="1440"/>
    </w:pPr>
    <w:rPr>
      <w:szCs w:val="21"/>
      <w:lang w:val="ru-RU"/>
    </w:rPr>
  </w:style>
  <w:style w:type="paragraph" w:styleId="81">
    <w:name w:val="toc 8"/>
    <w:basedOn w:val="a"/>
    <w:next w:val="a"/>
    <w:rsid w:val="003477FD"/>
    <w:pPr>
      <w:ind w:left="1680"/>
    </w:pPr>
    <w:rPr>
      <w:szCs w:val="21"/>
      <w:lang w:val="ru-RU"/>
    </w:rPr>
  </w:style>
  <w:style w:type="paragraph" w:styleId="91">
    <w:name w:val="toc 9"/>
    <w:basedOn w:val="a"/>
    <w:next w:val="a"/>
    <w:rsid w:val="003477FD"/>
    <w:pPr>
      <w:ind w:left="1920"/>
    </w:pPr>
    <w:rPr>
      <w:szCs w:val="21"/>
      <w:lang w:val="ru-RU"/>
    </w:rPr>
  </w:style>
  <w:style w:type="paragraph" w:styleId="HTML">
    <w:name w:val="HTML Address"/>
    <w:basedOn w:val="a"/>
    <w:link w:val="HTML0"/>
    <w:rsid w:val="003477FD"/>
    <w:rPr>
      <w:i/>
      <w:iCs/>
      <w:lang w:val="ru-RU"/>
    </w:rPr>
  </w:style>
  <w:style w:type="character" w:customStyle="1" w:styleId="HTML0">
    <w:name w:val="Адрес HTML Знак"/>
    <w:link w:val="HTML"/>
    <w:rsid w:val="003477FD"/>
    <w:rPr>
      <w:i/>
      <w:iCs/>
      <w:sz w:val="24"/>
      <w:szCs w:val="24"/>
    </w:rPr>
  </w:style>
  <w:style w:type="paragraph" w:styleId="aa">
    <w:name w:val="envelope address"/>
    <w:basedOn w:val="a"/>
    <w:rsid w:val="003477FD"/>
    <w:pPr>
      <w:framePr w:w="7920" w:h="1980" w:hRule="exact" w:hSpace="180" w:wrap="auto" w:hAnchor="page" w:xAlign="center" w:yAlign="bottom"/>
      <w:ind w:left="2880"/>
    </w:pPr>
    <w:rPr>
      <w:rFonts w:ascii="Arial" w:hAnsi="Arial" w:cs="Arial"/>
      <w:lang w:val="ru-RU"/>
    </w:rPr>
  </w:style>
  <w:style w:type="paragraph" w:styleId="ab">
    <w:name w:val="Date"/>
    <w:basedOn w:val="a"/>
    <w:next w:val="a"/>
    <w:link w:val="ac"/>
    <w:rsid w:val="003477FD"/>
    <w:rPr>
      <w:lang w:val="ru-RU"/>
    </w:rPr>
  </w:style>
  <w:style w:type="character" w:customStyle="1" w:styleId="ac">
    <w:name w:val="Дата Знак"/>
    <w:link w:val="ab"/>
    <w:rsid w:val="003477FD"/>
    <w:rPr>
      <w:sz w:val="24"/>
      <w:szCs w:val="24"/>
    </w:rPr>
  </w:style>
  <w:style w:type="paragraph" w:styleId="ad">
    <w:name w:val="Note Heading"/>
    <w:basedOn w:val="a"/>
    <w:next w:val="a"/>
    <w:link w:val="ae"/>
    <w:rsid w:val="003477FD"/>
    <w:rPr>
      <w:lang w:val="ru-RU"/>
    </w:rPr>
  </w:style>
  <w:style w:type="character" w:customStyle="1" w:styleId="ae">
    <w:name w:val="Заголовок записки Знак"/>
    <w:link w:val="ad"/>
    <w:rsid w:val="003477FD"/>
    <w:rPr>
      <w:sz w:val="24"/>
      <w:szCs w:val="24"/>
    </w:rPr>
  </w:style>
  <w:style w:type="paragraph" w:styleId="af">
    <w:name w:val="toa heading"/>
    <w:basedOn w:val="a"/>
    <w:next w:val="a"/>
    <w:rsid w:val="003477FD"/>
    <w:pPr>
      <w:spacing w:before="120"/>
    </w:pPr>
    <w:rPr>
      <w:rFonts w:ascii="Arial" w:hAnsi="Arial" w:cs="Arial"/>
      <w:b/>
      <w:bCs/>
      <w:lang w:val="ru-RU"/>
    </w:rPr>
  </w:style>
  <w:style w:type="paragraph" w:styleId="af0">
    <w:name w:val="Body Text"/>
    <w:basedOn w:val="a"/>
    <w:link w:val="af1"/>
    <w:autoRedefine/>
    <w:rsid w:val="003477FD"/>
    <w:pPr>
      <w:spacing w:line="360" w:lineRule="auto"/>
      <w:jc w:val="both"/>
    </w:pPr>
    <w:rPr>
      <w:rFonts w:ascii="Arial" w:hAnsi="Arial"/>
      <w:lang w:val="ru-RU"/>
    </w:rPr>
  </w:style>
  <w:style w:type="character" w:customStyle="1" w:styleId="af1">
    <w:name w:val="Основной текст Знак"/>
    <w:link w:val="af0"/>
    <w:rsid w:val="003477FD"/>
    <w:rPr>
      <w:rFonts w:ascii="Arial" w:hAnsi="Arial"/>
      <w:sz w:val="24"/>
      <w:szCs w:val="24"/>
    </w:rPr>
  </w:style>
  <w:style w:type="paragraph" w:styleId="af2">
    <w:name w:val="Body Text First Indent"/>
    <w:basedOn w:val="af0"/>
    <w:link w:val="af3"/>
    <w:rsid w:val="003477FD"/>
    <w:pPr>
      <w:ind w:firstLine="210"/>
    </w:pPr>
  </w:style>
  <w:style w:type="character" w:customStyle="1" w:styleId="af3">
    <w:name w:val="Красная строка Знак"/>
    <w:link w:val="af2"/>
    <w:rsid w:val="003477FD"/>
    <w:rPr>
      <w:rFonts w:ascii="Arial" w:hAnsi="Arial"/>
      <w:sz w:val="24"/>
      <w:szCs w:val="24"/>
    </w:rPr>
  </w:style>
  <w:style w:type="paragraph" w:styleId="af4">
    <w:name w:val="Body Text Indent"/>
    <w:basedOn w:val="a"/>
    <w:link w:val="af5"/>
    <w:rsid w:val="003477FD"/>
    <w:pPr>
      <w:spacing w:after="120"/>
      <w:ind w:left="283"/>
    </w:pPr>
    <w:rPr>
      <w:lang w:val="ru-RU"/>
    </w:rPr>
  </w:style>
  <w:style w:type="character" w:customStyle="1" w:styleId="af5">
    <w:name w:val="Основной текст с отступом Знак"/>
    <w:link w:val="af4"/>
    <w:rsid w:val="003477FD"/>
    <w:rPr>
      <w:sz w:val="24"/>
      <w:szCs w:val="24"/>
    </w:rPr>
  </w:style>
  <w:style w:type="paragraph" w:styleId="21">
    <w:name w:val="Body Text First Indent 2"/>
    <w:basedOn w:val="af4"/>
    <w:link w:val="22"/>
    <w:rsid w:val="003477FD"/>
    <w:pPr>
      <w:ind w:firstLine="210"/>
    </w:pPr>
  </w:style>
  <w:style w:type="character" w:customStyle="1" w:styleId="22">
    <w:name w:val="Красная строка 2 Знак"/>
    <w:link w:val="21"/>
    <w:rsid w:val="003477FD"/>
    <w:rPr>
      <w:sz w:val="24"/>
      <w:szCs w:val="24"/>
    </w:rPr>
  </w:style>
  <w:style w:type="paragraph" w:styleId="af6">
    <w:name w:val="List Bullet"/>
    <w:basedOn w:val="a"/>
    <w:autoRedefine/>
    <w:rsid w:val="003477FD"/>
    <w:pPr>
      <w:tabs>
        <w:tab w:val="num" w:pos="360"/>
      </w:tabs>
      <w:spacing w:line="360" w:lineRule="auto"/>
      <w:ind w:left="357" w:hanging="357"/>
    </w:pPr>
    <w:rPr>
      <w:rFonts w:ascii="Arial" w:hAnsi="Arial"/>
      <w:bCs/>
    </w:rPr>
  </w:style>
  <w:style w:type="paragraph" w:styleId="23">
    <w:name w:val="List Bullet 2"/>
    <w:basedOn w:val="a"/>
    <w:autoRedefine/>
    <w:rsid w:val="003477FD"/>
    <w:pPr>
      <w:tabs>
        <w:tab w:val="num" w:pos="643"/>
      </w:tabs>
      <w:spacing w:line="360" w:lineRule="auto"/>
      <w:ind w:left="643" w:hanging="360"/>
    </w:pPr>
    <w:rPr>
      <w:rFonts w:ascii="Arial" w:hAnsi="Arial"/>
      <w:lang w:val="ru-RU"/>
    </w:rPr>
  </w:style>
  <w:style w:type="paragraph" w:styleId="3">
    <w:name w:val="List Bullet 3"/>
    <w:basedOn w:val="af6"/>
    <w:autoRedefine/>
    <w:rsid w:val="003477FD"/>
    <w:pPr>
      <w:numPr>
        <w:numId w:val="27"/>
      </w:numPr>
    </w:pPr>
    <w:rPr>
      <w:szCs w:val="20"/>
    </w:rPr>
  </w:style>
  <w:style w:type="paragraph" w:styleId="42">
    <w:name w:val="List Bullet 4"/>
    <w:basedOn w:val="a"/>
    <w:autoRedefine/>
    <w:rsid w:val="003477FD"/>
    <w:pPr>
      <w:tabs>
        <w:tab w:val="num" w:pos="1440"/>
      </w:tabs>
      <w:spacing w:before="120" w:after="120"/>
      <w:ind w:left="1440" w:hanging="360"/>
      <w:jc w:val="both"/>
    </w:pPr>
    <w:rPr>
      <w:lang w:val="ru-RU"/>
    </w:rPr>
  </w:style>
  <w:style w:type="paragraph" w:styleId="50">
    <w:name w:val="List Bullet 5"/>
    <w:basedOn w:val="af6"/>
    <w:rsid w:val="003477FD"/>
    <w:pPr>
      <w:numPr>
        <w:numId w:val="28"/>
      </w:numPr>
      <w:spacing w:before="60" w:after="60" w:line="200" w:lineRule="atLeast"/>
      <w:ind w:left="1440"/>
      <w:jc w:val="both"/>
    </w:pPr>
    <w:rPr>
      <w:szCs w:val="20"/>
    </w:rPr>
  </w:style>
  <w:style w:type="paragraph" w:styleId="af7">
    <w:name w:val="Title"/>
    <w:basedOn w:val="a"/>
    <w:link w:val="af8"/>
    <w:qFormat/>
    <w:rsid w:val="003477FD"/>
    <w:pPr>
      <w:spacing w:before="240" w:after="60"/>
      <w:jc w:val="center"/>
      <w:outlineLvl w:val="0"/>
    </w:pPr>
    <w:rPr>
      <w:rFonts w:ascii="Arial" w:hAnsi="Arial" w:cs="Arial"/>
      <w:b/>
      <w:bCs/>
      <w:kern w:val="28"/>
      <w:sz w:val="32"/>
      <w:szCs w:val="32"/>
      <w:lang w:val="ru-RU"/>
    </w:rPr>
  </w:style>
  <w:style w:type="character" w:customStyle="1" w:styleId="af8">
    <w:name w:val="Название Знак"/>
    <w:link w:val="af7"/>
    <w:rsid w:val="003477FD"/>
    <w:rPr>
      <w:rFonts w:ascii="Arial" w:hAnsi="Arial" w:cs="Arial"/>
      <w:b/>
      <w:bCs/>
      <w:kern w:val="28"/>
      <w:sz w:val="32"/>
      <w:szCs w:val="32"/>
    </w:rPr>
  </w:style>
  <w:style w:type="paragraph" w:styleId="af9">
    <w:name w:val="caption"/>
    <w:basedOn w:val="a"/>
    <w:next w:val="af0"/>
    <w:autoRedefine/>
    <w:qFormat/>
    <w:rsid w:val="003477FD"/>
    <w:pPr>
      <w:keepLines/>
      <w:suppressAutoHyphens/>
      <w:spacing w:before="120" w:after="240" w:line="360" w:lineRule="auto"/>
    </w:pPr>
    <w:rPr>
      <w:rFonts w:ascii="Arial" w:hAnsi="Arial"/>
      <w:b/>
      <w:bCs/>
      <w:iCs/>
      <w:sz w:val="20"/>
      <w:lang w:val="ru-RU"/>
    </w:rPr>
  </w:style>
  <w:style w:type="paragraph" w:styleId="afa">
    <w:name w:val="List Number"/>
    <w:basedOn w:val="a"/>
    <w:autoRedefine/>
    <w:rsid w:val="003477FD"/>
    <w:pPr>
      <w:tabs>
        <w:tab w:val="num" w:pos="360"/>
      </w:tabs>
      <w:spacing w:line="360" w:lineRule="auto"/>
      <w:ind w:left="360" w:hanging="360"/>
    </w:pPr>
    <w:rPr>
      <w:rFonts w:ascii="Arial" w:hAnsi="Arial"/>
      <w:lang w:val="ru-RU"/>
    </w:rPr>
  </w:style>
  <w:style w:type="paragraph" w:styleId="24">
    <w:name w:val="List Number 2"/>
    <w:basedOn w:val="a"/>
    <w:rsid w:val="003477FD"/>
    <w:pPr>
      <w:tabs>
        <w:tab w:val="num" w:pos="643"/>
      </w:tabs>
      <w:ind w:left="643" w:hanging="360"/>
    </w:pPr>
    <w:rPr>
      <w:lang w:val="ru-RU"/>
    </w:rPr>
  </w:style>
  <w:style w:type="paragraph" w:styleId="33">
    <w:name w:val="List Number 3"/>
    <w:basedOn w:val="a"/>
    <w:rsid w:val="003477FD"/>
    <w:pPr>
      <w:tabs>
        <w:tab w:val="num" w:pos="926"/>
      </w:tabs>
      <w:ind w:left="926" w:hanging="360"/>
    </w:pPr>
    <w:rPr>
      <w:lang w:val="ru-RU"/>
    </w:rPr>
  </w:style>
  <w:style w:type="paragraph" w:styleId="43">
    <w:name w:val="List Number 4"/>
    <w:basedOn w:val="a"/>
    <w:rsid w:val="003477FD"/>
    <w:pPr>
      <w:tabs>
        <w:tab w:val="num" w:pos="1209"/>
      </w:tabs>
      <w:ind w:left="1209" w:hanging="360"/>
    </w:pPr>
    <w:rPr>
      <w:lang w:val="ru-RU"/>
    </w:rPr>
  </w:style>
  <w:style w:type="paragraph" w:styleId="53">
    <w:name w:val="List Number 5"/>
    <w:basedOn w:val="a"/>
    <w:rsid w:val="003477FD"/>
    <w:pPr>
      <w:tabs>
        <w:tab w:val="num" w:pos="1492"/>
      </w:tabs>
      <w:ind w:left="1492" w:hanging="360"/>
    </w:pPr>
    <w:rPr>
      <w:lang w:val="ru-RU"/>
    </w:rPr>
  </w:style>
  <w:style w:type="paragraph" w:styleId="25">
    <w:name w:val="envelope return"/>
    <w:basedOn w:val="a"/>
    <w:rsid w:val="003477FD"/>
    <w:rPr>
      <w:rFonts w:ascii="Arial" w:hAnsi="Arial" w:cs="Arial"/>
      <w:lang w:val="ru-RU"/>
    </w:rPr>
  </w:style>
  <w:style w:type="paragraph" w:styleId="afb">
    <w:name w:val="Normal (Web)"/>
    <w:basedOn w:val="a"/>
    <w:rsid w:val="003477FD"/>
    <w:rPr>
      <w:lang w:val="ru-RU"/>
    </w:rPr>
  </w:style>
  <w:style w:type="paragraph" w:styleId="26">
    <w:name w:val="Body Text 2"/>
    <w:basedOn w:val="a"/>
    <w:link w:val="27"/>
    <w:rsid w:val="003477FD"/>
    <w:pPr>
      <w:spacing w:after="120" w:line="480" w:lineRule="auto"/>
    </w:pPr>
    <w:rPr>
      <w:lang w:val="ru-RU"/>
    </w:rPr>
  </w:style>
  <w:style w:type="character" w:customStyle="1" w:styleId="27">
    <w:name w:val="Основной текст 2 Знак"/>
    <w:link w:val="26"/>
    <w:rsid w:val="003477FD"/>
    <w:rPr>
      <w:sz w:val="24"/>
      <w:szCs w:val="24"/>
    </w:rPr>
  </w:style>
  <w:style w:type="paragraph" w:styleId="34">
    <w:name w:val="Body Text 3"/>
    <w:basedOn w:val="a"/>
    <w:link w:val="35"/>
    <w:rsid w:val="003477FD"/>
    <w:pPr>
      <w:spacing w:after="120"/>
    </w:pPr>
    <w:rPr>
      <w:sz w:val="16"/>
      <w:szCs w:val="16"/>
      <w:lang w:val="ru-RU"/>
    </w:rPr>
  </w:style>
  <w:style w:type="character" w:customStyle="1" w:styleId="35">
    <w:name w:val="Основной текст 3 Знак"/>
    <w:link w:val="34"/>
    <w:rsid w:val="003477FD"/>
    <w:rPr>
      <w:sz w:val="16"/>
      <w:szCs w:val="16"/>
    </w:rPr>
  </w:style>
  <w:style w:type="paragraph" w:styleId="28">
    <w:name w:val="Body Text Indent 2"/>
    <w:basedOn w:val="a"/>
    <w:link w:val="29"/>
    <w:rsid w:val="003477FD"/>
    <w:pPr>
      <w:spacing w:after="120" w:line="480" w:lineRule="auto"/>
      <w:ind w:left="283"/>
    </w:pPr>
    <w:rPr>
      <w:lang w:val="ru-RU"/>
    </w:rPr>
  </w:style>
  <w:style w:type="character" w:customStyle="1" w:styleId="29">
    <w:name w:val="Основной текст с отступом 2 Знак"/>
    <w:link w:val="28"/>
    <w:rsid w:val="003477FD"/>
    <w:rPr>
      <w:sz w:val="24"/>
      <w:szCs w:val="24"/>
    </w:rPr>
  </w:style>
  <w:style w:type="paragraph" w:styleId="36">
    <w:name w:val="Body Text Indent 3"/>
    <w:basedOn w:val="a"/>
    <w:link w:val="37"/>
    <w:rsid w:val="003477FD"/>
    <w:pPr>
      <w:spacing w:after="120"/>
      <w:ind w:left="283"/>
    </w:pPr>
    <w:rPr>
      <w:sz w:val="16"/>
      <w:szCs w:val="16"/>
      <w:lang w:val="ru-RU"/>
    </w:rPr>
  </w:style>
  <w:style w:type="character" w:customStyle="1" w:styleId="37">
    <w:name w:val="Основной текст с отступом 3 Знак"/>
    <w:link w:val="36"/>
    <w:rsid w:val="003477FD"/>
    <w:rPr>
      <w:sz w:val="16"/>
      <w:szCs w:val="16"/>
    </w:rPr>
  </w:style>
  <w:style w:type="paragraph" w:styleId="afc">
    <w:name w:val="table of figures"/>
    <w:basedOn w:val="a"/>
    <w:next w:val="a"/>
    <w:rsid w:val="003477FD"/>
    <w:pPr>
      <w:ind w:left="400" w:hanging="400"/>
    </w:pPr>
    <w:rPr>
      <w:lang w:val="ru-RU"/>
    </w:rPr>
  </w:style>
  <w:style w:type="paragraph" w:styleId="afd">
    <w:name w:val="Subtitle"/>
    <w:basedOn w:val="a"/>
    <w:link w:val="afe"/>
    <w:qFormat/>
    <w:rsid w:val="003477FD"/>
    <w:pPr>
      <w:spacing w:before="240" w:after="240"/>
      <w:ind w:left="567"/>
      <w:jc w:val="center"/>
      <w:outlineLvl w:val="1"/>
    </w:pPr>
    <w:rPr>
      <w:rFonts w:ascii="Arial" w:hAnsi="Arial" w:cs="Arial"/>
      <w:sz w:val="28"/>
    </w:rPr>
  </w:style>
  <w:style w:type="character" w:customStyle="1" w:styleId="afe">
    <w:name w:val="Подзаголовок Знак"/>
    <w:link w:val="afd"/>
    <w:rsid w:val="003477FD"/>
    <w:rPr>
      <w:rFonts w:ascii="Arial" w:hAnsi="Arial" w:cs="Arial"/>
      <w:sz w:val="28"/>
      <w:szCs w:val="24"/>
      <w:lang w:val="en-US"/>
    </w:rPr>
  </w:style>
  <w:style w:type="paragraph" w:styleId="aff">
    <w:name w:val="Signature"/>
    <w:basedOn w:val="a"/>
    <w:link w:val="aff0"/>
    <w:rsid w:val="003477FD"/>
    <w:pPr>
      <w:ind w:left="4252"/>
    </w:pPr>
    <w:rPr>
      <w:lang w:val="ru-RU"/>
    </w:rPr>
  </w:style>
  <w:style w:type="character" w:customStyle="1" w:styleId="aff0">
    <w:name w:val="Подпись Знак"/>
    <w:link w:val="aff"/>
    <w:rsid w:val="003477FD"/>
    <w:rPr>
      <w:sz w:val="24"/>
      <w:szCs w:val="24"/>
    </w:rPr>
  </w:style>
  <w:style w:type="paragraph" w:styleId="aff1">
    <w:name w:val="Salutation"/>
    <w:basedOn w:val="a"/>
    <w:next w:val="a"/>
    <w:link w:val="aff2"/>
    <w:rsid w:val="003477FD"/>
    <w:rPr>
      <w:lang w:val="ru-RU"/>
    </w:rPr>
  </w:style>
  <w:style w:type="character" w:customStyle="1" w:styleId="aff2">
    <w:name w:val="Приветствие Знак"/>
    <w:link w:val="aff1"/>
    <w:rsid w:val="003477FD"/>
    <w:rPr>
      <w:sz w:val="24"/>
      <w:szCs w:val="24"/>
    </w:rPr>
  </w:style>
  <w:style w:type="paragraph" w:styleId="aff3">
    <w:name w:val="List Continue"/>
    <w:basedOn w:val="a"/>
    <w:rsid w:val="003477FD"/>
    <w:pPr>
      <w:spacing w:after="120"/>
      <w:ind w:left="283"/>
    </w:pPr>
    <w:rPr>
      <w:lang w:val="ru-RU"/>
    </w:rPr>
  </w:style>
  <w:style w:type="paragraph" w:styleId="2a">
    <w:name w:val="List Continue 2"/>
    <w:basedOn w:val="a"/>
    <w:rsid w:val="003477FD"/>
    <w:pPr>
      <w:spacing w:after="120"/>
      <w:ind w:left="566"/>
    </w:pPr>
    <w:rPr>
      <w:lang w:val="ru-RU"/>
    </w:rPr>
  </w:style>
  <w:style w:type="paragraph" w:styleId="38">
    <w:name w:val="List Continue 3"/>
    <w:basedOn w:val="a"/>
    <w:rsid w:val="003477FD"/>
    <w:pPr>
      <w:spacing w:after="120"/>
      <w:ind w:left="849"/>
    </w:pPr>
    <w:rPr>
      <w:lang w:val="ru-RU"/>
    </w:rPr>
  </w:style>
  <w:style w:type="paragraph" w:styleId="44">
    <w:name w:val="List Continue 4"/>
    <w:basedOn w:val="a"/>
    <w:rsid w:val="003477FD"/>
    <w:pPr>
      <w:spacing w:after="120"/>
      <w:ind w:left="1132"/>
    </w:pPr>
    <w:rPr>
      <w:lang w:val="ru-RU"/>
    </w:rPr>
  </w:style>
  <w:style w:type="paragraph" w:styleId="54">
    <w:name w:val="List Continue 5"/>
    <w:basedOn w:val="a"/>
    <w:rsid w:val="003477FD"/>
    <w:pPr>
      <w:spacing w:after="120"/>
      <w:ind w:left="1415"/>
    </w:pPr>
    <w:rPr>
      <w:lang w:val="ru-RU"/>
    </w:rPr>
  </w:style>
  <w:style w:type="paragraph" w:styleId="aff4">
    <w:name w:val="Closing"/>
    <w:basedOn w:val="a"/>
    <w:link w:val="aff5"/>
    <w:rsid w:val="003477FD"/>
    <w:pPr>
      <w:ind w:left="4252"/>
    </w:pPr>
    <w:rPr>
      <w:lang w:val="ru-RU"/>
    </w:rPr>
  </w:style>
  <w:style w:type="character" w:customStyle="1" w:styleId="aff5">
    <w:name w:val="Прощание Знак"/>
    <w:link w:val="aff4"/>
    <w:rsid w:val="003477FD"/>
    <w:rPr>
      <w:sz w:val="24"/>
      <w:szCs w:val="24"/>
    </w:rPr>
  </w:style>
  <w:style w:type="paragraph" w:styleId="aff6">
    <w:name w:val="List"/>
    <w:basedOn w:val="a"/>
    <w:rsid w:val="003477FD"/>
    <w:pPr>
      <w:ind w:left="283" w:hanging="283"/>
    </w:pPr>
    <w:rPr>
      <w:lang w:val="ru-RU"/>
    </w:rPr>
  </w:style>
  <w:style w:type="paragraph" w:styleId="2b">
    <w:name w:val="List 2"/>
    <w:basedOn w:val="a"/>
    <w:rsid w:val="003477FD"/>
    <w:pPr>
      <w:ind w:left="566" w:hanging="283"/>
    </w:pPr>
    <w:rPr>
      <w:lang w:val="ru-RU"/>
    </w:rPr>
  </w:style>
  <w:style w:type="paragraph" w:styleId="39">
    <w:name w:val="List 3"/>
    <w:basedOn w:val="a"/>
    <w:rsid w:val="003477FD"/>
    <w:pPr>
      <w:ind w:left="849" w:hanging="283"/>
    </w:pPr>
    <w:rPr>
      <w:lang w:val="ru-RU"/>
    </w:rPr>
  </w:style>
  <w:style w:type="paragraph" w:styleId="45">
    <w:name w:val="List 4"/>
    <w:basedOn w:val="a"/>
    <w:rsid w:val="003477FD"/>
    <w:pPr>
      <w:ind w:left="1132" w:hanging="283"/>
    </w:pPr>
    <w:rPr>
      <w:lang w:val="ru-RU"/>
    </w:rPr>
  </w:style>
  <w:style w:type="paragraph" w:styleId="55">
    <w:name w:val="List 5"/>
    <w:basedOn w:val="a"/>
    <w:rsid w:val="003477FD"/>
    <w:pPr>
      <w:ind w:left="1415" w:hanging="283"/>
    </w:pPr>
    <w:rPr>
      <w:lang w:val="ru-RU"/>
    </w:rPr>
  </w:style>
  <w:style w:type="paragraph" w:styleId="HTML1">
    <w:name w:val="HTML Preformatted"/>
    <w:basedOn w:val="a"/>
    <w:link w:val="HTML2"/>
    <w:rsid w:val="003477FD"/>
    <w:rPr>
      <w:rFonts w:ascii="Courier New" w:hAnsi="Courier New" w:cs="Courier New"/>
      <w:lang w:val="ru-RU"/>
    </w:rPr>
  </w:style>
  <w:style w:type="character" w:customStyle="1" w:styleId="HTML2">
    <w:name w:val="Стандартный HTML Знак"/>
    <w:link w:val="HTML1"/>
    <w:rsid w:val="003477FD"/>
    <w:rPr>
      <w:rFonts w:ascii="Courier New" w:hAnsi="Courier New" w:cs="Courier New"/>
      <w:sz w:val="24"/>
      <w:szCs w:val="24"/>
    </w:rPr>
  </w:style>
  <w:style w:type="paragraph" w:styleId="aff7">
    <w:name w:val="Document Map"/>
    <w:basedOn w:val="a"/>
    <w:link w:val="aff8"/>
    <w:rsid w:val="003477FD"/>
    <w:pPr>
      <w:shd w:val="clear" w:color="auto" w:fill="000080"/>
    </w:pPr>
    <w:rPr>
      <w:rFonts w:ascii="Tahoma" w:hAnsi="Tahoma" w:cs="Tahoma"/>
      <w:lang w:val="ru-RU"/>
    </w:rPr>
  </w:style>
  <w:style w:type="character" w:customStyle="1" w:styleId="aff8">
    <w:name w:val="Схема документа Знак"/>
    <w:link w:val="aff7"/>
    <w:rsid w:val="003477FD"/>
    <w:rPr>
      <w:rFonts w:ascii="Tahoma" w:hAnsi="Tahoma" w:cs="Tahoma"/>
      <w:sz w:val="24"/>
      <w:szCs w:val="24"/>
      <w:shd w:val="clear" w:color="auto" w:fill="000080"/>
    </w:rPr>
  </w:style>
  <w:style w:type="paragraph" w:styleId="aff9">
    <w:name w:val="table of authorities"/>
    <w:basedOn w:val="a"/>
    <w:next w:val="a"/>
    <w:rsid w:val="003477FD"/>
    <w:pPr>
      <w:ind w:left="200" w:hanging="200"/>
    </w:pPr>
    <w:rPr>
      <w:lang w:val="ru-RU"/>
    </w:rPr>
  </w:style>
  <w:style w:type="paragraph" w:styleId="affa">
    <w:name w:val="Plain Text"/>
    <w:basedOn w:val="a"/>
    <w:link w:val="affb"/>
    <w:rsid w:val="003477FD"/>
    <w:rPr>
      <w:rFonts w:ascii="Courier New" w:hAnsi="Courier New" w:cs="Courier New"/>
      <w:lang w:val="ru-RU"/>
    </w:rPr>
  </w:style>
  <w:style w:type="character" w:customStyle="1" w:styleId="affb">
    <w:name w:val="Текст Знак"/>
    <w:link w:val="affa"/>
    <w:rsid w:val="003477FD"/>
    <w:rPr>
      <w:rFonts w:ascii="Courier New" w:hAnsi="Courier New" w:cs="Courier New"/>
      <w:sz w:val="24"/>
      <w:szCs w:val="24"/>
    </w:rPr>
  </w:style>
  <w:style w:type="paragraph" w:styleId="affc">
    <w:name w:val="endnote text"/>
    <w:basedOn w:val="a"/>
    <w:link w:val="affd"/>
    <w:rsid w:val="003477FD"/>
    <w:rPr>
      <w:lang w:val="ru-RU"/>
    </w:rPr>
  </w:style>
  <w:style w:type="character" w:customStyle="1" w:styleId="affd">
    <w:name w:val="Текст концевой сноски Знак"/>
    <w:link w:val="affc"/>
    <w:rsid w:val="003477FD"/>
    <w:rPr>
      <w:sz w:val="24"/>
      <w:szCs w:val="24"/>
    </w:rPr>
  </w:style>
  <w:style w:type="paragraph" w:styleId="affe">
    <w:name w:val="macro"/>
    <w:link w:val="afff"/>
    <w:rsid w:val="003477F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rPr>
  </w:style>
  <w:style w:type="character" w:customStyle="1" w:styleId="afff">
    <w:name w:val="Текст макроса Знак"/>
    <w:link w:val="affe"/>
    <w:rsid w:val="003477FD"/>
    <w:rPr>
      <w:rFonts w:ascii="Courier New" w:hAnsi="Courier New" w:cs="Courier New"/>
      <w:lang w:val="en-US"/>
    </w:rPr>
  </w:style>
  <w:style w:type="paragraph" w:styleId="afff0">
    <w:name w:val="annotation text"/>
    <w:basedOn w:val="a"/>
    <w:link w:val="afff1"/>
    <w:rsid w:val="003477FD"/>
    <w:rPr>
      <w:lang w:val="ru-RU"/>
    </w:rPr>
  </w:style>
  <w:style w:type="character" w:customStyle="1" w:styleId="afff1">
    <w:name w:val="Текст примечания Знак"/>
    <w:link w:val="afff0"/>
    <w:rsid w:val="003477FD"/>
    <w:rPr>
      <w:sz w:val="24"/>
      <w:szCs w:val="24"/>
    </w:rPr>
  </w:style>
  <w:style w:type="paragraph" w:styleId="afff2">
    <w:name w:val="footnote text"/>
    <w:basedOn w:val="a"/>
    <w:link w:val="afff3"/>
    <w:autoRedefine/>
    <w:rsid w:val="003477FD"/>
    <w:rPr>
      <w:rFonts w:ascii="Arial" w:hAnsi="Arial"/>
      <w:sz w:val="20"/>
      <w:lang w:val="ru-RU"/>
    </w:rPr>
  </w:style>
  <w:style w:type="character" w:customStyle="1" w:styleId="afff3">
    <w:name w:val="Текст сноски Знак"/>
    <w:link w:val="afff2"/>
    <w:rsid w:val="003477FD"/>
    <w:rPr>
      <w:rFonts w:ascii="Arial" w:hAnsi="Arial"/>
      <w:szCs w:val="24"/>
    </w:rPr>
  </w:style>
  <w:style w:type="paragraph" w:styleId="12">
    <w:name w:val="index 1"/>
    <w:basedOn w:val="a"/>
    <w:next w:val="a"/>
    <w:autoRedefine/>
    <w:rsid w:val="003477FD"/>
    <w:pPr>
      <w:ind w:left="200" w:hanging="200"/>
    </w:pPr>
    <w:rPr>
      <w:lang w:val="ru-RU"/>
    </w:rPr>
  </w:style>
  <w:style w:type="paragraph" w:styleId="afff4">
    <w:name w:val="index heading"/>
    <w:basedOn w:val="a"/>
    <w:next w:val="12"/>
    <w:rsid w:val="003477FD"/>
    <w:rPr>
      <w:rFonts w:ascii="Arial" w:hAnsi="Arial" w:cs="Arial"/>
      <w:b/>
      <w:bCs/>
      <w:lang w:val="ru-RU"/>
    </w:rPr>
  </w:style>
  <w:style w:type="paragraph" w:styleId="2c">
    <w:name w:val="index 2"/>
    <w:basedOn w:val="a"/>
    <w:next w:val="a"/>
    <w:autoRedefine/>
    <w:rsid w:val="003477FD"/>
    <w:pPr>
      <w:ind w:left="400" w:hanging="200"/>
    </w:pPr>
    <w:rPr>
      <w:lang w:val="ru-RU"/>
    </w:rPr>
  </w:style>
  <w:style w:type="paragraph" w:styleId="3a">
    <w:name w:val="index 3"/>
    <w:basedOn w:val="a"/>
    <w:next w:val="a"/>
    <w:autoRedefine/>
    <w:rsid w:val="003477FD"/>
    <w:pPr>
      <w:ind w:left="600" w:hanging="200"/>
    </w:pPr>
    <w:rPr>
      <w:lang w:val="ru-RU"/>
    </w:rPr>
  </w:style>
  <w:style w:type="paragraph" w:styleId="46">
    <w:name w:val="index 4"/>
    <w:basedOn w:val="a"/>
    <w:next w:val="a"/>
    <w:autoRedefine/>
    <w:rsid w:val="003477FD"/>
    <w:pPr>
      <w:ind w:left="800" w:hanging="200"/>
    </w:pPr>
    <w:rPr>
      <w:lang w:val="ru-RU"/>
    </w:rPr>
  </w:style>
  <w:style w:type="paragraph" w:styleId="56">
    <w:name w:val="index 5"/>
    <w:basedOn w:val="a"/>
    <w:next w:val="a"/>
    <w:autoRedefine/>
    <w:rsid w:val="003477FD"/>
    <w:pPr>
      <w:ind w:left="1000" w:hanging="200"/>
    </w:pPr>
    <w:rPr>
      <w:lang w:val="ru-RU"/>
    </w:rPr>
  </w:style>
  <w:style w:type="paragraph" w:styleId="62">
    <w:name w:val="index 6"/>
    <w:basedOn w:val="a"/>
    <w:next w:val="a"/>
    <w:autoRedefine/>
    <w:rsid w:val="003477FD"/>
    <w:pPr>
      <w:ind w:left="1200" w:hanging="200"/>
    </w:pPr>
    <w:rPr>
      <w:lang w:val="ru-RU"/>
    </w:rPr>
  </w:style>
  <w:style w:type="paragraph" w:styleId="72">
    <w:name w:val="index 7"/>
    <w:basedOn w:val="a"/>
    <w:next w:val="a"/>
    <w:autoRedefine/>
    <w:rsid w:val="003477FD"/>
    <w:pPr>
      <w:ind w:left="1400" w:hanging="200"/>
    </w:pPr>
    <w:rPr>
      <w:lang w:val="ru-RU"/>
    </w:rPr>
  </w:style>
  <w:style w:type="paragraph" w:styleId="82">
    <w:name w:val="index 8"/>
    <w:basedOn w:val="a"/>
    <w:next w:val="a"/>
    <w:autoRedefine/>
    <w:rsid w:val="003477FD"/>
    <w:pPr>
      <w:ind w:left="1600" w:hanging="200"/>
    </w:pPr>
    <w:rPr>
      <w:lang w:val="ru-RU"/>
    </w:rPr>
  </w:style>
  <w:style w:type="paragraph" w:styleId="92">
    <w:name w:val="index 9"/>
    <w:basedOn w:val="a"/>
    <w:next w:val="a"/>
    <w:autoRedefine/>
    <w:rsid w:val="003477FD"/>
    <w:pPr>
      <w:ind w:left="1800" w:hanging="200"/>
    </w:pPr>
    <w:rPr>
      <w:lang w:val="ru-RU"/>
    </w:rPr>
  </w:style>
  <w:style w:type="paragraph" w:styleId="afff5">
    <w:name w:val="Block Text"/>
    <w:basedOn w:val="a"/>
    <w:rsid w:val="003477FD"/>
    <w:pPr>
      <w:spacing w:after="120"/>
      <w:ind w:left="1440" w:right="1440"/>
    </w:pPr>
    <w:rPr>
      <w:lang w:val="ru-RU"/>
    </w:rPr>
  </w:style>
  <w:style w:type="paragraph" w:styleId="afff6">
    <w:name w:val="Message Header"/>
    <w:basedOn w:val="a"/>
    <w:link w:val="afff7"/>
    <w:rsid w:val="003477F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lang w:val="ru-RU"/>
    </w:rPr>
  </w:style>
  <w:style w:type="character" w:customStyle="1" w:styleId="afff7">
    <w:name w:val="Шапка Знак"/>
    <w:link w:val="afff6"/>
    <w:rsid w:val="003477FD"/>
    <w:rPr>
      <w:rFonts w:ascii="Arial" w:hAnsi="Arial" w:cs="Arial"/>
      <w:sz w:val="24"/>
      <w:szCs w:val="24"/>
      <w:shd w:val="pct20" w:color="auto" w:fill="auto"/>
    </w:rPr>
  </w:style>
  <w:style w:type="paragraph" w:styleId="afff8">
    <w:name w:val="E-mail Signature"/>
    <w:basedOn w:val="a"/>
    <w:link w:val="afff9"/>
    <w:rsid w:val="003477FD"/>
    <w:rPr>
      <w:lang w:val="ru-RU"/>
    </w:rPr>
  </w:style>
  <w:style w:type="character" w:customStyle="1" w:styleId="afff9">
    <w:name w:val="Электронная подпись Знак"/>
    <w:link w:val="afff8"/>
    <w:rsid w:val="003477FD"/>
    <w:rPr>
      <w:sz w:val="24"/>
      <w:szCs w:val="24"/>
    </w:rPr>
  </w:style>
  <w:style w:type="paragraph" w:customStyle="1" w:styleId="afffa">
    <w:name w:val="Рисунок"/>
    <w:basedOn w:val="a"/>
    <w:next w:val="a"/>
    <w:rsid w:val="003477FD"/>
    <w:pPr>
      <w:keepNext/>
      <w:spacing w:before="240" w:after="240" w:line="200" w:lineRule="atLeast"/>
      <w:jc w:val="center"/>
    </w:pPr>
    <w:rPr>
      <w:lang w:val="ru-RU"/>
    </w:rPr>
  </w:style>
  <w:style w:type="paragraph" w:customStyle="1" w:styleId="13">
    <w:name w:val="Маркированный 1"/>
    <w:basedOn w:val="af6"/>
    <w:rsid w:val="003477FD"/>
    <w:pPr>
      <w:tabs>
        <w:tab w:val="clear" w:pos="360"/>
        <w:tab w:val="num" w:pos="1080"/>
      </w:tabs>
      <w:spacing w:before="120"/>
      <w:ind w:left="1080" w:hanging="540"/>
      <w:jc w:val="both"/>
    </w:pPr>
    <w:rPr>
      <w:lang w:val="ru-RU"/>
    </w:rPr>
  </w:style>
  <w:style w:type="paragraph" w:customStyle="1" w:styleId="afffb">
    <w:name w:val="Примечание"/>
    <w:basedOn w:val="af0"/>
    <w:rsid w:val="003477FD"/>
    <w:pPr>
      <w:spacing w:before="240" w:after="240"/>
      <w:ind w:left="567"/>
    </w:pPr>
    <w:rPr>
      <w:b/>
      <w:lang w:val="en-US"/>
    </w:rPr>
  </w:style>
  <w:style w:type="paragraph" w:customStyle="1" w:styleId="14">
    <w:name w:val="Стиль1"/>
    <w:basedOn w:val="af0"/>
    <w:rsid w:val="003477FD"/>
    <w:pPr>
      <w:jc w:val="center"/>
    </w:pPr>
    <w:rPr>
      <w:rFonts w:cs="Arial"/>
      <w:sz w:val="28"/>
      <w:lang w:val="en-US"/>
    </w:rPr>
  </w:style>
  <w:style w:type="paragraph" w:customStyle="1" w:styleId="15">
    <w:name w:val="Подзаголовок 1"/>
    <w:basedOn w:val="a"/>
    <w:rsid w:val="003477FD"/>
    <w:pPr>
      <w:spacing w:before="120" w:after="120"/>
    </w:pPr>
    <w:rPr>
      <w:rFonts w:ascii="Arial" w:hAnsi="Arial" w:cs="Arial"/>
      <w:b/>
      <w:sz w:val="28"/>
    </w:rPr>
  </w:style>
  <w:style w:type="character" w:styleId="afffc">
    <w:name w:val="FollowedHyperlink"/>
    <w:rsid w:val="003477FD"/>
    <w:rPr>
      <w:color w:val="800080"/>
      <w:u w:val="single"/>
    </w:rPr>
  </w:style>
  <w:style w:type="paragraph" w:customStyle="1" w:styleId="16">
    <w:name w:val="Обычный1"/>
    <w:rsid w:val="003477FD"/>
    <w:rPr>
      <w:sz w:val="24"/>
    </w:rPr>
  </w:style>
  <w:style w:type="character" w:styleId="afffd">
    <w:name w:val="footnote reference"/>
    <w:rsid w:val="003477FD"/>
    <w:rPr>
      <w:position w:val="6"/>
      <w:sz w:val="16"/>
    </w:rPr>
  </w:style>
  <w:style w:type="character" w:styleId="afffe">
    <w:name w:val="annotation reference"/>
    <w:rsid w:val="003477FD"/>
    <w:rPr>
      <w:sz w:val="16"/>
      <w:szCs w:val="16"/>
    </w:rPr>
  </w:style>
  <w:style w:type="paragraph" w:customStyle="1" w:styleId="affff">
    <w:name w:val="Основной текст таблиц"/>
    <w:basedOn w:val="a"/>
    <w:autoRedefine/>
    <w:rsid w:val="007D4AAC"/>
    <w:pPr>
      <w:spacing w:before="120" w:after="120" w:line="360" w:lineRule="auto"/>
      <w:jc w:val="center"/>
    </w:pPr>
    <w:rPr>
      <w:rFonts w:ascii="Arial" w:hAnsi="Arial"/>
      <w:sz w:val="18"/>
      <w:lang w:val="en-GB"/>
    </w:rPr>
  </w:style>
  <w:style w:type="character" w:customStyle="1" w:styleId="contentplain">
    <w:name w:val="contentplain"/>
    <w:rsid w:val="003477FD"/>
  </w:style>
  <w:style w:type="paragraph" w:styleId="affff0">
    <w:name w:val="Balloon Text"/>
    <w:basedOn w:val="a"/>
    <w:link w:val="affff1"/>
    <w:rsid w:val="003477FD"/>
    <w:rPr>
      <w:rFonts w:ascii="Tahoma" w:hAnsi="Tahoma" w:cs="Tahoma"/>
      <w:sz w:val="16"/>
      <w:szCs w:val="16"/>
      <w:lang w:val="ru-RU"/>
    </w:rPr>
  </w:style>
  <w:style w:type="character" w:customStyle="1" w:styleId="affff1">
    <w:name w:val="Текст выноски Знак"/>
    <w:link w:val="affff0"/>
    <w:rsid w:val="003477FD"/>
    <w:rPr>
      <w:rFonts w:ascii="Tahoma" w:hAnsi="Tahoma" w:cs="Tahoma"/>
      <w:sz w:val="16"/>
      <w:szCs w:val="16"/>
    </w:rPr>
  </w:style>
  <w:style w:type="paragraph" w:customStyle="1" w:styleId="affff2">
    <w:name w:val="Стиль Название объекта + По левому краю"/>
    <w:basedOn w:val="af9"/>
    <w:autoRedefine/>
    <w:rsid w:val="003477FD"/>
    <w:pPr>
      <w:spacing w:before="0"/>
    </w:pPr>
    <w:rPr>
      <w:iCs w:val="0"/>
      <w:szCs w:val="20"/>
    </w:rPr>
  </w:style>
  <w:style w:type="paragraph" w:customStyle="1" w:styleId="3b">
    <w:name w:val="Заголовок 3 информационный"/>
    <w:next w:val="af0"/>
    <w:autoRedefine/>
    <w:rsid w:val="003477FD"/>
    <w:pPr>
      <w:spacing w:line="360" w:lineRule="auto"/>
    </w:pPr>
    <w:rPr>
      <w:rFonts w:ascii="Arial" w:hAnsi="Arial"/>
      <w:i/>
      <w:sz w:val="32"/>
      <w:szCs w:val="24"/>
      <w:u w:val="single"/>
    </w:rPr>
  </w:style>
  <w:style w:type="paragraph" w:customStyle="1" w:styleId="2d">
    <w:name w:val="Заголовок 2 информационный"/>
    <w:basedOn w:val="2"/>
    <w:next w:val="af0"/>
    <w:autoRedefine/>
    <w:rsid w:val="003477FD"/>
    <w:pPr>
      <w:keepLines/>
      <w:numPr>
        <w:ilvl w:val="1"/>
      </w:numPr>
      <w:suppressAutoHyphens/>
      <w:spacing w:before="120" w:after="120" w:line="360" w:lineRule="auto"/>
    </w:pPr>
    <w:rPr>
      <w:bCs w:val="0"/>
      <w:iCs w:val="0"/>
      <w:sz w:val="36"/>
      <w:szCs w:val="36"/>
    </w:rPr>
  </w:style>
  <w:style w:type="paragraph" w:customStyle="1" w:styleId="affff3">
    <w:name w:val="Основной текст информационный"/>
    <w:basedOn w:val="af0"/>
    <w:autoRedefine/>
    <w:rsid w:val="003477FD"/>
    <w:rPr>
      <w:i/>
    </w:rPr>
  </w:style>
  <w:style w:type="paragraph" w:customStyle="1" w:styleId="affff4">
    <w:name w:val="Приложение"/>
    <w:basedOn w:val="1"/>
    <w:next w:val="af0"/>
    <w:link w:val="affff5"/>
    <w:autoRedefine/>
    <w:rsid w:val="003477FD"/>
    <w:pPr>
      <w:keepLines/>
      <w:suppressAutoHyphens/>
      <w:spacing w:after="120" w:line="360" w:lineRule="auto"/>
    </w:pPr>
    <w:rPr>
      <w:rFonts w:cs="Times New Roman"/>
      <w:bCs w:val="0"/>
      <w:kern w:val="0"/>
      <w:sz w:val="44"/>
      <w:szCs w:val="24"/>
      <w:lang w:val="ru-RU"/>
    </w:rPr>
  </w:style>
  <w:style w:type="paragraph" w:customStyle="1" w:styleId="47">
    <w:name w:val="Заголовок 4 информационный"/>
    <w:next w:val="af0"/>
    <w:autoRedefine/>
    <w:rsid w:val="003477FD"/>
    <w:pPr>
      <w:spacing w:line="360" w:lineRule="auto"/>
    </w:pPr>
    <w:rPr>
      <w:rFonts w:ascii="Arial" w:hAnsi="Arial" w:cs="Arial"/>
      <w:bCs/>
      <w:i/>
      <w:sz w:val="28"/>
      <w:szCs w:val="24"/>
      <w:u w:val="single"/>
    </w:rPr>
  </w:style>
  <w:style w:type="paragraph" w:customStyle="1" w:styleId="57">
    <w:name w:val="Заголовок 5 информационный"/>
    <w:next w:val="af0"/>
    <w:autoRedefine/>
    <w:rsid w:val="003477FD"/>
    <w:pPr>
      <w:spacing w:line="360" w:lineRule="auto"/>
    </w:pPr>
    <w:rPr>
      <w:b/>
      <w:i/>
      <w:sz w:val="24"/>
      <w:u w:val="single"/>
    </w:rPr>
  </w:style>
  <w:style w:type="character" w:customStyle="1" w:styleId="10">
    <w:name w:val="Заголовок 1 Знак"/>
    <w:link w:val="1"/>
    <w:rsid w:val="003477FD"/>
    <w:rPr>
      <w:rFonts w:ascii="Arial" w:hAnsi="Arial" w:cs="Arial"/>
      <w:b/>
      <w:bCs/>
      <w:kern w:val="32"/>
      <w:sz w:val="32"/>
      <w:szCs w:val="32"/>
      <w:lang w:val="en-US"/>
    </w:rPr>
  </w:style>
  <w:style w:type="character" w:customStyle="1" w:styleId="affff5">
    <w:name w:val="Приложение Знак"/>
    <w:link w:val="affff4"/>
    <w:rsid w:val="003477FD"/>
    <w:rPr>
      <w:rFonts w:ascii="Arial" w:hAnsi="Arial"/>
      <w:b/>
      <w:sz w:val="44"/>
      <w:szCs w:val="24"/>
    </w:rPr>
  </w:style>
  <w:style w:type="character" w:customStyle="1" w:styleId="st">
    <w:name w:val="st"/>
    <w:rsid w:val="003477FD"/>
  </w:style>
  <w:style w:type="character" w:styleId="affff6">
    <w:name w:val="Emphasis"/>
    <w:qFormat/>
    <w:rsid w:val="003477FD"/>
    <w:rPr>
      <w:i/>
      <w:iCs/>
    </w:rPr>
  </w:style>
  <w:style w:type="character" w:customStyle="1" w:styleId="hps">
    <w:name w:val="hps"/>
    <w:rsid w:val="00620FBF"/>
  </w:style>
  <w:style w:type="character" w:customStyle="1" w:styleId="apple-converted-space">
    <w:name w:val="apple-converted-space"/>
    <w:rsid w:val="00922E69"/>
  </w:style>
  <w:style w:type="character" w:customStyle="1" w:styleId="shorttext">
    <w:name w:val="short_text"/>
    <w:rsid w:val="00553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97506">
      <w:bodyDiv w:val="1"/>
      <w:marLeft w:val="0"/>
      <w:marRight w:val="0"/>
      <w:marTop w:val="0"/>
      <w:marBottom w:val="0"/>
      <w:divBdr>
        <w:top w:val="none" w:sz="0" w:space="0" w:color="auto"/>
        <w:left w:val="none" w:sz="0" w:space="0" w:color="auto"/>
        <w:bottom w:val="none" w:sz="0" w:space="0" w:color="auto"/>
        <w:right w:val="none" w:sz="0" w:space="0" w:color="auto"/>
      </w:divBdr>
    </w:div>
    <w:div w:id="44917484">
      <w:bodyDiv w:val="1"/>
      <w:marLeft w:val="0"/>
      <w:marRight w:val="0"/>
      <w:marTop w:val="0"/>
      <w:marBottom w:val="0"/>
      <w:divBdr>
        <w:top w:val="none" w:sz="0" w:space="0" w:color="auto"/>
        <w:left w:val="none" w:sz="0" w:space="0" w:color="auto"/>
        <w:bottom w:val="none" w:sz="0" w:space="0" w:color="auto"/>
        <w:right w:val="none" w:sz="0" w:space="0" w:color="auto"/>
      </w:divBdr>
      <w:divsChild>
        <w:div w:id="904725891">
          <w:marLeft w:val="0"/>
          <w:marRight w:val="0"/>
          <w:marTop w:val="0"/>
          <w:marBottom w:val="0"/>
          <w:divBdr>
            <w:top w:val="none" w:sz="0" w:space="0" w:color="auto"/>
            <w:left w:val="none" w:sz="0" w:space="0" w:color="auto"/>
            <w:bottom w:val="none" w:sz="0" w:space="0" w:color="auto"/>
            <w:right w:val="none" w:sz="0" w:space="0" w:color="auto"/>
          </w:divBdr>
        </w:div>
        <w:div w:id="2003505771">
          <w:marLeft w:val="0"/>
          <w:marRight w:val="0"/>
          <w:marTop w:val="0"/>
          <w:marBottom w:val="0"/>
          <w:divBdr>
            <w:top w:val="none" w:sz="0" w:space="0" w:color="auto"/>
            <w:left w:val="none" w:sz="0" w:space="0" w:color="auto"/>
            <w:bottom w:val="none" w:sz="0" w:space="0" w:color="auto"/>
            <w:right w:val="none" w:sz="0" w:space="0" w:color="auto"/>
          </w:divBdr>
        </w:div>
        <w:div w:id="437986730">
          <w:marLeft w:val="0"/>
          <w:marRight w:val="0"/>
          <w:marTop w:val="0"/>
          <w:marBottom w:val="0"/>
          <w:divBdr>
            <w:top w:val="none" w:sz="0" w:space="0" w:color="auto"/>
            <w:left w:val="none" w:sz="0" w:space="0" w:color="auto"/>
            <w:bottom w:val="none" w:sz="0" w:space="0" w:color="auto"/>
            <w:right w:val="none" w:sz="0" w:space="0" w:color="auto"/>
          </w:divBdr>
        </w:div>
        <w:div w:id="1930195526">
          <w:marLeft w:val="0"/>
          <w:marRight w:val="0"/>
          <w:marTop w:val="0"/>
          <w:marBottom w:val="0"/>
          <w:divBdr>
            <w:top w:val="none" w:sz="0" w:space="0" w:color="auto"/>
            <w:left w:val="none" w:sz="0" w:space="0" w:color="auto"/>
            <w:bottom w:val="none" w:sz="0" w:space="0" w:color="auto"/>
            <w:right w:val="none" w:sz="0" w:space="0" w:color="auto"/>
          </w:divBdr>
        </w:div>
        <w:div w:id="534000733">
          <w:marLeft w:val="0"/>
          <w:marRight w:val="0"/>
          <w:marTop w:val="0"/>
          <w:marBottom w:val="0"/>
          <w:divBdr>
            <w:top w:val="none" w:sz="0" w:space="0" w:color="auto"/>
            <w:left w:val="none" w:sz="0" w:space="0" w:color="auto"/>
            <w:bottom w:val="none" w:sz="0" w:space="0" w:color="auto"/>
            <w:right w:val="none" w:sz="0" w:space="0" w:color="auto"/>
          </w:divBdr>
        </w:div>
      </w:divsChild>
    </w:div>
    <w:div w:id="98915643">
      <w:bodyDiv w:val="1"/>
      <w:marLeft w:val="0"/>
      <w:marRight w:val="0"/>
      <w:marTop w:val="0"/>
      <w:marBottom w:val="0"/>
      <w:divBdr>
        <w:top w:val="none" w:sz="0" w:space="0" w:color="auto"/>
        <w:left w:val="none" w:sz="0" w:space="0" w:color="auto"/>
        <w:bottom w:val="none" w:sz="0" w:space="0" w:color="auto"/>
        <w:right w:val="none" w:sz="0" w:space="0" w:color="auto"/>
      </w:divBdr>
    </w:div>
    <w:div w:id="102963688">
      <w:bodyDiv w:val="1"/>
      <w:marLeft w:val="0"/>
      <w:marRight w:val="0"/>
      <w:marTop w:val="0"/>
      <w:marBottom w:val="0"/>
      <w:divBdr>
        <w:top w:val="none" w:sz="0" w:space="0" w:color="auto"/>
        <w:left w:val="none" w:sz="0" w:space="0" w:color="auto"/>
        <w:bottom w:val="none" w:sz="0" w:space="0" w:color="auto"/>
        <w:right w:val="none" w:sz="0" w:space="0" w:color="auto"/>
      </w:divBdr>
    </w:div>
    <w:div w:id="211116212">
      <w:bodyDiv w:val="1"/>
      <w:marLeft w:val="0"/>
      <w:marRight w:val="0"/>
      <w:marTop w:val="0"/>
      <w:marBottom w:val="0"/>
      <w:divBdr>
        <w:top w:val="none" w:sz="0" w:space="0" w:color="auto"/>
        <w:left w:val="none" w:sz="0" w:space="0" w:color="auto"/>
        <w:bottom w:val="none" w:sz="0" w:space="0" w:color="auto"/>
        <w:right w:val="none" w:sz="0" w:space="0" w:color="auto"/>
      </w:divBdr>
      <w:divsChild>
        <w:div w:id="1928612182">
          <w:marLeft w:val="3495"/>
          <w:marRight w:val="0"/>
          <w:marTop w:val="0"/>
          <w:marBottom w:val="0"/>
          <w:divBdr>
            <w:top w:val="none" w:sz="0" w:space="0" w:color="auto"/>
            <w:left w:val="none" w:sz="0" w:space="0" w:color="auto"/>
            <w:bottom w:val="none" w:sz="0" w:space="0" w:color="auto"/>
            <w:right w:val="none" w:sz="0" w:space="0" w:color="auto"/>
          </w:divBdr>
          <w:divsChild>
            <w:div w:id="905607379">
              <w:marLeft w:val="0"/>
              <w:marRight w:val="0"/>
              <w:marTop w:val="0"/>
              <w:marBottom w:val="0"/>
              <w:divBdr>
                <w:top w:val="none" w:sz="0" w:space="0" w:color="auto"/>
                <w:left w:val="none" w:sz="0" w:space="0" w:color="auto"/>
                <w:bottom w:val="none" w:sz="0" w:space="0" w:color="auto"/>
                <w:right w:val="none" w:sz="0" w:space="0" w:color="auto"/>
              </w:divBdr>
              <w:divsChild>
                <w:div w:id="1285387677">
                  <w:marLeft w:val="0"/>
                  <w:marRight w:val="0"/>
                  <w:marTop w:val="0"/>
                  <w:marBottom w:val="0"/>
                  <w:divBdr>
                    <w:top w:val="none" w:sz="0" w:space="0" w:color="auto"/>
                    <w:left w:val="none" w:sz="0" w:space="0" w:color="auto"/>
                    <w:bottom w:val="none" w:sz="0" w:space="0" w:color="auto"/>
                    <w:right w:val="none" w:sz="0" w:space="0" w:color="auto"/>
                  </w:divBdr>
                  <w:divsChild>
                    <w:div w:id="702756022">
                      <w:marLeft w:val="0"/>
                      <w:marRight w:val="0"/>
                      <w:marTop w:val="0"/>
                      <w:marBottom w:val="0"/>
                      <w:divBdr>
                        <w:top w:val="none" w:sz="0" w:space="0" w:color="auto"/>
                        <w:left w:val="none" w:sz="0" w:space="0" w:color="auto"/>
                        <w:bottom w:val="none" w:sz="0" w:space="0" w:color="auto"/>
                        <w:right w:val="none" w:sz="0" w:space="0" w:color="auto"/>
                      </w:divBdr>
                      <w:divsChild>
                        <w:div w:id="356086483">
                          <w:marLeft w:val="0"/>
                          <w:marRight w:val="0"/>
                          <w:marTop w:val="0"/>
                          <w:marBottom w:val="0"/>
                          <w:divBdr>
                            <w:top w:val="single" w:sz="6" w:space="0" w:color="C0C0C0"/>
                            <w:left w:val="single" w:sz="6" w:space="0" w:color="C0C0C0"/>
                            <w:bottom w:val="single" w:sz="6" w:space="0" w:color="C0C0C0"/>
                            <w:right w:val="single" w:sz="6" w:space="0" w:color="C0C0C0"/>
                          </w:divBdr>
                          <w:divsChild>
                            <w:div w:id="1793206672">
                              <w:marLeft w:val="0"/>
                              <w:marRight w:val="0"/>
                              <w:marTop w:val="0"/>
                              <w:marBottom w:val="0"/>
                              <w:divBdr>
                                <w:top w:val="none" w:sz="0" w:space="0" w:color="auto"/>
                                <w:left w:val="none" w:sz="0" w:space="0" w:color="auto"/>
                                <w:bottom w:val="none" w:sz="0" w:space="0" w:color="auto"/>
                                <w:right w:val="none" w:sz="0" w:space="0" w:color="auto"/>
                              </w:divBdr>
                              <w:divsChild>
                                <w:div w:id="1246842862">
                                  <w:marLeft w:val="0"/>
                                  <w:marRight w:val="0"/>
                                  <w:marTop w:val="0"/>
                                  <w:marBottom w:val="0"/>
                                  <w:divBdr>
                                    <w:top w:val="none" w:sz="0" w:space="0" w:color="auto"/>
                                    <w:left w:val="none" w:sz="0" w:space="0" w:color="auto"/>
                                    <w:bottom w:val="none" w:sz="0" w:space="0" w:color="auto"/>
                                    <w:right w:val="none" w:sz="0" w:space="0" w:color="auto"/>
                                  </w:divBdr>
                                  <w:divsChild>
                                    <w:div w:id="1874923143">
                                      <w:marLeft w:val="0"/>
                                      <w:marRight w:val="0"/>
                                      <w:marTop w:val="0"/>
                                      <w:marBottom w:val="0"/>
                                      <w:divBdr>
                                        <w:top w:val="none" w:sz="0" w:space="0" w:color="auto"/>
                                        <w:left w:val="none" w:sz="0" w:space="0" w:color="auto"/>
                                        <w:bottom w:val="none" w:sz="0" w:space="0" w:color="auto"/>
                                        <w:right w:val="none" w:sz="0" w:space="0" w:color="auto"/>
                                      </w:divBdr>
                                      <w:divsChild>
                                        <w:div w:id="1978339203">
                                          <w:marLeft w:val="0"/>
                                          <w:marRight w:val="0"/>
                                          <w:marTop w:val="0"/>
                                          <w:marBottom w:val="0"/>
                                          <w:divBdr>
                                            <w:top w:val="none" w:sz="0" w:space="0" w:color="auto"/>
                                            <w:left w:val="none" w:sz="0" w:space="0" w:color="auto"/>
                                            <w:bottom w:val="none" w:sz="0" w:space="0" w:color="auto"/>
                                            <w:right w:val="none" w:sz="0" w:space="0" w:color="auto"/>
                                          </w:divBdr>
                                          <w:divsChild>
                                            <w:div w:id="3679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0588199">
      <w:bodyDiv w:val="1"/>
      <w:marLeft w:val="0"/>
      <w:marRight w:val="0"/>
      <w:marTop w:val="0"/>
      <w:marBottom w:val="0"/>
      <w:divBdr>
        <w:top w:val="none" w:sz="0" w:space="0" w:color="auto"/>
        <w:left w:val="none" w:sz="0" w:space="0" w:color="auto"/>
        <w:bottom w:val="none" w:sz="0" w:space="0" w:color="auto"/>
        <w:right w:val="none" w:sz="0" w:space="0" w:color="auto"/>
      </w:divBdr>
    </w:div>
    <w:div w:id="441531548">
      <w:bodyDiv w:val="1"/>
      <w:marLeft w:val="0"/>
      <w:marRight w:val="0"/>
      <w:marTop w:val="0"/>
      <w:marBottom w:val="0"/>
      <w:divBdr>
        <w:top w:val="none" w:sz="0" w:space="0" w:color="auto"/>
        <w:left w:val="none" w:sz="0" w:space="0" w:color="auto"/>
        <w:bottom w:val="none" w:sz="0" w:space="0" w:color="auto"/>
        <w:right w:val="none" w:sz="0" w:space="0" w:color="auto"/>
      </w:divBdr>
    </w:div>
    <w:div w:id="455610803">
      <w:bodyDiv w:val="1"/>
      <w:marLeft w:val="0"/>
      <w:marRight w:val="0"/>
      <w:marTop w:val="0"/>
      <w:marBottom w:val="0"/>
      <w:divBdr>
        <w:top w:val="none" w:sz="0" w:space="0" w:color="auto"/>
        <w:left w:val="none" w:sz="0" w:space="0" w:color="auto"/>
        <w:bottom w:val="none" w:sz="0" w:space="0" w:color="auto"/>
        <w:right w:val="none" w:sz="0" w:space="0" w:color="auto"/>
      </w:divBdr>
      <w:divsChild>
        <w:div w:id="1338652519">
          <w:marLeft w:val="0"/>
          <w:marRight w:val="0"/>
          <w:marTop w:val="0"/>
          <w:marBottom w:val="0"/>
          <w:divBdr>
            <w:top w:val="none" w:sz="0" w:space="0" w:color="auto"/>
            <w:left w:val="none" w:sz="0" w:space="0" w:color="auto"/>
            <w:bottom w:val="none" w:sz="0" w:space="0" w:color="auto"/>
            <w:right w:val="none" w:sz="0" w:space="0" w:color="auto"/>
          </w:divBdr>
        </w:div>
      </w:divsChild>
    </w:div>
    <w:div w:id="635984920">
      <w:bodyDiv w:val="1"/>
      <w:marLeft w:val="0"/>
      <w:marRight w:val="0"/>
      <w:marTop w:val="0"/>
      <w:marBottom w:val="0"/>
      <w:divBdr>
        <w:top w:val="none" w:sz="0" w:space="0" w:color="auto"/>
        <w:left w:val="none" w:sz="0" w:space="0" w:color="auto"/>
        <w:bottom w:val="none" w:sz="0" w:space="0" w:color="auto"/>
        <w:right w:val="none" w:sz="0" w:space="0" w:color="auto"/>
      </w:divBdr>
    </w:div>
    <w:div w:id="677003708">
      <w:bodyDiv w:val="1"/>
      <w:marLeft w:val="0"/>
      <w:marRight w:val="0"/>
      <w:marTop w:val="0"/>
      <w:marBottom w:val="0"/>
      <w:divBdr>
        <w:top w:val="none" w:sz="0" w:space="0" w:color="auto"/>
        <w:left w:val="none" w:sz="0" w:space="0" w:color="auto"/>
        <w:bottom w:val="none" w:sz="0" w:space="0" w:color="auto"/>
        <w:right w:val="none" w:sz="0" w:space="0" w:color="auto"/>
      </w:divBdr>
    </w:div>
    <w:div w:id="704141168">
      <w:bodyDiv w:val="1"/>
      <w:marLeft w:val="0"/>
      <w:marRight w:val="0"/>
      <w:marTop w:val="0"/>
      <w:marBottom w:val="0"/>
      <w:divBdr>
        <w:top w:val="none" w:sz="0" w:space="0" w:color="auto"/>
        <w:left w:val="none" w:sz="0" w:space="0" w:color="auto"/>
        <w:bottom w:val="none" w:sz="0" w:space="0" w:color="auto"/>
        <w:right w:val="none" w:sz="0" w:space="0" w:color="auto"/>
      </w:divBdr>
    </w:div>
    <w:div w:id="713390070">
      <w:bodyDiv w:val="1"/>
      <w:marLeft w:val="0"/>
      <w:marRight w:val="0"/>
      <w:marTop w:val="0"/>
      <w:marBottom w:val="0"/>
      <w:divBdr>
        <w:top w:val="none" w:sz="0" w:space="0" w:color="auto"/>
        <w:left w:val="none" w:sz="0" w:space="0" w:color="auto"/>
        <w:bottom w:val="none" w:sz="0" w:space="0" w:color="auto"/>
        <w:right w:val="none" w:sz="0" w:space="0" w:color="auto"/>
      </w:divBdr>
    </w:div>
    <w:div w:id="725378882">
      <w:bodyDiv w:val="1"/>
      <w:marLeft w:val="0"/>
      <w:marRight w:val="0"/>
      <w:marTop w:val="0"/>
      <w:marBottom w:val="0"/>
      <w:divBdr>
        <w:top w:val="none" w:sz="0" w:space="0" w:color="auto"/>
        <w:left w:val="none" w:sz="0" w:space="0" w:color="auto"/>
        <w:bottom w:val="none" w:sz="0" w:space="0" w:color="auto"/>
        <w:right w:val="none" w:sz="0" w:space="0" w:color="auto"/>
      </w:divBdr>
    </w:div>
    <w:div w:id="752287949">
      <w:bodyDiv w:val="1"/>
      <w:marLeft w:val="0"/>
      <w:marRight w:val="0"/>
      <w:marTop w:val="0"/>
      <w:marBottom w:val="0"/>
      <w:divBdr>
        <w:top w:val="none" w:sz="0" w:space="0" w:color="auto"/>
        <w:left w:val="none" w:sz="0" w:space="0" w:color="auto"/>
        <w:bottom w:val="none" w:sz="0" w:space="0" w:color="auto"/>
        <w:right w:val="none" w:sz="0" w:space="0" w:color="auto"/>
      </w:divBdr>
    </w:div>
    <w:div w:id="782071650">
      <w:bodyDiv w:val="1"/>
      <w:marLeft w:val="0"/>
      <w:marRight w:val="0"/>
      <w:marTop w:val="0"/>
      <w:marBottom w:val="0"/>
      <w:divBdr>
        <w:top w:val="none" w:sz="0" w:space="0" w:color="auto"/>
        <w:left w:val="none" w:sz="0" w:space="0" w:color="auto"/>
        <w:bottom w:val="none" w:sz="0" w:space="0" w:color="auto"/>
        <w:right w:val="none" w:sz="0" w:space="0" w:color="auto"/>
      </w:divBdr>
    </w:div>
    <w:div w:id="898445757">
      <w:bodyDiv w:val="1"/>
      <w:marLeft w:val="0"/>
      <w:marRight w:val="0"/>
      <w:marTop w:val="0"/>
      <w:marBottom w:val="0"/>
      <w:divBdr>
        <w:top w:val="none" w:sz="0" w:space="0" w:color="auto"/>
        <w:left w:val="none" w:sz="0" w:space="0" w:color="auto"/>
        <w:bottom w:val="none" w:sz="0" w:space="0" w:color="auto"/>
        <w:right w:val="none" w:sz="0" w:space="0" w:color="auto"/>
      </w:divBdr>
    </w:div>
    <w:div w:id="919827549">
      <w:bodyDiv w:val="1"/>
      <w:marLeft w:val="0"/>
      <w:marRight w:val="0"/>
      <w:marTop w:val="0"/>
      <w:marBottom w:val="0"/>
      <w:divBdr>
        <w:top w:val="none" w:sz="0" w:space="0" w:color="auto"/>
        <w:left w:val="none" w:sz="0" w:space="0" w:color="auto"/>
        <w:bottom w:val="none" w:sz="0" w:space="0" w:color="auto"/>
        <w:right w:val="none" w:sz="0" w:space="0" w:color="auto"/>
      </w:divBdr>
    </w:div>
    <w:div w:id="1016686870">
      <w:bodyDiv w:val="1"/>
      <w:marLeft w:val="0"/>
      <w:marRight w:val="0"/>
      <w:marTop w:val="0"/>
      <w:marBottom w:val="0"/>
      <w:divBdr>
        <w:top w:val="none" w:sz="0" w:space="0" w:color="auto"/>
        <w:left w:val="none" w:sz="0" w:space="0" w:color="auto"/>
        <w:bottom w:val="none" w:sz="0" w:space="0" w:color="auto"/>
        <w:right w:val="none" w:sz="0" w:space="0" w:color="auto"/>
      </w:divBdr>
    </w:div>
    <w:div w:id="1031029425">
      <w:bodyDiv w:val="1"/>
      <w:marLeft w:val="0"/>
      <w:marRight w:val="0"/>
      <w:marTop w:val="0"/>
      <w:marBottom w:val="0"/>
      <w:divBdr>
        <w:top w:val="none" w:sz="0" w:space="0" w:color="auto"/>
        <w:left w:val="none" w:sz="0" w:space="0" w:color="auto"/>
        <w:bottom w:val="none" w:sz="0" w:space="0" w:color="auto"/>
        <w:right w:val="none" w:sz="0" w:space="0" w:color="auto"/>
      </w:divBdr>
    </w:div>
    <w:div w:id="1087729033">
      <w:bodyDiv w:val="1"/>
      <w:marLeft w:val="0"/>
      <w:marRight w:val="0"/>
      <w:marTop w:val="0"/>
      <w:marBottom w:val="0"/>
      <w:divBdr>
        <w:top w:val="none" w:sz="0" w:space="0" w:color="auto"/>
        <w:left w:val="none" w:sz="0" w:space="0" w:color="auto"/>
        <w:bottom w:val="none" w:sz="0" w:space="0" w:color="auto"/>
        <w:right w:val="none" w:sz="0" w:space="0" w:color="auto"/>
      </w:divBdr>
    </w:div>
    <w:div w:id="1135415264">
      <w:bodyDiv w:val="1"/>
      <w:marLeft w:val="0"/>
      <w:marRight w:val="0"/>
      <w:marTop w:val="0"/>
      <w:marBottom w:val="0"/>
      <w:divBdr>
        <w:top w:val="none" w:sz="0" w:space="0" w:color="auto"/>
        <w:left w:val="none" w:sz="0" w:space="0" w:color="auto"/>
        <w:bottom w:val="none" w:sz="0" w:space="0" w:color="auto"/>
        <w:right w:val="none" w:sz="0" w:space="0" w:color="auto"/>
      </w:divBdr>
    </w:div>
    <w:div w:id="1179006900">
      <w:bodyDiv w:val="1"/>
      <w:marLeft w:val="0"/>
      <w:marRight w:val="0"/>
      <w:marTop w:val="0"/>
      <w:marBottom w:val="0"/>
      <w:divBdr>
        <w:top w:val="none" w:sz="0" w:space="0" w:color="auto"/>
        <w:left w:val="none" w:sz="0" w:space="0" w:color="auto"/>
        <w:bottom w:val="none" w:sz="0" w:space="0" w:color="auto"/>
        <w:right w:val="none" w:sz="0" w:space="0" w:color="auto"/>
      </w:divBdr>
    </w:div>
    <w:div w:id="1182008407">
      <w:bodyDiv w:val="1"/>
      <w:marLeft w:val="0"/>
      <w:marRight w:val="0"/>
      <w:marTop w:val="0"/>
      <w:marBottom w:val="0"/>
      <w:divBdr>
        <w:top w:val="none" w:sz="0" w:space="0" w:color="auto"/>
        <w:left w:val="none" w:sz="0" w:space="0" w:color="auto"/>
        <w:bottom w:val="none" w:sz="0" w:space="0" w:color="auto"/>
        <w:right w:val="none" w:sz="0" w:space="0" w:color="auto"/>
      </w:divBdr>
    </w:div>
    <w:div w:id="1316643069">
      <w:bodyDiv w:val="1"/>
      <w:marLeft w:val="0"/>
      <w:marRight w:val="0"/>
      <w:marTop w:val="0"/>
      <w:marBottom w:val="0"/>
      <w:divBdr>
        <w:top w:val="none" w:sz="0" w:space="0" w:color="auto"/>
        <w:left w:val="none" w:sz="0" w:space="0" w:color="auto"/>
        <w:bottom w:val="none" w:sz="0" w:space="0" w:color="auto"/>
        <w:right w:val="none" w:sz="0" w:space="0" w:color="auto"/>
      </w:divBdr>
    </w:div>
    <w:div w:id="1348016589">
      <w:bodyDiv w:val="1"/>
      <w:marLeft w:val="0"/>
      <w:marRight w:val="0"/>
      <w:marTop w:val="0"/>
      <w:marBottom w:val="0"/>
      <w:divBdr>
        <w:top w:val="none" w:sz="0" w:space="0" w:color="auto"/>
        <w:left w:val="none" w:sz="0" w:space="0" w:color="auto"/>
        <w:bottom w:val="none" w:sz="0" w:space="0" w:color="auto"/>
        <w:right w:val="none" w:sz="0" w:space="0" w:color="auto"/>
      </w:divBdr>
    </w:div>
    <w:div w:id="1424646942">
      <w:bodyDiv w:val="1"/>
      <w:marLeft w:val="0"/>
      <w:marRight w:val="0"/>
      <w:marTop w:val="0"/>
      <w:marBottom w:val="0"/>
      <w:divBdr>
        <w:top w:val="none" w:sz="0" w:space="0" w:color="auto"/>
        <w:left w:val="none" w:sz="0" w:space="0" w:color="auto"/>
        <w:bottom w:val="none" w:sz="0" w:space="0" w:color="auto"/>
        <w:right w:val="none" w:sz="0" w:space="0" w:color="auto"/>
      </w:divBdr>
    </w:div>
    <w:div w:id="1492024196">
      <w:bodyDiv w:val="1"/>
      <w:marLeft w:val="0"/>
      <w:marRight w:val="0"/>
      <w:marTop w:val="0"/>
      <w:marBottom w:val="0"/>
      <w:divBdr>
        <w:top w:val="none" w:sz="0" w:space="0" w:color="auto"/>
        <w:left w:val="none" w:sz="0" w:space="0" w:color="auto"/>
        <w:bottom w:val="none" w:sz="0" w:space="0" w:color="auto"/>
        <w:right w:val="none" w:sz="0" w:space="0" w:color="auto"/>
      </w:divBdr>
    </w:div>
    <w:div w:id="1681852249">
      <w:bodyDiv w:val="1"/>
      <w:marLeft w:val="0"/>
      <w:marRight w:val="0"/>
      <w:marTop w:val="0"/>
      <w:marBottom w:val="0"/>
      <w:divBdr>
        <w:top w:val="none" w:sz="0" w:space="0" w:color="auto"/>
        <w:left w:val="none" w:sz="0" w:space="0" w:color="auto"/>
        <w:bottom w:val="none" w:sz="0" w:space="0" w:color="auto"/>
        <w:right w:val="none" w:sz="0" w:space="0" w:color="auto"/>
      </w:divBdr>
    </w:div>
    <w:div w:id="1921672061">
      <w:bodyDiv w:val="1"/>
      <w:marLeft w:val="0"/>
      <w:marRight w:val="0"/>
      <w:marTop w:val="0"/>
      <w:marBottom w:val="0"/>
      <w:divBdr>
        <w:top w:val="none" w:sz="0" w:space="0" w:color="auto"/>
        <w:left w:val="none" w:sz="0" w:space="0" w:color="auto"/>
        <w:bottom w:val="none" w:sz="0" w:space="0" w:color="auto"/>
        <w:right w:val="none" w:sz="0" w:space="0" w:color="auto"/>
      </w:divBdr>
    </w:div>
    <w:div w:id="1952781775">
      <w:bodyDiv w:val="1"/>
      <w:marLeft w:val="0"/>
      <w:marRight w:val="0"/>
      <w:marTop w:val="0"/>
      <w:marBottom w:val="0"/>
      <w:divBdr>
        <w:top w:val="none" w:sz="0" w:space="0" w:color="auto"/>
        <w:left w:val="none" w:sz="0" w:space="0" w:color="auto"/>
        <w:bottom w:val="none" w:sz="0" w:space="0" w:color="auto"/>
        <w:right w:val="none" w:sz="0" w:space="0" w:color="auto"/>
      </w:divBdr>
    </w:div>
    <w:div w:id="1987317625">
      <w:bodyDiv w:val="1"/>
      <w:marLeft w:val="0"/>
      <w:marRight w:val="0"/>
      <w:marTop w:val="0"/>
      <w:marBottom w:val="0"/>
      <w:divBdr>
        <w:top w:val="none" w:sz="0" w:space="0" w:color="auto"/>
        <w:left w:val="none" w:sz="0" w:space="0" w:color="auto"/>
        <w:bottom w:val="none" w:sz="0" w:space="0" w:color="auto"/>
        <w:right w:val="none" w:sz="0" w:space="0" w:color="auto"/>
      </w:divBdr>
    </w:div>
    <w:div w:id="2054424280">
      <w:bodyDiv w:val="1"/>
      <w:marLeft w:val="0"/>
      <w:marRight w:val="0"/>
      <w:marTop w:val="0"/>
      <w:marBottom w:val="0"/>
      <w:divBdr>
        <w:top w:val="none" w:sz="0" w:space="0" w:color="auto"/>
        <w:left w:val="none" w:sz="0" w:space="0" w:color="auto"/>
        <w:bottom w:val="none" w:sz="0" w:space="0" w:color="auto"/>
        <w:right w:val="none" w:sz="0" w:space="0" w:color="auto"/>
      </w:divBdr>
    </w:div>
    <w:div w:id="206768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D8C89-08E1-46B6-A60D-CAAC55D0B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33</Pages>
  <Words>5847</Words>
  <Characters>33333</Characters>
  <Application>Microsoft Office Word</Application>
  <DocSecurity>0</DocSecurity>
  <Lines>277</Lines>
  <Paragraphs>78</Paragraphs>
  <ScaleCrop>false</ScaleCrop>
  <HeadingPairs>
    <vt:vector size="2" baseType="variant">
      <vt:variant>
        <vt:lpstr>Название</vt:lpstr>
      </vt:variant>
      <vt:variant>
        <vt:i4>1</vt:i4>
      </vt:variant>
    </vt:vector>
  </HeadingPairs>
  <TitlesOfParts>
    <vt:vector size="1" baseType="lpstr">
      <vt:lpstr>RFP Template</vt:lpstr>
    </vt:vector>
  </TitlesOfParts>
  <Company>BPC</Company>
  <LinksUpToDate>false</LinksUpToDate>
  <CharactersWithSpaces>39102</CharactersWithSpaces>
  <SharedDoc>false</SharedDoc>
  <HLinks>
    <vt:vector size="66" baseType="variant">
      <vt:variant>
        <vt:i4>1507381</vt:i4>
      </vt:variant>
      <vt:variant>
        <vt:i4>62</vt:i4>
      </vt:variant>
      <vt:variant>
        <vt:i4>0</vt:i4>
      </vt:variant>
      <vt:variant>
        <vt:i4>5</vt:i4>
      </vt:variant>
      <vt:variant>
        <vt:lpwstr/>
      </vt:variant>
      <vt:variant>
        <vt:lpwstr>_Toc377486956</vt:lpwstr>
      </vt:variant>
      <vt:variant>
        <vt:i4>1507381</vt:i4>
      </vt:variant>
      <vt:variant>
        <vt:i4>56</vt:i4>
      </vt:variant>
      <vt:variant>
        <vt:i4>0</vt:i4>
      </vt:variant>
      <vt:variant>
        <vt:i4>5</vt:i4>
      </vt:variant>
      <vt:variant>
        <vt:lpwstr/>
      </vt:variant>
      <vt:variant>
        <vt:lpwstr>_Toc377486955</vt:lpwstr>
      </vt:variant>
      <vt:variant>
        <vt:i4>1507381</vt:i4>
      </vt:variant>
      <vt:variant>
        <vt:i4>50</vt:i4>
      </vt:variant>
      <vt:variant>
        <vt:i4>0</vt:i4>
      </vt:variant>
      <vt:variant>
        <vt:i4>5</vt:i4>
      </vt:variant>
      <vt:variant>
        <vt:lpwstr/>
      </vt:variant>
      <vt:variant>
        <vt:lpwstr>_Toc377486954</vt:lpwstr>
      </vt:variant>
      <vt:variant>
        <vt:i4>1507381</vt:i4>
      </vt:variant>
      <vt:variant>
        <vt:i4>44</vt:i4>
      </vt:variant>
      <vt:variant>
        <vt:i4>0</vt:i4>
      </vt:variant>
      <vt:variant>
        <vt:i4>5</vt:i4>
      </vt:variant>
      <vt:variant>
        <vt:lpwstr/>
      </vt:variant>
      <vt:variant>
        <vt:lpwstr>_Toc377486953</vt:lpwstr>
      </vt:variant>
      <vt:variant>
        <vt:i4>1507381</vt:i4>
      </vt:variant>
      <vt:variant>
        <vt:i4>38</vt:i4>
      </vt:variant>
      <vt:variant>
        <vt:i4>0</vt:i4>
      </vt:variant>
      <vt:variant>
        <vt:i4>5</vt:i4>
      </vt:variant>
      <vt:variant>
        <vt:lpwstr/>
      </vt:variant>
      <vt:variant>
        <vt:lpwstr>_Toc377486952</vt:lpwstr>
      </vt:variant>
      <vt:variant>
        <vt:i4>1507381</vt:i4>
      </vt:variant>
      <vt:variant>
        <vt:i4>32</vt:i4>
      </vt:variant>
      <vt:variant>
        <vt:i4>0</vt:i4>
      </vt:variant>
      <vt:variant>
        <vt:i4>5</vt:i4>
      </vt:variant>
      <vt:variant>
        <vt:lpwstr/>
      </vt:variant>
      <vt:variant>
        <vt:lpwstr>_Toc377486951</vt:lpwstr>
      </vt:variant>
      <vt:variant>
        <vt:i4>1507381</vt:i4>
      </vt:variant>
      <vt:variant>
        <vt:i4>26</vt:i4>
      </vt:variant>
      <vt:variant>
        <vt:i4>0</vt:i4>
      </vt:variant>
      <vt:variant>
        <vt:i4>5</vt:i4>
      </vt:variant>
      <vt:variant>
        <vt:lpwstr/>
      </vt:variant>
      <vt:variant>
        <vt:lpwstr>_Toc377486950</vt:lpwstr>
      </vt:variant>
      <vt:variant>
        <vt:i4>1441845</vt:i4>
      </vt:variant>
      <vt:variant>
        <vt:i4>20</vt:i4>
      </vt:variant>
      <vt:variant>
        <vt:i4>0</vt:i4>
      </vt:variant>
      <vt:variant>
        <vt:i4>5</vt:i4>
      </vt:variant>
      <vt:variant>
        <vt:lpwstr/>
      </vt:variant>
      <vt:variant>
        <vt:lpwstr>_Toc377486949</vt:lpwstr>
      </vt:variant>
      <vt:variant>
        <vt:i4>1441845</vt:i4>
      </vt:variant>
      <vt:variant>
        <vt:i4>14</vt:i4>
      </vt:variant>
      <vt:variant>
        <vt:i4>0</vt:i4>
      </vt:variant>
      <vt:variant>
        <vt:i4>5</vt:i4>
      </vt:variant>
      <vt:variant>
        <vt:lpwstr/>
      </vt:variant>
      <vt:variant>
        <vt:lpwstr>_Toc377486948</vt:lpwstr>
      </vt:variant>
      <vt:variant>
        <vt:i4>1441845</vt:i4>
      </vt:variant>
      <vt:variant>
        <vt:i4>8</vt:i4>
      </vt:variant>
      <vt:variant>
        <vt:i4>0</vt:i4>
      </vt:variant>
      <vt:variant>
        <vt:i4>5</vt:i4>
      </vt:variant>
      <vt:variant>
        <vt:lpwstr/>
      </vt:variant>
      <vt:variant>
        <vt:lpwstr>_Toc377486947</vt:lpwstr>
      </vt:variant>
      <vt:variant>
        <vt:i4>1441845</vt:i4>
      </vt:variant>
      <vt:variant>
        <vt:i4>2</vt:i4>
      </vt:variant>
      <vt:variant>
        <vt:i4>0</vt:i4>
      </vt:variant>
      <vt:variant>
        <vt:i4>5</vt:i4>
      </vt:variant>
      <vt:variant>
        <vt:lpwstr/>
      </vt:variant>
      <vt:variant>
        <vt:lpwstr>_Toc377486946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 Template</dc:title>
  <dc:creator>BPC</dc:creator>
  <cp:lastModifiedBy>BPC</cp:lastModifiedBy>
  <cp:revision>99</cp:revision>
  <cp:lastPrinted>2014-05-27T12:31:00Z</cp:lastPrinted>
  <dcterms:created xsi:type="dcterms:W3CDTF">2016-08-05T11:04:00Z</dcterms:created>
  <dcterms:modified xsi:type="dcterms:W3CDTF">2018-08-09T10:00:00Z</dcterms:modified>
</cp:coreProperties>
</file>